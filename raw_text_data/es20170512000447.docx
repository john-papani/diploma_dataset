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B2974" w14:textId="77777777" w:rsidR="00FD1ADD" w:rsidRPr="00FD1ADD" w:rsidRDefault="00FD1ADD" w:rsidP="00FD1ADD">
      <w:pPr>
        <w:spacing w:after="0" w:line="360" w:lineRule="auto"/>
        <w:rPr>
          <w:ins w:id="0" w:author="Φλούδα Χριστίνα" w:date="2017-05-19T10:57:00Z"/>
          <w:rFonts w:eastAsia="Times New Roman"/>
          <w:szCs w:val="24"/>
          <w:lang w:eastAsia="en-US"/>
        </w:rPr>
      </w:pPr>
      <w:bookmarkStart w:id="1" w:name="_GoBack"/>
      <w:bookmarkEnd w:id="1"/>
      <w:ins w:id="2" w:author="Φλούδα Χριστίνα" w:date="2017-05-19T10:57:00Z">
        <w:r w:rsidRPr="00FD1AD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622164" w14:textId="77777777" w:rsidR="00FD1ADD" w:rsidRPr="00FD1ADD" w:rsidRDefault="00FD1ADD" w:rsidP="00FD1ADD">
      <w:pPr>
        <w:spacing w:after="0" w:line="360" w:lineRule="auto"/>
        <w:rPr>
          <w:ins w:id="3" w:author="Φλούδα Χριστίνα" w:date="2017-05-19T10:57:00Z"/>
          <w:rFonts w:eastAsia="Times New Roman"/>
          <w:szCs w:val="24"/>
          <w:lang w:eastAsia="en-US"/>
        </w:rPr>
      </w:pPr>
    </w:p>
    <w:p w14:paraId="78A7DE24" w14:textId="77777777" w:rsidR="00FD1ADD" w:rsidRPr="00FD1ADD" w:rsidRDefault="00FD1ADD" w:rsidP="00FD1ADD">
      <w:pPr>
        <w:spacing w:after="0" w:line="360" w:lineRule="auto"/>
        <w:rPr>
          <w:ins w:id="4" w:author="Φλούδα Χριστίνα" w:date="2017-05-19T10:57:00Z"/>
          <w:rFonts w:eastAsia="Times New Roman"/>
          <w:szCs w:val="24"/>
          <w:lang w:eastAsia="en-US"/>
        </w:rPr>
      </w:pPr>
      <w:ins w:id="5" w:author="Φλούδα Χριστίνα" w:date="2017-05-19T10:57:00Z">
        <w:r w:rsidRPr="00FD1ADD">
          <w:rPr>
            <w:rFonts w:eastAsia="Times New Roman"/>
            <w:szCs w:val="24"/>
            <w:lang w:eastAsia="en-US"/>
          </w:rPr>
          <w:t>ΠΙΝΑΚΑΣ ΠΕΡΙΕΧΟΜΕΝΩΝ</w:t>
        </w:r>
      </w:ins>
    </w:p>
    <w:p w14:paraId="5B02074F" w14:textId="77777777" w:rsidR="00FD1ADD" w:rsidRPr="00FD1ADD" w:rsidRDefault="00FD1ADD" w:rsidP="00FD1ADD">
      <w:pPr>
        <w:spacing w:after="0" w:line="360" w:lineRule="auto"/>
        <w:rPr>
          <w:ins w:id="6" w:author="Φλούδα Χριστίνα" w:date="2017-05-19T10:57:00Z"/>
          <w:rFonts w:eastAsia="Times New Roman"/>
          <w:szCs w:val="24"/>
          <w:lang w:eastAsia="en-US"/>
        </w:rPr>
      </w:pPr>
      <w:ins w:id="7" w:author="Φλούδα Χριστίνα" w:date="2017-05-19T10:57:00Z">
        <w:r w:rsidRPr="00FD1ADD">
          <w:rPr>
            <w:rFonts w:eastAsia="Times New Roman"/>
            <w:szCs w:val="24"/>
            <w:lang w:eastAsia="en-US"/>
          </w:rPr>
          <w:t xml:space="preserve">ΙΖ΄ ΠΕΡΙΟΔΟΣ </w:t>
        </w:r>
      </w:ins>
    </w:p>
    <w:p w14:paraId="77DF41D4" w14:textId="77777777" w:rsidR="00FD1ADD" w:rsidRPr="00FD1ADD" w:rsidRDefault="00FD1ADD" w:rsidP="00FD1ADD">
      <w:pPr>
        <w:spacing w:after="0" w:line="360" w:lineRule="auto"/>
        <w:rPr>
          <w:ins w:id="8" w:author="Φλούδα Χριστίνα" w:date="2017-05-19T10:57:00Z"/>
          <w:rFonts w:eastAsia="Times New Roman"/>
          <w:szCs w:val="24"/>
          <w:lang w:eastAsia="en-US"/>
        </w:rPr>
      </w:pPr>
      <w:ins w:id="9" w:author="Φλούδα Χριστίνα" w:date="2017-05-19T10:57:00Z">
        <w:r w:rsidRPr="00FD1ADD">
          <w:rPr>
            <w:rFonts w:eastAsia="Times New Roman"/>
            <w:szCs w:val="24"/>
            <w:lang w:eastAsia="en-US"/>
          </w:rPr>
          <w:t>ΠΡΟΕΔΡΕΥΟΜΕΝΗΣ ΚΟΙΝΟΒΟΥΛΕΥΤΙΚΗΣ ΔΗΜΟΚΡΑΤΙΑΣ</w:t>
        </w:r>
      </w:ins>
    </w:p>
    <w:p w14:paraId="4AED63F1" w14:textId="77777777" w:rsidR="00FD1ADD" w:rsidRPr="00FD1ADD" w:rsidRDefault="00FD1ADD" w:rsidP="00FD1ADD">
      <w:pPr>
        <w:spacing w:after="0" w:line="360" w:lineRule="auto"/>
        <w:rPr>
          <w:ins w:id="10" w:author="Φλούδα Χριστίνα" w:date="2017-05-19T10:57:00Z"/>
          <w:rFonts w:eastAsia="Times New Roman"/>
          <w:szCs w:val="24"/>
          <w:lang w:eastAsia="en-US"/>
        </w:rPr>
      </w:pPr>
      <w:ins w:id="11" w:author="Φλούδα Χριστίνα" w:date="2017-05-19T10:57:00Z">
        <w:r w:rsidRPr="00FD1ADD">
          <w:rPr>
            <w:rFonts w:eastAsia="Times New Roman"/>
            <w:szCs w:val="24"/>
            <w:lang w:eastAsia="en-US"/>
          </w:rPr>
          <w:t>ΣΥΝΟΔΟΣ Β΄</w:t>
        </w:r>
      </w:ins>
    </w:p>
    <w:p w14:paraId="101FED32" w14:textId="77777777" w:rsidR="00FD1ADD" w:rsidRPr="00FD1ADD" w:rsidRDefault="00FD1ADD" w:rsidP="00FD1ADD">
      <w:pPr>
        <w:spacing w:after="0" w:line="360" w:lineRule="auto"/>
        <w:rPr>
          <w:ins w:id="12" w:author="Φλούδα Χριστίνα" w:date="2017-05-19T10:57:00Z"/>
          <w:rFonts w:eastAsia="Times New Roman"/>
          <w:szCs w:val="24"/>
          <w:lang w:eastAsia="en-US"/>
        </w:rPr>
      </w:pPr>
    </w:p>
    <w:p w14:paraId="33DB4612" w14:textId="77777777" w:rsidR="00FD1ADD" w:rsidRPr="00FD1ADD" w:rsidRDefault="00FD1ADD" w:rsidP="00FD1ADD">
      <w:pPr>
        <w:spacing w:after="0" w:line="360" w:lineRule="auto"/>
        <w:rPr>
          <w:ins w:id="13" w:author="Φλούδα Χριστίνα" w:date="2017-05-19T10:57:00Z"/>
          <w:rFonts w:eastAsia="Times New Roman"/>
          <w:szCs w:val="24"/>
          <w:lang w:eastAsia="en-US"/>
        </w:rPr>
      </w:pPr>
      <w:ins w:id="14" w:author="Φλούδα Χριστίνα" w:date="2017-05-19T10:57:00Z">
        <w:r w:rsidRPr="00FD1ADD">
          <w:rPr>
            <w:rFonts w:eastAsia="Times New Roman"/>
            <w:szCs w:val="24"/>
            <w:lang w:eastAsia="en-US"/>
          </w:rPr>
          <w:t>ΣΥΝΕΔΡΙΑΣΗ ΡΚ΄</w:t>
        </w:r>
      </w:ins>
    </w:p>
    <w:p w14:paraId="7E1BEF23" w14:textId="77777777" w:rsidR="00FD1ADD" w:rsidRPr="00FD1ADD" w:rsidRDefault="00FD1ADD" w:rsidP="00FD1ADD">
      <w:pPr>
        <w:spacing w:after="0" w:line="360" w:lineRule="auto"/>
        <w:rPr>
          <w:ins w:id="15" w:author="Φλούδα Χριστίνα" w:date="2017-05-19T10:57:00Z"/>
          <w:rFonts w:eastAsia="Times New Roman"/>
          <w:szCs w:val="24"/>
          <w:lang w:eastAsia="en-US"/>
        </w:rPr>
      </w:pPr>
      <w:ins w:id="16" w:author="Φλούδα Χριστίνα" w:date="2017-05-19T10:57:00Z">
        <w:r w:rsidRPr="00FD1ADD">
          <w:rPr>
            <w:rFonts w:eastAsia="Times New Roman"/>
            <w:szCs w:val="24"/>
            <w:lang w:eastAsia="en-US"/>
          </w:rPr>
          <w:t>Παρασκευή  12 Μαΐου 2017</w:t>
        </w:r>
      </w:ins>
    </w:p>
    <w:p w14:paraId="10B20050" w14:textId="77777777" w:rsidR="00FD1ADD" w:rsidRPr="00FD1ADD" w:rsidRDefault="00FD1ADD" w:rsidP="00FD1ADD">
      <w:pPr>
        <w:spacing w:after="0" w:line="360" w:lineRule="auto"/>
        <w:rPr>
          <w:ins w:id="17" w:author="Φλούδα Χριστίνα" w:date="2017-05-19T10:57:00Z"/>
          <w:rFonts w:eastAsia="Times New Roman"/>
          <w:szCs w:val="24"/>
          <w:lang w:eastAsia="en-US"/>
        </w:rPr>
      </w:pPr>
    </w:p>
    <w:p w14:paraId="17C2B470" w14:textId="77777777" w:rsidR="00FD1ADD" w:rsidRPr="00FD1ADD" w:rsidRDefault="00FD1ADD" w:rsidP="00FD1ADD">
      <w:pPr>
        <w:spacing w:after="0" w:line="360" w:lineRule="auto"/>
        <w:rPr>
          <w:ins w:id="18" w:author="Φλούδα Χριστίνα" w:date="2017-05-19T10:57:00Z"/>
          <w:rFonts w:eastAsia="Times New Roman"/>
          <w:szCs w:val="24"/>
          <w:lang w:eastAsia="en-US"/>
        </w:rPr>
      </w:pPr>
      <w:ins w:id="19" w:author="Φλούδα Χριστίνα" w:date="2017-05-19T10:57:00Z">
        <w:r w:rsidRPr="00FD1ADD">
          <w:rPr>
            <w:rFonts w:eastAsia="Times New Roman"/>
            <w:szCs w:val="24"/>
            <w:lang w:eastAsia="en-US"/>
          </w:rPr>
          <w:t>ΘΕΜΑΤΑ</w:t>
        </w:r>
      </w:ins>
    </w:p>
    <w:p w14:paraId="2390E915" w14:textId="77777777" w:rsidR="00FD1ADD" w:rsidRPr="00FD1ADD" w:rsidRDefault="00FD1ADD" w:rsidP="00FD1ADD">
      <w:pPr>
        <w:spacing w:after="0" w:line="360" w:lineRule="auto"/>
        <w:rPr>
          <w:ins w:id="20" w:author="Φλούδα Χριστίνα" w:date="2017-05-19T10:57:00Z"/>
          <w:rFonts w:eastAsia="Times New Roman"/>
          <w:szCs w:val="24"/>
          <w:lang w:eastAsia="en-US"/>
        </w:rPr>
      </w:pPr>
      <w:ins w:id="21" w:author="Φλούδα Χριστίνα" w:date="2017-05-19T10:57:00Z">
        <w:r w:rsidRPr="00FD1ADD">
          <w:rPr>
            <w:rFonts w:eastAsia="Times New Roman"/>
            <w:szCs w:val="24"/>
            <w:lang w:eastAsia="en-US"/>
          </w:rPr>
          <w:t xml:space="preserve"> </w:t>
        </w:r>
        <w:r w:rsidRPr="00FD1ADD">
          <w:rPr>
            <w:rFonts w:eastAsia="Times New Roman"/>
            <w:szCs w:val="24"/>
            <w:lang w:eastAsia="en-US"/>
          </w:rPr>
          <w:br/>
          <w:t xml:space="preserve">Α. ΕΙΔΙΚΑ ΘΕΜΑΤΑ </w:t>
        </w:r>
        <w:r w:rsidRPr="00FD1ADD">
          <w:rPr>
            <w:rFonts w:eastAsia="Times New Roman"/>
            <w:szCs w:val="24"/>
            <w:lang w:eastAsia="en-US"/>
          </w:rPr>
          <w:br/>
          <w:t xml:space="preserve">1. Ανακοινώνεται ότι τη συνεδρίαση παρακολουθούν μαθητές από το ΙΕΚ Κηφισιάς, Τμήμα Δημοσιογραφίας και τη σχολή Ι.Μ. ΠΑΝΑΓΙΩΤΟΠΟΥΛΟΥ, σελ. </w:t>
        </w:r>
        <w:r w:rsidRPr="00FD1ADD">
          <w:rPr>
            <w:rFonts w:eastAsia="Times New Roman"/>
            <w:szCs w:val="24"/>
            <w:lang w:eastAsia="en-US"/>
          </w:rPr>
          <w:br/>
          <w:t xml:space="preserve">2. Αναφορά στην Ημέρα της Μητέρας, σελ. </w:t>
        </w:r>
        <w:r w:rsidRPr="00FD1ADD">
          <w:rPr>
            <w:rFonts w:eastAsia="Times New Roman"/>
            <w:szCs w:val="24"/>
            <w:lang w:eastAsia="en-US"/>
          </w:rPr>
          <w:br/>
          <w:t xml:space="preserve"> </w:t>
        </w:r>
        <w:r w:rsidRPr="00FD1ADD">
          <w:rPr>
            <w:rFonts w:eastAsia="Times New Roman"/>
            <w:szCs w:val="24"/>
            <w:lang w:eastAsia="en-US"/>
          </w:rPr>
          <w:br/>
          <w:t xml:space="preserve">Β. ΚΟΙΝΟΒΟΥΛΕΥΤΙΚΟΣ ΕΛΕΓΧΟΣ </w:t>
        </w:r>
        <w:r w:rsidRPr="00FD1ADD">
          <w:rPr>
            <w:rFonts w:eastAsia="Times New Roman"/>
            <w:szCs w:val="24"/>
            <w:lang w:eastAsia="en-US"/>
          </w:rPr>
          <w:br/>
          <w:t xml:space="preserve">1. Ανακοίνωση του δελτίου επικαίρων ερωτήσεων της Δευτέρας 15 Μαΐου 2017, σελ. </w:t>
        </w:r>
        <w:r w:rsidRPr="00FD1ADD">
          <w:rPr>
            <w:rFonts w:eastAsia="Times New Roman"/>
            <w:szCs w:val="24"/>
            <w:lang w:eastAsia="en-US"/>
          </w:rPr>
          <w:br/>
          <w:t>2. Συζήτηση επικαίρων ερωτήσεων:</w:t>
        </w:r>
        <w:r w:rsidRPr="00FD1ADD">
          <w:rPr>
            <w:rFonts w:eastAsia="Times New Roman"/>
            <w:szCs w:val="24"/>
            <w:lang w:eastAsia="en-US"/>
          </w:rPr>
          <w:br/>
          <w:t xml:space="preserve">    Προς τον Υπουργό Αγροτικής Ανάπτυξης και Τροφίμων:</w:t>
        </w:r>
        <w:r w:rsidRPr="00FD1ADD">
          <w:rPr>
            <w:rFonts w:eastAsia="Times New Roman"/>
            <w:szCs w:val="24"/>
            <w:lang w:eastAsia="en-US"/>
          </w:rPr>
          <w:br/>
          <w:t xml:space="preserve">       i. με θέμα «σε απόγνωση χιλιάδες αγρότες που ενοικίασαν γη με δικαιώματα (Φόρμα 6) -δύο χρόνια τώρα δεν έχουν λάβει ενισχύσεις», σελ. </w:t>
        </w:r>
        <w:r w:rsidRPr="00FD1ADD">
          <w:rPr>
            <w:rFonts w:eastAsia="Times New Roman"/>
            <w:szCs w:val="24"/>
            <w:lang w:eastAsia="en-US"/>
          </w:rPr>
          <w:br/>
          <w:t xml:space="preserve">       </w:t>
        </w:r>
        <w:proofErr w:type="spellStart"/>
        <w:r w:rsidRPr="00FD1ADD">
          <w:rPr>
            <w:rFonts w:eastAsia="Times New Roman"/>
            <w:szCs w:val="24"/>
            <w:lang w:eastAsia="en-US"/>
          </w:rPr>
          <w:t>ii</w:t>
        </w:r>
        <w:proofErr w:type="spellEnd"/>
        <w:r w:rsidRPr="00FD1ADD">
          <w:rPr>
            <w:rFonts w:eastAsia="Times New Roman"/>
            <w:szCs w:val="24"/>
            <w:lang w:eastAsia="en-US"/>
          </w:rPr>
          <w:t xml:space="preserve">. σχετικά με τα σοβαρά προβλήματα που αντιμετωπίζουν οι αγρότες, σελ. </w:t>
        </w:r>
        <w:r w:rsidRPr="00FD1ADD">
          <w:rPr>
            <w:rFonts w:eastAsia="Times New Roman"/>
            <w:szCs w:val="24"/>
            <w:lang w:eastAsia="en-US"/>
          </w:rPr>
          <w:br/>
          <w:t xml:space="preserve">       </w:t>
        </w:r>
        <w:proofErr w:type="spellStart"/>
        <w:r w:rsidRPr="00FD1ADD">
          <w:rPr>
            <w:rFonts w:eastAsia="Times New Roman"/>
            <w:szCs w:val="24"/>
            <w:lang w:eastAsia="en-US"/>
          </w:rPr>
          <w:t>iii</w:t>
        </w:r>
        <w:proofErr w:type="spellEnd"/>
        <w:r w:rsidRPr="00FD1ADD">
          <w:rPr>
            <w:rFonts w:eastAsia="Times New Roman"/>
            <w:szCs w:val="24"/>
            <w:lang w:eastAsia="en-US"/>
          </w:rPr>
          <w:t xml:space="preserve">. σχετικά με την καθυστέρηση στις διαδικασίες εφαρμογής του </w:t>
        </w:r>
        <w:proofErr w:type="spellStart"/>
        <w:r w:rsidRPr="00FD1ADD">
          <w:rPr>
            <w:rFonts w:eastAsia="Times New Roman"/>
            <w:szCs w:val="24"/>
            <w:lang w:eastAsia="en-US"/>
          </w:rPr>
          <w:t>Υπομέτρου</w:t>
        </w:r>
        <w:proofErr w:type="spellEnd"/>
        <w:r w:rsidRPr="00FD1ADD">
          <w:rPr>
            <w:rFonts w:eastAsia="Times New Roman"/>
            <w:szCs w:val="24"/>
            <w:lang w:eastAsia="en-US"/>
          </w:rPr>
          <w:t xml:space="preserve"> 6.1 «Εγκατάσταση Νέων Γεωργών», σελ. </w:t>
        </w:r>
        <w:r w:rsidRPr="00FD1ADD">
          <w:rPr>
            <w:rFonts w:eastAsia="Times New Roman"/>
            <w:szCs w:val="24"/>
            <w:lang w:eastAsia="en-US"/>
          </w:rPr>
          <w:br/>
          <w:t xml:space="preserve">       </w:t>
        </w:r>
        <w:proofErr w:type="spellStart"/>
        <w:r w:rsidRPr="00FD1ADD">
          <w:rPr>
            <w:rFonts w:eastAsia="Times New Roman"/>
            <w:szCs w:val="24"/>
            <w:lang w:eastAsia="en-US"/>
          </w:rPr>
          <w:t>iv</w:t>
        </w:r>
        <w:proofErr w:type="spellEnd"/>
        <w:r w:rsidRPr="00FD1ADD">
          <w:rPr>
            <w:rFonts w:eastAsia="Times New Roman"/>
            <w:szCs w:val="24"/>
            <w:lang w:eastAsia="en-US"/>
          </w:rPr>
          <w:t xml:space="preserve">. σχετικά με την «κατακράτηση μέρους των επιδοτήσεων του ΟΠΕΚΕΠΕ λόγω αδυναμίας καταβολής εισφοράς στον Γενικό Οργανισμό Εγγείων Βελτιώσεων», σελ. </w:t>
        </w:r>
        <w:r w:rsidRPr="00FD1ADD">
          <w:rPr>
            <w:rFonts w:eastAsia="Times New Roman"/>
            <w:szCs w:val="24"/>
            <w:lang w:eastAsia="en-US"/>
          </w:rPr>
          <w:br/>
        </w:r>
      </w:ins>
    </w:p>
    <w:p w14:paraId="094A8D8B" w14:textId="77777777" w:rsidR="00FD1ADD" w:rsidRPr="00FD1ADD" w:rsidRDefault="00FD1ADD" w:rsidP="00FD1ADD">
      <w:pPr>
        <w:spacing w:after="0" w:line="360" w:lineRule="auto"/>
        <w:rPr>
          <w:ins w:id="22" w:author="Φλούδα Χριστίνα" w:date="2017-05-19T10:57:00Z"/>
          <w:rFonts w:eastAsia="Times New Roman"/>
          <w:szCs w:val="24"/>
          <w:lang w:eastAsia="en-US"/>
        </w:rPr>
      </w:pPr>
      <w:ins w:id="23" w:author="Φλούδα Χριστίνα" w:date="2017-05-19T10:57:00Z">
        <w:r w:rsidRPr="00FD1ADD">
          <w:rPr>
            <w:rFonts w:eastAsia="Times New Roman"/>
            <w:szCs w:val="24"/>
            <w:lang w:eastAsia="en-US"/>
          </w:rPr>
          <w:t>ΠΡΟΕΔΡΕΥΩΝ</w:t>
        </w:r>
      </w:ins>
    </w:p>
    <w:p w14:paraId="0C24C8D8" w14:textId="77777777" w:rsidR="00FD1ADD" w:rsidRPr="00FD1ADD" w:rsidRDefault="00FD1ADD" w:rsidP="00FD1ADD">
      <w:pPr>
        <w:spacing w:after="0" w:line="360" w:lineRule="auto"/>
        <w:rPr>
          <w:ins w:id="24" w:author="Φλούδα Χριστίνα" w:date="2017-05-19T10:57:00Z"/>
          <w:rFonts w:eastAsia="Times New Roman"/>
          <w:szCs w:val="24"/>
          <w:lang w:eastAsia="en-US"/>
        </w:rPr>
      </w:pPr>
      <w:ins w:id="25" w:author="Φλούδα Χριστίνα" w:date="2017-05-19T10:57:00Z">
        <w:r w:rsidRPr="00FD1ADD">
          <w:rPr>
            <w:rFonts w:eastAsia="Times New Roman"/>
            <w:szCs w:val="24"/>
            <w:lang w:eastAsia="en-US"/>
          </w:rPr>
          <w:t>ΚΡΕΜΑΣΤΙΝΟΣ Δ. , σελ.</w:t>
        </w:r>
        <w:r w:rsidRPr="00FD1ADD">
          <w:rPr>
            <w:rFonts w:eastAsia="Times New Roman"/>
            <w:szCs w:val="24"/>
            <w:lang w:eastAsia="en-US"/>
          </w:rPr>
          <w:br/>
        </w:r>
      </w:ins>
    </w:p>
    <w:p w14:paraId="7A39B48C" w14:textId="77777777" w:rsidR="00FD1ADD" w:rsidRPr="00FD1ADD" w:rsidRDefault="00FD1ADD" w:rsidP="00FD1ADD">
      <w:pPr>
        <w:spacing w:after="0" w:line="360" w:lineRule="auto"/>
        <w:rPr>
          <w:ins w:id="26" w:author="Φλούδα Χριστίνα" w:date="2017-05-19T10:57:00Z"/>
          <w:rFonts w:eastAsia="Times New Roman"/>
          <w:szCs w:val="24"/>
          <w:lang w:eastAsia="en-US"/>
        </w:rPr>
      </w:pPr>
    </w:p>
    <w:p w14:paraId="12D053E7" w14:textId="77777777" w:rsidR="00FD1ADD" w:rsidRPr="00FD1ADD" w:rsidRDefault="00FD1ADD" w:rsidP="00FD1ADD">
      <w:pPr>
        <w:spacing w:after="0" w:line="360" w:lineRule="auto"/>
        <w:rPr>
          <w:ins w:id="27" w:author="Φλούδα Χριστίνα" w:date="2017-05-19T10:57:00Z"/>
          <w:rFonts w:eastAsia="Times New Roman"/>
          <w:szCs w:val="24"/>
          <w:lang w:eastAsia="en-US"/>
        </w:rPr>
      </w:pPr>
      <w:ins w:id="28" w:author="Φλούδα Χριστίνα" w:date="2017-05-19T10:57:00Z">
        <w:r w:rsidRPr="00FD1ADD">
          <w:rPr>
            <w:rFonts w:eastAsia="Times New Roman"/>
            <w:szCs w:val="24"/>
            <w:lang w:eastAsia="en-US"/>
          </w:rPr>
          <w:t>ΟΜΙΛΗΤΕΣ</w:t>
        </w:r>
      </w:ins>
    </w:p>
    <w:p w14:paraId="168182F3" w14:textId="5D2F6DE7" w:rsidR="00FD1ADD" w:rsidRDefault="00FD1ADD" w:rsidP="00FD1ADD">
      <w:pPr>
        <w:spacing w:line="600" w:lineRule="auto"/>
        <w:ind w:firstLine="709"/>
        <w:jc w:val="both"/>
        <w:rPr>
          <w:ins w:id="29" w:author="Φλούδα Χριστίνα" w:date="2017-05-19T10:57:00Z"/>
          <w:rFonts w:eastAsia="Times New Roman"/>
          <w:szCs w:val="24"/>
        </w:rPr>
        <w:pPrChange w:id="30" w:author="Φλούδα Χριστίνα" w:date="2017-05-19T10:57:00Z">
          <w:pPr>
            <w:spacing w:line="600" w:lineRule="auto"/>
            <w:ind w:firstLine="709"/>
            <w:jc w:val="center"/>
          </w:pPr>
        </w:pPrChange>
      </w:pPr>
      <w:ins w:id="31" w:author="Φλούδα Χριστίνα" w:date="2017-05-19T10:57:00Z">
        <w:r w:rsidRPr="00FD1ADD">
          <w:rPr>
            <w:rFonts w:eastAsia="Times New Roman"/>
            <w:szCs w:val="24"/>
            <w:lang w:eastAsia="en-US"/>
          </w:rPr>
          <w:br/>
          <w:t>Α. Επί της αναφοράς στην Ημέρα της Μητέρας:</w:t>
        </w:r>
        <w:r w:rsidRPr="00FD1ADD">
          <w:rPr>
            <w:rFonts w:eastAsia="Times New Roman"/>
            <w:szCs w:val="24"/>
            <w:lang w:eastAsia="en-US"/>
          </w:rPr>
          <w:br/>
          <w:t>ΑΠΟΣΤΟΛΟΥ Ε. , σελ.</w:t>
        </w:r>
        <w:r w:rsidRPr="00FD1ADD">
          <w:rPr>
            <w:rFonts w:eastAsia="Times New Roman"/>
            <w:szCs w:val="24"/>
            <w:lang w:eastAsia="en-US"/>
          </w:rPr>
          <w:br/>
          <w:t>ΚΕΓΚΕΡΟΓΛΟΥ Β. , σελ.</w:t>
        </w:r>
        <w:r w:rsidRPr="00FD1ADD">
          <w:rPr>
            <w:rFonts w:eastAsia="Times New Roman"/>
            <w:szCs w:val="24"/>
            <w:lang w:eastAsia="en-US"/>
          </w:rPr>
          <w:br/>
          <w:t>ΚΡΕΜΑΣΤΙΝΟΣ Δ. , σελ.</w:t>
        </w:r>
        <w:r w:rsidRPr="00FD1ADD">
          <w:rPr>
            <w:rFonts w:eastAsia="Times New Roman"/>
            <w:szCs w:val="24"/>
            <w:lang w:eastAsia="en-US"/>
          </w:rPr>
          <w:br/>
        </w:r>
        <w:r w:rsidRPr="00FD1ADD">
          <w:rPr>
            <w:rFonts w:eastAsia="Times New Roman"/>
            <w:szCs w:val="24"/>
            <w:lang w:eastAsia="en-US"/>
          </w:rPr>
          <w:br/>
          <w:t>Β. Επί των επικαίρων ερωτήσεων:</w:t>
        </w:r>
        <w:r w:rsidRPr="00FD1ADD">
          <w:rPr>
            <w:rFonts w:eastAsia="Times New Roman"/>
            <w:szCs w:val="24"/>
            <w:lang w:eastAsia="en-US"/>
          </w:rPr>
          <w:br/>
          <w:t>ΑΠΟΣΤΟΛΟΥ Ε. , σελ.</w:t>
        </w:r>
        <w:r w:rsidRPr="00FD1ADD">
          <w:rPr>
            <w:rFonts w:eastAsia="Times New Roman"/>
            <w:szCs w:val="24"/>
            <w:lang w:eastAsia="en-US"/>
          </w:rPr>
          <w:br/>
          <w:t>ΚΑΤΣΑΝΙΩΤΗΣ Α. , σελ.</w:t>
        </w:r>
        <w:r w:rsidRPr="00FD1ADD">
          <w:rPr>
            <w:rFonts w:eastAsia="Times New Roman"/>
            <w:szCs w:val="24"/>
            <w:lang w:eastAsia="en-US"/>
          </w:rPr>
          <w:br/>
          <w:t>ΚΕΓΚΕΡΟΓΛΟΥ Β. , σελ.</w:t>
        </w:r>
        <w:r w:rsidRPr="00FD1ADD">
          <w:rPr>
            <w:rFonts w:eastAsia="Times New Roman"/>
            <w:szCs w:val="24"/>
            <w:lang w:eastAsia="en-US"/>
          </w:rPr>
          <w:br/>
          <w:t>ΜΙΧΟΣ Ν. , σελ.</w:t>
        </w:r>
        <w:r w:rsidRPr="00FD1ADD">
          <w:rPr>
            <w:rFonts w:eastAsia="Times New Roman"/>
            <w:szCs w:val="24"/>
            <w:lang w:eastAsia="en-US"/>
          </w:rPr>
          <w:br/>
        </w:r>
      </w:ins>
    </w:p>
    <w:p w14:paraId="00829587" w14:textId="77777777" w:rsidR="00AE5054" w:rsidRDefault="00FD1ADD">
      <w:pPr>
        <w:spacing w:line="600" w:lineRule="auto"/>
        <w:ind w:firstLine="709"/>
        <w:jc w:val="center"/>
        <w:rPr>
          <w:rFonts w:eastAsia="Times New Roman"/>
          <w:szCs w:val="24"/>
        </w:rPr>
      </w:pPr>
      <w:r>
        <w:rPr>
          <w:rFonts w:eastAsia="Times New Roman"/>
          <w:szCs w:val="24"/>
        </w:rPr>
        <w:t>ΠΡΑΚΤΙΚΑ ΒΟΥΛΗΣ</w:t>
      </w:r>
    </w:p>
    <w:p w14:paraId="00829588" w14:textId="77777777" w:rsidR="00AE5054" w:rsidRDefault="00FD1ADD">
      <w:pPr>
        <w:spacing w:line="600" w:lineRule="auto"/>
        <w:ind w:firstLine="709"/>
        <w:jc w:val="center"/>
        <w:rPr>
          <w:rFonts w:eastAsia="Times New Roman"/>
          <w:szCs w:val="24"/>
        </w:rPr>
      </w:pPr>
      <w:r>
        <w:rPr>
          <w:rFonts w:eastAsia="Times New Roman"/>
          <w:szCs w:val="24"/>
        </w:rPr>
        <w:t>ΙZ΄ ΠΕΡΙΟΔΟΣ</w:t>
      </w:r>
    </w:p>
    <w:p w14:paraId="00829589" w14:textId="77777777" w:rsidR="00AE5054" w:rsidRDefault="00FD1ADD">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0082958A" w14:textId="77777777" w:rsidR="00AE5054" w:rsidRDefault="00FD1ADD">
      <w:pPr>
        <w:spacing w:line="600" w:lineRule="auto"/>
        <w:ind w:firstLine="709"/>
        <w:jc w:val="center"/>
        <w:rPr>
          <w:rFonts w:eastAsia="Times New Roman"/>
          <w:szCs w:val="24"/>
        </w:rPr>
      </w:pPr>
      <w:r>
        <w:rPr>
          <w:rFonts w:eastAsia="Times New Roman"/>
          <w:szCs w:val="24"/>
        </w:rPr>
        <w:t>ΣΥΝΟΔΟΣ Β΄</w:t>
      </w:r>
    </w:p>
    <w:p w14:paraId="0082958B" w14:textId="77777777" w:rsidR="00AE5054" w:rsidRDefault="00FD1ADD">
      <w:pPr>
        <w:spacing w:line="600" w:lineRule="auto"/>
        <w:ind w:firstLine="709"/>
        <w:jc w:val="center"/>
        <w:rPr>
          <w:rFonts w:eastAsia="Times New Roman"/>
          <w:szCs w:val="24"/>
        </w:rPr>
      </w:pPr>
      <w:r>
        <w:rPr>
          <w:rFonts w:eastAsia="Times New Roman"/>
          <w:szCs w:val="24"/>
        </w:rPr>
        <w:t>ΣΥΝΕΔΡΙΑΣΗ ΡΚ΄</w:t>
      </w:r>
    </w:p>
    <w:p w14:paraId="0082958C" w14:textId="77777777" w:rsidR="00AE5054" w:rsidRDefault="00FD1ADD">
      <w:pPr>
        <w:spacing w:line="600" w:lineRule="auto"/>
        <w:ind w:firstLine="709"/>
        <w:jc w:val="center"/>
        <w:rPr>
          <w:rFonts w:eastAsia="Times New Roman"/>
          <w:szCs w:val="24"/>
        </w:rPr>
      </w:pPr>
      <w:r>
        <w:rPr>
          <w:rFonts w:eastAsia="Times New Roman"/>
          <w:szCs w:val="24"/>
        </w:rPr>
        <w:t>Παρασκευή 12 Μαΐου 2017</w:t>
      </w:r>
    </w:p>
    <w:p w14:paraId="0082958D" w14:textId="77777777" w:rsidR="00AE5054" w:rsidRDefault="00FD1ADD">
      <w:pPr>
        <w:spacing w:line="600" w:lineRule="auto"/>
        <w:ind w:firstLine="720"/>
        <w:jc w:val="both"/>
        <w:rPr>
          <w:rFonts w:eastAsia="Times New Roman"/>
          <w:szCs w:val="24"/>
        </w:rPr>
      </w:pPr>
      <w:r>
        <w:rPr>
          <w:rFonts w:eastAsia="Times New Roman"/>
          <w:szCs w:val="24"/>
        </w:rPr>
        <w:t>Αθήνα, σήμερα στις 12 Μαΐου 2017, ημέρα Παρασκευή και ώρα 10.04΄</w:t>
      </w:r>
      <w:r w:rsidRPr="0036337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w:t>
      </w:r>
      <w:r>
        <w:rPr>
          <w:rFonts w:eastAsia="Times New Roman"/>
          <w:szCs w:val="24"/>
        </w:rPr>
        <w:t>΄</w:t>
      </w:r>
      <w:r>
        <w:rPr>
          <w:rFonts w:eastAsia="Times New Roman"/>
          <w:szCs w:val="24"/>
        </w:rPr>
        <w:t xml:space="preserve"> Αντιπροέδρου αυτής κ. </w:t>
      </w:r>
      <w:r w:rsidRPr="0005061E">
        <w:rPr>
          <w:rFonts w:eastAsia="Times New Roman"/>
          <w:b/>
          <w:szCs w:val="24"/>
        </w:rPr>
        <w:t>ΔΗΜΗΤΡΙΟ</w:t>
      </w:r>
      <w:r w:rsidRPr="0005061E">
        <w:rPr>
          <w:rFonts w:eastAsia="Times New Roman"/>
          <w:b/>
          <w:szCs w:val="24"/>
          <w:lang w:val="en-US"/>
        </w:rPr>
        <w:t>Y</w:t>
      </w:r>
      <w:r w:rsidRPr="0005061E">
        <w:rPr>
          <w:rFonts w:eastAsia="Times New Roman"/>
          <w:b/>
          <w:szCs w:val="24"/>
        </w:rPr>
        <w:t xml:space="preserve"> ΚΡΕΜΑΣΤΙΝΟ</w:t>
      </w:r>
      <w:r w:rsidRPr="0005061E">
        <w:rPr>
          <w:rFonts w:eastAsia="Times New Roman"/>
          <w:b/>
          <w:szCs w:val="24"/>
          <w:lang w:val="en-US"/>
        </w:rPr>
        <w:t>Y</w:t>
      </w:r>
      <w:r>
        <w:rPr>
          <w:rFonts w:eastAsia="Times New Roman"/>
          <w:szCs w:val="24"/>
        </w:rPr>
        <w:t>.</w:t>
      </w:r>
    </w:p>
    <w:p w14:paraId="0082958E" w14:textId="77777777" w:rsidR="00AE5054" w:rsidRDefault="00FD1AD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αρχίζει η συνεδρίαση.</w:t>
      </w:r>
    </w:p>
    <w:p w14:paraId="0082958F" w14:textId="77777777" w:rsidR="00AE5054" w:rsidRDefault="00FD1ADD">
      <w:pPr>
        <w:spacing w:line="600" w:lineRule="auto"/>
        <w:ind w:firstLine="720"/>
        <w:jc w:val="both"/>
        <w:rPr>
          <w:rFonts w:eastAsia="Times New Roman"/>
          <w:szCs w:val="24"/>
        </w:rPr>
      </w:pPr>
      <w:r>
        <w:rPr>
          <w:rFonts w:eastAsia="Times New Roman"/>
          <w:szCs w:val="24"/>
        </w:rPr>
        <w:t>Προ</w:t>
      </w:r>
      <w:r>
        <w:rPr>
          <w:rFonts w:eastAsia="Times New Roman"/>
          <w:szCs w:val="24"/>
        </w:rPr>
        <w:t>τού εισέλθουμε στο ουσιαστικό μέρος της συνεδρίασης, τις επίκαιρες ερωτήσεις, θα αναφερθώ για λίγο με εισαγωγική ομιλία μου στη</w:t>
      </w:r>
      <w:r>
        <w:rPr>
          <w:rFonts w:eastAsia="Times New Roman"/>
          <w:szCs w:val="24"/>
        </w:rPr>
        <w:t>ν</w:t>
      </w:r>
      <w:r>
        <w:rPr>
          <w:rFonts w:eastAsia="Times New Roman"/>
          <w:szCs w:val="24"/>
        </w:rPr>
        <w:t xml:space="preserve"> επέτειο της Ημέρας της Μητέρας που εορτάζεται κάθε χρόνο τη δεύτερη Κυριακή του Μαΐου στις περισσότερες χώρες του κόσμου από το</w:t>
      </w:r>
      <w:r>
        <w:rPr>
          <w:rFonts w:eastAsia="Times New Roman"/>
          <w:szCs w:val="24"/>
        </w:rPr>
        <w:t xml:space="preserve"> 1908.</w:t>
      </w:r>
    </w:p>
    <w:p w14:paraId="00829590" w14:textId="77777777" w:rsidR="00AE5054" w:rsidRDefault="00FD1ADD">
      <w:pPr>
        <w:spacing w:line="600" w:lineRule="auto"/>
        <w:ind w:firstLine="720"/>
        <w:jc w:val="both"/>
        <w:rPr>
          <w:rFonts w:eastAsia="Times New Roman"/>
          <w:szCs w:val="24"/>
        </w:rPr>
      </w:pPr>
      <w:r>
        <w:rPr>
          <w:rFonts w:eastAsia="Times New Roman"/>
          <w:szCs w:val="24"/>
        </w:rPr>
        <w:t xml:space="preserve">Η Ημέρα της Μητέρας είναι μια ξεχωριστή γιορτή τιμής και μνήμης στον πολυτιμότερο σύντροφο του κάθε ανθρώπου σε αυτήν τη ζωή. Είναι η ημέρα </w:t>
      </w:r>
      <w:r>
        <w:rPr>
          <w:rFonts w:eastAsia="Times New Roman"/>
          <w:szCs w:val="24"/>
        </w:rPr>
        <w:lastRenderedPageBreak/>
        <w:t>του «ευχαριστώ» που προσωπικά οφείλουμε προς το πλάσμα εκείνο που μας έφερε στον κόσμο και είναι για εμάς όλο</w:t>
      </w:r>
      <w:r>
        <w:rPr>
          <w:rFonts w:eastAsia="Times New Roman"/>
          <w:szCs w:val="24"/>
        </w:rPr>
        <w:t>ς ο κόσμος, μέχρι να σταθούμε και να μπούμε εμείς σε αυτόν τον κόσμο, στον άνθρωπο που ζήσαμε μέσα του εννέα ολόκληρους μήνες και δεν θέλουμε να αποχωριστούμε.</w:t>
      </w:r>
    </w:p>
    <w:p w14:paraId="00829591" w14:textId="77777777" w:rsidR="00AE5054" w:rsidRDefault="00FD1ADD">
      <w:pPr>
        <w:spacing w:line="600" w:lineRule="auto"/>
        <w:ind w:firstLine="720"/>
        <w:jc w:val="both"/>
        <w:rPr>
          <w:rFonts w:eastAsia="Times New Roman"/>
          <w:szCs w:val="24"/>
        </w:rPr>
      </w:pPr>
      <w:r>
        <w:rPr>
          <w:rFonts w:eastAsia="Times New Roman"/>
          <w:szCs w:val="24"/>
        </w:rPr>
        <w:t xml:space="preserve">Ο ποιητής λιτά περιγράφει αυτήν τη σχέση με τα γνωστά λόγια του: «Μάνα, κράζει το παιδάκι, μάνα </w:t>
      </w:r>
      <w:r>
        <w:rPr>
          <w:rFonts w:eastAsia="Times New Roman"/>
          <w:szCs w:val="24"/>
        </w:rPr>
        <w:t>ο νιος και μάνα ο γέρος, μάνα ακούς σε κάθε μέρος. Α! τι όνομα γλυκό». Και με πόση οδύνη ο ποιητής την αποχωρίζεται γράφοντας: «Κι ω τα χεράκια σου, που βάλσαμο σκορπούσαν, πώς θα τα κάμει χώμα η κρύα γη;».</w:t>
      </w:r>
    </w:p>
    <w:p w14:paraId="00829592" w14:textId="77777777" w:rsidR="00AE5054" w:rsidRDefault="00FD1ADD">
      <w:pPr>
        <w:spacing w:line="600" w:lineRule="auto"/>
        <w:ind w:firstLine="720"/>
        <w:jc w:val="both"/>
        <w:rPr>
          <w:rFonts w:eastAsia="Times New Roman"/>
          <w:szCs w:val="24"/>
        </w:rPr>
      </w:pPr>
      <w:r>
        <w:rPr>
          <w:rFonts w:eastAsia="Times New Roman"/>
          <w:szCs w:val="24"/>
        </w:rPr>
        <w:t>Η Ημέρα της Μητέρας είναι ημέρα τιμής προς τη μητ</w:t>
      </w:r>
      <w:r>
        <w:rPr>
          <w:rFonts w:eastAsia="Times New Roman"/>
          <w:szCs w:val="24"/>
        </w:rPr>
        <w:t xml:space="preserve">ρότητα που κάθε κοινωνία οφείλει όχι μόνο στα λόγια αλλά και στα έργα, προς τον ιερό αυτό θεσμό που προστατεύει την αναγέννηση της κοινωνίας και μεταφέρει σαν κιβωτός τις αξίες, τις αρχές και τα ιδανικά από γενιά σε γενιά. Η ελληνική κοινωνία με έντονα τα </w:t>
      </w:r>
      <w:r>
        <w:rPr>
          <w:rFonts w:eastAsia="Times New Roman"/>
          <w:szCs w:val="24"/>
        </w:rPr>
        <w:t>στοιχεία της παραδοσιακής οικογένειας άργησε πολύ να θεσμοθετήσει την προστασία της μητρότητας στο</w:t>
      </w:r>
      <w:r>
        <w:rPr>
          <w:rFonts w:eastAsia="Times New Roman"/>
          <w:szCs w:val="24"/>
        </w:rPr>
        <w:t>ν</w:t>
      </w:r>
      <w:r>
        <w:rPr>
          <w:rFonts w:eastAsia="Times New Roman"/>
          <w:szCs w:val="24"/>
        </w:rPr>
        <w:t xml:space="preserve"> δημόσιο και ιδιωτικό βίο της χώρας.</w:t>
      </w:r>
    </w:p>
    <w:p w14:paraId="00829593" w14:textId="77777777" w:rsidR="00AE5054" w:rsidRDefault="00FD1ADD">
      <w:pPr>
        <w:spacing w:line="600" w:lineRule="auto"/>
        <w:ind w:firstLine="720"/>
        <w:jc w:val="both"/>
        <w:rPr>
          <w:rFonts w:eastAsia="Times New Roman"/>
          <w:szCs w:val="24"/>
        </w:rPr>
      </w:pPr>
      <w:r>
        <w:rPr>
          <w:rFonts w:eastAsia="Times New Roman"/>
          <w:szCs w:val="24"/>
        </w:rPr>
        <w:t xml:space="preserve">Ο σαρωτικός εκδημοκρατισμός των θεσμών που νομοθετήθηκε τη δεκαετία του </w:t>
      </w:r>
      <w:r>
        <w:rPr>
          <w:rFonts w:eastAsia="Times New Roman"/>
          <w:szCs w:val="24"/>
        </w:rPr>
        <w:t>΄</w:t>
      </w:r>
      <w:r>
        <w:rPr>
          <w:rFonts w:eastAsia="Times New Roman"/>
          <w:szCs w:val="24"/>
        </w:rPr>
        <w:t>80 επέφερε επαναστατικές αλλαγές στην προστασία</w:t>
      </w:r>
      <w:r>
        <w:rPr>
          <w:rFonts w:eastAsia="Times New Roman"/>
          <w:szCs w:val="24"/>
        </w:rPr>
        <w:t xml:space="preserve"> της μητρότητας κατά την εργασία και τη θέση της γυναίκας μητέρας μέσα στην οικογένεια. Στο</w:t>
      </w:r>
      <w:r>
        <w:rPr>
          <w:rFonts w:eastAsia="Times New Roman"/>
          <w:szCs w:val="24"/>
        </w:rPr>
        <w:t>ν</w:t>
      </w:r>
      <w:r>
        <w:rPr>
          <w:rFonts w:eastAsia="Times New Roman"/>
          <w:szCs w:val="24"/>
        </w:rPr>
        <w:t xml:space="preserve"> χώρο της εργασίας με ειδικό νόμο το </w:t>
      </w:r>
      <w:r>
        <w:rPr>
          <w:rFonts w:eastAsia="Times New Roman"/>
          <w:szCs w:val="24"/>
        </w:rPr>
        <w:t>19</w:t>
      </w:r>
      <w:r>
        <w:rPr>
          <w:rFonts w:eastAsia="Times New Roman"/>
          <w:szCs w:val="24"/>
        </w:rPr>
        <w:t xml:space="preserve">84, απαγορεύτηκε κάθε διάκριση </w:t>
      </w:r>
      <w:r>
        <w:rPr>
          <w:rFonts w:eastAsia="Times New Roman"/>
          <w:szCs w:val="24"/>
        </w:rPr>
        <w:lastRenderedPageBreak/>
        <w:t>βάσει φύλου, όσον αφορά τον επαγγελματικό προσανατολισμό, την πρόσληψη, την εξέλιξη και την αμ</w:t>
      </w:r>
      <w:r>
        <w:rPr>
          <w:rFonts w:eastAsia="Times New Roman"/>
          <w:szCs w:val="24"/>
        </w:rPr>
        <w:t>οιβή. Αργότερα, το ίδιο έτος</w:t>
      </w:r>
      <w:r>
        <w:rPr>
          <w:rFonts w:eastAsia="Times New Roman"/>
          <w:szCs w:val="24"/>
        </w:rPr>
        <w:t>,</w:t>
      </w:r>
      <w:r>
        <w:rPr>
          <w:rFonts w:eastAsia="Times New Roman"/>
          <w:szCs w:val="24"/>
        </w:rPr>
        <w:t xml:space="preserve"> θεσπίστηκαν οι γονικές άδειες και η απόλυτη προστασία των εγκύων και των νέων μητέρων από απόλυση. Στην οικογένεια η γυναίκα </w:t>
      </w:r>
      <w:r>
        <w:rPr>
          <w:rFonts w:eastAsia="Times New Roman"/>
          <w:szCs w:val="24"/>
        </w:rPr>
        <w:t>αποκτά</w:t>
      </w:r>
      <w:r>
        <w:rPr>
          <w:rFonts w:eastAsia="Times New Roman"/>
          <w:szCs w:val="24"/>
        </w:rPr>
        <w:t xml:space="preserve"> ισότιμο ρόλο με τον άντρα και κοινό μερίδιο στα οικογενειακά βάρη. Το </w:t>
      </w:r>
      <w:r>
        <w:rPr>
          <w:rFonts w:eastAsia="Times New Roman"/>
          <w:szCs w:val="24"/>
        </w:rPr>
        <w:t>19</w:t>
      </w:r>
      <w:r>
        <w:rPr>
          <w:rFonts w:eastAsia="Times New Roman"/>
          <w:szCs w:val="24"/>
        </w:rPr>
        <w:t>83 θεσμοθετήθηκε η εξί</w:t>
      </w:r>
      <w:r>
        <w:rPr>
          <w:rFonts w:eastAsia="Times New Roman"/>
          <w:szCs w:val="24"/>
        </w:rPr>
        <w:t>σωση των παιδιών εντός και εκτός του γάμου και ενισχύθηκε η θέση της ανύπαντρης μητέρας.</w:t>
      </w:r>
    </w:p>
    <w:p w14:paraId="00829594" w14:textId="77777777" w:rsidR="00AE5054" w:rsidRDefault="00FD1ADD">
      <w:pPr>
        <w:spacing w:line="600" w:lineRule="auto"/>
        <w:ind w:firstLine="720"/>
        <w:jc w:val="both"/>
        <w:rPr>
          <w:rFonts w:eastAsia="Times New Roman"/>
          <w:szCs w:val="24"/>
        </w:rPr>
      </w:pPr>
      <w:r>
        <w:rPr>
          <w:rFonts w:eastAsia="Times New Roman"/>
          <w:szCs w:val="24"/>
        </w:rPr>
        <w:t xml:space="preserve">Η Ημέρα της Μητέρας αναμφισβήτητα είναι η ημέρα της μνήμης των προσταγμάτων της αρχικής διακήρυξης της Ημέρας της Μητέρας, η οποία καλεί τις γυναίκες να φτιάξουν έναν </w:t>
      </w:r>
      <w:r>
        <w:rPr>
          <w:rFonts w:eastAsia="Times New Roman"/>
          <w:szCs w:val="24"/>
        </w:rPr>
        <w:t>άλλο κόσμο, έναν κόσμο ειρήνης, έναν κόσμο χωρίς πολέμους και συγκρούσεις, έναν κόσμο που δεν θα τις αναγκάζει να χάνουν τα παιδιά τους και τους άντρες τους στους πολέμους. Γράφουν οι μητέρες στη διακήρυξη του 1870: «Σηκωθείτε όλες εσείς, γυναίκες με καρδι</w:t>
      </w:r>
      <w:r>
        <w:rPr>
          <w:rFonts w:eastAsia="Times New Roman"/>
          <w:szCs w:val="24"/>
        </w:rPr>
        <w:t>ά</w:t>
      </w:r>
      <w:r>
        <w:rPr>
          <w:rFonts w:eastAsia="Times New Roman"/>
          <w:szCs w:val="24"/>
        </w:rPr>
        <w:t>!</w:t>
      </w:r>
      <w:r>
        <w:rPr>
          <w:rFonts w:eastAsia="Times New Roman"/>
          <w:szCs w:val="24"/>
        </w:rPr>
        <w:t xml:space="preserve"> Δεν θα πάρουν τους γιους μας μακριά, για να τους κάνουν να ξεχάσουν όλα όσα εμείς καταφέραμε να τους διδάξουμε, την ανθρωπιά, το έλεος και την υπομονή. Εμείς, οι γυναίκες της χώρας μας, δεν θα αφήσουμε τα παιδιά μας να πληγώσουν τα παιδιά των μανάδων μι</w:t>
      </w:r>
      <w:r>
        <w:rPr>
          <w:rFonts w:eastAsia="Times New Roman"/>
          <w:szCs w:val="24"/>
        </w:rPr>
        <w:t xml:space="preserve">ας άλλης χώρας. Από τα στήθη της κατεστραμμένης γης μια φωνή βγαίνει και ενώνεται με τη δική μας. Λέει: </w:t>
      </w:r>
      <w:r>
        <w:rPr>
          <w:rFonts w:eastAsia="Times New Roman"/>
          <w:szCs w:val="24"/>
        </w:rPr>
        <w:t>Α</w:t>
      </w:r>
      <w:r>
        <w:rPr>
          <w:rFonts w:eastAsia="Times New Roman"/>
          <w:szCs w:val="24"/>
        </w:rPr>
        <w:t>φοπλισμός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φοπλισμός</w:t>
      </w:r>
      <w:r>
        <w:rPr>
          <w:rFonts w:eastAsia="Times New Roman"/>
          <w:szCs w:val="24"/>
        </w:rPr>
        <w:t>!</w:t>
      </w:r>
      <w:r>
        <w:rPr>
          <w:rFonts w:eastAsia="Times New Roman"/>
          <w:szCs w:val="24"/>
        </w:rPr>
        <w:t>». Αυτή ήταν η διακήρυξη.</w:t>
      </w:r>
    </w:p>
    <w:p w14:paraId="00829595" w14:textId="77777777" w:rsidR="00AE5054" w:rsidRDefault="00FD1ADD">
      <w:pPr>
        <w:spacing w:line="600" w:lineRule="auto"/>
        <w:ind w:firstLine="720"/>
        <w:jc w:val="both"/>
        <w:rPr>
          <w:rFonts w:eastAsia="Times New Roman"/>
          <w:szCs w:val="24"/>
        </w:rPr>
      </w:pPr>
      <w:r>
        <w:rPr>
          <w:rFonts w:eastAsia="Times New Roman"/>
          <w:szCs w:val="24"/>
        </w:rPr>
        <w:lastRenderedPageBreak/>
        <w:t>Η Ημέρα της Γυναίκας δεν είναι μια γιορτή προσωπική. Είναι γιορτή που θυμίζει ότι οι μητέρες είναι η ίδ</w:t>
      </w:r>
      <w:r>
        <w:rPr>
          <w:rFonts w:eastAsia="Times New Roman"/>
          <w:szCs w:val="24"/>
        </w:rPr>
        <w:t>ια η ζωή μας, που πρέπει να τις ακούμε σε όλη μας τη ζωή, για να φτιάξουμε έναν ειρηνικό κόσμο, έναν κόσμο που θα σώσει τον πλανήτη που κινδυνεύει από τους διάφορους ανισόρροπους, που απειλούν να τον τινάξουν στον αέρα με έναν πυρηνικό πόλεμο.</w:t>
      </w:r>
    </w:p>
    <w:p w14:paraId="00829596" w14:textId="77777777" w:rsidR="00AE5054" w:rsidRDefault="00FD1ADD">
      <w:pPr>
        <w:spacing w:line="600" w:lineRule="auto"/>
        <w:ind w:firstLine="720"/>
        <w:jc w:val="both"/>
        <w:rPr>
          <w:rFonts w:eastAsia="Times New Roman"/>
          <w:szCs w:val="24"/>
        </w:rPr>
      </w:pPr>
      <w:r>
        <w:rPr>
          <w:rFonts w:eastAsia="Times New Roman"/>
          <w:szCs w:val="24"/>
        </w:rPr>
        <w:t>Η Βουλή σήμε</w:t>
      </w:r>
      <w:r>
        <w:rPr>
          <w:rFonts w:eastAsia="Times New Roman"/>
          <w:szCs w:val="24"/>
        </w:rPr>
        <w:t xml:space="preserve">ρα </w:t>
      </w:r>
      <w:proofErr w:type="spellStart"/>
      <w:r>
        <w:rPr>
          <w:rFonts w:eastAsia="Times New Roman"/>
          <w:szCs w:val="24"/>
        </w:rPr>
        <w:t>αποτίει</w:t>
      </w:r>
      <w:proofErr w:type="spellEnd"/>
      <w:r>
        <w:rPr>
          <w:rFonts w:eastAsia="Times New Roman"/>
          <w:szCs w:val="24"/>
        </w:rPr>
        <w:t xml:space="preserve"> στη μητέρα το δέοντα φόρο τιμής.</w:t>
      </w:r>
    </w:p>
    <w:p w14:paraId="00829597" w14:textId="77777777" w:rsidR="00AE5054" w:rsidRDefault="00FD1ADD">
      <w:pPr>
        <w:spacing w:line="600" w:lineRule="auto"/>
        <w:ind w:firstLine="720"/>
        <w:jc w:val="both"/>
        <w:rPr>
          <w:rFonts w:eastAsia="Times New Roman"/>
          <w:szCs w:val="24"/>
        </w:rPr>
      </w:pPr>
      <w:r>
        <w:rPr>
          <w:rFonts w:eastAsia="Times New Roman"/>
          <w:szCs w:val="24"/>
        </w:rPr>
        <w:t>Κυρίες και κύριοι συνάδελφοι, εισερχόμα</w:t>
      </w:r>
      <w:r>
        <w:rPr>
          <w:rFonts w:eastAsia="Times New Roman"/>
          <w:szCs w:val="24"/>
        </w:rPr>
        <w:t>στε</w:t>
      </w:r>
      <w:r>
        <w:rPr>
          <w:rFonts w:eastAsia="Times New Roman"/>
          <w:szCs w:val="24"/>
        </w:rPr>
        <w:t xml:space="preserve"> στη συζήτηση των </w:t>
      </w:r>
    </w:p>
    <w:p w14:paraId="00829598" w14:textId="77777777" w:rsidR="00AE5054" w:rsidRDefault="00FD1ADD">
      <w:pPr>
        <w:spacing w:line="600" w:lineRule="auto"/>
        <w:ind w:firstLine="720"/>
        <w:jc w:val="center"/>
        <w:rPr>
          <w:rFonts w:eastAsia="Times New Roman"/>
          <w:b/>
          <w:szCs w:val="24"/>
        </w:rPr>
      </w:pPr>
      <w:r>
        <w:rPr>
          <w:rFonts w:eastAsia="Times New Roman"/>
          <w:b/>
          <w:szCs w:val="24"/>
        </w:rPr>
        <w:t>ΕΠΙΚΑΙΡΩΝ ΕΡΩΤΗΣΕΩΝ</w:t>
      </w:r>
    </w:p>
    <w:p w14:paraId="00829599" w14:textId="77777777" w:rsidR="00AE5054" w:rsidRDefault="00FD1ADD">
      <w:pPr>
        <w:spacing w:line="600" w:lineRule="auto"/>
        <w:ind w:firstLine="720"/>
        <w:jc w:val="both"/>
        <w:rPr>
          <w:rFonts w:eastAsia="Times New Roman"/>
          <w:szCs w:val="24"/>
        </w:rPr>
      </w:pPr>
      <w:r>
        <w:rPr>
          <w:rFonts w:eastAsia="Times New Roman"/>
          <w:szCs w:val="24"/>
        </w:rPr>
        <w:t>Σύμφωνα με τον Γενικό Γραμματέα της Κυβέρνησης κ. Καλογήρου</w:t>
      </w:r>
      <w:r>
        <w:rPr>
          <w:rFonts w:eastAsia="Times New Roman"/>
          <w:szCs w:val="24"/>
        </w:rPr>
        <w:t>,</w:t>
      </w:r>
      <w:r>
        <w:rPr>
          <w:rFonts w:eastAsia="Times New Roman"/>
          <w:szCs w:val="24"/>
        </w:rPr>
        <w:t xml:space="preserve"> είναι τέσσερις οι επίκαιρες ερωτήσεις οι οποίες θα απαντηθούν</w:t>
      </w:r>
      <w:r>
        <w:rPr>
          <w:rFonts w:eastAsia="Times New Roman"/>
          <w:szCs w:val="24"/>
        </w:rPr>
        <w:t xml:space="preserve"> σήμερα</w:t>
      </w:r>
      <w:r>
        <w:rPr>
          <w:rFonts w:eastAsia="Times New Roman"/>
          <w:szCs w:val="24"/>
        </w:rPr>
        <w:t xml:space="preserve">. </w:t>
      </w:r>
      <w:r>
        <w:rPr>
          <w:rFonts w:eastAsia="Times New Roman"/>
          <w:szCs w:val="24"/>
        </w:rPr>
        <w:t xml:space="preserve">Οι τέσσερις αυτές ερωτήσεις είναι δύο του κ. </w:t>
      </w:r>
      <w:proofErr w:type="spellStart"/>
      <w:r>
        <w:rPr>
          <w:rFonts w:eastAsia="Times New Roman"/>
          <w:szCs w:val="24"/>
        </w:rPr>
        <w:t>Κεγκέρογλου</w:t>
      </w:r>
      <w:proofErr w:type="spellEnd"/>
      <w:r>
        <w:rPr>
          <w:rFonts w:eastAsia="Times New Roman"/>
          <w:szCs w:val="24"/>
        </w:rPr>
        <w:t xml:space="preserve">, μία του κ. </w:t>
      </w:r>
      <w:proofErr w:type="spellStart"/>
      <w:r>
        <w:rPr>
          <w:rFonts w:eastAsia="Times New Roman"/>
          <w:szCs w:val="24"/>
        </w:rPr>
        <w:t>Κατσανιώτη</w:t>
      </w:r>
      <w:proofErr w:type="spellEnd"/>
      <w:r>
        <w:rPr>
          <w:rFonts w:eastAsia="Times New Roman"/>
          <w:szCs w:val="24"/>
        </w:rPr>
        <w:t xml:space="preserve"> και μια του κ. Μίχου.</w:t>
      </w:r>
    </w:p>
    <w:p w14:paraId="0082959A" w14:textId="77777777" w:rsidR="00AE5054" w:rsidRDefault="00FD1ADD">
      <w:pPr>
        <w:spacing w:line="600" w:lineRule="auto"/>
        <w:ind w:firstLine="720"/>
        <w:jc w:val="both"/>
        <w:rPr>
          <w:rFonts w:eastAsia="Times New Roman"/>
          <w:szCs w:val="24"/>
        </w:rPr>
      </w:pPr>
      <w:r>
        <w:rPr>
          <w:rFonts w:eastAsia="Times New Roman"/>
          <w:szCs w:val="24"/>
        </w:rPr>
        <w:t xml:space="preserve">Κύριε Υπουργέ, κύριε </w:t>
      </w:r>
      <w:proofErr w:type="spellStart"/>
      <w:r>
        <w:rPr>
          <w:rFonts w:eastAsia="Times New Roman"/>
          <w:szCs w:val="24"/>
        </w:rPr>
        <w:t>Κεγκέρογλου</w:t>
      </w:r>
      <w:proofErr w:type="spellEnd"/>
      <w:r>
        <w:rPr>
          <w:rFonts w:eastAsia="Times New Roman"/>
          <w:szCs w:val="24"/>
        </w:rPr>
        <w:t xml:space="preserve"> τις δύο πρώτες να τις πούμε μαζί ή ξεχωριστά; </w:t>
      </w:r>
    </w:p>
    <w:p w14:paraId="0082959B" w14:textId="77777777" w:rsidR="00AE5054" w:rsidRDefault="00FD1ADD">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Είναι το </w:t>
      </w:r>
      <w:r>
        <w:rPr>
          <w:rFonts w:eastAsia="Times New Roman"/>
          <w:szCs w:val="24"/>
        </w:rPr>
        <w:t>ίδιο αντικείμενο.</w:t>
      </w:r>
    </w:p>
    <w:p w14:paraId="0082959C" w14:textId="77777777" w:rsidR="00AE5054" w:rsidRDefault="00FD1AD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το ίδιο αντικείμενο. Ωραία.</w:t>
      </w:r>
    </w:p>
    <w:p w14:paraId="0082959D" w14:textId="77777777" w:rsidR="00AE5054" w:rsidRDefault="00FD1ADD">
      <w:pPr>
        <w:spacing w:line="600" w:lineRule="auto"/>
        <w:ind w:firstLine="720"/>
        <w:jc w:val="both"/>
        <w:rPr>
          <w:rFonts w:eastAsia="Times New Roman"/>
          <w:szCs w:val="24"/>
        </w:rPr>
      </w:pPr>
      <w:r>
        <w:rPr>
          <w:rFonts w:eastAsia="Times New Roman"/>
          <w:szCs w:val="24"/>
        </w:rPr>
        <w:lastRenderedPageBreak/>
        <w:t>Θα συζητηθεί η τρίτη με αριθμό 821/9-5-2017 επίκαιρη ερώτηση πρώτου κύκλου του Βουλευτή Ηρακλείου της Δημοκρατικής Συμπαράταξης ΠΑΣΟΚ</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w:t>
      </w:r>
      <w:r>
        <w:rPr>
          <w:rFonts w:eastAsia="Times New Roman"/>
          <w:szCs w:val="24"/>
        </w:rPr>
        <w:t xml:space="preserve">ος τον Υπουργό </w:t>
      </w:r>
      <w:r>
        <w:rPr>
          <w:rFonts w:eastAsia="Times New Roman"/>
          <w:bCs/>
          <w:szCs w:val="24"/>
        </w:rPr>
        <w:t>Αγροτικής Ανάπτυξης και Τροφίμων,</w:t>
      </w:r>
      <w:r>
        <w:rPr>
          <w:rFonts w:eastAsia="Times New Roman"/>
          <w:szCs w:val="24"/>
        </w:rPr>
        <w:t xml:space="preserve"> με θέμα «σε απόγνωση χιλιάδες αγρότες που ενοικίασαν γη με δικαιώματα (Φόρμα 6)-δύο χρόνια τώρα δεν έχουν λάβει ενισχύσεις».</w:t>
      </w:r>
    </w:p>
    <w:p w14:paraId="0082959E" w14:textId="77777777" w:rsidR="00AE5054" w:rsidRDefault="00FD1ADD">
      <w:pPr>
        <w:spacing w:line="600" w:lineRule="auto"/>
        <w:ind w:firstLine="720"/>
        <w:jc w:val="both"/>
        <w:rPr>
          <w:rFonts w:eastAsia="Times New Roman"/>
          <w:szCs w:val="24"/>
        </w:rPr>
      </w:pPr>
      <w:r>
        <w:rPr>
          <w:rFonts w:eastAsia="Times New Roman"/>
          <w:szCs w:val="24"/>
        </w:rPr>
        <w:t>Επίσης, θα συζητηθεί η πρώτη με αριθμό 446/18-10-2016 ερώτηση του Βουλευτή Ηρακλεί</w:t>
      </w:r>
      <w:r>
        <w:rPr>
          <w:rFonts w:eastAsia="Times New Roman"/>
          <w:szCs w:val="24"/>
        </w:rPr>
        <w:t>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τα σοβαρά προβλήματα που αντιμετωπίζουν οι αγρότες.</w:t>
      </w:r>
    </w:p>
    <w:p w14:paraId="0082959F" w14:textId="77777777" w:rsidR="00AE5054" w:rsidRDefault="00FD1AD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θέλετε να έχετε τέσσερα λεπτά </w:t>
      </w:r>
      <w:proofErr w:type="spellStart"/>
      <w:r>
        <w:rPr>
          <w:rFonts w:eastAsia="Times New Roman"/>
          <w:szCs w:val="24"/>
        </w:rPr>
        <w:t>πρωτολογία</w:t>
      </w:r>
      <w:proofErr w:type="spellEnd"/>
      <w:r>
        <w:rPr>
          <w:rFonts w:eastAsia="Times New Roman"/>
          <w:szCs w:val="24"/>
        </w:rPr>
        <w:t xml:space="preserve"> και ανάλογ</w:t>
      </w:r>
      <w:r>
        <w:rPr>
          <w:rFonts w:eastAsia="Times New Roman"/>
          <w:szCs w:val="24"/>
        </w:rPr>
        <w:t>α δευτερολογία ή ξεχωριστά;</w:t>
      </w:r>
    </w:p>
    <w:p w14:paraId="008295A0" w14:textId="77777777" w:rsidR="00AE5054" w:rsidRDefault="00FD1AD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Μαζί, κύριε Πρόεδρε. </w:t>
      </w:r>
    </w:p>
    <w:p w14:paraId="008295A1" w14:textId="77777777" w:rsidR="00AE5054" w:rsidRDefault="00FD1AD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Ωραία, έχετε τέσσερα λεπτά.</w:t>
      </w:r>
    </w:p>
    <w:p w14:paraId="008295A2" w14:textId="77777777" w:rsidR="00AE5054" w:rsidRDefault="00FD1AD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αν χρειαστεί, θα πούμε κάποια κουβέντα παραπάνω μετά την ολοκλήρωση.</w:t>
      </w:r>
    </w:p>
    <w:p w14:paraId="008295A3" w14:textId="77777777" w:rsidR="00AE5054" w:rsidRDefault="00FD1ADD">
      <w:pPr>
        <w:spacing w:line="600" w:lineRule="auto"/>
        <w:ind w:firstLine="720"/>
        <w:jc w:val="both"/>
        <w:rPr>
          <w:rFonts w:eastAsia="Times New Roman"/>
          <w:szCs w:val="24"/>
        </w:rPr>
      </w:pPr>
      <w:r>
        <w:rPr>
          <w:rFonts w:eastAsia="Times New Roman"/>
          <w:szCs w:val="24"/>
        </w:rPr>
        <w:lastRenderedPageBreak/>
        <w:t>Κύριε Πρόεδρε,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συνυπογράψω όλα όσα είπατε για τη μητέρα. Ιδιαίτερη αναφορά κάνω στην Ελληνίδα μητέρα που μέσα από τη μεγάλη προσπάθεια που έκανε η χώρα όλες τις προηγούμενες δεκαετίες, είχε και αυτή τη δική της συμβολή. Ακόμα πιο ιδιαίτερα θα κάνω μια αναφορά στην </w:t>
      </w:r>
      <w:r>
        <w:rPr>
          <w:rFonts w:eastAsia="Times New Roman"/>
          <w:szCs w:val="24"/>
        </w:rPr>
        <w:t>αγρότισσα μητέρα που ιδίως πριν τη δεκαετία του ’80 πάλευε κάτω από αντίξοες συνθήκες. Έχω προσωπικά βιώματα. Κάνω αναφορά και για τη δική μου μητέρα η οποία ήταν αγρότισσα λόγω και της αναπηρίας του πατέρα μου και είχα βιώσει από κοντά τον αγώνα που έκανε</w:t>
      </w:r>
      <w:r>
        <w:rPr>
          <w:rFonts w:eastAsia="Times New Roman"/>
          <w:szCs w:val="24"/>
        </w:rPr>
        <w:t xml:space="preserve"> για να μπορέσει να στηρίξει την οικογένειά της, όπως όλες οι αγρότισσες μητέρες, μέσα από την αγροτική παραγωγή. </w:t>
      </w:r>
    </w:p>
    <w:p w14:paraId="008295A4" w14:textId="77777777" w:rsidR="00AE5054" w:rsidRDefault="00FD1ADD">
      <w:pPr>
        <w:spacing w:line="600" w:lineRule="auto"/>
        <w:ind w:firstLine="720"/>
        <w:jc w:val="both"/>
        <w:rPr>
          <w:rFonts w:eastAsia="Times New Roman"/>
          <w:szCs w:val="24"/>
        </w:rPr>
      </w:pPr>
      <w:r>
        <w:rPr>
          <w:rFonts w:eastAsia="Times New Roman"/>
          <w:szCs w:val="24"/>
        </w:rPr>
        <w:t>Βλέπουμε ότι άλλαξαν τα χρόνια σήμερα. Έχουν βελτιωθεί τα πράγματα σε σχέση με την τεχνολογία, την επιστήμη, τα μέσα. Τα πραγματικά προβλήματ</w:t>
      </w:r>
      <w:r>
        <w:rPr>
          <w:rFonts w:eastAsia="Times New Roman"/>
          <w:szCs w:val="24"/>
        </w:rPr>
        <w:t>α της οικονομίας έχουν μειωθεί, αλλά υπάρχουν προβλήματα τα οποία βάζουμε εμείς οι ίδιοι ως κυβερνήσεις, ως Βουλή, ως γραφειοκρατία και αυτά οφείλουμε άμεσα να τα άρουμε, γιατί πραγματικά ο αγώνας των αγροτών μπορεί να αποδώσει και να βοηθήσει και την εθνι</w:t>
      </w:r>
      <w:r>
        <w:rPr>
          <w:rFonts w:eastAsia="Times New Roman"/>
          <w:szCs w:val="24"/>
        </w:rPr>
        <w:t>κή οικονομία.</w:t>
      </w:r>
    </w:p>
    <w:p w14:paraId="008295A5" w14:textId="77777777" w:rsidR="00AE5054" w:rsidRDefault="00FD1ADD">
      <w:pPr>
        <w:spacing w:line="600" w:lineRule="auto"/>
        <w:ind w:firstLine="720"/>
        <w:jc w:val="both"/>
        <w:rPr>
          <w:rFonts w:eastAsia="Times New Roman"/>
          <w:szCs w:val="24"/>
        </w:rPr>
      </w:pPr>
      <w:r>
        <w:rPr>
          <w:rFonts w:eastAsia="Times New Roman"/>
          <w:szCs w:val="24"/>
        </w:rPr>
        <w:t xml:space="preserve">Πώς, όμως, να γίνει αυτό, όταν συνεχώς θέλουμε μέσα από την </w:t>
      </w:r>
      <w:proofErr w:type="spellStart"/>
      <w:r>
        <w:rPr>
          <w:rFonts w:eastAsia="Times New Roman"/>
          <w:szCs w:val="24"/>
        </w:rPr>
        <w:t>υπερφορολόγηση</w:t>
      </w:r>
      <w:proofErr w:type="spellEnd"/>
      <w:r>
        <w:rPr>
          <w:rFonts w:eastAsia="Times New Roman"/>
          <w:szCs w:val="24"/>
        </w:rPr>
        <w:t xml:space="preserve"> να καλύψουμε τα δημοσιονομικά κενά μέσα από έναν τομέα ο οποίος πάντα στηριζόταν και πρέπει να συνεχίσει να στηρίζεται, γιατί έχει γενικότερη ωφέλεια μια εθνική οικονο</w:t>
      </w:r>
      <w:r>
        <w:rPr>
          <w:rFonts w:eastAsia="Times New Roman"/>
          <w:szCs w:val="24"/>
        </w:rPr>
        <w:t xml:space="preserve">μία, μια κοινωνία από τον αγροτικό τομέα; </w:t>
      </w:r>
    </w:p>
    <w:p w14:paraId="008295A6" w14:textId="77777777" w:rsidR="00AE5054" w:rsidRDefault="00FD1ADD">
      <w:pPr>
        <w:spacing w:line="600" w:lineRule="auto"/>
        <w:ind w:firstLine="720"/>
        <w:jc w:val="both"/>
        <w:rPr>
          <w:rFonts w:eastAsia="Times New Roman"/>
          <w:szCs w:val="24"/>
        </w:rPr>
      </w:pPr>
      <w:r>
        <w:rPr>
          <w:rFonts w:eastAsia="Times New Roman"/>
          <w:szCs w:val="24"/>
        </w:rPr>
        <w:lastRenderedPageBreak/>
        <w:t xml:space="preserve">Είναι, λοιπόν, απαράδεκτο να μιλάμε για 22-45% συντελεστή φορολόγησης του φόρου εισοδήματος και να μη μιλάμε καθόλου για ειδικούς φόρους κατανάλωσης όπως στο κρασί που, όπως είχαμε επισημάνει τότε εμείς, αλλά και </w:t>
      </w:r>
      <w:r>
        <w:rPr>
          <w:rFonts w:eastAsia="Times New Roman"/>
          <w:szCs w:val="24"/>
        </w:rPr>
        <w:t xml:space="preserve">οι συνεταιριστικές οργανώσεις και ο Σύνδεσμος Ελληνικού Οίνου και η </w:t>
      </w:r>
      <w:proofErr w:type="spellStart"/>
      <w:r>
        <w:rPr>
          <w:rFonts w:eastAsia="Times New Roman"/>
          <w:szCs w:val="24"/>
        </w:rPr>
        <w:t>Διεπαγγελματική</w:t>
      </w:r>
      <w:proofErr w:type="spellEnd"/>
      <w:r>
        <w:rPr>
          <w:rFonts w:eastAsia="Times New Roman"/>
          <w:szCs w:val="24"/>
        </w:rPr>
        <w:t xml:space="preserve"> Οργάνωση, θα απέδιδε πενιχρά έσοδα, όπως και έγινε, ενώ την ίδια ώρα βλέπουμε μια τεράστια αύξηση του παραεμπορίου στον συγκεκριμένο τομέα. </w:t>
      </w:r>
    </w:p>
    <w:p w14:paraId="008295A7" w14:textId="77777777" w:rsidR="00AE5054" w:rsidRDefault="00FD1ADD">
      <w:pPr>
        <w:spacing w:line="600" w:lineRule="auto"/>
        <w:ind w:firstLine="720"/>
        <w:jc w:val="both"/>
        <w:rPr>
          <w:rFonts w:eastAsia="Times New Roman"/>
          <w:szCs w:val="24"/>
        </w:rPr>
      </w:pPr>
      <w:r>
        <w:rPr>
          <w:rFonts w:eastAsia="Times New Roman"/>
          <w:szCs w:val="24"/>
        </w:rPr>
        <w:t>Αυξήθηκε ο ΦΠΑ από το 13% στο 2</w:t>
      </w:r>
      <w:r>
        <w:rPr>
          <w:rFonts w:eastAsia="Times New Roman"/>
          <w:szCs w:val="24"/>
        </w:rPr>
        <w:t>4%. Μόνο προβλήματα δημιουργεί αυτή η κατάσταση. Ακούγεται τώρα –και είναι θετικό- ότι η Κυβέρνηση επανεξετάζει και θα μειώσει τον ΦΠΑ σε ορισμένους τομείς από το 24% στο 13%. Να καταργήσει και τον φόρο οίνου, να επαναφέρει όσα ίσχυαν πριν το τρίτο μνημόνι</w:t>
      </w:r>
      <w:r>
        <w:rPr>
          <w:rFonts w:eastAsia="Times New Roman"/>
          <w:szCs w:val="24"/>
        </w:rPr>
        <w:t xml:space="preserve">ο, να κρατήσει τα θετικά. Μπορεί να υπάρχουν ορισμένα θετικά. Ας κρατήσει ο Υπουργός τα θετικά και ας καταργήσει τα αρνητικά. Θα αποδώσει η αγροτική παραγωγή. </w:t>
      </w:r>
    </w:p>
    <w:p w14:paraId="008295A8" w14:textId="77777777" w:rsidR="00AE5054" w:rsidRDefault="00FD1ADD">
      <w:pPr>
        <w:spacing w:line="600" w:lineRule="auto"/>
        <w:ind w:firstLine="720"/>
        <w:jc w:val="both"/>
        <w:rPr>
          <w:rFonts w:eastAsia="Times New Roman"/>
          <w:szCs w:val="24"/>
        </w:rPr>
      </w:pPr>
      <w:r>
        <w:rPr>
          <w:rFonts w:eastAsia="Times New Roman"/>
          <w:szCs w:val="24"/>
        </w:rPr>
        <w:t xml:space="preserve">Η θεωρία ότι προστατεύουμε τους μικρούς αγρότες και γι’ αυτό δεν βάζουμε μεγάλο φόρο στα χαμηλά </w:t>
      </w:r>
      <w:r>
        <w:rPr>
          <w:rFonts w:eastAsia="Times New Roman"/>
          <w:szCs w:val="24"/>
        </w:rPr>
        <w:t xml:space="preserve">εισοδήματα, δεν είναι ορθολογική. Πρώτα απ’ όλα, δημιουργεί παγίδα φτώχειας. Σου λέει: «Μείνε φτωχός αγρότης με λίγο εισόδημα ή βρες τρόπους να φοροδιαφύγεις», γιατί αν ξεπεράσεις από ένα ύψος και πάνω το εισόδημα, σου παίρνουν το κεφάλι με όλο το σύστημα </w:t>
      </w:r>
      <w:r>
        <w:rPr>
          <w:rFonts w:eastAsia="Times New Roman"/>
          <w:szCs w:val="24"/>
        </w:rPr>
        <w:t xml:space="preserve">φορολογικών συντελεστών και ασφαλιστικών εισφορών που θα φτάσουν στο </w:t>
      </w:r>
      <w:r>
        <w:rPr>
          <w:rFonts w:eastAsia="Times New Roman"/>
          <w:szCs w:val="24"/>
        </w:rPr>
        <w:lastRenderedPageBreak/>
        <w:t>27% σε τρία χρόνια. Μέσα σ’ όλα αυτά είναι και τα προβλήματα από την εφαρμογή των προγραμμάτων.</w:t>
      </w:r>
    </w:p>
    <w:p w14:paraId="008295A9" w14:textId="77777777" w:rsidR="00AE5054" w:rsidRDefault="00FD1ADD">
      <w:pPr>
        <w:spacing w:line="600" w:lineRule="auto"/>
        <w:ind w:firstLine="720"/>
        <w:jc w:val="both"/>
        <w:rPr>
          <w:rFonts w:eastAsia="Times New Roman"/>
          <w:szCs w:val="24"/>
        </w:rPr>
      </w:pPr>
      <w:r>
        <w:rPr>
          <w:rFonts w:eastAsia="Times New Roman"/>
          <w:szCs w:val="24"/>
        </w:rPr>
        <w:t xml:space="preserve">Έχουμε, λοιπόν, ένα συγκεκριμένο πρόβλημα και δημιουργήθηκε η λεγόμενη </w:t>
      </w:r>
      <w:r>
        <w:rPr>
          <w:rFonts w:eastAsia="Times New Roman"/>
          <w:szCs w:val="24"/>
        </w:rPr>
        <w:t>«</w:t>
      </w:r>
      <w:r>
        <w:rPr>
          <w:rFonts w:eastAsia="Times New Roman"/>
          <w:szCs w:val="24"/>
        </w:rPr>
        <w:t>Φόρμα 6». Όταν άνθρ</w:t>
      </w:r>
      <w:r>
        <w:rPr>
          <w:rFonts w:eastAsia="Times New Roman"/>
          <w:szCs w:val="24"/>
        </w:rPr>
        <w:t>ωποι που είχαν γη και έπαιρναν επιδότηση, ενοικίασαν στο σύνολό τους την περιουσία σε νέους αγρότες ή σε άλλους, αυτοί έπαψαν να είναι ενεργοί αγρότες κατά τον τύπον και δεν δικαιούντα</w:t>
      </w:r>
      <w:r>
        <w:rPr>
          <w:rFonts w:eastAsia="Times New Roman"/>
          <w:szCs w:val="24"/>
        </w:rPr>
        <w:t>ν</w:t>
      </w:r>
      <w:r>
        <w:rPr>
          <w:rFonts w:eastAsia="Times New Roman"/>
          <w:szCs w:val="24"/>
        </w:rPr>
        <w:t xml:space="preserve"> επιδότησης. Όσο για τους νέους που πήραν, επειδή ακριβώς δεν συμπληρώθ</w:t>
      </w:r>
      <w:r>
        <w:rPr>
          <w:rFonts w:eastAsia="Times New Roman"/>
          <w:szCs w:val="24"/>
        </w:rPr>
        <w:t>ηκε μια ενημερωτική στήλη στο συγκεκριμένο, πέρ</w:t>
      </w:r>
      <w:r>
        <w:rPr>
          <w:rFonts w:eastAsia="Times New Roman"/>
          <w:szCs w:val="24"/>
        </w:rPr>
        <w:t>υ</w:t>
      </w:r>
      <w:r>
        <w:rPr>
          <w:rFonts w:eastAsia="Times New Roman"/>
          <w:szCs w:val="24"/>
        </w:rPr>
        <w:t>σι προκλήθηκε ένα τεράστιο θέμα και δεν κρίθηκαν δικαιούχοι της επιδότησης. Αυτό είναι ένα θέμα που φαίνεται να απασχολεί δύο κατηγορίες, αλλά συνδέεται.</w:t>
      </w:r>
    </w:p>
    <w:p w14:paraId="008295AA" w14:textId="77777777" w:rsidR="00AE5054" w:rsidRDefault="00FD1ADD">
      <w:pPr>
        <w:spacing w:line="600" w:lineRule="auto"/>
        <w:ind w:firstLine="720"/>
        <w:jc w:val="both"/>
        <w:rPr>
          <w:rFonts w:eastAsia="Times New Roman"/>
          <w:szCs w:val="24"/>
        </w:rPr>
      </w:pPr>
      <w:r>
        <w:rPr>
          <w:rFonts w:eastAsia="Times New Roman"/>
          <w:szCs w:val="24"/>
        </w:rPr>
        <w:t xml:space="preserve">Βέβαια, υπάρχει και ένα ζήτημα για τους νέους αγρότες </w:t>
      </w:r>
      <w:r>
        <w:rPr>
          <w:rFonts w:eastAsia="Times New Roman"/>
          <w:szCs w:val="24"/>
        </w:rPr>
        <w:t>που εντάχθηκαν το 2009, οι οποίοι ουσιαστικά δεν πήραν όλη την ενίσχυση την οποία δικαιούντα</w:t>
      </w:r>
      <w:r>
        <w:rPr>
          <w:rFonts w:eastAsia="Times New Roman"/>
          <w:szCs w:val="24"/>
        </w:rPr>
        <w:t>ν</w:t>
      </w:r>
      <w:r>
        <w:rPr>
          <w:rFonts w:eastAsia="Times New Roman"/>
          <w:szCs w:val="24"/>
        </w:rPr>
        <w:t>, δηλαδή αντί για σαράντα χιλιάδες συνολικά, έχουν λάβει μόνο είκοσι και αυτό γιατί υπάρχει μια ερμηνεία ενός κανονισμού η οποία μπορεί, κατά την άποψή μου, με μία</w:t>
      </w:r>
      <w:r>
        <w:rPr>
          <w:rFonts w:eastAsia="Times New Roman"/>
          <w:szCs w:val="24"/>
        </w:rPr>
        <w:t xml:space="preserve"> διασταλτική ερμηνεία να καλύψει το θέμα, όμως δεν έχει γίνει αυτό μέχρι τώρα.</w:t>
      </w:r>
    </w:p>
    <w:p w14:paraId="008295AB"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Θα θέλαμε να μας απαντήσει ο Υπουργός πρώτα από όλα πώς σκέφτεται να αντιμετωπίσει το πρόβλημα με τη λεγόμενη «Φόρμα 6» και βέβαια πώς θα αποκατασταθεί αυτό το οποίο έχει προκύψει για τους νέους αγρότες, η τεράστια αδικία. </w:t>
      </w:r>
    </w:p>
    <w:p w14:paraId="008295AC"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008295AD"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(Δημήτριος Κρεμαστινός):</w:t>
      </w:r>
      <w:r>
        <w:rPr>
          <w:rFonts w:eastAsia="Times New Roman" w:cs="Times New Roman"/>
          <w:szCs w:val="24"/>
        </w:rPr>
        <w:t xml:space="preserve"> Και εγώ ευχαριστώ. Θα απαντήσει ο Υπουργός Αγροτικής Ανάπτυξης και Τροφίμων κ. Ευάγγελος Αποστόλου. </w:t>
      </w:r>
    </w:p>
    <w:p w14:paraId="008295AE"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08295AF"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κύριε Πρόεδρε, </w:t>
      </w:r>
      <w:r>
        <w:rPr>
          <w:rFonts w:eastAsia="Times New Roman" w:cs="Times New Roman"/>
          <w:szCs w:val="24"/>
        </w:rPr>
        <w:t xml:space="preserve">να συμφωνήσω και εγώ με αυτά που αναφέρατε για τον ρόλο της μητέρας. Οφείλουμε ως πολιτεία και ως κοινωνία πραγματικά να υπηρετήσουμε τον ρόλο της μητέρας. Και επειδή αναφέρθηκε ιδιαίτερα ο κ. </w:t>
      </w:r>
      <w:proofErr w:type="spellStart"/>
      <w:r>
        <w:rPr>
          <w:rFonts w:eastAsia="Times New Roman" w:cs="Times New Roman"/>
          <w:szCs w:val="24"/>
        </w:rPr>
        <w:t>Κεγκέρογλου</w:t>
      </w:r>
      <w:proofErr w:type="spellEnd"/>
      <w:r>
        <w:rPr>
          <w:rFonts w:eastAsia="Times New Roman" w:cs="Times New Roman"/>
          <w:szCs w:val="24"/>
        </w:rPr>
        <w:t xml:space="preserve"> στην αγρότισσα μητέρα, όλοι όσοι έχουμε γεννηθεί κα</w:t>
      </w:r>
      <w:r>
        <w:rPr>
          <w:rFonts w:eastAsia="Times New Roman" w:cs="Times New Roman"/>
          <w:szCs w:val="24"/>
        </w:rPr>
        <w:t>ι μεγαλώσει στα χωριά, βλέπαμε μια μητέρα να ακολουθεί τον πατέρα σε όλη την αγροτική δραστηριότητα και όταν επέστρεφε στο σπίτι ο πατέρας μπορούσε να βγει, να κάτσει μία ώρα στο καφενείο. Η μητέρα την επόμενη ώρα μέχρι το βράδυ να ασχοληθεί με την λάτρα τ</w:t>
      </w:r>
      <w:r>
        <w:rPr>
          <w:rFonts w:eastAsia="Times New Roman" w:cs="Times New Roman"/>
          <w:szCs w:val="24"/>
        </w:rPr>
        <w:t xml:space="preserve">ου σπιτιού. </w:t>
      </w:r>
    </w:p>
    <w:p w14:paraId="008295B0"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ο ρόλος της ήταν πραγματικά και στον αγροτικό χώρο πολύ πιο ωφέλιμος και με μεγάλη δυνατότητα προσφοράς σε αυτό που λέμε αγροτικός χώρος. </w:t>
      </w:r>
    </w:p>
    <w:p w14:paraId="008295B1"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μην ανησυχείτε, θα ανακοινωθεί σήμερα το απόγευμα, αύριο </w:t>
      </w:r>
      <w:r>
        <w:rPr>
          <w:rFonts w:eastAsia="Times New Roman" w:cs="Times New Roman"/>
          <w:szCs w:val="24"/>
        </w:rPr>
        <w:t xml:space="preserve">το νομοσχέδιο που αφορά τη συμφωνία. Εκεί θα δείτε ότι όχι </w:t>
      </w:r>
      <w:r>
        <w:rPr>
          <w:rFonts w:eastAsia="Times New Roman" w:cs="Times New Roman"/>
          <w:szCs w:val="24"/>
        </w:rPr>
        <w:lastRenderedPageBreak/>
        <w:t>μόνο δεν θα υπάρξει πρόσθετη φορολόγηση για τον Έλληνα αγρότη, αλλά μπαίνουμε ήδη σε έναν δρόμο όπου θα γίνονται παρεμβάσεις από εδώ και πέρα με βασικό στόχο τη μείωση του κόστους παραγωγής. Σταματ</w:t>
      </w:r>
      <w:r>
        <w:rPr>
          <w:rFonts w:eastAsia="Times New Roman" w:cs="Times New Roman"/>
          <w:szCs w:val="24"/>
        </w:rPr>
        <w:t xml:space="preserve">ώ εδώ, γιατί δεν πρέπει να προτρέξω. </w:t>
      </w:r>
    </w:p>
    <w:p w14:paraId="008295B2"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Έρχομαι στο ερώτημα που έχετε βάλει και πραγματικά δέχομαι την αγωνία σας. Είναι μια αγωνία να ξέρετε που και εμείς την έχουμε, διότι όντως υπήρξε ένα πρόβλημα με τα </w:t>
      </w:r>
      <w:proofErr w:type="spellStart"/>
      <w:r>
        <w:rPr>
          <w:rFonts w:eastAsia="Times New Roman" w:cs="Times New Roman"/>
          <w:szCs w:val="24"/>
        </w:rPr>
        <w:t>χορηγηθέντα</w:t>
      </w:r>
      <w:proofErr w:type="spellEnd"/>
      <w:r>
        <w:rPr>
          <w:rFonts w:eastAsia="Times New Roman" w:cs="Times New Roman"/>
          <w:szCs w:val="24"/>
        </w:rPr>
        <w:t xml:space="preserve"> δικαιώματα σε γεωργούς της περιόδου 2013</w:t>
      </w:r>
      <w:r>
        <w:rPr>
          <w:rFonts w:eastAsia="Times New Roman" w:cs="Times New Roman"/>
          <w:szCs w:val="24"/>
        </w:rPr>
        <w:t xml:space="preserve">-2014 που είχαμε προβλήματα ειδικά με μισθωμένα δικαιώματα. </w:t>
      </w:r>
    </w:p>
    <w:p w14:paraId="008295B3"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Θέλω να ξεκαθαρίσω ότι είναι ένα από τα προβλήματα που κληρονομήσαμε, κύριε </w:t>
      </w:r>
      <w:proofErr w:type="spellStart"/>
      <w:r>
        <w:rPr>
          <w:rFonts w:eastAsia="Times New Roman" w:cs="Times New Roman"/>
          <w:szCs w:val="24"/>
        </w:rPr>
        <w:t>Κεγκέρογλου</w:t>
      </w:r>
      <w:proofErr w:type="spellEnd"/>
      <w:r>
        <w:rPr>
          <w:rFonts w:eastAsia="Times New Roman" w:cs="Times New Roman"/>
          <w:szCs w:val="24"/>
        </w:rPr>
        <w:t>. Δεν θέλω να πω με αυτό ότι εάν ήμασταν εμείς τότε και ερχόταν ο συγκεκριμένος κανονισμός δεν θα το ψηφίζαμ</w:t>
      </w:r>
      <w:r>
        <w:rPr>
          <w:rFonts w:eastAsia="Times New Roman" w:cs="Times New Roman"/>
          <w:szCs w:val="24"/>
        </w:rPr>
        <w:t>ε, αλλά πρέπει να καταλάβουμε ότι αυτήν την ώρα υπάρχει ένας κανονισμός τον οποίο δυστυχώς δεν μπορούμε να ξεπεράσουμε. Όμως, σας είχα πει και το επαναλαμβάνω ότι κάνουμε ό,τι μπορούμε για να αποκαταστήσουμε μια αδικία που έχει γίνει στους συγκεκριμένους ν</w:t>
      </w:r>
      <w:r>
        <w:rPr>
          <w:rFonts w:eastAsia="Times New Roman" w:cs="Times New Roman"/>
          <w:szCs w:val="24"/>
        </w:rPr>
        <w:t xml:space="preserve">έους αγρότες. </w:t>
      </w:r>
    </w:p>
    <w:p w14:paraId="008295B4"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Εμείς από την πρώτη στιγμή της διακυβέρνησής μας επισημάναμε εγγράφως στην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AGRI</w:t>
      </w:r>
      <w:r>
        <w:rPr>
          <w:rFonts w:eastAsia="Times New Roman" w:cs="Times New Roman"/>
          <w:szCs w:val="24"/>
        </w:rPr>
        <w:t xml:space="preserve"> το τεράστιο πρόβλημα που έχει δημιουργηθεί με τον απώλεια της αξίας των δικαιωμάτων</w:t>
      </w:r>
      <w:r>
        <w:rPr>
          <w:rFonts w:eastAsia="Times New Roman" w:cs="Times New Roman"/>
          <w:szCs w:val="24"/>
        </w:rPr>
        <w:t>,</w:t>
      </w:r>
      <w:r>
        <w:rPr>
          <w:rFonts w:eastAsia="Times New Roman" w:cs="Times New Roman"/>
          <w:szCs w:val="24"/>
        </w:rPr>
        <w:t xml:space="preserve"> η οποία κυρίως θίγει οικογενειακά εισοδήματα. Γιατί οι περισσότερες από α</w:t>
      </w:r>
      <w:r>
        <w:rPr>
          <w:rFonts w:eastAsia="Times New Roman" w:cs="Times New Roman"/>
          <w:szCs w:val="24"/>
        </w:rPr>
        <w:t>υτές της περιπτώσεις είναι οι ενδοοικογε</w:t>
      </w:r>
      <w:r>
        <w:rPr>
          <w:rFonts w:eastAsia="Times New Roman" w:cs="Times New Roman"/>
          <w:szCs w:val="24"/>
        </w:rPr>
        <w:lastRenderedPageBreak/>
        <w:t xml:space="preserve">νειακές μεταβιβάσεις. Το θέμα δεν μας το έλυσαν. Μας απάντησε η Ευρωπαϊκή Επιτροπή –και η φράση είναι συγκεκριμένη- ότι «θίγονται βασικές διατάξεις του Κανονισμού». </w:t>
      </w:r>
    </w:p>
    <w:p w14:paraId="008295B5"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Δεδομένου, όμως, ότι ξεκίνησε από το 2016 μια συζή</w:t>
      </w:r>
      <w:r>
        <w:rPr>
          <w:rFonts w:eastAsia="Times New Roman" w:cs="Times New Roman"/>
          <w:szCs w:val="24"/>
        </w:rPr>
        <w:t xml:space="preserve">τηση τροποποίησης του συγκεκριμένου κανονισμού </w:t>
      </w:r>
      <w:r>
        <w:rPr>
          <w:rFonts w:eastAsia="Times New Roman" w:cs="Times New Roman"/>
          <w:szCs w:val="24"/>
        </w:rPr>
        <w:t xml:space="preserve">στο </w:t>
      </w:r>
      <w:r>
        <w:rPr>
          <w:rFonts w:eastAsia="Times New Roman" w:cs="Times New Roman"/>
          <w:szCs w:val="24"/>
        </w:rPr>
        <w:t>πλαίσιο του «</w:t>
      </w:r>
      <w:proofErr w:type="spellStart"/>
      <w:r>
        <w:rPr>
          <w:rFonts w:eastAsia="Times New Roman" w:cs="Times New Roman"/>
          <w:szCs w:val="24"/>
        </w:rPr>
        <w:t>omnibus</w:t>
      </w:r>
      <w:proofErr w:type="spellEnd"/>
      <w:r>
        <w:rPr>
          <w:rFonts w:eastAsia="Times New Roman" w:cs="Times New Roman"/>
          <w:szCs w:val="24"/>
        </w:rPr>
        <w:t>», δηλαδή της αναθεώρησης που θα γίνει αυτήν τη χρονιά, υποβάλαμε ξανά το αίτημά μας στις υπηρεσίες της Ευρωπαϊκής Επιτροπής ώστε να βρεθεί η κατάλληλη νομική διατύπωση στο συγκεκριμένο</w:t>
      </w:r>
      <w:r>
        <w:rPr>
          <w:rFonts w:eastAsia="Times New Roman" w:cs="Times New Roman"/>
          <w:szCs w:val="24"/>
        </w:rPr>
        <w:t xml:space="preserve"> άρθρο, για να μπορέσουμε να τροποποιήσουμε τον κανονισμό για να λύσουμε το πρόβλημα. </w:t>
      </w:r>
    </w:p>
    <w:p w14:paraId="008295B6"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Πάντα εμείς θέτουμε το συγκεκριμένο ζήτημα, όχι μόνο στα συμβούλια Υπουργών αλλά και στις συναντήσεις που έχουμε με τον αρμόδιο επίτροπο τόσο στις Βρυξέλλες όσο και στις</w:t>
      </w:r>
      <w:r>
        <w:rPr>
          <w:rFonts w:eastAsia="Times New Roman" w:cs="Times New Roman"/>
          <w:szCs w:val="24"/>
        </w:rPr>
        <w:t xml:space="preserve"> δύο εδώ συναντήσεις στην επίσκεψή του τον Οκτώβρη και τον Μάρτιο. Μάλιστα δημοσιοποιήθηκε και η σχετική συζήτηση και στις δύο περιπτώσεις. Εμείς, λοιπόν, κάνουμε ό,τι μπορούμε. </w:t>
      </w:r>
    </w:p>
    <w:p w14:paraId="008295B7" w14:textId="77777777" w:rsidR="00AE5054" w:rsidRDefault="00FD1ADD">
      <w:pPr>
        <w:spacing w:line="600" w:lineRule="auto"/>
        <w:ind w:firstLine="720"/>
        <w:jc w:val="both"/>
        <w:rPr>
          <w:rFonts w:eastAsia="Times New Roman" w:cs="Times New Roman"/>
          <w:b/>
          <w:szCs w:val="24"/>
        </w:rPr>
      </w:pPr>
      <w:r>
        <w:rPr>
          <w:rFonts w:eastAsia="Times New Roman" w:cs="Times New Roman"/>
          <w:szCs w:val="24"/>
        </w:rPr>
        <w:t>Μετά από όλα αυτά που έχουμε κάνει μέχρι σήμερα, οι υπηρεσίες μας έχουν μια μ</w:t>
      </w:r>
      <w:r>
        <w:rPr>
          <w:rFonts w:eastAsia="Times New Roman" w:cs="Times New Roman"/>
          <w:szCs w:val="24"/>
        </w:rPr>
        <w:t xml:space="preserve">ακρά συνεργασία με τις αντίστοιχες υπηρεσίες της Ευρωπαϊκής Ένωσης προκειμένου να γίνει αποδεκτή μια νομική διατύπωση η οποία θα μπορέσει να αντιμετωπίσει το συγκεκριμένο πρόβλημα.  </w:t>
      </w:r>
    </w:p>
    <w:p w14:paraId="008295B8"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lastRenderedPageBreak/>
        <w:t>Δεν έχει οριστικοποιηθεί η διαδικασία της αναθεώρησης. Πιστεύουμε ότι μέσ</w:t>
      </w:r>
      <w:r>
        <w:rPr>
          <w:rFonts w:eastAsia="Times New Roman" w:cs="Times New Roman"/>
          <w:szCs w:val="24"/>
        </w:rPr>
        <w:t xml:space="preserve">α στα ζητήματα που έχουμε βάλει εμείς και υπήρξε μια κατ’ αρχήν αποδοχή από τον Επίτροπο θα δούμε πώς θα υλοποιηθούν και θα αντιμετωπίσουν το πρόβλημα. </w:t>
      </w:r>
    </w:p>
    <w:p w14:paraId="008295B9"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Παράλληλα οι υπηρεσίες του ΟΠΕΚΕΠΕ έχουν εργαστεί συστηματικά. Είμαστε έτοιμοι μόλις αρθούν τα νομικά ε</w:t>
      </w:r>
      <w:r>
        <w:rPr>
          <w:rFonts w:eastAsia="Times New Roman" w:cs="Times New Roman"/>
          <w:szCs w:val="24"/>
        </w:rPr>
        <w:t>μπόδια να αποκαταστήσουμε όλη την αδικία που έχει γίνει στους συγκεκριμένους αγρότες, οι οποίοι κατείχαν μισθωμένα δικαιώματα άμεσων ενισχύσεων, αλλά δυστυχώς τα έχασαν εξαιτίας της ερμηνείας που έγινε στον συγκεκριμένο κανονισμό.</w:t>
      </w:r>
    </w:p>
    <w:p w14:paraId="008295BA"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 xml:space="preserve">μαστινός): </w:t>
      </w: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έχετε και πάλι τον λόγο.</w:t>
      </w:r>
    </w:p>
    <w:p w14:paraId="008295BB"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η </w:t>
      </w:r>
      <w:proofErr w:type="spellStart"/>
      <w:r>
        <w:rPr>
          <w:rFonts w:eastAsia="Times New Roman" w:cs="Times New Roman"/>
          <w:szCs w:val="24"/>
        </w:rPr>
        <w:t>υπερφορολόγηση</w:t>
      </w:r>
      <w:proofErr w:type="spellEnd"/>
      <w:r>
        <w:rPr>
          <w:rFonts w:eastAsia="Times New Roman" w:cs="Times New Roman"/>
          <w:szCs w:val="24"/>
        </w:rPr>
        <w:t xml:space="preserve"> στον αγροτικό τομέα είναι παρούσα. Δεν θα μπει τώρα. Έχει ήδη επιβληθεί μέσα από συγκεκριμένες διατάξεις που ψηφίσατε. Αυτό το οποίο απα</w:t>
      </w:r>
      <w:r>
        <w:rPr>
          <w:rFonts w:eastAsia="Times New Roman" w:cs="Times New Roman"/>
          <w:szCs w:val="24"/>
        </w:rPr>
        <w:t xml:space="preserve">ιτείται είναι να επανέλθει σε χαμηλότερα επίπεδα. Ένας τρόπος είναι η αποκλιμάκωση. Όπως σας είπα, ακούγεται ότι θα μειωθεί σε ορισμένα εφόδια από το 24% στο 13%. </w:t>
      </w:r>
    </w:p>
    <w:p w14:paraId="008295BC"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Πρέπει να δούμε ότι αυτό δεν αρκεί. Δηλαδή, το έγκλημα με τον φόρο οίνου το οποίο οδήγησε στην αύξηση του παραεμπορίου, σε </w:t>
      </w:r>
      <w:r>
        <w:rPr>
          <w:rFonts w:eastAsia="Times New Roman" w:cs="Times New Roman"/>
          <w:szCs w:val="24"/>
        </w:rPr>
        <w:t xml:space="preserve">τεράστια </w:t>
      </w:r>
      <w:r>
        <w:rPr>
          <w:rFonts w:eastAsia="Times New Roman" w:cs="Times New Roman"/>
          <w:szCs w:val="24"/>
        </w:rPr>
        <w:t xml:space="preserve">αύξηση </w:t>
      </w:r>
      <w:r>
        <w:rPr>
          <w:rFonts w:eastAsia="Times New Roman" w:cs="Times New Roman"/>
          <w:szCs w:val="24"/>
        </w:rPr>
        <w:lastRenderedPageBreak/>
        <w:t>των αδήλωτων ποσοτήτων που κινούνται στην αγορά και σε ελάχιστα έσοδα, δεν πρέπει να το αντιμετωπίσετε; Θα καταργηθεί</w:t>
      </w:r>
      <w:r>
        <w:rPr>
          <w:rFonts w:eastAsia="Times New Roman" w:cs="Times New Roman"/>
          <w:szCs w:val="24"/>
        </w:rPr>
        <w:t xml:space="preserve"> ο φόρος οίνου; Είναι ένα ερώτημα. </w:t>
      </w:r>
    </w:p>
    <w:p w14:paraId="008295BD"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Να δούμε ότι την ίδια ώρα υπάρχει θέμα και με το Πρόγραμμα Αγροτικής Ανάπτυξης. Είμαστε κολλημένοι ακόμα στην αρχή. Το πρόγραμμα είναι 2014-2020 και είμαστε κολλημένοι ακόμα στην αρχή, στις προκηρύξεις και τις διακηρύξει</w:t>
      </w:r>
      <w:r>
        <w:rPr>
          <w:rFonts w:eastAsia="Times New Roman" w:cs="Times New Roman"/>
          <w:szCs w:val="24"/>
        </w:rPr>
        <w:t>ς. Και δεν έχουν βγει όλες. Παραδείγματος χάριν, τώρα κάναμε μια τεράστια προσπάθεια να βγει η 4.2.1, τώρα ζητούμε να βγει η 4.2.2 και γίνεται μια διελκυστίνδα ανάμεσα στη Γενική Γραμματεία, στο Υπουργείο, στον ΟΠΕΚΕΠΕ, στον ΕΛΓΑ και δεν ξέρω σε ποιους άλλ</w:t>
      </w:r>
      <w:r>
        <w:rPr>
          <w:rFonts w:eastAsia="Times New Roman" w:cs="Times New Roman"/>
          <w:szCs w:val="24"/>
        </w:rPr>
        <w:t xml:space="preserve">ους συναρμόδιους φορείς και δεν βγαίνει μια απλή υπουργική απόφαση. </w:t>
      </w:r>
    </w:p>
    <w:p w14:paraId="008295BE"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Λέγεται δε ότι το σύστημα ΟΠΣ έχει τεράστιο πρόβλημα, όπως έχει δομηθεί. Δείτε το, κύριε Υπουργέ, γιατί το Πρόγραμμα Αγροτικής Ανάπτυξης 6 δισεκατομμυρίων είναι πράγματι ένα χρηματοδοτικό</w:t>
      </w:r>
      <w:r>
        <w:rPr>
          <w:rFonts w:eastAsia="Times New Roman" w:cs="Times New Roman"/>
          <w:szCs w:val="24"/>
        </w:rPr>
        <w:t xml:space="preserve"> εργαλείο, ένας μοχλός που μπορεί να δώσει κάποιες λύσεις. Όλες τις λύσεις δεν μπορεί να τις δώσει σε σχέση με την ενίσχυση της αγροτικής παραγωγής. Κάποιες λύσεις μπορεί να τις δώσει. </w:t>
      </w:r>
    </w:p>
    <w:p w14:paraId="008295BF"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Έρχομαι τώρα στη «Φόρμα 6» και στο θέμα των νέων αγροτών. Κύριε Υπουργ</w:t>
      </w:r>
      <w:r>
        <w:rPr>
          <w:rFonts w:eastAsia="Times New Roman" w:cs="Times New Roman"/>
          <w:szCs w:val="24"/>
        </w:rPr>
        <w:t>έ, δεν αποδέχομαι αυτό που είπατε για τη «Φόρμα 6», όπως και δεν το αποδέχθηκα όταν πριν από ενάμιση χρόνο σας το έθεσα.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lastRenderedPageBreak/>
        <w:t>σας ότι είστε σχεδόν δυόμισι χρόνια Υπουργός, ο μακροβιότερος Υπουργός των τελευταίων δέκα ετών, για να μην πω παραπάνω.</w:t>
      </w:r>
      <w:r>
        <w:rPr>
          <w:rFonts w:eastAsia="Times New Roman" w:cs="Times New Roman"/>
          <w:szCs w:val="24"/>
        </w:rPr>
        <w:t xml:space="preserve"> Δεν μπορείτε να επικαλείστε το παρελθόν. Έχετε μεγαλύτερο διάστημα Υπουργός από οποιονδήποτε άλλον. Δείτε το. Ερχόμαστε να δούμε, λοιπόν, η «Φόρμα 6» τι είναι. Η «Φόρμα 6» είναι μια ολιγωρία του ελληνικού δημοσίου, του ΟΠΕΚΕΠΕ, του Υπουργείου Αγροτικής Αν</w:t>
      </w:r>
      <w:r>
        <w:rPr>
          <w:rFonts w:eastAsia="Times New Roman" w:cs="Times New Roman"/>
          <w:szCs w:val="24"/>
        </w:rPr>
        <w:t xml:space="preserve">άπτυξης, όποιου θέλετε, που δεν ενημέρωσε ενδελεχώς τους παραγωγούς που θα ενοικίαζαν σε σχέση με τα ισχύοντα. Άρα, λοιπόν, αυτή την παράλειψη του ελληνικού δημοσίου πρέπει να τη διορθώσει το ελληνικό δημόσιο. Δεν έχει καμία δουλειά η Ευρωπαϊκή Επιτροπή. </w:t>
      </w:r>
    </w:p>
    <w:p w14:paraId="008295C0"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Με διάταξη αναδρομικής ισχύος θα πρέπει τώρα να γίνουν οι συγκεκριμένες δηλώσεις. Να δώσετε νέα προθεσμία να γίνουν. Έπρεπε να έχουν γίνει το 2015, έπρεπε να έχουν γίνει το 2016, κάντε το έστω τώρα. Δεν έχει καμία δουλειά η </w:t>
      </w:r>
      <w:r>
        <w:rPr>
          <w:rFonts w:eastAsia="Times New Roman" w:cs="Times New Roman"/>
          <w:szCs w:val="24"/>
        </w:rPr>
        <w:t xml:space="preserve">επιτροπή </w:t>
      </w:r>
      <w:r>
        <w:rPr>
          <w:rFonts w:eastAsia="Times New Roman" w:cs="Times New Roman"/>
          <w:szCs w:val="24"/>
        </w:rPr>
        <w:t>σ’ αυτό. Είναι θέμα παρ</w:t>
      </w:r>
      <w:r>
        <w:rPr>
          <w:rFonts w:eastAsia="Times New Roman" w:cs="Times New Roman"/>
          <w:szCs w:val="24"/>
        </w:rPr>
        <w:t xml:space="preserve">άλειψης του ελληνικού δημοσίου, της ελληνικής διοίκησης και μπορεί να καλυφθεί μ’ αυτόν τον τρόπο. </w:t>
      </w:r>
    </w:p>
    <w:p w14:paraId="008295C1"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Δεν θα κάνουμε μόνο τροπολογίες με αναδρομική ή όχι ισχύ για το λαθρεμπόριο. Δεν ισχύουν οι νόμοι μόνο για διευθετήσεις συμφερόντων. Πρέπει να ισχύουν και γ</w:t>
      </w:r>
      <w:r>
        <w:rPr>
          <w:rFonts w:eastAsia="Times New Roman" w:cs="Times New Roman"/>
          <w:szCs w:val="24"/>
        </w:rPr>
        <w:t xml:space="preserve">ια την αποκατάσταση αδικιών. Εδώ και τώρα σας προκαλώ να το ρυθμίσετε νομοθετικά. Δεν χρειάζεται η Ευρωπαϊκή Επιτροπή. Δεν πλήττεται κανένας κανονισμός. Εκεί που χρειάζεται και έχετε εν μέρει δίκιο, η αναθεώρηση ή ερμηνεία, αν θέλετε, του κανονισμού είναι </w:t>
      </w:r>
      <w:r>
        <w:rPr>
          <w:rFonts w:eastAsia="Times New Roman" w:cs="Times New Roman"/>
          <w:szCs w:val="24"/>
        </w:rPr>
        <w:t xml:space="preserve">για το θέμα των νέων </w:t>
      </w:r>
      <w:r>
        <w:rPr>
          <w:rFonts w:eastAsia="Times New Roman" w:cs="Times New Roman"/>
          <w:szCs w:val="24"/>
        </w:rPr>
        <w:lastRenderedPageBreak/>
        <w:t>αγροτών, για το αν οι νέοι αγρότες που εντάχθηκαν στο πρόγραμμα του 2009 εντάσσονται στην πρόνοια του συγκεκριμένου κανονισμού, με την πενταετία κλπ.</w:t>
      </w:r>
      <w:r>
        <w:rPr>
          <w:rFonts w:eastAsia="Times New Roman" w:cs="Times New Roman"/>
          <w:szCs w:val="24"/>
        </w:rPr>
        <w:t>.</w:t>
      </w:r>
    </w:p>
    <w:p w14:paraId="008295C2"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Αυτό είναι κάτι συγκεκριμένο και πιστεύω ότι η επιτροπή, την οποία έχετε αποφασίσει </w:t>
      </w:r>
      <w:r>
        <w:rPr>
          <w:rFonts w:eastAsia="Times New Roman" w:cs="Times New Roman"/>
          <w:szCs w:val="24"/>
        </w:rPr>
        <w:t>να συστήσετε -στην οποία στείλαμε κι εμείς εκπρόσωπο από την πλευρά μας για να καταθέσουμε τις απόψεις και τις θέσεις μας- μπορεί να βρει έναν κώδικα επικοινωνίας με τον επίτροπο και γενικότερα με την Ευρωπαϊκή Επιτροπή ώστε να υπάρξει τροποποίηση και να λ</w:t>
      </w:r>
      <w:r>
        <w:rPr>
          <w:rFonts w:eastAsia="Times New Roman" w:cs="Times New Roman"/>
          <w:szCs w:val="24"/>
        </w:rPr>
        <w:t xml:space="preserve">υθεί αυτό. Όμως, προς Θεού! Το άλλο θέμα είναι καθαρά δικό μας. Δεν θα πάμε ούτε στην Ευρωπαϊκή Ένωση ούτε στον ΟΗΕ. Είναι δυνατόν να ζητήσουμε από τον ΟΗΕ να μας λύσει ένα θέμα που είναι καθαρά εθνικό; Είναι καθαρότατα εθνικό. Δεν προσκρούει σε </w:t>
      </w:r>
      <w:r>
        <w:rPr>
          <w:rFonts w:eastAsia="Times New Roman" w:cs="Times New Roman"/>
          <w:szCs w:val="24"/>
        </w:rPr>
        <w:t>κανονισμό</w:t>
      </w:r>
      <w:r>
        <w:rPr>
          <w:rFonts w:eastAsia="Times New Roman" w:cs="Times New Roman"/>
          <w:szCs w:val="24"/>
        </w:rPr>
        <w:t>.</w:t>
      </w:r>
      <w:r>
        <w:rPr>
          <w:rFonts w:eastAsia="Times New Roman" w:cs="Times New Roman"/>
          <w:szCs w:val="24"/>
        </w:rPr>
        <w:t xml:space="preserve"> Δεν εφαρμόσαμε όπως έπρεπε τον </w:t>
      </w:r>
      <w:r>
        <w:rPr>
          <w:rFonts w:eastAsia="Times New Roman" w:cs="Times New Roman"/>
          <w:szCs w:val="24"/>
        </w:rPr>
        <w:t>κανονισμό</w:t>
      </w:r>
      <w:r>
        <w:rPr>
          <w:rFonts w:eastAsia="Times New Roman" w:cs="Times New Roman"/>
          <w:szCs w:val="24"/>
        </w:rPr>
        <w:t xml:space="preserve">. Άλλο είναι το ένα, άλλο το άλλο. </w:t>
      </w:r>
    </w:p>
    <w:p w14:paraId="008295C3"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Άρα, οφείλει η διοίκηση να το αποκαταστήσει.</w:t>
      </w:r>
    </w:p>
    <w:p w14:paraId="008295C4"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Και θα ήθελα να μου πείτε, κύριε Υπουργέ, αν έχουν βάση τα όσα ανακοινώθηκαν από τον Αντιπρόεδρο του ΟΠΕΚΕΠΕ σε σχέση με τη δυνατότητα να λυθεί το θέμα μέσα από την παρακράτηση του 5% από τις επιδοτήσεις, με μια αναλογία νομίζω 3-2, όπως αναφέρθηκε, ούτως </w:t>
      </w:r>
      <w:r>
        <w:rPr>
          <w:rFonts w:eastAsia="Times New Roman" w:cs="Times New Roman"/>
          <w:szCs w:val="24"/>
        </w:rPr>
        <w:t xml:space="preserve">ώστε μέσα από εκεί -και εφόσον διοικητικά λυθεί το θέμα- να μπορέσει να λυθεί το πρόβλημα και στην </w:t>
      </w:r>
      <w:r>
        <w:rPr>
          <w:rFonts w:eastAsia="Times New Roman" w:cs="Times New Roman"/>
          <w:szCs w:val="24"/>
        </w:rPr>
        <w:lastRenderedPageBreak/>
        <w:t xml:space="preserve">πράξη με την καταβολή των επιδοτήσεων για τα προηγούμενα χρόνια. Δηλαδή, τις επιδοτήσεις που έχασαν για το 2015 και το 2016, να τις πληρωθούν μέσα από αυτήν </w:t>
      </w:r>
      <w:r>
        <w:rPr>
          <w:rFonts w:eastAsia="Times New Roman" w:cs="Times New Roman"/>
          <w:szCs w:val="24"/>
        </w:rPr>
        <w:t xml:space="preserve">τη διαδικασία. Θέλω να μου πείτε εάν αυτό είναι απόφαση του Υπουργείου και πότε θα δρομολογηθεί. </w:t>
      </w:r>
    </w:p>
    <w:p w14:paraId="008295C5"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08295C6"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w:t>
      </w:r>
    </w:p>
    <w:p w14:paraId="008295C7"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008295C8"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w:t>
      </w:r>
      <w:r>
        <w:rPr>
          <w:rFonts w:eastAsia="Times New Roman" w:cs="Times New Roman"/>
          <w:b/>
          <w:szCs w:val="24"/>
        </w:rPr>
        <w:t>γός Αγροτικής Ανάπτυξης και Τροφίμων):</w:t>
      </w:r>
      <w:r>
        <w:rPr>
          <w:rFonts w:eastAsia="Times New Roman" w:cs="Times New Roman"/>
          <w:szCs w:val="24"/>
        </w:rPr>
        <w:t xml:space="preserve"> Κύριε συνάδελφε, για το Πρόγραμμα Αγροτικής Ανάπτυξης είχαμε προχθές επερώτηση εδώ και απαντήσαμε. Εγώ αυτό που έχω να σας πω είναι ότι ήδη έχουμε ξεπεράσει το 1,7 δισεκατομμύριο σε προκηρύξεις μέτρων που έχουν γίνει.</w:t>
      </w:r>
      <w:r>
        <w:rPr>
          <w:rFonts w:eastAsia="Times New Roman" w:cs="Times New Roman"/>
          <w:szCs w:val="24"/>
        </w:rPr>
        <w:t xml:space="preserve"> Ο προγραμματισμός είναι μέχρι τέλος του 2017 να φτάσουμε κοντά στα 3 δισεκατομμύρια. Οπότε, όπως αντιλαμβάνεστε, μπαίνουμε σε μία πορεία όπου αυτό το εργαλείο -και δεν έχουμε και άλλο- πρέπει να το χρησιμοποιήσουμε όσο γίνεται πιο αποδοτικά για τον αγροτι</w:t>
      </w:r>
      <w:r>
        <w:rPr>
          <w:rFonts w:eastAsia="Times New Roman" w:cs="Times New Roman"/>
          <w:szCs w:val="24"/>
        </w:rPr>
        <w:t>κό χώρο.</w:t>
      </w:r>
    </w:p>
    <w:p w14:paraId="008295C9"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της φορολόγησης, στα οποία αναφερθήκατε πάλι, έχω να πω το εξής: Ούτε μέχρι σήμερα υπάρχει </w:t>
      </w:r>
      <w:proofErr w:type="spellStart"/>
      <w:r>
        <w:rPr>
          <w:rFonts w:eastAsia="Times New Roman" w:cs="Times New Roman"/>
          <w:szCs w:val="24"/>
        </w:rPr>
        <w:t>υπερφορολόγηση</w:t>
      </w:r>
      <w:proofErr w:type="spellEnd"/>
      <w:r>
        <w:rPr>
          <w:rFonts w:eastAsia="Times New Roman" w:cs="Times New Roman"/>
          <w:szCs w:val="24"/>
        </w:rPr>
        <w:t xml:space="preserve"> του αγροτικού χώρου. Ξέρετε, μάλιστα, ότι ειδικά το 2017 θα υπάρξουν επιστροφές προκαταβολής φόρου σε πάνω από το 85% - </w:t>
      </w:r>
      <w:r>
        <w:rPr>
          <w:rFonts w:eastAsia="Times New Roman" w:cs="Times New Roman"/>
          <w:szCs w:val="24"/>
        </w:rPr>
        <w:t xml:space="preserve">90% των Ελλήνων αγροτών. </w:t>
      </w:r>
      <w:r>
        <w:rPr>
          <w:rFonts w:eastAsia="Times New Roman" w:cs="Times New Roman"/>
          <w:szCs w:val="24"/>
        </w:rPr>
        <w:lastRenderedPageBreak/>
        <w:t>Και, βεβαίως, από κει και πέρα -και με βάση τα δηλωθέντα εισοδήματα εννοώ- δεν θα υπάρξει πρόσθετη επιβάρυνση σε σχέση με τα προηγούμενα χρόνια. Ελάφρυνση θα υπάρχει. Ιδιαίτερα, δε, με αυτά που έρχονται με τη συμφωνία, θα γίνουν ακ</w:t>
      </w:r>
      <w:r>
        <w:rPr>
          <w:rFonts w:eastAsia="Times New Roman" w:cs="Times New Roman"/>
          <w:szCs w:val="24"/>
        </w:rPr>
        <w:t xml:space="preserve">όμη καλύτερα τα πράγματα. </w:t>
      </w:r>
    </w:p>
    <w:p w14:paraId="008295CA"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Για το άλλο θέμα που βάζετε, θέλω να σας πω το εξής: Επειδή έχουμε πρόβλημα με την ερμηνεία του Κανονισμού και ξέρετε και εσείς, ξέρει και η Ελληνική Βουλή ότι, δυστυχώς, επί χρόνια είχαμε πρόστιμα και καταλογισμούς εξαιτίας της </w:t>
      </w:r>
      <w:r>
        <w:rPr>
          <w:rFonts w:eastAsia="Times New Roman" w:cs="Times New Roman"/>
          <w:szCs w:val="24"/>
        </w:rPr>
        <w:t>κακής ερμηνείας και διαχείρισης των κοινοτικών πόρων, προσπαθούμε όσο το δυνατόν να μην μας εμφανιστούν ξανά τέτοιου είδους ζητήματα. Έχουμε, λοιπόν, βάλει το συγκεκριμένο θέμα σε μια διαδικασία στα πλαίσια της αναθεώρησης. Αν πραγματικά ολοκληρωθεί αυτή η</w:t>
      </w:r>
      <w:r>
        <w:rPr>
          <w:rFonts w:eastAsia="Times New Roman" w:cs="Times New Roman"/>
          <w:szCs w:val="24"/>
        </w:rPr>
        <w:t xml:space="preserve"> διαδικασία και δεν γίνει αποδεκτό -που εμείς πιστεύουμε ότι θα γίνει αποδεκτό αυτό που έχουμε ζητήσει- θα βρούμε μία διαδικασία, γιατί όντως έχουμε δεσμευτεί να αποκαταστήσουμε την αδικία που έχει γίνει για τους συγκεκριμένους νέους αγρότες. </w:t>
      </w:r>
    </w:p>
    <w:p w14:paraId="008295CB"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Ευχαριστώ.</w:t>
      </w:r>
    </w:p>
    <w:p w14:paraId="008295CC"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ΑΣΙΛΕΙΟΣ ΚΕΓΚΕΡΟΓΛΟΥ:</w:t>
      </w:r>
      <w:r>
        <w:rPr>
          <w:rFonts w:eastAsia="Times New Roman" w:cs="Times New Roman"/>
          <w:szCs w:val="24"/>
        </w:rPr>
        <w:t xml:space="preserve"> Κύριε Πρόεδρε, αν έχετε την καλοσύνη, θα ήθελα ένα λεπτό να ρωτήσω κάτι τον κύριο Υπουργό.</w:t>
      </w:r>
    </w:p>
    <w:p w14:paraId="008295CD"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εκτός Κανονισμού, βέβαια.</w:t>
      </w:r>
    </w:p>
    <w:p w14:paraId="008295CE"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μ</w:t>
      </w:r>
      <w:r>
        <w:rPr>
          <w:rFonts w:eastAsia="Times New Roman" w:cs="Times New Roman"/>
          <w:szCs w:val="24"/>
        </w:rPr>
        <w:t>έσα στην πρόθεσή σας είναι να αποκατασταθεί η αδικία και να πάρουν και τις χαμένες ενισχύσεις για τα προηγούμενα δύο χρόνια;</w:t>
      </w:r>
    </w:p>
    <w:p w14:paraId="008295CF"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Αν αποκατασταθεί η αδικία, θα βρούμε τους πόρους για να ικανοποιήσ</w:t>
      </w:r>
      <w:r>
        <w:rPr>
          <w:rFonts w:eastAsia="Times New Roman" w:cs="Times New Roman"/>
          <w:szCs w:val="24"/>
        </w:rPr>
        <w:t xml:space="preserve">ουμε το σύνολο των δικαιωμάτων τους. </w:t>
      </w:r>
    </w:p>
    <w:p w14:paraId="008295D0" w14:textId="77777777" w:rsidR="00AE5054" w:rsidRDefault="00FD1ADD">
      <w:pPr>
        <w:spacing w:line="600" w:lineRule="auto"/>
        <w:ind w:left="-181"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08295D1" w14:textId="77777777" w:rsidR="00AE5054" w:rsidRDefault="00FD1ADD">
      <w:pPr>
        <w:spacing w:line="600" w:lineRule="auto"/>
        <w:ind w:left="-181"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w:t>
      </w:r>
      <w:r>
        <w:rPr>
          <w:rFonts w:eastAsia="Times New Roman"/>
          <w:szCs w:val="24"/>
        </w:rPr>
        <w:t xml:space="preserve">της αίθουσας «ΕΛΕΥΘΕΡΙΟΣ ΒΕΝΙΖΕΛΟΣ» και ενημερώθηκαν για την ιστορία του κτηρίου και τον τρόπο οργάνωσης και λειτουργίας της Βουλής, εννέα μαθητές και μαθήτριες και ένας καθηγητής συνοδός τους από το ΙΕΚ Κηφισιάς, </w:t>
      </w:r>
      <w:r>
        <w:rPr>
          <w:rFonts w:eastAsia="Times New Roman"/>
          <w:szCs w:val="24"/>
        </w:rPr>
        <w:t>τ</w:t>
      </w:r>
      <w:r>
        <w:rPr>
          <w:rFonts w:eastAsia="Times New Roman"/>
          <w:szCs w:val="24"/>
        </w:rPr>
        <w:t xml:space="preserve">μήμα </w:t>
      </w:r>
      <w:r>
        <w:rPr>
          <w:rFonts w:eastAsia="Times New Roman"/>
          <w:szCs w:val="24"/>
        </w:rPr>
        <w:t>δ</w:t>
      </w:r>
      <w:r>
        <w:rPr>
          <w:rFonts w:eastAsia="Times New Roman"/>
          <w:szCs w:val="24"/>
        </w:rPr>
        <w:t xml:space="preserve">ημοσιογραφίας. </w:t>
      </w:r>
    </w:p>
    <w:p w14:paraId="008295D2" w14:textId="77777777" w:rsidR="00AE5054" w:rsidRDefault="00FD1ADD">
      <w:pPr>
        <w:tabs>
          <w:tab w:val="left" w:pos="6787"/>
        </w:tabs>
        <w:spacing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w:t>
      </w:r>
      <w:r>
        <w:rPr>
          <w:rFonts w:eastAsia="Times New Roman"/>
          <w:szCs w:val="24"/>
        </w:rPr>
        <w:t>ρίζει.</w:t>
      </w:r>
    </w:p>
    <w:p w14:paraId="008295D3" w14:textId="77777777" w:rsidR="00AE5054" w:rsidRDefault="00FD1ADD">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08295D4"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Επίσης, έχω την τιμή να ανακοινώσω στο Σώμα το δελτίο των επίκαιρων ερωτήσεων της Δευτέρας 15 Μαΐου 2017.</w:t>
      </w:r>
    </w:p>
    <w:p w14:paraId="008295D5" w14:textId="77777777" w:rsidR="00AE5054" w:rsidRDefault="00FD1ADD">
      <w:pPr>
        <w:tabs>
          <w:tab w:val="left" w:pos="6787"/>
        </w:tabs>
        <w:spacing w:line="600" w:lineRule="auto"/>
        <w:ind w:left="-181" w:firstLine="720"/>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08295D6"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1. Η με αριθμό 807/8-5-2017 επίκαιρη ερώτηση του Βουλευτή Λασιθίου της Νέας Δημοκρατίας κ. </w:t>
      </w:r>
      <w:r>
        <w:rPr>
          <w:rFonts w:eastAsia="Times New Roman" w:cs="Times New Roman"/>
          <w:bCs/>
          <w:szCs w:val="24"/>
        </w:rPr>
        <w:t xml:space="preserve">Ιωάννη </w:t>
      </w:r>
      <w:proofErr w:type="spellStart"/>
      <w:r>
        <w:rPr>
          <w:rFonts w:eastAsia="Times New Roman" w:cs="Times New Roman"/>
          <w:bCs/>
          <w:szCs w:val="24"/>
        </w:rPr>
        <w:t>Πλακιωτάκη</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πλήρη Αποδυνάμωση του Ελληνικού Νηολογίου.</w:t>
      </w:r>
    </w:p>
    <w:p w14:paraId="008295D7"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2.- Η με αριθμό 824/9-5-2017 </w:t>
      </w:r>
      <w:r>
        <w:rPr>
          <w:rFonts w:eastAsia="Times New Roman" w:cs="Times New Roman"/>
          <w:szCs w:val="24"/>
        </w:rPr>
        <w:t>επίκαιρη ερώτηση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τον καθαρισμό της κοίτης των ποταμών </w:t>
      </w:r>
      <w:proofErr w:type="spellStart"/>
      <w:r>
        <w:rPr>
          <w:rFonts w:eastAsia="Times New Roman" w:cs="Times New Roman"/>
          <w:szCs w:val="24"/>
        </w:rPr>
        <w:t>Τσικνιά</w:t>
      </w:r>
      <w:proofErr w:type="spellEnd"/>
      <w:r>
        <w:rPr>
          <w:rFonts w:eastAsia="Times New Roman" w:cs="Times New Roman"/>
          <w:szCs w:val="24"/>
        </w:rPr>
        <w:t xml:space="preserve">, Μυλοπόταμου και </w:t>
      </w:r>
      <w:proofErr w:type="spellStart"/>
      <w:r>
        <w:rPr>
          <w:rFonts w:eastAsia="Times New Roman" w:cs="Times New Roman"/>
          <w:szCs w:val="24"/>
        </w:rPr>
        <w:t>Γκαγκαδέλλη</w:t>
      </w:r>
      <w:proofErr w:type="spellEnd"/>
      <w:r>
        <w:rPr>
          <w:rFonts w:eastAsia="Times New Roman" w:cs="Times New Roman"/>
          <w:szCs w:val="24"/>
        </w:rPr>
        <w:t xml:space="preserve"> στη Λέσβο.</w:t>
      </w:r>
    </w:p>
    <w:p w14:paraId="008295D8" w14:textId="77777777" w:rsidR="00AE5054" w:rsidRDefault="00FD1ADD">
      <w:pPr>
        <w:tabs>
          <w:tab w:val="left" w:pos="6787"/>
        </w:tabs>
        <w:spacing w:line="600" w:lineRule="auto"/>
        <w:ind w:left="-181" w:firstLine="720"/>
        <w:jc w:val="both"/>
        <w:rPr>
          <w:rFonts w:eastAsia="Times New Roman" w:cs="Times New Roman"/>
          <w:bCs/>
          <w:szCs w:val="24"/>
        </w:rPr>
      </w:pPr>
      <w:r>
        <w:rPr>
          <w:rFonts w:eastAsia="Times New Roman" w:cs="Times New Roman"/>
          <w:bCs/>
          <w:szCs w:val="24"/>
        </w:rPr>
        <w:t>Β. ΕΠΙΚΑΙΡΕΣ ΕΡΩΤΗΣΕΙΣ Δεύτερου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08295D9"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1. Η με αριθμό 808/8-5-2017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Άννας – Μισέλ Ασημακοπούλου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σχετικά με</w:t>
      </w:r>
      <w:r>
        <w:rPr>
          <w:rFonts w:eastAsia="Times New Roman" w:cs="Times New Roman"/>
          <w:szCs w:val="24"/>
        </w:rPr>
        <w:t xml:space="preserve"> το τηλεοπτικό σήμα σε απομακρυσμένες περιοχές.</w:t>
      </w:r>
    </w:p>
    <w:p w14:paraId="008295DA"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2. Η με αριθμό 825/9-5-2017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ακύρωση των πιστοποιητικών των ατόμων με </w:t>
      </w:r>
      <w:r>
        <w:rPr>
          <w:rFonts w:eastAsia="Times New Roman" w:cs="Times New Roman"/>
          <w:szCs w:val="24"/>
        </w:rPr>
        <w:t>χρόνιες παθήσεις από τα Κέντρα Πιστοποίησης Αναπηρίας (ΚΕΠΑ).</w:t>
      </w:r>
    </w:p>
    <w:p w14:paraId="008295DB"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3. Η με αριθμό 723/11-4-2017 επίκαιρη ερώτηση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απώλεια ζωής εξαιτίας των τ</w:t>
      </w:r>
      <w:r>
        <w:rPr>
          <w:rFonts w:eastAsia="Times New Roman" w:cs="Times New Roman"/>
          <w:szCs w:val="24"/>
        </w:rPr>
        <w:t>ραγικών ελλείψεων στην επείγουσα ιατρική στην Περιφερειακή Ενότητα Χαλκιδικής.</w:t>
      </w:r>
    </w:p>
    <w:p w14:paraId="008295DC"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4. Η με αριθμό 698/5-4-2017 επίκαιρη ερώτηση του Βουλευτή Πέλλας του Λαϊκού Συνδέσμου - 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w:t>
      </w:r>
      <w:r>
        <w:rPr>
          <w:rFonts w:eastAsia="Times New Roman" w:cs="Times New Roman"/>
          <w:bCs/>
          <w:szCs w:val="24"/>
        </w:rPr>
        <w:t xml:space="preserve">κής Αλληλεγγύης, </w:t>
      </w:r>
      <w:r>
        <w:rPr>
          <w:rFonts w:eastAsia="Times New Roman" w:cs="Times New Roman"/>
          <w:szCs w:val="24"/>
        </w:rPr>
        <w:t>σχετικά με τη «ραγδαία αύξηση της ανεργίας στην Καστοριά επί κυβερνήσεως ΣΥΡΙΖΑ».</w:t>
      </w:r>
    </w:p>
    <w:p w14:paraId="008295DD"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5. Η με αριθμό 682/3-4-2017 επίκαιρη ερώτηση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w:t>
      </w:r>
      <w:r>
        <w:rPr>
          <w:rFonts w:eastAsia="Times New Roman" w:cs="Times New Roman"/>
          <w:bCs/>
          <w:szCs w:val="24"/>
        </w:rPr>
        <w:t xml:space="preserve">τος και Ενέργειας, </w:t>
      </w:r>
      <w:r>
        <w:rPr>
          <w:rFonts w:eastAsia="Times New Roman" w:cs="Times New Roman"/>
          <w:szCs w:val="24"/>
        </w:rPr>
        <w:t>σχετικά με την ενεργοποίηση της απόφασης για την πιλοτική μελέτη της Ζώνης Οικιστικού Ελέγχου (ΖΟΕ) του Άργους.</w:t>
      </w:r>
    </w:p>
    <w:p w14:paraId="008295DE"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6. Η με αριθμό 643/21-3-2017 επίκαιρη ερώτηση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Δημητρίου </w:t>
      </w:r>
      <w:r>
        <w:rPr>
          <w:rFonts w:eastAsia="Times New Roman" w:cs="Times New Roman"/>
          <w:bCs/>
          <w:szCs w:val="24"/>
        </w:rPr>
        <w:lastRenderedPageBreak/>
        <w:t>Κωνσταντόπουλου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szCs w:val="24"/>
        </w:rPr>
        <w:t xml:space="preserve"> </w:t>
      </w:r>
      <w:r>
        <w:rPr>
          <w:rFonts w:eastAsia="Times New Roman" w:cs="Times New Roman"/>
          <w:szCs w:val="24"/>
        </w:rPr>
        <w:t>σχετικά με την στήριξη και την αναβάθμιση του ΤΕΙ Μεσολογγίου.</w:t>
      </w:r>
    </w:p>
    <w:p w14:paraId="008295DF"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7. Η με αριθμό 504/20-2-2017 επίκαιρη ερώτηση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w:t>
      </w:r>
      <w:r>
        <w:rPr>
          <w:rFonts w:eastAsia="Times New Roman" w:cs="Times New Roman"/>
          <w:bCs/>
          <w:szCs w:val="24"/>
        </w:rPr>
        <w:t>υ Παππά</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εκπλήρωση του Τάματος του Έθνους».</w:t>
      </w:r>
    </w:p>
    <w:p w14:paraId="008295E0"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8. Η με αριθμό 602/14-3-2017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w:t>
      </w:r>
      <w:r>
        <w:rPr>
          <w:rFonts w:eastAsia="Times New Roman" w:cs="Times New Roman"/>
          <w:bCs/>
          <w:szCs w:val="24"/>
        </w:rPr>
        <w:t>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τις άδειες των αναπληρωτών εκπαιδευτικών.</w:t>
      </w:r>
    </w:p>
    <w:p w14:paraId="008295E1" w14:textId="77777777" w:rsidR="00AE5054" w:rsidRDefault="00FD1ADD">
      <w:pPr>
        <w:tabs>
          <w:tab w:val="left" w:pos="6787"/>
        </w:tabs>
        <w:spacing w:line="600" w:lineRule="auto"/>
        <w:ind w:left="-181" w:firstLine="720"/>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 (Άρθρο 130 παρ</w:t>
      </w:r>
      <w:r>
        <w:rPr>
          <w:rFonts w:eastAsia="Times New Roman" w:cs="Times New Roman"/>
          <w:bCs/>
          <w:szCs w:val="24"/>
        </w:rPr>
        <w:t>άγραφος</w:t>
      </w:r>
      <w:r>
        <w:rPr>
          <w:rFonts w:eastAsia="Times New Roman" w:cs="Times New Roman"/>
          <w:bCs/>
          <w:szCs w:val="24"/>
        </w:rPr>
        <w:t xml:space="preserve"> 5</w:t>
      </w:r>
      <w:r>
        <w:rPr>
          <w:rFonts w:eastAsia="Times New Roman" w:cs="Times New Roman"/>
          <w:bCs/>
          <w:szCs w:val="24"/>
        </w:rPr>
        <w:t xml:space="preserve"> 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Βουλής)</w:t>
      </w:r>
    </w:p>
    <w:p w14:paraId="008295E2"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1. Η με αριθμό 3826/1-3-2017 ερώτηση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«να χυθεί άπλετο φως στα έργα και τις ημέρες του κ. Καλογρίτσα με τη χρηματοδότησή του από την </w:t>
      </w:r>
      <w:proofErr w:type="spellStart"/>
      <w:r>
        <w:rPr>
          <w:rFonts w:eastAsia="Times New Roman" w:cs="Times New Roman"/>
          <w:szCs w:val="24"/>
        </w:rPr>
        <w:t>Attica</w:t>
      </w:r>
      <w:proofErr w:type="spellEnd"/>
      <w:r>
        <w:rPr>
          <w:rFonts w:eastAsia="Times New Roman" w:cs="Times New Roman"/>
          <w:szCs w:val="24"/>
        </w:rPr>
        <w:t xml:space="preserve"> Bank και την ανάληψη έργων οδοποιίας του τμήματος Πατρών - Πύργου».</w:t>
      </w:r>
    </w:p>
    <w:p w14:paraId="008295E3"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2. Η με αρ</w:t>
      </w:r>
      <w:r>
        <w:rPr>
          <w:rFonts w:eastAsia="Times New Roman" w:cs="Times New Roman"/>
          <w:szCs w:val="24"/>
        </w:rPr>
        <w:t>ιθμό 4605/29-3-2017 ερώτηση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 xml:space="preserve">Υποδομών και Μεταφορών, </w:t>
      </w:r>
      <w:r>
        <w:rPr>
          <w:rFonts w:eastAsia="Times New Roman" w:cs="Times New Roman"/>
          <w:szCs w:val="24"/>
        </w:rPr>
        <w:t xml:space="preserve">σχετικά με την οικονομική ασφυξία στις </w:t>
      </w:r>
      <w:r>
        <w:rPr>
          <w:rFonts w:eastAsia="Times New Roman" w:cs="Times New Roman"/>
          <w:szCs w:val="24"/>
        </w:rPr>
        <w:t>δ</w:t>
      </w:r>
      <w:r>
        <w:rPr>
          <w:rFonts w:eastAsia="Times New Roman" w:cs="Times New Roman"/>
          <w:szCs w:val="24"/>
        </w:rPr>
        <w:t xml:space="preserve">ημόσιες </w:t>
      </w:r>
      <w:r>
        <w:rPr>
          <w:rFonts w:eastAsia="Times New Roman" w:cs="Times New Roman"/>
          <w:szCs w:val="24"/>
        </w:rPr>
        <w:t>α</w:t>
      </w:r>
      <w:r>
        <w:rPr>
          <w:rFonts w:eastAsia="Times New Roman" w:cs="Times New Roman"/>
          <w:szCs w:val="24"/>
        </w:rPr>
        <w:t xml:space="preserve">στικές </w:t>
      </w:r>
      <w:r>
        <w:rPr>
          <w:rFonts w:eastAsia="Times New Roman" w:cs="Times New Roman"/>
          <w:szCs w:val="24"/>
        </w:rPr>
        <w:t>σ</w:t>
      </w:r>
      <w:r>
        <w:rPr>
          <w:rFonts w:eastAsia="Times New Roman" w:cs="Times New Roman"/>
          <w:szCs w:val="24"/>
        </w:rPr>
        <w:t>υγκοινωνίες.</w:t>
      </w:r>
    </w:p>
    <w:p w14:paraId="008295E4" w14:textId="77777777" w:rsidR="00AE5054" w:rsidRDefault="00FD1ADD">
      <w:pPr>
        <w:tabs>
          <w:tab w:val="left" w:pos="6787"/>
        </w:tabs>
        <w:spacing w:line="600" w:lineRule="auto"/>
        <w:ind w:left="-181" w:firstLine="720"/>
        <w:jc w:val="both"/>
        <w:rPr>
          <w:rFonts w:eastAsia="Times New Roman" w:cs="Times New Roman"/>
          <w:b/>
          <w:szCs w:val="24"/>
        </w:rPr>
      </w:pPr>
      <w:r>
        <w:rPr>
          <w:rFonts w:eastAsia="Times New Roman" w:cs="Times New Roman"/>
          <w:szCs w:val="24"/>
        </w:rPr>
        <w:t xml:space="preserve">3. Η με αριθμό 1775/6-12-2016 </w:t>
      </w:r>
      <w:r>
        <w:rPr>
          <w:rFonts w:eastAsia="Times New Roman" w:cs="Times New Roman"/>
          <w:szCs w:val="24"/>
        </w:rPr>
        <w:t>ερώτηση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szCs w:val="24"/>
        </w:rPr>
        <w:t xml:space="preserve">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«αδιαφορία του Υπουργείου Υγείας για το Νοσοκομείο Ζακύνθου».</w:t>
      </w:r>
    </w:p>
    <w:p w14:paraId="008295E5"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Επίσης, σας γνωρίζω πως δεν θα απαντηθούν οι εξής</w:t>
      </w:r>
      <w:r>
        <w:rPr>
          <w:rFonts w:eastAsia="Times New Roman" w:cs="Times New Roman"/>
          <w:szCs w:val="24"/>
        </w:rPr>
        <w:t xml:space="preserve"> δεκατέσσερις ερωτήσεις:</w:t>
      </w:r>
    </w:p>
    <w:p w14:paraId="008295E6"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πρώτη με αριθμό 820/9-5-2017 επίκαιρη ερώτηση πρώτου κύκλου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 Τριανταφύλλου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την αναβάθμιση και </w:t>
      </w:r>
      <w:r>
        <w:rPr>
          <w:rFonts w:eastAsia="Times New Roman" w:cs="Times New Roman"/>
          <w:szCs w:val="24"/>
        </w:rPr>
        <w:t xml:space="preserve">την αξιοποίηση του αρχαιολογικού πολιτιστικού προϊόντος του </w:t>
      </w:r>
      <w:r>
        <w:rPr>
          <w:rFonts w:eastAsia="Times New Roman" w:cs="Times New Roman"/>
          <w:szCs w:val="24"/>
        </w:rPr>
        <w:t>Ν</w:t>
      </w:r>
      <w:r>
        <w:rPr>
          <w:rFonts w:eastAsia="Times New Roman" w:cs="Times New Roman"/>
          <w:szCs w:val="24"/>
        </w:rPr>
        <w:t xml:space="preserve">ομού Αιτωλοακαρνανίας, δεν θα συζητηθεί λόγω απουσίας της Υπουργού Πολιτισμού και Αθλητισμού κ. </w:t>
      </w:r>
      <w:proofErr w:type="spellStart"/>
      <w:r>
        <w:rPr>
          <w:rFonts w:eastAsia="Times New Roman" w:cs="Times New Roman"/>
          <w:szCs w:val="24"/>
        </w:rPr>
        <w:t>Κονιόρδου</w:t>
      </w:r>
      <w:proofErr w:type="spellEnd"/>
      <w:r>
        <w:rPr>
          <w:rFonts w:eastAsia="Times New Roman" w:cs="Times New Roman"/>
          <w:szCs w:val="24"/>
        </w:rPr>
        <w:t xml:space="preserve">  στο εξωτερικό. </w:t>
      </w:r>
    </w:p>
    <w:p w14:paraId="008295E7"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πέμπτη με αριθμό 810/8-5-2017 επίκαιρη ερώτηση πρώτου κύκλου του Βουλε</w:t>
      </w:r>
      <w:r>
        <w:rPr>
          <w:rFonts w:eastAsia="Times New Roman" w:cs="Times New Roman"/>
          <w:szCs w:val="24"/>
        </w:rPr>
        <w:t xml:space="preserve">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τα ωράρια των μουσείων και των αρχαιολογικών χώρων κατά τη θερινή περίοδο, δεν θα συζητηθεί λόγω απουσίας της Υπουργού Πολιτισμού και Αθλητισμού κ. </w:t>
      </w:r>
      <w:proofErr w:type="spellStart"/>
      <w:r>
        <w:rPr>
          <w:rFonts w:eastAsia="Times New Roman" w:cs="Times New Roman"/>
          <w:szCs w:val="24"/>
        </w:rPr>
        <w:t>Κονιόρδο</w:t>
      </w:r>
      <w:r>
        <w:rPr>
          <w:rFonts w:eastAsia="Times New Roman" w:cs="Times New Roman"/>
          <w:szCs w:val="24"/>
        </w:rPr>
        <w:t>υ</w:t>
      </w:r>
      <w:proofErr w:type="spellEnd"/>
      <w:r>
        <w:rPr>
          <w:rFonts w:eastAsia="Times New Roman" w:cs="Times New Roman"/>
          <w:szCs w:val="24"/>
        </w:rPr>
        <w:t xml:space="preserve">  στο εξωτερικό.</w:t>
      </w:r>
    </w:p>
    <w:p w14:paraId="008295E8"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 xml:space="preserve">Η πρώτη με αριθμό 806/8-5-2017 επίκαιρη ερώτηση δεύτερου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καταστροφή των αλιευτικών πεδίων του Θρακικο</w:t>
      </w:r>
      <w:r>
        <w:rPr>
          <w:rFonts w:eastAsia="Times New Roman" w:cs="Times New Roman"/>
          <w:szCs w:val="24"/>
        </w:rPr>
        <w:t>ύ Πελάγους από τουρκικά αλιευτικά, δεν θα συζητηθεί λόγω αναρμοδιότητας του Υπουργείου.</w:t>
      </w:r>
    </w:p>
    <w:p w14:paraId="008295E9"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Επίσης, δεν θα συζητηθούν λόγω κωλύματος των αρμοδίων Υπουργών και θα επαναπροσδιοριστούν για συζήτηση οι εξής ερωτήσεις:</w:t>
      </w:r>
    </w:p>
    <w:p w14:paraId="008295EA"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δεύτερη με αριθμό 805/8-5-2017 επίκαιρη ερώτ</w:t>
      </w:r>
      <w:r>
        <w:rPr>
          <w:rFonts w:eastAsia="Times New Roman" w:cs="Times New Roman"/>
          <w:szCs w:val="24"/>
        </w:rPr>
        <w:t xml:space="preserve">ηση πρώτου κύκλου του Βουλευτή Β΄ Αθηνών της Νέας Δημοκρατίας κ. </w:t>
      </w:r>
      <w:r>
        <w:rPr>
          <w:rFonts w:eastAsia="Times New Roman" w:cs="Times New Roman"/>
          <w:bCs/>
          <w:szCs w:val="24"/>
        </w:rPr>
        <w:t>Σπυρίδωνος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w:t>
      </w:r>
      <w:r>
        <w:rPr>
          <w:rFonts w:eastAsia="Times New Roman" w:cs="Times New Roman"/>
          <w:bCs/>
          <w:szCs w:val="24"/>
        </w:rPr>
        <w:t xml:space="preserve"> Οικονομικών</w:t>
      </w:r>
      <w:r>
        <w:rPr>
          <w:rFonts w:eastAsia="Times New Roman" w:cs="Times New Roman"/>
          <w:szCs w:val="24"/>
        </w:rPr>
        <w:t xml:space="preserve">, σχετικά με τη συνάντηση του Πρωθυπουργού με εκπροσώπους της επενδυτικής τράπεζας </w:t>
      </w:r>
      <w:proofErr w:type="spellStart"/>
      <w:r>
        <w:rPr>
          <w:rFonts w:eastAsia="Times New Roman" w:cs="Times New Roman"/>
          <w:szCs w:val="24"/>
        </w:rPr>
        <w:t>Rothschild</w:t>
      </w:r>
      <w:proofErr w:type="spellEnd"/>
      <w:r>
        <w:rPr>
          <w:rFonts w:eastAsia="Times New Roman" w:cs="Times New Roman"/>
          <w:szCs w:val="24"/>
        </w:rPr>
        <w:t xml:space="preserve">, δεν θα συζητηθεί λόγω κωλύματος του </w:t>
      </w:r>
      <w:r>
        <w:rPr>
          <w:rFonts w:eastAsia="Times New Roman" w:cs="Times New Roman"/>
          <w:szCs w:val="24"/>
        </w:rPr>
        <w:t xml:space="preserve">κυρίου Υπουργού. Αιτία, φόρτος εργασίας του κ. </w:t>
      </w:r>
      <w:proofErr w:type="spellStart"/>
      <w:r>
        <w:rPr>
          <w:rFonts w:eastAsia="Times New Roman" w:cs="Times New Roman"/>
          <w:szCs w:val="24"/>
        </w:rPr>
        <w:t>Χουλιαράκη</w:t>
      </w:r>
      <w:proofErr w:type="spellEnd"/>
      <w:r>
        <w:rPr>
          <w:rFonts w:eastAsia="Times New Roman" w:cs="Times New Roman"/>
          <w:szCs w:val="24"/>
        </w:rPr>
        <w:t>.</w:t>
      </w:r>
    </w:p>
    <w:p w14:paraId="008295EB"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 Η τέταρτη με αριθμό 823/9-5-2017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σχετικά με τα προβλήματα λειτουργίας του </w:t>
      </w:r>
      <w:proofErr w:type="spellStart"/>
      <w:r>
        <w:rPr>
          <w:rFonts w:eastAsia="Times New Roman" w:cs="Times New Roman"/>
          <w:szCs w:val="24"/>
        </w:rPr>
        <w:t>Αλεξάνδρειου</w:t>
      </w:r>
      <w:proofErr w:type="spellEnd"/>
      <w:r>
        <w:rPr>
          <w:rFonts w:eastAsia="Times New Roman" w:cs="Times New Roman"/>
          <w:szCs w:val="24"/>
        </w:rPr>
        <w:t xml:space="preserve"> ΤΕΙ Θεσσαλονίκης, δεν θα συζητηθεί λόγω κωλύματος του Υπουργού Παιδείας, Έρευνας και Θρησκευμάτων κ. Κώστα </w:t>
      </w:r>
      <w:proofErr w:type="spellStart"/>
      <w:r>
        <w:rPr>
          <w:rFonts w:eastAsia="Times New Roman" w:cs="Times New Roman"/>
          <w:szCs w:val="24"/>
        </w:rPr>
        <w:t>Γαβρόγλου</w:t>
      </w:r>
      <w:proofErr w:type="spellEnd"/>
      <w:r>
        <w:rPr>
          <w:rFonts w:eastAsia="Times New Roman" w:cs="Times New Roman"/>
          <w:szCs w:val="24"/>
        </w:rPr>
        <w:t>.</w:t>
      </w:r>
    </w:p>
    <w:p w14:paraId="008295EC"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 xml:space="preserve">Η δέκατη με αριθμό 727/11-4-2017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ανακοίνωση της Γ΄ ΕΛΜΕ Θεσσαλονίκης για την μετάδοση του τηλεπαιχ</w:t>
      </w:r>
      <w:r>
        <w:rPr>
          <w:rFonts w:eastAsia="Times New Roman" w:cs="Times New Roman"/>
          <w:szCs w:val="24"/>
        </w:rPr>
        <w:t xml:space="preserve">νιδιού </w:t>
      </w:r>
      <w:proofErr w:type="spellStart"/>
      <w:r>
        <w:rPr>
          <w:rFonts w:eastAsia="Times New Roman" w:cs="Times New Roman"/>
          <w:szCs w:val="24"/>
        </w:rPr>
        <w:t>Survivor</w:t>
      </w:r>
      <w:proofErr w:type="spellEnd"/>
      <w:r>
        <w:rPr>
          <w:rFonts w:eastAsia="Times New Roman" w:cs="Times New Roman"/>
          <w:szCs w:val="24"/>
        </w:rPr>
        <w:t>, δεν θα συζητηθεί λόγω φόρτου εργασίας του κυρίου Υπουργού.</w:t>
      </w:r>
    </w:p>
    <w:p w14:paraId="008295ED"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Ο φόρτος εργασίας δεν είναι σαφής λόγος, διότι φόρτο εργασίας έχουν όλοι. Αυτό, όμως, εξαρτάται από τον κάθε Υπουργό.</w:t>
      </w:r>
    </w:p>
    <w:p w14:paraId="008295EE"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δεύτερη με αριθμό 809/8-5-2017 επίκαιρη ερώτηση δεύτερου κύκ</w:t>
      </w:r>
      <w:r>
        <w:rPr>
          <w:rFonts w:eastAsia="Times New Roman" w:cs="Times New Roman"/>
          <w:szCs w:val="24"/>
        </w:rPr>
        <w:t xml:space="preserve">λου του Ανεξάρτητου Βουλευτή Β΄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Δημητρίου Καρρά</w:t>
      </w:r>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με την ανάγκη εντάξεως, στους στόχους μειώσεως των προβληματικών δανείων μικρών επιχειρηματικών οφειλών, δεν θα συζητηθεί λόγω κωλύματος</w:t>
      </w:r>
      <w:r>
        <w:rPr>
          <w:rFonts w:eastAsia="Times New Roman" w:cs="Times New Roman"/>
          <w:szCs w:val="24"/>
        </w:rPr>
        <w:t xml:space="preserve"> του Υπουργού Οικονομίας και Ανάπτυξης κ. Παπαδημητρίου. Αιτία, ανειλημμένες υποχρεώσεις.</w:t>
      </w:r>
    </w:p>
    <w:p w14:paraId="008295EF"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τρίτη με αριθμό 701/6-4-2017 επίκαιρη ερώτηση δεύτερου κύκλου της Βουλευτού Β΄ Πειραιά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w:t>
      </w:r>
      <w:r>
        <w:rPr>
          <w:rFonts w:eastAsia="Times New Roman" w:cs="Times New Roman"/>
          <w:szCs w:val="24"/>
        </w:rPr>
        <w:t>ικά με το κλείσιμο των τοπικών ιατρείων Ευγένειας – Χαραυγής Κερατσινίου από τη 2</w:t>
      </w:r>
      <w:r>
        <w:rPr>
          <w:rFonts w:eastAsia="Times New Roman" w:cs="Times New Roman"/>
          <w:szCs w:val="24"/>
          <w:vertAlign w:val="superscript"/>
        </w:rPr>
        <w:t>η</w:t>
      </w:r>
      <w:r>
        <w:rPr>
          <w:rFonts w:eastAsia="Times New Roman" w:cs="Times New Roman"/>
          <w:szCs w:val="24"/>
        </w:rPr>
        <w:t xml:space="preserve"> Υγειονομική Περιφέρεια Αττικής, δεν θα συζητηθεί λόγω κωλύματος του Υπουργού Υγείας κ. Ξανθού. Αιτία, ανειλημμένες υποχρεώσεις.</w:t>
      </w:r>
    </w:p>
    <w:p w14:paraId="008295F0"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Η με αριθμό 3354/274/10-2-2017 ερώτηση και αί</w:t>
      </w:r>
      <w:r>
        <w:rPr>
          <w:rFonts w:eastAsia="Times New Roman" w:cs="Times New Roman"/>
          <w:szCs w:val="24"/>
        </w:rPr>
        <w:t xml:space="preserve">τηση κατάθεσης εγγράφων του Βουλευτή Β΄ Αθηνών της Νέας Δημοκρατίας κ. </w:t>
      </w:r>
      <w:r>
        <w:rPr>
          <w:rFonts w:eastAsia="Times New Roman" w:cs="Times New Roman"/>
          <w:bCs/>
          <w:szCs w:val="24"/>
        </w:rPr>
        <w:t>Σπυρίδωνος</w:t>
      </w:r>
      <w:r>
        <w:rPr>
          <w:rFonts w:eastAsia="Times New Roman" w:cs="Times New Roman"/>
          <w:bCs/>
          <w:szCs w:val="24"/>
        </w:rPr>
        <w:t xml:space="preserve"> </w:t>
      </w:r>
      <w:r>
        <w:rPr>
          <w:rFonts w:eastAsia="Times New Roman" w:cs="Times New Roman"/>
          <w:bCs/>
          <w:szCs w:val="24"/>
        </w:rPr>
        <w:t>-</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«αναφορικά με τη σύλληψη αλλοδαπού οδοντιάτρου με την κατηγορία χρηματισμού στη δομή της </w:t>
      </w:r>
      <w:proofErr w:type="spellStart"/>
      <w:r>
        <w:rPr>
          <w:rFonts w:eastAsia="Times New Roman" w:cs="Times New Roman"/>
          <w:szCs w:val="24"/>
        </w:rPr>
        <w:t>Αμυγδαλέζας</w:t>
      </w:r>
      <w:proofErr w:type="spellEnd"/>
      <w:r>
        <w:rPr>
          <w:rFonts w:eastAsia="Times New Roman" w:cs="Times New Roman"/>
          <w:szCs w:val="24"/>
        </w:rPr>
        <w:t xml:space="preserve">», δεν θα συζητηθεί </w:t>
      </w:r>
      <w:r>
        <w:rPr>
          <w:rFonts w:eastAsia="Times New Roman" w:cs="Times New Roman"/>
          <w:szCs w:val="24"/>
        </w:rPr>
        <w:t xml:space="preserve">λόγω κωλύματος του κυρίου Υπουργού. </w:t>
      </w:r>
    </w:p>
    <w:p w14:paraId="008295F1"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Επίσης, η έβδομη με αριθμό 402/27-1-2017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 μείωση του κόστους των διαγνωστικών εξετ</w:t>
      </w:r>
      <w:r>
        <w:rPr>
          <w:rFonts w:eastAsia="Times New Roman" w:cs="Times New Roman"/>
          <w:szCs w:val="24"/>
        </w:rPr>
        <w:t xml:space="preserve">άσεων για τον καρκίνο του μαστού,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08295F2" w14:textId="77777777" w:rsidR="00AE5054" w:rsidRDefault="00FD1ADD">
      <w:pPr>
        <w:tabs>
          <w:tab w:val="left" w:pos="6787"/>
        </w:tabs>
        <w:spacing w:line="600" w:lineRule="auto"/>
        <w:ind w:left="-181" w:firstLine="720"/>
        <w:jc w:val="both"/>
        <w:rPr>
          <w:rFonts w:eastAsia="Times New Roman" w:cs="Times New Roman"/>
          <w:szCs w:val="24"/>
        </w:rPr>
      </w:pPr>
      <w:r>
        <w:rPr>
          <w:rFonts w:eastAsia="Times New Roman" w:cs="Times New Roman"/>
          <w:szCs w:val="24"/>
        </w:rPr>
        <w:t>Η έκτη με αριθμό 648/24-3-2017 επίκαιρη ερώτηση δεύτερου κύκλου του Βουλευτή Ευβοίας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τη σκόπιμη κωλυσιεργία εκπληρώσεων όρου διαθήκης ο οποίος προβλέπει ίδρυση ογκολογικής κλινικής στη Χαλκίδα», δεν θα συζητηθεί λόγω κωλύματος του Υπουργού κ. </w:t>
      </w:r>
      <w:proofErr w:type="spellStart"/>
      <w:r>
        <w:rPr>
          <w:rFonts w:eastAsia="Times New Roman" w:cs="Times New Roman"/>
          <w:szCs w:val="24"/>
        </w:rPr>
        <w:t>Πολάκη</w:t>
      </w:r>
      <w:proofErr w:type="spellEnd"/>
      <w:r>
        <w:rPr>
          <w:rFonts w:eastAsia="Times New Roman" w:cs="Times New Roman"/>
          <w:szCs w:val="24"/>
        </w:rPr>
        <w:t>.</w:t>
      </w:r>
    </w:p>
    <w:p w14:paraId="008295F3" w14:textId="77777777" w:rsidR="00AE5054" w:rsidRDefault="00FD1ADD">
      <w:pPr>
        <w:spacing w:line="600" w:lineRule="auto"/>
        <w:ind w:firstLine="720"/>
        <w:jc w:val="both"/>
        <w:rPr>
          <w:rFonts w:eastAsia="Times New Roman"/>
          <w:szCs w:val="24"/>
        </w:rPr>
      </w:pPr>
      <w:r>
        <w:rPr>
          <w:rFonts w:eastAsia="Times New Roman" w:cs="Times New Roman"/>
          <w:szCs w:val="24"/>
        </w:rPr>
        <w:t>Η όγδοη με αριθμό 720/11-4-2017 επίκα</w:t>
      </w:r>
      <w:r>
        <w:rPr>
          <w:rFonts w:eastAsia="Times New Roman" w:cs="Times New Roman"/>
          <w:szCs w:val="24"/>
        </w:rPr>
        <w:t>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την ανάγκη δραστικής μείωσης των υπερβολικών χρεώσεων των </w:t>
      </w:r>
      <w:r>
        <w:rPr>
          <w:rFonts w:eastAsia="Times New Roman" w:cs="Times New Roman"/>
          <w:szCs w:val="24"/>
        </w:rPr>
        <w:lastRenderedPageBreak/>
        <w:t>καταναλωτών από τη ΔΕ</w:t>
      </w:r>
      <w:r>
        <w:rPr>
          <w:rFonts w:eastAsia="Times New Roman" w:cs="Times New Roman"/>
          <w:szCs w:val="24"/>
        </w:rPr>
        <w:t>Η, δεν συζητείται λόγω κωλύματος του Υπουργού Περιβάλλοντος και Ενέργειας κ. Σταθάκη. Αιτία, φόρτος εργασίας.</w:t>
      </w:r>
    </w:p>
    <w:p w14:paraId="008295F4"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Η ένατη με αριθμό 721/11-4-2017 επίκαιρη ερώτηση δεύτερου κύκλου του Βουλευτή Αχαΐας της Δημοκρατικής Συμπαράταξης ΠΑΣΟΚ - ΔΗΜΑΡ κ. </w:t>
      </w:r>
      <w:r>
        <w:rPr>
          <w:rFonts w:eastAsia="Times New Roman" w:cs="Times New Roman"/>
          <w:bCs/>
          <w:szCs w:val="24"/>
        </w:rPr>
        <w:t>Θεόδωρου Παπαθ</w:t>
      </w:r>
      <w:r>
        <w:rPr>
          <w:rFonts w:eastAsia="Times New Roman" w:cs="Times New Roman"/>
          <w:bCs/>
          <w:szCs w:val="24"/>
        </w:rPr>
        <w:t>εοδώρου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τις καθυστερήσεις στην υλοποίηση του </w:t>
      </w:r>
      <w:r>
        <w:rPr>
          <w:rFonts w:eastAsia="Times New Roman" w:cs="Times New Roman"/>
          <w:szCs w:val="24"/>
        </w:rPr>
        <w:t>έ</w:t>
      </w:r>
      <w:r>
        <w:rPr>
          <w:rFonts w:eastAsia="Times New Roman" w:cs="Times New Roman"/>
          <w:szCs w:val="24"/>
        </w:rPr>
        <w:t xml:space="preserve">ργου επέκτασης του </w:t>
      </w:r>
      <w:r>
        <w:rPr>
          <w:rFonts w:eastAsia="Times New Roman" w:cs="Times New Roman"/>
          <w:szCs w:val="24"/>
        </w:rPr>
        <w:t>π</w:t>
      </w:r>
      <w:r>
        <w:rPr>
          <w:rFonts w:eastAsia="Times New Roman" w:cs="Times New Roman"/>
          <w:szCs w:val="24"/>
        </w:rPr>
        <w:t xml:space="preserve">ροαστιακού μεταξύ Πάτρας και Δυτικής Αχαΐας, δεν συζητείται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xml:space="preserve">. </w:t>
      </w:r>
    </w:p>
    <w:p w14:paraId="008295F5" w14:textId="77777777" w:rsidR="00AE5054" w:rsidRDefault="00FD1ADD">
      <w:pPr>
        <w:spacing w:line="600" w:lineRule="auto"/>
        <w:ind w:firstLine="720"/>
        <w:jc w:val="both"/>
        <w:rPr>
          <w:rFonts w:eastAsia="Times New Roman"/>
          <w:szCs w:val="24"/>
        </w:rPr>
      </w:pPr>
      <w:r>
        <w:rPr>
          <w:rFonts w:eastAsia="Times New Roman" w:cs="Times New Roman"/>
          <w:szCs w:val="24"/>
        </w:rPr>
        <w:t>Η εν</w:t>
      </w:r>
      <w:r>
        <w:rPr>
          <w:rFonts w:eastAsia="Times New Roman" w:cs="Times New Roman"/>
          <w:szCs w:val="24"/>
        </w:rPr>
        <w:t>δ</w:t>
      </w:r>
      <w:r>
        <w:rPr>
          <w:rFonts w:eastAsia="Times New Roman" w:cs="Times New Roman"/>
          <w:szCs w:val="24"/>
        </w:rPr>
        <w:t xml:space="preserve">έκατη με </w:t>
      </w:r>
      <w:r>
        <w:rPr>
          <w:rFonts w:eastAsia="Times New Roman" w:cs="Times New Roman"/>
          <w:szCs w:val="24"/>
        </w:rPr>
        <w:t>αριθμό 367/20-1-2017 επίκαιρη ερώτηση δεύτερου κύκλου του Βουλευτή Εύβοιας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«απαράδεκτη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w:t>
      </w:r>
      <w:r>
        <w:rPr>
          <w:rFonts w:eastAsia="Times New Roman" w:cs="Times New Roman"/>
          <w:szCs w:val="24"/>
        </w:rPr>
        <w:t>τους βρεφονηπιακούς σταθμούς» δεν συζητείται λόγω κωλύματος του Υπουργού Εσωτερικών κ. Σκουρλέτη.</w:t>
      </w:r>
    </w:p>
    <w:p w14:paraId="008295F6" w14:textId="77777777" w:rsidR="00AE5054" w:rsidRDefault="00FD1ADD">
      <w:pPr>
        <w:spacing w:line="600" w:lineRule="auto"/>
        <w:ind w:firstLine="720"/>
        <w:jc w:val="both"/>
        <w:rPr>
          <w:rFonts w:eastAsia="Times New Roman" w:cs="Times New Roman"/>
          <w:szCs w:val="24"/>
        </w:rPr>
      </w:pPr>
      <w:r>
        <w:rPr>
          <w:rFonts w:eastAsia="Times New Roman"/>
          <w:szCs w:val="24"/>
        </w:rPr>
        <w:t>Προχωρούμε τώρα στη συζήτηση της τ</w:t>
      </w:r>
      <w:r>
        <w:rPr>
          <w:rFonts w:eastAsia="Times New Roman"/>
          <w:szCs w:val="24"/>
        </w:rPr>
        <w:t>έταρτ</w:t>
      </w:r>
      <w:r>
        <w:rPr>
          <w:rFonts w:eastAsia="Times New Roman"/>
          <w:szCs w:val="24"/>
        </w:rPr>
        <w:t>ης</w:t>
      </w:r>
      <w:r>
        <w:rPr>
          <w:rFonts w:eastAsia="Times New Roman" w:cs="Times New Roman"/>
          <w:szCs w:val="24"/>
        </w:rPr>
        <w:t xml:space="preserve"> με αριθμό 700/6-4-2017 επίκαιρης ερώτησης 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w:t>
      </w:r>
      <w:r>
        <w:rPr>
          <w:rFonts w:eastAsia="Times New Roman" w:cs="Times New Roman"/>
          <w:bCs/>
          <w:szCs w:val="24"/>
        </w:rPr>
        <w:t>ώτη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καθυστέρηση στις διαδικασίες εφαρμογής του </w:t>
      </w:r>
      <w:proofErr w:type="spellStart"/>
      <w:r>
        <w:rPr>
          <w:rFonts w:eastAsia="Times New Roman" w:cs="Times New Roman"/>
          <w:szCs w:val="24"/>
        </w:rPr>
        <w:t>υ</w:t>
      </w:r>
      <w:r>
        <w:rPr>
          <w:rFonts w:eastAsia="Times New Roman" w:cs="Times New Roman"/>
          <w:szCs w:val="24"/>
        </w:rPr>
        <w:t>πομέτρου</w:t>
      </w:r>
      <w:proofErr w:type="spellEnd"/>
      <w:r>
        <w:rPr>
          <w:rFonts w:eastAsia="Times New Roman" w:cs="Times New Roman"/>
          <w:szCs w:val="24"/>
        </w:rPr>
        <w:t xml:space="preserve"> 6.1 </w:t>
      </w:r>
      <w:r>
        <w:rPr>
          <w:rFonts w:eastAsia="Times New Roman" w:cs="Times New Roman"/>
          <w:szCs w:val="24"/>
        </w:rPr>
        <w:t>«</w:t>
      </w:r>
      <w:r>
        <w:rPr>
          <w:rFonts w:eastAsia="Times New Roman" w:cs="Times New Roman"/>
          <w:szCs w:val="24"/>
        </w:rPr>
        <w:t>Εγκατάσταση Νέων Γεωργών</w:t>
      </w:r>
      <w:r>
        <w:rPr>
          <w:rFonts w:eastAsia="Times New Roman" w:cs="Times New Roman"/>
          <w:szCs w:val="24"/>
        </w:rPr>
        <w:t>»</w:t>
      </w:r>
      <w:r>
        <w:rPr>
          <w:rFonts w:eastAsia="Times New Roman" w:cs="Times New Roman"/>
          <w:szCs w:val="24"/>
        </w:rPr>
        <w:t>.</w:t>
      </w:r>
    </w:p>
    <w:p w14:paraId="008295F7" w14:textId="77777777" w:rsidR="00AE5054" w:rsidRDefault="00FD1ADD">
      <w:pPr>
        <w:spacing w:line="600" w:lineRule="auto"/>
        <w:ind w:firstLine="720"/>
        <w:jc w:val="both"/>
        <w:rPr>
          <w:rFonts w:eastAsia="Times New Roman"/>
          <w:szCs w:val="24"/>
        </w:rPr>
      </w:pPr>
      <w:r>
        <w:rPr>
          <w:rFonts w:eastAsia="Times New Roman" w:cs="Times New Roman"/>
          <w:szCs w:val="24"/>
        </w:rPr>
        <w:lastRenderedPageBreak/>
        <w:t xml:space="preserve">Παρακαλώ, κύριε </w:t>
      </w:r>
      <w:proofErr w:type="spellStart"/>
      <w:r>
        <w:rPr>
          <w:rFonts w:eastAsia="Times New Roman" w:cs="Times New Roman"/>
          <w:szCs w:val="24"/>
        </w:rPr>
        <w:t>Κατσανιώτη</w:t>
      </w:r>
      <w:proofErr w:type="spellEnd"/>
      <w:r>
        <w:rPr>
          <w:rFonts w:eastAsia="Times New Roman" w:cs="Times New Roman"/>
          <w:szCs w:val="24"/>
        </w:rPr>
        <w:t>, έχετε τον λόγο.</w:t>
      </w:r>
    </w:p>
    <w:p w14:paraId="008295F8" w14:textId="77777777" w:rsidR="00AE5054" w:rsidRDefault="00FD1AD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Κύριε Πρόεδρε ευχαριστώ.</w:t>
      </w:r>
    </w:p>
    <w:p w14:paraId="008295F9" w14:textId="77777777" w:rsidR="00AE5054" w:rsidRDefault="00FD1ADD">
      <w:pPr>
        <w:spacing w:line="600" w:lineRule="auto"/>
        <w:ind w:firstLine="720"/>
        <w:jc w:val="both"/>
        <w:rPr>
          <w:rFonts w:eastAsia="Times New Roman"/>
          <w:szCs w:val="24"/>
        </w:rPr>
      </w:pPr>
      <w:r>
        <w:rPr>
          <w:rFonts w:eastAsia="Times New Roman"/>
          <w:szCs w:val="24"/>
        </w:rPr>
        <w:t xml:space="preserve">Κύριε Υπουργέ, η συγκεκριμένη ερώτηση κατατέθηκε πρώτη φορά στα τέλη Μαρτίου. Όπως καταλαβαίνετε, </w:t>
      </w:r>
      <w:proofErr w:type="spellStart"/>
      <w:r>
        <w:rPr>
          <w:rFonts w:eastAsia="Times New Roman"/>
          <w:szCs w:val="24"/>
        </w:rPr>
        <w:t>επανακατατίθεται</w:t>
      </w:r>
      <w:proofErr w:type="spellEnd"/>
      <w:r>
        <w:rPr>
          <w:rFonts w:eastAsia="Times New Roman"/>
          <w:szCs w:val="24"/>
        </w:rPr>
        <w:t xml:space="preserve"> συνεχώς, οπότε θα προχωρήσουμε λίγο πιο πολύ τις ερωτήσεις, γιατί το επίκαιρο μετά από τρεις μήνες αντιλαμβάνεστε ότι έχει παρέλθει. </w:t>
      </w:r>
    </w:p>
    <w:p w14:paraId="008295FA" w14:textId="77777777" w:rsidR="00AE5054" w:rsidRDefault="00FD1ADD">
      <w:pPr>
        <w:spacing w:line="600" w:lineRule="auto"/>
        <w:ind w:firstLine="720"/>
        <w:jc w:val="both"/>
        <w:rPr>
          <w:rFonts w:eastAsia="Times New Roman"/>
          <w:szCs w:val="24"/>
        </w:rPr>
      </w:pPr>
      <w:r>
        <w:rPr>
          <w:rFonts w:eastAsia="Times New Roman"/>
          <w:szCs w:val="24"/>
        </w:rPr>
        <w:t>Τα προβ</w:t>
      </w:r>
      <w:r>
        <w:rPr>
          <w:rFonts w:eastAsia="Times New Roman"/>
          <w:szCs w:val="24"/>
        </w:rPr>
        <w:t xml:space="preserve">λήματα παραμένουν. Σε τέσσερις μήνες δόθηκαν δύο παρατάσεις στο Πρόγραμμα Νέων Αγροτών. Χρειάστηκαν τέσσερις μήνες για να ανοίξει το </w:t>
      </w:r>
      <w:r>
        <w:rPr>
          <w:rFonts w:eastAsia="Times New Roman"/>
          <w:szCs w:val="24"/>
        </w:rPr>
        <w:t>π</w:t>
      </w:r>
      <w:r>
        <w:rPr>
          <w:rFonts w:eastAsia="Times New Roman"/>
          <w:szCs w:val="24"/>
        </w:rPr>
        <w:t xml:space="preserve">ληροφοριακό </w:t>
      </w:r>
      <w:r>
        <w:rPr>
          <w:rFonts w:eastAsia="Times New Roman"/>
          <w:szCs w:val="24"/>
        </w:rPr>
        <w:t>σ</w:t>
      </w:r>
      <w:r>
        <w:rPr>
          <w:rFonts w:eastAsia="Times New Roman"/>
          <w:szCs w:val="24"/>
        </w:rPr>
        <w:t>ύστημα, έτσι ώστε να μπορέσουν να μπουν οι αιτήσεις. Από την άλλη πλευρά, οι πρώτες αξιολογήσεις μία εβδομάδα</w:t>
      </w:r>
      <w:r>
        <w:rPr>
          <w:rFonts w:eastAsia="Times New Roman"/>
          <w:szCs w:val="24"/>
        </w:rPr>
        <w:t xml:space="preserve"> πριν. </w:t>
      </w:r>
    </w:p>
    <w:p w14:paraId="008295FB" w14:textId="77777777" w:rsidR="00AE5054" w:rsidRDefault="00FD1ADD">
      <w:pPr>
        <w:spacing w:line="600" w:lineRule="auto"/>
        <w:ind w:firstLine="720"/>
        <w:jc w:val="both"/>
        <w:rPr>
          <w:rFonts w:eastAsia="Times New Roman"/>
          <w:szCs w:val="24"/>
        </w:rPr>
      </w:pPr>
      <w:r>
        <w:rPr>
          <w:rFonts w:eastAsia="Times New Roman"/>
          <w:szCs w:val="24"/>
        </w:rPr>
        <w:t xml:space="preserve">Το δεύτερο πρόβλημα αφορά τις δηλώσεις του ΟΣΔΕ. Στις 15 Μαΐου ήταν η καταληκτική ημερομηνία. Οι άνθρωποι που δήλωναν και έκαναν αιτήσεις για το </w:t>
      </w:r>
      <w:r>
        <w:rPr>
          <w:rFonts w:eastAsia="Times New Roman"/>
          <w:szCs w:val="24"/>
        </w:rPr>
        <w:t>π</w:t>
      </w:r>
      <w:r>
        <w:rPr>
          <w:rFonts w:eastAsia="Times New Roman"/>
          <w:szCs w:val="24"/>
        </w:rPr>
        <w:t xml:space="preserve">ρόγραμμα </w:t>
      </w:r>
      <w:r>
        <w:rPr>
          <w:rFonts w:eastAsia="Times New Roman"/>
          <w:szCs w:val="24"/>
        </w:rPr>
        <w:t>ν</w:t>
      </w:r>
      <w:r>
        <w:rPr>
          <w:rFonts w:eastAsia="Times New Roman"/>
          <w:szCs w:val="24"/>
        </w:rPr>
        <w:t xml:space="preserve">έων </w:t>
      </w:r>
      <w:r>
        <w:rPr>
          <w:rFonts w:eastAsia="Times New Roman"/>
          <w:szCs w:val="24"/>
        </w:rPr>
        <w:t>α</w:t>
      </w:r>
      <w:r>
        <w:rPr>
          <w:rFonts w:eastAsia="Times New Roman"/>
          <w:szCs w:val="24"/>
        </w:rPr>
        <w:t>γροτών, δυστυχώς δεν ήξεραν αν από τη μια γινόταν δεκτή η αίτησή τους για νέους αγρότες</w:t>
      </w:r>
      <w:r>
        <w:rPr>
          <w:rFonts w:eastAsia="Times New Roman"/>
          <w:szCs w:val="24"/>
        </w:rPr>
        <w:t xml:space="preserve">, έμπαιναν στο πρόγραμμα, δήλωναν για ΟΣΔΕ ή αν δεν έπρεπε να δηλώσουν στον ΟΣΔΕ δικαιώματα, γιατί αν δήλωναν, δεν θα είχαν δικαίωμα να μπουν στο </w:t>
      </w:r>
      <w:r>
        <w:rPr>
          <w:rFonts w:eastAsia="Times New Roman"/>
          <w:szCs w:val="24"/>
        </w:rPr>
        <w:t>π</w:t>
      </w:r>
      <w:r>
        <w:rPr>
          <w:rFonts w:eastAsia="Times New Roman"/>
          <w:szCs w:val="24"/>
        </w:rPr>
        <w:t xml:space="preserve">ρόγραμμα </w:t>
      </w:r>
      <w:r>
        <w:rPr>
          <w:rFonts w:eastAsia="Times New Roman"/>
          <w:szCs w:val="24"/>
        </w:rPr>
        <w:t>ν</w:t>
      </w:r>
      <w:r>
        <w:rPr>
          <w:rFonts w:eastAsia="Times New Roman"/>
          <w:szCs w:val="24"/>
        </w:rPr>
        <w:t xml:space="preserve">έων </w:t>
      </w:r>
      <w:r>
        <w:rPr>
          <w:rFonts w:eastAsia="Times New Roman"/>
          <w:szCs w:val="24"/>
        </w:rPr>
        <w:t>α</w:t>
      </w:r>
      <w:r>
        <w:rPr>
          <w:rFonts w:eastAsia="Times New Roman"/>
          <w:szCs w:val="24"/>
        </w:rPr>
        <w:t>γροτών.</w:t>
      </w:r>
    </w:p>
    <w:p w14:paraId="008295FC" w14:textId="77777777" w:rsidR="00AE5054" w:rsidRDefault="00FD1ADD">
      <w:pPr>
        <w:spacing w:line="600" w:lineRule="auto"/>
        <w:ind w:firstLine="720"/>
        <w:jc w:val="both"/>
        <w:rPr>
          <w:rFonts w:eastAsia="Times New Roman"/>
          <w:szCs w:val="24"/>
        </w:rPr>
      </w:pPr>
      <w:r>
        <w:rPr>
          <w:rFonts w:eastAsia="Times New Roman"/>
          <w:szCs w:val="24"/>
        </w:rPr>
        <w:t>Τελευταία στιγμή δόθηκε παράταση ενός μήνα για δηλώσεις ΟΣΔΕ. Όλα την τελευταία στιγμή</w:t>
      </w:r>
      <w:r>
        <w:rPr>
          <w:rFonts w:eastAsia="Times New Roman"/>
          <w:szCs w:val="24"/>
        </w:rPr>
        <w:t xml:space="preserve">. Συν ένα ακόμα πρόβλημα: Οι πρώτοι </w:t>
      </w:r>
      <w:proofErr w:type="spellStart"/>
      <w:r>
        <w:rPr>
          <w:rFonts w:eastAsia="Times New Roman"/>
          <w:szCs w:val="24"/>
        </w:rPr>
        <w:t>αξιολογητές</w:t>
      </w:r>
      <w:proofErr w:type="spellEnd"/>
      <w:r>
        <w:rPr>
          <w:rFonts w:eastAsia="Times New Roman"/>
          <w:szCs w:val="24"/>
        </w:rPr>
        <w:t xml:space="preserve"> που ξεκίνησαν πριν μερικές μέρες τις αξιολογήσεις, θα πληρωθούν για τους </w:t>
      </w:r>
      <w:r>
        <w:rPr>
          <w:rFonts w:eastAsia="Times New Roman"/>
          <w:szCs w:val="24"/>
        </w:rPr>
        <w:lastRenderedPageBreak/>
        <w:t>φακέλους, κύριε Υπουργέ; Ξέρετε ότι είναι μ</w:t>
      </w:r>
      <w:r>
        <w:rPr>
          <w:rFonts w:eastAsia="Times New Roman"/>
          <w:szCs w:val="24"/>
        </w:rPr>
        <w:t>ί</w:t>
      </w:r>
      <w:r>
        <w:rPr>
          <w:rFonts w:eastAsia="Times New Roman"/>
          <w:szCs w:val="24"/>
        </w:rPr>
        <w:t xml:space="preserve">α δουλειά που οι </w:t>
      </w:r>
      <w:proofErr w:type="spellStart"/>
      <w:r>
        <w:rPr>
          <w:rFonts w:eastAsia="Times New Roman"/>
          <w:szCs w:val="24"/>
        </w:rPr>
        <w:t>ΔΑΟΚτες</w:t>
      </w:r>
      <w:proofErr w:type="spellEnd"/>
      <w:r>
        <w:rPr>
          <w:rFonts w:eastAsia="Times New Roman"/>
          <w:szCs w:val="24"/>
        </w:rPr>
        <w:t xml:space="preserve"> την κάνουν εκτός ωραρίου και με πολύ λίγο προσωπικό.</w:t>
      </w:r>
    </w:p>
    <w:p w14:paraId="008295FD" w14:textId="77777777" w:rsidR="00AE5054" w:rsidRDefault="00FD1ADD">
      <w:pPr>
        <w:spacing w:line="600" w:lineRule="auto"/>
        <w:ind w:firstLine="720"/>
        <w:jc w:val="both"/>
        <w:rPr>
          <w:rFonts w:eastAsia="Times New Roman"/>
          <w:b/>
          <w:szCs w:val="24"/>
        </w:rPr>
      </w:pPr>
      <w:r>
        <w:rPr>
          <w:rFonts w:eastAsia="Times New Roman"/>
          <w:szCs w:val="24"/>
        </w:rPr>
        <w:t>Ευχαριστώ.</w:t>
      </w:r>
    </w:p>
    <w:p w14:paraId="008295FE" w14:textId="77777777" w:rsidR="00AE5054" w:rsidRDefault="00FD1ADD">
      <w:pPr>
        <w:spacing w:line="600" w:lineRule="auto"/>
        <w:ind w:firstLine="720"/>
        <w:jc w:val="both"/>
        <w:rPr>
          <w:rFonts w:eastAsia="Times New Roman"/>
          <w:szCs w:val="24"/>
        </w:rPr>
      </w:pPr>
      <w:r>
        <w:rPr>
          <w:rFonts w:eastAsia="Times New Roman" w:cs="Times New Roman"/>
          <w:b/>
          <w:szCs w:val="24"/>
        </w:rPr>
        <w:t>ΠΡ</w:t>
      </w:r>
      <w:r>
        <w:rPr>
          <w:rFonts w:eastAsia="Times New Roman" w:cs="Times New Roman"/>
          <w:b/>
          <w:szCs w:val="24"/>
        </w:rPr>
        <w:t xml:space="preserve">ΟΕΔΡΕΥΩΝ (Δημήτριος Κρεμαστινός): </w:t>
      </w:r>
      <w:r>
        <w:rPr>
          <w:rFonts w:eastAsia="Times New Roman" w:cs="Times New Roman"/>
          <w:szCs w:val="24"/>
        </w:rPr>
        <w:t>Παρακαλώ, κύριε Υπουργέ, έχετε τον λόγο.</w:t>
      </w:r>
    </w:p>
    <w:p w14:paraId="008295FF" w14:textId="77777777" w:rsidR="00AE5054" w:rsidRDefault="00FD1ADD">
      <w:pPr>
        <w:spacing w:line="600" w:lineRule="auto"/>
        <w:ind w:firstLine="720"/>
        <w:jc w:val="both"/>
        <w:rPr>
          <w:rFonts w:eastAsia="Times New Roman" w:cs="Times New Roman"/>
          <w:bCs/>
          <w:szCs w:val="24"/>
        </w:rPr>
      </w:pPr>
      <w:r>
        <w:rPr>
          <w:rFonts w:eastAsia="Times New Roman"/>
          <w:b/>
          <w:szCs w:val="24"/>
        </w:rPr>
        <w:t xml:space="preserve">ΕΥΑΓΓΕΛΟΣ ΑΠΟΣΤΟΛΟΥ </w:t>
      </w:r>
      <w:r>
        <w:rPr>
          <w:rFonts w:eastAsia="Times New Roman" w:cs="Times New Roman"/>
          <w:b/>
          <w:szCs w:val="24"/>
        </w:rPr>
        <w:t>(Υπουργός </w:t>
      </w:r>
      <w:r>
        <w:rPr>
          <w:rFonts w:eastAsia="Times New Roman" w:cs="Times New Roman"/>
          <w:b/>
          <w:bCs/>
          <w:szCs w:val="24"/>
        </w:rPr>
        <w:t xml:space="preserve">Αγροτικής Ανάπτυξης και Τροφίμων): </w:t>
      </w:r>
      <w:r>
        <w:rPr>
          <w:rFonts w:eastAsia="Times New Roman" w:cs="Times New Roman"/>
          <w:bCs/>
          <w:szCs w:val="24"/>
        </w:rPr>
        <w:t>Κατ</w:t>
      </w:r>
      <w:r>
        <w:rPr>
          <w:rFonts w:eastAsia="Times New Roman" w:cs="Times New Roman"/>
          <w:bCs/>
          <w:szCs w:val="24"/>
        </w:rPr>
        <w:t xml:space="preserve">’ </w:t>
      </w:r>
      <w:r>
        <w:rPr>
          <w:rFonts w:eastAsia="Times New Roman" w:cs="Times New Roman"/>
          <w:bCs/>
          <w:szCs w:val="24"/>
        </w:rPr>
        <w:t>αρχ</w:t>
      </w:r>
      <w:r>
        <w:rPr>
          <w:rFonts w:eastAsia="Times New Roman" w:cs="Times New Roman"/>
          <w:bCs/>
          <w:szCs w:val="24"/>
        </w:rPr>
        <w:t>άς</w:t>
      </w:r>
      <w:r>
        <w:rPr>
          <w:rFonts w:eastAsia="Times New Roman" w:cs="Times New Roman"/>
          <w:bCs/>
          <w:szCs w:val="24"/>
        </w:rPr>
        <w:t>, κύριε συνάδελφε να ξεκαθαρίσουμε ένα πράγμα. Δεν θα έχουν κανέναν πρόβλημα οι αγρότες σχετικά με την υπο</w:t>
      </w:r>
      <w:r>
        <w:rPr>
          <w:rFonts w:eastAsia="Times New Roman" w:cs="Times New Roman"/>
          <w:bCs/>
          <w:szCs w:val="24"/>
        </w:rPr>
        <w:t xml:space="preserve">βολή ΟΣΔΕ, αδιακρίτως σε ποια χρονική στιγμή θα ολοκληρωθεί η αξιολόγηση. Αυτό είναι το κυρίαρχο. </w:t>
      </w:r>
    </w:p>
    <w:p w14:paraId="00829600" w14:textId="77777777" w:rsidR="00AE5054" w:rsidRDefault="00FD1ADD">
      <w:pPr>
        <w:spacing w:line="600" w:lineRule="auto"/>
        <w:ind w:firstLine="720"/>
        <w:jc w:val="both"/>
        <w:rPr>
          <w:rFonts w:eastAsia="Times New Roman" w:cs="Times New Roman"/>
          <w:bCs/>
          <w:szCs w:val="24"/>
        </w:rPr>
      </w:pPr>
      <w:r>
        <w:rPr>
          <w:rFonts w:eastAsia="Times New Roman" w:cs="Times New Roman"/>
          <w:bCs/>
          <w:szCs w:val="24"/>
        </w:rPr>
        <w:t xml:space="preserve">Θα σας απαντήσω, όμως, με τη σειρά που έχετε βάλει τα ερωτήματα, ξεκινώντας από το πρώτο. </w:t>
      </w:r>
    </w:p>
    <w:p w14:paraId="00829601" w14:textId="77777777" w:rsidR="00AE5054" w:rsidRDefault="00FD1ADD">
      <w:pPr>
        <w:spacing w:line="600" w:lineRule="auto"/>
        <w:ind w:firstLine="720"/>
        <w:jc w:val="both"/>
        <w:rPr>
          <w:rFonts w:eastAsia="Times New Roman" w:cs="Times New Roman"/>
          <w:bCs/>
          <w:szCs w:val="24"/>
        </w:rPr>
      </w:pPr>
      <w:r>
        <w:rPr>
          <w:rFonts w:eastAsia="Times New Roman" w:cs="Times New Roman"/>
          <w:bCs/>
          <w:szCs w:val="24"/>
        </w:rPr>
        <w:t>Ρωτάτε γιατί εμείς προχωρήσαμε στην προκήρυξη του μέτρου, εφόσον η</w:t>
      </w:r>
      <w:r>
        <w:rPr>
          <w:rFonts w:eastAsia="Times New Roman" w:cs="Times New Roman"/>
          <w:bCs/>
          <w:szCs w:val="24"/>
        </w:rPr>
        <w:t xml:space="preserve"> ηλεκτρονική διαδικασία αξιολόγησης που την συνοδεύει δεν ήταν έτοιμη εξ αρχής. Είχαμε όντως πρόβλημα με το Πληροφοριακό Σύστημα. Κατ</w:t>
      </w:r>
      <w:r>
        <w:rPr>
          <w:rFonts w:eastAsia="Times New Roman" w:cs="Times New Roman"/>
          <w:bCs/>
          <w:szCs w:val="24"/>
        </w:rPr>
        <w:t xml:space="preserve">’ </w:t>
      </w:r>
      <w:r>
        <w:rPr>
          <w:rFonts w:eastAsia="Times New Roman" w:cs="Times New Roman"/>
          <w:bCs/>
          <w:szCs w:val="24"/>
        </w:rPr>
        <w:t>αρχ</w:t>
      </w:r>
      <w:r>
        <w:rPr>
          <w:rFonts w:eastAsia="Times New Roman" w:cs="Times New Roman"/>
          <w:bCs/>
          <w:szCs w:val="24"/>
        </w:rPr>
        <w:t>άς</w:t>
      </w:r>
      <w:r>
        <w:rPr>
          <w:rFonts w:eastAsia="Times New Roman" w:cs="Times New Roman"/>
          <w:bCs/>
          <w:szCs w:val="24"/>
        </w:rPr>
        <w:t xml:space="preserve">, το μέτρο για τους </w:t>
      </w:r>
      <w:r>
        <w:rPr>
          <w:rFonts w:eastAsia="Times New Roman" w:cs="Times New Roman"/>
          <w:bCs/>
          <w:szCs w:val="24"/>
        </w:rPr>
        <w:t>ν</w:t>
      </w:r>
      <w:r>
        <w:rPr>
          <w:rFonts w:eastAsia="Times New Roman" w:cs="Times New Roman"/>
          <w:bCs/>
          <w:szCs w:val="24"/>
        </w:rPr>
        <w:t xml:space="preserve">έους </w:t>
      </w:r>
      <w:r>
        <w:rPr>
          <w:rFonts w:eastAsia="Times New Roman" w:cs="Times New Roman"/>
          <w:bCs/>
          <w:szCs w:val="24"/>
        </w:rPr>
        <w:t>α</w:t>
      </w:r>
      <w:r>
        <w:rPr>
          <w:rFonts w:eastAsia="Times New Roman" w:cs="Times New Roman"/>
          <w:bCs/>
          <w:szCs w:val="24"/>
        </w:rPr>
        <w:t>γρότες προκηρύχθηκε τον Νοέμβριο του 2016. Ποιος είναι ο στόχος μας; Νομίζω πως όλοι συμφ</w:t>
      </w:r>
      <w:r>
        <w:rPr>
          <w:rFonts w:eastAsia="Times New Roman" w:cs="Times New Roman"/>
          <w:bCs/>
          <w:szCs w:val="24"/>
        </w:rPr>
        <w:t xml:space="preserve">ωνούμε ότι είναι η ανανέωση της ηλικιακής σύνθεσης του αγροτικού χώρου και παράλληλα, βεβαίως, να δοθεί </w:t>
      </w:r>
      <w:r>
        <w:rPr>
          <w:rFonts w:eastAsia="Times New Roman" w:cs="Times New Roman"/>
          <w:bCs/>
          <w:szCs w:val="24"/>
        </w:rPr>
        <w:lastRenderedPageBreak/>
        <w:t>η δυνατότητα δημιουργίας όσο γίνεται περισσότερων θέσεων εργασίας στον αγροτικό χώρο.</w:t>
      </w:r>
    </w:p>
    <w:p w14:paraId="00829602" w14:textId="77777777" w:rsidR="00AE5054" w:rsidRDefault="00FD1ADD">
      <w:pPr>
        <w:spacing w:line="600" w:lineRule="auto"/>
        <w:ind w:firstLine="720"/>
        <w:jc w:val="both"/>
        <w:rPr>
          <w:rFonts w:eastAsia="Times New Roman" w:cs="Times New Roman"/>
          <w:szCs w:val="24"/>
        </w:rPr>
      </w:pPr>
      <w:r>
        <w:rPr>
          <w:rFonts w:eastAsia="Times New Roman" w:cs="Times New Roman"/>
          <w:bCs/>
          <w:szCs w:val="24"/>
        </w:rPr>
        <w:t>Η δημόσια δαπάνη για το συγκεκριμένο μέτρο ξεπέρασε τα 240 εκατομμ</w:t>
      </w:r>
      <w:r>
        <w:rPr>
          <w:rFonts w:eastAsia="Times New Roman" w:cs="Times New Roman"/>
          <w:bCs/>
          <w:szCs w:val="24"/>
        </w:rPr>
        <w:t>ύρια ευρώ. Υποβλήθηκαν δεκατέσσερις χιλιάδες εξακόσιες εβδομήντα αιτήσεις ένταξης. Προϋπόθεση για την υποβολή αιτήματος ήταν ο υποψήφιος να έχει υποβάλει τουλάχιστον μ</w:t>
      </w:r>
      <w:r>
        <w:rPr>
          <w:rFonts w:eastAsia="Times New Roman" w:cs="Times New Roman"/>
          <w:bCs/>
          <w:szCs w:val="24"/>
        </w:rPr>
        <w:t>ί</w:t>
      </w:r>
      <w:r>
        <w:rPr>
          <w:rFonts w:eastAsia="Times New Roman" w:cs="Times New Roman"/>
          <w:bCs/>
          <w:szCs w:val="24"/>
        </w:rPr>
        <w:t>α δήλωση στον ΟΣΔΕ.</w:t>
      </w:r>
    </w:p>
    <w:p w14:paraId="00829603"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Συνεπώς, η πρόσκληση μπορούσε να γίνει μόνο σε περίοδο μετά την ολοκ</w:t>
      </w:r>
      <w:r>
        <w:rPr>
          <w:rFonts w:eastAsia="Times New Roman" w:cs="Times New Roman"/>
          <w:szCs w:val="24"/>
        </w:rPr>
        <w:t xml:space="preserve">λήρωση της υποβολής των δηλώσεων. </w:t>
      </w:r>
      <w:r>
        <w:rPr>
          <w:rFonts w:eastAsia="Times New Roman" w:cs="Times New Roman"/>
          <w:szCs w:val="24"/>
        </w:rPr>
        <w:t>Β</w:t>
      </w:r>
      <w:r>
        <w:rPr>
          <w:rFonts w:eastAsia="Times New Roman" w:cs="Times New Roman"/>
          <w:szCs w:val="24"/>
        </w:rPr>
        <w:t xml:space="preserve">εβαίως, όπως αντιλαμβάνεστε, μιλάμε για τις δηλώσεις της προηγούμενης χρονιάς για να υπάρχει τουλάχιστον ένα σημείο αναφοράς. </w:t>
      </w:r>
    </w:p>
    <w:p w14:paraId="00829604"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Έχοντας, λοιπόν,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όλα αυτά, εμείς επιλέξαμε να υποβληθούν οι αιτήσεις στη συγκεκριμένη</w:t>
      </w:r>
      <w:r>
        <w:rPr>
          <w:rFonts w:eastAsia="Times New Roman" w:cs="Times New Roman"/>
          <w:szCs w:val="24"/>
        </w:rPr>
        <w:t xml:space="preserve"> περίοδο και όχι εντός του καλοκαιριού του 2017, οπότε ως σημείο αναφοράς θα ήταν η επόμενη περίοδος. </w:t>
      </w:r>
    </w:p>
    <w:p w14:paraId="00829605"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Πράγματι, υπήρξε μ</w:t>
      </w:r>
      <w:r>
        <w:rPr>
          <w:rFonts w:eastAsia="Times New Roman" w:cs="Times New Roman"/>
          <w:szCs w:val="24"/>
        </w:rPr>
        <w:t>ί</w:t>
      </w:r>
      <w:r>
        <w:rPr>
          <w:rFonts w:eastAsia="Times New Roman" w:cs="Times New Roman"/>
          <w:szCs w:val="24"/>
        </w:rPr>
        <w:t>α καθυστέρηση στην ολοκλήρωση του πληροφοριακού συστήματος, η οποία συνολικά ανέρχεται σε εξήντα ημέρες. Αυτή είναι η καθυστέρηση. Για</w:t>
      </w:r>
      <w:r>
        <w:rPr>
          <w:rFonts w:eastAsia="Times New Roman" w:cs="Times New Roman"/>
          <w:szCs w:val="24"/>
        </w:rPr>
        <w:t>τί; Διότι η ΜΟΔ ΑΕ βρίσκεται σε μ</w:t>
      </w:r>
      <w:r>
        <w:rPr>
          <w:rFonts w:eastAsia="Times New Roman" w:cs="Times New Roman"/>
          <w:szCs w:val="24"/>
        </w:rPr>
        <w:t>ί</w:t>
      </w:r>
      <w:r>
        <w:rPr>
          <w:rFonts w:eastAsia="Times New Roman" w:cs="Times New Roman"/>
          <w:szCs w:val="24"/>
        </w:rPr>
        <w:t xml:space="preserve">α περίοδο που αναπτύσσει το πληροφοριακό της σύστημα για το Πρόγραμμα Αγροτικής Ανάπτυξης. </w:t>
      </w:r>
    </w:p>
    <w:p w14:paraId="00829606"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Η μέχρι τώρα εμπειρία της ΜΟΔ αφορούσε πληροφοριακά συστήματα του ΕΣΠΑ. Δεν υπήρχαν αυτές οι δυνατότητες, δεν είχαν γίνει οι κατάλληλες </w:t>
      </w:r>
      <w:r>
        <w:rPr>
          <w:rFonts w:eastAsia="Times New Roman" w:cs="Times New Roman"/>
          <w:szCs w:val="24"/>
        </w:rPr>
        <w:lastRenderedPageBreak/>
        <w:t>προσαρμογές, ούτως ώστε να μπορέσει να υπηρετήσει τις απαιτήσεις του Προγράμματος Αγροτικής Ανάπτυξης. Βεβαίως, η καθυστ</w:t>
      </w:r>
      <w:r>
        <w:rPr>
          <w:rFonts w:eastAsia="Times New Roman" w:cs="Times New Roman"/>
          <w:szCs w:val="24"/>
        </w:rPr>
        <w:t xml:space="preserve">έρηση αυτή σε καμμιά περίπτωση δεν είναι αρκετή, ώστε να μπορεί να αποτελέσει δικαιολογία για καθυστέρηση της έναρξης υποβολής των δηλώσεων σχεδόν ένα έτος. Δεν ήταν μόνο αυτό. </w:t>
      </w:r>
      <w:r>
        <w:rPr>
          <w:rFonts w:eastAsia="Times New Roman" w:cs="Times New Roman"/>
          <w:szCs w:val="24"/>
        </w:rPr>
        <w:t>Ε</w:t>
      </w:r>
      <w:r>
        <w:rPr>
          <w:rFonts w:eastAsia="Times New Roman" w:cs="Times New Roman"/>
          <w:szCs w:val="24"/>
        </w:rPr>
        <w:t xml:space="preserve">ίμαι αυτός που σας λέω ότι όντως για τη συγκεκριμένη διαδικασία υπήρξαν πολλά </w:t>
      </w:r>
      <w:r>
        <w:rPr>
          <w:rFonts w:eastAsia="Times New Roman" w:cs="Times New Roman"/>
          <w:szCs w:val="24"/>
        </w:rPr>
        <w:t xml:space="preserve">προβλήματα. </w:t>
      </w:r>
    </w:p>
    <w:p w14:paraId="00829607"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Όμως, σε κάθε περίπτωση, έχουν ξεκινήσει οι σχετικές αξιολογήσεις από τις 12 Απριλίου και αυτήν την ώρα εξελίσσονται με ευθύνη των δεκατριών περιφερειών της χώρας, οι οποίες, όπως ξέρετε, αποτελούν φορείς εφαρμογής του συγκεκριμένου μέτρου. Δι</w:t>
      </w:r>
      <w:r>
        <w:rPr>
          <w:rFonts w:eastAsia="Times New Roman" w:cs="Times New Roman"/>
          <w:szCs w:val="24"/>
        </w:rPr>
        <w:t xml:space="preserve">ότι έχοντας εκχωρήσει το 37,5% των πόρων του Προγράμματος Αγροτικής Ανάπτυξης, έχουμε αντίστοιχα εκχωρήσει και συγκεκριμένα μέτρα και δράσεις. </w:t>
      </w:r>
    </w:p>
    <w:p w14:paraId="00829608"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Θα σας πω στη δευτερολογία μου για το μεγάλο πρόβλημα, που έχετε θέσει, για το αν χάνουν ή δεν χάνουν, δηλαδή, ο</w:t>
      </w:r>
      <w:r>
        <w:rPr>
          <w:rFonts w:eastAsia="Times New Roman" w:cs="Times New Roman"/>
          <w:szCs w:val="24"/>
        </w:rPr>
        <w:t>ι νέοι αγρότες τα δικαιώματα ένταξης τους.</w:t>
      </w:r>
    </w:p>
    <w:p w14:paraId="00829609" w14:textId="77777777" w:rsidR="00AE5054" w:rsidRDefault="00FD1ADD">
      <w:pPr>
        <w:spacing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w:t>
      </w:r>
      <w:r>
        <w:rPr>
          <w:rFonts w:eastAsia="Times New Roman" w:cs="Times New Roman"/>
        </w:rPr>
        <w:t xml:space="preserve">ρόγραμμα «Εργαστήρι Δημοκρατίας» που οργανώνει το </w:t>
      </w:r>
      <w:r>
        <w:rPr>
          <w:rFonts w:eastAsia="Times New Roman" w:cs="Times New Roman"/>
        </w:rPr>
        <w:lastRenderedPageBreak/>
        <w:t xml:space="preserve">Ίδρυμα της Βουλής, είκοσι δύο μαθητές και μαθήτριες και ένας εκπαιδευτικός συνοδός τους από τη Σχολή Ι.Μ. ΠΑΝΑΓΙΩΤΟΠΟΥΛΟΥ. </w:t>
      </w:r>
    </w:p>
    <w:p w14:paraId="0082960A" w14:textId="77777777" w:rsidR="00AE5054" w:rsidRDefault="00FD1AD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082960B" w14:textId="77777777" w:rsidR="00AE5054" w:rsidRDefault="00FD1AD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082960C" w14:textId="77777777" w:rsidR="00AE5054" w:rsidRDefault="00FD1ADD">
      <w:pPr>
        <w:spacing w:line="600" w:lineRule="auto"/>
        <w:ind w:firstLine="720"/>
        <w:jc w:val="both"/>
        <w:rPr>
          <w:rFonts w:eastAsia="Times New Roman" w:cs="Times New Roman"/>
        </w:rPr>
      </w:pPr>
      <w:r>
        <w:rPr>
          <w:rFonts w:eastAsia="Times New Roman" w:cs="Times New Roman"/>
        </w:rPr>
        <w:t>Τον λ</w:t>
      </w:r>
      <w:r>
        <w:rPr>
          <w:rFonts w:eastAsia="Times New Roman" w:cs="Times New Roman"/>
        </w:rPr>
        <w:t xml:space="preserve">όγο έχει ο κ. Ανδρέας </w:t>
      </w:r>
      <w:proofErr w:type="spellStart"/>
      <w:r>
        <w:rPr>
          <w:rFonts w:eastAsia="Times New Roman" w:cs="Times New Roman"/>
        </w:rPr>
        <w:t>Κατσανιώτης</w:t>
      </w:r>
      <w:proofErr w:type="spellEnd"/>
      <w:r>
        <w:rPr>
          <w:rFonts w:eastAsia="Times New Roman" w:cs="Times New Roman"/>
        </w:rPr>
        <w:t xml:space="preserve"> για τρία λεπτά. </w:t>
      </w:r>
    </w:p>
    <w:p w14:paraId="0082960D" w14:textId="77777777" w:rsidR="00AE5054" w:rsidRDefault="00FD1ADD">
      <w:pPr>
        <w:spacing w:line="600" w:lineRule="auto"/>
        <w:ind w:firstLine="720"/>
        <w:jc w:val="both"/>
        <w:rPr>
          <w:rFonts w:eastAsia="Times New Roman" w:cs="Times New Roman"/>
        </w:rPr>
      </w:pPr>
      <w:r>
        <w:rPr>
          <w:rFonts w:eastAsia="Times New Roman" w:cs="Times New Roman"/>
          <w:b/>
        </w:rPr>
        <w:t xml:space="preserve">ΑΝΔΡΕΑΣ ΚΑΤΣΑΝΙΩΤΗΣ: </w:t>
      </w:r>
      <w:r>
        <w:rPr>
          <w:rFonts w:eastAsia="Times New Roman" w:cs="Times New Roman"/>
        </w:rPr>
        <w:t xml:space="preserve">Ευχαριστώ, κύριε Πρόεδρε. </w:t>
      </w:r>
    </w:p>
    <w:p w14:paraId="0082960E" w14:textId="77777777" w:rsidR="00AE5054" w:rsidRDefault="00FD1ADD">
      <w:pPr>
        <w:spacing w:line="600" w:lineRule="auto"/>
        <w:ind w:firstLine="720"/>
        <w:jc w:val="both"/>
        <w:rPr>
          <w:rFonts w:eastAsia="Times New Roman" w:cs="Times New Roman"/>
        </w:rPr>
      </w:pPr>
      <w:r>
        <w:rPr>
          <w:rFonts w:eastAsia="Times New Roman" w:cs="Times New Roman"/>
        </w:rPr>
        <w:t xml:space="preserve">Κύριε Υπουργέ, είναι προφανές ότι η καθυστέρηση στο </w:t>
      </w:r>
      <w:r>
        <w:rPr>
          <w:rFonts w:eastAsia="Times New Roman" w:cs="Times New Roman"/>
        </w:rPr>
        <w:t>π</w:t>
      </w:r>
      <w:r>
        <w:rPr>
          <w:rFonts w:eastAsia="Times New Roman" w:cs="Times New Roman"/>
        </w:rPr>
        <w:t>ρόγραμμα των νέων αγροτών είναι πάρα πολύ μεγάλη. Είστε Υπουργός δυόμισι χρόνια και αυτό που θα περίμενα</w:t>
      </w:r>
      <w:r>
        <w:rPr>
          <w:rFonts w:eastAsia="Times New Roman" w:cs="Times New Roman"/>
        </w:rPr>
        <w:t xml:space="preserve"> να ακούσω -και αυτό που περιμένω να ακούσω στη δευτερολογία σας- είναι πρώτον, τους λόγους της καθυστέρησης, δεύτερον τι θα γίνει με τα επόμενα προγράμματα που έχουμε μπροστά μας. </w:t>
      </w:r>
    </w:p>
    <w:p w14:paraId="0082960F" w14:textId="77777777" w:rsidR="00AE5054" w:rsidRDefault="00FD1ADD">
      <w:pPr>
        <w:spacing w:line="600" w:lineRule="auto"/>
        <w:ind w:firstLine="720"/>
        <w:jc w:val="both"/>
        <w:rPr>
          <w:rFonts w:eastAsia="Times New Roman" w:cs="Times New Roman"/>
        </w:rPr>
      </w:pPr>
      <w:r>
        <w:rPr>
          <w:rFonts w:eastAsia="Times New Roman" w:cs="Times New Roman"/>
        </w:rPr>
        <w:t xml:space="preserve">Ξέρετε το χειρότερο πράγμα στην εποχή που ζούμε είναι οι κοκορομαχίες και </w:t>
      </w:r>
      <w:r>
        <w:rPr>
          <w:rFonts w:eastAsia="Times New Roman" w:cs="Times New Roman"/>
        </w:rPr>
        <w:t>οι μάχες για το ποιος φταίει. Εκεί έξω οι αγρότες, το κομμάτι του πρωτογενούς τομέα, το πιο δυναμικό κομμάτι, για εμένα, της ελληνικής παραγωγής, περιμένει. Ήδη βγήκε το πρόγραμμα της μεταποίησης. Ταυτόχρονα, υπάρχει και το κομμάτι της μεταποίησης, μέχρι ε</w:t>
      </w:r>
      <w:r>
        <w:rPr>
          <w:rFonts w:eastAsia="Times New Roman" w:cs="Times New Roman"/>
        </w:rPr>
        <w:t xml:space="preserve">ξακόσιες χιλιάδες, που θα το τρέξουν οι περιφέρειες. Πιστεύετε ότι οι ΔΑΟΚ έχουν τη δυνατότητα; </w:t>
      </w:r>
      <w:r>
        <w:rPr>
          <w:rFonts w:eastAsia="Times New Roman" w:cs="Times New Roman"/>
        </w:rPr>
        <w:t>Α</w:t>
      </w:r>
      <w:r>
        <w:rPr>
          <w:rFonts w:eastAsia="Times New Roman" w:cs="Times New Roman"/>
        </w:rPr>
        <w:t xml:space="preserve">υτό θα καθυστερήσει. </w:t>
      </w:r>
      <w:r>
        <w:rPr>
          <w:rFonts w:eastAsia="Times New Roman" w:cs="Times New Roman"/>
        </w:rPr>
        <w:t>Θ</w:t>
      </w:r>
      <w:r>
        <w:rPr>
          <w:rFonts w:eastAsia="Times New Roman" w:cs="Times New Roman"/>
        </w:rPr>
        <w:t xml:space="preserve">α καθυστερήσει μερικούς μήνες. </w:t>
      </w:r>
    </w:p>
    <w:p w14:paraId="00829610" w14:textId="77777777" w:rsidR="00AE5054" w:rsidRDefault="00FD1ADD">
      <w:pPr>
        <w:spacing w:line="600" w:lineRule="auto"/>
        <w:ind w:firstLine="720"/>
        <w:jc w:val="both"/>
        <w:rPr>
          <w:rFonts w:eastAsia="Times New Roman" w:cs="Times New Roman"/>
        </w:rPr>
      </w:pPr>
      <w:r>
        <w:rPr>
          <w:rFonts w:eastAsia="Times New Roman" w:cs="Times New Roman"/>
        </w:rPr>
        <w:lastRenderedPageBreak/>
        <w:t>Τι γίνεται με το πρόγραμμα που αφορά τους επιστήμονες που θα μπουν στον αγροτικό τομέα; Πότε θα γίνει; Ξέ</w:t>
      </w:r>
      <w:r>
        <w:rPr>
          <w:rFonts w:eastAsia="Times New Roman" w:cs="Times New Roman"/>
        </w:rPr>
        <w:t>ρετε, κάνετε διαρροές, λέτε ότι θα ξεκινήσουν προγράμματα σε έναν, σε δύο ή σε τρεις μήνες και πάνε επτά, ο</w:t>
      </w:r>
      <w:r>
        <w:rPr>
          <w:rFonts w:eastAsia="Times New Roman" w:cs="Times New Roman"/>
        </w:rPr>
        <w:t>κ</w:t>
      </w:r>
      <w:r>
        <w:rPr>
          <w:rFonts w:eastAsia="Times New Roman" w:cs="Times New Roman"/>
        </w:rPr>
        <w:t>τώ ή εννιά. Αυτό που χρειάζεται αυτήν τη στιγμή η ελληνική πρωτογενής παραγωγή είναι ημερομηνίες που θα τηρηθούν για πρώτη φορά. Το ότι δεν τις τηρο</w:t>
      </w:r>
      <w:r>
        <w:rPr>
          <w:rFonts w:eastAsia="Times New Roman" w:cs="Times New Roman"/>
        </w:rPr>
        <w:t>ύσαν οι προηγούμενοι, δεν είναι δικαιολογία. Θα πρέπει να τηρούνται για πρώτη φορά σε αυτή τη χώρα ημερομηνίες, προθεσμίες. Να ξέρουν όλοι αυτοί που θέλουν να επενδύσουν πότε, πώς, με ποια διαδικασία. Αυτό είναι το σημαντικό, αυτό θα πρέπει να έχουμε στο μ</w:t>
      </w:r>
      <w:r>
        <w:rPr>
          <w:rFonts w:eastAsia="Times New Roman" w:cs="Times New Roman"/>
        </w:rPr>
        <w:t xml:space="preserve">υαλό μας. </w:t>
      </w:r>
    </w:p>
    <w:p w14:paraId="00829611" w14:textId="77777777" w:rsidR="00AE5054" w:rsidRDefault="00FD1ADD">
      <w:pPr>
        <w:spacing w:after="0" w:line="600" w:lineRule="auto"/>
        <w:jc w:val="both"/>
        <w:rPr>
          <w:rFonts w:eastAsia="Times New Roman" w:cs="Times New Roman"/>
          <w:szCs w:val="24"/>
        </w:rPr>
      </w:pPr>
      <w:r>
        <w:rPr>
          <w:rFonts w:eastAsia="Times New Roman" w:cs="Times New Roman"/>
        </w:rPr>
        <w:t xml:space="preserve">Χαρακτηριστικό παράδειγμα είναι το εξής: Ξέρετε, κύριε Υπουργέ, ότι το κομμάτι των συνεταιρισμών και των ομάδων παραγωγών είναι ένα πάρα πολύ σημαντικό κομμάτι. </w:t>
      </w:r>
      <w:r>
        <w:rPr>
          <w:rFonts w:eastAsia="Times New Roman" w:cs="Times New Roman"/>
          <w:szCs w:val="24"/>
        </w:rPr>
        <w:t xml:space="preserve">Πέρασε νόμος. Δικός σας νόμος. Βγήκαν οι υπουργικές αποφάσεις; Βγήκαν εγκύκλιοι; Προχώρησαν τα πράγματα; </w:t>
      </w:r>
    </w:p>
    <w:p w14:paraId="00829612"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Το ζητούμενο δεν είναι η απλή νομοθέτηση ή οι προθέσεις. Το ζητούμενο είναι να μπορούν οι πολιτικές να φτάνουν και να εφαρμόζονται εκεί που πρέπει, σε</w:t>
      </w:r>
      <w:r>
        <w:rPr>
          <w:rFonts w:eastAsia="Times New Roman" w:cs="Times New Roman"/>
          <w:szCs w:val="24"/>
        </w:rPr>
        <w:t xml:space="preserve"> αυτούς που πραγματικά παράγουν, σε αυτούς που πραγματικά επενδύουν και -να μην το ξεχνάμε- στους επιστήμονες που σηκώνουν το βάρος. Αυτούς τους ξεχνάτε συνεχώς. Το μέτρο που αφορά τους συμβούλους πάει πάλι πίσω, ενώ θα έπρεπε, κύριε Υπουργέ, να είναι το π</w:t>
      </w:r>
      <w:r>
        <w:rPr>
          <w:rFonts w:eastAsia="Times New Roman" w:cs="Times New Roman"/>
          <w:szCs w:val="24"/>
        </w:rPr>
        <w:t xml:space="preserve">ρώτο που θα βγάζατε. </w:t>
      </w:r>
    </w:p>
    <w:p w14:paraId="00829613"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0829614" w14:textId="77777777" w:rsidR="00AE5054" w:rsidRDefault="00FD1A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 </w:t>
      </w:r>
    </w:p>
    <w:p w14:paraId="00829615" w14:textId="77777777" w:rsidR="00AE5054" w:rsidRDefault="00FD1ADD">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σημαίνει ότι αν ένας Υπουργός είναι στο συγκεκριμένο πόστο περισσότερο χρόνο, όλα τα </w:t>
      </w:r>
      <w:r>
        <w:rPr>
          <w:rFonts w:eastAsia="Times New Roman" w:cs="Times New Roman"/>
          <w:szCs w:val="24"/>
        </w:rPr>
        <w:t xml:space="preserve">προβλήματα λύνονται ως δια μαγείας. Άρα να ξεκαθαρίσουμε ένα πράγμα. Το Πρόγραμμα Αγροτικής Ανάπτυξης εγκρίθηκε το Δεκέμβριο 2016. Το πρόγραμμα που είχε κατατεθεί -ένα σχέδιο- από την προηγούμενη κυβέρνηση, μας επιστράφηκε. </w:t>
      </w:r>
    </w:p>
    <w:p w14:paraId="00829616"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Δεν είμαι από αυτούς που θέλουν</w:t>
      </w:r>
      <w:r>
        <w:rPr>
          <w:rFonts w:eastAsia="Times New Roman" w:cs="Times New Roman"/>
          <w:szCs w:val="24"/>
        </w:rPr>
        <w:t xml:space="preserve"> να ξεφεύγουν, παρελθοντολογώντας, αλλά να ξεκαθαρίσουμε το εξής: Από το Δεκέμβριο 2016 μέχρι τώρα -στους δεκαέξι μήνες εφαρμογής του- ουσιαστικά έχουν γίνει πληρωμές που δεν είχαν υπάρξει τα προηγούμενα χρόνια. Τα είπαμε προχθές στη σχετική επερώτηση. Όμω</w:t>
      </w:r>
      <w:r>
        <w:rPr>
          <w:rFonts w:eastAsia="Times New Roman" w:cs="Times New Roman"/>
          <w:szCs w:val="24"/>
        </w:rPr>
        <w:t>ς, όσον αφορά τις προκηρύξεις, έχουμε ήδη μέχρι τώρα 1,65 δισεκατομμύρια. Μέχρι το τέλος του χρόνου θα πάμε στα 3 δισεκατομμύρια. Είναι 4,7 δισεκατομμύρια και έχουμε μια πενταετία μπροστά μας. Προσπαθούμε όσο το δυνατόν οι προκηρύξεις να γίνονται κατά τέτο</w:t>
      </w:r>
      <w:r>
        <w:rPr>
          <w:rFonts w:eastAsia="Times New Roman" w:cs="Times New Roman"/>
          <w:szCs w:val="24"/>
        </w:rPr>
        <w:t xml:space="preserve">ιο τρόπο, που να δώσουμε τη δυνατότητα ορθολογικής και σωστής αξιοποίησης. </w:t>
      </w:r>
    </w:p>
    <w:p w14:paraId="00829617"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lastRenderedPageBreak/>
        <w:t>Έχουμε τα σχέδια βελτίωσης. Τι θα κάνουμε με τα σχέδια βελτίωσης; Πάλι θα συζητάμε πόσα τρακτέρ θα πάρει η τάδε και η τάδε περιοχή; Βλέπετε, λοιπόν, ότι αυτά δεν είναι απλά προβλήμ</w:t>
      </w:r>
      <w:r>
        <w:rPr>
          <w:rFonts w:eastAsia="Times New Roman" w:cs="Times New Roman"/>
          <w:szCs w:val="24"/>
        </w:rPr>
        <w:t xml:space="preserve">ατα. </w:t>
      </w:r>
    </w:p>
    <w:p w14:paraId="00829618" w14:textId="77777777" w:rsidR="00AE5054" w:rsidRDefault="00FD1ADD">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Δεν βάζετε, όμως, τους γεωπόνους…</w:t>
      </w:r>
    </w:p>
    <w:p w14:paraId="00829619" w14:textId="77777777" w:rsidR="00AE5054" w:rsidRDefault="00FD1ADD">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Άρα μπαίνουμε σε μ</w:t>
      </w:r>
      <w:r>
        <w:rPr>
          <w:rFonts w:eastAsia="Times New Roman" w:cs="Times New Roman"/>
          <w:szCs w:val="24"/>
        </w:rPr>
        <w:t>ί</w:t>
      </w:r>
      <w:r>
        <w:rPr>
          <w:rFonts w:eastAsia="Times New Roman" w:cs="Times New Roman"/>
          <w:szCs w:val="24"/>
        </w:rPr>
        <w:t xml:space="preserve">α διαδικασία όπου ήδη έχουμε, πραγματικά, ικανοποιητικά αποτελέσματα. </w:t>
      </w:r>
    </w:p>
    <w:p w14:paraId="0082961A"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Επειδή αναφερθήκατε ειδικά στους νέους α</w:t>
      </w:r>
      <w:r>
        <w:rPr>
          <w:rFonts w:eastAsia="Times New Roman" w:cs="Times New Roman"/>
          <w:szCs w:val="24"/>
        </w:rPr>
        <w:t xml:space="preserve">γρότες, όντως υπήρχε ένα πρόβλημα με το Πληροφοριακό Σύστημα, αλλά το πρόβλημα αυτό -το επαναλαμβάνω και πάλι- είχε σχέση με την αδυναμία του πληροφοριακού συστήματος να προβλέπει τι χρειάζεται ο αγροτικός χώρος. </w:t>
      </w:r>
    </w:p>
    <w:p w14:paraId="0082961B"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Για πρώτη φορά έχουμε την εφαρμογή και οπω</w:t>
      </w:r>
      <w:r>
        <w:rPr>
          <w:rFonts w:eastAsia="Times New Roman" w:cs="Times New Roman"/>
          <w:szCs w:val="24"/>
        </w:rPr>
        <w:t xml:space="preserve">σδήποτε υπάρχει μια καθυστέρηση. Δεν σημαίνει, όμως, ότι αυτή η καθυστέρηση θα επηρεάσει ιδιαίτερα το Πρόγραμμα για τους Νέους Αγρότες. </w:t>
      </w:r>
    </w:p>
    <w:p w14:paraId="0082961C"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Επαναλαμβάνω, λοιπόν, και πάλι τα εξής: Σε όλη την επικράτεια υποβλήθηκαν δεκατέσσερις χιλιάδες εξακόσιες εβδομήντα αιτ</w:t>
      </w:r>
      <w:r>
        <w:rPr>
          <w:rFonts w:eastAsia="Times New Roman" w:cs="Times New Roman"/>
          <w:szCs w:val="24"/>
        </w:rPr>
        <w:t>ήσεις. Σε επτά περιφέρειες της χώρας -Αττική, Νότιο Αιγαίο, Βόρειο Αιγαίο, Ήπειρο, Στερεά Ελλάδα, Πελοπόννησο και Ιόνια νησιά- δεν υπάρχουν επιλαχόντες. Είναι κάτι το οποίο έχει κλείσει για να το πληροφορηθούν. Οπότε, εκεί δεν υπάρχει και α</w:t>
      </w:r>
      <w:r>
        <w:rPr>
          <w:rFonts w:eastAsia="Times New Roman" w:cs="Times New Roman"/>
          <w:szCs w:val="24"/>
        </w:rPr>
        <w:lastRenderedPageBreak/>
        <w:t>ντικείμενο στο ε</w:t>
      </w:r>
      <w:r>
        <w:rPr>
          <w:rFonts w:eastAsia="Times New Roman" w:cs="Times New Roman"/>
          <w:szCs w:val="24"/>
        </w:rPr>
        <w:t xml:space="preserve">ρώτημα αν οι υποψήφιοι πρέπει να περιμένουν την ολοκλήρωση της αξιολόγησης και στη συνέχεια να υποβάλουν δήλωση ΟΣΔΕ. Έχει κλείσει αυτό το πράγμα. </w:t>
      </w:r>
    </w:p>
    <w:p w14:paraId="0082961D"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Ερχόμαστε τώρα στις άλλες περιφέρειες, όπου τα αιτήματα όσον αφορά τον αριθμό των αγροτών είναι περισσότερα.</w:t>
      </w:r>
      <w:r>
        <w:rPr>
          <w:rFonts w:eastAsia="Times New Roman" w:cs="Times New Roman"/>
          <w:szCs w:val="24"/>
        </w:rPr>
        <w:t xml:space="preserve"> Θα προσπαθήσουμε εκεί όσο το δυνατόν να υπάρξουν κάποιες </w:t>
      </w:r>
      <w:proofErr w:type="spellStart"/>
      <w:r>
        <w:rPr>
          <w:rFonts w:eastAsia="Times New Roman" w:cs="Times New Roman"/>
          <w:szCs w:val="24"/>
        </w:rPr>
        <w:t>υπερδεσμεύσεις</w:t>
      </w:r>
      <w:proofErr w:type="spellEnd"/>
      <w:r>
        <w:rPr>
          <w:rFonts w:eastAsia="Times New Roman" w:cs="Times New Roman"/>
          <w:szCs w:val="24"/>
        </w:rPr>
        <w:t xml:space="preserve">, για να μπορέσουμε να  ικανοποιήσουμε και τους υπολοίπους. </w:t>
      </w:r>
    </w:p>
    <w:p w14:paraId="0082961E" w14:textId="77777777" w:rsidR="00AE5054" w:rsidRDefault="00FD1ADD">
      <w:pPr>
        <w:spacing w:after="0" w:line="600" w:lineRule="auto"/>
        <w:ind w:firstLine="720"/>
        <w:jc w:val="both"/>
        <w:rPr>
          <w:rFonts w:eastAsia="Times New Roman" w:cs="Times New Roman"/>
          <w:szCs w:val="24"/>
        </w:rPr>
      </w:pPr>
      <w:r>
        <w:rPr>
          <w:rFonts w:eastAsia="Times New Roman" w:cs="Times New Roman"/>
          <w:szCs w:val="24"/>
        </w:rPr>
        <w:t>Όμως, αυτό δεν σημαίνει ότι από άλλες περιφέρειες, οι οποίες έχουν λιγότερα αιτήματα από τα διαθέσιμα ποσά, θα τους τα πάρουμε όλα. Θα προσπαθήσουμε να κάνουμε μια συνεννόηση με τις ίδιες τις περιφέρειες, διότι ήδη έχουν μπει οι περιφέρειες, όπως σας είπα,</w:t>
      </w:r>
      <w:r>
        <w:rPr>
          <w:rFonts w:eastAsia="Times New Roman" w:cs="Times New Roman"/>
          <w:szCs w:val="24"/>
        </w:rPr>
        <w:t xml:space="preserve"> στη διαχείριση των συγκεκριμένων, οπότε ειλικρινά δεν θα έχουμε κανένα πρόβλημα. </w:t>
      </w:r>
    </w:p>
    <w:p w14:paraId="0082961F" w14:textId="77777777" w:rsidR="00AE5054" w:rsidRDefault="00FD1ADD">
      <w:pPr>
        <w:spacing w:after="0" w:line="600" w:lineRule="auto"/>
        <w:ind w:firstLine="720"/>
        <w:jc w:val="both"/>
        <w:rPr>
          <w:rFonts w:eastAsia="Times New Roman" w:cs="Times New Roman"/>
          <w:b/>
          <w:szCs w:val="24"/>
        </w:rPr>
      </w:pPr>
      <w:r>
        <w:rPr>
          <w:rFonts w:eastAsia="Times New Roman" w:cs="Times New Roman"/>
          <w:szCs w:val="24"/>
        </w:rPr>
        <w:t>Επειδή, μάλιστα, έχει παραταθεί κατά ένα μήνα και η υποβολή των δηλώσεων ΟΣΔΕ, ουσιαστικά ακόμη και στις περιπτώσεις αυτές που δεν υπήρχε από την προηγούμενη χρονιά μια αίτη</w:t>
      </w:r>
      <w:r>
        <w:rPr>
          <w:rFonts w:eastAsia="Times New Roman" w:cs="Times New Roman"/>
          <w:szCs w:val="24"/>
        </w:rPr>
        <w:t xml:space="preserve">ση δήλωσης, μπορεί σε αυτό το διάστημα να υποβληθεί η δήλωση ΟΣΔΕ και να χρησιμοποιηθεί για την αξιολόγηση των νέων αγροτών που ήδη δεν έχει ολοκληρωθεί στις περιοχές που δεν έχει ολοκληρωθεί. </w:t>
      </w:r>
    </w:p>
    <w:p w14:paraId="00829620" w14:textId="77777777" w:rsidR="00AE5054" w:rsidRDefault="00FD1ADD">
      <w:pPr>
        <w:spacing w:line="600" w:lineRule="auto"/>
        <w:ind w:firstLine="720"/>
        <w:jc w:val="both"/>
        <w:rPr>
          <w:rFonts w:eastAsia="Times New Roman"/>
          <w:szCs w:val="24"/>
        </w:rPr>
      </w:pPr>
      <w:r>
        <w:rPr>
          <w:rFonts w:eastAsia="Times New Roman"/>
          <w:szCs w:val="24"/>
        </w:rPr>
        <w:lastRenderedPageBreak/>
        <w:t xml:space="preserve">Αγαπητέ συνάδελφε, το Πρόγραμμα Αγροτικής Ανάπτυξης είναι ένα </w:t>
      </w:r>
      <w:r>
        <w:rPr>
          <w:rFonts w:eastAsia="Times New Roman"/>
          <w:szCs w:val="24"/>
        </w:rPr>
        <w:t>πρόγραμμα που είναι το μοναδικό εργαλείο που μπορεί να μας βοηθήσει σε αυτήν την προσπάθεια για να στηρίξουμε τον αγροτικό χώρο.</w:t>
      </w:r>
    </w:p>
    <w:p w14:paraId="00829621" w14:textId="77777777" w:rsidR="00AE5054" w:rsidRDefault="00FD1ADD">
      <w:pPr>
        <w:spacing w:line="600" w:lineRule="auto"/>
        <w:ind w:firstLine="720"/>
        <w:jc w:val="both"/>
        <w:rPr>
          <w:rFonts w:eastAsia="Times New Roman"/>
          <w:szCs w:val="24"/>
        </w:rPr>
      </w:pPr>
      <w:r>
        <w:rPr>
          <w:rFonts w:eastAsia="Times New Roman"/>
          <w:szCs w:val="24"/>
        </w:rPr>
        <w:t>Θέλω να κλείσω λέγοντας ότι όσον αφορά τον ΟΓΑ –γιατί τον αναφέρετε- έχουν το δικαίωμα να υποβάλουν δήλωση εγγραφής σε αυτόν κα</w:t>
      </w:r>
      <w:r>
        <w:rPr>
          <w:rFonts w:eastAsia="Times New Roman"/>
          <w:szCs w:val="24"/>
        </w:rPr>
        <w:t>ι μετά την παρέλευση έξι μηνών από την απογραφή τους στο Μητρώο Αγροτών και Αγροτικών Εκμεταλλεύσεων, καθώς, βάσει του νόμου, το καθοριστικό διάστημα για την εκπλήρωση αυτών των υποχρεώσεων είναι η διετία κι όχι οι έξι μήνες. Απαντάμε, δηλαδή, σε ένα πρόβλ</w:t>
      </w:r>
      <w:r>
        <w:rPr>
          <w:rFonts w:eastAsia="Times New Roman"/>
          <w:szCs w:val="24"/>
        </w:rPr>
        <w:t xml:space="preserve">ημα που παρουσιάστηκε.   </w:t>
      </w:r>
    </w:p>
    <w:p w14:paraId="00829622" w14:textId="77777777" w:rsidR="00AE5054" w:rsidRDefault="00FD1ADD">
      <w:pPr>
        <w:spacing w:line="600" w:lineRule="auto"/>
        <w:ind w:firstLine="720"/>
        <w:jc w:val="both"/>
        <w:rPr>
          <w:rFonts w:eastAsia="Times New Roman"/>
          <w:szCs w:val="24"/>
        </w:rPr>
      </w:pPr>
      <w:r>
        <w:rPr>
          <w:rFonts w:eastAsia="Times New Roman"/>
          <w:szCs w:val="24"/>
        </w:rPr>
        <w:t>Επίσης, στην περίπτωση όπου έχουν μεταβιβαστεί δικαιώματα και εφόσον θέλουν να καθυστερήσουν την υποβολή ΟΣΔΕ, αυτό μπορεί να γίνει μέχρι να αναρτηθούν οι πίνακες των εγκεκριμένων έργων. Έχουν αυτό το δικαίωμα για να την υποβάλουν</w:t>
      </w:r>
      <w:r>
        <w:rPr>
          <w:rFonts w:eastAsia="Times New Roman"/>
          <w:szCs w:val="24"/>
        </w:rPr>
        <w:t xml:space="preserve"> ως τότε. Άρα, δηλαδή, προσπαθούμε να δώσουμε λύσεις σε ό,τι τυχόν πρόβλημα υπάρχει και εμφανίζεται ιδιαίτερα μέσα από την αξιολόγηση.   </w:t>
      </w:r>
    </w:p>
    <w:p w14:paraId="00829623" w14:textId="77777777" w:rsidR="00AE5054" w:rsidRDefault="00FD1AD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Κύριε Υπουργέ, με την ανοχή σας θα ήθελα μισό λεπτό.</w:t>
      </w:r>
    </w:p>
    <w:p w14:paraId="00829624" w14:textId="77777777" w:rsidR="00AE5054" w:rsidRDefault="00FD1ADD">
      <w:pPr>
        <w:spacing w:line="600" w:lineRule="auto"/>
        <w:ind w:firstLine="720"/>
        <w:jc w:val="both"/>
        <w:rPr>
          <w:rFonts w:eastAsia="Times New Roman"/>
          <w:szCs w:val="24"/>
        </w:rPr>
      </w:pPr>
      <w:r>
        <w:rPr>
          <w:rFonts w:eastAsia="Times New Roman"/>
          <w:b/>
          <w:szCs w:val="24"/>
        </w:rPr>
        <w:t>ΕΥΑΓΓΕΛΟΣ ΑΠΟΣΤΟΛΟΥ (Υπουργός Αγροτικής Ανάπ</w:t>
      </w:r>
      <w:r>
        <w:rPr>
          <w:rFonts w:eastAsia="Times New Roman"/>
          <w:b/>
          <w:szCs w:val="24"/>
        </w:rPr>
        <w:t xml:space="preserve">τυξης και Τροφίμων): </w:t>
      </w:r>
      <w:r>
        <w:rPr>
          <w:rFonts w:eastAsia="Times New Roman"/>
          <w:szCs w:val="24"/>
        </w:rPr>
        <w:t xml:space="preserve">Βεβαίως. </w:t>
      </w:r>
    </w:p>
    <w:p w14:paraId="00829625" w14:textId="77777777" w:rsidR="00AE5054" w:rsidRDefault="00FD1ADD">
      <w:pPr>
        <w:spacing w:line="600" w:lineRule="auto"/>
        <w:ind w:firstLine="720"/>
        <w:jc w:val="both"/>
        <w:rPr>
          <w:rFonts w:eastAsia="Times New Roman"/>
          <w:szCs w:val="24"/>
        </w:rPr>
      </w:pPr>
      <w:r>
        <w:rPr>
          <w:rFonts w:eastAsia="Times New Roman"/>
          <w:b/>
          <w:szCs w:val="24"/>
        </w:rPr>
        <w:lastRenderedPageBreak/>
        <w:t xml:space="preserve">ΑΝΔΡΕΑΣ ΚΑΤΣΑΝΙΩΤΗΣ: </w:t>
      </w:r>
      <w:r>
        <w:rPr>
          <w:rFonts w:eastAsia="Times New Roman"/>
          <w:szCs w:val="24"/>
        </w:rPr>
        <w:t xml:space="preserve">Δεν είπατε για το κομμάτι που αφορά την αμοιβή για τον φάκελο. Αυτήν τη στιγμή ξεκίνησαν οι αξιολογήσεις από τις ΔΑΟΚ. </w:t>
      </w:r>
    </w:p>
    <w:p w14:paraId="00829626" w14:textId="77777777" w:rsidR="00AE5054" w:rsidRDefault="00FD1AD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Κατσανιώτη</w:t>
      </w:r>
      <w:proofErr w:type="spellEnd"/>
      <w:r>
        <w:rPr>
          <w:rFonts w:eastAsia="Times New Roman"/>
          <w:szCs w:val="24"/>
        </w:rPr>
        <w:t xml:space="preserve">, δεν μπορείτε να </w:t>
      </w:r>
      <w:proofErr w:type="spellStart"/>
      <w:r>
        <w:rPr>
          <w:rFonts w:eastAsia="Times New Roman"/>
          <w:szCs w:val="24"/>
        </w:rPr>
        <w:t>τριτολογήσετε</w:t>
      </w:r>
      <w:proofErr w:type="spellEnd"/>
      <w:r>
        <w:rPr>
          <w:rFonts w:eastAsia="Times New Roman"/>
          <w:szCs w:val="24"/>
        </w:rPr>
        <w:t>.</w:t>
      </w:r>
      <w:r>
        <w:rPr>
          <w:rFonts w:eastAsia="Times New Roman"/>
          <w:szCs w:val="24"/>
        </w:rPr>
        <w:t xml:space="preserve"> </w:t>
      </w:r>
    </w:p>
    <w:p w14:paraId="00829627" w14:textId="77777777" w:rsidR="00AE5054" w:rsidRDefault="00FD1ADD">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Μία ερώτηση θα κάνω μόνο. Είναι πολύ σημαντικό γι’ αυτούς που κάνουν τις αξιολογήσεις, κύριε Πρόεδρε. </w:t>
      </w:r>
    </w:p>
    <w:p w14:paraId="00829628" w14:textId="77777777" w:rsidR="00AE5054" w:rsidRDefault="00FD1AD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Ρωτήστε και να τελειώσουμε. </w:t>
      </w:r>
    </w:p>
    <w:p w14:paraId="00829629" w14:textId="77777777" w:rsidR="00AE5054" w:rsidRDefault="00FD1AD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Θα υπάρξει η αμοιβή; Το κάνουν εκτός ωραρίου</w:t>
      </w:r>
      <w:r>
        <w:rPr>
          <w:rFonts w:eastAsia="Times New Roman"/>
          <w:szCs w:val="24"/>
        </w:rPr>
        <w:t>. Είναι οι άνθρωποι που δεν παίρνουν οδοιπορικά, όταν πάνε και βλέπουν ζημιές. Είναι ευθύνη του Υπουργείου ή των περιφερειών αυτό;</w:t>
      </w:r>
    </w:p>
    <w:p w14:paraId="0082962A" w14:textId="77777777" w:rsidR="00AE5054" w:rsidRDefault="00FD1ADD">
      <w:pPr>
        <w:spacing w:line="600" w:lineRule="auto"/>
        <w:ind w:firstLine="720"/>
        <w:jc w:val="both"/>
        <w:rPr>
          <w:rFonts w:eastAsia="Times New Roman"/>
          <w:szCs w:val="24"/>
        </w:rPr>
      </w:pPr>
      <w:r>
        <w:rPr>
          <w:rFonts w:eastAsia="Times New Roman"/>
          <w:szCs w:val="24"/>
        </w:rPr>
        <w:t xml:space="preserve">Ευχαριστώ.  </w:t>
      </w:r>
    </w:p>
    <w:p w14:paraId="0082962B" w14:textId="77777777" w:rsidR="00AE5054" w:rsidRDefault="00FD1ADD">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Ακούστε. Οι υπηρεσίες είναι υποχρεωμένες να αντ</w:t>
      </w:r>
      <w:r>
        <w:rPr>
          <w:rFonts w:eastAsia="Times New Roman"/>
          <w:szCs w:val="24"/>
        </w:rPr>
        <w:t>αποκριθούν στις ευθύνες της δουλειάς τους.</w:t>
      </w:r>
    </w:p>
    <w:p w14:paraId="0082962C" w14:textId="77777777" w:rsidR="00AE5054" w:rsidRDefault="00FD1AD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 xml:space="preserve">Είναι εκτός ωραρίου, κύριε Υπουργέ. </w:t>
      </w:r>
    </w:p>
    <w:p w14:paraId="0082962D" w14:textId="77777777" w:rsidR="00AE5054" w:rsidRDefault="00FD1ADD">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 xml:space="preserve">Ξέρετε ότι υπάρχει ένα τεράστιο πρόβλημα έλλειψης προσωπικού. Από εκεί και πέρα, το αν θα </w:t>
      </w:r>
      <w:r>
        <w:rPr>
          <w:rFonts w:eastAsia="Times New Roman"/>
          <w:szCs w:val="24"/>
        </w:rPr>
        <w:t>υπάρξει πρόσθετη αμοιβή ή όχι, είναι μέσα στα πλαίσια των δυνατοτήτων του κρατικού προϋπολογισμού να μπορέσουμε να πληρώνουμε αυτές τις υποχρεώσεις.</w:t>
      </w:r>
    </w:p>
    <w:p w14:paraId="0082962E" w14:textId="77777777" w:rsidR="00AE5054" w:rsidRDefault="00FD1ADD">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 xml:space="preserve">Είχε επιδοτηθεί από το </w:t>
      </w:r>
      <w:r>
        <w:rPr>
          <w:rFonts w:eastAsia="Times New Roman"/>
          <w:szCs w:val="24"/>
        </w:rPr>
        <w:t>π</w:t>
      </w:r>
      <w:r>
        <w:rPr>
          <w:rFonts w:eastAsia="Times New Roman"/>
          <w:szCs w:val="24"/>
        </w:rPr>
        <w:t xml:space="preserve">ρόγραμμα, κύριε Υπουργέ. </w:t>
      </w:r>
    </w:p>
    <w:p w14:paraId="0082962F" w14:textId="77777777" w:rsidR="00AE5054" w:rsidRDefault="00FD1ADD">
      <w:pPr>
        <w:spacing w:line="600" w:lineRule="auto"/>
        <w:ind w:firstLine="720"/>
        <w:jc w:val="both"/>
        <w:rPr>
          <w:rFonts w:eastAsia="Times New Roman"/>
          <w:szCs w:val="24"/>
        </w:rPr>
      </w:pPr>
      <w:r>
        <w:rPr>
          <w:rFonts w:eastAsia="Times New Roman"/>
          <w:b/>
          <w:szCs w:val="24"/>
        </w:rPr>
        <w:t>ΕΥΑΓΓΕΛΟΣ ΑΠΟΣΤΟΛΟΥ (Υπουργός Αγροτι</w:t>
      </w:r>
      <w:r>
        <w:rPr>
          <w:rFonts w:eastAsia="Times New Roman"/>
          <w:b/>
          <w:szCs w:val="24"/>
        </w:rPr>
        <w:t xml:space="preserve">κής Ανάπτυξης και Τροφίμων): </w:t>
      </w:r>
      <w:r>
        <w:rPr>
          <w:rFonts w:eastAsia="Times New Roman"/>
          <w:szCs w:val="24"/>
        </w:rPr>
        <w:t xml:space="preserve">Ας μην ανοίγουμε τώρα άλλες πόρτες. Θα τα δούμε, όμως, αυτά και μέσα στα πλαίσια του </w:t>
      </w:r>
      <w:r>
        <w:rPr>
          <w:rFonts w:eastAsia="Times New Roman"/>
          <w:szCs w:val="24"/>
        </w:rPr>
        <w:t>π</w:t>
      </w:r>
      <w:r>
        <w:rPr>
          <w:rFonts w:eastAsia="Times New Roman"/>
          <w:szCs w:val="24"/>
        </w:rPr>
        <w:t xml:space="preserve">ρογράμματος αν μπορούν να ικανοποιηθούν. </w:t>
      </w:r>
    </w:p>
    <w:p w14:paraId="00829630" w14:textId="77777777" w:rsidR="00AE5054" w:rsidRDefault="00FD1AD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Συνεχίζουμε με την πέμπτη με αριθμό 676/31-3-2017 επίκαιρη ερώτ</w:t>
      </w:r>
      <w:r>
        <w:rPr>
          <w:rFonts w:eastAsia="Times New Roman"/>
          <w:szCs w:val="24"/>
        </w:rPr>
        <w:t>ηση δεύτερου κύκλου του Βουλευτή Ευβοίας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«κατακράτηση μέρους των επιδοτήσεων του ΟΠΕΚΕΠΕ λόγω αδυναμίας καταβολής εισφοράς στον Γενικό Οργ</w:t>
      </w:r>
      <w:r>
        <w:rPr>
          <w:rFonts w:eastAsia="Times New Roman"/>
          <w:szCs w:val="24"/>
        </w:rPr>
        <w:t xml:space="preserve">ανισμό Εγγείων Βελτιώσεων».  </w:t>
      </w:r>
    </w:p>
    <w:p w14:paraId="00829631" w14:textId="77777777" w:rsidR="00AE5054" w:rsidRDefault="00FD1ADD">
      <w:pPr>
        <w:spacing w:line="600" w:lineRule="auto"/>
        <w:ind w:firstLine="720"/>
        <w:jc w:val="both"/>
        <w:rPr>
          <w:rFonts w:eastAsia="Times New Roman"/>
          <w:szCs w:val="24"/>
        </w:rPr>
      </w:pPr>
      <w:r>
        <w:rPr>
          <w:rFonts w:eastAsia="Times New Roman"/>
          <w:szCs w:val="24"/>
        </w:rPr>
        <w:t xml:space="preserve">Κύριε Μίχο, έχετε τον λόγο. </w:t>
      </w:r>
    </w:p>
    <w:p w14:paraId="00829632" w14:textId="77777777" w:rsidR="00AE5054" w:rsidRDefault="00FD1ADD">
      <w:pPr>
        <w:spacing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 xml:space="preserve">Ευχαριστώ, κύριε Πρόεδρε. </w:t>
      </w:r>
    </w:p>
    <w:p w14:paraId="00829633" w14:textId="77777777" w:rsidR="00AE5054" w:rsidRDefault="00FD1ADD">
      <w:pPr>
        <w:spacing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μια μικρή παρένθεση για την προηγούμενη ερώτηση για την οποία πάλι δεν ήρθε ο κ. </w:t>
      </w:r>
      <w:proofErr w:type="spellStart"/>
      <w:r>
        <w:rPr>
          <w:rFonts w:eastAsia="Times New Roman"/>
          <w:szCs w:val="24"/>
        </w:rPr>
        <w:t>Πολάκης</w:t>
      </w:r>
      <w:proofErr w:type="spellEnd"/>
      <w:r>
        <w:rPr>
          <w:rFonts w:eastAsia="Times New Roman"/>
          <w:szCs w:val="24"/>
        </w:rPr>
        <w:t>. Λίγο σεβασμό στους καρκινοπαθείς. Τουλάχιστον οφείλε</w:t>
      </w:r>
      <w:r>
        <w:rPr>
          <w:rFonts w:eastAsia="Times New Roman"/>
          <w:szCs w:val="24"/>
        </w:rPr>
        <w:t>ι να δώσει μία απάντηση, όχι σε εμένα, αλλά στους ανθρώπους που περιμένουν. Γιατί υπάρχει δωρεά από συγκεκριμένο άνθρωπο για να φτιαχτεί αυτή η συγκεκριμένη μονάδα. Και από πίσω περιμένουν κάποια «κοράκια» για να πάρουν ό,τι υπάρχει σε αυτό το ταμείο, ας τ</w:t>
      </w:r>
      <w:r>
        <w:rPr>
          <w:rFonts w:eastAsia="Times New Roman"/>
          <w:szCs w:val="24"/>
        </w:rPr>
        <w:t xml:space="preserve">ο πούμε έτσι. </w:t>
      </w:r>
    </w:p>
    <w:p w14:paraId="00829634" w14:textId="77777777" w:rsidR="00AE5054" w:rsidRDefault="00FD1ADD">
      <w:pPr>
        <w:spacing w:line="600" w:lineRule="auto"/>
        <w:ind w:firstLine="720"/>
        <w:jc w:val="both"/>
        <w:rPr>
          <w:rFonts w:eastAsia="Times New Roman"/>
          <w:szCs w:val="24"/>
        </w:rPr>
      </w:pPr>
      <w:r>
        <w:rPr>
          <w:rFonts w:eastAsia="Times New Roman"/>
          <w:szCs w:val="24"/>
        </w:rPr>
        <w:t>Στο θέμα μας τώρα, το οποίο βλέπω ότι συζητιέται πάρα πολύ. Και φυσικά, συζητιέται γιατί είναι για τους αγρότες, για ό,τι μας έχει απομείνει δηλαδή. Σε τέλμα, λοιπόν, έχουν περιέλθει οι αγρότες από την επιβολή προστίμου μέσω της κατακρατήσεω</w:t>
      </w:r>
      <w:r>
        <w:rPr>
          <w:rFonts w:eastAsia="Times New Roman"/>
          <w:szCs w:val="24"/>
        </w:rPr>
        <w:t>ς μέρους των επιδοτήσεων του ΟΠΕΚΕΠΕ. Το γεγονός αυτό έχει προκαλέσει σφοδρές αντιδράσεις, διότι, λόγω δικαιολογημένης αδυναμίας καταβολής της εισφοράς στον Γενικό Οργανισμό Εγγείων Βελτιώσεων, προκύπτει αυτομάτως πρόστιμο πολλαπλής συμμόρφωσης, δηλαδή, 9%</w:t>
      </w:r>
      <w:r>
        <w:rPr>
          <w:rFonts w:eastAsia="Times New Roman"/>
          <w:szCs w:val="24"/>
        </w:rPr>
        <w:t xml:space="preserve"> επί της επιδοτήσεως του ΟΠΕΚΕΠΕ. Είναι απορίας </w:t>
      </w:r>
      <w:proofErr w:type="spellStart"/>
      <w:r>
        <w:rPr>
          <w:rFonts w:eastAsia="Times New Roman"/>
          <w:szCs w:val="24"/>
        </w:rPr>
        <w:t>άξιον</w:t>
      </w:r>
      <w:proofErr w:type="spellEnd"/>
      <w:r>
        <w:rPr>
          <w:rFonts w:eastAsia="Times New Roman"/>
          <w:szCs w:val="24"/>
        </w:rPr>
        <w:t xml:space="preserve"> πώς προκύπτει επιβολή προστίμου από έναν οργανισμό λόγω υποχρεώσεων σε κάποιον άλλο.  </w:t>
      </w:r>
    </w:p>
    <w:p w14:paraId="00829635" w14:textId="77777777" w:rsidR="00AE5054" w:rsidRDefault="00FD1ADD">
      <w:pPr>
        <w:spacing w:line="600" w:lineRule="auto"/>
        <w:ind w:firstLine="720"/>
        <w:jc w:val="both"/>
        <w:rPr>
          <w:rFonts w:eastAsia="Times New Roman"/>
          <w:szCs w:val="24"/>
        </w:rPr>
      </w:pPr>
      <w:r>
        <w:rPr>
          <w:rFonts w:eastAsia="Times New Roman"/>
          <w:szCs w:val="24"/>
        </w:rPr>
        <w:t>Ερωτάστε, κύριε Υπουργέ: Πώς σχετίζεται ο ΓΟΕΒ με τον ΟΠΕΚΕΠΕ και βάσει ποιου κανονισμού προκύπτει το πρόστιμο στις</w:t>
      </w:r>
      <w:r>
        <w:rPr>
          <w:rFonts w:eastAsia="Times New Roman"/>
          <w:szCs w:val="24"/>
        </w:rPr>
        <w:t xml:space="preserve"> επιδοτήσεις του ΟΠΕΚΕΠΕ λόγω αδυναμίας καταβολής εισφοράς στον ΓΟΕΒ. </w:t>
      </w:r>
    </w:p>
    <w:p w14:paraId="00829636" w14:textId="77777777" w:rsidR="00AE5054" w:rsidRDefault="00FD1ADD">
      <w:pPr>
        <w:spacing w:line="600" w:lineRule="auto"/>
        <w:ind w:firstLine="720"/>
        <w:jc w:val="both"/>
        <w:rPr>
          <w:rFonts w:eastAsia="Times New Roman"/>
          <w:szCs w:val="24"/>
        </w:rPr>
      </w:pPr>
      <w:r>
        <w:rPr>
          <w:rFonts w:eastAsia="Times New Roman"/>
          <w:szCs w:val="24"/>
        </w:rPr>
        <w:t xml:space="preserve">Ευχαριστώ.    </w:t>
      </w:r>
    </w:p>
    <w:p w14:paraId="00829637" w14:textId="77777777" w:rsidR="00AE5054" w:rsidRDefault="00FD1ADD">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Κύριε Υπουργέ, έχετε τον λόγο. </w:t>
      </w:r>
    </w:p>
    <w:p w14:paraId="00829638" w14:textId="77777777" w:rsidR="00AE5054" w:rsidRDefault="00FD1ADD">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υπάρχει συγκεκριμένος </w:t>
      </w:r>
      <w:r>
        <w:rPr>
          <w:rFonts w:eastAsia="Times New Roman"/>
          <w:szCs w:val="24"/>
        </w:rPr>
        <w:t>κ</w:t>
      </w:r>
      <w:r>
        <w:rPr>
          <w:rFonts w:eastAsia="Times New Roman"/>
          <w:szCs w:val="24"/>
        </w:rPr>
        <w:t>ανονισμός της Ευρωπαϊκής Ένωσης, ο 1306/2013, και υπάρχει και σχετική υπουργική απόφαση για την πολλαπλή συμμόρφωση. Οι γεωργοί που κάνουν χρήση των αρδευτικών δικτύων των Οργανισμών Εγγείων Βελτιώσεων ΤΟΕΒ-ΓΟΕΒ οφεί</w:t>
      </w:r>
      <w:r>
        <w:rPr>
          <w:rFonts w:eastAsia="Times New Roman"/>
          <w:szCs w:val="24"/>
        </w:rPr>
        <w:t xml:space="preserve">λουν να τηρούν τον </w:t>
      </w:r>
      <w:r>
        <w:rPr>
          <w:rFonts w:eastAsia="Times New Roman"/>
          <w:szCs w:val="24"/>
        </w:rPr>
        <w:t>κ</w:t>
      </w:r>
      <w:r>
        <w:rPr>
          <w:rFonts w:eastAsia="Times New Roman"/>
          <w:szCs w:val="24"/>
        </w:rPr>
        <w:t xml:space="preserve">ανονισμό λειτουργίας του </w:t>
      </w:r>
      <w:r>
        <w:rPr>
          <w:rFonts w:eastAsia="Times New Roman"/>
          <w:szCs w:val="24"/>
        </w:rPr>
        <w:t>ο</w:t>
      </w:r>
      <w:r>
        <w:rPr>
          <w:rFonts w:eastAsia="Times New Roman"/>
          <w:szCs w:val="24"/>
        </w:rPr>
        <w:t xml:space="preserve">ργανισμού και να προσκομίζουν σχετική βεβαίωσή του σε περίπτωση που τους ζητηθεί από τις ελεγκτικές αρχές. </w:t>
      </w:r>
    </w:p>
    <w:p w14:paraId="00829639" w14:textId="77777777" w:rsidR="00AE5054" w:rsidRDefault="00FD1ADD">
      <w:pPr>
        <w:spacing w:line="600" w:lineRule="auto"/>
        <w:ind w:firstLine="720"/>
        <w:jc w:val="both"/>
        <w:rPr>
          <w:rFonts w:eastAsia="Times New Roman"/>
          <w:szCs w:val="24"/>
        </w:rPr>
      </w:pPr>
      <w:r>
        <w:rPr>
          <w:rFonts w:eastAsia="Times New Roman"/>
          <w:szCs w:val="24"/>
        </w:rPr>
        <w:t xml:space="preserve">Σύμφωνα με απόφαση του Υπουργείου ζητήθηκε από τον ΟΠΕΚΕΠΕ η δημιουργία μηχανογραφικής εφαρμογής στην </w:t>
      </w:r>
      <w:r>
        <w:rPr>
          <w:rFonts w:eastAsia="Times New Roman"/>
          <w:szCs w:val="24"/>
        </w:rPr>
        <w:t xml:space="preserve">οποία με ευθύνη τους οι Οργανισμοί Εγγείων Βελτιώσεων καταχωρούν τους γεωργούς που δεν συμμορφώνονται με τον συγκεκριμένο </w:t>
      </w:r>
      <w:r>
        <w:rPr>
          <w:rFonts w:eastAsia="Times New Roman"/>
          <w:szCs w:val="24"/>
        </w:rPr>
        <w:t>κ</w:t>
      </w:r>
      <w:r>
        <w:rPr>
          <w:rFonts w:eastAsia="Times New Roman"/>
          <w:szCs w:val="24"/>
        </w:rPr>
        <w:t>ανονισμό.</w:t>
      </w:r>
    </w:p>
    <w:p w14:paraId="0082963A" w14:textId="77777777" w:rsidR="00AE5054" w:rsidRDefault="00FD1ADD">
      <w:pPr>
        <w:spacing w:line="600" w:lineRule="auto"/>
        <w:ind w:firstLine="720"/>
        <w:jc w:val="both"/>
        <w:rPr>
          <w:rFonts w:eastAsia="Times New Roman"/>
          <w:szCs w:val="24"/>
        </w:rPr>
      </w:pPr>
      <w:r>
        <w:rPr>
          <w:rFonts w:eastAsia="Times New Roman"/>
          <w:szCs w:val="24"/>
        </w:rPr>
        <w:t>Στην περίπτωση αυτή, ο ΟΠΕΚΕΠΕ δεν επιβάλλει αυτόματα μείωση των ενισχύσεων στο πλαίσιο της πολλαπλή</w:t>
      </w:r>
      <w:r>
        <w:rPr>
          <w:rFonts w:eastAsia="Times New Roman"/>
          <w:szCs w:val="24"/>
        </w:rPr>
        <w:t>ς</w:t>
      </w:r>
      <w:r>
        <w:rPr>
          <w:rFonts w:eastAsia="Times New Roman"/>
          <w:szCs w:val="24"/>
        </w:rPr>
        <w:t xml:space="preserve"> συμμόρφωσης, αλλά απο</w:t>
      </w:r>
      <w:r>
        <w:rPr>
          <w:rFonts w:eastAsia="Times New Roman"/>
          <w:szCs w:val="24"/>
        </w:rPr>
        <w:t>στέλλει ειδοποίηση στον αναφερόμενο γεωργό, ζητώντας του να προσκομίσει τη σχετική βεβαίωση συμμόρφωσης από τον αρμόδιο Οργανισμό Εγγείων Βελτιώσεων.</w:t>
      </w:r>
    </w:p>
    <w:p w14:paraId="0082963B" w14:textId="77777777" w:rsidR="00AE5054" w:rsidRDefault="00FD1ADD">
      <w:pPr>
        <w:spacing w:line="600" w:lineRule="auto"/>
        <w:ind w:firstLine="720"/>
        <w:jc w:val="both"/>
        <w:rPr>
          <w:rFonts w:eastAsia="Times New Roman"/>
          <w:szCs w:val="24"/>
        </w:rPr>
      </w:pPr>
      <w:r>
        <w:rPr>
          <w:rFonts w:eastAsia="Times New Roman"/>
          <w:szCs w:val="24"/>
        </w:rPr>
        <w:lastRenderedPageBreak/>
        <w:t>Εφόσον, λοιπόν, δεν προσκομιστεί η σχετική βεβαίωση, τότε εφαρμόζονται οι συγκεκριμένοι κανονισμοί, οι οπο</w:t>
      </w:r>
      <w:r>
        <w:rPr>
          <w:rFonts w:eastAsia="Times New Roman"/>
          <w:szCs w:val="24"/>
        </w:rPr>
        <w:t>ίοι προβλέπουν μείωση των ενισχύσεων κατά 3% για την πρώτη παράβαση. Εάν υπάρξει επανάληψη εντός της επόμενης διετίας, τότε μπαίνει 9%. Και εφόσον προκύψει και δεύτερη επανάληψη μη συμμόρφωσης ως προς τη χρήση υδάτων, τότε μπαίνει 15%.</w:t>
      </w:r>
    </w:p>
    <w:p w14:paraId="0082963C" w14:textId="77777777" w:rsidR="00AE5054" w:rsidRDefault="00FD1ADD">
      <w:pPr>
        <w:spacing w:line="600" w:lineRule="auto"/>
        <w:ind w:firstLine="720"/>
        <w:jc w:val="both"/>
        <w:rPr>
          <w:rFonts w:eastAsia="Times New Roman"/>
          <w:szCs w:val="24"/>
        </w:rPr>
      </w:pPr>
      <w:r>
        <w:rPr>
          <w:rFonts w:eastAsia="Times New Roman"/>
          <w:szCs w:val="24"/>
        </w:rPr>
        <w:t>Κύριε συνάδελφε, κάπ</w:t>
      </w:r>
      <w:r>
        <w:rPr>
          <w:rFonts w:eastAsia="Times New Roman"/>
          <w:szCs w:val="24"/>
        </w:rPr>
        <w:t>οια στιγμή πρέπει να καταλάβουν και οι αγρότες και να γίνει κατανοητό ότι οι ενισχύσεις, είτε το θέλουμε είτε δεν το θέλουμε, συνοδεύονται με συγκεκριμένους κανονισμούς. Ήδη αυτήν την ώρα έχουμε το μεγάλο ζήτημα –και ολοκληρώνεται η διαδικασία- που έχει σχ</w:t>
      </w:r>
      <w:r>
        <w:rPr>
          <w:rFonts w:eastAsia="Times New Roman"/>
          <w:szCs w:val="24"/>
        </w:rPr>
        <w:t xml:space="preserve">έση με την τιμολόγηση του νερού. Δεν σημαίνει ότι με την τιμολόγηση θα υπάρξει επιβολή τέλους. Πρέπει να το ξεκαθαρίσουμε αυτό. </w:t>
      </w:r>
    </w:p>
    <w:p w14:paraId="0082963D" w14:textId="77777777" w:rsidR="00AE5054" w:rsidRDefault="00FD1ADD">
      <w:pPr>
        <w:spacing w:line="600" w:lineRule="auto"/>
        <w:ind w:firstLine="720"/>
        <w:jc w:val="both"/>
        <w:rPr>
          <w:rFonts w:eastAsia="Times New Roman"/>
          <w:szCs w:val="24"/>
        </w:rPr>
      </w:pPr>
      <w:r>
        <w:rPr>
          <w:rFonts w:eastAsia="Times New Roman"/>
          <w:szCs w:val="24"/>
        </w:rPr>
        <w:t xml:space="preserve">Ο συγκεκριμένος </w:t>
      </w:r>
      <w:r>
        <w:rPr>
          <w:rFonts w:eastAsia="Times New Roman"/>
          <w:szCs w:val="24"/>
        </w:rPr>
        <w:t>κ</w:t>
      </w:r>
      <w:r>
        <w:rPr>
          <w:rFonts w:eastAsia="Times New Roman"/>
          <w:szCs w:val="24"/>
        </w:rPr>
        <w:t>ανονισμός, όμως που έχει σχέση με τα εγγειοβελτιωτικά έργα του Προγράμματος Αγροτικής Ανάπτυξης, για να μπορέσ</w:t>
      </w:r>
      <w:r>
        <w:rPr>
          <w:rFonts w:eastAsia="Times New Roman"/>
          <w:szCs w:val="24"/>
        </w:rPr>
        <w:t xml:space="preserve">ει να προκηρυχθεί το συγκεκριμένο μέτρο, έχει την </w:t>
      </w:r>
      <w:proofErr w:type="spellStart"/>
      <w:r>
        <w:rPr>
          <w:rFonts w:eastAsia="Times New Roman"/>
          <w:szCs w:val="24"/>
        </w:rPr>
        <w:t>αιρεσιμότητα</w:t>
      </w:r>
      <w:proofErr w:type="spellEnd"/>
      <w:r>
        <w:rPr>
          <w:rFonts w:eastAsia="Times New Roman"/>
          <w:szCs w:val="24"/>
        </w:rPr>
        <w:t xml:space="preserve"> της τιμολόγησης του νερού. Άρα, λοιπόν, αντιλαμβάνεστε ότι όλα αυτά μας δημιουργούν ένα τέτοιο πλαίσιο που εάν δεν συμμορφωθούμε, οι επιπτώσεις, είτε από εδώ είτε από εκεί, θα είναι μπροστά μας</w:t>
      </w:r>
      <w:r>
        <w:rPr>
          <w:rFonts w:eastAsia="Times New Roman"/>
          <w:szCs w:val="24"/>
        </w:rPr>
        <w:t>.</w:t>
      </w:r>
    </w:p>
    <w:p w14:paraId="0082963E" w14:textId="77777777" w:rsidR="00AE5054" w:rsidRDefault="00FD1AD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Τον λόγο έχει ο κ. Μίχος για τρία λεπτά για τη δευτερολογία του.</w:t>
      </w:r>
    </w:p>
    <w:p w14:paraId="0082963F" w14:textId="77777777" w:rsidR="00AE5054" w:rsidRDefault="00FD1ADD">
      <w:pPr>
        <w:spacing w:line="600" w:lineRule="auto"/>
        <w:ind w:firstLine="720"/>
        <w:jc w:val="both"/>
        <w:rPr>
          <w:rFonts w:eastAsia="Times New Roman"/>
          <w:szCs w:val="24"/>
        </w:rPr>
      </w:pPr>
      <w:r>
        <w:rPr>
          <w:rFonts w:eastAsia="Times New Roman"/>
          <w:b/>
          <w:szCs w:val="24"/>
        </w:rPr>
        <w:lastRenderedPageBreak/>
        <w:t>ΝΙΚΟΛΑΟΣ ΜΙΧΟΣ:</w:t>
      </w:r>
      <w:r>
        <w:rPr>
          <w:rFonts w:eastAsia="Times New Roman"/>
          <w:szCs w:val="24"/>
        </w:rPr>
        <w:t xml:space="preserve"> Ευχαριστώ.</w:t>
      </w:r>
    </w:p>
    <w:p w14:paraId="00829640" w14:textId="77777777" w:rsidR="00AE5054" w:rsidRDefault="00FD1ADD">
      <w:pPr>
        <w:spacing w:line="600" w:lineRule="auto"/>
        <w:ind w:firstLine="720"/>
        <w:jc w:val="both"/>
        <w:rPr>
          <w:rFonts w:eastAsia="Times New Roman"/>
          <w:szCs w:val="24"/>
        </w:rPr>
      </w:pPr>
      <w:r>
        <w:rPr>
          <w:rFonts w:eastAsia="Times New Roman"/>
          <w:szCs w:val="24"/>
        </w:rPr>
        <w:t xml:space="preserve">Δεν μπορώ να καταλάβω ούτε εγώ ούτε οι αγρότες γιατί έγινε τώρα τελευταία αυτό με το νερό. Το νερό είναι ένα αγαθό το οποίο μας το έχει δώσει ο </w:t>
      </w:r>
      <w:r>
        <w:rPr>
          <w:rFonts w:eastAsia="Times New Roman"/>
          <w:szCs w:val="24"/>
        </w:rPr>
        <w:t>θ</w:t>
      </w:r>
      <w:r>
        <w:rPr>
          <w:rFonts w:eastAsia="Times New Roman"/>
          <w:szCs w:val="24"/>
        </w:rPr>
        <w:t>εός για χίλιες δύο χρήσεις. Γιατί να φορολογηθεί το νερό;</w:t>
      </w:r>
    </w:p>
    <w:p w14:paraId="00829641" w14:textId="77777777" w:rsidR="00AE5054" w:rsidRDefault="00FD1ADD">
      <w:pPr>
        <w:spacing w:line="600" w:lineRule="auto"/>
        <w:ind w:firstLine="720"/>
        <w:jc w:val="both"/>
        <w:rPr>
          <w:rFonts w:eastAsia="Times New Roman"/>
          <w:szCs w:val="24"/>
        </w:rPr>
      </w:pPr>
      <w:r>
        <w:rPr>
          <w:rFonts w:eastAsia="Times New Roman"/>
          <w:szCs w:val="24"/>
        </w:rPr>
        <w:t>Ποιος από αυτούς που μας επιβάλλουν αυτά τα μέτρα έχε</w:t>
      </w:r>
      <w:r>
        <w:rPr>
          <w:rFonts w:eastAsia="Times New Roman"/>
          <w:szCs w:val="24"/>
        </w:rPr>
        <w:t xml:space="preserve">ι δώσει λεφτά για μία γεώτρηση που έχουν κάνει οι αγρότες, για τα πηγάδια που έχουν ανοίξει οι πρόγονοι τους </w:t>
      </w:r>
      <w:proofErr w:type="spellStart"/>
      <w:r>
        <w:rPr>
          <w:rFonts w:eastAsia="Times New Roman"/>
          <w:szCs w:val="24"/>
        </w:rPr>
        <w:t>κ.ο</w:t>
      </w:r>
      <w:r>
        <w:rPr>
          <w:rFonts w:eastAsia="Times New Roman"/>
          <w:szCs w:val="24"/>
        </w:rPr>
        <w:t>.</w:t>
      </w:r>
      <w:r>
        <w:rPr>
          <w:rFonts w:eastAsia="Times New Roman"/>
          <w:szCs w:val="24"/>
        </w:rPr>
        <w:t>κ.</w:t>
      </w:r>
      <w:proofErr w:type="spellEnd"/>
      <w:r>
        <w:rPr>
          <w:rFonts w:eastAsia="Times New Roman"/>
          <w:szCs w:val="24"/>
        </w:rPr>
        <w:t xml:space="preserve">; Έχετε δει τι γίνεται αυτήν τη στιγμή στην </w:t>
      </w:r>
      <w:proofErr w:type="spellStart"/>
      <w:r>
        <w:rPr>
          <w:rFonts w:eastAsia="Times New Roman"/>
          <w:szCs w:val="24"/>
        </w:rPr>
        <w:t>Κωπαϊδα</w:t>
      </w:r>
      <w:proofErr w:type="spellEnd"/>
      <w:r>
        <w:rPr>
          <w:rFonts w:eastAsia="Times New Roman"/>
          <w:szCs w:val="24"/>
        </w:rPr>
        <w:t xml:space="preserve"> με τα κανάλια; Έχετε δει σε τι κατάσταση βρίσκονται; Και ζητάνε, όμως, τα συγκεκριμένα </w:t>
      </w:r>
      <w:r>
        <w:rPr>
          <w:rFonts w:eastAsia="Times New Roman"/>
          <w:szCs w:val="24"/>
        </w:rPr>
        <w:t>τ</w:t>
      </w:r>
      <w:r>
        <w:rPr>
          <w:rFonts w:eastAsia="Times New Roman"/>
          <w:szCs w:val="24"/>
        </w:rPr>
        <w:t>α</w:t>
      </w:r>
      <w:r>
        <w:rPr>
          <w:rFonts w:eastAsia="Times New Roman"/>
          <w:szCs w:val="24"/>
        </w:rPr>
        <w:t>μεία να εισπράξουν από εκεί. Έχετε δει τι γίνεται σε άλλες περιοχές;</w:t>
      </w:r>
    </w:p>
    <w:p w14:paraId="00829642" w14:textId="77777777" w:rsidR="00AE5054" w:rsidRDefault="00FD1ADD">
      <w:pPr>
        <w:spacing w:line="600" w:lineRule="auto"/>
        <w:ind w:firstLine="720"/>
        <w:jc w:val="both"/>
        <w:rPr>
          <w:rFonts w:eastAsia="Times New Roman"/>
          <w:szCs w:val="24"/>
        </w:rPr>
      </w:pPr>
      <w:r>
        <w:rPr>
          <w:rFonts w:eastAsia="Times New Roman"/>
          <w:szCs w:val="24"/>
        </w:rPr>
        <w:t>Θα γίνουμε Νότια Αμερική, που η ΜΟΝΣΑΝΤΟ έβαζε φορολογία ακόμα και στις στέρνες, σε μικρά χωριά, σε αγρότες, που καλλιεργούσαν ίσα, ίσα για να ζήσουν οι ίδιοι; Θα υπάρξει φορολόγηση για τ</w:t>
      </w:r>
      <w:r>
        <w:rPr>
          <w:rFonts w:eastAsia="Times New Roman"/>
          <w:szCs w:val="24"/>
        </w:rPr>
        <w:t>ο νερό της βροχής; Γιατί για εκεί πάει σιγά, σιγά το όλο θέμα, όπως βλέπουμε. Μακάρι φυσικά να μείνει εδώ, δεν το συζητάμε.</w:t>
      </w:r>
    </w:p>
    <w:p w14:paraId="00829643" w14:textId="77777777" w:rsidR="00AE5054" w:rsidRDefault="00FD1ADD">
      <w:pPr>
        <w:spacing w:line="600" w:lineRule="auto"/>
        <w:ind w:firstLine="720"/>
        <w:jc w:val="both"/>
        <w:rPr>
          <w:rFonts w:eastAsia="Times New Roman"/>
          <w:szCs w:val="24"/>
        </w:rPr>
      </w:pPr>
      <w:r>
        <w:rPr>
          <w:rFonts w:eastAsia="Times New Roman"/>
          <w:szCs w:val="24"/>
        </w:rPr>
        <w:t>Από την άλλη, γιατί όποια υπηρεσία του κράτους -όχι μόνο με τη δική σας Κυβέρνηση, αλλά και με τις προηγούμενες- που εισπράττει όπως</w:t>
      </w:r>
      <w:r>
        <w:rPr>
          <w:rFonts w:eastAsia="Times New Roman"/>
          <w:szCs w:val="24"/>
        </w:rPr>
        <w:t xml:space="preserve"> είναι η </w:t>
      </w:r>
      <w:r>
        <w:rPr>
          <w:rFonts w:eastAsia="Times New Roman"/>
          <w:szCs w:val="24"/>
        </w:rPr>
        <w:lastRenderedPageBreak/>
        <w:t xml:space="preserve">εφορία, όπως η υπηρεσία που δίνει λεφτά στα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ς</w:t>
      </w:r>
      <w:r>
        <w:rPr>
          <w:rFonts w:eastAsia="Times New Roman"/>
          <w:szCs w:val="24"/>
        </w:rPr>
        <w:t>, δουλεύει τέλεια, δουλεύει άψογα και στους αγρότες και στους κτηνοτρόφους γίνεται αυτό το πράγμα;</w:t>
      </w:r>
    </w:p>
    <w:p w14:paraId="00829644" w14:textId="77777777" w:rsidR="00AE5054" w:rsidRDefault="00FD1ADD">
      <w:pPr>
        <w:spacing w:line="600" w:lineRule="auto"/>
        <w:ind w:firstLine="720"/>
        <w:jc w:val="both"/>
        <w:rPr>
          <w:rFonts w:eastAsia="Times New Roman"/>
          <w:szCs w:val="24"/>
        </w:rPr>
      </w:pPr>
      <w:r>
        <w:rPr>
          <w:rFonts w:eastAsia="Times New Roman"/>
          <w:szCs w:val="24"/>
        </w:rPr>
        <w:t xml:space="preserve">Γνωρίζετε πάρα πολύ καλά –είστε από αγροτικό </w:t>
      </w:r>
      <w:r>
        <w:rPr>
          <w:rFonts w:eastAsia="Times New Roman"/>
          <w:szCs w:val="24"/>
        </w:rPr>
        <w:t>ν</w:t>
      </w:r>
      <w:r>
        <w:rPr>
          <w:rFonts w:eastAsia="Times New Roman"/>
          <w:szCs w:val="24"/>
        </w:rPr>
        <w:t>ομό- ότι ο εάν ο κτηνοτρόφος δεν πάρει την επιδότ</w:t>
      </w:r>
      <w:r>
        <w:rPr>
          <w:rFonts w:eastAsia="Times New Roman"/>
          <w:szCs w:val="24"/>
        </w:rPr>
        <w:t xml:space="preserve">ησή του στην ώρα του –οι καθυστερήσεις γίνονται εδώ και χρόνια- θα χάσει τις καλές τιμές για τις ζωοτροφές του στο θέρος. Μετά –το ξέρετε- από τη στιγμή που θα μπουν στην αποθήκη, ανεβαίνει το κοστολόγιο. </w:t>
      </w:r>
    </w:p>
    <w:p w14:paraId="00829645" w14:textId="77777777" w:rsidR="00AE5054" w:rsidRDefault="00FD1ADD">
      <w:pPr>
        <w:spacing w:line="600" w:lineRule="auto"/>
        <w:ind w:firstLine="720"/>
        <w:jc w:val="both"/>
        <w:rPr>
          <w:rFonts w:eastAsia="Times New Roman"/>
          <w:szCs w:val="24"/>
        </w:rPr>
      </w:pPr>
      <w:r>
        <w:rPr>
          <w:rFonts w:eastAsia="Times New Roman"/>
          <w:szCs w:val="24"/>
        </w:rPr>
        <w:t>Το ίδιο ισχύει και για τον αγρότη. Έχει μεγάλο πρό</w:t>
      </w:r>
      <w:r>
        <w:rPr>
          <w:rFonts w:eastAsia="Times New Roman"/>
          <w:szCs w:val="24"/>
        </w:rPr>
        <w:t>βλημα με τη σπορά του, με τα λιπάσματα, όταν δεν έχει πάρει τη χρηματοδότησή του. Έτσι καταντήσανε οι προηγούμενες κυβερνήσεις –και δεν έχει ευθύνη γι’ αυτό η Κυβέρνησή σας- τον αγρότη και τον κτηνοτρόφο, να περιμένει από τις επιδοτήσεις και όχι από την πα</w:t>
      </w:r>
      <w:r>
        <w:rPr>
          <w:rFonts w:eastAsia="Times New Roman"/>
          <w:szCs w:val="24"/>
        </w:rPr>
        <w:t>ραγωγή. Και αυτό είναι ένα στημένο σχέδιο.</w:t>
      </w:r>
    </w:p>
    <w:p w14:paraId="00829646" w14:textId="77777777" w:rsidR="00AE5054" w:rsidRDefault="00FD1ADD">
      <w:pPr>
        <w:spacing w:line="600" w:lineRule="auto"/>
        <w:ind w:firstLine="720"/>
        <w:jc w:val="both"/>
        <w:rPr>
          <w:rFonts w:eastAsia="Times New Roman"/>
          <w:szCs w:val="24"/>
        </w:rPr>
      </w:pPr>
      <w:r>
        <w:rPr>
          <w:rFonts w:eastAsia="Times New Roman"/>
          <w:szCs w:val="24"/>
        </w:rPr>
        <w:t>Αναφέρθηκαν πριν και τα προγράμματα. Ελπίζουμε το γρηγορότερο δυνατό να βγουν τα νέα προγράμματα και να βοηθήσετε πάρα πολύ τους αγρότες και τους κτηνοτρόφους της Θράκης, των ακριτικών νησιών, γιατί εκεί βαστάνε κ</w:t>
      </w:r>
      <w:r>
        <w:rPr>
          <w:rFonts w:eastAsia="Times New Roman"/>
          <w:szCs w:val="24"/>
        </w:rPr>
        <w:t>αι Θερμοπύλες. Είναι σημαντικός ο ρόλος τους. Να μην γίνουμε Κόσσοβο.</w:t>
      </w:r>
    </w:p>
    <w:p w14:paraId="00829647"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lastRenderedPageBreak/>
        <w:t xml:space="preserve">Είχατε πει ότι θα βοηθούσατε τους αγρότες το 2015 προεκλογικά. Αυτό που είδαμε, όμως, μέχρι στιγμής είναι </w:t>
      </w:r>
      <w:proofErr w:type="spellStart"/>
      <w:r>
        <w:rPr>
          <w:rFonts w:eastAsia="Times New Roman" w:cs="Times New Roman"/>
          <w:szCs w:val="24"/>
        </w:rPr>
        <w:t>υπερφορολόγηση</w:t>
      </w:r>
      <w:proofErr w:type="spellEnd"/>
      <w:r>
        <w:rPr>
          <w:rFonts w:eastAsia="Times New Roman" w:cs="Times New Roman"/>
          <w:szCs w:val="24"/>
        </w:rPr>
        <w:t xml:space="preserve">. Και όταν λέμε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w:t>
      </w:r>
      <w:proofErr w:type="spellStart"/>
      <w:r>
        <w:rPr>
          <w:rFonts w:eastAsia="Times New Roman" w:cs="Times New Roman"/>
          <w:szCs w:val="24"/>
        </w:rPr>
        <w:t>υπερφορολόγηση</w:t>
      </w:r>
      <w:proofErr w:type="spellEnd"/>
      <w:r>
        <w:rPr>
          <w:rFonts w:eastAsia="Times New Roman" w:cs="Times New Roman"/>
          <w:szCs w:val="24"/>
        </w:rPr>
        <w:t>. Δεν είναι δυ</w:t>
      </w:r>
      <w:r>
        <w:rPr>
          <w:rFonts w:eastAsia="Times New Roman" w:cs="Times New Roman"/>
          <w:szCs w:val="24"/>
        </w:rPr>
        <w:t xml:space="preserve">νατό η μηδική και το άχυρο, οι πιο βασικές ζωοτροφές, να έχουν ΦΠΑ 24%, παρ’ όλο που ακούστηκε σήμερα -το άκουσα και εγώ προσωπικά στο ράδιο- ότι θα μειωθεί. Είναι ευχής έργο γίνει αυτό, γιατί πραγματικά θα βοηθήσει πάρα πολύ τους αγρότες. </w:t>
      </w:r>
    </w:p>
    <w:p w14:paraId="00829648"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Εάν βοηθηθούν ο</w:t>
      </w:r>
      <w:r>
        <w:rPr>
          <w:rFonts w:eastAsia="Times New Roman" w:cs="Times New Roman"/>
          <w:szCs w:val="24"/>
        </w:rPr>
        <w:t>ι αγρότες και οι κτηνοτρόφοι, κύριε Υπουργέ, αποτελούν το όπλο αυτήν τη στιγμή της πατρίδας μας για να προχωρήσει και να ανέβει η οικονομία μας.</w:t>
      </w:r>
    </w:p>
    <w:p w14:paraId="00829649"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Ευχαριστώ.</w:t>
      </w:r>
    </w:p>
    <w:p w14:paraId="0082964A"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14:paraId="0082964B"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082964C"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ΕΥΑΓΓΕΛ</w:t>
      </w:r>
      <w:r>
        <w:rPr>
          <w:rFonts w:eastAsia="Times New Roman" w:cs="Times New Roman"/>
          <w:b/>
          <w:szCs w:val="24"/>
        </w:rPr>
        <w:t>ΟΣ ΑΠΟΣΤΟΛΟΥ (Υπουργός Αγροτικής Ανάπτυξης και Τροφίμων):</w:t>
      </w:r>
      <w:r>
        <w:rPr>
          <w:rFonts w:eastAsia="Times New Roman" w:cs="Times New Roman"/>
          <w:szCs w:val="24"/>
        </w:rPr>
        <w:t xml:space="preserve"> Κύριε συνάδελφε, για να προχωρήσουμε και να αντιμετωπίσουμε το μεγάλο πρόβλημα της </w:t>
      </w:r>
      <w:proofErr w:type="spellStart"/>
      <w:r>
        <w:rPr>
          <w:rFonts w:eastAsia="Times New Roman" w:cs="Times New Roman"/>
          <w:szCs w:val="24"/>
        </w:rPr>
        <w:t>Κωπαΐδας</w:t>
      </w:r>
      <w:proofErr w:type="spellEnd"/>
      <w:r>
        <w:rPr>
          <w:rFonts w:eastAsia="Times New Roman" w:cs="Times New Roman"/>
          <w:szCs w:val="24"/>
        </w:rPr>
        <w:t>, που είπατε, αλλά και άλλων περιοχών θα πρέπει να γίνουν εγγειοβελτιωτικά έργα. Εγγειοβελτιωτικά έργα σημα</w:t>
      </w:r>
      <w:r>
        <w:rPr>
          <w:rFonts w:eastAsia="Times New Roman" w:cs="Times New Roman"/>
          <w:szCs w:val="24"/>
        </w:rPr>
        <w:t xml:space="preserve">ίνει ότι πρέπει να αναζητήσουμε πόρους. Οι πόροι που έχουμε είναι του </w:t>
      </w:r>
      <w:r>
        <w:rPr>
          <w:rFonts w:eastAsia="Times New Roman" w:cs="Times New Roman"/>
          <w:szCs w:val="24"/>
        </w:rPr>
        <w:lastRenderedPageBreak/>
        <w:t xml:space="preserve">Προγράμματος Αγροτικής Ανάπτυξης, το οποίο βεβαίως επιβάλλει </w:t>
      </w:r>
      <w:proofErr w:type="spellStart"/>
      <w:r>
        <w:rPr>
          <w:rFonts w:eastAsia="Times New Roman" w:cs="Times New Roman"/>
          <w:szCs w:val="24"/>
        </w:rPr>
        <w:t>αιρεσιμότητες</w:t>
      </w:r>
      <w:proofErr w:type="spellEnd"/>
      <w:r>
        <w:rPr>
          <w:rFonts w:eastAsia="Times New Roman" w:cs="Times New Roman"/>
          <w:szCs w:val="24"/>
        </w:rPr>
        <w:t xml:space="preserve">. Θα τις ακολουθήσουμε προσπαθώντας τουλάχιστον οι </w:t>
      </w:r>
      <w:proofErr w:type="spellStart"/>
      <w:r>
        <w:rPr>
          <w:rFonts w:eastAsia="Times New Roman" w:cs="Times New Roman"/>
          <w:szCs w:val="24"/>
        </w:rPr>
        <w:t>αιρεσιμότητες</w:t>
      </w:r>
      <w:proofErr w:type="spellEnd"/>
      <w:r>
        <w:rPr>
          <w:rFonts w:eastAsia="Times New Roman" w:cs="Times New Roman"/>
          <w:szCs w:val="24"/>
        </w:rPr>
        <w:t xml:space="preserve"> να μην έχουν πρόσθετες οικονομικές επιπτώσεις. </w:t>
      </w:r>
    </w:p>
    <w:p w14:paraId="0082964D"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Από εκεί και πέρα, δεν θέλω να επεκταθώ στη συμφωνία που έρχεται, αλλά να είστε σίγουρος ότι πάρα πολλά ζητήματα, που έχουν δημιουργήσει πρόβλημα στον αγροτικό χώρο και ιδιαίτερα στο κόστος παραγωγής, θα αντιμετωπιστούν.</w:t>
      </w:r>
    </w:p>
    <w:p w14:paraId="0082964E"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Κύριε Πρόεδρε, μισ</w:t>
      </w:r>
      <w:r>
        <w:rPr>
          <w:rFonts w:eastAsia="Times New Roman" w:cs="Times New Roman"/>
          <w:szCs w:val="24"/>
        </w:rPr>
        <w:t>ό λεπτό εάν μου επιτρέπετε.</w:t>
      </w:r>
    </w:p>
    <w:p w14:paraId="0082964F"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 xml:space="preserve">Μια πρόταση απλή: Θα μπορούσατε αντί να χαριστεί το ΦΠΑ, παραδείγματος χάριν, στη </w:t>
      </w:r>
      <w:r>
        <w:rPr>
          <w:rFonts w:eastAsia="Times New Roman" w:cs="Times New Roman"/>
          <w:szCs w:val="24"/>
        </w:rPr>
        <w:t>«</w:t>
      </w:r>
      <w:r>
        <w:rPr>
          <w:rFonts w:eastAsia="Times New Roman" w:cs="Times New Roman"/>
          <w:szCs w:val="24"/>
          <w:lang w:val="en-US"/>
        </w:rPr>
        <w:t>HOCHTIEF</w:t>
      </w:r>
      <w:r>
        <w:rPr>
          <w:rFonts w:eastAsia="Times New Roman" w:cs="Times New Roman"/>
          <w:szCs w:val="24"/>
        </w:rPr>
        <w:t>»</w:t>
      </w:r>
      <w:r>
        <w:rPr>
          <w:rFonts w:eastAsia="Times New Roman" w:cs="Times New Roman"/>
          <w:szCs w:val="24"/>
        </w:rPr>
        <w:t xml:space="preserve"> ή και σε κάποιους άλλους Έλληνες μεγιστάνες, ας το πούμε έτσι, κάποια λεφτά απ’ αυτά να δοθούν εκεί, για να γίνουν σωστά αυτές οι δουλε</w:t>
      </w:r>
      <w:r>
        <w:rPr>
          <w:rFonts w:eastAsia="Times New Roman" w:cs="Times New Roman"/>
          <w:szCs w:val="24"/>
        </w:rPr>
        <w:t>ιές των εγγείων βελτιώσεων ή όπου αλλού χρειάζεται για τους αγρότες και τους κτηνοτρόφους παρά να τα στερείτε από αυτούς.</w:t>
      </w:r>
    </w:p>
    <w:p w14:paraId="00829650"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Ευχαριστώ.</w:t>
      </w:r>
    </w:p>
    <w:p w14:paraId="00829651"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σας πω ότι ακόμη και εξετάζοντας τα στοιχεία που έχουν </w:t>
      </w:r>
      <w:r>
        <w:rPr>
          <w:rFonts w:eastAsia="Times New Roman" w:cs="Times New Roman"/>
          <w:szCs w:val="24"/>
        </w:rPr>
        <w:t>σχέση με τη φορολόγηση των αγροτών με όλες τις ενισχύσεις, θα δείτε ότι το 85%-90% των αγροτών είναι αυτό που πρωτίστως μας ενδιαφέρει.</w:t>
      </w:r>
    </w:p>
    <w:p w14:paraId="00829652"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00829653"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λοκληρώθηκε η συζήτηση των επίκαιρων ερωτήσεων.</w:t>
      </w:r>
    </w:p>
    <w:p w14:paraId="00829654" w14:textId="77777777" w:rsidR="00AE5054" w:rsidRDefault="00FD1AD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w:t>
      </w:r>
      <w:r>
        <w:rPr>
          <w:rFonts w:eastAsia="Times New Roman" w:cs="Times New Roman"/>
          <w:szCs w:val="24"/>
        </w:rPr>
        <w:t>συνάδελφοι, δέχεστε στο σημείο αυτό να λύσουμε τη συνεδρίαση;</w:t>
      </w:r>
    </w:p>
    <w:p w14:paraId="00829655"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0829656" w14:textId="77777777" w:rsidR="00AE5054" w:rsidRDefault="00FD1AD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11.05΄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15 Μαΐου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επίκαιρων ερωτήσεων.</w:t>
      </w:r>
    </w:p>
    <w:p w14:paraId="00829657" w14:textId="77777777" w:rsidR="00AE5054" w:rsidRDefault="00FD1ADD">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p w14:paraId="00829658" w14:textId="77777777" w:rsidR="00AE5054" w:rsidRDefault="00AE5054">
      <w:pPr>
        <w:spacing w:line="600" w:lineRule="auto"/>
        <w:ind w:firstLine="720"/>
        <w:jc w:val="both"/>
        <w:rPr>
          <w:rFonts w:eastAsia="Times New Roman" w:cs="Times New Roman"/>
          <w:szCs w:val="24"/>
        </w:rPr>
      </w:pPr>
    </w:p>
    <w:p w14:paraId="00829659" w14:textId="77777777" w:rsidR="00AE5054" w:rsidRDefault="00AE5054">
      <w:pPr>
        <w:spacing w:line="600" w:lineRule="auto"/>
        <w:ind w:firstLine="720"/>
        <w:jc w:val="both"/>
        <w:rPr>
          <w:rFonts w:eastAsia="Times New Roman" w:cs="Times New Roman"/>
          <w:szCs w:val="24"/>
        </w:rPr>
      </w:pPr>
    </w:p>
    <w:sectPr w:rsidR="00AE50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W6JgwzubVaMMxuePS79fzTjoCw=" w:salt="+5nDn2IjCO0MWqKwWTu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54"/>
    <w:rsid w:val="009B4C70"/>
    <w:rsid w:val="00AE5054"/>
    <w:rsid w:val="00FD1A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9587"/>
  <w15:docId w15:val="{623D9365-7209-49E0-ADF7-1FAFE7ED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061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06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447</MetadataID>
    <Session xmlns="641f345b-441b-4b81-9152-adc2e73ba5e1">Β´</Session>
    <Date xmlns="641f345b-441b-4b81-9152-adc2e73ba5e1">2017-05-11T21:00:00+00:00</Date>
    <Status xmlns="641f345b-441b-4b81-9152-adc2e73ba5e1">
      <Url>http://srv-sp1/praktika/Lists/Incoming_Metadata/EditForm.aspx?ID=447&amp;Source=/praktika/Recordings_Library/Forms/AllItems.aspx</Url>
      <Description>Δημοσιεύτηκε</Description>
    </Status>
    <Meeting xmlns="641f345b-441b-4b81-9152-adc2e73ba5e1">ΡΚ´</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DDDCE-8FD8-4F69-868D-4CE105C8D8C4}">
  <ds:schemaRefs>
    <ds:schemaRef ds:uri="http://schemas.microsoft.com/sharepoint/v3/contenttype/forms"/>
  </ds:schemaRefs>
</ds:datastoreItem>
</file>

<file path=customXml/itemProps2.xml><?xml version="1.0" encoding="utf-8"?>
<ds:datastoreItem xmlns:ds="http://schemas.openxmlformats.org/officeDocument/2006/customXml" ds:itemID="{A06F9B44-B1EC-4C1B-A4F1-EC8575019294}">
  <ds:schemaRef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641f345b-441b-4b81-9152-adc2e73ba5e1"/>
  </ds:schemaRefs>
</ds:datastoreItem>
</file>

<file path=customXml/itemProps3.xml><?xml version="1.0" encoding="utf-8"?>
<ds:datastoreItem xmlns:ds="http://schemas.openxmlformats.org/officeDocument/2006/customXml" ds:itemID="{B5B5FC6F-34A0-4850-9868-9F348E022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8401</Words>
  <Characters>45366</Characters>
  <Application>Microsoft Office Word</Application>
  <DocSecurity>0</DocSecurity>
  <Lines>378</Lines>
  <Paragraphs>107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2017-05-19T07:57:00Z</dcterms:created>
  <dcterms:modified xsi:type="dcterms:W3CDTF">2017-05-19T07:57:00Z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