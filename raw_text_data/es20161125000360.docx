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8D029" w14:textId="77777777" w:rsidR="00350F3C" w:rsidRPr="00350F3C" w:rsidRDefault="00350F3C" w:rsidP="00350F3C">
      <w:pPr>
        <w:spacing w:after="0" w:line="360" w:lineRule="auto"/>
        <w:rPr>
          <w:ins w:id="0" w:author="Φλούδα Χριστίνα" w:date="2016-12-05T10:33:00Z"/>
          <w:rFonts w:eastAsia="Times New Roman"/>
          <w:szCs w:val="24"/>
          <w:lang w:eastAsia="en-US"/>
        </w:rPr>
      </w:pPr>
      <w:ins w:id="1" w:author="Φλούδα Χριστίνα" w:date="2016-12-05T10:33:00Z">
        <w:r w:rsidRPr="00350F3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9367269" w14:textId="77777777" w:rsidR="00350F3C" w:rsidRPr="00350F3C" w:rsidRDefault="00350F3C" w:rsidP="00350F3C">
      <w:pPr>
        <w:spacing w:after="0" w:line="360" w:lineRule="auto"/>
        <w:rPr>
          <w:ins w:id="2" w:author="Φλούδα Χριστίνα" w:date="2016-12-05T10:33:00Z"/>
          <w:rFonts w:eastAsia="Times New Roman"/>
          <w:szCs w:val="24"/>
          <w:lang w:eastAsia="en-US"/>
        </w:rPr>
      </w:pPr>
    </w:p>
    <w:p w14:paraId="68D004DA" w14:textId="77777777" w:rsidR="00350F3C" w:rsidRPr="00350F3C" w:rsidRDefault="00350F3C" w:rsidP="00350F3C">
      <w:pPr>
        <w:spacing w:after="0" w:line="360" w:lineRule="auto"/>
        <w:rPr>
          <w:ins w:id="3" w:author="Φλούδα Χριστίνα" w:date="2016-12-05T10:33:00Z"/>
          <w:rFonts w:eastAsia="Times New Roman"/>
          <w:szCs w:val="24"/>
          <w:lang w:eastAsia="en-US"/>
        </w:rPr>
      </w:pPr>
      <w:ins w:id="4" w:author="Φλούδα Χριστίνα" w:date="2016-12-05T10:33:00Z">
        <w:r w:rsidRPr="00350F3C">
          <w:rPr>
            <w:rFonts w:eastAsia="Times New Roman"/>
            <w:szCs w:val="24"/>
            <w:lang w:eastAsia="en-US"/>
          </w:rPr>
          <w:t>ΠΙΝΑΚΑΣ ΠΕΡΙΕΧΟΜΕΝΩΝ</w:t>
        </w:r>
      </w:ins>
    </w:p>
    <w:p w14:paraId="0F570FD1" w14:textId="77777777" w:rsidR="00350F3C" w:rsidRPr="00350F3C" w:rsidRDefault="00350F3C" w:rsidP="00350F3C">
      <w:pPr>
        <w:spacing w:after="0" w:line="360" w:lineRule="auto"/>
        <w:rPr>
          <w:ins w:id="5" w:author="Φλούδα Χριστίνα" w:date="2016-12-05T10:33:00Z"/>
          <w:rFonts w:eastAsia="Times New Roman"/>
          <w:szCs w:val="24"/>
          <w:lang w:eastAsia="en-US"/>
        </w:rPr>
      </w:pPr>
      <w:ins w:id="6" w:author="Φλούδα Χριστίνα" w:date="2016-12-05T10:33:00Z">
        <w:r w:rsidRPr="00350F3C">
          <w:rPr>
            <w:rFonts w:eastAsia="Times New Roman"/>
            <w:szCs w:val="24"/>
            <w:lang w:eastAsia="en-US"/>
          </w:rPr>
          <w:t xml:space="preserve">ΙΖ΄ ΠΕΡΙΟΔΟΣ </w:t>
        </w:r>
      </w:ins>
    </w:p>
    <w:p w14:paraId="1A0678A1" w14:textId="77777777" w:rsidR="00350F3C" w:rsidRPr="00350F3C" w:rsidRDefault="00350F3C" w:rsidP="00350F3C">
      <w:pPr>
        <w:spacing w:after="0" w:line="360" w:lineRule="auto"/>
        <w:rPr>
          <w:ins w:id="7" w:author="Φλούδα Χριστίνα" w:date="2016-12-05T10:33:00Z"/>
          <w:rFonts w:eastAsia="Times New Roman"/>
          <w:szCs w:val="24"/>
          <w:lang w:eastAsia="en-US"/>
        </w:rPr>
      </w:pPr>
      <w:ins w:id="8" w:author="Φλούδα Χριστίνα" w:date="2016-12-05T10:33:00Z">
        <w:r w:rsidRPr="00350F3C">
          <w:rPr>
            <w:rFonts w:eastAsia="Times New Roman"/>
            <w:szCs w:val="24"/>
            <w:lang w:eastAsia="en-US"/>
          </w:rPr>
          <w:t>ΠΡΟΕΔΡΕΥΟΜΕΝΗΣ ΚΟΙΝΟΒΟΥΛΕΥΤΙΚΗΣ ΔΗΜΟΚΡΑΤΙΑΣ</w:t>
        </w:r>
      </w:ins>
    </w:p>
    <w:p w14:paraId="054E78B5" w14:textId="77777777" w:rsidR="00350F3C" w:rsidRPr="00350F3C" w:rsidRDefault="00350F3C" w:rsidP="00350F3C">
      <w:pPr>
        <w:spacing w:after="0" w:line="360" w:lineRule="auto"/>
        <w:rPr>
          <w:ins w:id="9" w:author="Φλούδα Χριστίνα" w:date="2016-12-05T10:33:00Z"/>
          <w:rFonts w:eastAsia="Times New Roman"/>
          <w:szCs w:val="24"/>
          <w:lang w:eastAsia="en-US"/>
        </w:rPr>
      </w:pPr>
      <w:ins w:id="10" w:author="Φλούδα Χριστίνα" w:date="2016-12-05T10:33:00Z">
        <w:r w:rsidRPr="00350F3C">
          <w:rPr>
            <w:rFonts w:eastAsia="Times New Roman"/>
            <w:szCs w:val="24"/>
            <w:lang w:eastAsia="en-US"/>
          </w:rPr>
          <w:t>ΣΥΝΟΔΟΣ Β΄</w:t>
        </w:r>
      </w:ins>
    </w:p>
    <w:p w14:paraId="2E795E6B" w14:textId="77777777" w:rsidR="00350F3C" w:rsidRPr="00350F3C" w:rsidRDefault="00350F3C" w:rsidP="00350F3C">
      <w:pPr>
        <w:spacing w:after="0" w:line="360" w:lineRule="auto"/>
        <w:rPr>
          <w:ins w:id="11" w:author="Φλούδα Χριστίνα" w:date="2016-12-05T10:33:00Z"/>
          <w:rFonts w:eastAsia="Times New Roman"/>
          <w:szCs w:val="24"/>
          <w:lang w:eastAsia="en-US"/>
        </w:rPr>
      </w:pPr>
    </w:p>
    <w:p w14:paraId="0127FE39" w14:textId="77777777" w:rsidR="00350F3C" w:rsidRPr="00350F3C" w:rsidRDefault="00350F3C" w:rsidP="00350F3C">
      <w:pPr>
        <w:spacing w:after="0" w:line="360" w:lineRule="auto"/>
        <w:rPr>
          <w:ins w:id="12" w:author="Φλούδα Χριστίνα" w:date="2016-12-05T10:33:00Z"/>
          <w:rFonts w:eastAsia="Times New Roman"/>
          <w:szCs w:val="24"/>
          <w:lang w:eastAsia="en-US"/>
        </w:rPr>
      </w:pPr>
      <w:ins w:id="13" w:author="Φλούδα Χριστίνα" w:date="2016-12-05T10:33:00Z">
        <w:r w:rsidRPr="00350F3C">
          <w:rPr>
            <w:rFonts w:eastAsia="Times New Roman"/>
            <w:szCs w:val="24"/>
            <w:lang w:eastAsia="en-US"/>
          </w:rPr>
          <w:t>ΣΥΝΕΔΡΙΑΣΗ ΛΔ΄</w:t>
        </w:r>
      </w:ins>
    </w:p>
    <w:p w14:paraId="765091E4" w14:textId="77777777" w:rsidR="00350F3C" w:rsidRPr="00350F3C" w:rsidRDefault="00350F3C" w:rsidP="00350F3C">
      <w:pPr>
        <w:spacing w:after="0" w:line="360" w:lineRule="auto"/>
        <w:rPr>
          <w:ins w:id="14" w:author="Φλούδα Χριστίνα" w:date="2016-12-05T10:33:00Z"/>
          <w:rFonts w:eastAsia="Times New Roman"/>
          <w:szCs w:val="24"/>
          <w:lang w:eastAsia="en-US"/>
        </w:rPr>
      </w:pPr>
      <w:ins w:id="15" w:author="Φλούδα Χριστίνα" w:date="2016-12-05T10:33:00Z">
        <w:r w:rsidRPr="00350F3C">
          <w:rPr>
            <w:rFonts w:eastAsia="Times New Roman"/>
            <w:szCs w:val="24"/>
            <w:lang w:eastAsia="en-US"/>
          </w:rPr>
          <w:t>Παρασκευή  25 Νοεμβρίου 2016</w:t>
        </w:r>
      </w:ins>
    </w:p>
    <w:p w14:paraId="0BF9D916" w14:textId="77777777" w:rsidR="00350F3C" w:rsidRPr="00350F3C" w:rsidRDefault="00350F3C" w:rsidP="00350F3C">
      <w:pPr>
        <w:spacing w:after="0" w:line="360" w:lineRule="auto"/>
        <w:rPr>
          <w:ins w:id="16" w:author="Φλούδα Χριστίνα" w:date="2016-12-05T10:33:00Z"/>
          <w:rFonts w:eastAsia="Times New Roman"/>
          <w:szCs w:val="24"/>
          <w:lang w:eastAsia="en-US"/>
        </w:rPr>
      </w:pPr>
    </w:p>
    <w:p w14:paraId="0B09C663" w14:textId="77777777" w:rsidR="00350F3C" w:rsidRPr="00350F3C" w:rsidRDefault="00350F3C" w:rsidP="00350F3C">
      <w:pPr>
        <w:spacing w:after="0" w:line="360" w:lineRule="auto"/>
        <w:rPr>
          <w:ins w:id="17" w:author="Φλούδα Χριστίνα" w:date="2016-12-05T10:33:00Z"/>
          <w:rFonts w:eastAsia="Times New Roman"/>
          <w:szCs w:val="24"/>
          <w:lang w:eastAsia="en-US"/>
        </w:rPr>
      </w:pPr>
      <w:ins w:id="18" w:author="Φλούδα Χριστίνα" w:date="2016-12-05T10:33:00Z">
        <w:r w:rsidRPr="00350F3C">
          <w:rPr>
            <w:rFonts w:eastAsia="Times New Roman"/>
            <w:szCs w:val="24"/>
            <w:lang w:eastAsia="en-US"/>
          </w:rPr>
          <w:t>ΘΕΜΑΤΑ</w:t>
        </w:r>
      </w:ins>
    </w:p>
    <w:p w14:paraId="110C6995" w14:textId="77777777" w:rsidR="00350F3C" w:rsidRPr="00350F3C" w:rsidRDefault="00350F3C" w:rsidP="00350F3C">
      <w:pPr>
        <w:spacing w:after="0" w:line="360" w:lineRule="auto"/>
        <w:rPr>
          <w:ins w:id="19" w:author="Φλούδα Χριστίνα" w:date="2016-12-05T10:33:00Z"/>
          <w:rFonts w:eastAsia="Times New Roman"/>
          <w:szCs w:val="24"/>
          <w:lang w:eastAsia="en-US"/>
        </w:rPr>
      </w:pPr>
      <w:ins w:id="20" w:author="Φλούδα Χριστίνα" w:date="2016-12-05T10:33:00Z">
        <w:r w:rsidRPr="00350F3C">
          <w:rPr>
            <w:rFonts w:eastAsia="Times New Roman"/>
            <w:szCs w:val="24"/>
            <w:lang w:eastAsia="en-US"/>
          </w:rPr>
          <w:t xml:space="preserve"> </w:t>
        </w:r>
        <w:r w:rsidRPr="00350F3C">
          <w:rPr>
            <w:rFonts w:eastAsia="Times New Roman"/>
            <w:szCs w:val="24"/>
            <w:lang w:eastAsia="en-US"/>
          </w:rPr>
          <w:br/>
          <w:t xml:space="preserve">Α. ΕΙΔΙΚΑ ΘΕΜΑΤΑ </w:t>
        </w:r>
        <w:r w:rsidRPr="00350F3C">
          <w:rPr>
            <w:rFonts w:eastAsia="Times New Roman"/>
            <w:szCs w:val="24"/>
            <w:lang w:eastAsia="en-US"/>
          </w:rPr>
          <w:br/>
          <w:t xml:space="preserve">1. Επικύρωση Πρακτικών, σελ. </w:t>
        </w:r>
        <w:r w:rsidRPr="00350F3C">
          <w:rPr>
            <w:rFonts w:eastAsia="Times New Roman"/>
            <w:szCs w:val="24"/>
            <w:lang w:eastAsia="en-US"/>
          </w:rPr>
          <w:br/>
          <w:t xml:space="preserve">2.  Άδεια απουσίας των Βουλευτών κ.κ. Θ. </w:t>
        </w:r>
        <w:proofErr w:type="spellStart"/>
        <w:r w:rsidRPr="00350F3C">
          <w:rPr>
            <w:rFonts w:eastAsia="Times New Roman"/>
            <w:szCs w:val="24"/>
            <w:lang w:eastAsia="en-US"/>
          </w:rPr>
          <w:t>Φορτσάκη</w:t>
        </w:r>
        <w:proofErr w:type="spellEnd"/>
        <w:r w:rsidRPr="00350F3C">
          <w:rPr>
            <w:rFonts w:eastAsia="Times New Roman"/>
            <w:szCs w:val="24"/>
            <w:lang w:eastAsia="en-US"/>
          </w:rPr>
          <w:t xml:space="preserve"> και Γ. Κουμουτσάκου, σελ. </w:t>
        </w:r>
        <w:r w:rsidRPr="00350F3C">
          <w:rPr>
            <w:rFonts w:eastAsia="Times New Roman"/>
            <w:szCs w:val="24"/>
            <w:lang w:eastAsia="en-US"/>
          </w:rPr>
          <w:br/>
          <w:t xml:space="preserve">3. Ανακοινώνεται ότι τη συνεδρίαση παρακολουθούν μαθητές από το 5ο Δημοτικό Σχολείο Νέας Φιλαδέλφειας, Βουλευτές της Βουλής των Αντιπροσώπων της Δημοκρατίας της Τσεχίας, μαθητές από το 5ο Γυμνάσιο Χαλκίδας, μέλη από το ΚΑΠΗ Καρδίτσας, μαθητές από το Γυμνάσιο και τις </w:t>
        </w:r>
        <w:proofErr w:type="spellStart"/>
        <w:r w:rsidRPr="00350F3C">
          <w:rPr>
            <w:rFonts w:eastAsia="Times New Roman"/>
            <w:szCs w:val="24"/>
            <w:lang w:eastAsia="en-US"/>
          </w:rPr>
          <w:t>Λυκειακές</w:t>
        </w:r>
        <w:proofErr w:type="spellEnd"/>
        <w:r w:rsidRPr="00350F3C">
          <w:rPr>
            <w:rFonts w:eastAsia="Times New Roman"/>
            <w:szCs w:val="24"/>
            <w:lang w:eastAsia="en-US"/>
          </w:rPr>
          <w:t xml:space="preserve"> Τάξεις Μητρόπολης Καρδίτσας, φοιτητές από τη Ρωσική Προεδρική Ακαδημία Εθνικής Οικονομίας και Δημόσιας Διοίκησης, μαθητές από το Γενικό Λύκειο Αμφιλοχίας, μέλη από το Γενικό Λύκειο Αμφιλοχίας, μέλη του Συλλόγου Λογιστών Γρεβενών και από το Γυμνάσιο </w:t>
        </w:r>
        <w:proofErr w:type="spellStart"/>
        <w:r w:rsidRPr="00350F3C">
          <w:rPr>
            <w:rFonts w:eastAsia="Times New Roman"/>
            <w:szCs w:val="24"/>
            <w:lang w:eastAsia="en-US"/>
          </w:rPr>
          <w:t>Βαρθολομιού</w:t>
        </w:r>
        <w:proofErr w:type="spellEnd"/>
        <w:r w:rsidRPr="00350F3C">
          <w:rPr>
            <w:rFonts w:eastAsia="Times New Roman"/>
            <w:szCs w:val="24"/>
            <w:lang w:eastAsia="en-US"/>
          </w:rPr>
          <w:t xml:space="preserve"> Ηλείας, σελ. </w:t>
        </w:r>
        <w:r w:rsidRPr="00350F3C">
          <w:rPr>
            <w:rFonts w:eastAsia="Times New Roman"/>
            <w:szCs w:val="24"/>
            <w:lang w:eastAsia="en-US"/>
          </w:rPr>
          <w:br/>
          <w:t xml:space="preserve">4. Αναφορά στην 25η Νοεμβρίου, Παγκόσμια Ημέρα Εξάλειψης της Βίας κατά των γυναικών, σελ. </w:t>
        </w:r>
        <w:r w:rsidRPr="00350F3C">
          <w:rPr>
            <w:rFonts w:eastAsia="Times New Roman"/>
            <w:szCs w:val="24"/>
            <w:lang w:eastAsia="en-US"/>
          </w:rPr>
          <w:br/>
          <w:t xml:space="preserve">5. Αναφορά στην 25η Νοεμβρίου, Ημέρα Εορτασμού της Εθνικής Αντίστασης, σελ. </w:t>
        </w:r>
        <w:r w:rsidRPr="00350F3C">
          <w:rPr>
            <w:rFonts w:eastAsia="Times New Roman"/>
            <w:szCs w:val="24"/>
            <w:lang w:eastAsia="en-US"/>
          </w:rPr>
          <w:br/>
          <w:t xml:space="preserve">6. Επί διαδικαστικού θέματος, σελ. </w:t>
        </w:r>
        <w:r w:rsidRPr="00350F3C">
          <w:rPr>
            <w:rFonts w:eastAsia="Times New Roman"/>
            <w:szCs w:val="24"/>
            <w:lang w:eastAsia="en-US"/>
          </w:rPr>
          <w:br/>
          <w:t xml:space="preserve">7. Επί προσωπικού θέματος, σελ. </w:t>
        </w:r>
        <w:r w:rsidRPr="00350F3C">
          <w:rPr>
            <w:rFonts w:eastAsia="Times New Roman"/>
            <w:szCs w:val="24"/>
            <w:lang w:eastAsia="en-US"/>
          </w:rPr>
          <w:br/>
          <w:t xml:space="preserve">8. Ανακοινώνεται επιστολή του κ. Γεώργιου - Δημήτριου Καρρά, Βουλευτή Β' Περιφέρειας Αθηνών, προς τον Πρόεδρο της Βουλής κ. Νικόλαο </w:t>
        </w:r>
        <w:proofErr w:type="spellStart"/>
        <w:r w:rsidRPr="00350F3C">
          <w:rPr>
            <w:rFonts w:eastAsia="Times New Roman"/>
            <w:szCs w:val="24"/>
            <w:lang w:eastAsia="en-US"/>
          </w:rPr>
          <w:t>Βούτση</w:t>
        </w:r>
        <w:proofErr w:type="spellEnd"/>
        <w:r w:rsidRPr="00350F3C">
          <w:rPr>
            <w:rFonts w:eastAsia="Times New Roman"/>
            <w:szCs w:val="24"/>
            <w:lang w:eastAsia="en-US"/>
          </w:rPr>
          <w:t xml:space="preserve">,  με την οποία γνωστοποιεί ότι δεν ανήκει πλέον στην Κοινοβουλευτική Ομάδα της  Ένωσης Κεντρώων και παραμένει Ανεξάρτητος Βουλευτής, σελ. </w:t>
        </w:r>
        <w:r w:rsidRPr="00350F3C">
          <w:rPr>
            <w:rFonts w:eastAsia="Times New Roman"/>
            <w:szCs w:val="24"/>
            <w:lang w:eastAsia="en-US"/>
          </w:rPr>
          <w:br/>
          <w:t xml:space="preserve">9.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25/11/2016 ποινική δικογραφία που αφορά τους κ.κ.: Λουκά </w:t>
        </w:r>
        <w:proofErr w:type="spellStart"/>
        <w:r w:rsidRPr="00350F3C">
          <w:rPr>
            <w:rFonts w:eastAsia="Times New Roman"/>
            <w:szCs w:val="24"/>
            <w:lang w:eastAsia="en-US"/>
          </w:rPr>
          <w:t>Παπαδήμο</w:t>
        </w:r>
        <w:proofErr w:type="spellEnd"/>
        <w:r w:rsidRPr="00350F3C">
          <w:rPr>
            <w:rFonts w:eastAsia="Times New Roman"/>
            <w:szCs w:val="24"/>
            <w:lang w:eastAsia="en-US"/>
          </w:rPr>
          <w:t xml:space="preserve">, πρώην υπηρεσιακό Πρωθυπουργό, Παναγιώτη Πικραμένο, πρώην υπηρεσιακό Πρωθυπουργό, Φίλιππο </w:t>
        </w:r>
        <w:proofErr w:type="spellStart"/>
        <w:r w:rsidRPr="00350F3C">
          <w:rPr>
            <w:rFonts w:eastAsia="Times New Roman"/>
            <w:szCs w:val="24"/>
            <w:lang w:eastAsia="en-US"/>
          </w:rPr>
          <w:t>Σαχινίδη</w:t>
        </w:r>
        <w:proofErr w:type="spellEnd"/>
        <w:r w:rsidRPr="00350F3C">
          <w:rPr>
            <w:rFonts w:eastAsia="Times New Roman"/>
            <w:szCs w:val="24"/>
            <w:lang w:eastAsia="en-US"/>
          </w:rPr>
          <w:t xml:space="preserve">, πρώην υπηρεσιακό Υπουργό Οικονομικών, Γεώργιο </w:t>
        </w:r>
        <w:proofErr w:type="spellStart"/>
        <w:r w:rsidRPr="00350F3C">
          <w:rPr>
            <w:rFonts w:eastAsia="Times New Roman"/>
            <w:szCs w:val="24"/>
            <w:lang w:eastAsia="en-US"/>
          </w:rPr>
          <w:t>Ζαννιά</w:t>
        </w:r>
        <w:proofErr w:type="spellEnd"/>
        <w:r w:rsidRPr="00350F3C">
          <w:rPr>
            <w:rFonts w:eastAsia="Times New Roman"/>
            <w:szCs w:val="24"/>
            <w:lang w:eastAsia="en-US"/>
          </w:rPr>
          <w:t xml:space="preserve">, πρώην υπηρεσιακό Υπουργό Οικονομικών, Γκίκα </w:t>
        </w:r>
        <w:proofErr w:type="spellStart"/>
        <w:r w:rsidRPr="00350F3C">
          <w:rPr>
            <w:rFonts w:eastAsia="Times New Roman"/>
            <w:szCs w:val="24"/>
            <w:lang w:eastAsia="en-US"/>
          </w:rPr>
          <w:t>Χαρδούβελη</w:t>
        </w:r>
        <w:proofErr w:type="spellEnd"/>
        <w:r w:rsidRPr="00350F3C">
          <w:rPr>
            <w:rFonts w:eastAsia="Times New Roman"/>
            <w:szCs w:val="24"/>
            <w:lang w:eastAsia="en-US"/>
          </w:rPr>
          <w:t xml:space="preserve">, πρώην Υπουργό Οικονομικών και </w:t>
        </w:r>
        <w:proofErr w:type="spellStart"/>
        <w:r w:rsidRPr="00350F3C">
          <w:rPr>
            <w:rFonts w:eastAsia="Times New Roman"/>
            <w:szCs w:val="24"/>
            <w:lang w:eastAsia="en-US"/>
          </w:rPr>
          <w:t>Γιάνη</w:t>
        </w:r>
        <w:proofErr w:type="spellEnd"/>
        <w:r w:rsidRPr="00350F3C">
          <w:rPr>
            <w:rFonts w:eastAsia="Times New Roman"/>
            <w:szCs w:val="24"/>
            <w:lang w:eastAsia="en-US"/>
          </w:rPr>
          <w:t xml:space="preserve"> </w:t>
        </w:r>
        <w:proofErr w:type="spellStart"/>
        <w:r w:rsidRPr="00350F3C">
          <w:rPr>
            <w:rFonts w:eastAsia="Times New Roman"/>
            <w:szCs w:val="24"/>
            <w:lang w:eastAsia="en-US"/>
          </w:rPr>
          <w:t>Βαρουφάκη</w:t>
        </w:r>
        <w:proofErr w:type="spellEnd"/>
        <w:r w:rsidRPr="00350F3C">
          <w:rPr>
            <w:rFonts w:eastAsia="Times New Roman"/>
            <w:szCs w:val="24"/>
            <w:lang w:eastAsia="en-US"/>
          </w:rPr>
          <w:t xml:space="preserve">, πρώην Υπουργό Οικονομικών, σελ. </w:t>
        </w:r>
        <w:r w:rsidRPr="00350F3C">
          <w:rPr>
            <w:rFonts w:eastAsia="Times New Roman"/>
            <w:szCs w:val="24"/>
            <w:lang w:eastAsia="en-US"/>
          </w:rPr>
          <w:br/>
          <w:t xml:space="preserve">10. Ανακοινώνεται επιστολή του Προέδρου της Κοινοβουλευτικής Ομάδας της  Ένωσης Κεντρώων κ. Β. Λεβέντη, προς τον Πρόεδρο της Βουλής κ. Νικόλαο </w:t>
        </w:r>
        <w:proofErr w:type="spellStart"/>
        <w:r w:rsidRPr="00350F3C">
          <w:rPr>
            <w:rFonts w:eastAsia="Times New Roman"/>
            <w:szCs w:val="24"/>
            <w:lang w:eastAsia="en-US"/>
          </w:rPr>
          <w:t>Βούτση</w:t>
        </w:r>
        <w:proofErr w:type="spellEnd"/>
        <w:r w:rsidRPr="00350F3C">
          <w:rPr>
            <w:rFonts w:eastAsia="Times New Roman"/>
            <w:szCs w:val="24"/>
            <w:lang w:eastAsia="en-US"/>
          </w:rPr>
          <w:t xml:space="preserve">, με την οποία  ενημερώνει πως ορίζει ως μόνιμο κοινοβουλευτικό εκπρόσωπο τον Βουλευτή Σερρών κ. Μεγαλομύστακα Αναστάσιο, σελ. </w:t>
        </w:r>
        <w:r w:rsidRPr="00350F3C">
          <w:rPr>
            <w:rFonts w:eastAsia="Times New Roman"/>
            <w:szCs w:val="24"/>
            <w:lang w:eastAsia="en-US"/>
          </w:rPr>
          <w:br/>
          <w:t xml:space="preserve"> </w:t>
        </w:r>
        <w:r w:rsidRPr="00350F3C">
          <w:rPr>
            <w:rFonts w:eastAsia="Times New Roman"/>
            <w:szCs w:val="24"/>
            <w:lang w:eastAsia="en-US"/>
          </w:rPr>
          <w:br/>
          <w:t xml:space="preserve">Β. ΚΟΙΝΟΒΟΥΛΕΥΤΙΚΟΣ ΕΛΕΓΧΟΣ </w:t>
        </w:r>
        <w:r w:rsidRPr="00350F3C">
          <w:rPr>
            <w:rFonts w:eastAsia="Times New Roman"/>
            <w:szCs w:val="24"/>
            <w:lang w:eastAsia="en-US"/>
          </w:rPr>
          <w:br/>
          <w:t xml:space="preserve">1. Ανακοίνωση του δελτίου επικαίρων ερωτήσεων και αναφορών - ερωτήσεων της Δευτέρας 28 Νοεμβρίου 2016, σελ. </w:t>
        </w:r>
        <w:r w:rsidRPr="00350F3C">
          <w:rPr>
            <w:rFonts w:eastAsia="Times New Roman"/>
            <w:szCs w:val="24"/>
            <w:lang w:eastAsia="en-US"/>
          </w:rPr>
          <w:br/>
          <w:t>2. Συζήτηση επικαίρων ερωτήσεων:</w:t>
        </w:r>
        <w:r w:rsidRPr="00350F3C">
          <w:rPr>
            <w:rFonts w:eastAsia="Times New Roman"/>
            <w:szCs w:val="24"/>
            <w:lang w:eastAsia="en-US"/>
          </w:rPr>
          <w:br/>
          <w:t xml:space="preserve">    α) Προς τον Υπουργό Αγροτικής Ανάπτυξης και Τροφίμων:</w:t>
        </w:r>
        <w:r w:rsidRPr="00350F3C">
          <w:rPr>
            <w:rFonts w:eastAsia="Times New Roman"/>
            <w:szCs w:val="24"/>
            <w:lang w:eastAsia="en-US"/>
          </w:rPr>
          <w:br/>
          <w:t xml:space="preserve">        i. σχετικά με την παραχώρηση χρήσης αγροκτήματος του Υπουργείου Αγροτικής Ανάπτυξης στην Εταιρεία Προστασίας Πρεσπών με σκοπό την ανάδειξη, διατήρηση και επιδεικτική λειτουργία του παραδοσιακού νερόμυλου στον  Άγιο Γερμανό Πρεσπών, σελ. </w:t>
        </w:r>
        <w:r w:rsidRPr="00350F3C">
          <w:rPr>
            <w:rFonts w:eastAsia="Times New Roman"/>
            <w:szCs w:val="24"/>
            <w:lang w:eastAsia="en-US"/>
          </w:rPr>
          <w:br/>
          <w:t xml:space="preserve">       </w:t>
        </w:r>
        <w:proofErr w:type="spellStart"/>
        <w:r w:rsidRPr="00350F3C">
          <w:rPr>
            <w:rFonts w:eastAsia="Times New Roman"/>
            <w:szCs w:val="24"/>
            <w:lang w:eastAsia="en-US"/>
          </w:rPr>
          <w:t>ii</w:t>
        </w:r>
        <w:proofErr w:type="spellEnd"/>
        <w:r w:rsidRPr="00350F3C">
          <w:rPr>
            <w:rFonts w:eastAsia="Times New Roman"/>
            <w:szCs w:val="24"/>
            <w:lang w:eastAsia="en-US"/>
          </w:rPr>
          <w:t xml:space="preserve">. σχετικά με τη μη καταβολή της βασικής ενίσχυσης σε χιλιάδες αγρότες, σελ. </w:t>
        </w:r>
        <w:r w:rsidRPr="00350F3C">
          <w:rPr>
            <w:rFonts w:eastAsia="Times New Roman"/>
            <w:szCs w:val="24"/>
            <w:lang w:eastAsia="en-US"/>
          </w:rPr>
          <w:br/>
          <w:t xml:space="preserve">       </w:t>
        </w:r>
        <w:proofErr w:type="spellStart"/>
        <w:r w:rsidRPr="00350F3C">
          <w:rPr>
            <w:rFonts w:eastAsia="Times New Roman"/>
            <w:szCs w:val="24"/>
            <w:lang w:eastAsia="en-US"/>
          </w:rPr>
          <w:t>iii</w:t>
        </w:r>
        <w:proofErr w:type="spellEnd"/>
        <w:r w:rsidRPr="00350F3C">
          <w:rPr>
            <w:rFonts w:eastAsia="Times New Roman"/>
            <w:szCs w:val="24"/>
            <w:lang w:eastAsia="en-US"/>
          </w:rPr>
          <w:t xml:space="preserve">. σχετικά με την άμεση καταβολή της εξισωτικής αποζημιώσεως του 2016 από τον ΟΠΕΚΕΠΕ στους δικαιούχους, σελ. </w:t>
        </w:r>
        <w:r w:rsidRPr="00350F3C">
          <w:rPr>
            <w:rFonts w:eastAsia="Times New Roman"/>
            <w:szCs w:val="24"/>
            <w:lang w:eastAsia="en-US"/>
          </w:rPr>
          <w:br/>
          <w:t xml:space="preserve">       </w:t>
        </w:r>
        <w:proofErr w:type="spellStart"/>
        <w:r w:rsidRPr="00350F3C">
          <w:rPr>
            <w:rFonts w:eastAsia="Times New Roman"/>
            <w:szCs w:val="24"/>
            <w:lang w:eastAsia="en-US"/>
          </w:rPr>
          <w:t>iv</w:t>
        </w:r>
        <w:proofErr w:type="spellEnd"/>
        <w:r w:rsidRPr="00350F3C">
          <w:rPr>
            <w:rFonts w:eastAsia="Times New Roman"/>
            <w:szCs w:val="24"/>
            <w:lang w:eastAsia="en-US"/>
          </w:rPr>
          <w:t xml:space="preserve">. σχετικά με την απόφαση 924/21-5-2016 για τους όρους </w:t>
        </w:r>
        <w:proofErr w:type="spellStart"/>
        <w:r w:rsidRPr="00350F3C">
          <w:rPr>
            <w:rFonts w:eastAsia="Times New Roman"/>
            <w:szCs w:val="24"/>
            <w:lang w:eastAsia="en-US"/>
          </w:rPr>
          <w:t>επιλεξιμότητας</w:t>
        </w:r>
        <w:proofErr w:type="spellEnd"/>
        <w:r w:rsidRPr="00350F3C">
          <w:rPr>
            <w:rFonts w:eastAsia="Times New Roman"/>
            <w:szCs w:val="24"/>
            <w:lang w:eastAsia="en-US"/>
          </w:rPr>
          <w:t xml:space="preserve"> των δικαιούχων συνδεδεμένης ενίσχυσης ρυζιού, σελ. </w:t>
        </w:r>
        <w:r w:rsidRPr="00350F3C">
          <w:rPr>
            <w:rFonts w:eastAsia="Times New Roman"/>
            <w:szCs w:val="24"/>
            <w:lang w:eastAsia="en-US"/>
          </w:rPr>
          <w:br/>
          <w:t xml:space="preserve">       v. σχετικά με την παράταση μίσθωσης των αγροτεμαχίων των όμορων τοπικών κοινοτήτων της πρώην Λίμνης </w:t>
        </w:r>
        <w:proofErr w:type="spellStart"/>
        <w:r w:rsidRPr="00350F3C">
          <w:rPr>
            <w:rFonts w:eastAsia="Times New Roman"/>
            <w:szCs w:val="24"/>
            <w:lang w:eastAsia="en-US"/>
          </w:rPr>
          <w:t>Αγουλινίτσας</w:t>
        </w:r>
        <w:proofErr w:type="spellEnd"/>
        <w:r w:rsidRPr="00350F3C">
          <w:rPr>
            <w:rFonts w:eastAsia="Times New Roman"/>
            <w:szCs w:val="24"/>
            <w:lang w:eastAsia="en-US"/>
          </w:rPr>
          <w:t xml:space="preserve"> της περιφερειακής ενότητας Ηλείας, σελ. </w:t>
        </w:r>
        <w:r w:rsidRPr="00350F3C">
          <w:rPr>
            <w:rFonts w:eastAsia="Times New Roman"/>
            <w:szCs w:val="24"/>
            <w:lang w:eastAsia="en-US"/>
          </w:rPr>
          <w:br/>
          <w:t xml:space="preserve">    β) Προς τον Υπουργό Μεταναστευτικής Πολιτικής:</w:t>
        </w:r>
        <w:r w:rsidRPr="00350F3C">
          <w:rPr>
            <w:rFonts w:eastAsia="Times New Roman"/>
            <w:szCs w:val="24"/>
            <w:lang w:eastAsia="en-US"/>
          </w:rPr>
          <w:br/>
          <w:t xml:space="preserve">       i. σχετικά με τη λήψη μέτρων για τον άμεσο απεγκλωβισμό των προσφύγων-μεταναστών από τα νησιά του Αιγαίου, σελ. </w:t>
        </w:r>
        <w:r w:rsidRPr="00350F3C">
          <w:rPr>
            <w:rFonts w:eastAsia="Times New Roman"/>
            <w:szCs w:val="24"/>
            <w:lang w:eastAsia="en-US"/>
          </w:rPr>
          <w:br/>
          <w:t xml:space="preserve">       </w:t>
        </w:r>
        <w:proofErr w:type="spellStart"/>
        <w:r w:rsidRPr="00350F3C">
          <w:rPr>
            <w:rFonts w:eastAsia="Times New Roman"/>
            <w:szCs w:val="24"/>
            <w:lang w:eastAsia="en-US"/>
          </w:rPr>
          <w:t>ii</w:t>
        </w:r>
        <w:proofErr w:type="spellEnd"/>
        <w:r w:rsidRPr="00350F3C">
          <w:rPr>
            <w:rFonts w:eastAsia="Times New Roman"/>
            <w:szCs w:val="24"/>
            <w:lang w:eastAsia="en-US"/>
          </w:rPr>
          <w:t xml:space="preserve">. σχετικά με την εφαρμογή μέτρων αντιμετώπισης της παρατεταμένης προσφυγικής- μεταναστευτικής κρίσης στη Σάμο, σελ. </w:t>
        </w:r>
        <w:r w:rsidRPr="00350F3C">
          <w:rPr>
            <w:rFonts w:eastAsia="Times New Roman"/>
            <w:szCs w:val="24"/>
            <w:lang w:eastAsia="en-US"/>
          </w:rPr>
          <w:br/>
          <w:t xml:space="preserve"> </w:t>
        </w:r>
        <w:r w:rsidRPr="00350F3C">
          <w:rPr>
            <w:rFonts w:eastAsia="Times New Roman"/>
            <w:szCs w:val="24"/>
            <w:lang w:eastAsia="en-US"/>
          </w:rPr>
          <w:br/>
          <w:t xml:space="preserve">Γ. ΝΟΜΟΘΕΤΙΚΗ ΕΡΓΑΣΙΑ </w:t>
        </w:r>
        <w:r w:rsidRPr="00350F3C">
          <w:rPr>
            <w:rFonts w:eastAsia="Times New Roman"/>
            <w:szCs w:val="24"/>
            <w:lang w:eastAsia="en-US"/>
          </w:rPr>
          <w:br/>
          <w:t xml:space="preserve">1. Συζήτηση επί της αρχής, των άρθρων και των τροπολογιών και ψήφιση στο σύνολο του σχεδίου νόμου του Υπουργείου Διοικητικής Ανασυγκρότησης: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 4369/2016, ασυμβίβαστα και πρόληψη των περιπτώσεων σύγκρουσης συμφερόντων και λοιπές διατάξεις», σελ. </w:t>
        </w:r>
        <w:r w:rsidRPr="00350F3C">
          <w:rPr>
            <w:rFonts w:eastAsia="Times New Roman"/>
            <w:szCs w:val="24"/>
            <w:lang w:eastAsia="en-US"/>
          </w:rPr>
          <w:br/>
          <w:t>2. Κατάθεση σχεδίου νόμου:</w:t>
        </w:r>
      </w:ins>
    </w:p>
    <w:p w14:paraId="243B33A6" w14:textId="77777777" w:rsidR="00350F3C" w:rsidRPr="00350F3C" w:rsidRDefault="00350F3C" w:rsidP="00350F3C">
      <w:pPr>
        <w:spacing w:after="0" w:line="360" w:lineRule="auto"/>
        <w:rPr>
          <w:ins w:id="21" w:author="Φλούδα Χριστίνα" w:date="2016-12-05T10:33:00Z"/>
          <w:rFonts w:eastAsia="Times New Roman"/>
          <w:szCs w:val="24"/>
          <w:lang w:eastAsia="en-US"/>
        </w:rPr>
      </w:pPr>
      <w:ins w:id="22" w:author="Φλούδα Χριστίνα" w:date="2016-12-05T10:33:00Z">
        <w:r w:rsidRPr="00350F3C">
          <w:rPr>
            <w:rFonts w:eastAsia="Times New Roman"/>
            <w:szCs w:val="24"/>
            <w:lang w:eastAsia="en-US"/>
          </w:rPr>
          <w:t xml:space="preserve">Οι Υπουργοί Οικονομίας και Ανάπτυξης, Εσωτερικών, Ψηφιακής Πολιτικής, Τηλεπικοινωνιών και Ενημέρωσης, Οικονομικών, Υγείας, Εργασίας, Κοινωνικής Ασφάλισης και Κοινωνικής Αλληλεγγύης, Πολιτισμού και Αθλητισμού, Περιβάλλοντος και Ενέργειας, Υποδομών και Μεταφορών, Ναυτιλίας και Νησιωτικής Πολιτικής, Αγροτικής Ανάπτυξης και Τροφίμων και Διοικητικής Ανασυγκρότησης, οι Αναπληρωτές Υπουργοί Οικονομίας και Ανάπτυξης, Οικονομικών και Υγείας, καθώς και η Υφυπουργός Οικονομικών κατέθεσαν στις 25/11/2016 σχέδιο νόμου: «Απλοποίηση διαδικασιών σύστασης επιχειρήσεων, άρση κανονιστικών εμποδίων στον ανταγωνισμό και λοιπές διατάξεις», σελ. </w:t>
        </w:r>
        <w:r w:rsidRPr="00350F3C">
          <w:rPr>
            <w:rFonts w:eastAsia="Times New Roman"/>
            <w:szCs w:val="24"/>
            <w:lang w:eastAsia="en-US"/>
          </w:rPr>
          <w:br/>
          <w:t xml:space="preserve"> </w:t>
        </w:r>
        <w:r w:rsidRPr="00350F3C">
          <w:rPr>
            <w:rFonts w:eastAsia="Times New Roman"/>
            <w:szCs w:val="24"/>
            <w:lang w:eastAsia="en-US"/>
          </w:rPr>
          <w:br/>
          <w:t>ΠΡΟΕΔΡΕΥΟΝΤΕΣ</w:t>
        </w:r>
      </w:ins>
    </w:p>
    <w:p w14:paraId="0E393BD4" w14:textId="77777777" w:rsidR="00350F3C" w:rsidRPr="00350F3C" w:rsidRDefault="00350F3C" w:rsidP="00350F3C">
      <w:pPr>
        <w:spacing w:after="0" w:line="360" w:lineRule="auto"/>
        <w:rPr>
          <w:ins w:id="23" w:author="Φλούδα Χριστίνα" w:date="2016-12-05T10:33:00Z"/>
          <w:rFonts w:eastAsia="Times New Roman"/>
          <w:szCs w:val="24"/>
          <w:lang w:eastAsia="en-US"/>
        </w:rPr>
      </w:pPr>
      <w:ins w:id="24" w:author="Φλούδα Χριστίνα" w:date="2016-12-05T10:33:00Z">
        <w:r w:rsidRPr="00350F3C">
          <w:rPr>
            <w:rFonts w:eastAsia="Times New Roman"/>
            <w:szCs w:val="24"/>
            <w:lang w:eastAsia="en-US"/>
          </w:rPr>
          <w:t>ΚΑΚΛΑΜΑΝΗΣ Ν. , σελ.</w:t>
        </w:r>
      </w:ins>
    </w:p>
    <w:p w14:paraId="44B8E34C" w14:textId="77777777" w:rsidR="00350F3C" w:rsidRPr="00350F3C" w:rsidRDefault="00350F3C" w:rsidP="00350F3C">
      <w:pPr>
        <w:spacing w:after="0" w:line="360" w:lineRule="auto"/>
        <w:rPr>
          <w:ins w:id="25" w:author="Φλούδα Χριστίνα" w:date="2016-12-05T10:33:00Z"/>
          <w:rFonts w:eastAsia="Times New Roman"/>
          <w:szCs w:val="24"/>
          <w:lang w:eastAsia="en-US"/>
        </w:rPr>
      </w:pPr>
      <w:ins w:id="26" w:author="Φλούδα Χριστίνα" w:date="2016-12-05T10:33:00Z">
        <w:r w:rsidRPr="00350F3C">
          <w:rPr>
            <w:rFonts w:eastAsia="Times New Roman"/>
            <w:szCs w:val="24"/>
            <w:lang w:eastAsia="en-US"/>
          </w:rPr>
          <w:t>ΛΑΜΠΡΟΥΛΗΣ Γ. , σελ.</w:t>
        </w:r>
        <w:r w:rsidRPr="00350F3C">
          <w:rPr>
            <w:rFonts w:eastAsia="Times New Roman"/>
            <w:szCs w:val="24"/>
            <w:lang w:eastAsia="en-US"/>
          </w:rPr>
          <w:br/>
          <w:t>ΛΥΚΟΥΔΗΣ Σ. , σελ.</w:t>
        </w:r>
        <w:r w:rsidRPr="00350F3C">
          <w:rPr>
            <w:rFonts w:eastAsia="Times New Roman"/>
            <w:szCs w:val="24"/>
            <w:lang w:eastAsia="en-US"/>
          </w:rPr>
          <w:br/>
        </w:r>
      </w:ins>
    </w:p>
    <w:p w14:paraId="03F4A5B1" w14:textId="77777777" w:rsidR="00350F3C" w:rsidRPr="00350F3C" w:rsidRDefault="00350F3C" w:rsidP="00350F3C">
      <w:pPr>
        <w:spacing w:after="0" w:line="360" w:lineRule="auto"/>
        <w:rPr>
          <w:ins w:id="27" w:author="Φλούδα Χριστίνα" w:date="2016-12-05T10:33:00Z"/>
          <w:rFonts w:eastAsia="Times New Roman"/>
          <w:szCs w:val="24"/>
          <w:lang w:eastAsia="en-US"/>
        </w:rPr>
      </w:pPr>
    </w:p>
    <w:p w14:paraId="5B852AED" w14:textId="77777777" w:rsidR="00350F3C" w:rsidRPr="00350F3C" w:rsidRDefault="00350F3C" w:rsidP="00350F3C">
      <w:pPr>
        <w:spacing w:after="0" w:line="360" w:lineRule="auto"/>
        <w:rPr>
          <w:ins w:id="28" w:author="Φλούδα Χριστίνα" w:date="2016-12-05T10:33:00Z"/>
          <w:rFonts w:eastAsia="Times New Roman"/>
          <w:szCs w:val="24"/>
          <w:lang w:eastAsia="en-US"/>
        </w:rPr>
      </w:pPr>
      <w:ins w:id="29" w:author="Φλούδα Χριστίνα" w:date="2016-12-05T10:33:00Z">
        <w:r w:rsidRPr="00350F3C">
          <w:rPr>
            <w:rFonts w:eastAsia="Times New Roman"/>
            <w:szCs w:val="24"/>
            <w:lang w:eastAsia="en-US"/>
          </w:rPr>
          <w:t>ΟΜΙΛΗΤΕΣ</w:t>
        </w:r>
      </w:ins>
    </w:p>
    <w:p w14:paraId="1ECCA5B5" w14:textId="77777777" w:rsidR="00350F3C" w:rsidRPr="00350F3C" w:rsidRDefault="00350F3C" w:rsidP="00350F3C">
      <w:pPr>
        <w:spacing w:after="0" w:line="360" w:lineRule="auto"/>
        <w:rPr>
          <w:ins w:id="30" w:author="Φλούδα Χριστίνα" w:date="2016-12-05T10:33:00Z"/>
          <w:rFonts w:eastAsia="Times New Roman"/>
          <w:szCs w:val="24"/>
          <w:lang w:eastAsia="en-US"/>
        </w:rPr>
      </w:pPr>
      <w:ins w:id="31" w:author="Φλούδα Χριστίνα" w:date="2016-12-05T10:33:00Z">
        <w:r w:rsidRPr="00350F3C">
          <w:rPr>
            <w:rFonts w:eastAsia="Times New Roman"/>
            <w:szCs w:val="24"/>
            <w:lang w:eastAsia="en-US"/>
          </w:rPr>
          <w:br/>
          <w:t>Α. Επί της αναφοράς στην 25η Νοεμβρίου, Παγκόσμια Ημέρα Εξάλειψης της Βίας κατά των γυναικών:</w:t>
        </w:r>
        <w:r w:rsidRPr="00350F3C">
          <w:rPr>
            <w:rFonts w:eastAsia="Times New Roman"/>
            <w:szCs w:val="24"/>
            <w:lang w:eastAsia="en-US"/>
          </w:rPr>
          <w:br/>
          <w:t>ΘΕΛΕΡΙΤΗ Μ. , σελ.</w:t>
        </w:r>
        <w:r w:rsidRPr="00350F3C">
          <w:rPr>
            <w:rFonts w:eastAsia="Times New Roman"/>
            <w:szCs w:val="24"/>
            <w:lang w:eastAsia="en-US"/>
          </w:rPr>
          <w:br/>
          <w:t>ΚΑΚΛΑΜΑΝΗΣ Ν. , σελ.</w:t>
        </w:r>
        <w:r w:rsidRPr="00350F3C">
          <w:rPr>
            <w:rFonts w:eastAsia="Times New Roman"/>
            <w:szCs w:val="24"/>
            <w:lang w:eastAsia="en-US"/>
          </w:rPr>
          <w:br/>
          <w:t>ΛΙΒΑΝΙΟΥ Ζ. , σελ.</w:t>
        </w:r>
        <w:r w:rsidRPr="00350F3C">
          <w:rPr>
            <w:rFonts w:eastAsia="Times New Roman"/>
            <w:szCs w:val="24"/>
            <w:lang w:eastAsia="en-US"/>
          </w:rPr>
          <w:br/>
          <w:t>ΜΑΝΩΛΑΚΟΥ Δ. , σελ.</w:t>
        </w:r>
        <w:r w:rsidRPr="00350F3C">
          <w:rPr>
            <w:rFonts w:eastAsia="Times New Roman"/>
            <w:szCs w:val="24"/>
            <w:lang w:eastAsia="en-US"/>
          </w:rPr>
          <w:br/>
          <w:t>ΠΑΠΑΘΕΟΔΩΡΟΥ Θ. , σελ.</w:t>
        </w:r>
        <w:r w:rsidRPr="00350F3C">
          <w:rPr>
            <w:rFonts w:eastAsia="Times New Roman"/>
            <w:szCs w:val="24"/>
            <w:lang w:eastAsia="en-US"/>
          </w:rPr>
          <w:br/>
        </w:r>
        <w:r w:rsidRPr="00350F3C">
          <w:rPr>
            <w:rFonts w:eastAsia="Times New Roman"/>
            <w:szCs w:val="24"/>
            <w:lang w:eastAsia="en-US"/>
          </w:rPr>
          <w:br/>
          <w:t>Β. Επί διαδικαστικού θέματος:</w:t>
        </w:r>
        <w:r w:rsidRPr="00350F3C">
          <w:rPr>
            <w:rFonts w:eastAsia="Times New Roman"/>
            <w:szCs w:val="24"/>
            <w:lang w:eastAsia="en-US"/>
          </w:rPr>
          <w:br/>
          <w:t>ΑΜΥΡΑΣ Γ. , σελ.</w:t>
        </w:r>
        <w:r w:rsidRPr="00350F3C">
          <w:rPr>
            <w:rFonts w:eastAsia="Times New Roman"/>
            <w:szCs w:val="24"/>
            <w:lang w:eastAsia="en-US"/>
          </w:rPr>
          <w:br/>
          <w:t>ΒΕΡΝΑΡΔΑΚΗΣ Χ. , σελ.</w:t>
        </w:r>
        <w:r w:rsidRPr="00350F3C">
          <w:rPr>
            <w:rFonts w:eastAsia="Times New Roman"/>
            <w:szCs w:val="24"/>
            <w:lang w:eastAsia="en-US"/>
          </w:rPr>
          <w:br/>
          <w:t>ΓΕΡΟΒΑΣΙΛΗ  Ό. , σελ.</w:t>
        </w:r>
        <w:r w:rsidRPr="00350F3C">
          <w:rPr>
            <w:rFonts w:eastAsia="Times New Roman"/>
            <w:szCs w:val="24"/>
            <w:lang w:eastAsia="en-US"/>
          </w:rPr>
          <w:br/>
          <w:t>ΓΕΩΡΓΙΑΔΗΣ Σ. , σελ.</w:t>
        </w:r>
        <w:r w:rsidRPr="00350F3C">
          <w:rPr>
            <w:rFonts w:eastAsia="Times New Roman"/>
            <w:szCs w:val="24"/>
            <w:lang w:eastAsia="en-US"/>
          </w:rPr>
          <w:br/>
          <w:t>ΘΕΛΕΡΙΤΗ Μ. , σελ.</w:t>
        </w:r>
        <w:r w:rsidRPr="00350F3C">
          <w:rPr>
            <w:rFonts w:eastAsia="Times New Roman"/>
            <w:szCs w:val="24"/>
            <w:lang w:eastAsia="en-US"/>
          </w:rPr>
          <w:br/>
          <w:t>ΚΑΚΛΑΜΑΝΗΣ Ν. , σελ.</w:t>
        </w:r>
        <w:r w:rsidRPr="00350F3C">
          <w:rPr>
            <w:rFonts w:eastAsia="Times New Roman"/>
            <w:szCs w:val="24"/>
            <w:lang w:eastAsia="en-US"/>
          </w:rPr>
          <w:br/>
          <w:t>ΚΑΡΡΑΣ Γ. , σελ.</w:t>
        </w:r>
        <w:r w:rsidRPr="00350F3C">
          <w:rPr>
            <w:rFonts w:eastAsia="Times New Roman"/>
            <w:szCs w:val="24"/>
            <w:lang w:eastAsia="en-US"/>
          </w:rPr>
          <w:br/>
          <w:t>ΚΟΖΟΜΠΟΛΗ - ΑΜΑΝΑΤΙΔΗ Π. , σελ.</w:t>
        </w:r>
        <w:r w:rsidRPr="00350F3C">
          <w:rPr>
            <w:rFonts w:eastAsia="Times New Roman"/>
            <w:szCs w:val="24"/>
            <w:lang w:eastAsia="en-US"/>
          </w:rPr>
          <w:br/>
          <w:t>ΛΑΠΠΑΣ Σ. , σελ.</w:t>
        </w:r>
        <w:r w:rsidRPr="00350F3C">
          <w:rPr>
            <w:rFonts w:eastAsia="Times New Roman"/>
            <w:szCs w:val="24"/>
            <w:lang w:eastAsia="en-US"/>
          </w:rPr>
          <w:br/>
          <w:t>ΛΥΚΟΥΔΗΣ Σ. , σελ.</w:t>
        </w:r>
        <w:r w:rsidRPr="00350F3C">
          <w:rPr>
            <w:rFonts w:eastAsia="Times New Roman"/>
            <w:szCs w:val="24"/>
            <w:lang w:eastAsia="en-US"/>
          </w:rPr>
          <w:br/>
          <w:t>ΜΑΝΩΛΑΚΟΥ Δ. , σελ.</w:t>
        </w:r>
        <w:r w:rsidRPr="00350F3C">
          <w:rPr>
            <w:rFonts w:eastAsia="Times New Roman"/>
            <w:szCs w:val="24"/>
            <w:lang w:eastAsia="en-US"/>
          </w:rPr>
          <w:br/>
          <w:t>ΤΖΑΒΑΡΑΣ Κ. , σελ.</w:t>
        </w:r>
        <w:r w:rsidRPr="00350F3C">
          <w:rPr>
            <w:rFonts w:eastAsia="Times New Roman"/>
            <w:szCs w:val="24"/>
            <w:lang w:eastAsia="en-US"/>
          </w:rPr>
          <w:br/>
        </w:r>
        <w:r w:rsidRPr="00350F3C">
          <w:rPr>
            <w:rFonts w:eastAsia="Times New Roman"/>
            <w:szCs w:val="24"/>
            <w:lang w:eastAsia="en-US"/>
          </w:rPr>
          <w:br/>
          <w:t>Γ. Επί προσωπικού θέματος:</w:t>
        </w:r>
        <w:r w:rsidRPr="00350F3C">
          <w:rPr>
            <w:rFonts w:eastAsia="Times New Roman"/>
            <w:szCs w:val="24"/>
            <w:lang w:eastAsia="en-US"/>
          </w:rPr>
          <w:br/>
          <w:t>ΒΕΡΝΑΡΔΑΚΗΣ Χ. , σελ.</w:t>
        </w:r>
        <w:r w:rsidRPr="00350F3C">
          <w:rPr>
            <w:rFonts w:eastAsia="Times New Roman"/>
            <w:szCs w:val="24"/>
            <w:lang w:eastAsia="en-US"/>
          </w:rPr>
          <w:br/>
          <w:t>ΛΥΚΟΥΔΗΣ Σ. , σελ.</w:t>
        </w:r>
        <w:r w:rsidRPr="00350F3C">
          <w:rPr>
            <w:rFonts w:eastAsia="Times New Roman"/>
            <w:szCs w:val="24"/>
            <w:lang w:eastAsia="en-US"/>
          </w:rPr>
          <w:br/>
          <w:t>ΤΖΑΒΑΡΑΣ Κ. , σελ.</w:t>
        </w:r>
        <w:r w:rsidRPr="00350F3C">
          <w:rPr>
            <w:rFonts w:eastAsia="Times New Roman"/>
            <w:szCs w:val="24"/>
            <w:lang w:eastAsia="en-US"/>
          </w:rPr>
          <w:br/>
        </w:r>
        <w:r w:rsidRPr="00350F3C">
          <w:rPr>
            <w:rFonts w:eastAsia="Times New Roman"/>
            <w:szCs w:val="24"/>
            <w:lang w:eastAsia="en-US"/>
          </w:rPr>
          <w:br/>
          <w:t>Δ. Επί των επικαίρων ερωτήσεων:</w:t>
        </w:r>
        <w:r w:rsidRPr="00350F3C">
          <w:rPr>
            <w:rFonts w:eastAsia="Times New Roman"/>
            <w:szCs w:val="24"/>
            <w:lang w:eastAsia="en-US"/>
          </w:rPr>
          <w:br/>
          <w:t>ΑΠΟΣΤΟΛΟΥ Ε. , σελ.</w:t>
        </w:r>
        <w:r w:rsidRPr="00350F3C">
          <w:rPr>
            <w:rFonts w:eastAsia="Times New Roman"/>
            <w:szCs w:val="24"/>
            <w:lang w:eastAsia="en-US"/>
          </w:rPr>
          <w:br/>
          <w:t>ΓΕΩΡΓΑΝΤΑΣ Γ. , σελ.</w:t>
        </w:r>
        <w:r w:rsidRPr="00350F3C">
          <w:rPr>
            <w:rFonts w:eastAsia="Times New Roman"/>
            <w:szCs w:val="24"/>
            <w:lang w:eastAsia="en-US"/>
          </w:rPr>
          <w:br/>
          <w:t>ΚΑΤΣΩΤΗΣ Χ. , σελ.</w:t>
        </w:r>
        <w:r w:rsidRPr="00350F3C">
          <w:rPr>
            <w:rFonts w:eastAsia="Times New Roman"/>
            <w:szCs w:val="24"/>
            <w:lang w:eastAsia="en-US"/>
          </w:rPr>
          <w:br/>
          <w:t>ΜΙΧΟΣ Ν. , σελ.</w:t>
        </w:r>
        <w:r w:rsidRPr="00350F3C">
          <w:rPr>
            <w:rFonts w:eastAsia="Times New Roman"/>
            <w:szCs w:val="24"/>
            <w:lang w:eastAsia="en-US"/>
          </w:rPr>
          <w:br/>
          <w:t>ΜΟΥΖΑΛΑΣ Γ. , σελ.</w:t>
        </w:r>
        <w:r w:rsidRPr="00350F3C">
          <w:rPr>
            <w:rFonts w:eastAsia="Times New Roman"/>
            <w:szCs w:val="24"/>
            <w:lang w:eastAsia="en-US"/>
          </w:rPr>
          <w:br/>
          <w:t>ΣΕΒΑΣΤΑΚΗΣ Δ. , σελ.</w:t>
        </w:r>
        <w:r w:rsidRPr="00350F3C">
          <w:rPr>
            <w:rFonts w:eastAsia="Times New Roman"/>
            <w:szCs w:val="24"/>
            <w:lang w:eastAsia="en-US"/>
          </w:rPr>
          <w:br/>
          <w:t>ΣΕΛΤΣΑΣ Κ. , σελ.</w:t>
        </w:r>
        <w:r w:rsidRPr="00350F3C">
          <w:rPr>
            <w:rFonts w:eastAsia="Times New Roman"/>
            <w:szCs w:val="24"/>
            <w:lang w:eastAsia="en-US"/>
          </w:rPr>
          <w:br/>
          <w:t>ΤΖΕΛΕΠΗΣ Μ. , σελ.</w:t>
        </w:r>
        <w:r w:rsidRPr="00350F3C">
          <w:rPr>
            <w:rFonts w:eastAsia="Times New Roman"/>
            <w:szCs w:val="24"/>
            <w:lang w:eastAsia="en-US"/>
          </w:rPr>
          <w:br/>
        </w:r>
        <w:r w:rsidRPr="00350F3C">
          <w:rPr>
            <w:rFonts w:eastAsia="Times New Roman"/>
            <w:szCs w:val="24"/>
            <w:lang w:eastAsia="en-US"/>
          </w:rPr>
          <w:br/>
          <w:t>Ε. Επί του σχεδίου νόμου του Υπουργείου Διοικητικής Ανασυγκρότησης:</w:t>
        </w:r>
        <w:r w:rsidRPr="00350F3C">
          <w:rPr>
            <w:rFonts w:eastAsia="Times New Roman"/>
            <w:szCs w:val="24"/>
            <w:lang w:eastAsia="en-US"/>
          </w:rPr>
          <w:br/>
          <w:t>ΑΜΥΡΑΣ Γ. , σελ.</w:t>
        </w:r>
        <w:r w:rsidRPr="00350F3C">
          <w:rPr>
            <w:rFonts w:eastAsia="Times New Roman"/>
            <w:szCs w:val="24"/>
            <w:lang w:eastAsia="en-US"/>
          </w:rPr>
          <w:br/>
          <w:t>ΒΕΡΝΑΡΔΑΚΗΣ Χ. , σελ.</w:t>
        </w:r>
        <w:r w:rsidRPr="00350F3C">
          <w:rPr>
            <w:rFonts w:eastAsia="Times New Roman"/>
            <w:szCs w:val="24"/>
            <w:lang w:eastAsia="en-US"/>
          </w:rPr>
          <w:br/>
          <w:t>ΓΕΡΟΒΑΣΙΛΗ  Ό. , σελ.</w:t>
        </w:r>
        <w:r w:rsidRPr="00350F3C">
          <w:rPr>
            <w:rFonts w:eastAsia="Times New Roman"/>
            <w:szCs w:val="24"/>
            <w:lang w:eastAsia="en-US"/>
          </w:rPr>
          <w:br/>
          <w:t>ΓΕΩΡΓΑΝΤΑΣ Γ. , σελ.</w:t>
        </w:r>
        <w:r w:rsidRPr="00350F3C">
          <w:rPr>
            <w:rFonts w:eastAsia="Times New Roman"/>
            <w:szCs w:val="24"/>
            <w:lang w:eastAsia="en-US"/>
          </w:rPr>
          <w:br/>
          <w:t>ΓΕΩΡΓΙΑΔΗΣ Σ. , σελ.</w:t>
        </w:r>
        <w:r w:rsidRPr="00350F3C">
          <w:rPr>
            <w:rFonts w:eastAsia="Times New Roman"/>
            <w:szCs w:val="24"/>
            <w:lang w:eastAsia="en-US"/>
          </w:rPr>
          <w:br/>
          <w:t>ΔΑΒΑΚΗΣ Α. , σελ.</w:t>
        </w:r>
        <w:r w:rsidRPr="00350F3C">
          <w:rPr>
            <w:rFonts w:eastAsia="Times New Roman"/>
            <w:szCs w:val="24"/>
            <w:lang w:eastAsia="en-US"/>
          </w:rPr>
          <w:br/>
          <w:t>ΘΕΛΕΡΙΤΗ Μ. , σελ.</w:t>
        </w:r>
        <w:r w:rsidRPr="00350F3C">
          <w:rPr>
            <w:rFonts w:eastAsia="Times New Roman"/>
            <w:szCs w:val="24"/>
            <w:lang w:eastAsia="en-US"/>
          </w:rPr>
          <w:br/>
          <w:t>ΚΑΡΡΑΣ Γ. , σελ.</w:t>
        </w:r>
        <w:r w:rsidRPr="00350F3C">
          <w:rPr>
            <w:rFonts w:eastAsia="Times New Roman"/>
            <w:szCs w:val="24"/>
            <w:lang w:eastAsia="en-US"/>
          </w:rPr>
          <w:br/>
          <w:t>ΚΑΤΣΑΒΡΙΑ - ΣΙΩΡΟΠΟΥΛΟΥ Χ. , σελ.</w:t>
        </w:r>
        <w:r w:rsidRPr="00350F3C">
          <w:rPr>
            <w:rFonts w:eastAsia="Times New Roman"/>
            <w:szCs w:val="24"/>
            <w:lang w:eastAsia="en-US"/>
          </w:rPr>
          <w:br/>
          <w:t>ΚΑΤΣΙΚΗΣ Κ. , σελ.</w:t>
        </w:r>
        <w:r w:rsidRPr="00350F3C">
          <w:rPr>
            <w:rFonts w:eastAsia="Times New Roman"/>
            <w:szCs w:val="24"/>
            <w:lang w:eastAsia="en-US"/>
          </w:rPr>
          <w:br/>
          <w:t>ΚΟΥΚΟΥΤΣΗΣ Δ. , σελ.</w:t>
        </w:r>
        <w:r w:rsidRPr="00350F3C">
          <w:rPr>
            <w:rFonts w:eastAsia="Times New Roman"/>
            <w:szCs w:val="24"/>
            <w:lang w:eastAsia="en-US"/>
          </w:rPr>
          <w:br/>
          <w:t>ΚΟΥΤΣΟΥΚΟΣ Γ. , σελ.</w:t>
        </w:r>
        <w:r w:rsidRPr="00350F3C">
          <w:rPr>
            <w:rFonts w:eastAsia="Times New Roman"/>
            <w:szCs w:val="24"/>
            <w:lang w:eastAsia="en-US"/>
          </w:rPr>
          <w:br/>
          <w:t>ΛΑΠΠΑΣ Σ. , σελ.</w:t>
        </w:r>
        <w:r w:rsidRPr="00350F3C">
          <w:rPr>
            <w:rFonts w:eastAsia="Times New Roman"/>
            <w:szCs w:val="24"/>
            <w:lang w:eastAsia="en-US"/>
          </w:rPr>
          <w:br/>
          <w:t>ΛΙΒΑΝΙΟΥ Ζ. , σελ.</w:t>
        </w:r>
        <w:r w:rsidRPr="00350F3C">
          <w:rPr>
            <w:rFonts w:eastAsia="Times New Roman"/>
            <w:szCs w:val="24"/>
            <w:lang w:eastAsia="en-US"/>
          </w:rPr>
          <w:br/>
          <w:t>ΜΑΝΩΛΑΚΟΥ Δ. , σελ.</w:t>
        </w:r>
        <w:r w:rsidRPr="00350F3C">
          <w:rPr>
            <w:rFonts w:eastAsia="Times New Roman"/>
            <w:szCs w:val="24"/>
            <w:lang w:eastAsia="en-US"/>
          </w:rPr>
          <w:br/>
          <w:t>ΜΠΑΡΓΙΩΤΑΣ Κ. , σελ.</w:t>
        </w:r>
        <w:r w:rsidRPr="00350F3C">
          <w:rPr>
            <w:rFonts w:eastAsia="Times New Roman"/>
            <w:szCs w:val="24"/>
            <w:lang w:eastAsia="en-US"/>
          </w:rPr>
          <w:br/>
          <w:t>ΜΠΟΥΚΩΡΟΣ Χ. , σελ.</w:t>
        </w:r>
        <w:r w:rsidRPr="00350F3C">
          <w:rPr>
            <w:rFonts w:eastAsia="Times New Roman"/>
            <w:szCs w:val="24"/>
            <w:lang w:eastAsia="en-US"/>
          </w:rPr>
          <w:br/>
          <w:t>ΠΑΠΑΘΕΟΔΩΡΟΥ Θ. , σελ.</w:t>
        </w:r>
        <w:r w:rsidRPr="00350F3C">
          <w:rPr>
            <w:rFonts w:eastAsia="Times New Roman"/>
            <w:szCs w:val="24"/>
            <w:lang w:eastAsia="en-US"/>
          </w:rPr>
          <w:br/>
          <w:t>ΠΑΠΑΧΡΙΣΤΟΠΟΥΛΟΣ Α. , σελ.</w:t>
        </w:r>
        <w:r w:rsidRPr="00350F3C">
          <w:rPr>
            <w:rFonts w:eastAsia="Times New Roman"/>
            <w:szCs w:val="24"/>
            <w:lang w:eastAsia="en-US"/>
          </w:rPr>
          <w:br/>
          <w:t>ΣΑΡΙΔΗΣ Ι. , σελ.</w:t>
        </w:r>
        <w:r w:rsidRPr="00350F3C">
          <w:rPr>
            <w:rFonts w:eastAsia="Times New Roman"/>
            <w:szCs w:val="24"/>
            <w:lang w:eastAsia="en-US"/>
          </w:rPr>
          <w:br/>
          <w:t>ΣΕΒΑΣΤΑΚΗΣ Δ. , σελ.</w:t>
        </w:r>
        <w:r w:rsidRPr="00350F3C">
          <w:rPr>
            <w:rFonts w:eastAsia="Times New Roman"/>
            <w:szCs w:val="24"/>
            <w:lang w:eastAsia="en-US"/>
          </w:rPr>
          <w:br/>
          <w:t>ΣΤΑΜΠΟΥΛΗ Α. , σελ.</w:t>
        </w:r>
      </w:ins>
    </w:p>
    <w:p w14:paraId="2BFDE1E7" w14:textId="77777777" w:rsidR="00350F3C" w:rsidRPr="00350F3C" w:rsidRDefault="00350F3C" w:rsidP="00350F3C">
      <w:pPr>
        <w:spacing w:after="0" w:line="360" w:lineRule="auto"/>
        <w:rPr>
          <w:ins w:id="32" w:author="Φλούδα Χριστίνα" w:date="2016-12-05T10:33:00Z"/>
          <w:rFonts w:eastAsia="Times New Roman"/>
          <w:szCs w:val="24"/>
          <w:lang w:eastAsia="en-US"/>
        </w:rPr>
      </w:pPr>
      <w:ins w:id="33" w:author="Φλούδα Χριστίνα" w:date="2016-12-05T10:33:00Z">
        <w:r w:rsidRPr="00350F3C">
          <w:rPr>
            <w:rFonts w:eastAsia="Times New Roman"/>
            <w:szCs w:val="24"/>
            <w:lang w:eastAsia="en-US"/>
          </w:rPr>
          <w:t xml:space="preserve">ΤΖΑΒΑΡΑΣ Κ. , σελ. </w:t>
        </w:r>
      </w:ins>
    </w:p>
    <w:p w14:paraId="2D575B5D" w14:textId="45D029E4" w:rsidR="00350F3C" w:rsidRDefault="00350F3C" w:rsidP="00350F3C">
      <w:pPr>
        <w:spacing w:line="600" w:lineRule="auto"/>
        <w:ind w:firstLine="720"/>
        <w:jc w:val="both"/>
        <w:rPr>
          <w:ins w:id="34" w:author="Φλούδα Χριστίνα" w:date="2016-12-05T10:33:00Z"/>
          <w:rFonts w:eastAsia="Times New Roman" w:cs="Times New Roman"/>
          <w:szCs w:val="24"/>
        </w:rPr>
        <w:pPrChange w:id="35" w:author="Φλούδα Χριστίνα" w:date="2016-12-05T10:33:00Z">
          <w:pPr>
            <w:spacing w:line="600" w:lineRule="auto"/>
            <w:ind w:firstLine="720"/>
            <w:jc w:val="center"/>
          </w:pPr>
        </w:pPrChange>
      </w:pPr>
      <w:ins w:id="36" w:author="Φλούδα Χριστίνα" w:date="2016-12-05T10:33:00Z">
        <w:r w:rsidRPr="00350F3C">
          <w:rPr>
            <w:rFonts w:eastAsia="Times New Roman"/>
            <w:szCs w:val="24"/>
            <w:lang w:eastAsia="en-US"/>
          </w:rPr>
          <w:t>ΤΖΑΝΑΚΟΠΟΥΛΟΣ Μ. , σελ.</w:t>
        </w:r>
        <w:r w:rsidRPr="00350F3C">
          <w:rPr>
            <w:rFonts w:eastAsia="Times New Roman"/>
            <w:szCs w:val="24"/>
            <w:lang w:eastAsia="en-US"/>
          </w:rPr>
          <w:br/>
          <w:t>ΤΡΙΑΝΤΑΦΥΛΛΟΥ Μ. , σελ.</w:t>
        </w:r>
        <w:r w:rsidRPr="00350F3C">
          <w:rPr>
            <w:rFonts w:eastAsia="Times New Roman"/>
            <w:szCs w:val="24"/>
            <w:lang w:eastAsia="en-US"/>
          </w:rPr>
          <w:br/>
        </w:r>
        <w:r w:rsidRPr="00350F3C">
          <w:rPr>
            <w:rFonts w:eastAsia="Times New Roman"/>
            <w:szCs w:val="24"/>
            <w:lang w:eastAsia="en-US"/>
          </w:rPr>
          <w:br/>
          <w:t>ΠΑΡΕΜΒΑΣΕΙΣ:</w:t>
        </w:r>
        <w:r w:rsidRPr="00350F3C">
          <w:rPr>
            <w:rFonts w:eastAsia="Times New Roman"/>
            <w:szCs w:val="24"/>
            <w:lang w:eastAsia="en-US"/>
          </w:rPr>
          <w:br/>
          <w:t>ΔΑΒΑΚΗΣ Α. , σελ.</w:t>
        </w:r>
        <w:r w:rsidRPr="00350F3C">
          <w:rPr>
            <w:rFonts w:eastAsia="Times New Roman"/>
            <w:szCs w:val="24"/>
            <w:lang w:eastAsia="en-US"/>
          </w:rPr>
          <w:br/>
          <w:t>ΚΑΚΛΑΜΑΝΗΣ Ν. , σελ.</w:t>
        </w:r>
        <w:r w:rsidRPr="00350F3C">
          <w:rPr>
            <w:rFonts w:eastAsia="Times New Roman"/>
            <w:szCs w:val="24"/>
            <w:lang w:eastAsia="en-US"/>
          </w:rPr>
          <w:br/>
          <w:t>ΚΑΦΑΝΤΑΡΗ Χ. , σελ.</w:t>
        </w:r>
        <w:r w:rsidRPr="00350F3C">
          <w:rPr>
            <w:rFonts w:eastAsia="Times New Roman"/>
            <w:szCs w:val="24"/>
            <w:lang w:eastAsia="en-US"/>
          </w:rPr>
          <w:br/>
          <w:t>ΜΗΤΑΡΑΚΗΣ Π. , σελ.</w:t>
        </w:r>
        <w:r w:rsidRPr="00350F3C">
          <w:rPr>
            <w:rFonts w:eastAsia="Times New Roman"/>
            <w:szCs w:val="24"/>
            <w:lang w:eastAsia="en-US"/>
          </w:rPr>
          <w:br/>
        </w:r>
        <w:bookmarkStart w:id="37" w:name="_GoBack"/>
        <w:bookmarkEnd w:id="37"/>
      </w:ins>
    </w:p>
    <w:p w14:paraId="67A6C642"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67A6C643"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ΙΖ΄ ΠΕΡΙΟΔΟΣ</w:t>
      </w:r>
    </w:p>
    <w:p w14:paraId="67A6C644"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7A6C645"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ΣΥΝΟΔΟΣ Β΄</w:t>
      </w:r>
    </w:p>
    <w:p w14:paraId="67A6C646"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ΣΥΝΕΔΡΙΑΣΗ ΛΔ΄</w:t>
      </w:r>
    </w:p>
    <w:p w14:paraId="67A6C647"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Παρασκευή 25 Νοεμβρίου 2016</w:t>
      </w:r>
    </w:p>
    <w:p w14:paraId="67A6C64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Αθήνα, σήμερα στις 25 Νοεμβρίου 2016, ημέρα Παρασκευή και ώρα 10.09΄</w:t>
      </w:r>
      <w:r w:rsidRPr="00976F29">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w:t>
      </w:r>
      <w:r w:rsidRPr="009C7CEB">
        <w:rPr>
          <w:rFonts w:eastAsia="Times New Roman" w:cs="Times New Roman"/>
          <w:szCs w:val="24"/>
        </w:rPr>
        <w:t>κ.</w:t>
      </w:r>
      <w:r w:rsidRPr="009A5DCD">
        <w:rPr>
          <w:rFonts w:eastAsia="Times New Roman" w:cs="Times New Roman"/>
          <w:b/>
          <w:szCs w:val="24"/>
        </w:rPr>
        <w:t xml:space="preserve"> ΝΙΚΗΤΑ ΚΑΚΛΑΜΑΝΗ</w:t>
      </w:r>
      <w:r>
        <w:rPr>
          <w:rFonts w:eastAsia="Times New Roman" w:cs="Times New Roman"/>
          <w:szCs w:val="24"/>
        </w:rPr>
        <w:t>.</w:t>
      </w:r>
    </w:p>
    <w:p w14:paraId="67A6C649" w14:textId="77777777" w:rsidR="00101048" w:rsidRDefault="00350F3C">
      <w:pPr>
        <w:spacing w:line="600" w:lineRule="auto"/>
        <w:ind w:firstLine="720"/>
        <w:jc w:val="both"/>
        <w:rPr>
          <w:rFonts w:eastAsia="Times New Roman" w:cs="Times New Roman"/>
          <w:szCs w:val="24"/>
        </w:rPr>
      </w:pPr>
      <w:r w:rsidRPr="00C8089C">
        <w:rPr>
          <w:rFonts w:eastAsia="Times New Roman"/>
          <w:b/>
          <w:bCs/>
        </w:rPr>
        <w:t>ΠΡΟΕΔΡΕΥΩΝ (Νικήτας Κακλαμάνης):</w:t>
      </w:r>
      <w:r w:rsidRPr="00C8089C">
        <w:rPr>
          <w:rFonts w:eastAsia="Times New Roman" w:cs="Times New Roman"/>
          <w:szCs w:val="24"/>
        </w:rPr>
        <w:t xml:space="preserve"> Κυρίες και κύριοι συνάδελφοι, αρχίζει η συνεδρίαση.</w:t>
      </w:r>
    </w:p>
    <w:p w14:paraId="67A6C64A"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Προτού ξεκι</w:t>
      </w:r>
      <w:r w:rsidRPr="00C8089C">
        <w:rPr>
          <w:rFonts w:eastAsia="Times New Roman" w:cs="Times New Roman"/>
          <w:szCs w:val="24"/>
        </w:rPr>
        <w:t xml:space="preserve">νήσουμε τις καθιερωμένες εργασίες του Σώματος και με αφορμή τη σημερινή Παγκόσμια Ημέρα για την Εξάλειψη της Βίας σε βάρος των Γυναικών, το Προεδρείο της Βουλής αποφάσισε να αφιερώσουμε λίγο χρόνο στο σημερινό ορόσημο, ως ουσιαστικοί συμμέτοχοι και αρωγοί </w:t>
      </w:r>
      <w:r w:rsidRPr="00C8089C">
        <w:rPr>
          <w:rFonts w:eastAsia="Times New Roman" w:cs="Times New Roman"/>
          <w:szCs w:val="24"/>
        </w:rPr>
        <w:t>της φετινής εκστρατείας της λευκής κορδέλας.</w:t>
      </w:r>
    </w:p>
    <w:p w14:paraId="67A6C64B"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Πρόκειται για μια πρωτοβουλία που πάρθηκε πριν από μερικές δεκαετίες αποκλειστικά από άνδρες ευαισθητοποιημένους και αποφασισμένους να συμβάλουν στην εξάλειψη κάθε μορφής βίας κατά των γυναικών. Άλλος λίγο άλλος</w:t>
      </w:r>
      <w:r w:rsidRPr="00C8089C">
        <w:rPr>
          <w:rFonts w:eastAsia="Times New Roman" w:cs="Times New Roman"/>
          <w:szCs w:val="24"/>
        </w:rPr>
        <w:t xml:space="preserve"> πολύ, όλοι μας είμαστε, δυστυχώς, εξοικειωμένοι με το φαινόμενο και τα στατιστικά του στοιχεία. </w:t>
      </w:r>
    </w:p>
    <w:p w14:paraId="67A6C64C"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Η σωματική κακοποίηση, η λεκτική, η σεξουαλική και η ψυχολογική βία είναι τυπικά οι βασικές κατηγορίες του. Η βία στο σύνολό της συνιστά ένα οικουμενικό φαινό</w:t>
      </w:r>
      <w:r w:rsidRPr="00C8089C">
        <w:rPr>
          <w:rFonts w:eastAsia="Times New Roman" w:cs="Times New Roman"/>
          <w:szCs w:val="24"/>
        </w:rPr>
        <w:t>μενο που δεν κάνει διακρίσεις ανάμεσα στην κουλτούρα, την εθνικότητα, τη γλώσσα, τη θρησκεία, το χρώμα ή την κοινωνικοοικονομική τάξη.</w:t>
      </w:r>
    </w:p>
    <w:p w14:paraId="67A6C64D"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 xml:space="preserve">Οι αριθμοί που τη συνοδεύουν είναι πραγματικά ανατριχιαστικοί. Μέχρι το 2013 στη χώρα μας έχει καταγραφεί πως το 68% των </w:t>
      </w:r>
      <w:r w:rsidRPr="00C8089C">
        <w:rPr>
          <w:rFonts w:eastAsia="Times New Roman" w:cs="Times New Roman"/>
          <w:szCs w:val="24"/>
        </w:rPr>
        <w:t>γυναικών που υπέστησαν κακοποίηση ήταν έγγαμες. Το 16% των γυναικών που αναζήτησαν βοήθεια ήταν αλλοδαπές. Το 70% των θυμάτων είναι απόφοιτες μέσης, ανώτερης ή ανώτατης εκπαίδευσης και στο συντριπτικό ποσοστό τους, ανήκουν σε μεσαία ή ανώτερα οικονομικά στ</w:t>
      </w:r>
      <w:r w:rsidRPr="00C8089C">
        <w:rPr>
          <w:rFonts w:eastAsia="Times New Roman" w:cs="Times New Roman"/>
          <w:szCs w:val="24"/>
        </w:rPr>
        <w:t>ρώματα.</w:t>
      </w:r>
    </w:p>
    <w:p w14:paraId="67A6C64E"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Όπως είναι φυσικό, το φαινόμενο δεν εξαντλείται σε κάποια ηλικιακή ομάδα. Στην Ελλάδα του 21</w:t>
      </w:r>
      <w:r w:rsidRPr="00C8089C">
        <w:rPr>
          <w:rFonts w:eastAsia="Times New Roman" w:cs="Times New Roman"/>
          <w:szCs w:val="24"/>
          <w:vertAlign w:val="superscript"/>
        </w:rPr>
        <w:t>ου</w:t>
      </w:r>
      <w:r w:rsidRPr="00C8089C">
        <w:rPr>
          <w:rFonts w:eastAsia="Times New Roman" w:cs="Times New Roman"/>
          <w:szCs w:val="24"/>
        </w:rPr>
        <w:t xml:space="preserve"> αιώνα περίπου το ένα τρίτο των γυναικών έχει, δυστυχώς, ζήσει την εμπειρία της σωματικής ή ψυχολογικής βίας από την παιδική ηλικία, συνήθως εξαιτίας κάπο</w:t>
      </w:r>
      <w:r w:rsidRPr="00C8089C">
        <w:rPr>
          <w:rFonts w:eastAsia="Times New Roman" w:cs="Times New Roman"/>
          <w:szCs w:val="24"/>
        </w:rPr>
        <w:t>ιου ενηλίκου.</w:t>
      </w:r>
    </w:p>
    <w:p w14:paraId="67A6C64F"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 xml:space="preserve">Σε ευρωπαϊκή, επίσης, κλίμακα οι αριθμοί έρχονται να καταρρίψουν κάθε ψευδαίσθηση πολιτισμού και ανωτερότητας των υπόλοιπων ευρωπαϊκών λαών. Μέσα σε διάστημα ενός χρόνου 13 εκατομμύρια Ευρωπαίες έχουν κακοποιηθεί σωματικά και 3,7 εκατομμύρια </w:t>
      </w:r>
      <w:r w:rsidRPr="00C8089C">
        <w:rPr>
          <w:rFonts w:eastAsia="Times New Roman" w:cs="Times New Roman"/>
          <w:szCs w:val="24"/>
        </w:rPr>
        <w:t xml:space="preserve">έχουν υποστεί σεξουαλική κακοποίηση. </w:t>
      </w:r>
      <w:r w:rsidRPr="00C8089C">
        <w:rPr>
          <w:rFonts w:eastAsia="Times New Roman" w:cs="Times New Roman"/>
          <w:szCs w:val="24"/>
        </w:rPr>
        <w:lastRenderedPageBreak/>
        <w:t xml:space="preserve">Μία στις τρεις γυναίκες στην Ευρωπαϊκή Ένωση έχει πέσει θύμα σωματικής ή σεξουαλικής επίθεσης, με την «πολιτισμένη» </w:t>
      </w:r>
      <w:r>
        <w:rPr>
          <w:rFonts w:eastAsia="Times New Roman" w:cs="Times New Roman"/>
          <w:szCs w:val="24"/>
        </w:rPr>
        <w:t>β</w:t>
      </w:r>
      <w:r w:rsidRPr="00C8089C">
        <w:rPr>
          <w:rFonts w:eastAsia="Times New Roman" w:cs="Times New Roman"/>
          <w:szCs w:val="24"/>
        </w:rPr>
        <w:t>όρεια Ευρώπη να κατέχει τα υψηλότερα ποσοστά βίας κατά των γυναικών.</w:t>
      </w:r>
    </w:p>
    <w:p w14:paraId="67A6C650"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Να μην αναφερθώ στα 9 εκατομμύρια</w:t>
      </w:r>
      <w:r w:rsidRPr="00C8089C">
        <w:rPr>
          <w:rFonts w:eastAsia="Times New Roman" w:cs="Times New Roman"/>
          <w:szCs w:val="24"/>
        </w:rPr>
        <w:t xml:space="preserve"> γυναίκες που έχουν πέσει θύματα επίμονης παρακολούθησης, το λεγόμενο </w:t>
      </w:r>
      <w:r w:rsidRPr="00C8089C">
        <w:rPr>
          <w:rFonts w:eastAsia="Times New Roman" w:cs="Times New Roman"/>
          <w:szCs w:val="24"/>
          <w:lang w:val="en-US"/>
        </w:rPr>
        <w:t>stocking</w:t>
      </w:r>
      <w:r w:rsidRPr="00C8089C">
        <w:rPr>
          <w:rFonts w:eastAsia="Times New Roman" w:cs="Times New Roman"/>
          <w:szCs w:val="24"/>
        </w:rPr>
        <w:t>, και στο αποκαρδιωτικό 55% που δήλωσε ότι έχει βιώσει κάποια μορφή σεξουαλικής παρενόχλησης ή απειλής.</w:t>
      </w:r>
    </w:p>
    <w:p w14:paraId="67A6C651"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Θέλω να επιμείνω στους αριθμούς, γιατί μόνο μέσα από αυτούς μπορούμε να συ</w:t>
      </w:r>
      <w:r w:rsidRPr="00C8089C">
        <w:rPr>
          <w:rFonts w:eastAsia="Times New Roman" w:cs="Times New Roman"/>
          <w:szCs w:val="24"/>
        </w:rPr>
        <w:t>λλάβουμε τον εφιάλτη που ζει το αντίθετο φύλο όχι μόνο στη χώρα μας ή στην Ευρώπη, αλλά σε κάθε γωνιά του πλανήτη. Μία στις τρεις γυναίκες παγκοσμίως έχει βιώσει τη σωματική ή σεξουαλική βία από τον σύντροφό της. Κοντά στα 140 εκατομμύρια εκτιμώνται τα κορ</w:t>
      </w:r>
      <w:r w:rsidRPr="00C8089C">
        <w:rPr>
          <w:rFonts w:eastAsia="Times New Roman" w:cs="Times New Roman"/>
          <w:szCs w:val="24"/>
        </w:rPr>
        <w:t>ίτσια και οι γυναίκες που έχουν υποβληθεί ως σήμερα σε υποχρεωτικό ακρωτηριασμό γεννητικών οργάνων. Το φρικτό αυτό έθιμο καλά κρατεί, δεδομένου ότι κάθε χρόνο στην Αφρική προστίθενται επιπλέον 3 εκατομμύρια κοπέλες. Σχεδόν 70 εκατομμύρια κορίτσια πάνω στον</w:t>
      </w:r>
      <w:r w:rsidRPr="00C8089C">
        <w:rPr>
          <w:rFonts w:eastAsia="Times New Roman" w:cs="Times New Roman"/>
          <w:szCs w:val="24"/>
        </w:rPr>
        <w:t xml:space="preserve"> πλανήτη έχουν ζήσει ως παιδιά-νύφες.</w:t>
      </w:r>
    </w:p>
    <w:p w14:paraId="67A6C652"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lastRenderedPageBreak/>
        <w:t xml:space="preserve">Στο ίδιο μήκος κύματος παραπάνω από 10 εκατομμύρια γυναίκες είναι θύματα αναγκαστικής δουλείας και περίπου 5 εκατομμύρια κορίτσια και γυναίκες είναι θύματα της πορνείας και του </w:t>
      </w:r>
      <w:r w:rsidRPr="00C8089C">
        <w:rPr>
          <w:rFonts w:eastAsia="Times New Roman" w:cs="Times New Roman"/>
          <w:szCs w:val="24"/>
          <w:lang w:val="en-US"/>
        </w:rPr>
        <w:t>trafficking</w:t>
      </w:r>
      <w:r w:rsidRPr="00C8089C">
        <w:rPr>
          <w:rFonts w:eastAsia="Times New Roman" w:cs="Times New Roman"/>
          <w:szCs w:val="24"/>
        </w:rPr>
        <w:t>.</w:t>
      </w:r>
    </w:p>
    <w:p w14:paraId="67A6C653"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Μπορεί να σας κούρασα με του</w:t>
      </w:r>
      <w:r w:rsidRPr="00C8089C">
        <w:rPr>
          <w:rFonts w:eastAsia="Times New Roman" w:cs="Times New Roman"/>
          <w:szCs w:val="24"/>
        </w:rPr>
        <w:t>ς αριθμούς και τα ποσοστά, αλλά σκεφθείτε το λίγο: Όλα όσα σας παρέθεσα δεν είναι ψυχρές στατιστικές πάνω σε ένα χαρτί. Είναι πρόσωπα, είναι ψυχές με όνειρα, είναι κορίτσια που περπατούμε δίπλα τους ανυποψίαστοι και τα προσπερνούμε, αγνοώντας τον σταυρό πο</w:t>
      </w:r>
      <w:r w:rsidRPr="00C8089C">
        <w:rPr>
          <w:rFonts w:eastAsia="Times New Roman" w:cs="Times New Roman"/>
          <w:szCs w:val="24"/>
        </w:rPr>
        <w:t>υ κουβαλούν στους ώμους τους. Είναι οι γυναίκες με μάνα και πατέρα, με αδέλφια, φίλους και παιδιά.</w:t>
      </w:r>
    </w:p>
    <w:p w14:paraId="67A6C654"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Ως γιος μιας υπέροχης γυναίκας, σαν αδελφός, ως φίλος, σύντροφος ή συνάδελφος, θέλω να μου επιτρέψετε να σας πω τι ορίζω εγώ προσωπικά ως βία στον δεδομένο τ</w:t>
      </w:r>
      <w:r w:rsidRPr="00C8089C">
        <w:rPr>
          <w:rFonts w:eastAsia="Times New Roman" w:cs="Times New Roman"/>
          <w:szCs w:val="24"/>
        </w:rPr>
        <w:t>ρόπο και χρόνο που ζω. Βία είναι το επιμελές φκιασίδωμα στο πρόσωπο της γυναίκας, που δεν καταφέρνει να κρύψει τις μελανιές ούτε καν με δικαιολογίες, όπως αυτό το χιλιοειπωμένο «δεν είναι τίποτα, έπεσα στις σκάλες». Βία είναι οι διακρίσεις που καλλιεργούντ</w:t>
      </w:r>
      <w:r w:rsidRPr="00C8089C">
        <w:rPr>
          <w:rFonts w:eastAsia="Times New Roman" w:cs="Times New Roman"/>
          <w:szCs w:val="24"/>
        </w:rPr>
        <w:t xml:space="preserve">αι από κούνια «νοικοκυρά είσαι, δεν δουλεύεις», «έκανα κόρη για να μου φέρει ένα </w:t>
      </w:r>
      <w:r w:rsidRPr="00C8089C">
        <w:rPr>
          <w:rFonts w:eastAsia="Times New Roman" w:cs="Times New Roman"/>
          <w:szCs w:val="24"/>
        </w:rPr>
        <w:lastRenderedPageBreak/>
        <w:t>ποτήρι νερό στα γεράματα» ή «οι άνδρες δεν κλαίνε». Βία είναι η μόνιμη επωδός των αντρών στο άκουσμα ενός περιστατικού βιασμού, «τα ήθελε και τα έπαθε».</w:t>
      </w:r>
    </w:p>
    <w:p w14:paraId="67A6C655"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Βία είναι το αργοπορημ</w:t>
      </w:r>
      <w:r w:rsidRPr="00C8089C">
        <w:rPr>
          <w:rFonts w:eastAsia="Times New Roman" w:cs="Times New Roman"/>
          <w:szCs w:val="24"/>
        </w:rPr>
        <w:t>ένο δικαίωμα ψήφου, ο συγκριτικά χαμηλότερος μισθός, οι καθυστερημένες προαγωγές και οι προσωπικές ερωτήσεις κατά την πρόσληψη σε δουλειά, «σκέφτεσαι να κάνεις οικογένεια;». Βία είναι τα πρότυπα ομορφιάς και τα στερεότυπα των ρόλων. Είναι η ζωντοχήρα που δ</w:t>
      </w:r>
      <w:r w:rsidRPr="00C8089C">
        <w:rPr>
          <w:rFonts w:eastAsia="Times New Roman" w:cs="Times New Roman"/>
          <w:szCs w:val="24"/>
        </w:rPr>
        <w:t>εν αποκαλείται διαζευγμένη. Είναι η χήρα που συχνά ακούει να της λένε «τον έφαγες τον άνθρωπο» ή η ανύπαντρη μητέρα που αυτομάτως ταυτίζεται με γυναίκα ελευθερίων ηθών.</w:t>
      </w:r>
    </w:p>
    <w:p w14:paraId="67A6C656"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 xml:space="preserve">Βία, τέλος, είναι και το μίσος στις </w:t>
      </w:r>
      <w:proofErr w:type="spellStart"/>
      <w:r w:rsidRPr="00C8089C">
        <w:rPr>
          <w:rFonts w:eastAsia="Times New Roman" w:cs="Times New Roman"/>
          <w:szCs w:val="24"/>
        </w:rPr>
        <w:t>διεμφυλικές</w:t>
      </w:r>
      <w:proofErr w:type="spellEnd"/>
      <w:r w:rsidRPr="00C8089C">
        <w:rPr>
          <w:rFonts w:eastAsia="Times New Roman" w:cs="Times New Roman"/>
          <w:szCs w:val="24"/>
        </w:rPr>
        <w:t xml:space="preserve"> γυναίκες, στα πλάσματα εκείνα που ένιωσ</w:t>
      </w:r>
      <w:r w:rsidRPr="00C8089C">
        <w:rPr>
          <w:rFonts w:eastAsia="Times New Roman" w:cs="Times New Roman"/>
          <w:szCs w:val="24"/>
        </w:rPr>
        <w:t>αν την ανάγκη να επαναπροσδιορίσουν το φύλο τους και το πλήρωσαν ακριβά με εξευτελισμό, με ξύλο, ακόμα και με την ίδια τους τη ζωή.</w:t>
      </w:r>
    </w:p>
    <w:p w14:paraId="67A6C657"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lastRenderedPageBreak/>
        <w:t>Βία, όμως, για εμάς, αγαπητοί συνάδελφοι, είναι και κάτι ακόμα. Είναι η δική μας ανοχή στη βία. Είναι ο συγγενής, ο γείτονας</w:t>
      </w:r>
      <w:r w:rsidRPr="00C8089C">
        <w:rPr>
          <w:rFonts w:eastAsia="Times New Roman" w:cs="Times New Roman"/>
          <w:szCs w:val="24"/>
        </w:rPr>
        <w:t>, ο φίλος, ο συνάδελφος που ξέρει, αλλά δεν μιλά. Γι’ αυτό πρέπει να γνωρίζουμε πως για ό,τι συνέβη στο παρελθόν ή θα συμβεί στο μέλλον είμαστε και εμείς υπεύθυνοι, γιατί ουσιαστικά η ανοχή είναι συνενοχή.</w:t>
      </w:r>
    </w:p>
    <w:p w14:paraId="67A6C658"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Κλείνοντας, θέλω από τη θέση αυτή να πω για μια ακ</w:t>
      </w:r>
      <w:r w:rsidRPr="00C8089C">
        <w:rPr>
          <w:rFonts w:eastAsia="Times New Roman" w:cs="Times New Roman"/>
          <w:szCs w:val="24"/>
        </w:rPr>
        <w:t>όμη φορά πως όλοι μαζί θα συνεχίσουμε μέσα και έξω από τη Βουλή να μαχόμαστε με κάθε τρόπο ενάντια στη βία που καταδικάζουμε όλοι μαζί σήμερα. Είμαι βέβαιος πως όλοι σας μέσα σε αυτή την Αίθουσα μοιράζεστε τις ίδιες σκέψεις και τα ίδια συναισθήματα με εμέν</w:t>
      </w:r>
      <w:r w:rsidRPr="00C8089C">
        <w:rPr>
          <w:rFonts w:eastAsia="Times New Roman" w:cs="Times New Roman"/>
          <w:szCs w:val="24"/>
        </w:rPr>
        <w:t>α. Αυτή και μόνο η διαπίστωση είναι το καλύτερο εφαλτήριο για την κοινή μας προσπάθεια στο μέλλον.</w:t>
      </w:r>
    </w:p>
    <w:p w14:paraId="67A6C659"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 xml:space="preserve">Όλοι εμείς σήμερα που φοράμε τη λευκή κορδέλα, είτε στο πέτο είτε κατευθείαν στην καρδιά, αξίζει ως υπερήφανοι γιοι, πατεράδες, σύντροφοι, αδελφοί και φίλοι </w:t>
      </w:r>
      <w:r w:rsidRPr="00C8089C">
        <w:rPr>
          <w:rFonts w:eastAsia="Times New Roman" w:cs="Times New Roman"/>
          <w:szCs w:val="24"/>
        </w:rPr>
        <w:t xml:space="preserve">γυναικών να στραφούμε για λίγες μόνο </w:t>
      </w:r>
      <w:r w:rsidRPr="00C8089C">
        <w:rPr>
          <w:rFonts w:eastAsia="Times New Roman" w:cs="Times New Roman"/>
          <w:szCs w:val="24"/>
        </w:rPr>
        <w:lastRenderedPageBreak/>
        <w:t xml:space="preserve">στιγμές όρθιοι και σιωπηλοί σε αυτή την Αίθουσα, για να υποκλιθούμε έμπρακτα, να δεσμευτούμε σε όλες αυτές τις γυναίκες-θύματα, μπροστά στις πραγματικές </w:t>
      </w:r>
      <w:proofErr w:type="spellStart"/>
      <w:r w:rsidRPr="00C8089C">
        <w:rPr>
          <w:rFonts w:eastAsia="Times New Roman" w:cs="Times New Roman"/>
          <w:szCs w:val="24"/>
        </w:rPr>
        <w:t>ηρωίδες</w:t>
      </w:r>
      <w:proofErr w:type="spellEnd"/>
      <w:r w:rsidRPr="00C8089C">
        <w:rPr>
          <w:rFonts w:eastAsia="Times New Roman" w:cs="Times New Roman"/>
          <w:szCs w:val="24"/>
        </w:rPr>
        <w:t xml:space="preserve"> της ζωής.</w:t>
      </w:r>
    </w:p>
    <w:p w14:paraId="67A6C65A" w14:textId="77777777" w:rsidR="00101048" w:rsidRDefault="00350F3C">
      <w:pPr>
        <w:spacing w:line="600" w:lineRule="auto"/>
        <w:ind w:firstLine="720"/>
        <w:contextualSpacing/>
        <w:jc w:val="both"/>
        <w:rPr>
          <w:rFonts w:eastAsia="Times New Roman" w:cs="Times New Roman"/>
          <w:szCs w:val="24"/>
        </w:rPr>
      </w:pPr>
      <w:r w:rsidRPr="00C8089C">
        <w:rPr>
          <w:rFonts w:eastAsia="Times New Roman" w:cs="Times New Roman"/>
          <w:szCs w:val="24"/>
        </w:rPr>
        <w:t>Σας ευχαριστώ.</w:t>
      </w:r>
    </w:p>
    <w:p w14:paraId="67A6C65B" w14:textId="77777777" w:rsidR="00101048" w:rsidRDefault="00350F3C">
      <w:pPr>
        <w:spacing w:line="600" w:lineRule="auto"/>
        <w:ind w:firstLine="709"/>
        <w:jc w:val="center"/>
        <w:rPr>
          <w:rFonts w:eastAsia="Times New Roman"/>
          <w:bCs/>
        </w:rPr>
      </w:pPr>
      <w:r w:rsidRPr="00C8089C">
        <w:rPr>
          <w:rFonts w:eastAsia="Times New Roman"/>
          <w:bCs/>
        </w:rPr>
        <w:t xml:space="preserve">(Χειροκροτήματα από όλες τις </w:t>
      </w:r>
      <w:r w:rsidRPr="00C8089C">
        <w:rPr>
          <w:rFonts w:eastAsia="Times New Roman"/>
          <w:bCs/>
        </w:rPr>
        <w:t>πτέρυγες της Βουλής)</w:t>
      </w:r>
    </w:p>
    <w:p w14:paraId="67A6C65C"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Κυρίες και κύριοι συνάδελφοι, αρχίζει τώρα η κανονική συνεδρίαση. </w:t>
      </w:r>
    </w:p>
    <w:p w14:paraId="67A6C65D"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Πριν εισέλθουμε στη συζήτηση των επικαίρων ερωτήσεων, έχω την τιμή να ανακοινώσω στο Σώμα το δελτίο επικαίρων ερωτήσεων της Δευτέρας 28 Νοεμβρίου 2016. </w:t>
      </w:r>
    </w:p>
    <w:p w14:paraId="67A6C65E"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Α. </w:t>
      </w:r>
      <w:r w:rsidRPr="00C8089C">
        <w:rPr>
          <w:rFonts w:eastAsia="Times New Roman" w:cs="Times New Roman"/>
          <w:szCs w:val="24"/>
        </w:rPr>
        <w:t>ΕΠΙΚΑΙΡΕΣ ΕΡ</w:t>
      </w:r>
      <w:r w:rsidRPr="00C8089C">
        <w:rPr>
          <w:rFonts w:eastAsia="Times New Roman" w:cs="Times New Roman"/>
          <w:szCs w:val="24"/>
        </w:rPr>
        <w:t>ΩΤΗΣΕΙΣ</w:t>
      </w:r>
      <w:r w:rsidRPr="00C8089C">
        <w:rPr>
          <w:rFonts w:eastAsia="Times New Roman" w:cs="Times New Roman"/>
          <w:szCs w:val="24"/>
        </w:rPr>
        <w:t xml:space="preserve"> </w:t>
      </w:r>
      <w:r>
        <w:rPr>
          <w:rFonts w:eastAsia="Times New Roman" w:cs="Times New Roman"/>
          <w:szCs w:val="24"/>
        </w:rPr>
        <w:t>Π</w:t>
      </w:r>
      <w:r w:rsidRPr="00C8089C">
        <w:rPr>
          <w:rFonts w:eastAsia="Times New Roman" w:cs="Times New Roman"/>
          <w:szCs w:val="24"/>
        </w:rPr>
        <w:t xml:space="preserve">ρώτου </w:t>
      </w:r>
      <w:r>
        <w:rPr>
          <w:rFonts w:eastAsia="Times New Roman" w:cs="Times New Roman"/>
          <w:szCs w:val="24"/>
        </w:rPr>
        <w:t>Κ</w:t>
      </w:r>
      <w:r w:rsidRPr="00C8089C">
        <w:rPr>
          <w:rFonts w:eastAsia="Times New Roman" w:cs="Times New Roman"/>
          <w:szCs w:val="24"/>
        </w:rPr>
        <w:t>ύκλου (Άρθρο 130 παρ</w:t>
      </w:r>
      <w:r>
        <w:rPr>
          <w:rFonts w:eastAsia="Times New Roman" w:cs="Times New Roman"/>
          <w:szCs w:val="24"/>
        </w:rPr>
        <w:t>άγραφοι</w:t>
      </w:r>
      <w:r w:rsidRPr="00C8089C">
        <w:rPr>
          <w:rFonts w:eastAsia="Times New Roman" w:cs="Times New Roman"/>
          <w:szCs w:val="24"/>
        </w:rPr>
        <w:t xml:space="preserve"> 2 και 3 </w:t>
      </w:r>
      <w:r>
        <w:rPr>
          <w:rFonts w:eastAsia="Times New Roman" w:cs="Times New Roman"/>
          <w:szCs w:val="24"/>
        </w:rPr>
        <w:t xml:space="preserve">του </w:t>
      </w:r>
      <w:r w:rsidRPr="00C8089C">
        <w:rPr>
          <w:rFonts w:eastAsia="Times New Roman" w:cs="Times New Roman"/>
          <w:szCs w:val="24"/>
        </w:rPr>
        <w:t>Καν</w:t>
      </w:r>
      <w:r>
        <w:rPr>
          <w:rFonts w:eastAsia="Times New Roman" w:cs="Times New Roman"/>
          <w:szCs w:val="24"/>
        </w:rPr>
        <w:t>ονισμού της</w:t>
      </w:r>
      <w:r w:rsidRPr="00C8089C">
        <w:rPr>
          <w:rFonts w:eastAsia="Times New Roman" w:cs="Times New Roman"/>
          <w:szCs w:val="24"/>
        </w:rPr>
        <w:t xml:space="preserve"> Βουλής) </w:t>
      </w:r>
    </w:p>
    <w:p w14:paraId="67A6C65F"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1. Η</w:t>
      </w:r>
      <w:r>
        <w:rPr>
          <w:rFonts w:eastAsia="Times New Roman" w:cs="Times New Roman"/>
          <w:szCs w:val="24"/>
        </w:rPr>
        <w:t xml:space="preserve"> </w:t>
      </w:r>
      <w:r w:rsidRPr="00C8089C">
        <w:rPr>
          <w:rFonts w:eastAsia="Times New Roman" w:cs="Times New Roman"/>
          <w:szCs w:val="24"/>
        </w:rPr>
        <w:t xml:space="preserve">με αριθμό 241/22-11-2016 επίκαιρη ερώτηση του Βουλευτή Αττικής του Συνασπισμού Ριζοσπαστικής Αριστεράς κ. Παναγιώτη (Πάνου) </w:t>
      </w:r>
      <w:proofErr w:type="spellStart"/>
      <w:r w:rsidRPr="00C8089C">
        <w:rPr>
          <w:rFonts w:eastAsia="Times New Roman" w:cs="Times New Roman"/>
          <w:szCs w:val="24"/>
        </w:rPr>
        <w:t>Σκουρολιάκου</w:t>
      </w:r>
      <w:proofErr w:type="spellEnd"/>
      <w:r w:rsidRPr="00C8089C">
        <w:rPr>
          <w:rFonts w:eastAsia="Times New Roman" w:cs="Times New Roman"/>
          <w:szCs w:val="24"/>
        </w:rPr>
        <w:t xml:space="preserve"> προς την Υπουργό Πολιτισμού και Αθ</w:t>
      </w:r>
      <w:r w:rsidRPr="00C8089C">
        <w:rPr>
          <w:rFonts w:eastAsia="Times New Roman" w:cs="Times New Roman"/>
          <w:szCs w:val="24"/>
        </w:rPr>
        <w:t>λητισμού, σχετικά με την αξιοποίηση του Ολυμπιακού Σκοπευτηρίου στο Μαρκόπουλο Αττικής.</w:t>
      </w:r>
    </w:p>
    <w:p w14:paraId="67A6C660"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2. Η με αριθμό 236/21-11-2016 επίκαιρη ερώτηση του Βουλευτή Άρτας της Νέας Δημοκρατίας κ. Γεωργίου </w:t>
      </w:r>
      <w:proofErr w:type="spellStart"/>
      <w:r w:rsidRPr="00C8089C">
        <w:rPr>
          <w:rFonts w:eastAsia="Times New Roman" w:cs="Times New Roman"/>
          <w:szCs w:val="24"/>
        </w:rPr>
        <w:t>Στύλιου</w:t>
      </w:r>
      <w:proofErr w:type="spellEnd"/>
      <w:r w:rsidRPr="00C8089C">
        <w:rPr>
          <w:rFonts w:eastAsia="Times New Roman" w:cs="Times New Roman"/>
          <w:szCs w:val="24"/>
        </w:rPr>
        <w:t xml:space="preserve"> προς τον Υπουργό Αγροτικής Ανάπτυξης και Τροφίμων, σχετικά με</w:t>
      </w:r>
      <w:r w:rsidRPr="00C8089C">
        <w:rPr>
          <w:rFonts w:eastAsia="Times New Roman" w:cs="Times New Roman"/>
          <w:szCs w:val="24"/>
        </w:rPr>
        <w:t xml:space="preserve"> την αύξηση του ποσού της συνδεδεμένης ενίσχυσης ανά στρέμμα για τα πορτοκάλια προς </w:t>
      </w:r>
      <w:proofErr w:type="spellStart"/>
      <w:r w:rsidRPr="00C8089C">
        <w:rPr>
          <w:rFonts w:eastAsia="Times New Roman" w:cs="Times New Roman"/>
          <w:szCs w:val="24"/>
        </w:rPr>
        <w:t>χυμοποίηση</w:t>
      </w:r>
      <w:proofErr w:type="spellEnd"/>
      <w:r w:rsidRPr="00C8089C">
        <w:rPr>
          <w:rFonts w:eastAsia="Times New Roman" w:cs="Times New Roman"/>
          <w:szCs w:val="24"/>
        </w:rPr>
        <w:t>.</w:t>
      </w:r>
    </w:p>
    <w:p w14:paraId="67A6C661"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3. Η με αριθμό 243/22-11-2016 επίκαιρη ερώτηση του Βουλευτή Ηρακλείου του Κομμουνιστικού Κόμματος Ελλάδ</w:t>
      </w:r>
      <w:r>
        <w:rPr>
          <w:rFonts w:eastAsia="Times New Roman" w:cs="Times New Roman"/>
          <w:szCs w:val="24"/>
        </w:rPr>
        <w:t>α</w:t>
      </w:r>
      <w:r w:rsidRPr="00C8089C">
        <w:rPr>
          <w:rFonts w:eastAsia="Times New Roman" w:cs="Times New Roman"/>
          <w:szCs w:val="24"/>
        </w:rPr>
        <w:t>ς κ. Εμμανουήλ Συντυχάκη προς τον Υπουργό Υποδομών και Μ</w:t>
      </w:r>
      <w:r w:rsidRPr="00C8089C">
        <w:rPr>
          <w:rFonts w:eastAsia="Times New Roman" w:cs="Times New Roman"/>
          <w:szCs w:val="24"/>
        </w:rPr>
        <w:t xml:space="preserve">εταφορών, σχετικά με τη λήψη μέτρων για την ολοκλήρωση των εργασιών αποκατάστασης του </w:t>
      </w:r>
      <w:proofErr w:type="spellStart"/>
      <w:r w:rsidRPr="00C8089C">
        <w:rPr>
          <w:rFonts w:eastAsia="Times New Roman" w:cs="Times New Roman"/>
          <w:szCs w:val="24"/>
        </w:rPr>
        <w:t>Καπετανάκειου</w:t>
      </w:r>
      <w:proofErr w:type="spellEnd"/>
      <w:r w:rsidRPr="00C8089C">
        <w:rPr>
          <w:rFonts w:eastAsia="Times New Roman" w:cs="Times New Roman"/>
          <w:szCs w:val="24"/>
        </w:rPr>
        <w:t xml:space="preserve"> Σχολείου στο Ηράκλειο Κρήτης.</w:t>
      </w:r>
    </w:p>
    <w:p w14:paraId="67A6C662"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 xml:space="preserve">Β. </w:t>
      </w:r>
      <w:r w:rsidRPr="00C8089C">
        <w:rPr>
          <w:rFonts w:eastAsia="Times New Roman" w:cs="Times New Roman"/>
          <w:szCs w:val="24"/>
        </w:rPr>
        <w:t>ΕΠΙΚΑΙΡΕΣ ΕΡΩΤΗΣΕΙΣ</w:t>
      </w:r>
      <w:r w:rsidRPr="00C8089C">
        <w:rPr>
          <w:rFonts w:eastAsia="Times New Roman" w:cs="Times New Roman"/>
          <w:szCs w:val="24"/>
        </w:rPr>
        <w:t xml:space="preserve"> </w:t>
      </w:r>
      <w:r>
        <w:rPr>
          <w:rFonts w:eastAsia="Times New Roman" w:cs="Times New Roman"/>
          <w:szCs w:val="24"/>
        </w:rPr>
        <w:t>Δ</w:t>
      </w:r>
      <w:r w:rsidRPr="00C8089C">
        <w:rPr>
          <w:rFonts w:eastAsia="Times New Roman" w:cs="Times New Roman"/>
          <w:szCs w:val="24"/>
        </w:rPr>
        <w:t xml:space="preserve">εύτερου </w:t>
      </w:r>
      <w:r>
        <w:rPr>
          <w:rFonts w:eastAsia="Times New Roman" w:cs="Times New Roman"/>
          <w:szCs w:val="24"/>
        </w:rPr>
        <w:t>Κ</w:t>
      </w:r>
      <w:r w:rsidRPr="00C8089C">
        <w:rPr>
          <w:rFonts w:eastAsia="Times New Roman" w:cs="Times New Roman"/>
          <w:szCs w:val="24"/>
        </w:rPr>
        <w:t>ύκλου (Άρθρο 130 παρ</w:t>
      </w:r>
      <w:r>
        <w:rPr>
          <w:rFonts w:eastAsia="Times New Roman" w:cs="Times New Roman"/>
          <w:szCs w:val="24"/>
        </w:rPr>
        <w:t>άγραφοι</w:t>
      </w:r>
      <w:r w:rsidRPr="00C8089C">
        <w:rPr>
          <w:rFonts w:eastAsia="Times New Roman" w:cs="Times New Roman"/>
          <w:szCs w:val="24"/>
        </w:rPr>
        <w:t xml:space="preserve"> 2 και 3 </w:t>
      </w:r>
      <w:r>
        <w:rPr>
          <w:rFonts w:eastAsia="Times New Roman" w:cs="Times New Roman"/>
          <w:szCs w:val="24"/>
        </w:rPr>
        <w:t xml:space="preserve">του </w:t>
      </w:r>
      <w:r w:rsidRPr="00C8089C">
        <w:rPr>
          <w:rFonts w:eastAsia="Times New Roman" w:cs="Times New Roman"/>
          <w:szCs w:val="24"/>
        </w:rPr>
        <w:t>Καν</w:t>
      </w:r>
      <w:r>
        <w:rPr>
          <w:rFonts w:eastAsia="Times New Roman" w:cs="Times New Roman"/>
          <w:szCs w:val="24"/>
        </w:rPr>
        <w:t>ονισμού της</w:t>
      </w:r>
      <w:r w:rsidRPr="00C8089C">
        <w:rPr>
          <w:rFonts w:eastAsia="Times New Roman" w:cs="Times New Roman"/>
          <w:szCs w:val="24"/>
        </w:rPr>
        <w:t xml:space="preserve"> Βουλής)</w:t>
      </w:r>
    </w:p>
    <w:p w14:paraId="67A6C663"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1. Η με αριθμό 237/21-11-2016 </w:t>
      </w:r>
      <w:r w:rsidRPr="00C8089C">
        <w:rPr>
          <w:rFonts w:eastAsia="Times New Roman" w:cs="Times New Roman"/>
          <w:szCs w:val="24"/>
        </w:rPr>
        <w:t>επίκαιρη ερώτηση του Βουλευτή Ρεθύμνου της Νέας Δημοκρατίας κ. Ιωάννη Κεφαλογιάννη προς τον Υπουργό Ψηφιακής Πολιτικής, Τηλεπικοινωνιών και Ενημέρωσης, σχετικά με το νομικό καθεστώς κυπριακής εταιρίας που συμμετέχει στο μετοχολόγιο της Αυγής Α.Ε.</w:t>
      </w:r>
    </w:p>
    <w:p w14:paraId="67A6C664"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2. Η με α</w:t>
      </w:r>
      <w:r w:rsidRPr="00C8089C">
        <w:rPr>
          <w:rFonts w:eastAsia="Times New Roman" w:cs="Times New Roman"/>
          <w:szCs w:val="24"/>
        </w:rPr>
        <w:t xml:space="preserve">ριθμό 227/18-11-2016 επίκαιρη ερώτηση του Βουλευτή Ηρακλείου της Νέας Δημοκρατίας κ. Ελευθερίου </w:t>
      </w:r>
      <w:proofErr w:type="spellStart"/>
      <w:r w:rsidRPr="00C8089C">
        <w:rPr>
          <w:rFonts w:eastAsia="Times New Roman" w:cs="Times New Roman"/>
          <w:szCs w:val="24"/>
        </w:rPr>
        <w:t>Αυγενάκη</w:t>
      </w:r>
      <w:proofErr w:type="spellEnd"/>
      <w:r w:rsidRPr="00C8089C">
        <w:rPr>
          <w:rFonts w:eastAsia="Times New Roman" w:cs="Times New Roman"/>
          <w:szCs w:val="24"/>
        </w:rPr>
        <w:t xml:space="preserve"> προς τον Υπουργό Υγείας, σχετικά με τη συστηματική αποδόμηση του Εθνικού Συστήματος Υγείας.</w:t>
      </w:r>
    </w:p>
    <w:p w14:paraId="67A6C665"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3. Η με αριθμό 232/21-11-2016 επίκαιρη ερώτηση του Βουλευτή</w:t>
      </w:r>
      <w:r w:rsidRPr="00C8089C">
        <w:rPr>
          <w:rFonts w:eastAsia="Times New Roman" w:cs="Times New Roman"/>
          <w:szCs w:val="24"/>
        </w:rPr>
        <w:t xml:space="preserve"> Ηρακλείου του Κομμουνιστικού Κόμματος Ελλάδ</w:t>
      </w:r>
      <w:r>
        <w:rPr>
          <w:rFonts w:eastAsia="Times New Roman" w:cs="Times New Roman"/>
          <w:szCs w:val="24"/>
        </w:rPr>
        <w:t>α</w:t>
      </w:r>
      <w:r w:rsidRPr="00C8089C">
        <w:rPr>
          <w:rFonts w:eastAsia="Times New Roman" w:cs="Times New Roman"/>
          <w:szCs w:val="24"/>
        </w:rPr>
        <w:t xml:space="preserve">ς κ. Εμμανουήλ Συντυχάκη προς την Υπουργό Πολιτισμού και Αθλητισμού, σχετικά με την </w:t>
      </w:r>
      <w:proofErr w:type="spellStart"/>
      <w:r w:rsidRPr="00C8089C">
        <w:rPr>
          <w:rFonts w:eastAsia="Times New Roman" w:cs="Times New Roman"/>
          <w:szCs w:val="24"/>
        </w:rPr>
        <w:lastRenderedPageBreak/>
        <w:t>ψηφιοποίηση</w:t>
      </w:r>
      <w:proofErr w:type="spellEnd"/>
      <w:r w:rsidRPr="00C8089C">
        <w:rPr>
          <w:rFonts w:eastAsia="Times New Roman" w:cs="Times New Roman"/>
          <w:szCs w:val="24"/>
        </w:rPr>
        <w:t xml:space="preserve"> κινητών μνημείων και τις άθλιες εργασιακές σχέσεις, που καλούνται να δουλέψουν οι αρχαιολόγοι. </w:t>
      </w:r>
    </w:p>
    <w:p w14:paraId="67A6C666"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4. Η με αριθμό 225/</w:t>
      </w:r>
      <w:r w:rsidRPr="00C8089C">
        <w:rPr>
          <w:rFonts w:eastAsia="Times New Roman" w:cs="Times New Roman"/>
          <w:szCs w:val="24"/>
        </w:rPr>
        <w:t xml:space="preserve">18-11-2016 επίκαιρη ερώτηση του Ζ΄ Αντιπροέδρου της Βουλής και Βουλευτή Α΄ Αθηνών του Ποταμιού κ. Σπυρίδωνος Λυκούδη προς τον Υπουργό Εσωτερικών, σχετικά με την αντιμετώπιση των προβλημάτων του Πεδίου του Άρεως. </w:t>
      </w:r>
    </w:p>
    <w:p w14:paraId="67A6C667"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5. Η με αριθμό 240/22-11-2016 επίκαιρη ερώτ</w:t>
      </w:r>
      <w:r w:rsidRPr="00C8089C">
        <w:rPr>
          <w:rFonts w:eastAsia="Times New Roman" w:cs="Times New Roman"/>
          <w:szCs w:val="24"/>
        </w:rPr>
        <w:t>ηση του Βουλευτή Πρέβεζας του Συνασπισμού Ριζοσπαστικής Αριστεράς κ. Κωνσταντίνου Μπάρκα προς την Υπουργό Εργασίας, Κοινωνικής Ασφάλισης και Κοινωνικής Αλληλεγγύης, σχετικά με τις συνδικαλιστικές διώξεις στο Γηροκομείο Αθηνών.</w:t>
      </w:r>
    </w:p>
    <w:p w14:paraId="67A6C668"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6. Η με αριθμό 239/21-11-2016</w:t>
      </w:r>
      <w:r w:rsidRPr="00C8089C">
        <w:rPr>
          <w:rFonts w:eastAsia="Times New Roman" w:cs="Times New Roman"/>
          <w:szCs w:val="24"/>
        </w:rPr>
        <w:t xml:space="preserve"> επίκαιρη ερώτηση του Βουλευτή Β΄ Αθηνών του Λαϊκού Συνδέσμου – Χρυσή</w:t>
      </w:r>
      <w:r w:rsidRPr="00976F29">
        <w:rPr>
          <w:rFonts w:eastAsia="Times New Roman" w:cs="Times New Roman"/>
          <w:szCs w:val="24"/>
        </w:rPr>
        <w:t xml:space="preserve"> </w:t>
      </w:r>
      <w:r w:rsidRPr="00C8089C">
        <w:rPr>
          <w:rFonts w:eastAsia="Times New Roman" w:cs="Times New Roman"/>
          <w:szCs w:val="24"/>
        </w:rPr>
        <w:t xml:space="preserve">Αυγή κ. Γεωργίου Γερμενή προς τον Υπουργό Εσωτερικών, σχετικά με τη «δολοφονική επίθεση από παρακρατικά τάγματα εφόδου σε βουλευτή του </w:t>
      </w:r>
      <w:r>
        <w:rPr>
          <w:rFonts w:eastAsia="Times New Roman" w:cs="Times New Roman"/>
          <w:szCs w:val="24"/>
        </w:rPr>
        <w:t>ε</w:t>
      </w:r>
      <w:r w:rsidRPr="00C8089C">
        <w:rPr>
          <w:rFonts w:eastAsia="Times New Roman" w:cs="Times New Roman"/>
          <w:szCs w:val="24"/>
        </w:rPr>
        <w:t>λληνικού Κοινοβουλίου».</w:t>
      </w:r>
    </w:p>
    <w:p w14:paraId="67A6C669"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7. Η με αριθμό 235/21-11-2</w:t>
      </w:r>
      <w:r w:rsidRPr="00C8089C">
        <w:rPr>
          <w:rFonts w:eastAsia="Times New Roman" w:cs="Times New Roman"/>
          <w:szCs w:val="24"/>
        </w:rPr>
        <w:t>016 επίκαιρη ερώτηση της Βουλευτού Σερρών της Νέας Δημοκρατίας κ</w:t>
      </w:r>
      <w:r>
        <w:rPr>
          <w:rFonts w:eastAsia="Times New Roman" w:cs="Times New Roman"/>
          <w:szCs w:val="24"/>
        </w:rPr>
        <w:t>.</w:t>
      </w:r>
      <w:r w:rsidRPr="00C8089C">
        <w:rPr>
          <w:rFonts w:eastAsia="Times New Roman" w:cs="Times New Roman"/>
          <w:szCs w:val="24"/>
        </w:rPr>
        <w:t xml:space="preserve"> Φωτεινής Αραμπατζή προς την Υπουργό Πολιτισμού και Αθλητισμού, σχετικά με την εγκατάλειψη του ακτινοβόλου μνημείου της Αμφίπολης.</w:t>
      </w:r>
    </w:p>
    <w:p w14:paraId="67A6C66A"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8. Η με αριθμό 238/21-11-2016 επίκαιρη ερώτηση του </w:t>
      </w:r>
      <w:r w:rsidRPr="00C8089C">
        <w:rPr>
          <w:rFonts w:eastAsia="Times New Roman" w:cs="Times New Roman"/>
          <w:szCs w:val="24"/>
        </w:rPr>
        <w:t xml:space="preserve">Ανεξάρτητου Βουλευτή Αχαΐας κ. </w:t>
      </w:r>
      <w:proofErr w:type="spellStart"/>
      <w:r w:rsidRPr="00C8089C">
        <w:rPr>
          <w:rFonts w:eastAsia="Times New Roman" w:cs="Times New Roman"/>
          <w:szCs w:val="24"/>
        </w:rPr>
        <w:t>Ιάσονα</w:t>
      </w:r>
      <w:proofErr w:type="spellEnd"/>
      <w:r w:rsidRPr="00C8089C">
        <w:rPr>
          <w:rFonts w:eastAsia="Times New Roman" w:cs="Times New Roman"/>
          <w:szCs w:val="24"/>
        </w:rPr>
        <w:t xml:space="preserve"> Φωτήλα προς τον Υπουργό Εσωτερικών, σχετικά με την προστασία των πολιτών και της δημόσιας περιουσίας από τους κουκουλοφόρους.</w:t>
      </w:r>
    </w:p>
    <w:p w14:paraId="67A6C66B"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9. Η με αριθμό 233/21-11-2016 επίκαιρη ερώτηση του Βουλευτή Β΄ Αθηνών του Κομμουνιστικού Κόμ</w:t>
      </w:r>
      <w:r w:rsidRPr="00C8089C">
        <w:rPr>
          <w:rFonts w:eastAsia="Times New Roman" w:cs="Times New Roman"/>
          <w:szCs w:val="24"/>
        </w:rPr>
        <w:t>ματος Ελλάδ</w:t>
      </w:r>
      <w:r>
        <w:rPr>
          <w:rFonts w:eastAsia="Times New Roman" w:cs="Times New Roman"/>
          <w:szCs w:val="24"/>
        </w:rPr>
        <w:t>α</w:t>
      </w:r>
      <w:r w:rsidRPr="00C8089C">
        <w:rPr>
          <w:rFonts w:eastAsia="Times New Roman" w:cs="Times New Roman"/>
          <w:szCs w:val="24"/>
        </w:rPr>
        <w:t xml:space="preserve">ς κ. Χρήστου </w:t>
      </w:r>
      <w:proofErr w:type="spellStart"/>
      <w:r w:rsidRPr="00C8089C">
        <w:rPr>
          <w:rFonts w:eastAsia="Times New Roman" w:cs="Times New Roman"/>
          <w:szCs w:val="24"/>
        </w:rPr>
        <w:t>Κατσώτη</w:t>
      </w:r>
      <w:proofErr w:type="spellEnd"/>
      <w:r w:rsidRPr="00C8089C">
        <w:rPr>
          <w:rFonts w:eastAsia="Times New Roman" w:cs="Times New Roman"/>
          <w:szCs w:val="24"/>
        </w:rPr>
        <w:t xml:space="preserve"> προς την Υπουργό Εργασίας, Κοινωνικής Ασφάλισης και Κοινωνικής Αλληλεγγύης, σχετικά με την κατάργηση του δικαιώματος των ξενοδοχοϋπαλλήλων να λαμβάνουν εφάπαξ με τη συμπλήρωση 20 χρόνων </w:t>
      </w:r>
      <w:r>
        <w:rPr>
          <w:rFonts w:eastAsia="Times New Roman" w:cs="Times New Roman"/>
          <w:szCs w:val="24"/>
        </w:rPr>
        <w:t>α</w:t>
      </w:r>
      <w:r w:rsidRPr="00C8089C">
        <w:rPr>
          <w:rFonts w:eastAsia="Times New Roman" w:cs="Times New Roman"/>
          <w:szCs w:val="24"/>
        </w:rPr>
        <w:t>σφάλισης και τις νέες μειώσεις της τ</w:t>
      </w:r>
      <w:r w:rsidRPr="00C8089C">
        <w:rPr>
          <w:rFonts w:eastAsia="Times New Roman" w:cs="Times New Roman"/>
          <w:szCs w:val="24"/>
        </w:rPr>
        <w:t>άξης του 20%.</w:t>
      </w:r>
    </w:p>
    <w:p w14:paraId="67A6C66C"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10. Η με αριθμό 186/8-11-2016 επίκαιρη ερώτηση του Βουλευτή Α΄ Θεσσαλονίκης του Κομμουνιστικού Κόμματος Ελλάδ</w:t>
      </w:r>
      <w:r>
        <w:rPr>
          <w:rFonts w:eastAsia="Times New Roman" w:cs="Times New Roman"/>
          <w:szCs w:val="24"/>
        </w:rPr>
        <w:t>α</w:t>
      </w:r>
      <w:r w:rsidRPr="00C8089C">
        <w:rPr>
          <w:rFonts w:eastAsia="Times New Roman" w:cs="Times New Roman"/>
          <w:szCs w:val="24"/>
        </w:rPr>
        <w:t>ς κ. Ιωάννη Δελή προς τους Υπουργούς Πολιτισμού και Αθλητισμού και Εσωτερικών, σχετικά με την κατάσταση που επικρατεί στα Εθνικά Αθλ</w:t>
      </w:r>
      <w:r w:rsidRPr="00C8089C">
        <w:rPr>
          <w:rFonts w:eastAsia="Times New Roman" w:cs="Times New Roman"/>
          <w:szCs w:val="24"/>
        </w:rPr>
        <w:t xml:space="preserve">ητικά Κέντρα (ΕΑΚ) και τα Δημοτικά Αθλητικά Κέντρα. </w:t>
      </w:r>
    </w:p>
    <w:p w14:paraId="67A6C66D"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11. Η με αριθμό 216/15-11-2016 επίκαιρη ερώτηση του Ανεξάρτητου Βουλευτή Αχαΐας κ. Νικολάου Νικολόπουλου προς την Υπουργό Πολιτισμού και Αθλητισμού, σχετικά με την απόφαση του Συμβουλίου της Επικρατείας </w:t>
      </w:r>
      <w:r w:rsidRPr="00C8089C">
        <w:rPr>
          <w:rFonts w:eastAsia="Times New Roman" w:cs="Times New Roman"/>
          <w:szCs w:val="24"/>
        </w:rPr>
        <w:t xml:space="preserve">για τον Καταλογισμό 30.000.000 ευρώ στους 32 καταδικασθέντες του </w:t>
      </w:r>
      <w:r>
        <w:rPr>
          <w:rFonts w:eastAsia="Times New Roman" w:cs="Times New Roman"/>
          <w:szCs w:val="24"/>
        </w:rPr>
        <w:t>π</w:t>
      </w:r>
      <w:r w:rsidRPr="00C8089C">
        <w:rPr>
          <w:rFonts w:eastAsia="Times New Roman" w:cs="Times New Roman"/>
          <w:szCs w:val="24"/>
        </w:rPr>
        <w:t xml:space="preserve">αγκοσμίου </w:t>
      </w:r>
      <w:r>
        <w:rPr>
          <w:rFonts w:eastAsia="Times New Roman" w:cs="Times New Roman"/>
          <w:szCs w:val="24"/>
        </w:rPr>
        <w:t>σ</w:t>
      </w:r>
      <w:r w:rsidRPr="00C8089C">
        <w:rPr>
          <w:rFonts w:eastAsia="Times New Roman" w:cs="Times New Roman"/>
          <w:szCs w:val="24"/>
        </w:rPr>
        <w:t>τίβου «Αθήνα 1997».</w:t>
      </w:r>
    </w:p>
    <w:p w14:paraId="67A6C66E"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 xml:space="preserve">12. Η με αριθμό 211/15-11-2016 επίκαιρη ερώτηση του Βουλευτή Χανίων του Συνασπισμού Ριζοσπαστικής Αριστεράς κ. Αντωνίου </w:t>
      </w:r>
      <w:proofErr w:type="spellStart"/>
      <w:r w:rsidRPr="00C8089C">
        <w:rPr>
          <w:rFonts w:eastAsia="Times New Roman" w:cs="Times New Roman"/>
          <w:szCs w:val="24"/>
        </w:rPr>
        <w:t>Μπαλωμενάκη</w:t>
      </w:r>
      <w:proofErr w:type="spellEnd"/>
      <w:r w:rsidRPr="00C8089C">
        <w:rPr>
          <w:rFonts w:eastAsia="Times New Roman" w:cs="Times New Roman"/>
          <w:szCs w:val="24"/>
        </w:rPr>
        <w:t xml:space="preserve"> προς την Υπουργό Τουρισμού,</w:t>
      </w:r>
      <w:r w:rsidRPr="00C8089C">
        <w:rPr>
          <w:rFonts w:eastAsia="Times New Roman" w:cs="Times New Roman"/>
          <w:szCs w:val="24"/>
        </w:rPr>
        <w:t xml:space="preserve"> σχετικά με την εισαγωγή νομοθετικού πλαισίου για την αντιμετώπιση της ανεξέλεγκτης επέκτασης του φαινομένου «</w:t>
      </w:r>
      <w:proofErr w:type="spellStart"/>
      <w:r w:rsidRPr="00C8089C">
        <w:rPr>
          <w:rFonts w:eastAsia="Times New Roman" w:cs="Times New Roman"/>
          <w:szCs w:val="24"/>
        </w:rPr>
        <w:t>all</w:t>
      </w:r>
      <w:proofErr w:type="spellEnd"/>
      <w:r w:rsidRPr="00C8089C">
        <w:rPr>
          <w:rFonts w:eastAsia="Times New Roman" w:cs="Times New Roman"/>
          <w:szCs w:val="24"/>
        </w:rPr>
        <w:t xml:space="preserve"> </w:t>
      </w:r>
      <w:proofErr w:type="spellStart"/>
      <w:r w:rsidRPr="00C8089C">
        <w:rPr>
          <w:rFonts w:eastAsia="Times New Roman" w:cs="Times New Roman"/>
          <w:szCs w:val="24"/>
        </w:rPr>
        <w:t>inclusive</w:t>
      </w:r>
      <w:proofErr w:type="spellEnd"/>
      <w:r w:rsidRPr="00C8089C">
        <w:rPr>
          <w:rFonts w:eastAsia="Times New Roman" w:cs="Times New Roman"/>
          <w:szCs w:val="24"/>
        </w:rPr>
        <w:t>» στον τουρισμό.</w:t>
      </w:r>
    </w:p>
    <w:p w14:paraId="67A6C66F"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13. Η με αριθμό 213/15-11-2016 επίκαιρη ερώτηση της Βουλευτού Αιτωλοακαρνανίας του Συνασπισμού Ριζοσπαστικής Αριστερ</w:t>
      </w:r>
      <w:r w:rsidRPr="00C8089C">
        <w:rPr>
          <w:rFonts w:eastAsia="Times New Roman" w:cs="Times New Roman"/>
          <w:szCs w:val="24"/>
        </w:rPr>
        <w:t>άς κ</w:t>
      </w:r>
      <w:r>
        <w:rPr>
          <w:rFonts w:eastAsia="Times New Roman" w:cs="Times New Roman"/>
          <w:szCs w:val="24"/>
        </w:rPr>
        <w:t>.</w:t>
      </w:r>
      <w:r w:rsidRPr="00C8089C">
        <w:rPr>
          <w:rFonts w:eastAsia="Times New Roman" w:cs="Times New Roman"/>
          <w:szCs w:val="24"/>
        </w:rPr>
        <w:t xml:space="preserve"> Μαρίας Τριανταφύλλου προς την Υπουργό Τουρισμού, σχετικά με την ολοκλήρωση του έργου της Μαρίνας Μεσολογγίου.</w:t>
      </w:r>
    </w:p>
    <w:p w14:paraId="67A6C670"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ΑΝΑΦΟΡΕΣ-ΕΡΩΤΗΣΕΙΣ</w:t>
      </w:r>
      <w:r w:rsidRPr="00C8089C">
        <w:rPr>
          <w:rFonts w:eastAsia="Times New Roman" w:cs="Times New Roman"/>
          <w:szCs w:val="24"/>
        </w:rPr>
        <w:t xml:space="preserve"> (Άρθρο 130 παρ</w:t>
      </w:r>
      <w:r>
        <w:rPr>
          <w:rFonts w:eastAsia="Times New Roman" w:cs="Times New Roman"/>
          <w:szCs w:val="24"/>
        </w:rPr>
        <w:t>άγραφος</w:t>
      </w:r>
      <w:r w:rsidRPr="00C8089C">
        <w:rPr>
          <w:rFonts w:eastAsia="Times New Roman" w:cs="Times New Roman"/>
          <w:szCs w:val="24"/>
        </w:rPr>
        <w:t xml:space="preserve"> 5 </w:t>
      </w:r>
      <w:r>
        <w:rPr>
          <w:rFonts w:eastAsia="Times New Roman" w:cs="Times New Roman"/>
          <w:szCs w:val="24"/>
        </w:rPr>
        <w:t xml:space="preserve">του </w:t>
      </w:r>
      <w:r w:rsidRPr="00C8089C">
        <w:rPr>
          <w:rFonts w:eastAsia="Times New Roman" w:cs="Times New Roman"/>
          <w:szCs w:val="24"/>
        </w:rPr>
        <w:t>Καν</w:t>
      </w:r>
      <w:r>
        <w:rPr>
          <w:rFonts w:eastAsia="Times New Roman" w:cs="Times New Roman"/>
          <w:szCs w:val="24"/>
        </w:rPr>
        <w:t>ονισμού της</w:t>
      </w:r>
      <w:r w:rsidRPr="00C8089C">
        <w:rPr>
          <w:rFonts w:eastAsia="Times New Roman" w:cs="Times New Roman"/>
          <w:szCs w:val="24"/>
        </w:rPr>
        <w:t xml:space="preserve"> Βουλής)</w:t>
      </w:r>
    </w:p>
    <w:p w14:paraId="67A6C671"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1. Η με αριθμό 32/3-10-2016 ερώτηση του Ανεξάρτητου Βουλευτή Β΄ Αθηνών</w:t>
      </w:r>
      <w:r w:rsidRPr="00C8089C">
        <w:rPr>
          <w:rFonts w:eastAsia="Times New Roman" w:cs="Times New Roman"/>
          <w:szCs w:val="24"/>
        </w:rPr>
        <w:t xml:space="preserve"> κ. Θεοχάρη </w:t>
      </w:r>
      <w:proofErr w:type="spellStart"/>
      <w:r w:rsidRPr="00C8089C">
        <w:rPr>
          <w:rFonts w:eastAsia="Times New Roman" w:cs="Times New Roman"/>
          <w:szCs w:val="24"/>
        </w:rPr>
        <w:t>Θεοχάρη</w:t>
      </w:r>
      <w:proofErr w:type="spellEnd"/>
      <w:r w:rsidRPr="00C8089C">
        <w:rPr>
          <w:rFonts w:eastAsia="Times New Roman" w:cs="Times New Roman"/>
          <w:szCs w:val="24"/>
        </w:rPr>
        <w:t xml:space="preserve"> προς την Υπουργό Εργασίας, Κοινωνικής Ασφάλισης και Κοινωνικής Αλληλεγγύης, σχετικά με τα βήματα για τη σύσταση του Ενιαίου Φορέα Κοινωνικής Ασφάλισης. </w:t>
      </w:r>
    </w:p>
    <w:p w14:paraId="67A6C672"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lastRenderedPageBreak/>
        <w:t>Κυρίες και κύριοι συνάδελφοι,</w:t>
      </w:r>
      <w:r>
        <w:rPr>
          <w:rFonts w:eastAsia="Times New Roman" w:cs="Times New Roman"/>
          <w:szCs w:val="24"/>
        </w:rPr>
        <w:t xml:space="preserve"> εισερχόμαστε</w:t>
      </w:r>
      <w:r w:rsidRPr="00C8089C">
        <w:rPr>
          <w:rFonts w:eastAsia="Times New Roman" w:cs="Times New Roman"/>
          <w:szCs w:val="24"/>
        </w:rPr>
        <w:t xml:space="preserve"> στη συζήτηση των </w:t>
      </w:r>
    </w:p>
    <w:p w14:paraId="67A6C673" w14:textId="77777777" w:rsidR="00101048" w:rsidRDefault="00350F3C">
      <w:pPr>
        <w:spacing w:line="600" w:lineRule="auto"/>
        <w:ind w:firstLine="720"/>
        <w:jc w:val="center"/>
        <w:rPr>
          <w:rFonts w:eastAsia="Times New Roman" w:cs="Times New Roman"/>
          <w:b/>
          <w:szCs w:val="24"/>
        </w:rPr>
      </w:pPr>
      <w:r w:rsidRPr="00C8089C">
        <w:rPr>
          <w:rFonts w:eastAsia="Times New Roman" w:cs="Times New Roman"/>
          <w:b/>
          <w:szCs w:val="24"/>
        </w:rPr>
        <w:t>ΕΠΙΚΑΙΡΩΝ ΕΡΩΤΗΣΕΩΝ</w:t>
      </w:r>
    </w:p>
    <w:p w14:paraId="67A6C674"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Πρώτη θα συζητηθεί η </w:t>
      </w:r>
      <w:r>
        <w:rPr>
          <w:rFonts w:eastAsia="Times New Roman" w:cs="Times New Roman"/>
          <w:szCs w:val="24"/>
        </w:rPr>
        <w:t xml:space="preserve">πρώτη </w:t>
      </w:r>
      <w:r w:rsidRPr="00C8089C">
        <w:rPr>
          <w:rFonts w:eastAsia="Times New Roman" w:cs="Times New Roman"/>
          <w:szCs w:val="24"/>
        </w:rPr>
        <w:t xml:space="preserve">με αριθμό 229/21-11-2016 επίκαιρη ερώτηση πρώτου κύκλου του Βουλευτή Φλώρινας του Συνασπισμού Ριζοσπαστικής Αριστεράς κ. Κωνσταντίνου </w:t>
      </w:r>
      <w:proofErr w:type="spellStart"/>
      <w:r w:rsidRPr="00C8089C">
        <w:rPr>
          <w:rFonts w:eastAsia="Times New Roman" w:cs="Times New Roman"/>
          <w:szCs w:val="24"/>
        </w:rPr>
        <w:t>Σέλτσα</w:t>
      </w:r>
      <w:proofErr w:type="spellEnd"/>
      <w:r w:rsidRPr="00C8089C">
        <w:rPr>
          <w:rFonts w:eastAsia="Times New Roman" w:cs="Times New Roman"/>
          <w:szCs w:val="24"/>
        </w:rPr>
        <w:t xml:space="preserve"> προς τον Υπουργό Αγροτικής Ανάπτυξης και Τροφίμων, σχετικά με την παραχώρηση χρήσης αγρο</w:t>
      </w:r>
      <w:r w:rsidRPr="00C8089C">
        <w:rPr>
          <w:rFonts w:eastAsia="Times New Roman" w:cs="Times New Roman"/>
          <w:szCs w:val="24"/>
        </w:rPr>
        <w:t>κτήματος του Υπουργείου Αγροτικής Ανάπτυξης στην Εταιρεία Προστασίας Πρεσπών με σκοπό την ανάδειξη, διατήρηση και επιδεικτική λειτουργία του παραδοσιακού νερόμυλου στον Άγιο Γερμανό Πρεσπών.</w:t>
      </w:r>
    </w:p>
    <w:p w14:paraId="67A6C675"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 xml:space="preserve">Θα απαντήσει ο αρμόδιος Υπουργός, ο κ. Αποστόλου. </w:t>
      </w:r>
    </w:p>
    <w:p w14:paraId="67A6C676" w14:textId="77777777" w:rsidR="00101048" w:rsidRDefault="00350F3C">
      <w:pPr>
        <w:spacing w:line="600" w:lineRule="auto"/>
        <w:ind w:firstLine="720"/>
        <w:jc w:val="both"/>
        <w:rPr>
          <w:rFonts w:eastAsia="Times New Roman" w:cs="Times New Roman"/>
          <w:szCs w:val="24"/>
        </w:rPr>
      </w:pPr>
      <w:r w:rsidRPr="00C8089C">
        <w:rPr>
          <w:rFonts w:eastAsia="Times New Roman" w:cs="Times New Roman"/>
          <w:szCs w:val="24"/>
        </w:rPr>
        <w:t>Κύριε συνάδελφ</w:t>
      </w:r>
      <w:r w:rsidRPr="00C8089C">
        <w:rPr>
          <w:rFonts w:eastAsia="Times New Roman" w:cs="Times New Roman"/>
          <w:szCs w:val="24"/>
        </w:rPr>
        <w:t>ε, έχετε τον λόγο.</w:t>
      </w:r>
    </w:p>
    <w:p w14:paraId="67A6C67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ΣΕΛΤΣΑΣ: </w:t>
      </w:r>
      <w:r>
        <w:rPr>
          <w:rFonts w:eastAsia="Times New Roman"/>
          <w:color w:val="000000"/>
          <w:szCs w:val="24"/>
        </w:rPr>
        <w:t>Ευχαριστώ, κύριε Πρόεδρε.</w:t>
      </w:r>
      <w:r>
        <w:rPr>
          <w:rFonts w:eastAsia="Times New Roman" w:cs="Times New Roman"/>
          <w:szCs w:val="24"/>
        </w:rPr>
        <w:t xml:space="preserve"> </w:t>
      </w:r>
    </w:p>
    <w:p w14:paraId="67A6C678" w14:textId="77777777" w:rsidR="00101048" w:rsidRDefault="00350F3C">
      <w:pPr>
        <w:spacing w:line="600" w:lineRule="auto"/>
        <w:ind w:firstLine="720"/>
        <w:jc w:val="both"/>
        <w:rPr>
          <w:rFonts w:eastAsia="Times New Roman"/>
          <w:bCs/>
        </w:rPr>
      </w:pPr>
      <w:r>
        <w:rPr>
          <w:rFonts w:eastAsia="Times New Roman" w:cs="Times New Roman"/>
          <w:szCs w:val="24"/>
        </w:rPr>
        <w:t xml:space="preserve">Συμφωνώ και συνυπογράφω όσα </w:t>
      </w:r>
      <w:proofErr w:type="spellStart"/>
      <w:r>
        <w:rPr>
          <w:rFonts w:eastAsia="Times New Roman"/>
          <w:bCs/>
        </w:rPr>
        <w:t>προείπατε</w:t>
      </w:r>
      <w:proofErr w:type="spellEnd"/>
      <w:r>
        <w:rPr>
          <w:rFonts w:eastAsia="Times New Roman"/>
          <w:bCs/>
        </w:rPr>
        <w:t xml:space="preserve"> για την κακοποίηση των γυναικών. </w:t>
      </w:r>
    </w:p>
    <w:p w14:paraId="67A6C679" w14:textId="77777777" w:rsidR="00101048" w:rsidRDefault="00350F3C">
      <w:pPr>
        <w:spacing w:line="600" w:lineRule="auto"/>
        <w:ind w:firstLine="720"/>
        <w:jc w:val="both"/>
        <w:rPr>
          <w:rFonts w:eastAsia="Times New Roman"/>
          <w:bCs/>
        </w:rPr>
      </w:pPr>
      <w:r>
        <w:rPr>
          <w:rFonts w:eastAsia="Times New Roman"/>
          <w:bCs/>
        </w:rPr>
        <w:lastRenderedPageBreak/>
        <w:t>Κύριε Υπουργέ, ο νομός στον οποίο κατοικώ και πολιτεύομαι, ο Νομός Φλώρινας, έχει την ευλογία του ιδιαίτερου φυσικού</w:t>
      </w:r>
      <w:r>
        <w:rPr>
          <w:rFonts w:eastAsia="Times New Roman"/>
          <w:bCs/>
        </w:rPr>
        <w:t xml:space="preserve"> κάλλους, με ένα περιβάλλον το οποίο προσπαθούμε να διαφυλάξουμε σαν «κόρη οφθαλμού» οι περισσότεροι κάτοικοί του. Αυτό το περιβάλλον, μαζί με τα ενεργειακά και υδάτινα αποθέματα, αποτελούν και το συγκριτικό πλεονέκτημα της περιοχής μας. </w:t>
      </w:r>
    </w:p>
    <w:p w14:paraId="67A6C67A" w14:textId="77777777" w:rsidR="00101048" w:rsidRDefault="00350F3C">
      <w:pPr>
        <w:spacing w:line="600" w:lineRule="auto"/>
        <w:ind w:firstLine="720"/>
        <w:jc w:val="both"/>
        <w:rPr>
          <w:rFonts w:eastAsia="Times New Roman"/>
          <w:bCs/>
        </w:rPr>
      </w:pPr>
      <w:r>
        <w:rPr>
          <w:rFonts w:eastAsia="Times New Roman"/>
          <w:bCs/>
        </w:rPr>
        <w:t>Όμως, και η πολιτ</w:t>
      </w:r>
      <w:r>
        <w:rPr>
          <w:rFonts w:eastAsia="Times New Roman"/>
          <w:bCs/>
        </w:rPr>
        <w:t>ιστική μας κληρονομιά είναι πλούσια και χρήζει ανάδειξης. Στην προσπάθεια ανάδειξης αυτής της πολιτιστικής κληρονομιάς δραστηριοποιείται η κοινωνία των πολιτών που παίζει πρωταρχικό ρόλο και μπορεί να βοηθήσει το κράτος μας, το οποίο, λόγω δομής, δεν μπορε</w:t>
      </w:r>
      <w:r>
        <w:rPr>
          <w:rFonts w:eastAsia="Times New Roman"/>
          <w:bCs/>
        </w:rPr>
        <w:t xml:space="preserve">ί πάντα να έχει τα κατάλληλα αντανακλαστικά. </w:t>
      </w:r>
    </w:p>
    <w:p w14:paraId="67A6C67B" w14:textId="77777777" w:rsidR="00101048" w:rsidRDefault="00350F3C">
      <w:pPr>
        <w:spacing w:line="600" w:lineRule="auto"/>
        <w:ind w:firstLine="720"/>
        <w:jc w:val="both"/>
        <w:rPr>
          <w:rFonts w:eastAsia="Times New Roman"/>
          <w:bCs/>
        </w:rPr>
      </w:pPr>
      <w:r>
        <w:rPr>
          <w:rFonts w:eastAsia="Times New Roman"/>
          <w:bCs/>
        </w:rPr>
        <w:t xml:space="preserve">Η περίπτωση της αποκατάστασης του παραδοσιακού νερόμυλου του Αγίου Γερμανού αποτελεί ένα τρανό παράδειγμα του πώς η κοινωνία των πολιτών, όταν δραστηριοποιείται για κοινωφελείς σκοπούς, μπορεί να έχει θαυμαστά αποτελέσματα. </w:t>
      </w:r>
    </w:p>
    <w:p w14:paraId="67A6C67C" w14:textId="77777777" w:rsidR="00101048" w:rsidRDefault="00350F3C">
      <w:pPr>
        <w:spacing w:line="600" w:lineRule="auto"/>
        <w:ind w:firstLine="720"/>
        <w:jc w:val="both"/>
        <w:rPr>
          <w:rFonts w:eastAsia="Times New Roman" w:cs="Times New Roman"/>
          <w:szCs w:val="24"/>
        </w:rPr>
      </w:pPr>
      <w:r>
        <w:rPr>
          <w:rFonts w:eastAsia="Times New Roman"/>
          <w:bCs/>
        </w:rPr>
        <w:lastRenderedPageBreak/>
        <w:t>Η μη κερδοσκοπική Εταιρεία Προσ</w:t>
      </w:r>
      <w:r>
        <w:rPr>
          <w:rFonts w:eastAsia="Times New Roman"/>
          <w:bCs/>
        </w:rPr>
        <w:t>τασίας Πρεσπών δραστηριοποιείται στην περιοχή μας και έχει πλούσια δράση σε θέματα περιβαλλοντικά, πολιτιστικά και κοινωνικά. Έχει αγκαλιαστεί από την τοπική κοινωνία και έχει βραβευτεί δύο φορές ως Best of the Best για τα προγράμματα «</w:t>
      </w:r>
      <w:proofErr w:type="spellStart"/>
      <w:r>
        <w:rPr>
          <w:rFonts w:eastAsia="Times New Roman"/>
          <w:bCs/>
        </w:rPr>
        <w:t>Life</w:t>
      </w:r>
      <w:proofErr w:type="spellEnd"/>
      <w:r>
        <w:rPr>
          <w:rFonts w:eastAsia="Times New Roman"/>
          <w:bCs/>
        </w:rPr>
        <w:t>» της Ευρωπαϊκής</w:t>
      </w:r>
      <w:r>
        <w:rPr>
          <w:rFonts w:eastAsia="Times New Roman"/>
          <w:bCs/>
        </w:rPr>
        <w:t xml:space="preserve"> Ένωσης στα οποία συμμετείχε.</w:t>
      </w:r>
    </w:p>
    <w:p w14:paraId="67A6C67D" w14:textId="77777777" w:rsidR="00101048" w:rsidRDefault="00350F3C">
      <w:pPr>
        <w:spacing w:line="600" w:lineRule="auto"/>
        <w:ind w:firstLine="709"/>
        <w:jc w:val="both"/>
        <w:rPr>
          <w:rFonts w:eastAsia="Times New Roman" w:cs="Times New Roman"/>
          <w:szCs w:val="24"/>
        </w:rPr>
      </w:pPr>
      <w:r>
        <w:rPr>
          <w:rFonts w:eastAsia="Times New Roman" w:cs="Times New Roman"/>
          <w:szCs w:val="24"/>
        </w:rPr>
        <w:t>Η δράση της βρίσκεται στον αντίποδα των αρνητικών παραδειγμάτων αδιαφάνειας στη λειτουργία ορισμένων ΜΚΟ που έχουν προβληματίσει το κοινό. Η δράση της Εταιρείας Προστασίας Πρεσπών αποτελεί θετικό παράδειγμα ορθής λειτουργίας μ</w:t>
      </w:r>
      <w:r>
        <w:rPr>
          <w:rFonts w:eastAsia="Times New Roman" w:cs="Times New Roman"/>
          <w:szCs w:val="24"/>
        </w:rPr>
        <w:t xml:space="preserve">ε διαφάνεια, κοινωνική ευαισθησία και χρηστή διαχείριση. Μάλιστα, για το έργο το οποίο αποτελεί και την αφορμή της ερώτησης βραβεύτηκε με το βραβείο </w:t>
      </w:r>
      <w:r>
        <w:rPr>
          <w:rFonts w:eastAsia="Times New Roman" w:cs="Times New Roman"/>
          <w:szCs w:val="24"/>
          <w:lang w:val="en-US"/>
        </w:rPr>
        <w:t>Europa</w:t>
      </w:r>
      <w:r>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xml:space="preserve"> από την Ευρωπαϊκή Ένωση. </w:t>
      </w:r>
    </w:p>
    <w:p w14:paraId="67A6C67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Το έργο ήταν η αποκατάσταση του παραδοσιακού νερόμυλου του Αγίου Γε</w:t>
      </w:r>
      <w:r>
        <w:rPr>
          <w:rFonts w:eastAsia="Times New Roman" w:cs="Times New Roman"/>
          <w:szCs w:val="24"/>
        </w:rPr>
        <w:t xml:space="preserve">ρμανού και πραγματοποιήθηκε με χρηματοδότηση που εξασφάλισε η Εταιρεία Προστασίας Πρεσπών από ιδιώτες και μέλη της τοπικής κοινωνίας. </w:t>
      </w:r>
    </w:p>
    <w:p w14:paraId="67A6C67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Στην πρόταση της Εταιρείας Προστασίας Πρεσπών για τη λειτουργία του νερόμυλου περιλαμβάνονται τα εξής: Η ελεύθερη πρόσβασ</w:t>
      </w:r>
      <w:r>
        <w:rPr>
          <w:rFonts w:eastAsia="Times New Roman" w:cs="Times New Roman"/>
          <w:szCs w:val="24"/>
        </w:rPr>
        <w:t xml:space="preserve">η για τους κατοίκους και τους επισκέπτες, η συντήρηση του κτηρίου διαχρονικά, η λειτουργία του μύλου ως χώρου εκθεσιακού και διεξαγωγής πολιτιστικών δραστηριοτήτων, η λειτουργία του χώρου για τη διεξαγωγή προγραμμάτων περιβαλλοντικής εκπαίδευσης. </w:t>
      </w:r>
    </w:p>
    <w:p w14:paraId="67A6C68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Επειδή π</w:t>
      </w:r>
      <w:r>
        <w:rPr>
          <w:rFonts w:eastAsia="Times New Roman" w:cs="Times New Roman"/>
          <w:szCs w:val="24"/>
        </w:rPr>
        <w:t>ρόκειται για ένα κοινωφελές έργο που θα είναι ανοιχτό στην τοπική κοινωνία, επειδή με τη δράση αποκατάστασης εντάχθηκε ο παραδοσιακός νερόμυλος στα μνημεία διατήρησης της ευρωπαϊκής πολιτιστικής κληρονομιάς και αυτό οφείλεται στις προσπάθειες των μελών και</w:t>
      </w:r>
      <w:r>
        <w:rPr>
          <w:rFonts w:eastAsia="Times New Roman" w:cs="Times New Roman"/>
          <w:szCs w:val="24"/>
        </w:rPr>
        <w:t xml:space="preserve"> επιστημόνων που εργά</w:t>
      </w:r>
      <w:r>
        <w:rPr>
          <w:rFonts w:eastAsia="Times New Roman" w:cs="Times New Roman"/>
          <w:szCs w:val="24"/>
        </w:rPr>
        <w:lastRenderedPageBreak/>
        <w:t>στηκαν με την καθοδήγηση της Εταιρείας Προστασίας Πρεσπών, επειδή πρέπει να ενισχύονται τα παραδείγματα αγαστής συνεργασίας κρατικών φορέων, κοινωνίας των πολιτών και τοπικής κοινωνίας, σας ερωτώ, κύριε Υπουργέ, αν προτίθεστε να παραχω</w:t>
      </w:r>
      <w:r>
        <w:rPr>
          <w:rFonts w:eastAsia="Times New Roman" w:cs="Times New Roman"/>
          <w:szCs w:val="24"/>
        </w:rPr>
        <w:t>ρήσετε τη χρήση του αγροτεμαχίου και του νερόμυλου που βρίσκεται εντός του στην Εταιρεία Προστασίας Πρεσπών, με σκοπό να διασφαλιστεί η απρόσκοπτη λειτουργία του μύλου, να αναδειχθεί ο κοινωφελής σκοπός της διατήρησης και ανάδειξης των πολιτιστικών και λαο</w:t>
      </w:r>
      <w:r>
        <w:rPr>
          <w:rFonts w:eastAsia="Times New Roman" w:cs="Times New Roman"/>
          <w:szCs w:val="24"/>
        </w:rPr>
        <w:t xml:space="preserve">γραφικών αξιών του προ-βιομηχανικού αυτού μνημείου, αλλά και να προβληθεί η οικολογική αξία του Αγίου Γερμανού. </w:t>
      </w:r>
    </w:p>
    <w:p w14:paraId="67A6C68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w:t>
      </w:r>
    </w:p>
    <w:p w14:paraId="67A6C68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πριν δώσω τον λόγο στον κύριο Υπουργό, θα ήθελα να σας ανακοινώσω</w:t>
      </w:r>
      <w:r>
        <w:rPr>
          <w:rFonts w:eastAsia="Times New Roman" w:cs="Times New Roman"/>
          <w:szCs w:val="24"/>
        </w:rPr>
        <w:t xml:space="preserve"> ότι ο Βουλευτής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ζητά άδεια </w:t>
      </w:r>
      <w:r>
        <w:rPr>
          <w:rFonts w:eastAsia="Times New Roman" w:cs="Times New Roman"/>
          <w:szCs w:val="24"/>
        </w:rPr>
        <w:t xml:space="preserve">ολιγοήμερης </w:t>
      </w:r>
      <w:r>
        <w:rPr>
          <w:rFonts w:eastAsia="Times New Roman" w:cs="Times New Roman"/>
          <w:szCs w:val="24"/>
        </w:rPr>
        <w:t>απουσίας στο εξωτερικό από 29-11-2016 έως 2-12-2016. Η Βουλή εγκρίνει;</w:t>
      </w:r>
    </w:p>
    <w:p w14:paraId="67A6C68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14:paraId="67A6C68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67A6C68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 Α</w:t>
      </w:r>
      <w:r>
        <w:rPr>
          <w:rFonts w:eastAsia="Times New Roman" w:cs="Times New Roman"/>
          <w:szCs w:val="24"/>
        </w:rPr>
        <w:t>ποστόλου έχε</w:t>
      </w:r>
      <w:r>
        <w:rPr>
          <w:rFonts w:eastAsia="Times New Roman" w:cs="Times New Roman"/>
          <w:szCs w:val="24"/>
        </w:rPr>
        <w:t>ι</w:t>
      </w:r>
      <w:r>
        <w:rPr>
          <w:rFonts w:eastAsia="Times New Roman" w:cs="Times New Roman"/>
          <w:szCs w:val="24"/>
        </w:rPr>
        <w:t xml:space="preserve"> τον λόγο.</w:t>
      </w:r>
    </w:p>
    <w:p w14:paraId="67A6C68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ο παραδοσιακός νερόμυλος του Αγίου Γερμανού είναι ο μοναδικός που έχει διασωθεί από τους είκοσι νερόμυλους που υπήρχαν στην περιοχή. Και βεβαίως αποτε</w:t>
      </w:r>
      <w:r>
        <w:rPr>
          <w:rFonts w:eastAsia="Times New Roman" w:cs="Times New Roman"/>
          <w:szCs w:val="24"/>
        </w:rPr>
        <w:t xml:space="preserve">λεί σημείο αναφοράς για τον τόπο. </w:t>
      </w:r>
    </w:p>
    <w:p w14:paraId="67A6C68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Πρόκειται για ένα ισόγειο πέτρινο κτίσμα με ξύλινη στέγη που κατασκευάστηκε το 1930 και αποτελούσε συγκρότημα, κύριε Πρόεδρε, τριών χρήσεων: νερόμυλου για το άλεσμα των σιτηρών, νεροτριβής για το πλύσιμο των υφασμάτων και</w:t>
      </w:r>
      <w:r>
        <w:rPr>
          <w:rFonts w:eastAsia="Times New Roman" w:cs="Times New Roman"/>
          <w:szCs w:val="24"/>
        </w:rPr>
        <w:t xml:space="preserve"> </w:t>
      </w:r>
      <w:proofErr w:type="spellStart"/>
      <w:r>
        <w:rPr>
          <w:rFonts w:eastAsia="Times New Roman" w:cs="Times New Roman"/>
          <w:szCs w:val="24"/>
        </w:rPr>
        <w:t>μαντανιού</w:t>
      </w:r>
      <w:proofErr w:type="spellEnd"/>
      <w:r>
        <w:rPr>
          <w:rFonts w:eastAsia="Times New Roman" w:cs="Times New Roman"/>
          <w:szCs w:val="24"/>
        </w:rPr>
        <w:t xml:space="preserve"> για το φούσκωμα και «πήξιμο» των υφαντών. Πρόκειται για μια διαδικασία η οποία είναι πάρα πολύ σημαντική για την επαρχία. </w:t>
      </w:r>
    </w:p>
    <w:p w14:paraId="67A6C68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Τη δεκαετία του ’60 το συγκεκριμένο κτήριο περιήλθε στο Υπουργείο Αγροτικής Ανάπτυξης και μετά από έγκριση της Περιφέρειας</w:t>
      </w:r>
      <w:r>
        <w:rPr>
          <w:rFonts w:eastAsia="Times New Roman" w:cs="Times New Roman"/>
          <w:szCs w:val="24"/>
        </w:rPr>
        <w:t xml:space="preserve"> Δυτικής Μακεδονίας εκτελέστηκαν εργασίες αποκατάστασης και ανακατασκευής. </w:t>
      </w:r>
    </w:p>
    <w:p w14:paraId="67A6C68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 μύλος επισκευάστηκε για πρώτη φορά μερικώς το 1997 από την Εταιρεία Προστασίας Πρεσπών με τη βοήθεια των κατοίκων του χωριού, εθελοντών, του </w:t>
      </w:r>
      <w:r>
        <w:rPr>
          <w:rFonts w:eastAsia="Times New Roman" w:cs="Times New Roman"/>
          <w:szCs w:val="24"/>
          <w:lang w:val="en-US"/>
        </w:rPr>
        <w:t>WWF</w:t>
      </w:r>
      <w:r>
        <w:rPr>
          <w:rFonts w:eastAsia="Times New Roman" w:cs="Times New Roman"/>
          <w:szCs w:val="24"/>
        </w:rPr>
        <w:t xml:space="preserve"> και βεβαίως και με την υποστήριξη</w:t>
      </w:r>
      <w:r>
        <w:rPr>
          <w:rFonts w:eastAsia="Times New Roman" w:cs="Times New Roman"/>
          <w:szCs w:val="24"/>
        </w:rPr>
        <w:t xml:space="preserve"> του </w:t>
      </w:r>
      <w:r>
        <w:rPr>
          <w:rFonts w:eastAsia="Times New Roman" w:cs="Times New Roman"/>
          <w:szCs w:val="24"/>
        </w:rPr>
        <w:t xml:space="preserve">ιδρύματος </w:t>
      </w:r>
      <w:r>
        <w:rPr>
          <w:rFonts w:eastAsia="Times New Roman" w:cs="Times New Roman"/>
          <w:szCs w:val="24"/>
          <w:lang w:val="en-US"/>
        </w:rPr>
        <w:t>MAVA</w:t>
      </w:r>
      <w:r>
        <w:rPr>
          <w:rFonts w:eastAsia="Times New Roman" w:cs="Times New Roman"/>
          <w:szCs w:val="24"/>
        </w:rPr>
        <w:t>.</w:t>
      </w:r>
    </w:p>
    <w:p w14:paraId="67A6C68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Αξίζει να αναφέρουμε όλους </w:t>
      </w:r>
      <w:r>
        <w:rPr>
          <w:rFonts w:eastAsia="Times New Roman" w:cs="Times New Roman"/>
          <w:szCs w:val="24"/>
        </w:rPr>
        <w:t>όσοι</w:t>
      </w:r>
      <w:r>
        <w:rPr>
          <w:rFonts w:eastAsia="Times New Roman" w:cs="Times New Roman"/>
          <w:szCs w:val="24"/>
        </w:rPr>
        <w:t xml:space="preserve"> έχουν συμβάλλει προς αυτήν την κατεύθυνση, όπως συνέβαλε πάρα πολύ σημαντικά η Ευρωπαϊκή Ένωση. Βεβαίως η αποκατάσταση του συγκεκριμένου μύλου πήρε, όπως ανέφερε και ο κύριος συνάδελφος, ένα βραβείο </w:t>
      </w:r>
      <w:r>
        <w:rPr>
          <w:rFonts w:eastAsia="Times New Roman" w:cs="Times New Roman"/>
          <w:szCs w:val="24"/>
          <w:lang w:val="en-US"/>
        </w:rPr>
        <w:t>Gran</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Prix</w:t>
      </w:r>
      <w:r>
        <w:rPr>
          <w:rFonts w:eastAsia="Times New Roman" w:cs="Times New Roman"/>
          <w:szCs w:val="24"/>
        </w:rPr>
        <w:t xml:space="preserve"> για την πολιτιστική κληρονομιά </w:t>
      </w:r>
      <w:r>
        <w:rPr>
          <w:rFonts w:eastAsia="Times New Roman" w:cs="Times New Roman"/>
          <w:szCs w:val="24"/>
          <w:lang w:val="en-US"/>
        </w:rPr>
        <w:t>Europa</w:t>
      </w:r>
      <w:r>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xml:space="preserve"> 2016. Γι’ αυτό, λοιπόν, συγκαταλέγεται και μέσα στα μνημεία διατήρησης της ευρωπαϊκής πολιτιστικής κληρονομιάς.</w:t>
      </w:r>
    </w:p>
    <w:p w14:paraId="67A6C68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Εμείς, αναγνωρίζοντας την αναγκαιότητα συντήρησης και λειτουργίας του συγκεκριμένου παραδοσι</w:t>
      </w:r>
      <w:r>
        <w:rPr>
          <w:rFonts w:eastAsia="Times New Roman" w:cs="Times New Roman"/>
          <w:szCs w:val="24"/>
        </w:rPr>
        <w:t>ακού νερόμυλου προς όφελος της τοπικής κοινωνίας, αποφασίσαμε να παραχωρήσουμε στη συγκεκριμένη μη κερδοσκοπική εταιρεία και με πολύ σημαντικό έργο προστασίας των Πρεσπών τη χρήση του αγροκτήματος Αγίου Γερμανού. Έχει εμβαδό 1125 τ.μ., καθώς βεβαίως και το</w:t>
      </w:r>
      <w:r>
        <w:rPr>
          <w:rFonts w:eastAsia="Times New Roman" w:cs="Times New Roman"/>
          <w:szCs w:val="24"/>
        </w:rPr>
        <w:t xml:space="preserve">υ υπάρχοντος εντός του συγκεκριμένου χώρου νερόμυλου, με σκοπό να διασφαλιστεί η απρόσκοπτη λειτουργία του νερόμυλου, να αναδειχθεί ο κοινωφελής σκοπός της διατήρησης και ανάδειξης των πολιτιστικών και λαογραφικών αξιών του προ-βιομηχανικού αυτού μνημείου </w:t>
      </w:r>
      <w:r>
        <w:rPr>
          <w:rFonts w:eastAsia="Times New Roman" w:cs="Times New Roman"/>
          <w:szCs w:val="24"/>
        </w:rPr>
        <w:t xml:space="preserve">και βεβαίως να προβληθεί η οικολογική αξία του Αγίου Γερμανού και συνολικότερα της περιοχής των Πρεσπών. </w:t>
      </w:r>
    </w:p>
    <w:p w14:paraId="67A6C68C" w14:textId="77777777" w:rsidR="00101048" w:rsidRDefault="00350F3C">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Εξάλλου, η επαναλειτουργία του αποτελούσε για τους κατοίκους του χωριού ένα όνειρο ετών που επιτέλους ολοκληρώθηκε, με τη συνδρομή των τοπικών αρχών, της περιφέρειας Δυτικής Μακεδονίας, του Δήμου Πρεσπών, της Εταιρείας Προστασίας Πρεσπών, αλλά και η ιδιωτώ</w:t>
      </w:r>
      <w:r>
        <w:rPr>
          <w:rFonts w:eastAsia="Times New Roman"/>
          <w:color w:val="000000"/>
          <w:szCs w:val="24"/>
        </w:rPr>
        <w:t xml:space="preserve">ν. Και το τονίζω, ήταν πάρα πολύ σημαντικές οι χορηγίες του </w:t>
      </w:r>
      <w:r>
        <w:rPr>
          <w:rFonts w:eastAsia="Times New Roman"/>
          <w:color w:val="000000"/>
          <w:szCs w:val="24"/>
        </w:rPr>
        <w:t xml:space="preserve">ιδρύματος </w:t>
      </w:r>
      <w:r>
        <w:rPr>
          <w:rFonts w:eastAsia="Times New Roman"/>
          <w:color w:val="000000"/>
          <w:szCs w:val="24"/>
        </w:rPr>
        <w:t xml:space="preserve">Λεβέντη και του </w:t>
      </w:r>
      <w:r>
        <w:rPr>
          <w:rFonts w:eastAsia="Times New Roman"/>
          <w:color w:val="000000"/>
          <w:szCs w:val="24"/>
        </w:rPr>
        <w:t xml:space="preserve">ιδρύματος </w:t>
      </w:r>
      <w:r>
        <w:rPr>
          <w:rFonts w:eastAsia="Times New Roman"/>
          <w:color w:val="000000"/>
          <w:szCs w:val="24"/>
        </w:rPr>
        <w:t xml:space="preserve">Σταύρου Νιάρχου. </w:t>
      </w:r>
    </w:p>
    <w:p w14:paraId="67A6C68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συνάδελφε, έχετε τον λόγο. Ήταν μία καλή απάντηση, νομίζω δεν έχετε να πείτε πολλά.</w:t>
      </w:r>
    </w:p>
    <w:p w14:paraId="67A6C68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ΣΕΛΤΣΑΣ:</w:t>
      </w:r>
      <w:r>
        <w:rPr>
          <w:rFonts w:eastAsia="Times New Roman" w:cs="Times New Roman"/>
          <w:szCs w:val="24"/>
        </w:rPr>
        <w:t xml:space="preserve"> Ναι, δεν έχω πολλά να πω, παρά να ευχαριστήσω για το γρήγορο της απόφαση του κυρίου Υπουργού. </w:t>
      </w:r>
    </w:p>
    <w:p w14:paraId="67A6C68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Εκ μέρους της Εταιρείας Πρεσπών, εκ μέρους του δημάρχου του κ. Πασχαλίδη και εμού του ιδίου, ευχαριστώ. </w:t>
      </w:r>
    </w:p>
    <w:p w14:paraId="67A6C69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w:t>
      </w:r>
      <w:r>
        <w:rPr>
          <w:rFonts w:eastAsia="Times New Roman" w:cs="Times New Roman"/>
          <w:szCs w:val="24"/>
        </w:rPr>
        <w:t>αι του λαού της Φλώρινας.</w:t>
      </w:r>
    </w:p>
    <w:p w14:paraId="67A6C69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ΣΕΛΤΣΑΣ:</w:t>
      </w:r>
      <w:r>
        <w:rPr>
          <w:rFonts w:eastAsia="Times New Roman" w:cs="Times New Roman"/>
          <w:szCs w:val="24"/>
        </w:rPr>
        <w:t xml:space="preserve"> Φυσικά και του λαού της Φλώρινας και των Πρεσπών και της κοινωνίας του Δήμου Πρεσπών.</w:t>
      </w:r>
    </w:p>
    <w:p w14:paraId="67A6C69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ευελπιστώ να επισκεφθείτε γρήγορα τον Δήμο μας, την Νομαρχία, για να μπορέσετε να δείτε και από κοντά και τ</w:t>
      </w:r>
      <w:r>
        <w:rPr>
          <w:rFonts w:eastAsia="Times New Roman" w:cs="Times New Roman"/>
          <w:szCs w:val="24"/>
        </w:rPr>
        <w:t xml:space="preserve">ο νερόμυλο, αλλά και όσο συντελούνται και στην Πρέσπα με τον Συνεταιρισμό «Πελεκάνος» των παραγωγών και άλλες αγροτικές και συνεταιριστικές αρμοδιότητες. </w:t>
      </w:r>
    </w:p>
    <w:p w14:paraId="67A6C69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άλλη μία φορά. </w:t>
      </w:r>
    </w:p>
    <w:p w14:paraId="67A6C69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Στα εγκαίνια της επαναλειτουργίας</w:t>
      </w:r>
      <w:r>
        <w:rPr>
          <w:rFonts w:eastAsia="Times New Roman" w:cs="Times New Roman"/>
          <w:szCs w:val="24"/>
        </w:rPr>
        <w:t>,</w:t>
      </w:r>
      <w:r>
        <w:rPr>
          <w:rFonts w:eastAsia="Times New Roman" w:cs="Times New Roman"/>
          <w:szCs w:val="24"/>
        </w:rPr>
        <w:t xml:space="preserve"> τα οποία εύχομαι να γίνουν γρήγορα.</w:t>
      </w:r>
    </w:p>
    <w:p w14:paraId="67A6C69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θέλετε να πείτε κάτι άλλο, γιατί τα είπατε όλα.</w:t>
      </w:r>
    </w:p>
    <w:p w14:paraId="67A6C69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Θα ήθελα να πω δύο κουβέντες μόνο.</w:t>
      </w:r>
    </w:p>
    <w:p w14:paraId="67A6C69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είναι ζήτημα μόνο ανάδειξης της πολιτιστικής κληρονο</w:t>
      </w:r>
      <w:r>
        <w:rPr>
          <w:rFonts w:eastAsia="Times New Roman" w:cs="Times New Roman"/>
          <w:szCs w:val="24"/>
        </w:rPr>
        <w:t xml:space="preserve">μιάς, θέλουμε το συγκεκριμένο κτήριο, η συγκεκριμένη δραστηριότητα, να συνδεθεί με την καθημερινότητα του χωριού προσφέροντας υπηρεσίες </w:t>
      </w:r>
      <w:r>
        <w:rPr>
          <w:rFonts w:eastAsia="Times New Roman" w:cs="Times New Roman"/>
          <w:szCs w:val="24"/>
        </w:rPr>
        <w:lastRenderedPageBreak/>
        <w:t>πραγματικά στο άλεσμα σιτηρών, στο πλύσιμο χαλιών, γενικά δηλαδή μία υπηρεσία στις τοπικές κοινωνίες, που πρέπει να αρχί</w:t>
      </w:r>
      <w:r>
        <w:rPr>
          <w:rFonts w:eastAsia="Times New Roman" w:cs="Times New Roman"/>
          <w:szCs w:val="24"/>
        </w:rPr>
        <w:t xml:space="preserve">σουμε να αναζητούμε τις ρίζες και ιδιαίτερα δραστηριότητες που έχουν συνδεθεί με την πολιτιστική και θα έλεγα παραγωγική και οικονομική δραστηριότητα της υπαίθρου. Αυτό κάνει ο ΟΔΙΑΓΕ, ο </w:t>
      </w:r>
      <w:r>
        <w:rPr>
          <w:rFonts w:eastAsia="Times New Roman" w:cs="Times New Roman"/>
          <w:szCs w:val="24"/>
        </w:rPr>
        <w:t>οργανισμός</w:t>
      </w:r>
      <w:r>
        <w:rPr>
          <w:rFonts w:eastAsia="Times New Roman" w:cs="Times New Roman"/>
          <w:szCs w:val="24"/>
        </w:rPr>
        <w:t xml:space="preserve"> τον οποίο έχουμε φτιάξει, ο οποίος προσπαθεί, καταγράφει ό</w:t>
      </w:r>
      <w:r>
        <w:rPr>
          <w:rFonts w:eastAsia="Times New Roman" w:cs="Times New Roman"/>
          <w:szCs w:val="24"/>
        </w:rPr>
        <w:t xml:space="preserve">λη την περιουσία του Υπουργείου, σε όλη την Ελλάδα και μέσα από τέτοιου είδους παραχωρήσεις και αξιοποιήσεις πιστεύουμε ότι θα υπηρετήσει το βασικό σκοπό της, που δεν είναι άλλος, από την προσφορά υπηρεσιών κοινωνικού χαρακτήρα στην ύπαιθρο. </w:t>
      </w:r>
    </w:p>
    <w:p w14:paraId="67A6C69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 xml:space="preserve">ικήτας Κακλαμάνης): </w:t>
      </w:r>
      <w:r>
        <w:rPr>
          <w:rFonts w:eastAsia="Times New Roman" w:cs="Times New Roman"/>
          <w:szCs w:val="24"/>
        </w:rPr>
        <w:t xml:space="preserve">Μη λέτε για την περιουσία του Υπουργείου και το ακούσει το </w:t>
      </w:r>
      <w:proofErr w:type="spellStart"/>
      <w:r>
        <w:rPr>
          <w:rFonts w:eastAsia="Times New Roman" w:cs="Times New Roman"/>
          <w:szCs w:val="24"/>
        </w:rPr>
        <w:t>υπερταμείο</w:t>
      </w:r>
      <w:proofErr w:type="spellEnd"/>
      <w:r>
        <w:rPr>
          <w:rFonts w:eastAsia="Times New Roman" w:cs="Times New Roman"/>
          <w:szCs w:val="24"/>
        </w:rPr>
        <w:t xml:space="preserve"> και έχουμε ντράβαλα, ενώ πρέπει να είναι τέτοιες οι απαντήσεις στους Βουλευτές, όπως η σημερινή.</w:t>
      </w:r>
    </w:p>
    <w:p w14:paraId="67A6C69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 δεύτερη με αριθμό 234/21-11-2016 επίκαιρη ερώτηση πρώτ</w:t>
      </w:r>
      <w:r>
        <w:rPr>
          <w:rFonts w:eastAsia="Times New Roman" w:cs="Times New Roman"/>
          <w:szCs w:val="24"/>
        </w:rPr>
        <w:t xml:space="preserve">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 μη καταβολή της βασικής ενίσχυσης σε χιλιάδες αγρότες.</w:t>
      </w:r>
    </w:p>
    <w:p w14:paraId="67A6C69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w:t>
      </w:r>
    </w:p>
    <w:p w14:paraId="67A6C69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w:t>
      </w:r>
      <w:r>
        <w:rPr>
          <w:rFonts w:eastAsia="Times New Roman" w:cs="Times New Roman"/>
          <w:szCs w:val="24"/>
        </w:rPr>
        <w:t xml:space="preserve">υχαριστώ, κύριε Πρόεδρε. </w:t>
      </w:r>
    </w:p>
    <w:p w14:paraId="67A6C69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Υπουργέ, κάθε χρόνο τέτοια εποχή χιλιάδες αγρότες στην Ελλάδα περιμένουν την καταβολή των διαφόρων ενισχύσεων και επιδοτήσεων, έτσι ώστε να μπορέσουν να τακτοποιήσουν και τις υποχρεώσεις τους προς τρίτους, προς τράπεζες και </w:t>
      </w:r>
      <w:r>
        <w:rPr>
          <w:rFonts w:eastAsia="Times New Roman" w:cs="Times New Roman"/>
          <w:szCs w:val="24"/>
        </w:rPr>
        <w:t xml:space="preserve">για να μπορέσουν να περάσουν και τις ημέρες των Χριστουγέννων με ό,τι απομείνει. </w:t>
      </w:r>
    </w:p>
    <w:p w14:paraId="67A6C69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Στην προκαταβολή της βασικής ενίσχυσης, η οποία καταβλήθηκε στις 27 Οκτωβρίου παρατηρήθηκε για πρώτη φορά το φαινόμενο κάποιοι αγρότες, κάποιες χιλιάδες, για διαφορετικούς λό</w:t>
      </w:r>
      <w:r>
        <w:rPr>
          <w:rFonts w:eastAsia="Times New Roman" w:cs="Times New Roman"/>
          <w:szCs w:val="24"/>
        </w:rPr>
        <w:t xml:space="preserve">γους ο καθένας, να μην πληρωθούν καθόλου προκαταβολή. </w:t>
      </w:r>
    </w:p>
    <w:p w14:paraId="67A6C69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Έβγαλε μία ανακοίνωση ο ΟΠΕΚΕΠΕ την 1η Νοεμβρίου, ήταν αλήθεια αρκετά κατατοπιστική, που κατηγοριοποιούσε τους ανθρώπους αυτούς, σε άλλους δεν φάνηκε το κριτήριο του ενεργού αγρότη, σε άλλους δεν πρόλα</w:t>
      </w:r>
      <w:r>
        <w:rPr>
          <w:rFonts w:eastAsia="Times New Roman" w:cs="Times New Roman"/>
          <w:szCs w:val="24"/>
        </w:rPr>
        <w:t>βε να γίνει ο έλεγχος της μεταβίβασης δικαιωμάτων, το θέμα είναι ένα: Κάποιοι αγρότες δεν πληρώθηκαν καθόλου. Και επειδή αναμένεται τις επόμενες ημέρες, τις επόμενες λίγες εβδομάδες, ίσως και μέρες -εσείς θα μας πείτε- η εξόφληση όλων των υπολοίπων, η αγων</w:t>
      </w:r>
      <w:r>
        <w:rPr>
          <w:rFonts w:eastAsia="Times New Roman" w:cs="Times New Roman"/>
          <w:szCs w:val="24"/>
        </w:rPr>
        <w:t>ία αυτών των ανθρώπων είναι εάν θα μπορέσουν και αυτοί -αυτό το λάθος, το οποίο αναγνωρίζει ο ΟΠΕΚΕΠΕ, ότι έγινε με αυτούς- να πληρωθούν.</w:t>
      </w:r>
    </w:p>
    <w:p w14:paraId="67A6C69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με ενδιαφέρει πραγματικά να πούμε εάν φταίνε οι υπηρεσίες του ΟΠΕΚΕΠΕ ή του Υπουργείου Οικονομικών, αυτό είναι το </w:t>
      </w:r>
      <w:r>
        <w:rPr>
          <w:rFonts w:eastAsia="Times New Roman" w:cs="Times New Roman"/>
          <w:szCs w:val="24"/>
        </w:rPr>
        <w:t>λιγότερο. Αυτό που θέλω να ακουστεί σήμερα -και ελπίζω να είστε ξεκάθαρος σε αυτό- είναι ότι αυτοί οι αγρότες θα πληρωθούν τις επόμενες ημέρες, γιατί πρέπει πραγματικά να πληρωθούν. Εάν δεν πληρωθούν πολλές χιλιάδες οικογενειών, θα έχουν πολλά ζητήματα, πο</w:t>
      </w:r>
      <w:r>
        <w:rPr>
          <w:rFonts w:eastAsia="Times New Roman" w:cs="Times New Roman"/>
          <w:szCs w:val="24"/>
        </w:rPr>
        <w:t>λύ κρίσιμα, να αντιμετωπίσουν και με τις υποχρεώσεις τους, αλλά και με τη δυνατότητα της διαβίωσής τους.</w:t>
      </w:r>
    </w:p>
    <w:p w14:paraId="67A6C6A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67A6C6A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σας ευχαριστώ γιατί ήσασταν στον ελάχιστο χρόνο.</w:t>
      </w:r>
    </w:p>
    <w:p w14:paraId="67A6C6A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Ορίστε, κύριε Υπουργέ, έχε</w:t>
      </w:r>
      <w:r>
        <w:rPr>
          <w:rFonts w:eastAsia="Times New Roman" w:cs="Times New Roman"/>
          <w:szCs w:val="24"/>
        </w:rPr>
        <w:t>τε το λόγο.</w:t>
      </w:r>
    </w:p>
    <w:p w14:paraId="67A6C6A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Κύριε συνάδελφε, κάναμε προσπάθειες φέτος να πληρώσουμε την προκαταβολή της βασικής ενίσχυσης πιο νωρίς απ’ ότι την περσινή χρονιά. </w:t>
      </w:r>
    </w:p>
    <w:p w14:paraId="67A6C6A4" w14:textId="77777777" w:rsidR="00101048" w:rsidRDefault="00350F3C">
      <w:pPr>
        <w:spacing w:line="600" w:lineRule="auto"/>
        <w:jc w:val="both"/>
        <w:rPr>
          <w:rFonts w:eastAsia="Times New Roman"/>
          <w:szCs w:val="24"/>
        </w:rPr>
      </w:pPr>
      <w:r>
        <w:rPr>
          <w:rFonts w:eastAsia="Times New Roman"/>
          <w:szCs w:val="24"/>
        </w:rPr>
        <w:t xml:space="preserve">Πραγματικά, περίπου σαράντα μέρες νωρίτερα, </w:t>
      </w:r>
      <w:r>
        <w:rPr>
          <w:rFonts w:eastAsia="Times New Roman"/>
          <w:szCs w:val="24"/>
        </w:rPr>
        <w:t>όπως είπατε, στις 27 Οκτωβρίου, καταχωρήθηκε η προκαταβολή της βασικής ενίσχυσης στους αγρότες.</w:t>
      </w:r>
    </w:p>
    <w:p w14:paraId="67A6C6A5" w14:textId="77777777" w:rsidR="00101048" w:rsidRDefault="00350F3C">
      <w:pPr>
        <w:spacing w:line="600" w:lineRule="auto"/>
        <w:ind w:firstLine="720"/>
        <w:jc w:val="both"/>
        <w:rPr>
          <w:rFonts w:eastAsia="Times New Roman"/>
          <w:szCs w:val="24"/>
        </w:rPr>
      </w:pPr>
      <w:r>
        <w:rPr>
          <w:rFonts w:eastAsia="Times New Roman"/>
          <w:szCs w:val="24"/>
        </w:rPr>
        <w:t>Το ποσό που καταχωρήθηκε ήταν 770.000.000 ευρώ. Υπέβαλαν αίτηση εξακόσιες ογδόντα εννέα χιλιάδες άτομα. Από αυτούς, οι δικαιούχοι δικαιωμάτων βασικής ενίσχυσης κρίθηκαν οι εξακόσιοι τριάντα οκτώ χιλιάδες, γιατί οι υπόλοιποι πενήντα δύο χιλιάδες πληρώνονται</w:t>
      </w:r>
      <w:r>
        <w:rPr>
          <w:rFonts w:eastAsia="Times New Roman"/>
          <w:szCs w:val="24"/>
        </w:rPr>
        <w:t xml:space="preserve"> μέσω μέτρων που αφορούν το </w:t>
      </w:r>
      <w:r>
        <w:rPr>
          <w:rFonts w:eastAsia="Times New Roman"/>
          <w:szCs w:val="24"/>
        </w:rPr>
        <w:t>πρόγραμμα αγροτικής ανάπτυξης</w:t>
      </w:r>
      <w:r>
        <w:rPr>
          <w:rFonts w:eastAsia="Times New Roman"/>
          <w:szCs w:val="24"/>
        </w:rPr>
        <w:t xml:space="preserve"> και τις συνδεδεμένες ενισχύσεις και ήταν υποχρεωμένοι να υποβάλουν αίτηση, διότι δεν μπορούσε να γίνει η προηγούμενη πληρωμή, αλλά δεν θα είχαν όμως δικαίωμα από τη βασική ενίσχυση.</w:t>
      </w:r>
    </w:p>
    <w:p w14:paraId="67A6C6A6" w14:textId="77777777" w:rsidR="00101048" w:rsidRDefault="00350F3C">
      <w:pPr>
        <w:spacing w:line="600" w:lineRule="auto"/>
        <w:ind w:firstLine="720"/>
        <w:jc w:val="both"/>
        <w:rPr>
          <w:rFonts w:eastAsia="Times New Roman"/>
          <w:szCs w:val="24"/>
        </w:rPr>
      </w:pPr>
      <w:r>
        <w:rPr>
          <w:rFonts w:eastAsia="Times New Roman"/>
          <w:szCs w:val="24"/>
        </w:rPr>
        <w:lastRenderedPageBreak/>
        <w:t>Άλλοι εξήντα έξι</w:t>
      </w:r>
      <w:r>
        <w:rPr>
          <w:rFonts w:eastAsia="Times New Roman"/>
          <w:szCs w:val="24"/>
        </w:rPr>
        <w:t xml:space="preserve"> χιλιάδες περίπου αγρότες δεν πληρώθηκαν σε αυτήν τη βάση, γιατί δικαιούνταν λιγότερα από 250 ευρώ. Θα πληρωθούν αυτοί ένα πολύ μεγάλο μέρος με την εκκαθάριση της βασικής ενίσχυσης, διότι θα προστεθούν τα ποσά της προκαταβολής και αυτά της εκκαθάρισης και </w:t>
      </w:r>
      <w:r>
        <w:rPr>
          <w:rFonts w:eastAsia="Times New Roman"/>
          <w:szCs w:val="24"/>
        </w:rPr>
        <w:t>οπωσδήποτε το ποσό θα ξεπερνά τα 250 ευρώ. Οπότε ένα μεγάλο μέρος αυτών θα πληρωθεί.</w:t>
      </w:r>
    </w:p>
    <w:p w14:paraId="67A6C6A7" w14:textId="77777777" w:rsidR="00101048" w:rsidRDefault="00350F3C">
      <w:pPr>
        <w:spacing w:line="600" w:lineRule="auto"/>
        <w:ind w:firstLine="720"/>
        <w:jc w:val="both"/>
        <w:rPr>
          <w:rFonts w:eastAsia="Times New Roman"/>
          <w:szCs w:val="24"/>
        </w:rPr>
      </w:pPr>
      <w:r>
        <w:rPr>
          <w:rFonts w:eastAsia="Times New Roman"/>
          <w:szCs w:val="24"/>
        </w:rPr>
        <w:t xml:space="preserve">Τι μας μένουν; Μας μένουν περίπου δυόμισι χιλιάδες αγρότες, οι οποίοι είχαν πρόβλημα. Κατά τον μηχανογραφικό </w:t>
      </w:r>
      <w:proofErr w:type="spellStart"/>
      <w:r>
        <w:rPr>
          <w:rFonts w:eastAsia="Times New Roman"/>
          <w:szCs w:val="24"/>
        </w:rPr>
        <w:t>διασταυρωτικό</w:t>
      </w:r>
      <w:proofErr w:type="spellEnd"/>
      <w:r>
        <w:rPr>
          <w:rFonts w:eastAsia="Times New Roman"/>
          <w:szCs w:val="24"/>
        </w:rPr>
        <w:t xml:space="preserve"> έλεγχο που πραγματοποιήθηκε, εντοπίστηκαν περίπο</w:t>
      </w:r>
      <w:r>
        <w:rPr>
          <w:rFonts w:eastAsia="Times New Roman"/>
          <w:szCs w:val="24"/>
        </w:rPr>
        <w:t>υ χίλιοι οκτακόσιοι από αυτούς που δεν πληρούσαν το κριτήριο του ενεργού αγρότη, που αποτελούσε βασική προϋπόθεση για τη χορήγηση άμεσων ενισχύσεων ή ήταν νομικά πρόσωπα, με αποτέλεσμα να αποκλειστούν. Επίσης, περίπου άλλοι οκτακόσιοι-εννιακόσιοι ήταν αυτο</w:t>
      </w:r>
      <w:r>
        <w:rPr>
          <w:rFonts w:eastAsia="Times New Roman"/>
          <w:szCs w:val="24"/>
        </w:rPr>
        <w:t>ί οι οποίοι δεν είχε εκκαθαριστεί από πλευράς του Υπουργείου Οικονομικών η φορολογική τους δήλωση της περασμένης χρονιάς και χρειαζόταν αυτή η προϋπόθεση. Τέλος πάντων, το θέμα είναι ότι και για αυτούς έχουμε μπει στη διαδικασία να πληρωθούν και θα πληρωθο</w:t>
      </w:r>
      <w:r>
        <w:rPr>
          <w:rFonts w:eastAsia="Times New Roman"/>
          <w:szCs w:val="24"/>
        </w:rPr>
        <w:t>ύν στις επόμενες πληρωμές.</w:t>
      </w:r>
    </w:p>
    <w:p w14:paraId="67A6C6A8" w14:textId="77777777" w:rsidR="00101048" w:rsidRDefault="00350F3C">
      <w:pPr>
        <w:spacing w:line="600" w:lineRule="auto"/>
        <w:ind w:firstLine="720"/>
        <w:jc w:val="both"/>
        <w:rPr>
          <w:rFonts w:eastAsia="Times New Roman"/>
          <w:szCs w:val="24"/>
        </w:rPr>
      </w:pPr>
      <w:r>
        <w:rPr>
          <w:rFonts w:eastAsia="Times New Roman"/>
          <w:szCs w:val="24"/>
        </w:rPr>
        <w:lastRenderedPageBreak/>
        <w:t>Άρα, έχουμε πληρώσει μέχρι σήμερα σε πεντακόσιες εξήντα επτά χιλιάδες αγρότες 770.000.000. Μέχρι τέλος του χρόνου οι αγρότες έχουν να λάβουν ακόμα συνολικά περί το 1,25 δισεκατομμύριο. Άρα μιλάμε για πληρωμές την τελευταία περίοδ</w:t>
      </w:r>
      <w:r>
        <w:rPr>
          <w:rFonts w:eastAsia="Times New Roman"/>
          <w:szCs w:val="24"/>
        </w:rPr>
        <w:t>ο που ξεπερνούν τα 2 δισεκατομμύρια. Είναι όχι μόνο το υπόλοιπο της βασικής ενίσχυσης, είναι το πρασίνισμα, είναι η εξισωτική που ήδη χθες ανακοινώσαμε και θα υπάρξουν πληρωμές τις επόμενες μέρες. Άρα, ο αγροτικός χώρος, όπως είπα και προηγούμενα, θα πάρει</w:t>
      </w:r>
      <w:r>
        <w:rPr>
          <w:rFonts w:eastAsia="Times New Roman"/>
          <w:szCs w:val="24"/>
        </w:rPr>
        <w:t xml:space="preserve"> πάνω από 2,1 δισεκατομμύρια αυτήν την περίοδο.</w:t>
      </w:r>
    </w:p>
    <w:p w14:paraId="67A6C6A9"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Γεωργαντά, έχετε τον λόγο.</w:t>
      </w:r>
    </w:p>
    <w:p w14:paraId="67A6C6AA" w14:textId="77777777" w:rsidR="00101048" w:rsidRDefault="00350F3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Κύριε Υπουργέ, το ερώτημά μου ήταν αρκετά σαφές και ήθελα το εξής από </w:t>
      </w:r>
      <w:proofErr w:type="spellStart"/>
      <w:r>
        <w:rPr>
          <w:rFonts w:eastAsia="Times New Roman"/>
          <w:szCs w:val="24"/>
        </w:rPr>
        <w:t>ε</w:t>
      </w:r>
      <w:r>
        <w:rPr>
          <w:rFonts w:eastAsia="Times New Roman"/>
          <w:szCs w:val="24"/>
        </w:rPr>
        <w:t>σας</w:t>
      </w:r>
      <w:proofErr w:type="spellEnd"/>
      <w:r>
        <w:rPr>
          <w:rFonts w:eastAsia="Times New Roman"/>
          <w:szCs w:val="24"/>
        </w:rPr>
        <w:t>: Οι πληρωμές που έγιναν είναι γνωστές στους αγ</w:t>
      </w:r>
      <w:r>
        <w:rPr>
          <w:rFonts w:eastAsia="Times New Roman"/>
          <w:szCs w:val="24"/>
        </w:rPr>
        <w:t xml:space="preserve">ρότες. Είναι καταγεγραμμένες και τις ξέρουμε. Αυτό, όμως, που υπάρχει ως υποχρέωση είναι για ακόμα μερικούς αγρότες πραγματικά να γίνει ξεκάθαρο </w:t>
      </w:r>
      <w:r>
        <w:rPr>
          <w:rFonts w:eastAsia="Times New Roman"/>
          <w:szCs w:val="24"/>
        </w:rPr>
        <w:lastRenderedPageBreak/>
        <w:t>ότι δεν θα πληρωθούν στις επόμενες πληρωμές, ότι θα πληρωθούν στην επόμενη πληρωμή, στην πληρωμή που θα γίνει 1</w:t>
      </w:r>
      <w:r>
        <w:rPr>
          <w:rFonts w:eastAsia="Times New Roman"/>
          <w:szCs w:val="24"/>
        </w:rPr>
        <w:t>5 Δεκεμβρίου, όπως ακούγεται.</w:t>
      </w:r>
    </w:p>
    <w:p w14:paraId="67A6C6AB" w14:textId="77777777" w:rsidR="00101048" w:rsidRDefault="00350F3C">
      <w:pPr>
        <w:spacing w:line="600" w:lineRule="auto"/>
        <w:ind w:firstLine="720"/>
        <w:jc w:val="both"/>
        <w:rPr>
          <w:rFonts w:eastAsia="Times New Roman"/>
          <w:szCs w:val="24"/>
        </w:rPr>
      </w:pPr>
      <w:r>
        <w:rPr>
          <w:rFonts w:eastAsia="Times New Roman"/>
          <w:szCs w:val="24"/>
        </w:rPr>
        <w:t>Μιλάμε για τους χίλιους πεντακόσιους εξήντα εννέα, κατά την ανακοίνωση του ΟΠΕΚΕΠΕ, οι οποίοι φαίνεται ότι δεν πληρούν το κριτήριο του ενεργού αγρότη, αλλά γίνεται μια διενέργεια ελέγχου από τη Γενική Γραμματεία Δημοσίων Εσόδω</w:t>
      </w:r>
      <w:r>
        <w:rPr>
          <w:rFonts w:eastAsia="Times New Roman"/>
          <w:szCs w:val="24"/>
        </w:rPr>
        <w:t xml:space="preserve">ν, τους εννιακόσιους ογδόντα έναν που εκκρεμεί το αποτέλεσμα ελέγχου του κριτηρίου του ενεργού αγρότη, στο οποίο δεν έχει γίνει εκκαθάριση επίσης από το Υπουργείο Οικονομικών, τους επτακόσιους είκοσι επτά που τα προσωπικά τους στοιχεία όπως δόθηκαν δεν </w:t>
      </w:r>
      <w:proofErr w:type="spellStart"/>
      <w:r>
        <w:rPr>
          <w:rFonts w:eastAsia="Times New Roman"/>
          <w:szCs w:val="24"/>
        </w:rPr>
        <w:t>ταυ</w:t>
      </w:r>
      <w:r>
        <w:rPr>
          <w:rFonts w:eastAsia="Times New Roman"/>
          <w:szCs w:val="24"/>
        </w:rPr>
        <w:t>τοποιήθηκαν</w:t>
      </w:r>
      <w:proofErr w:type="spellEnd"/>
      <w:r>
        <w:rPr>
          <w:rFonts w:eastAsia="Times New Roman"/>
          <w:szCs w:val="24"/>
        </w:rPr>
        <w:t xml:space="preserve"> από τη Γενική Γραμματεία Δημοσίων Εσόδων και τους πέντε χιλιάδες επτακόσιους τριάντα πέντε που δεν έχει γίνει ο διοικητικός έλεγχος μεταβίβασης δικαιωμάτων από κληρονομιά. Σε αυτούς αναφέρομαι. Αυτό για το κάτω των 250 ευρώ είναι γνωστό και γι’</w:t>
      </w:r>
      <w:r>
        <w:rPr>
          <w:rFonts w:eastAsia="Times New Roman"/>
          <w:szCs w:val="24"/>
        </w:rPr>
        <w:t xml:space="preserve"> αυτό δεν το ανέφερα.</w:t>
      </w:r>
    </w:p>
    <w:p w14:paraId="67A6C6AC" w14:textId="77777777" w:rsidR="00101048" w:rsidRDefault="00350F3C">
      <w:pPr>
        <w:spacing w:line="600" w:lineRule="auto"/>
        <w:ind w:firstLine="720"/>
        <w:jc w:val="both"/>
        <w:rPr>
          <w:rFonts w:eastAsia="Times New Roman"/>
          <w:szCs w:val="24"/>
        </w:rPr>
      </w:pPr>
      <w:r>
        <w:rPr>
          <w:rFonts w:eastAsia="Times New Roman"/>
          <w:szCs w:val="24"/>
        </w:rPr>
        <w:lastRenderedPageBreak/>
        <w:t>Αλλά αυτοί που ανέφερα, οι προηγούμενοι, που είναι μερικές χιλιάδες, αφορούν μεγάλα ποσά επιδοτήσεων και αυτό που πραγματικά με αγωνία θέλουν να ακούσουν και αυτό που θέλω να μεταφέρω κι εγώ στον αγροτικό κόσμο του Κιλκίς είναι ότι αυ</w:t>
      </w:r>
      <w:r>
        <w:rPr>
          <w:rFonts w:eastAsia="Times New Roman"/>
          <w:szCs w:val="24"/>
        </w:rPr>
        <w:t xml:space="preserve">τή η διαδικασία -απ’ ό,τι κατάλαβα, το μεγαλύτερο μέρος αυτής- είναι </w:t>
      </w:r>
      <w:r>
        <w:rPr>
          <w:rFonts w:eastAsia="Times New Roman"/>
          <w:szCs w:val="24"/>
        </w:rPr>
        <w:t xml:space="preserve">δουλειά </w:t>
      </w:r>
      <w:r>
        <w:rPr>
          <w:rFonts w:eastAsia="Times New Roman"/>
          <w:szCs w:val="24"/>
        </w:rPr>
        <w:t>του Υπουργείου Οικονομικών, δηλαδή η διασταύρωση των στοιχείων και η εκκαθάριση του μητρώου των ενεργών αγροτών. Γιατί δεν ευθύνονται οι αγρότες που έχει καθυστερήσει αυτό, τουλάχ</w:t>
      </w:r>
      <w:r>
        <w:rPr>
          <w:rFonts w:eastAsia="Times New Roman"/>
          <w:szCs w:val="24"/>
        </w:rPr>
        <w:t xml:space="preserve">ιστον στην συντριπτική πλειοψηφία των περιπτώσεων. Αν δεν έκανε αίτηση κάποιος, αυτό είναι ένα άλλο δεδομένο. Αλλά εδώ δεν μιλάμε για τέτοιες περιπτώσεις. Μιλάμε για καθυστέρηση από την πλευρά του Υπουργείου Οικονομικών. </w:t>
      </w:r>
    </w:p>
    <w:p w14:paraId="67A6C6AD" w14:textId="77777777" w:rsidR="00101048" w:rsidRDefault="00350F3C">
      <w:pPr>
        <w:spacing w:line="600" w:lineRule="auto"/>
        <w:ind w:firstLine="720"/>
        <w:jc w:val="both"/>
        <w:rPr>
          <w:rFonts w:eastAsia="Times New Roman"/>
          <w:szCs w:val="24"/>
        </w:rPr>
      </w:pPr>
      <w:r>
        <w:rPr>
          <w:rFonts w:eastAsia="Times New Roman"/>
          <w:szCs w:val="24"/>
        </w:rPr>
        <w:t>Θα παρακαλέσω να είστε πιο σαφής σ</w:t>
      </w:r>
      <w:r>
        <w:rPr>
          <w:rFonts w:eastAsia="Times New Roman"/>
          <w:szCs w:val="24"/>
        </w:rPr>
        <w:t>το αν θα μπορέσουν -όπως άλλωστε δεσμεύτηκε και ο ΟΠΕΚΕΠΕ, με την ανακοίνωση που είχε κάνει πριν από δεκαπέντε ημέρες-, να πληρωθούν στην επόμενη πληρωμή. Όχι στις επόμενες.</w:t>
      </w:r>
    </w:p>
    <w:p w14:paraId="67A6C6AE" w14:textId="77777777" w:rsidR="00101048" w:rsidRDefault="00350F3C">
      <w:pPr>
        <w:spacing w:line="600" w:lineRule="auto"/>
        <w:ind w:firstLine="720"/>
        <w:jc w:val="both"/>
        <w:rPr>
          <w:rFonts w:eastAsia="Times New Roman"/>
          <w:szCs w:val="24"/>
        </w:rPr>
      </w:pPr>
      <w:r>
        <w:rPr>
          <w:rFonts w:eastAsia="Times New Roman"/>
          <w:szCs w:val="24"/>
        </w:rPr>
        <w:lastRenderedPageBreak/>
        <w:t>Ευχαριστώ πολύ.</w:t>
      </w:r>
    </w:p>
    <w:p w14:paraId="67A6C6AF"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w:t>
      </w:r>
    </w:p>
    <w:p w14:paraId="67A6C6B0" w14:textId="77777777" w:rsidR="00101048" w:rsidRDefault="00350F3C">
      <w:pPr>
        <w:spacing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ΑΠΟΣΤΟΛΟΥ (Υπουργός Αγροτικής Ανάπτυξης και Τροφίμων):</w:t>
      </w:r>
      <w:r>
        <w:rPr>
          <w:rFonts w:eastAsia="Times New Roman"/>
          <w:szCs w:val="24"/>
        </w:rPr>
        <w:t xml:space="preserve"> Κύριε συνάδελφε, σας είπα πως γι’ αυτήν την περίπτωση των δυόμισι χιλιάδων αγροτών βρισκόμαστε αυτήν την ώρα σε άμεση συνεργασία με το Υπουργείο Οικονομικών. Διερευνούμε όλες τις περιπτώσεις και αυτό π</w:t>
      </w:r>
      <w:r>
        <w:rPr>
          <w:rFonts w:eastAsia="Times New Roman"/>
          <w:szCs w:val="24"/>
        </w:rPr>
        <w:t xml:space="preserve">ου επιδιώκουμε είναι να ολοκληρωθούν όσο το δυνατόν γρηγορότερα οι διαδικασίες, και να </w:t>
      </w:r>
      <w:proofErr w:type="spellStart"/>
      <w:r>
        <w:rPr>
          <w:rFonts w:eastAsia="Times New Roman"/>
          <w:szCs w:val="24"/>
        </w:rPr>
        <w:t>επικαιροποιηθεί</w:t>
      </w:r>
      <w:proofErr w:type="spellEnd"/>
      <w:r>
        <w:rPr>
          <w:rFonts w:eastAsia="Times New Roman"/>
          <w:szCs w:val="24"/>
        </w:rPr>
        <w:t xml:space="preserve"> από πλευράς του Υπουργείου Οικονομικών το συγκεκριμένο υλικό. Οπότε ο ΟΠΕΚΕΠΕ είναι έτοιμος, όταν πάρει τα συγκεκριμένα στοιχεία, να κάνει τις αντίστοιχε</w:t>
      </w:r>
      <w:r>
        <w:rPr>
          <w:rFonts w:eastAsia="Times New Roman"/>
          <w:szCs w:val="24"/>
        </w:rPr>
        <w:t>ς πληρωμές.</w:t>
      </w:r>
    </w:p>
    <w:p w14:paraId="67A6C6B1" w14:textId="77777777" w:rsidR="00101048" w:rsidRDefault="00350F3C">
      <w:pPr>
        <w:spacing w:line="600" w:lineRule="auto"/>
        <w:ind w:firstLine="720"/>
        <w:jc w:val="both"/>
        <w:rPr>
          <w:rFonts w:eastAsia="Times New Roman"/>
          <w:szCs w:val="24"/>
        </w:rPr>
      </w:pPr>
      <w:r>
        <w:rPr>
          <w:rFonts w:eastAsia="Times New Roman"/>
          <w:szCs w:val="24"/>
        </w:rPr>
        <w:t>Πιστεύουμε ότι στις αρχές, στις 10-15 Δεκεμβρίου -δεν μπορώ να σας πω τώρα- θα έχει ολοκληρωθεί η διαδικασία. Οπωσδήποτε, όμως, επειδή πρέπει να κλείσει η συγκεκριμένη πληρωμή, τουλάχιστον μέχρι το τέλος της χρονιάς θα έχουμε κλείσει το συγκεκρ</w:t>
      </w:r>
      <w:r>
        <w:rPr>
          <w:rFonts w:eastAsia="Times New Roman"/>
          <w:szCs w:val="24"/>
        </w:rPr>
        <w:t>ιμένο ζήτημα. Πιστεύω, και πολύ νωρίτερα.</w:t>
      </w:r>
    </w:p>
    <w:p w14:paraId="67A6C6B2" w14:textId="77777777" w:rsidR="00101048" w:rsidRDefault="00350F3C">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Σήμερα είστε σε φόρμα, κύριε Αποστόλου.</w:t>
      </w:r>
    </w:p>
    <w:p w14:paraId="67A6C6B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συζητηθεί η τρίτη με αριθμό 223/16-11-2016 επίκαιρη ερώτηση πρώτου κύκλου του Βουλευτή Εύβοιας του Λαϊκού Συνδέσμου-Χρυσή Αυγή κ. Νικολάου</w:t>
      </w:r>
      <w:r>
        <w:rPr>
          <w:rFonts w:eastAsia="Times New Roman" w:cs="Times New Roman"/>
          <w:szCs w:val="24"/>
        </w:rPr>
        <w:t xml:space="preserve"> Μίχου προς τον Υπουργό Αγροτικής Ανάπτυξης και Τροφίμων, σχετικά με την άμεση καταβολή της εξισωτικής αποζημιώσεως του 2016 από τον ΟΠΕΚΕΠΕ στους δικαιούχους.</w:t>
      </w:r>
    </w:p>
    <w:p w14:paraId="67A6C6B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Μίχο, έχετε τον λόγο.</w:t>
      </w:r>
    </w:p>
    <w:p w14:paraId="67A6C6B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κύριε Πρόεδρε.</w:t>
      </w:r>
    </w:p>
    <w:p w14:paraId="67A6C6B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ενώ αρχικώς</w:t>
      </w:r>
      <w:r>
        <w:rPr>
          <w:rFonts w:eastAsia="Times New Roman" w:cs="Times New Roman"/>
          <w:szCs w:val="24"/>
        </w:rPr>
        <w:t xml:space="preserve"> είχε ανακοινωθεί ότι η εξισωτική του 2016 θα καταβληθεί τέλη Νοεμβρίου, ο ΟΠΕΚΕΠΕ μέσω </w:t>
      </w:r>
      <w:proofErr w:type="spellStart"/>
      <w:r>
        <w:rPr>
          <w:rFonts w:eastAsia="Times New Roman" w:cs="Times New Roman"/>
          <w:szCs w:val="24"/>
        </w:rPr>
        <w:t>νεωτέρας</w:t>
      </w:r>
      <w:proofErr w:type="spellEnd"/>
      <w:r>
        <w:rPr>
          <w:rFonts w:eastAsia="Times New Roman" w:cs="Times New Roman"/>
          <w:szCs w:val="24"/>
        </w:rPr>
        <w:t xml:space="preserve"> ανακοινώσεως αναβάλλει την καταβολή για ένα μήνα μετά. Το κονδύλι δε που προβλέπεται ανέρχεται στα 216 εκατομμύρια ευρώ σύμφωνα με τροποποιητική δημοσιευθείσα </w:t>
      </w:r>
      <w:r>
        <w:rPr>
          <w:rFonts w:eastAsia="Times New Roman" w:cs="Times New Roman"/>
          <w:szCs w:val="24"/>
        </w:rPr>
        <w:t xml:space="preserve">απόφαση στη </w:t>
      </w:r>
      <w:r>
        <w:rPr>
          <w:rFonts w:eastAsia="Times New Roman" w:cs="Times New Roman"/>
          <w:szCs w:val="24"/>
        </w:rPr>
        <w:t>«ΔΙΑΥΓΕΙΑ»</w:t>
      </w:r>
      <w:r>
        <w:rPr>
          <w:rFonts w:eastAsia="Times New Roman" w:cs="Times New Roman"/>
          <w:szCs w:val="24"/>
        </w:rPr>
        <w:t xml:space="preserve">. Το μείζον ζήτημα που ανακύπτει και πρέπει να αποτραπεί, προς όφελος </w:t>
      </w:r>
      <w:r>
        <w:rPr>
          <w:rFonts w:eastAsia="Times New Roman" w:cs="Times New Roman"/>
          <w:szCs w:val="24"/>
        </w:rPr>
        <w:lastRenderedPageBreak/>
        <w:t>των δικαιούχων, είναι μια ενδεχόμενη παράταση καθυστερήσεως της καταβολής της εξισωτικής αποζημιώσεως.</w:t>
      </w:r>
    </w:p>
    <w:p w14:paraId="67A6C6B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Μπορείτε να μας πείτε αν θα τηρηθεί η ανακοινωθείσα χρονική π</w:t>
      </w:r>
      <w:r>
        <w:rPr>
          <w:rFonts w:eastAsia="Times New Roman" w:cs="Times New Roman"/>
          <w:szCs w:val="24"/>
        </w:rPr>
        <w:t xml:space="preserve">ροθεσμία της καταβολής της εξισωτικής προκειμένου να ελαφρυνθούν οικονομικώς οι δικαιούχοι και να συνεχισθεί </w:t>
      </w:r>
      <w:proofErr w:type="spellStart"/>
      <w:r>
        <w:rPr>
          <w:rFonts w:eastAsia="Times New Roman" w:cs="Times New Roman"/>
          <w:szCs w:val="24"/>
        </w:rPr>
        <w:t>απροσκόπτως</w:t>
      </w:r>
      <w:proofErr w:type="spellEnd"/>
      <w:r>
        <w:rPr>
          <w:rFonts w:eastAsia="Times New Roman" w:cs="Times New Roman"/>
          <w:szCs w:val="24"/>
        </w:rPr>
        <w:t xml:space="preserve"> η δραστηριότητά τους;</w:t>
      </w:r>
    </w:p>
    <w:p w14:paraId="67A6C6B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w:t>
      </w:r>
    </w:p>
    <w:p w14:paraId="67A6C6B9"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Αποστόλου.</w:t>
      </w:r>
    </w:p>
    <w:p w14:paraId="67A6C6BA" w14:textId="77777777" w:rsidR="00101048" w:rsidRDefault="00350F3C">
      <w:pPr>
        <w:spacing w:line="600" w:lineRule="auto"/>
        <w:ind w:firstLine="720"/>
        <w:jc w:val="both"/>
        <w:rPr>
          <w:rFonts w:eastAsia="Times New Roman"/>
          <w:szCs w:val="24"/>
        </w:rPr>
      </w:pPr>
      <w:r>
        <w:rPr>
          <w:rFonts w:eastAsia="Times New Roman"/>
          <w:b/>
          <w:szCs w:val="24"/>
        </w:rPr>
        <w:t>ΕΥΑΓΓΕΛΟΣ ΑΠΟΣΤΟΛΟΥ (Υπουργός Αγροτικής Ανάπ</w:t>
      </w:r>
      <w:r>
        <w:rPr>
          <w:rFonts w:eastAsia="Times New Roman"/>
          <w:b/>
          <w:szCs w:val="24"/>
        </w:rPr>
        <w:t>τυξης και Τροφίμων):</w:t>
      </w:r>
      <w:r>
        <w:rPr>
          <w:rFonts w:eastAsia="Times New Roman"/>
          <w:szCs w:val="24"/>
        </w:rPr>
        <w:t xml:space="preserve"> Η καθυστέρηση θα είναι καθυστέρηση ολίγων ημερών, γιατί με χθεσινή απόφαση για το 2016 αυξήσαμε το ανώτατο ποσό που μπορούν να εισπράξουν οι δικαιούχοι της εξισωτικής αποζημίωσης των ορεινών και μειονεκτικών περιοχών από 100 ευρώ το εκ</w:t>
      </w:r>
      <w:r>
        <w:rPr>
          <w:rFonts w:eastAsia="Times New Roman"/>
          <w:szCs w:val="24"/>
        </w:rPr>
        <w:t>τάριο σε 125 ευρώ. Δηλαδή, μια αύξηση της τάξεως του 25%.</w:t>
      </w:r>
    </w:p>
    <w:p w14:paraId="67A6C6BB" w14:textId="77777777" w:rsidR="00101048" w:rsidRDefault="00350F3C">
      <w:pPr>
        <w:spacing w:line="600" w:lineRule="auto"/>
        <w:ind w:firstLine="720"/>
        <w:jc w:val="both"/>
        <w:rPr>
          <w:rFonts w:eastAsia="Times New Roman"/>
          <w:szCs w:val="24"/>
        </w:rPr>
      </w:pPr>
      <w:r>
        <w:rPr>
          <w:rFonts w:eastAsia="Times New Roman"/>
          <w:szCs w:val="24"/>
        </w:rPr>
        <w:lastRenderedPageBreak/>
        <w:t>Με την αύξηση αυτή στις ορεινές περιοχές εξαντλείται το όριο που μας επιτρέπει ο κανονισμός, ενώ το συνολικό ποσό που διατίθεται μέσω του προγράμματος αγροτικής ανάπτυξης για το μέτρο της εξισωτικής</w:t>
      </w:r>
      <w:r>
        <w:rPr>
          <w:rFonts w:eastAsia="Times New Roman"/>
          <w:szCs w:val="24"/>
        </w:rPr>
        <w:t xml:space="preserve"> αποζημίωσης, αυξάνει και από 216 εκατομμύρια που είχαμε προβλέψει φθάνουμε στα 244 εκατομμύρια, τα οποία θα πληρωθούν, επαναλαμβάνω, τις επόμενες ημέρες.</w:t>
      </w:r>
    </w:p>
    <w:p w14:paraId="67A6C6BC" w14:textId="77777777" w:rsidR="00101048" w:rsidRDefault="00350F3C">
      <w:pPr>
        <w:spacing w:line="600" w:lineRule="auto"/>
        <w:ind w:firstLine="720"/>
        <w:jc w:val="both"/>
        <w:rPr>
          <w:rFonts w:eastAsia="Times New Roman"/>
          <w:szCs w:val="24"/>
        </w:rPr>
      </w:pPr>
      <w:r>
        <w:rPr>
          <w:rFonts w:eastAsia="Times New Roman"/>
          <w:szCs w:val="24"/>
        </w:rPr>
        <w:t xml:space="preserve">Οι κύριοι ωφελούμενοι από αυτήν την αύξηση της αποζημίωσης είναι οι κτηνοτρόφοι, καθώς η κτηνοτροφία </w:t>
      </w:r>
      <w:r>
        <w:rPr>
          <w:rFonts w:eastAsia="Times New Roman"/>
          <w:szCs w:val="24"/>
        </w:rPr>
        <w:t>αποτελεί τη βασικότερη δραστηριότητα στις ορεινές περιοχές. Ταυτόχρονα, το Υπουργείο έχει δρομολογήσει αλλαγές στον ορισμό των μειονεκτικών περιοχών, οι οποίες θα κάνουν πιο ορθολογική την κατανομή των αντίστοιχων αποζημιώσεων. Σήμερα υπάρχουν μειονεκτικές</w:t>
      </w:r>
      <w:r>
        <w:rPr>
          <w:rFonts w:eastAsia="Times New Roman"/>
          <w:szCs w:val="24"/>
        </w:rPr>
        <w:t xml:space="preserve"> περιοχές, όπου συνυπάρχουν ορεινές περιοχές με πεδινές και, όπως αντιλαμβάνεστε, εκεί πρέπει να γίνει κάποια παρέμβαση στο συγκεκριμένο ορισμό. Εξάλλου, υπάρχει και η υποχρέωσή μας μέχρι το 2018.</w:t>
      </w:r>
    </w:p>
    <w:p w14:paraId="67A6C6BD" w14:textId="77777777" w:rsidR="00101048" w:rsidRDefault="00350F3C">
      <w:pPr>
        <w:spacing w:line="600" w:lineRule="auto"/>
        <w:ind w:firstLine="720"/>
        <w:jc w:val="both"/>
        <w:rPr>
          <w:rFonts w:eastAsia="Times New Roman"/>
          <w:szCs w:val="24"/>
        </w:rPr>
      </w:pPr>
      <w:r>
        <w:rPr>
          <w:rFonts w:eastAsia="Times New Roman"/>
          <w:szCs w:val="24"/>
        </w:rPr>
        <w:lastRenderedPageBreak/>
        <w:t>Θέλω, όμως, να αποσαφηνίσω μερικά πράγματα: Πρώτον, στο νέο</w:t>
      </w:r>
      <w:r>
        <w:rPr>
          <w:rFonts w:eastAsia="Times New Roman"/>
          <w:szCs w:val="24"/>
        </w:rPr>
        <w:t xml:space="preserve"> πρόγραμμα υπάρχουν σημαντικές αλλαγές στο μέτρο της εξισωτικής αποζημίωσης σε ό,τι ίσχυε μέχρι πέρυσι, λόγω του κανονιστικού πλαισίου της Ευρωπαϊκής Ένωσης, ένα πλαίσιο που είμαστε υποχρεωμένοι να το τηρήσουμε, για να μπορέσουμε να απορροφήσουμε τα συγκεκ</w:t>
      </w:r>
      <w:r>
        <w:rPr>
          <w:rFonts w:eastAsia="Times New Roman"/>
          <w:szCs w:val="24"/>
        </w:rPr>
        <w:t>ριμένα χρήματα.</w:t>
      </w:r>
    </w:p>
    <w:p w14:paraId="67A6C6BE"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Δεύτερη καθοριστική αλλαγή είναι ότι οι δικαιούχοι της εξισωτικής, δεν είναι μόνο οι μόνοι κάτοικοι των ορεινών μειονεκτικών περιοχών, αλλά όλοι οι ενεργοί γεωργοί που έχουν γεωργική εκμετάλλευση στις συγκεκριμένες περιοχές είτε αγροτεμάχια</w:t>
      </w:r>
      <w:r>
        <w:rPr>
          <w:rFonts w:eastAsia="Times New Roman" w:cs="Times New Roman"/>
          <w:szCs w:val="24"/>
        </w:rPr>
        <w:t xml:space="preserve"> είτε βοσκότοπο σε ορεινές μειονεκτικές περιοχές.</w:t>
      </w:r>
    </w:p>
    <w:p w14:paraId="67A6C6BF"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καταργήθηκε το κατώτατο όριο. Ουσιαστικά, αυτό που έχει συμβεί είναι τα κονδύλια -που σας είπα ότι εξαντλήσαμε το περιθώριο- να κατανεμηθούν σε περισσότερο κόσμο, σχεδόν σε διπλάσιο από ό,τι τις προηγούμενες φορές, κάτι το οποίο έχει το αρνητικό το</w:t>
      </w:r>
      <w:r>
        <w:rPr>
          <w:rFonts w:eastAsia="Times New Roman" w:cs="Times New Roman"/>
          <w:szCs w:val="24"/>
        </w:rPr>
        <w:t xml:space="preserve">υ κομμάτι ότι θα πάρουν αυτοί οι δικαιούχοι της προηγούμενης περιόδου λιγότερα, αλλά αυτό είναι ένα θέμα το οποίο θα το ισοσκελίσουμε </w:t>
      </w:r>
      <w:r>
        <w:rPr>
          <w:rFonts w:eastAsia="Times New Roman" w:cs="Times New Roman"/>
          <w:szCs w:val="24"/>
        </w:rPr>
        <w:lastRenderedPageBreak/>
        <w:t>με τις συνδεδεμένες ενισχύσεις του 2016, όπου όσον αφορά τη κτηνοτροφία και ιδιαίτερα σε αυτές τις περιοχές έχουν υπερδιπλ</w:t>
      </w:r>
      <w:r>
        <w:rPr>
          <w:rFonts w:eastAsia="Times New Roman" w:cs="Times New Roman"/>
          <w:szCs w:val="24"/>
        </w:rPr>
        <w:t>ασιαστεί τα κονδύλια που τους αφορούν. Ταυτόχρονα, όμως, με αυτήν την πρόσθετη παρέμβαση που την εντοπίσαμε ουσιαστικά στις ορεινές περιοχές στους κτηνοτρόφους, θα έχουμε ικανοποιητική ενίσχυση σε αυτούς που πραγματικά την έχουν ανάγκη, αλλά και γενικότερα</w:t>
      </w:r>
      <w:r>
        <w:rPr>
          <w:rFonts w:eastAsia="Times New Roman" w:cs="Times New Roman"/>
          <w:szCs w:val="24"/>
        </w:rPr>
        <w:t xml:space="preserve"> σε μία περιοχή στην ύπαιθρο η ένεση ρευστότητας που δίνεται με αυτές τις διαδικασίες σε περισσότερο κόσμο και ειδικά σε περίοδο κρίσης, νομίζω πως είναι ένα πάρα πολύ σημαντικό κομμάτι.</w:t>
      </w:r>
    </w:p>
    <w:p w14:paraId="67A6C6C0"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ΠΡΟΕΔΡΟΣ (Νικήτας Κακλαμάνης):</w:t>
      </w:r>
      <w:r>
        <w:rPr>
          <w:rFonts w:eastAsia="Times New Roman" w:cs="Times New Roman"/>
          <w:szCs w:val="24"/>
        </w:rPr>
        <w:t xml:space="preserve"> Ο κ. Μίχος έχει τον λόγο.</w:t>
      </w:r>
    </w:p>
    <w:p w14:paraId="67A6C6C1"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ΜΙΧΟΣ:</w:t>
      </w:r>
      <w:r>
        <w:rPr>
          <w:rFonts w:eastAsia="Times New Roman" w:cs="Times New Roman"/>
          <w:szCs w:val="24"/>
        </w:rPr>
        <w:t xml:space="preserve"> Ευχαριστώ, κύριε Πρόεδρε.</w:t>
      </w:r>
    </w:p>
    <w:p w14:paraId="67A6C6C2"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Εύχομαι να γίνει όπως το είπατε, να μην υπάρξει άλλη καθυστέρηση. Ξέρετε πάρα πολύ καλά τι βιώνουν οι αγρότες, οι γεωργοί, τι βιώνουν οι κτηνοτρόφοι και μια και αναφέρατε τους κτηνοτρόφους πριν </w:t>
      </w:r>
      <w:r>
        <w:rPr>
          <w:rFonts w:eastAsia="Times New Roman" w:cs="Times New Roman"/>
          <w:szCs w:val="24"/>
        </w:rPr>
        <w:lastRenderedPageBreak/>
        <w:t>δεν θα ήταν σωστό το Υπουργεί</w:t>
      </w:r>
      <w:r>
        <w:rPr>
          <w:rFonts w:eastAsia="Times New Roman" w:cs="Times New Roman"/>
          <w:szCs w:val="24"/>
        </w:rPr>
        <w:t xml:space="preserve">ο σας να έρθει σε μία συνεννόηση με τον ΟΠΕΚΕΠΕ, ώστε οι επιδοτήσεις, οι ενισχύσεις οι εξισωτικές να δίνονται στην ώρα τους στους κτηνοτρόφους; </w:t>
      </w:r>
    </w:p>
    <w:p w14:paraId="67A6C6C3"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Ένα παράδειγμα θα σας φέρω. Το καλαμπόκι θερίζεται τέλη Αυγούστου τα πρώιμα, μέχρι τον Οκτώβρη τα πιο όψιμα που</w:t>
      </w:r>
      <w:r>
        <w:rPr>
          <w:rFonts w:eastAsia="Times New Roman" w:cs="Times New Roman"/>
          <w:szCs w:val="24"/>
        </w:rPr>
        <w:t xml:space="preserve"> λέμε. Δεν θα ήταν σωστό να παίρνουν οι κτηνοτρόφοι αυτή την εξισωτική στην ώρα τους, οπότε να μπορούν να βάλουν μέσα στις αποθήκες τους φθηνή τροφή; Ξέρετε πάρα πολύ καλά ότι από τη στιγμή που θα αποθηκευτεί κάθε προϊόν, ή μηδική είναι ή κριθάρι είναι ή κ</w:t>
      </w:r>
      <w:r>
        <w:rPr>
          <w:rFonts w:eastAsia="Times New Roman" w:cs="Times New Roman"/>
          <w:szCs w:val="24"/>
        </w:rPr>
        <w:t>αλαμπόκι είναι, θα ανέβει το κοστολόγιό του από τη στιγμή που θα ανοίξουν τις αποθήκες από 0,3 έως 0,4 λεπτά το κιλό παραπάνω. Αν περάσουν οι γιορτές, θα φθάσει και 0,6 και 0,8 παραπάνω. Άνθρωποι που έχουν διακόσια και τριακόσια ζώα σε μία μονάδα, χρειάζον</w:t>
      </w:r>
      <w:r>
        <w:rPr>
          <w:rFonts w:eastAsia="Times New Roman" w:cs="Times New Roman"/>
          <w:szCs w:val="24"/>
        </w:rPr>
        <w:t>ται αρκετούς τόνους από μηδική, από καλαμπόκι, για να έχουν ένα σωστό σιτηρέσιο. Δεν θα ήταν σωστό, λοιπόν, αυτές οι εξισωτικές ή όποιες άλλες επιδοτήσεις να δίνονται στην ώρα τους, οπότε και ο κτηνοτρόφος ή αντιθέτως ο γεωργός όταν είναι να πάει να σπείρε</w:t>
      </w:r>
      <w:r>
        <w:rPr>
          <w:rFonts w:eastAsia="Times New Roman" w:cs="Times New Roman"/>
          <w:szCs w:val="24"/>
        </w:rPr>
        <w:t xml:space="preserve">ι, να χρηματοδοτείται εκείνη τη στιγμή, οπότε να του έρχεται το κοστολόγιό του πιο φθηνά; </w:t>
      </w:r>
    </w:p>
    <w:p w14:paraId="67A6C6C4"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7A6C6C5"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ΠΡΟΕΔΡΟΣ (Νικήτας Κακλαμάνης):</w:t>
      </w:r>
      <w:r>
        <w:rPr>
          <w:rFonts w:eastAsia="Times New Roman" w:cs="Times New Roman"/>
          <w:szCs w:val="24"/>
        </w:rPr>
        <w:t xml:space="preserve"> Ο κύριος Υπουργός έχει τον λόγο.</w:t>
      </w:r>
    </w:p>
    <w:p w14:paraId="67A6C6C6"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Οι ενισχύσεις στην Ελλάδ</w:t>
      </w:r>
      <w:r>
        <w:rPr>
          <w:rFonts w:eastAsia="Times New Roman" w:cs="Times New Roman"/>
          <w:szCs w:val="24"/>
        </w:rPr>
        <w:t>α δίνονται πολύ νωρίτερα από τον χρόνο που παίρνουμε ως χώρα τις αντίστοιχες ενισχύσεις. Και μάλιστα, αυτή η διαδικασία γίνεται μέσα από συγκεκριμένη σύμβαση με τραπεζικό ίδρυμα και πληρώνουμε εμείς πιο μπροστά, με έναν μέσο όρο περίπου τρεις μήνες. Πληρών</w:t>
      </w:r>
      <w:r>
        <w:rPr>
          <w:rFonts w:eastAsia="Times New Roman" w:cs="Times New Roman"/>
          <w:szCs w:val="24"/>
        </w:rPr>
        <w:t>ει τόκους το ελληνικό δημόσιο, διότι καταβάλλει τις ενισχύσεις πιο μπροστά.</w:t>
      </w:r>
    </w:p>
    <w:p w14:paraId="67A6C6C7"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Ένα άλλο κομμάτι, όμως, που πρέπει να δούμε ότι δεν μπορεί όλοι να ζητάνε κάθε φορά -γιατί όντως υπάρχουν προβλήματα- παράταση στις προθεσμίες υποβολής δικαιολογητικών, δηλώσεων κλ</w:t>
      </w:r>
      <w:r>
        <w:rPr>
          <w:rFonts w:eastAsia="Times New Roman" w:cs="Times New Roman"/>
          <w:szCs w:val="24"/>
        </w:rPr>
        <w:t xml:space="preserve">π., γιατί  αυτή η παράταση μετά πηγαίνει προς τα πίσω και τις πληρωμές αναγκαστικά. Είναι μία διαδρομή που δεν μπορεί να γίνει διαφορετικά. Άρα, λοιπόν, έχουμε ως βασικό στόχο ένα πράγμα. Βάζοντας τάξη στη </w:t>
      </w:r>
      <w:r>
        <w:rPr>
          <w:rFonts w:eastAsia="Times New Roman" w:cs="Times New Roman"/>
          <w:szCs w:val="24"/>
        </w:rPr>
        <w:lastRenderedPageBreak/>
        <w:t>διαχείριση των κοινοτικών ενισχύσεων, θα πληρώνουμ</w:t>
      </w:r>
      <w:r>
        <w:rPr>
          <w:rFonts w:eastAsia="Times New Roman" w:cs="Times New Roman"/>
          <w:szCs w:val="24"/>
        </w:rPr>
        <w:t>ε κάθε χρόνο τον Οκτώβρη-Νοέμβρη και θα είναι αυτό το δίμηνο που ουσιαστικά θα προσπαθήσουμε, καταβάλλοντας όλες τις ενισχύσεις αυτήν την περίοδο, να το συνδέσουμε και με άλλες οικονομικού χαρακτήρα δραστηριότητες, που δεν είμαι αυτή την ώρα έτοιμος να τις</w:t>
      </w:r>
      <w:r>
        <w:rPr>
          <w:rFonts w:eastAsia="Times New Roman" w:cs="Times New Roman"/>
          <w:szCs w:val="24"/>
        </w:rPr>
        <w:t xml:space="preserve"> ανακοινώσω. </w:t>
      </w:r>
    </w:p>
    <w:p w14:paraId="67A6C6C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όπου ακούστηκαν από τον κ. Μίχο οι λέξεις «εξωτική» και «εξωτικές», να αλλαχθούν στα Πρακτικά με τις λέξεις «εξισωτική» και «εξισωτικές».</w:t>
      </w:r>
    </w:p>
    <w:p w14:paraId="67A6C6C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τέταρτης με αριθμό 224/18-11-2016</w:t>
      </w:r>
      <w:r>
        <w:rPr>
          <w:rFonts w:eastAsia="Times New Roman" w:cs="Times New Roman"/>
          <w:szCs w:val="24"/>
        </w:rPr>
        <w:t xml:space="preserve"> επίκαιρης ερώτησης πρώτου κύκλου του Βουλευτή Σερρών της Δημοκρατικής Συμπαράταξης ΠΑΣΟΚ-ΔΗΜΑΡ κ. Μιχαήλ Τζελέπη προς τον Υπουργό Αγροτικής Ανάπτυξης και Τροφίμων, σχετικά με την απόφαση 924/21-5-2016 για τους όρους </w:t>
      </w:r>
      <w:proofErr w:type="spellStart"/>
      <w:r>
        <w:rPr>
          <w:rFonts w:eastAsia="Times New Roman" w:cs="Times New Roman"/>
          <w:szCs w:val="24"/>
        </w:rPr>
        <w:t>επιλεξιμότητας</w:t>
      </w:r>
      <w:proofErr w:type="spellEnd"/>
      <w:r>
        <w:rPr>
          <w:rFonts w:eastAsia="Times New Roman" w:cs="Times New Roman"/>
          <w:szCs w:val="24"/>
        </w:rPr>
        <w:t xml:space="preserve"> των δικαιούχων συνδεδεμέ</w:t>
      </w:r>
      <w:r>
        <w:rPr>
          <w:rFonts w:eastAsia="Times New Roman" w:cs="Times New Roman"/>
          <w:szCs w:val="24"/>
        </w:rPr>
        <w:t xml:space="preserve">νης ενίσχυσης ρυζιού. </w:t>
      </w:r>
    </w:p>
    <w:p w14:paraId="67A6C6C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Τζελέπη, έχετε τον λόγο.</w:t>
      </w:r>
    </w:p>
    <w:p w14:paraId="67A6C6C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Ευχαριστώ, κύριε Πρόεδρε.</w:t>
      </w:r>
    </w:p>
    <w:p w14:paraId="67A6C6C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όσον αφορά την εφαρμογή του Κανονισμού της Ευρωπαϊκής Ένωσης 1307/2013 για τις συνδεδεμένες ενισχύσεις και ιδιαίτερα για το ρύζι -σύμφωνα και με</w:t>
      </w:r>
      <w:r>
        <w:rPr>
          <w:rFonts w:eastAsia="Times New Roman" w:cs="Times New Roman"/>
          <w:szCs w:val="24"/>
        </w:rPr>
        <w:t xml:space="preserve"> την υπουργική σας απόφαση 924/21-5-2016- από την εμπειρία που έχουμε για την εσοδεία που καταβλήθηκε το 2015 θα ήθελα να πω ότι αυτή ήταν ιδιαίτερα προβληματική και δημιούργησε σοβαρά προβλήματα στους </w:t>
      </w:r>
      <w:proofErr w:type="spellStart"/>
      <w:r>
        <w:rPr>
          <w:rFonts w:eastAsia="Times New Roman" w:cs="Times New Roman"/>
          <w:szCs w:val="24"/>
        </w:rPr>
        <w:t>ορυζοπαραγωγούς</w:t>
      </w:r>
      <w:proofErr w:type="spellEnd"/>
      <w:r>
        <w:rPr>
          <w:rFonts w:eastAsia="Times New Roman" w:cs="Times New Roman"/>
          <w:szCs w:val="24"/>
        </w:rPr>
        <w:t xml:space="preserve">. </w:t>
      </w:r>
    </w:p>
    <w:p w14:paraId="67A6C6C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Είχα θέσει αυτό το θέμα ήδη από τον </w:t>
      </w:r>
      <w:r>
        <w:rPr>
          <w:rFonts w:eastAsia="Times New Roman" w:cs="Times New Roman"/>
          <w:szCs w:val="24"/>
        </w:rPr>
        <w:t xml:space="preserve">Ιανουάριο του 2016 -πάλι με επίκαιρη ερώτησή μου- διότι προβλέπατε στην υπουργική σας απόφαση ότι για να τύχουν της συνδεδεμένης ενίσχυσης οι </w:t>
      </w:r>
      <w:proofErr w:type="spellStart"/>
      <w:r>
        <w:rPr>
          <w:rFonts w:eastAsia="Times New Roman" w:cs="Times New Roman"/>
          <w:szCs w:val="24"/>
        </w:rPr>
        <w:t>ορυζοπαραγωγοί</w:t>
      </w:r>
      <w:proofErr w:type="spellEnd"/>
      <w:r>
        <w:rPr>
          <w:rFonts w:eastAsia="Times New Roman" w:cs="Times New Roman"/>
          <w:szCs w:val="24"/>
        </w:rPr>
        <w:t>, ήτοι τα 26 ευρώ ανά στρέμμα, θα πρέπει να πουλήσουν το προϊόν μέχρι τον Φεβρουάριο, δηλαδή να το τ</w:t>
      </w:r>
      <w:r>
        <w:rPr>
          <w:rFonts w:eastAsia="Times New Roman" w:cs="Times New Roman"/>
          <w:szCs w:val="24"/>
        </w:rPr>
        <w:t xml:space="preserve">ιμολογήσουν. Αυτό σημαίνει ότι υπάρχει μία πίεση, ένας εκβιασμός, εάν θέλετε, προς τη μεριά των παραγωγών, για να πουλήσουν το προϊόν τους σε ένα πολύ σύντομο χρονικό διάστημα. </w:t>
      </w:r>
    </w:p>
    <w:p w14:paraId="67A6C6C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είχε ως αποτέλεσμα να κατρακυλήσουν οι τιμές μείον 50% σε σχέση </w:t>
      </w:r>
      <w:r>
        <w:rPr>
          <w:rFonts w:eastAsia="Times New Roman" w:cs="Times New Roman"/>
          <w:szCs w:val="24"/>
        </w:rPr>
        <w:t xml:space="preserve">με την προηγούμενη χρονιά. Ιδιαίτερα, δε, για τα </w:t>
      </w:r>
      <w:proofErr w:type="spellStart"/>
      <w:r>
        <w:rPr>
          <w:rFonts w:eastAsia="Times New Roman" w:cs="Times New Roman"/>
          <w:szCs w:val="24"/>
        </w:rPr>
        <w:t>μεγαλόσπερμα</w:t>
      </w:r>
      <w:proofErr w:type="spellEnd"/>
      <w:r>
        <w:rPr>
          <w:rFonts w:eastAsia="Times New Roman" w:cs="Times New Roman"/>
          <w:szCs w:val="24"/>
        </w:rPr>
        <w:t xml:space="preserve"> από 0,45 έως 0,48 λεπτά του ευρώ ανά κιλό που ήταν την προηγούμενη χρονιά, το 2015 πήγαμε στα 0,24 λεπτά το κιλό. Αντίστοιχα, το ίδιο συνέβη και στα </w:t>
      </w:r>
      <w:proofErr w:type="spellStart"/>
      <w:r>
        <w:rPr>
          <w:rFonts w:eastAsia="Times New Roman" w:cs="Times New Roman"/>
          <w:szCs w:val="24"/>
        </w:rPr>
        <w:t>μικρόσπερμα</w:t>
      </w:r>
      <w:proofErr w:type="spellEnd"/>
      <w:r>
        <w:rPr>
          <w:rFonts w:eastAsia="Times New Roman" w:cs="Times New Roman"/>
          <w:szCs w:val="24"/>
        </w:rPr>
        <w:t xml:space="preserve">, που από 0,30 έως 0,35 λεπτά του </w:t>
      </w:r>
      <w:r>
        <w:rPr>
          <w:rFonts w:eastAsia="Times New Roman" w:cs="Times New Roman"/>
          <w:szCs w:val="24"/>
        </w:rPr>
        <w:t>ευρώ ανά κιλό που ήταν την προηγούμενη χρονιά, πήγαν στα 0, 20 έως 0,22 λεπτά το κιλό. Δηλαδή, ενώ οι παραγωγοί θα έπαιρναν από την συνδεδεμένη γύρω στα 4 λεπτά το κιλό, στην ουσία με την εφαρμογή της συνδεδεμένης, όπως έγινε, έχασαν περίπου 20 λεπτά το κι</w:t>
      </w:r>
      <w:r>
        <w:rPr>
          <w:rFonts w:eastAsia="Times New Roman" w:cs="Times New Roman"/>
          <w:szCs w:val="24"/>
        </w:rPr>
        <w:t>λό.</w:t>
      </w:r>
    </w:p>
    <w:p w14:paraId="67A6C6C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Έρχομαι τώρα στα ερωτήματα της επίκαιρης. Ακόμη και τώρα οι ποσότητες είναι αδιάθετες και μάλιστα δεν υπάρχει καν ορισμός της τιμής, ούτε το πότε θα πληρωθούν οι παραγωγοί. «Φέρτε το προϊόν», λένε οι έμποροι, «θα το τιμολογήσουμε και θα δούμε πότε θα π</w:t>
      </w:r>
      <w:r>
        <w:rPr>
          <w:rFonts w:eastAsia="Times New Roman" w:cs="Times New Roman"/>
          <w:szCs w:val="24"/>
        </w:rPr>
        <w:t xml:space="preserve">ληρωθείτε». Αφού πρέπει να δώσετε την συνδεδεμένη μέχρι τις 30 Ιουνίου και αφού σήμερα οι παραγωγοί και τα τριακόσιες χιλιάδες στρέμματα είναι ήδη χαρτογραφημένα στο υπόβαθρο του ΟΠΕΚΕΠΕ και γνωρίζουν ποιοι είναι οι παραγωγοί, γιατί </w:t>
      </w:r>
      <w:r>
        <w:rPr>
          <w:rFonts w:eastAsia="Times New Roman" w:cs="Times New Roman"/>
          <w:szCs w:val="24"/>
        </w:rPr>
        <w:lastRenderedPageBreak/>
        <w:t>δεν πάτε αυτό το χρονικ</w:t>
      </w:r>
      <w:r>
        <w:rPr>
          <w:rFonts w:eastAsia="Times New Roman" w:cs="Times New Roman"/>
          <w:szCs w:val="24"/>
        </w:rPr>
        <w:t xml:space="preserve">ό διάστημα μέχρι τα μέσα Μαΐου, ώστε να υπάρχει αυτό το χρονικό περιθώριο, για να μπορέσει να γίνει η απορρόφηση του ρυζιού, να μην υπάρχει η πίεση στους παραγωγούς, αλλά και για να μην έχουμε μείωση των τιμών; Γιατί από τους έξι χιλιάδες πεντακόσιους </w:t>
      </w:r>
      <w:proofErr w:type="spellStart"/>
      <w:r>
        <w:rPr>
          <w:rFonts w:eastAsia="Times New Roman" w:cs="Times New Roman"/>
          <w:szCs w:val="24"/>
        </w:rPr>
        <w:t>ορυζ</w:t>
      </w:r>
      <w:r>
        <w:rPr>
          <w:rFonts w:eastAsia="Times New Roman" w:cs="Times New Roman"/>
          <w:szCs w:val="24"/>
        </w:rPr>
        <w:t>οπαραγωγούς</w:t>
      </w:r>
      <w:proofErr w:type="spellEnd"/>
      <w:r>
        <w:rPr>
          <w:rFonts w:eastAsia="Times New Roman" w:cs="Times New Roman"/>
          <w:szCs w:val="24"/>
        </w:rPr>
        <w:t xml:space="preserve"> πέρυσι πληρώθηκε μόνο το 70%, δηλαδή οι τέσσερις χιλιάδες τετρακόσιοι. Οι υπόλοιποι δεν πληρώθηκαν εξαιτίας αυτών των αδυναμιών της υπουργικής σας απόφασης.</w:t>
      </w:r>
    </w:p>
    <w:p w14:paraId="67A6C6D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Αποστόλου, έχετε τον λόγο.</w:t>
      </w:r>
    </w:p>
    <w:p w14:paraId="67A6C6D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ΕΥΑΓΓΕΛΟΣ ΑΠΟΣΤΟΛΟΥ (</w:t>
      </w:r>
      <w:r>
        <w:rPr>
          <w:rFonts w:eastAsia="Times New Roman" w:cs="Times New Roman"/>
          <w:b/>
          <w:szCs w:val="24"/>
        </w:rPr>
        <w:t xml:space="preserve">Υπουργός Αγροτικής Ανάπτυξης και Τροφίμων): </w:t>
      </w:r>
      <w:r>
        <w:rPr>
          <w:rFonts w:eastAsia="Times New Roman" w:cs="Times New Roman"/>
          <w:szCs w:val="24"/>
        </w:rPr>
        <w:t>Κύριε συνάδελφε, όπως αναφέρει και η σχετική απόφαση, δικαιούχοι της συνδεδεμένης ενίσχυσης ρυζιού για το έτος 2015 ήταν οι γεωργοί που καλλιεργούν ρύζι σε επιλέξιμες εκτάσεις υπό τον όρο ότι θα παραδώσουν ορισμέ</w:t>
      </w:r>
      <w:r>
        <w:rPr>
          <w:rFonts w:eastAsia="Times New Roman" w:cs="Times New Roman"/>
          <w:szCs w:val="24"/>
        </w:rPr>
        <w:t xml:space="preserve">νες ποσότητες σε εμπόρους, σε συνεταιρισμούς, σε μύλους το αργότερο μέχρι και τις 28-2-2016. </w:t>
      </w:r>
    </w:p>
    <w:p w14:paraId="67A6C6D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ήταν η σχετική απόφαση. Σε εξαιρετικές, όμως, περιπτώσεις, όπως εσείς περιγράψατε και οι οποίες προβλέπονται μέσα από τις </w:t>
      </w:r>
      <w:proofErr w:type="spellStart"/>
      <w:r>
        <w:rPr>
          <w:rFonts w:eastAsia="Times New Roman" w:cs="Times New Roman"/>
          <w:szCs w:val="24"/>
        </w:rPr>
        <w:t>ενωσιακές</w:t>
      </w:r>
      <w:proofErr w:type="spellEnd"/>
      <w:r>
        <w:rPr>
          <w:rFonts w:eastAsia="Times New Roman" w:cs="Times New Roman"/>
          <w:szCs w:val="24"/>
        </w:rPr>
        <w:t xml:space="preserve"> και εθνικές διαδικασίες, </w:t>
      </w:r>
      <w:r>
        <w:rPr>
          <w:rFonts w:eastAsia="Times New Roman" w:cs="Times New Roman"/>
          <w:szCs w:val="24"/>
        </w:rPr>
        <w:t>μπορεί να τροποποιηθεί η συγκεκριμένη απόφαση και να δοθεί μία παράταση με απόφαση του Προέδρου του ΟΠΕΚΕΠΕ.</w:t>
      </w:r>
    </w:p>
    <w:p w14:paraId="67A6C6D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Πραγματικά, λοιπόν, επειδή είχαμε πλημμύρες, επειδή δεν μπόρεσαν να παραδώσουν οι αγρότες, αποφασίσαμε να επεκταθεί κατά έναν μήνα η προθεσμία παρά</w:t>
      </w:r>
      <w:r>
        <w:rPr>
          <w:rFonts w:eastAsia="Times New Roman" w:cs="Times New Roman"/>
          <w:szCs w:val="24"/>
        </w:rPr>
        <w:t>δοσης ρυζιού και πήγε στις 28-3-2016. Πρέπει, όμως, να δούμε τι συνέβη τελικά με την κατανομή των συνδεδεμένων ενισχύσεων και πόσες ποσότητες παραδόθηκαν.</w:t>
      </w:r>
    </w:p>
    <w:p w14:paraId="67A6C6D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Υπέβαλαν, λοιπόν, 6.365 γεωργοί για να παραδώσουν ρύζι. Από αυτούς παρέδωσαν ρύζι 4.868. Την προϋπόθε</w:t>
      </w:r>
      <w:r>
        <w:rPr>
          <w:rFonts w:eastAsia="Times New Roman" w:cs="Times New Roman"/>
          <w:szCs w:val="24"/>
        </w:rPr>
        <w:t>ση της ελάχιστης παράδοσης προϊόντος, διότι αναφερόταν στην απόφαση, δηλαδή 400 κιλά το στρέμμα, πληρούσαν μόνο 4.403 γεωργοί. Με δεδομένο ότι είχαμε συγκεκριμένο ποσό, συγκεκριμένη κατά εκτάριο τιμή, εμείς έχοντας αυτό το εθνικό πλαφόν μοιράσαμε τις συγκε</w:t>
      </w:r>
      <w:r>
        <w:rPr>
          <w:rFonts w:eastAsia="Times New Roman" w:cs="Times New Roman"/>
          <w:szCs w:val="24"/>
        </w:rPr>
        <w:t xml:space="preserve">κριμένες συνδεδεμένες </w:t>
      </w:r>
      <w:r>
        <w:rPr>
          <w:rFonts w:eastAsia="Times New Roman" w:cs="Times New Roman"/>
          <w:szCs w:val="24"/>
        </w:rPr>
        <w:lastRenderedPageBreak/>
        <w:t>ενισχύσεις τηρώντας όλες τις προϋποθέσεις και εξαντλήθηκε το ποσό των 8 εκατομμυρίων ευρώ. Άρα, δεν ήταν δυνατόν να γίνει, διότι δεν είχε προβλεφθεί πλαφόν μεγαλύτερο για να δοθούν χρήματα σε αγρότες οι οποίοι δεν τήρησαν τις προϋποθέ</w:t>
      </w:r>
      <w:r>
        <w:rPr>
          <w:rFonts w:eastAsia="Times New Roman" w:cs="Times New Roman"/>
          <w:szCs w:val="24"/>
        </w:rPr>
        <w:t xml:space="preserve">σεις. Νέα παράταση, λοιπόν, της προθεσμίας ήταν αδύνατο να δώσουμε γιατί δεν ήταν εφικτή λόγω του χρόνου. </w:t>
      </w:r>
    </w:p>
    <w:p w14:paraId="67A6C6D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είπα και προηγουμένως ότι αυτή η διαδικασία μιας παράτασης, δεύτερης παράτασης, τρίτης παράτασης μας φέρνει εκτός χρόνου. Και όταν ερχόμαστε εκτό</w:t>
      </w:r>
      <w:r>
        <w:rPr>
          <w:rFonts w:eastAsia="Times New Roman" w:cs="Times New Roman"/>
          <w:szCs w:val="24"/>
        </w:rPr>
        <w:t>ς χρόνου, υπάρχει περίπτωση να χάσουμε και τους αντίστοιχους πόρους. Είναι πάρα πολύ απλά αυτά. Γιατί επιμένετε σε κάτι που το ξέρετε και οι ίδιοι ότι πλέον δεν μπορούμε να ξεπεράσουμε; Ούτε υπόλοιπο ποσού υπήρχε ούτε ο απαραίτητος χρόνος, για να επεξεργασ</w:t>
      </w:r>
      <w:r>
        <w:rPr>
          <w:rFonts w:eastAsia="Times New Roman" w:cs="Times New Roman"/>
          <w:szCs w:val="24"/>
        </w:rPr>
        <w:t xml:space="preserve">τούμε τα συγκεκριμένα στοιχεία. </w:t>
      </w:r>
    </w:p>
    <w:p w14:paraId="67A6C6D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Τζελέπη, έχετε τον λόγο. </w:t>
      </w:r>
    </w:p>
    <w:p w14:paraId="67A6C6D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κύριε Πρόεδρε. </w:t>
      </w:r>
    </w:p>
    <w:p w14:paraId="67A6C6D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Μάλλον, κύριε Υπουργέ, δεν καταλαβαίνετε το πρόβλημα. Χίλιοι πεντακόσιοι παραγωγοί δεν μπορούσαν να τιμολο</w:t>
      </w:r>
      <w:r>
        <w:rPr>
          <w:rFonts w:eastAsia="Times New Roman" w:cs="Times New Roman"/>
          <w:szCs w:val="24"/>
        </w:rPr>
        <w:t>γήσουν το προϊόν τους. Κατέρρευσε με αυτήν την καταστροφική υπουργική απόφαση η τιμή του ρυζιού στη χώρα μας κατά 50%. Τι άλλο πρέπει να σας πούμε; Πρέπει να αλλάξατε αυτήν την απόφαση, όχι να δώσετε μια παράταση, παρ</w:t>
      </w:r>
      <w:r>
        <w:rPr>
          <w:rFonts w:eastAsia="Times New Roman" w:cs="Times New Roman"/>
          <w:szCs w:val="24"/>
        </w:rPr>
        <w:t xml:space="preserve">’ </w:t>
      </w:r>
      <w:r>
        <w:rPr>
          <w:rFonts w:eastAsia="Times New Roman" w:cs="Times New Roman"/>
          <w:szCs w:val="24"/>
        </w:rPr>
        <w:t>ότι εδώ τον Ιανουάριο δεσμεύτηκε ο Αν</w:t>
      </w:r>
      <w:r>
        <w:rPr>
          <w:rFonts w:eastAsia="Times New Roman" w:cs="Times New Roman"/>
          <w:szCs w:val="24"/>
        </w:rPr>
        <w:t>απληρωτής Υπουργός σας -που δεν είναι πλέον στο Υπουργείο σας- ότι θα έβλεπε κάθε μήνα για το πώς θα πήγαινε η απορρόφηση ρυζιού και ανάλογα θα έπαιρνε αντίστοιχες αποφάσεις. Μη δίνετε παράταση κάθε μήνα. Πηγαίνετε την παράταση, μια και έξω μέχρι τα μέσα Μ</w:t>
      </w:r>
      <w:r>
        <w:rPr>
          <w:rFonts w:eastAsia="Times New Roman" w:cs="Times New Roman"/>
          <w:szCs w:val="24"/>
        </w:rPr>
        <w:t xml:space="preserve">αΐου, αφού υποχρεούστε να πληρώσετε 30 Ιουνίου. Γιατί αυτή η εμμονή σας; </w:t>
      </w:r>
    </w:p>
    <w:p w14:paraId="67A6C6D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Καταστρέφετε ένα προϊόν στη χώρα μας με κατάρρευση των τιμών κάτω από το κόστος παραγωγής που δεν συμφέρει τους παραγωγούς να καλλιεργήσουν. Αυτήν τη στιγμή ξέρετε τι γίνεται; Δείτε εάν ένας παραγωγός ξέρει τι τιμή παραδίδει το προϊόν του, για να μην χάσει</w:t>
      </w:r>
      <w:r>
        <w:rPr>
          <w:rFonts w:eastAsia="Times New Roman" w:cs="Times New Roman"/>
          <w:szCs w:val="24"/>
        </w:rPr>
        <w:t xml:space="preserve"> τη συνδεδεμένη! </w:t>
      </w:r>
    </w:p>
    <w:p w14:paraId="67A6C6D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είναι συνδεδεμένα με τις πολιτικές που ακολουθείτε στο Υπουργείο Γεωργίας όπου αντί να έχετε έναν προγραμματισμό και να εκπονήσετε ένα μέτρο και ένα μοντέλο στήριξης της αγροτικής παραγωγής, εσείς πραγματικά με τις πολιτικές σας </w:t>
      </w:r>
      <w:r>
        <w:rPr>
          <w:rFonts w:eastAsia="Times New Roman" w:cs="Times New Roman"/>
          <w:szCs w:val="24"/>
        </w:rPr>
        <w:t>έχετε επιβάλει στο αγροτικό εισόδημα έναν αγροτικό και ασφαλιστικό αχταρμά, ραντισμένο με τις ιδεολογίες σας που θα είναι πραγματικά καταστροφικό “</w:t>
      </w:r>
      <w:r>
        <w:rPr>
          <w:rFonts w:eastAsia="Times New Roman" w:cs="Times New Roman"/>
          <w:szCs w:val="24"/>
          <w:lang w:val="en-US"/>
        </w:rPr>
        <w:t>roundup</w:t>
      </w:r>
      <w:r>
        <w:rPr>
          <w:rFonts w:eastAsia="Times New Roman" w:cs="Times New Roman"/>
          <w:szCs w:val="24"/>
        </w:rPr>
        <w:t xml:space="preserve">” για το αγροτικό εισόδημα, για τη γεωργία, για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της χώρας μας. Ζητάμε εδώ π</w:t>
      </w:r>
      <w:r>
        <w:rPr>
          <w:rFonts w:eastAsia="Times New Roman" w:cs="Times New Roman"/>
          <w:szCs w:val="24"/>
        </w:rPr>
        <w:t xml:space="preserve">ραγματικά να δείτε ένα μοναδικό </w:t>
      </w:r>
      <w:proofErr w:type="spellStart"/>
      <w:r>
        <w:rPr>
          <w:rFonts w:eastAsia="Times New Roman" w:cs="Times New Roman"/>
          <w:szCs w:val="24"/>
        </w:rPr>
        <w:t>αγροτοδιατροφικό</w:t>
      </w:r>
      <w:proofErr w:type="spellEnd"/>
      <w:r>
        <w:rPr>
          <w:rFonts w:eastAsia="Times New Roman" w:cs="Times New Roman"/>
          <w:szCs w:val="24"/>
        </w:rPr>
        <w:t xml:space="preserve"> προϊόν, το πώς θα το αξιοποιήσουμε, το πώς θα είναι ανταγωνιστικός ο αγρότης. Βλέπετε ότι οι τιμές είναι κάτω του κόστους παραγωγής. Τουλάχιστον ελέγξτε αυστηρά με υγειονομικό έλεγχο τις εισαγωγές που είναι </w:t>
      </w:r>
      <w:r>
        <w:rPr>
          <w:rFonts w:eastAsia="Times New Roman" w:cs="Times New Roman"/>
          <w:szCs w:val="24"/>
        </w:rPr>
        <w:t xml:space="preserve">αθρόες αυτό το χρονικό διάστημα από Καμπότζη, από </w:t>
      </w:r>
      <w:proofErr w:type="spellStart"/>
      <w:r>
        <w:rPr>
          <w:rFonts w:eastAsia="Times New Roman" w:cs="Times New Roman"/>
          <w:szCs w:val="24"/>
        </w:rPr>
        <w:t>Μιανμάρ</w:t>
      </w:r>
      <w:proofErr w:type="spellEnd"/>
      <w:r>
        <w:rPr>
          <w:rFonts w:eastAsia="Times New Roman" w:cs="Times New Roman"/>
          <w:szCs w:val="24"/>
        </w:rPr>
        <w:t xml:space="preserve">, από όλες τις ασιατικές χώρες. </w:t>
      </w:r>
    </w:p>
    <w:p w14:paraId="67A6C6D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σας έχω πει και άλλη φορά ότι η θέση σας στο Υπουργείο θα σηματοδοτήσει δυστυχώς μια πορεία για τον αγροτικό τομέα, όχι ανάπτυξης και στήριξης του αγρο</w:t>
      </w:r>
      <w:r>
        <w:rPr>
          <w:rFonts w:eastAsia="Times New Roman" w:cs="Times New Roman"/>
          <w:szCs w:val="24"/>
        </w:rPr>
        <w:t xml:space="preserve">τικού τομέα, αλλά μια καταστροφική πορεία και μια ταφόπλακα στον αγροτικό τομέα. </w:t>
      </w:r>
    </w:p>
    <w:p w14:paraId="67A6C6DC" w14:textId="77777777" w:rsidR="00101048" w:rsidRDefault="00350F3C">
      <w:pPr>
        <w:spacing w:line="600" w:lineRule="auto"/>
        <w:ind w:firstLine="720"/>
        <w:jc w:val="both"/>
        <w:rPr>
          <w:rFonts w:eastAsia="Times New Roman" w:cs="Times New Roman"/>
          <w:b/>
          <w:szCs w:val="24"/>
        </w:rPr>
      </w:pPr>
      <w:r>
        <w:rPr>
          <w:rFonts w:eastAsia="Times New Roman" w:cs="Times New Roman"/>
          <w:szCs w:val="24"/>
        </w:rPr>
        <w:lastRenderedPageBreak/>
        <w:t>Από την άλλη πλευρά</w:t>
      </w:r>
      <w:r w:rsidRPr="00E62494">
        <w:rPr>
          <w:rFonts w:eastAsia="Times New Roman" w:cs="Times New Roman"/>
          <w:szCs w:val="24"/>
        </w:rPr>
        <w:t>,</w:t>
      </w:r>
      <w:r>
        <w:rPr>
          <w:rFonts w:eastAsia="Times New Roman" w:cs="Times New Roman"/>
          <w:szCs w:val="24"/>
        </w:rPr>
        <w:t xml:space="preserve"> θα ήθελα να σας τονίσω και να ακούσουν και οι πολίτες αυτήν τη στιγμή που μας παρακολουθούν ότι σε αυτό το χρονικό σημείο γίνεται μια βιομηχανία εκφοβισμ</w:t>
      </w:r>
      <w:r>
        <w:rPr>
          <w:rFonts w:eastAsia="Times New Roman" w:cs="Times New Roman"/>
          <w:szCs w:val="24"/>
        </w:rPr>
        <w:t xml:space="preserve">ού και μηνύσεων εις βάρος των αγροτών για τις κινητοποιήσεις που έκαναν πέρσι και μάλιστα μέσα σε αυτές ήταν και οι </w:t>
      </w:r>
      <w:proofErr w:type="spellStart"/>
      <w:r>
        <w:rPr>
          <w:rFonts w:eastAsia="Times New Roman" w:cs="Times New Roman"/>
          <w:szCs w:val="24"/>
        </w:rPr>
        <w:t>ρυζοπαραγωγοί</w:t>
      </w:r>
      <w:proofErr w:type="spellEnd"/>
      <w:r>
        <w:rPr>
          <w:rFonts w:eastAsia="Times New Roman" w:cs="Times New Roman"/>
          <w:szCs w:val="24"/>
        </w:rPr>
        <w:t xml:space="preserve">, για να μην είναι και εκτός θέματος. </w:t>
      </w:r>
    </w:p>
    <w:p w14:paraId="67A6C6DD"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Αυτό το χρονικό διάστημα, λοιπόν, έχουμε μαζικές μηνύσεις εις βάρος των αγροτών για </w:t>
      </w:r>
      <w:r>
        <w:rPr>
          <w:rFonts w:eastAsia="Times New Roman"/>
          <w:color w:val="000000"/>
          <w:szCs w:val="24"/>
        </w:rPr>
        <w:t xml:space="preserve">εκφοβισμό τους, όταν πέρυσι οι κινητοποιήσεις τους δεν ήταν κινητοποιήσεις που δημιουργούσαν προβλήματα στις άλλες κοινωνικές ομάδες. Μπορώ να πω ότι ήταν σε συμφωνία με τα αστυνομικά όργανα το πώς θα γίνουν οι αποκλεισμοί. Όμως θυμηθήκαν τώρα, σε αυτό το </w:t>
      </w:r>
      <w:r>
        <w:rPr>
          <w:rFonts w:eastAsia="Times New Roman"/>
          <w:color w:val="000000"/>
          <w:szCs w:val="24"/>
        </w:rPr>
        <w:t xml:space="preserve">χρονικό διάστημα, να </w:t>
      </w:r>
      <w:proofErr w:type="spellStart"/>
      <w:r>
        <w:rPr>
          <w:rFonts w:eastAsia="Times New Roman"/>
          <w:color w:val="000000"/>
          <w:szCs w:val="24"/>
        </w:rPr>
        <w:t>ποινικοποιήσουν</w:t>
      </w:r>
      <w:proofErr w:type="spellEnd"/>
      <w:r>
        <w:rPr>
          <w:rFonts w:eastAsia="Times New Roman"/>
          <w:color w:val="000000"/>
          <w:szCs w:val="24"/>
        </w:rPr>
        <w:t xml:space="preserve"> τους κοινωνικούς αγώνες των αγροτών. Γιατί; Γιατί φοβάστε ότι τώρα αυτοί οι κοινωνικοί αγώνες, που θα γίνουν από τους αγρότες για να διεκδικήσουν το δικαίωμά τους να παραμείνουν στην περιφέρεια, θα είναι και το τέλος τη</w:t>
      </w:r>
      <w:r>
        <w:rPr>
          <w:rFonts w:eastAsia="Times New Roman"/>
          <w:color w:val="000000"/>
          <w:szCs w:val="24"/>
        </w:rPr>
        <w:t>ς Κυβέρνησής σας.</w:t>
      </w:r>
    </w:p>
    <w:p w14:paraId="67A6C6DE"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lastRenderedPageBreak/>
        <w:t>Ευχαριστώ.</w:t>
      </w:r>
    </w:p>
    <w:p w14:paraId="67A6C6DF"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Κύριε Υπουργέ, έχετε τον λόγο.</w:t>
      </w:r>
    </w:p>
    <w:p w14:paraId="67A6C6E0"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ΕΥΑΓΓΕΛΟΣ ΑΠΟΣΤΟΛΟΥ (Υπουργός Αγροτικής Ανάπτυξης και Τροφίμων):</w:t>
      </w:r>
      <w:r>
        <w:rPr>
          <w:rFonts w:eastAsia="Times New Roman"/>
          <w:color w:val="000000"/>
          <w:szCs w:val="24"/>
        </w:rPr>
        <w:t xml:space="preserve"> Κύριε Πρόεδρε, αγαπητοί συνάδελφοι, υπάρχει μια φράση που χρησιμοποιεί η ελληνική κοινωνία: «Στο ί</w:t>
      </w:r>
      <w:r>
        <w:rPr>
          <w:rFonts w:eastAsia="Times New Roman"/>
          <w:color w:val="000000"/>
          <w:szCs w:val="24"/>
        </w:rPr>
        <w:t xml:space="preserve">διο έργο θεατές». </w:t>
      </w:r>
    </w:p>
    <w:p w14:paraId="67A6C6E1"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Χθες το βράδυ είχαμε Επιτροπή Παραγωγής και Εμπορίου για να συζητήσουμε πολύ σοβαρά θέματα όσον αφορά διεθνείς συμφωνίες. Ο κύριος συνάδελφος παίζει το ίδιο έργο, το οποίο το επαναλαμβάνει διαρκώς. Χαϊδέψτε αυτιά, κάντε ό,τι θέλετε. Εδώ </w:t>
      </w:r>
      <w:r>
        <w:rPr>
          <w:rFonts w:eastAsia="Times New Roman"/>
          <w:color w:val="000000"/>
          <w:szCs w:val="24"/>
        </w:rPr>
        <w:t>οι απαντήσεις μας θα είναι τεκμηριωμένες και κυρίως μέσα από μια στοιχειοθέτηση που θα δείχνει ότι δεν υπήρχε δυνατότητα να γίνει κάτι άλλο. Υπάρχει εθνικό πλαφόν συγκεκριμένο, προϋποθέσεις στους αγρότες για να μπουν στη συνδεδεμένη ενίσχυση και η οποία δε</w:t>
      </w:r>
      <w:r>
        <w:rPr>
          <w:rFonts w:eastAsia="Times New Roman"/>
          <w:color w:val="000000"/>
          <w:szCs w:val="24"/>
        </w:rPr>
        <w:t xml:space="preserve">ίχνει το ενδιαφέρον της πολιτείας για τον συγκεκριμένο κλάδο. </w:t>
      </w:r>
    </w:p>
    <w:p w14:paraId="67A6C6E2"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lastRenderedPageBreak/>
        <w:t xml:space="preserve">Όποιοι, λοιπόν, είχαν τις προϋποθέσεις, μπήκαν εντός των προθεσμιών, εξάντλησαν το εθνικό πλαφόν. Τέλειωσε η χρονιά. Πάμε στην επόμενη. </w:t>
      </w:r>
    </w:p>
    <w:p w14:paraId="67A6C6E3"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Το 2016, πάλι, έχουμε βάλει το ρύζι ως συνδεδεμένη ενίσχ</w:t>
      </w:r>
      <w:r>
        <w:rPr>
          <w:rFonts w:eastAsia="Times New Roman"/>
          <w:color w:val="000000"/>
          <w:szCs w:val="24"/>
        </w:rPr>
        <w:t xml:space="preserve">υση. Επιτέλους πρέπει και οι ίδιοι αγρότες να καταλάβουν ότι και σε αυτήν τη διαδικασία χρειάζεται να είναι και οι ίδιοι μέσα στους χρόνους και στο κάτω κάτω να απορροφάμε το συγκεκριμένο ποσό μέχρι και το τελευταίο ευρώ. Αυτή είναι η στόχευσή μας. </w:t>
      </w:r>
    </w:p>
    <w:p w14:paraId="67A6C6E4"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Από κε</w:t>
      </w:r>
      <w:r>
        <w:rPr>
          <w:rFonts w:eastAsia="Times New Roman"/>
          <w:color w:val="000000"/>
          <w:szCs w:val="24"/>
        </w:rPr>
        <w:t>ι και πέρα, τα υπόλοιπα, κύριοι συνάδελφοι, τα έχετε πει τόσες φορές που πραγματικά καταντάει στο τέλος αυτό που σας είπα, «στο ίδιο έργο θεατές».</w:t>
      </w:r>
    </w:p>
    <w:p w14:paraId="67A6C6E5"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ΜΙΧΑΗΛ ΤΖΕΛΕΠΗΣ:</w:t>
      </w:r>
      <w:r>
        <w:rPr>
          <w:rFonts w:eastAsia="Times New Roman"/>
          <w:color w:val="000000"/>
          <w:szCs w:val="24"/>
        </w:rPr>
        <w:t xml:space="preserve"> Θα το δείτε πολύ σύντομα.</w:t>
      </w:r>
    </w:p>
    <w:p w14:paraId="67A6C6E6"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Φτάνουμε στην τελευταία ερώτηση γ</w:t>
      </w:r>
      <w:r>
        <w:rPr>
          <w:rFonts w:eastAsia="Times New Roman"/>
          <w:color w:val="000000"/>
          <w:szCs w:val="24"/>
        </w:rPr>
        <w:t>ια τον κ. Αποστόλου, την με αριθμό 104/13-10-2016 αναφορά του Βουλευτή Ηλείας της Δημοκρατικής Συμπαράταξης ΠΑΣΟΚ-</w:t>
      </w:r>
      <w:r>
        <w:rPr>
          <w:rFonts w:eastAsia="Times New Roman"/>
          <w:color w:val="000000"/>
          <w:szCs w:val="24"/>
        </w:rPr>
        <w:lastRenderedPageBreak/>
        <w:t>ΔΗΜΑΡ κ. Ιωάννη Κουτσούκου προς τον Υπουργό Αγροτικής Ανάπτυξης και Τροφίμων σχετικά με την παράταση μίσθωσης των αγροτεμαχίων των όμορων τοπι</w:t>
      </w:r>
      <w:r>
        <w:rPr>
          <w:rFonts w:eastAsia="Times New Roman"/>
          <w:color w:val="000000"/>
          <w:szCs w:val="24"/>
        </w:rPr>
        <w:t xml:space="preserve">κών κοινοτήτων της πρώην Λίμνης </w:t>
      </w:r>
      <w:proofErr w:type="spellStart"/>
      <w:r>
        <w:rPr>
          <w:rFonts w:eastAsia="Times New Roman"/>
          <w:color w:val="000000"/>
          <w:szCs w:val="24"/>
        </w:rPr>
        <w:t>Αγουλινίτσας</w:t>
      </w:r>
      <w:proofErr w:type="spellEnd"/>
      <w:r>
        <w:rPr>
          <w:rFonts w:eastAsia="Times New Roman"/>
          <w:color w:val="000000"/>
          <w:szCs w:val="24"/>
        </w:rPr>
        <w:t xml:space="preserve"> της περιφερειακής ενότητας Ηλείας. </w:t>
      </w:r>
    </w:p>
    <w:p w14:paraId="67A6C6E7"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Κύριε Κουτσούκο, έχετε τον λόγο. </w:t>
      </w:r>
    </w:p>
    <w:p w14:paraId="67A6C6E8"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ΓΙΑΝΝΗΣ ΚΟΥΤΣΟΥΚΟΣ:</w:t>
      </w:r>
      <w:r>
        <w:rPr>
          <w:rFonts w:eastAsia="Times New Roman"/>
          <w:color w:val="000000"/>
          <w:szCs w:val="24"/>
        </w:rPr>
        <w:t xml:space="preserve"> Ευχαριστώ, κύριε Πρόεδρε.</w:t>
      </w:r>
    </w:p>
    <w:p w14:paraId="67A6C6E9"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Κύριε Υπουργέ, θα περιμένω απαντήσεις γιατί το γνωρίζετε το θέμα. Και το γνωρίζετε το θέμα, διό</w:t>
      </w:r>
      <w:r>
        <w:rPr>
          <w:rFonts w:eastAsia="Times New Roman"/>
          <w:color w:val="000000"/>
          <w:szCs w:val="24"/>
        </w:rPr>
        <w:t xml:space="preserve">τι με δική μου αναφορά στις 7 Οκτωβρίου σας έχω κοινοποιήσει το υπόμνημα των προέδρων των επτά όμορων κοινοτήτων της πρώην λίμνης </w:t>
      </w:r>
      <w:proofErr w:type="spellStart"/>
      <w:r>
        <w:rPr>
          <w:rFonts w:eastAsia="Times New Roman"/>
          <w:color w:val="000000"/>
          <w:szCs w:val="24"/>
        </w:rPr>
        <w:t>Αγουλινίτσας</w:t>
      </w:r>
      <w:proofErr w:type="spellEnd"/>
      <w:r>
        <w:rPr>
          <w:rFonts w:eastAsia="Times New Roman"/>
          <w:color w:val="000000"/>
          <w:szCs w:val="24"/>
        </w:rPr>
        <w:t xml:space="preserve"> και σας είχε επισκεφθεί και ο </w:t>
      </w:r>
      <w:proofErr w:type="spellStart"/>
      <w:r>
        <w:rPr>
          <w:rFonts w:eastAsia="Times New Roman"/>
          <w:color w:val="000000"/>
          <w:szCs w:val="24"/>
        </w:rPr>
        <w:t>αντιπεριφερειάρχης</w:t>
      </w:r>
      <w:proofErr w:type="spellEnd"/>
      <w:r>
        <w:rPr>
          <w:rFonts w:eastAsia="Times New Roman"/>
          <w:color w:val="000000"/>
          <w:szCs w:val="24"/>
        </w:rPr>
        <w:t xml:space="preserve"> Ηλείας, ο κ. Γεωργιόπουλος, σχετικά με το θέμα που θα συζητήσουμ</w:t>
      </w:r>
      <w:r>
        <w:rPr>
          <w:rFonts w:eastAsia="Times New Roman"/>
          <w:color w:val="000000"/>
          <w:szCs w:val="24"/>
        </w:rPr>
        <w:t>ε τώρα.</w:t>
      </w:r>
    </w:p>
    <w:p w14:paraId="67A6C6EA"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Κύριε Υπουργέ, στις εκτάσεις της πρώην λίμνης </w:t>
      </w:r>
      <w:proofErr w:type="spellStart"/>
      <w:r>
        <w:rPr>
          <w:rFonts w:eastAsia="Times New Roman"/>
          <w:color w:val="000000"/>
          <w:szCs w:val="24"/>
        </w:rPr>
        <w:t>Αγουλινίτσας</w:t>
      </w:r>
      <w:proofErr w:type="spellEnd"/>
      <w:r>
        <w:rPr>
          <w:rFonts w:eastAsia="Times New Roman"/>
          <w:color w:val="000000"/>
          <w:szCs w:val="24"/>
        </w:rPr>
        <w:t xml:space="preserve"> και της πρώην λίμνης Μουριάς, που αφορά δώδεκα τοπικές κοινότητες, εδώ και σαράντα χρόνια καλλιεργούν οι αγρότες της Ηλείας με βάση </w:t>
      </w:r>
      <w:r>
        <w:rPr>
          <w:rFonts w:eastAsia="Times New Roman"/>
          <w:color w:val="000000"/>
          <w:szCs w:val="24"/>
        </w:rPr>
        <w:lastRenderedPageBreak/>
        <w:t>την πράξη του Υπουργικού Συμβουλίου 97 του 1995 σε εκτάσε</w:t>
      </w:r>
      <w:r>
        <w:rPr>
          <w:rFonts w:eastAsia="Times New Roman"/>
          <w:color w:val="000000"/>
          <w:szCs w:val="24"/>
        </w:rPr>
        <w:t>ις που κατανέμονται σε αυτούς. Και θέλω να σας ενημερώσω ότι εκεί καλλιεργούνται κτηνοτροφικά φυτά, βιομηχανική ντομάτα, αραβόσιτος, φιστίκι αραχίδα και άλλα προϊόντα. Έχουν δικαιώματα οι αγρότες. Έχουν κάνει επενδύσεις και από κει εξαρτάται το ψωμί τους κ</w:t>
      </w:r>
      <w:r>
        <w:rPr>
          <w:rFonts w:eastAsia="Times New Roman"/>
          <w:color w:val="000000"/>
          <w:szCs w:val="24"/>
        </w:rPr>
        <w:t xml:space="preserve">αι η ζωή της οικογένειάς τους. </w:t>
      </w:r>
    </w:p>
    <w:p w14:paraId="67A6C6EB"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Είχατε δώσει παράταση στις μισθώσεις μέχρι 31 Οκτωβρίου. Πέρασε η προθεσμία. Έγκαιρα σας ενημερώσαμε. Υπάρχει έντονη ανησυχία, διότι από κει εξαρτάται η ζωή αυτών των ανθρώπων, και αυτήν τη στιγμή είναι στον αέρα και περιμέν</w:t>
      </w:r>
      <w:r>
        <w:rPr>
          <w:rFonts w:eastAsia="Times New Roman"/>
          <w:color w:val="000000"/>
          <w:szCs w:val="24"/>
        </w:rPr>
        <w:t>ουν μια απάντηση από σας. Θα δώσετε παράταση, όπως σας ζητούν, για ένα εύλογο διάστημα; Θα εξετάσετε την υπαγωγή αυτών των εκτάσεων στη διαδικασία του νόμου που ψηφίσατε για την ίδρυση του Οργανισμού Διαχείρισης των Γεωργικών Γαιών; Θα εφαρμόσετε τον προηγ</w:t>
      </w:r>
      <w:r>
        <w:rPr>
          <w:rFonts w:eastAsia="Times New Roman"/>
          <w:color w:val="000000"/>
          <w:szCs w:val="24"/>
        </w:rPr>
        <w:t xml:space="preserve">ούμενο νόμο ο οποίος προέβλεπε </w:t>
      </w:r>
      <w:proofErr w:type="spellStart"/>
      <w:r>
        <w:rPr>
          <w:rFonts w:eastAsia="Times New Roman"/>
          <w:color w:val="000000"/>
          <w:szCs w:val="24"/>
        </w:rPr>
        <w:t>μοριοδότηση</w:t>
      </w:r>
      <w:proofErr w:type="spellEnd"/>
      <w:r>
        <w:rPr>
          <w:rFonts w:eastAsia="Times New Roman"/>
          <w:color w:val="000000"/>
          <w:szCs w:val="24"/>
        </w:rPr>
        <w:t>, η οποία εξασφάλιζε τους κατοίκους των όμορων περιοχών; Πείτε μας τι θα κάνετε. Δώστε τους μια απάντηση, γιατί πρέπει να προετοιμάσουν τα χωράφια, να καλλιεργήσουν. Δεν μπορούν να είναι άλλο στον αέρα.</w:t>
      </w:r>
    </w:p>
    <w:p w14:paraId="67A6C6EC"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lastRenderedPageBreak/>
        <w:t>Περιμένουμε</w:t>
      </w:r>
      <w:r>
        <w:rPr>
          <w:rFonts w:eastAsia="Times New Roman"/>
          <w:color w:val="000000"/>
          <w:szCs w:val="24"/>
        </w:rPr>
        <w:t xml:space="preserve"> με ενδιαφέρον και εμείς και οι αγρότες την απάντησή σας, κύριε Υπουργέ.</w:t>
      </w:r>
    </w:p>
    <w:p w14:paraId="67A6C6ED"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Ορίστε, κύριε Υπουργέ, έχετε τον λόγο.</w:t>
      </w:r>
    </w:p>
    <w:p w14:paraId="67A6C6E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όπως σωστά είπατε, και γνωρίζ</w:t>
      </w:r>
      <w:r>
        <w:rPr>
          <w:rFonts w:eastAsia="Times New Roman" w:cs="Times New Roman"/>
          <w:szCs w:val="24"/>
        </w:rPr>
        <w:t xml:space="preserve">ουμε το πρόβλημα και θα δώσουμε απάντηση. Πρέπει, όμως, να ξεκαθαρίσουμε μερικά πράγματα. </w:t>
      </w:r>
    </w:p>
    <w:p w14:paraId="67A6C6E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Όντως, πριν έναν μήνα εγκρίθηκε το καταστατικό του </w:t>
      </w:r>
      <w:r>
        <w:rPr>
          <w:rFonts w:eastAsia="Times New Roman" w:cs="Times New Roman"/>
          <w:szCs w:val="24"/>
        </w:rPr>
        <w:t>ο</w:t>
      </w:r>
      <w:r>
        <w:rPr>
          <w:rFonts w:eastAsia="Times New Roman" w:cs="Times New Roman"/>
          <w:szCs w:val="24"/>
        </w:rPr>
        <w:t xml:space="preserve">ργανισμού Διαχείρισης Ακινήτων, Γαιών και Εξοπλισμών, αυτόν που σας αναφέρω ως ΟΔΙΑΓΕ. Το αμέσως επόμενο χρονικό </w:t>
      </w:r>
      <w:r>
        <w:rPr>
          <w:rFonts w:eastAsia="Times New Roman" w:cs="Times New Roman"/>
          <w:szCs w:val="24"/>
        </w:rPr>
        <w:t xml:space="preserve">διάστημα θα ενεργοποιηθεί και η λειτουργία του </w:t>
      </w:r>
      <w:r>
        <w:rPr>
          <w:rFonts w:eastAsia="Times New Roman" w:cs="Times New Roman"/>
          <w:szCs w:val="24"/>
        </w:rPr>
        <w:t>ο</w:t>
      </w:r>
      <w:r>
        <w:rPr>
          <w:rFonts w:eastAsia="Times New Roman" w:cs="Times New Roman"/>
          <w:szCs w:val="24"/>
        </w:rPr>
        <w:t>ργανισμού -ορισμός διοικητικού συμβουλίου- στελέχωση, προκειμένου να αρχίσει να υλοποιεί το σημαντικό έργο, που πολλές φορές έχουμε αναφέρει και δεν είναι άλλο από την καλή και σωστή αξιοποίηση της περιουσίας</w:t>
      </w:r>
      <w:r>
        <w:rPr>
          <w:rFonts w:eastAsia="Times New Roman" w:cs="Times New Roman"/>
          <w:szCs w:val="24"/>
        </w:rPr>
        <w:t xml:space="preserve"> του Υπουργείου σε όφελος των τοπικών κοινωνιών. </w:t>
      </w:r>
    </w:p>
    <w:p w14:paraId="67A6C6F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Συνεπώς, οι εκτάσεις των αποξηραμένων περιοχών, που λέτε, θα υπαχθούν στο πλαίσιο διαχείρισης του ΟΔΙΑΓΕ, ο οποίος, σε συνεργασία με τις αρμόδιες υπηρεσίες του Υπουργείου, θα αποτυπώσει και θα προσπαθήσει ν</w:t>
      </w:r>
      <w:r>
        <w:rPr>
          <w:rFonts w:eastAsia="Times New Roman" w:cs="Times New Roman"/>
          <w:szCs w:val="24"/>
        </w:rPr>
        <w:t xml:space="preserve">α επιλύσει και άλλα χρόνια προβλήματα που υπάρχουν και που, βεβαίως, δεν αφορούν στους αγρότες. </w:t>
      </w:r>
    </w:p>
    <w:p w14:paraId="67A6C6F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διαχείριση αυτών των ακινήτων θα γίνει πραγματικά με τον ν.4061/2012, ορισμένα από τα άρθρα του οποίου λογικό είναι να επανεξεταστούν ανάλογα με τα προβλήματ</w:t>
      </w:r>
      <w:r>
        <w:rPr>
          <w:rFonts w:eastAsia="Times New Roman" w:cs="Times New Roman"/>
          <w:szCs w:val="24"/>
        </w:rPr>
        <w:t xml:space="preserve">α που θα προκύψουν, για να μπορέσουμε να τα λύσουμε. Όμως, ήδη ο συγκεκριμένος νόμος δίνει στους αγρότες, που σήμερα κάνουν χρήση των συγκεκριμένων εκτάσεων, αυξημένα μόρια για να μπορούν έτσι να διεκδικήσουν τις συγκεκριμένες εκτάσεις. </w:t>
      </w:r>
    </w:p>
    <w:p w14:paraId="67A6C6F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Δεν είναι η ώρα τώ</w:t>
      </w:r>
      <w:r>
        <w:rPr>
          <w:rFonts w:eastAsia="Times New Roman" w:cs="Times New Roman"/>
          <w:szCs w:val="24"/>
        </w:rPr>
        <w:t xml:space="preserve">ρα να αναφέρω τι </w:t>
      </w:r>
      <w:proofErr w:type="spellStart"/>
      <w:r>
        <w:rPr>
          <w:rFonts w:eastAsia="Times New Roman" w:cs="Times New Roman"/>
          <w:szCs w:val="24"/>
        </w:rPr>
        <w:t>μοριοδοτήσεις</w:t>
      </w:r>
      <w:proofErr w:type="spellEnd"/>
      <w:r>
        <w:rPr>
          <w:rFonts w:eastAsia="Times New Roman" w:cs="Times New Roman"/>
          <w:szCs w:val="24"/>
        </w:rPr>
        <w:t xml:space="preserve"> υπάρχουν, είτε έχουν αγροτεμάχια από εκεί είτε είναι από διπλανές κοινότητες, από διπλανούς οικισμούς. Όμως, όπως ξέρετε -και το ξέρουν και οι ίδιοι- υπάρχει η συγκεκριμένη </w:t>
      </w:r>
      <w:proofErr w:type="spellStart"/>
      <w:r>
        <w:rPr>
          <w:rFonts w:eastAsia="Times New Roman" w:cs="Times New Roman"/>
          <w:szCs w:val="24"/>
        </w:rPr>
        <w:t>μοριοδότηση</w:t>
      </w:r>
      <w:proofErr w:type="spellEnd"/>
      <w:r>
        <w:rPr>
          <w:rFonts w:eastAsia="Times New Roman" w:cs="Times New Roman"/>
          <w:szCs w:val="24"/>
        </w:rPr>
        <w:t xml:space="preserve">. </w:t>
      </w:r>
    </w:p>
    <w:p w14:paraId="67A6C6F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Λαμβάνοντας, λοιπόν,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όλα </w:t>
      </w:r>
      <w:r>
        <w:rPr>
          <w:rFonts w:eastAsia="Times New Roman" w:cs="Times New Roman"/>
          <w:szCs w:val="24"/>
        </w:rPr>
        <w:t xml:space="preserve">αυτά που σας είπα, θα προχωρήσουμε στην παράταση μέχρι τον Οκτώβρη του 2017 των συγκεκριμένων πιστώσεων που υπάρχουν. Και αυτό θα γίνει για να μην προκληθεί -όπως και οι ίδιοι οι </w:t>
      </w:r>
      <w:r>
        <w:rPr>
          <w:rFonts w:eastAsia="Times New Roman" w:cs="Times New Roman"/>
          <w:szCs w:val="24"/>
        </w:rPr>
        <w:t>π</w:t>
      </w:r>
      <w:r>
        <w:rPr>
          <w:rFonts w:eastAsia="Times New Roman" w:cs="Times New Roman"/>
          <w:szCs w:val="24"/>
        </w:rPr>
        <w:t>ρόεδροι των όμορων τοπικών κοινοτήτων επισημαίνουν με την επιστολή που έχουν</w:t>
      </w:r>
      <w:r>
        <w:rPr>
          <w:rFonts w:eastAsia="Times New Roman" w:cs="Times New Roman"/>
          <w:szCs w:val="24"/>
        </w:rPr>
        <w:t xml:space="preserve"> στείλει- κοινωνική αναταραχή. Άρα, θα ισχύσει αυτό μέχρι τότε.</w:t>
      </w:r>
    </w:p>
    <w:p w14:paraId="67A6C6F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Όμως, όπως και εσείς ξέρετε και όλοι ξέρουμε, για να μην υπάρχουν καταστάσεις ανορθόδοξης εκμετάλλευσης των ακινήτων, πριν τη λήξη και πολύ πιο γρήγορα θα καλέσουμε τους </w:t>
      </w:r>
      <w:r>
        <w:rPr>
          <w:rFonts w:eastAsia="Times New Roman" w:cs="Times New Roman"/>
          <w:szCs w:val="24"/>
        </w:rPr>
        <w:t>π</w:t>
      </w:r>
      <w:r>
        <w:rPr>
          <w:rFonts w:eastAsia="Times New Roman" w:cs="Times New Roman"/>
          <w:szCs w:val="24"/>
        </w:rPr>
        <w:t>ροέδρους, θα συζητήσο</w:t>
      </w:r>
      <w:r>
        <w:rPr>
          <w:rFonts w:eastAsia="Times New Roman" w:cs="Times New Roman"/>
          <w:szCs w:val="24"/>
        </w:rPr>
        <w:t xml:space="preserve">υμε και θα συναποφασίσουμε πώς θα τα διαχειριστούμε την επόμενη ημέρα. Θα μπορούσαμε, για παράδειγμα, όπως και ο νέος νόμος πλαίσιο για τους συνεταιρισμούς προβλέπει, να προτρέψουμε </w:t>
      </w:r>
      <w:r>
        <w:rPr>
          <w:rFonts w:eastAsia="Times New Roman" w:cs="Times New Roman"/>
          <w:szCs w:val="24"/>
        </w:rPr>
        <w:lastRenderedPageBreak/>
        <w:t>τους αγρότες σε ομάδες παραγωγών ώστε να μπορέσουν οι καλλιεργητές κάτοικο</w:t>
      </w:r>
      <w:r>
        <w:rPr>
          <w:rFonts w:eastAsia="Times New Roman" w:cs="Times New Roman"/>
          <w:szCs w:val="24"/>
        </w:rPr>
        <w:t xml:space="preserve">ι της περιοχής να συμμετέχουν με αυξημένη </w:t>
      </w:r>
      <w:proofErr w:type="spellStart"/>
      <w:r>
        <w:rPr>
          <w:rFonts w:eastAsia="Times New Roman" w:cs="Times New Roman"/>
          <w:szCs w:val="24"/>
        </w:rPr>
        <w:t>μοριοδότηση</w:t>
      </w:r>
      <w:proofErr w:type="spellEnd"/>
      <w:r>
        <w:rPr>
          <w:rFonts w:eastAsia="Times New Roman" w:cs="Times New Roman"/>
          <w:szCs w:val="24"/>
        </w:rPr>
        <w:t>.</w:t>
      </w:r>
    </w:p>
    <w:p w14:paraId="67A6C6F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Ξεκαθαρίζω, λοιπόν, το εξής: Η παράταση αυτή είναι η τελευταία. Επίσης, ξεκαθαρίζω ότι δεν μιλάμε για παραχώρηση κυριότητας. Μην περνάει από το μυαλό κανενός. Παραχώρηση της συγκεκριμένης χρήσης σε </w:t>
      </w:r>
      <w:r>
        <w:rPr>
          <w:rFonts w:eastAsia="Times New Roman" w:cs="Times New Roman"/>
          <w:szCs w:val="24"/>
        </w:rPr>
        <w:t>όφελος των τοπικών κοινωνιών. Η κυριότητα παραμένει στο δημόσιο.</w:t>
      </w:r>
    </w:p>
    <w:p w14:paraId="67A6C6F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Κουτσούκο, έχετε τον λόγο.</w:t>
      </w:r>
    </w:p>
    <w:p w14:paraId="67A6C6F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Πρώτα τα καλά νέα και μετά τα κακά νέα.</w:t>
      </w:r>
    </w:p>
    <w:p w14:paraId="67A6C6F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Μας είπε ο Υπουργός -και αυτό το θεωρώ θετικό, κύριε Πρόεδρε- ότι</w:t>
      </w:r>
      <w:r>
        <w:rPr>
          <w:rFonts w:eastAsia="Times New Roman" w:cs="Times New Roman"/>
          <w:szCs w:val="24"/>
        </w:rPr>
        <w:t xml:space="preserve"> θα παραταθούν οι μισθώσεις μέχρι τον Οκτώβριο του 2017. Μόνο που αυτό έπρεπε –δεν θέλω τώρα να </w:t>
      </w:r>
      <w:proofErr w:type="spellStart"/>
      <w:r>
        <w:rPr>
          <w:rFonts w:eastAsia="Times New Roman" w:cs="Times New Roman"/>
          <w:szCs w:val="24"/>
        </w:rPr>
        <w:t>γκρινιάξω</w:t>
      </w:r>
      <w:proofErr w:type="spellEnd"/>
      <w:r>
        <w:rPr>
          <w:rFonts w:eastAsia="Times New Roman" w:cs="Times New Roman"/>
          <w:szCs w:val="24"/>
        </w:rPr>
        <w:t xml:space="preserve">- να έχει γίνει, διότι, </w:t>
      </w:r>
      <w:r>
        <w:rPr>
          <w:rFonts w:eastAsia="Times New Roman" w:cs="Times New Roman"/>
          <w:szCs w:val="24"/>
        </w:rPr>
        <w:lastRenderedPageBreak/>
        <w:t>ξέρετε, κύριε Υπουργέ, ότι οι αγρότες πρέπει να προετοιμάσουν σιγά-σιγά τα χωράφια για τη νέα καλλιεργητική περίοδο και είναι σ</w:t>
      </w:r>
      <w:r>
        <w:rPr>
          <w:rFonts w:eastAsia="Times New Roman" w:cs="Times New Roman"/>
          <w:szCs w:val="24"/>
        </w:rPr>
        <w:t>ε πλήρη ανασφάλεια. Άρα, περιμένουμε τη νομοθετική ρύθμιση. Θα τη στηρίξουμε και εμείς.</w:t>
      </w:r>
    </w:p>
    <w:p w14:paraId="67A6C6F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ξέρετε πολύ καλά ότι αυτήν την περίοδο είναι αυξημένο το κόστος παραγωγής για λόγους</w:t>
      </w:r>
      <w:r>
        <w:rPr>
          <w:rFonts w:eastAsia="Times New Roman" w:cs="Times New Roman"/>
          <w:szCs w:val="24"/>
        </w:rPr>
        <w:t>,</w:t>
      </w:r>
      <w:r>
        <w:rPr>
          <w:rFonts w:eastAsia="Times New Roman" w:cs="Times New Roman"/>
          <w:szCs w:val="24"/>
        </w:rPr>
        <w:t xml:space="preserve"> που συνδέονται και με εξωγενείς και με </w:t>
      </w:r>
      <w:proofErr w:type="spellStart"/>
      <w:r>
        <w:rPr>
          <w:rFonts w:eastAsia="Times New Roman" w:cs="Times New Roman"/>
          <w:szCs w:val="24"/>
        </w:rPr>
        <w:t>εσωγενείς</w:t>
      </w:r>
      <w:proofErr w:type="spellEnd"/>
      <w:r>
        <w:rPr>
          <w:rFonts w:eastAsia="Times New Roman" w:cs="Times New Roman"/>
          <w:szCs w:val="24"/>
        </w:rPr>
        <w:t xml:space="preserve"> παράγοντες, παραδε</w:t>
      </w:r>
      <w:r>
        <w:rPr>
          <w:rFonts w:eastAsia="Times New Roman" w:cs="Times New Roman"/>
          <w:szCs w:val="24"/>
        </w:rPr>
        <w:t>ίγματος χάριν η φορολογία, οι νέες εισφορές, η έλλειψη ρευστότητας. Ένα πράγμα που οφείλετε να κάνετε ως Υπουργείο, είναι να διασφαλίσετε την αγροτική γη στους κατ’ επάγγελμα αγρότες γιατί είμαστε σε μια περίοδο που υπάρχει μια επίθεση συμφερόντων στην αγρ</w:t>
      </w:r>
      <w:r>
        <w:rPr>
          <w:rFonts w:eastAsia="Times New Roman" w:cs="Times New Roman"/>
          <w:szCs w:val="24"/>
        </w:rPr>
        <w:t xml:space="preserve">οτική γη. Πιστεύω να το έχετε αντιληφθεί. Κατά συνέπεια, η όποια ρύθμιση κάνετε για το μέλλον πρέπει να έχει αυτό το κριτήριο. Είστε δύο χρόνια τώρα. Δεν είστε καινούριος. </w:t>
      </w:r>
    </w:p>
    <w:p w14:paraId="67A6C6F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Λέτε, λοιπόν, ότι ψηφίσατε έναν νόμο και φτιάξατε το καταστατικό προχθές. Ε, πότε θ</w:t>
      </w:r>
      <w:r>
        <w:rPr>
          <w:rFonts w:eastAsia="Times New Roman" w:cs="Times New Roman"/>
          <w:szCs w:val="24"/>
        </w:rPr>
        <w:t xml:space="preserve">α υλοποιηθεί αυτός ο νόμος ώστε να υπάρχει ένα ασφαλές πλαίσιο; </w:t>
      </w:r>
    </w:p>
    <w:p w14:paraId="67A6C6F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Αναφερθήκατε και στον προηγούμενο νόμο, τον ν.4061, που δίνει μόρια. </w:t>
      </w:r>
    </w:p>
    <w:p w14:paraId="67A6C6FC" w14:textId="77777777" w:rsidR="00101048" w:rsidRDefault="00350F3C">
      <w:pPr>
        <w:spacing w:line="600" w:lineRule="auto"/>
        <w:jc w:val="both"/>
        <w:rPr>
          <w:rFonts w:eastAsia="Times New Roman" w:cs="Times New Roman"/>
          <w:szCs w:val="24"/>
        </w:rPr>
      </w:pPr>
      <w:r>
        <w:rPr>
          <w:rFonts w:eastAsia="Times New Roman" w:cs="Times New Roman"/>
          <w:szCs w:val="24"/>
        </w:rPr>
        <w:t>Δίνει μόρια και στους χρήστες της αγροτικής γης, τις πρώην λίμνες, με βάση την προηγούμενη πράξη του Υπουργικού Συμβουλίο</w:t>
      </w:r>
      <w:r>
        <w:rPr>
          <w:rFonts w:eastAsia="Times New Roman" w:cs="Times New Roman"/>
          <w:szCs w:val="24"/>
        </w:rPr>
        <w:t xml:space="preserve">υ, δίνει μόρια και στους κατοίκους των δήμων και των όμορων κοινοτήτων με τροπολογία που είχα καταθέσει εγώ και την έκανε αποδεκτή τότε ο κ. </w:t>
      </w:r>
      <w:proofErr w:type="spellStart"/>
      <w:r>
        <w:rPr>
          <w:rFonts w:eastAsia="Times New Roman" w:cs="Times New Roman"/>
          <w:szCs w:val="24"/>
        </w:rPr>
        <w:t>Τσαφτάρης</w:t>
      </w:r>
      <w:proofErr w:type="spellEnd"/>
      <w:r>
        <w:rPr>
          <w:rFonts w:eastAsia="Times New Roman" w:cs="Times New Roman"/>
          <w:szCs w:val="24"/>
        </w:rPr>
        <w:t xml:space="preserve">. </w:t>
      </w:r>
    </w:p>
    <w:p w14:paraId="67A6C6FD" w14:textId="77777777" w:rsidR="00101048" w:rsidRDefault="00350F3C">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μπορεί να χρειάζεται βελτιώσεις, όπως είπατε εσείς και όπως λένε και οι πρόεδροι των κοινοτήτων, </w:t>
      </w:r>
      <w:r>
        <w:rPr>
          <w:rFonts w:eastAsia="Times New Roman" w:cs="Times New Roman"/>
          <w:szCs w:val="24"/>
        </w:rPr>
        <w:t xml:space="preserve">που σας έχουν στείλει το υπόμνημα, προκειμένου να μην έρθει κάποιος από μακριά, που εξυπηρετεί άλλα συμφέροντα, να τους πάρει τη γη που καλλιεργούν σαράντα χρόνια. Αυτό πρέπει να το διασφαλίσετε με διάλογο. Αλλά είστε </w:t>
      </w:r>
      <w:r>
        <w:rPr>
          <w:rFonts w:eastAsia="Times New Roman"/>
          <w:bCs/>
        </w:rPr>
        <w:t>Κυβέρνηση</w:t>
      </w:r>
      <w:r>
        <w:rPr>
          <w:rFonts w:eastAsia="Times New Roman" w:cs="Times New Roman"/>
          <w:szCs w:val="24"/>
        </w:rPr>
        <w:t xml:space="preserve"> δύο χρόνια. Πότε θα το κάνετ</w:t>
      </w:r>
      <w:r>
        <w:rPr>
          <w:rFonts w:eastAsia="Times New Roman" w:cs="Times New Roman"/>
          <w:szCs w:val="24"/>
        </w:rPr>
        <w:t xml:space="preserve">ε; </w:t>
      </w:r>
    </w:p>
    <w:p w14:paraId="67A6C6FE" w14:textId="77777777" w:rsidR="00101048" w:rsidRDefault="00350F3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φέρτε την παράταση, ώστε να κουβεντιάσουμε ένα πλαίσιο που θα διασφαλίζει, πρώτον, ότι θα έχουμε μεγαλύτερους κλήρους. Ο ν</w:t>
      </w:r>
      <w:r>
        <w:rPr>
          <w:rFonts w:eastAsia="Times New Roman" w:cs="Times New Roman"/>
          <w:bCs/>
          <w:shd w:val="clear" w:color="auto" w:fill="FFFFFF"/>
        </w:rPr>
        <w:t>.</w:t>
      </w:r>
      <w:r>
        <w:rPr>
          <w:rFonts w:eastAsia="Times New Roman" w:cs="Times New Roman"/>
          <w:bCs/>
          <w:shd w:val="clear" w:color="auto" w:fill="FFFFFF"/>
        </w:rPr>
        <w:t>4061, στον οποίο αναφερθήκατε, δίνει τη δυνατότητα για εκατό στρέμματα. Δεύτερον, θα διασφαλίζει μακροχρόνιες</w:t>
      </w:r>
      <w:r>
        <w:rPr>
          <w:rFonts w:eastAsia="Times New Roman" w:cs="Times New Roman"/>
          <w:bCs/>
          <w:shd w:val="clear" w:color="auto" w:fill="FFFFFF"/>
        </w:rPr>
        <w:t xml:space="preserve"> μισθώσεις. Δεν μπορεί να μπαίνει ο αγρότης σε ένα χωράφι, να το βελτιώνει, να μεταφέρει εκεί τα εργαλεία του και μετά από έναν χρόνο να </w:t>
      </w:r>
      <w:r>
        <w:rPr>
          <w:rFonts w:eastAsia="Times New Roman"/>
          <w:bCs/>
          <w:shd w:val="clear" w:color="auto" w:fill="FFFFFF"/>
        </w:rPr>
        <w:t>είναι</w:t>
      </w:r>
      <w:r>
        <w:rPr>
          <w:rFonts w:eastAsia="Times New Roman" w:cs="Times New Roman"/>
          <w:bCs/>
          <w:shd w:val="clear" w:color="auto" w:fill="FFFFFF"/>
        </w:rPr>
        <w:t xml:space="preserve"> σε ανασφάλεια. </w:t>
      </w:r>
    </w:p>
    <w:p w14:paraId="67A6C6FF" w14:textId="77777777" w:rsidR="00101048" w:rsidRDefault="00350F3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έχουμε να λύσουμε τέτοια ζητήματα. Μόνο που δεν πρέπει να τα λύνουμε, όταν η αντιπολίτευση, </w:t>
      </w:r>
      <w:r>
        <w:rPr>
          <w:rFonts w:eastAsia="Times New Roman" w:cs="Times New Roman"/>
          <w:bCs/>
          <w:shd w:val="clear" w:color="auto" w:fill="FFFFFF"/>
        </w:rPr>
        <w:t xml:space="preserve">κάνοντας τη δουλειά της, σας φέρνει εδώ στη </w:t>
      </w:r>
      <w:r>
        <w:rPr>
          <w:rFonts w:eastAsia="Times New Roman"/>
          <w:bCs/>
          <w:shd w:val="clear" w:color="auto" w:fill="FFFFFF"/>
        </w:rPr>
        <w:t>Βουλή</w:t>
      </w:r>
      <w:r>
        <w:rPr>
          <w:rFonts w:eastAsia="Times New Roman" w:cs="Times New Roman"/>
          <w:bCs/>
          <w:shd w:val="clear" w:color="auto" w:fill="FFFFFF"/>
        </w:rPr>
        <w:t xml:space="preserve">. Αυτά τα θέματα έπρεπε να τα έχετε ήδη λύσει. </w:t>
      </w:r>
    </w:p>
    <w:p w14:paraId="67A6C700" w14:textId="77777777" w:rsidR="00101048" w:rsidRDefault="00350F3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Πάντως, σημειώνω, κύριε Πρόεδρε, ως θετικό το γεγονός ότι ως αποτέλεσμα της ενέργειας της περιφέρειας, των τοπικών προέδρων και της δικιάς μας εδώ στη </w:t>
      </w:r>
      <w:r>
        <w:rPr>
          <w:rFonts w:eastAsia="Times New Roman"/>
          <w:bCs/>
          <w:shd w:val="clear" w:color="auto" w:fill="FFFFFF"/>
        </w:rPr>
        <w:t>Βουλή,</w:t>
      </w:r>
      <w:r>
        <w:rPr>
          <w:rFonts w:eastAsia="Times New Roman" w:cs="Times New Roman"/>
          <w:bCs/>
          <w:shd w:val="clear" w:color="auto" w:fill="FFFFFF"/>
        </w:rPr>
        <w:t xml:space="preserve"> ο</w:t>
      </w:r>
      <w:r>
        <w:rPr>
          <w:rFonts w:eastAsia="Times New Roman" w:cs="Times New Roman"/>
          <w:bCs/>
          <w:shd w:val="clear" w:color="auto" w:fill="FFFFFF"/>
        </w:rPr>
        <w:t xml:space="preserve"> κύριος Υπουργός σήμερα δεσμεύτηκε για την παράταση των συμβάσεων αυτών των αγροτεμαχίων μέχρι τον Οκτώβρη του 2017. </w:t>
      </w:r>
    </w:p>
    <w:p w14:paraId="67A6C701" w14:textId="77777777" w:rsidR="00101048" w:rsidRDefault="00350F3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Ευχαριστώ, κύριε Υπουργέ. </w:t>
      </w:r>
    </w:p>
    <w:p w14:paraId="67A6C702" w14:textId="77777777" w:rsidR="00101048" w:rsidRDefault="00350F3C">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w:t>
      </w:r>
      <w:r>
        <w:rPr>
          <w:rFonts w:eastAsia="Times New Roman" w:cs="Times New Roman"/>
        </w:rPr>
        <w:t xml:space="preserve">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bCs/>
        </w:rPr>
        <w:t>Βουλή</w:t>
      </w:r>
      <w:r>
        <w:rPr>
          <w:rFonts w:eastAsia="Times New Roman" w:cs="Times New Roman"/>
        </w:rPr>
        <w:t>ς είκοσι έξι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Δημοτικό Σ</w:t>
      </w:r>
      <w:r>
        <w:rPr>
          <w:rFonts w:eastAsia="Times New Roman" w:cs="Times New Roman"/>
        </w:rPr>
        <w:t>χολείο της Νέας Φιλαδέλφειας.</w:t>
      </w:r>
    </w:p>
    <w:p w14:paraId="67A6C703" w14:textId="77777777" w:rsidR="00101048" w:rsidRDefault="00350F3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7A6C704" w14:textId="77777777" w:rsidR="00101048" w:rsidRDefault="00350F3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7A6C705" w14:textId="77777777" w:rsidR="00101048" w:rsidRDefault="00350F3C">
      <w:pPr>
        <w:spacing w:line="600" w:lineRule="auto"/>
        <w:ind w:firstLine="720"/>
        <w:jc w:val="both"/>
        <w:rPr>
          <w:rFonts w:eastAsia="Times New Roman" w:cs="Times New Roman"/>
        </w:rPr>
      </w:pPr>
      <w:r>
        <w:rPr>
          <w:rFonts w:eastAsia="Times New Roman" w:cs="Times New Roman"/>
          <w:bCs/>
          <w:shd w:val="clear" w:color="auto" w:fill="FFFFFF"/>
        </w:rPr>
        <w:lastRenderedPageBreak/>
        <w:t>Επίσης,</w:t>
      </w:r>
      <w:r>
        <w:rPr>
          <w:rFonts w:eastAsia="Times New Roman" w:cs="Times New Roman"/>
        </w:rPr>
        <w:t xml:space="preserve"> έχω την τιμή να ανακοινώσω στο Σώμα ότι τη συνεδρίασή μας παρακολουθούν από τα κάτω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έντεκα Βουλευτές της Βουλής των Αντιπροσώπων της Δημοκρατίας της Τσεχίας. </w:t>
      </w:r>
    </w:p>
    <w:p w14:paraId="67A6C706" w14:textId="77777777" w:rsidR="00101048" w:rsidRDefault="00350F3C">
      <w:pPr>
        <w:spacing w:line="600" w:lineRule="auto"/>
        <w:ind w:firstLine="720"/>
        <w:jc w:val="both"/>
        <w:rPr>
          <w:rFonts w:eastAsia="Times New Roman" w:cs="Times New Roman"/>
          <w:lang w:val="en-US"/>
        </w:rPr>
      </w:pPr>
      <w:r>
        <w:rPr>
          <w:rFonts w:eastAsia="Times New Roman" w:cs="Times New Roman"/>
          <w:lang w:val="en-US"/>
        </w:rPr>
        <w:t xml:space="preserve">Dear colleges we welcome you to Athens. We welcome you to the Greek Parliament. </w:t>
      </w:r>
    </w:p>
    <w:p w14:paraId="67A6C707" w14:textId="77777777" w:rsidR="00101048" w:rsidRDefault="00350F3C">
      <w:pPr>
        <w:spacing w:line="600" w:lineRule="auto"/>
        <w:ind w:firstLine="720"/>
        <w:jc w:val="center"/>
        <w:rPr>
          <w:rFonts w:eastAsia="Times New Roman" w:cs="Times New Roman"/>
        </w:rPr>
      </w:pPr>
      <w:r>
        <w:rPr>
          <w:rFonts w:eastAsia="Times New Roman" w:cs="Times New Roman"/>
        </w:rPr>
        <w:t xml:space="preserve">(Χειροκροτήματα απ’ όλες τις πτέρυγες της Βουλής) </w:t>
      </w:r>
    </w:p>
    <w:p w14:paraId="67A6C708" w14:textId="77777777" w:rsidR="00101048" w:rsidRDefault="00350F3C">
      <w:pPr>
        <w:spacing w:line="600" w:lineRule="auto"/>
        <w:ind w:firstLine="720"/>
        <w:jc w:val="both"/>
        <w:rPr>
          <w:rFonts w:eastAsia="Times New Roman" w:cs="Times New Roman"/>
        </w:rPr>
      </w:pPr>
      <w:r>
        <w:rPr>
          <w:rFonts w:eastAsia="Times New Roman" w:cs="Times New Roman"/>
        </w:rPr>
        <w:t>Παρακαλώ τον διερμηνέα που συνοδεύει τους συναδέλφους Βουλευτές από την Τσεχία να τους ενημερώσει ότι δεν συζητείται νομοσχέ</w:t>
      </w:r>
      <w:r>
        <w:rPr>
          <w:rFonts w:eastAsia="Times New Roman" w:cs="Times New Roman"/>
        </w:rPr>
        <w:t xml:space="preserve">διο, αλλά γίνεται κοινοβουλευτικός </w:t>
      </w:r>
      <w:r>
        <w:rPr>
          <w:rFonts w:eastAsia="Times New Roman"/>
          <w:bCs/>
        </w:rPr>
        <w:t>έ</w:t>
      </w:r>
      <w:r>
        <w:rPr>
          <w:rFonts w:eastAsia="Times New Roman" w:cs="Times New Roman"/>
        </w:rPr>
        <w:t xml:space="preserve">λεγχος. Γι’ αυτό και παρόντες στη </w:t>
      </w:r>
      <w:r>
        <w:rPr>
          <w:rFonts w:eastAsia="Times New Roman"/>
          <w:bCs/>
        </w:rPr>
        <w:t>Βουλή</w:t>
      </w:r>
      <w:r>
        <w:rPr>
          <w:rFonts w:eastAsia="Times New Roman" w:cs="Times New Roman"/>
        </w:rPr>
        <w:t xml:space="preserve"> </w:t>
      </w:r>
      <w:r>
        <w:rPr>
          <w:rFonts w:eastAsia="Times New Roman"/>
          <w:bCs/>
        </w:rPr>
        <w:t>είναι</w:t>
      </w:r>
      <w:r>
        <w:rPr>
          <w:rFonts w:eastAsia="Times New Roman" w:cs="Times New Roman"/>
        </w:rPr>
        <w:t xml:space="preserve"> οι ερωτώντες Βουλευτές και ο </w:t>
      </w:r>
      <w:proofErr w:type="spellStart"/>
      <w:r>
        <w:rPr>
          <w:rFonts w:eastAsia="Times New Roman" w:cs="Times New Roman"/>
        </w:rPr>
        <w:t>απαντών</w:t>
      </w:r>
      <w:proofErr w:type="spellEnd"/>
      <w:r>
        <w:rPr>
          <w:rFonts w:eastAsia="Times New Roman" w:cs="Times New Roman"/>
        </w:rPr>
        <w:t xml:space="preserve"> Υπουργός. Το σημειώνω, για να μην σχηματίσουν άσχημη εντύπωση για την εικόνα της Ολομέλειας. </w:t>
      </w:r>
    </w:p>
    <w:p w14:paraId="67A6C709" w14:textId="77777777" w:rsidR="00101048" w:rsidRDefault="00350F3C">
      <w:pPr>
        <w:spacing w:line="600" w:lineRule="auto"/>
        <w:ind w:firstLine="720"/>
        <w:jc w:val="both"/>
        <w:rPr>
          <w:rFonts w:eastAsia="Times New Roman" w:cs="Times New Roman"/>
        </w:rPr>
      </w:pPr>
      <w:r>
        <w:rPr>
          <w:rFonts w:eastAsia="Times New Roman" w:cs="Times New Roman"/>
        </w:rPr>
        <w:t xml:space="preserve">Κύριε Υπουργέ, έχετε τον λόγο. </w:t>
      </w:r>
    </w:p>
    <w:p w14:paraId="67A6C70A" w14:textId="77777777" w:rsidR="00101048" w:rsidRDefault="00350F3C">
      <w:pPr>
        <w:spacing w:line="600" w:lineRule="auto"/>
        <w:ind w:firstLine="720"/>
        <w:jc w:val="both"/>
        <w:rPr>
          <w:rFonts w:eastAsia="Times New Roman" w:cs="Times New Roman"/>
        </w:rPr>
      </w:pPr>
      <w:r>
        <w:rPr>
          <w:rFonts w:eastAsia="Times New Roman" w:cs="Times New Roman"/>
          <w:b/>
        </w:rPr>
        <w:lastRenderedPageBreak/>
        <w:t>ΕΥΑΓΓΕΛΟΣ Α</w:t>
      </w:r>
      <w:r>
        <w:rPr>
          <w:rFonts w:eastAsia="Times New Roman" w:cs="Times New Roman"/>
          <w:b/>
        </w:rPr>
        <w:t xml:space="preserve">ΠΟΣΤΟΛΟΥ (Υπουργός Αγροτικής Ανάπτυξης και Τροφίμων): </w:t>
      </w:r>
      <w:r>
        <w:rPr>
          <w:rFonts w:eastAsia="Times New Roman" w:cs="Times New Roman"/>
        </w:rPr>
        <w:t xml:space="preserve">Κύριε συνάδελφε, ακούσατε ένα ευχάριστο νέο. Κρατήστε το και για </w:t>
      </w:r>
      <w:proofErr w:type="spellStart"/>
      <w:r>
        <w:rPr>
          <w:rFonts w:eastAsia="Times New Roman" w:cs="Times New Roman"/>
        </w:rPr>
        <w:t>ε</w:t>
      </w:r>
      <w:r>
        <w:rPr>
          <w:rFonts w:eastAsia="Times New Roman" w:cs="Times New Roman"/>
        </w:rPr>
        <w:t>σας</w:t>
      </w:r>
      <w:proofErr w:type="spellEnd"/>
      <w:r>
        <w:rPr>
          <w:rFonts w:eastAsia="Times New Roman" w:cs="Times New Roman"/>
        </w:rPr>
        <w:t xml:space="preserve"> τον ίδιο. Διότι άμα αρχίσετε και κάνετε εκπτώσεις, κάπου δεν θα το μεταφέρετε και με την κατάλληλη φρασεολογία. Λοιπόν, έληξε αυτό τ</w:t>
      </w:r>
      <w:r>
        <w:rPr>
          <w:rFonts w:eastAsia="Times New Roman" w:cs="Times New Roman"/>
        </w:rPr>
        <w:t xml:space="preserve">ο θέμα. Έχουν τον χρόνο οι αγρότες και να μπουν στα κτήματα και να καλλιεργήσουν. </w:t>
      </w:r>
    </w:p>
    <w:p w14:paraId="67A6C70B" w14:textId="77777777" w:rsidR="00101048" w:rsidRDefault="00350F3C">
      <w:pPr>
        <w:spacing w:line="600" w:lineRule="auto"/>
        <w:ind w:firstLine="720"/>
        <w:jc w:val="both"/>
        <w:rPr>
          <w:rFonts w:eastAsia="Times New Roman" w:cs="Times New Roman"/>
        </w:rPr>
      </w:pPr>
      <w:r>
        <w:rPr>
          <w:rFonts w:eastAsia="Times New Roman" w:cs="Times New Roman"/>
        </w:rPr>
        <w:t xml:space="preserve">Από εκεί και πέρα, επειδή βάλατε το θέμα ότι αργήσαμε με τον </w:t>
      </w:r>
      <w:r>
        <w:rPr>
          <w:rFonts w:eastAsia="Times New Roman" w:cs="Times New Roman"/>
        </w:rPr>
        <w:t>ο</w:t>
      </w:r>
      <w:r>
        <w:rPr>
          <w:rFonts w:eastAsia="Times New Roman" w:cs="Times New Roman"/>
        </w:rPr>
        <w:t>ργανισμό, να σας πω το εξής: Επιχειρήσαμε να καταγράψουμε όσο γίνεται αυτή την περιουσία. Ειλικρινά, σας ομολογ</w:t>
      </w:r>
      <w:r>
        <w:rPr>
          <w:rFonts w:eastAsia="Times New Roman" w:cs="Times New Roman"/>
        </w:rPr>
        <w:t xml:space="preserve">ώ ότι αυτό το πλιάτσικο που </w:t>
      </w:r>
      <w:r>
        <w:rPr>
          <w:rFonts w:eastAsia="Times New Roman"/>
          <w:bCs/>
        </w:rPr>
        <w:t>έχει γ</w:t>
      </w:r>
      <w:r>
        <w:rPr>
          <w:rFonts w:eastAsia="Times New Roman" w:cs="Times New Roman"/>
        </w:rPr>
        <w:t xml:space="preserve">ίνει γύρω από τη </w:t>
      </w:r>
      <w:r>
        <w:rPr>
          <w:rFonts w:eastAsia="Times New Roman"/>
          <w:bCs/>
        </w:rPr>
        <w:t>συγκεκριμένη</w:t>
      </w:r>
      <w:r>
        <w:rPr>
          <w:rFonts w:eastAsia="Times New Roman" w:cs="Times New Roman"/>
        </w:rPr>
        <w:t xml:space="preserve"> δημόσια περιουσία, </w:t>
      </w:r>
      <w:r>
        <w:rPr>
          <w:rFonts w:eastAsia="Times New Roman"/>
          <w:bCs/>
        </w:rPr>
        <w:t>είναι</w:t>
      </w:r>
      <w:r>
        <w:rPr>
          <w:rFonts w:eastAsia="Times New Roman" w:cs="Times New Roman"/>
        </w:rPr>
        <w:t xml:space="preserve"> το κάτι άλλο. Να σας πω, για παράδειγμα, ότι είχαμε μέχρι και παραχωρήσεις κυριότητας σε νομούς της Μακεδονίας για την ανέγερση ξενοδοχειακών συγκροτημάτων και ψάχνουμ</w:t>
      </w:r>
      <w:r>
        <w:rPr>
          <w:rFonts w:eastAsia="Times New Roman" w:cs="Times New Roman"/>
        </w:rPr>
        <w:t xml:space="preserve">ε να τους βρούμε τώρα όλους αυτούς -πού </w:t>
      </w:r>
      <w:r>
        <w:rPr>
          <w:rFonts w:eastAsia="Times New Roman"/>
          <w:bCs/>
        </w:rPr>
        <w:t>είναι</w:t>
      </w:r>
      <w:r>
        <w:rPr>
          <w:rFonts w:eastAsia="Times New Roman" w:cs="Times New Roman"/>
        </w:rPr>
        <w:t xml:space="preserve"> και ποιοι </w:t>
      </w:r>
      <w:r>
        <w:rPr>
          <w:rFonts w:eastAsia="Times New Roman"/>
          <w:bCs/>
        </w:rPr>
        <w:t>είναι-</w:t>
      </w:r>
      <w:r>
        <w:rPr>
          <w:rFonts w:eastAsia="Times New Roman" w:cs="Times New Roman"/>
        </w:rPr>
        <w:t xml:space="preserve"> και δεν τους βρίσκουμε. Και, β</w:t>
      </w:r>
      <w:r>
        <w:rPr>
          <w:rFonts w:eastAsia="Times New Roman"/>
          <w:bCs/>
          <w:shd w:val="clear" w:color="auto" w:fill="FFFFFF"/>
        </w:rPr>
        <w:t>εβαίως,</w:t>
      </w:r>
      <w:r>
        <w:rPr>
          <w:rFonts w:eastAsia="Times New Roman" w:cs="Times New Roman"/>
        </w:rPr>
        <w:t xml:space="preserve"> είμαστε αναγκασμένοι συνεχώς αυτές τις παραχωρήσεις να τις ανακαλούμε, για να μπορέσουμε να υπερασπιστούμε τη δημόσια περιουσία. </w:t>
      </w:r>
    </w:p>
    <w:p w14:paraId="67A6C70C" w14:textId="77777777" w:rsidR="00101048" w:rsidRDefault="00350F3C">
      <w:pPr>
        <w:spacing w:line="600" w:lineRule="auto"/>
        <w:ind w:firstLine="720"/>
        <w:jc w:val="both"/>
        <w:rPr>
          <w:rFonts w:eastAsia="Times New Roman" w:cs="Times New Roman"/>
        </w:rPr>
      </w:pPr>
      <w:r>
        <w:rPr>
          <w:rFonts w:eastAsia="Times New Roman" w:cs="Times New Roman"/>
        </w:rPr>
        <w:lastRenderedPageBreak/>
        <w:t>Από την άλλη πλευρά, οπωσ</w:t>
      </w:r>
      <w:r>
        <w:rPr>
          <w:rFonts w:eastAsia="Times New Roman" w:cs="Times New Roman"/>
        </w:rPr>
        <w:t xml:space="preserve">δήποτε, χρειάζονται κινήσεις σαν και αυτές που συζητήσαμε, όπως την προηγούμενη που αφορά τον Νερόμυλο. Υπάρχει από τη δική μας πλευρά η διάθεση αυτές να αξιοποιηθούν, γιατί διαφορετικά θα ερημώσουν, διότι δεν υπάρχει άλλη δυνατότητα. Φανταστείτε αυτή την </w:t>
      </w:r>
      <w:r>
        <w:rPr>
          <w:rFonts w:eastAsia="Times New Roman" w:cs="Times New Roman"/>
        </w:rPr>
        <w:t>ώρα τι συμβαίνει με μια άλλη περιουσία των συνεταιρισμών, με τις εγκαταστάσεις κ</w:t>
      </w:r>
      <w:r>
        <w:rPr>
          <w:rFonts w:eastAsia="Times New Roman" w:cs="Times New Roman"/>
        </w:rPr>
        <w:t>.</w:t>
      </w:r>
      <w:r>
        <w:rPr>
          <w:rFonts w:eastAsia="Times New Roman" w:cs="Times New Roman"/>
        </w:rPr>
        <w:t xml:space="preserve">λπ., που ερημώνουν και τα κοιτάζουμε και πρέπει να βρούμε λύση. </w:t>
      </w:r>
    </w:p>
    <w:p w14:paraId="67A6C70D" w14:textId="77777777" w:rsidR="00101048" w:rsidRDefault="00350F3C">
      <w:pPr>
        <w:spacing w:line="600" w:lineRule="auto"/>
        <w:ind w:firstLine="720"/>
        <w:jc w:val="both"/>
        <w:rPr>
          <w:rFonts w:eastAsia="Times New Roman" w:cs="Times New Roman"/>
        </w:rPr>
      </w:pPr>
      <w:r>
        <w:rPr>
          <w:rFonts w:eastAsia="Times New Roman" w:cs="Times New Roman"/>
        </w:rPr>
        <w:t xml:space="preserve">Όσον αφορά τα άλλα θέματα που βάλατε, κοιτάξτε να δείτε, μην βάζετε το θέμα του φορολογικού για τους αγρότες. </w:t>
      </w:r>
      <w:r>
        <w:rPr>
          <w:rFonts w:eastAsia="Times New Roman" w:cs="Times New Roman"/>
        </w:rPr>
        <w:t xml:space="preserve">Ειλικρινά, δεν υπάρχει τέτοιο ζήτημα όχι μόνο από την 1-1-2017, όπου υπάρχει το γνωστό αφορολόγητο, το οποίο αγγίζει τα 11.000 ευρώ, όταν την ίδια ώρα το 97% των αγροτών έχει εισόδημα κάτω από αυτό το ποσό, ούτε </w:t>
      </w:r>
      <w:r>
        <w:rPr>
          <w:rFonts w:eastAsia="Times New Roman"/>
          <w:bCs/>
          <w:shd w:val="clear" w:color="auto" w:fill="FFFFFF"/>
        </w:rPr>
        <w:t>βεβαίως</w:t>
      </w:r>
      <w:r>
        <w:rPr>
          <w:rFonts w:eastAsia="Times New Roman" w:cs="Times New Roman"/>
        </w:rPr>
        <w:t xml:space="preserve"> και τη χρονιά τη φετινή. Δεν </w:t>
      </w:r>
      <w:r>
        <w:rPr>
          <w:rFonts w:eastAsia="Times New Roman"/>
          <w:bCs/>
        </w:rPr>
        <w:t>είναι</w:t>
      </w:r>
      <w:r>
        <w:rPr>
          <w:rFonts w:eastAsia="Times New Roman" w:cs="Times New Roman"/>
        </w:rPr>
        <w:t xml:space="preserve"> τ</w:t>
      </w:r>
      <w:r>
        <w:rPr>
          <w:rFonts w:eastAsia="Times New Roman" w:cs="Times New Roman"/>
        </w:rPr>
        <w:t xml:space="preserve">ώρα η ώρα. Θα πούμε αναλυτικά τα στοιχεία, όσον αφορά τη φορολόγηση. </w:t>
      </w:r>
    </w:p>
    <w:p w14:paraId="67A6C70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τη συγκεκριμένη </w:t>
      </w:r>
      <w:proofErr w:type="spellStart"/>
      <w:r>
        <w:rPr>
          <w:rFonts w:eastAsia="Times New Roman" w:cs="Times New Roman"/>
          <w:szCs w:val="24"/>
        </w:rPr>
        <w:t>μοριοδότηση</w:t>
      </w:r>
      <w:proofErr w:type="spellEnd"/>
      <w:r>
        <w:rPr>
          <w:rFonts w:eastAsia="Times New Roman" w:cs="Times New Roman"/>
          <w:szCs w:val="24"/>
        </w:rPr>
        <w:t xml:space="preserve"> που αναφερθήκατε, υπάρχει ο ν.4061, που θα τον εφαρμόσουμε. Όντως, οι προβλέψεις του βοηθούν τους συγκεκριμένους κατοίκους. Ταυτόχρονα, βεβαίως, θα </w:t>
      </w:r>
      <w:r>
        <w:rPr>
          <w:rFonts w:eastAsia="Times New Roman" w:cs="Times New Roman"/>
          <w:szCs w:val="24"/>
        </w:rPr>
        <w:t>έρθουμε σε μία συνεννόηση μαζί τους, για να αντιμετωπίσουμε –επαναλαμβάνω- φαινόμενα ανορθόδοξης διαδικασίας στην ανάθεση και γενικά στις καλλιέργειες της περιοχής, για να απαντήσουμε ουσιαστικά σε αυτό που θέλετε κι εσείς και θέλουμε όλοι, δηλαδή</w:t>
      </w:r>
      <w:r>
        <w:rPr>
          <w:rFonts w:eastAsia="Times New Roman" w:cs="Times New Roman"/>
          <w:szCs w:val="24"/>
        </w:rPr>
        <w:t>,</w:t>
      </w:r>
      <w:r>
        <w:rPr>
          <w:rFonts w:eastAsia="Times New Roman" w:cs="Times New Roman"/>
          <w:szCs w:val="24"/>
        </w:rPr>
        <w:t xml:space="preserve"> να αξιο</w:t>
      </w:r>
      <w:r>
        <w:rPr>
          <w:rFonts w:eastAsia="Times New Roman" w:cs="Times New Roman"/>
          <w:szCs w:val="24"/>
        </w:rPr>
        <w:t>ποιούνται σωστά.</w:t>
      </w:r>
    </w:p>
    <w:p w14:paraId="67A6C70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7A6C71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κύριε Υπουργέ.</w:t>
      </w:r>
    </w:p>
    <w:p w14:paraId="67A6C71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Πριν πάμε στις δύο τελευταίες ερωτήσεις που θα απαντήσει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 xml:space="preserve">, να υπενθυμίσουμε ότι σήμερα είναι της Αγίας Αικατερίνη. Χρόνια πολλά εκ μέρους του Προεδρείου σε όλες τις </w:t>
      </w:r>
      <w:proofErr w:type="spellStart"/>
      <w:r>
        <w:rPr>
          <w:rFonts w:eastAsia="Times New Roman" w:cs="Times New Roman"/>
          <w:szCs w:val="24"/>
        </w:rPr>
        <w:t>εορτάζουσες</w:t>
      </w:r>
      <w:proofErr w:type="spellEnd"/>
      <w:r>
        <w:rPr>
          <w:rFonts w:eastAsia="Times New Roman" w:cs="Times New Roman"/>
          <w:szCs w:val="24"/>
        </w:rPr>
        <w:t xml:space="preserve"> Βουλευτίνες και εργαζό</w:t>
      </w:r>
      <w:r>
        <w:rPr>
          <w:rFonts w:eastAsia="Times New Roman" w:cs="Times New Roman"/>
          <w:szCs w:val="24"/>
        </w:rPr>
        <w:t xml:space="preserve">μενες και εκτός Βουλής ευρισκόμενες, </w:t>
      </w:r>
      <w:r>
        <w:rPr>
          <w:rFonts w:eastAsia="Times New Roman" w:cs="Times New Roman"/>
          <w:szCs w:val="24"/>
        </w:rPr>
        <w:lastRenderedPageBreak/>
        <w:t xml:space="preserve">μεταξύ των οποίων είναι και η ενενήντα έξι ετών μάνα μου. Δεν της έχω πει ακόμα χρόνια πολλά, θα της τα πω από μικροφώνου. </w:t>
      </w:r>
    </w:p>
    <w:p w14:paraId="67A6C71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Πάμε, λοιπόν, στην πέμπτη με αριθμό 242/22-11-2016 επίκαιρη ερώτηση πρώτου κύκλου του Βουλευτή </w:t>
      </w:r>
      <w:r>
        <w:rPr>
          <w:rFonts w:eastAsia="Times New Roman" w:cs="Times New Roman"/>
          <w:szCs w:val="24"/>
        </w:rPr>
        <w:t xml:space="preserve">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Μεταναστευτικής Πολιτικής σχετικά με τη λήψη μέτρων για τον άμεσο απεγκλωβισμό των προσφύγων-μεταναστών από τα νησιά του Αιγαίου. </w:t>
      </w:r>
    </w:p>
    <w:p w14:paraId="67A6C71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67A6C71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ΚΑΤΣΩΤΗΣ:</w:t>
      </w:r>
      <w:r>
        <w:rPr>
          <w:rFonts w:eastAsia="Times New Roman" w:cs="Times New Roman"/>
          <w:szCs w:val="24"/>
        </w:rPr>
        <w:t xml:space="preserve">  Ευχαριστώ, κύριε Πρόεδρε.</w:t>
      </w:r>
    </w:p>
    <w:p w14:paraId="67A6C71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χθες το βράδυ η τραγωδία στη Μόρια, αλλά και η προβοκάτσια στη Χίο, πριν από λίγες μέρες, ήρθαν να επιβεβαιώσουν τις επανειλημμένες παρεμβάσεις μας, εκκλήσεις μας, ή </w:t>
      </w:r>
      <w:r>
        <w:rPr>
          <w:rFonts w:eastAsia="Times New Roman" w:cs="Times New Roman"/>
          <w:szCs w:val="24"/>
        </w:rPr>
        <w:lastRenderedPageBreak/>
        <w:t>όπως αλλιώς τις ονομάσετε, γ</w:t>
      </w:r>
      <w:r>
        <w:rPr>
          <w:rFonts w:eastAsia="Times New Roman" w:cs="Times New Roman"/>
          <w:szCs w:val="24"/>
        </w:rPr>
        <w:t>ια τα άμεσα και επείγοντα μέτρα που έπρεπε να έχουν παρθεί μέχρι τώρα για την αντιμετώπιση της κατάστασης στα νησιά.</w:t>
      </w:r>
    </w:p>
    <w:p w14:paraId="67A6C71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Για του λόγου το αληθές, θα καταθέσω στα Πρακτικά ένα απόσπασμα από μια τοποθέτησή μου σε μια προηγούμενη ερώτηση που είχε γίνει.</w:t>
      </w:r>
    </w:p>
    <w:p w14:paraId="67A6C717" w14:textId="77777777" w:rsidR="00101048" w:rsidRDefault="00350F3C">
      <w:pPr>
        <w:spacing w:line="600" w:lineRule="auto"/>
        <w:ind w:firstLine="720"/>
        <w:jc w:val="both"/>
        <w:rPr>
          <w:rFonts w:eastAsia="Times New Roman" w:cs="Times New Roman"/>
        </w:rPr>
      </w:pPr>
      <w:r>
        <w:rPr>
          <w:rFonts w:eastAsia="Times New Roman" w:cs="Times New Roman"/>
        </w:rPr>
        <w:t>(Στο σημε</w:t>
      </w:r>
      <w:r>
        <w:rPr>
          <w:rFonts w:eastAsia="Times New Roman" w:cs="Times New Roman"/>
        </w:rPr>
        <w:t xml:space="preserve">ίο αυτό ο Βουλευτής κ. Χρήστος </w:t>
      </w:r>
      <w:proofErr w:type="spellStart"/>
      <w:r>
        <w:rPr>
          <w:rFonts w:eastAsia="Times New Roman" w:cs="Times New Roman"/>
        </w:rPr>
        <w:t>Κατσώτης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7A6C71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 Κύριε Υπουργέ, η κατάσταση που επικρατεί στα νησιά του</w:t>
      </w:r>
      <w:r>
        <w:rPr>
          <w:rFonts w:eastAsia="Times New Roman" w:cs="Times New Roman"/>
          <w:szCs w:val="24"/>
        </w:rPr>
        <w:t xml:space="preserve"> Αιγαίου χαρακτηρίζεται από το διπλό εγκλωβισμό περισσότερων από δεκαέξι χιλιάδων προσφύγων και μεταναστών. Οι συνθήκες διαβίωσης -το λέμε για ακόμα μια φορά- είναι άθλιες και οι καθυστερήσεις στην εξέταση των αιτήσεων ασύλου, </w:t>
      </w:r>
      <w:r>
        <w:rPr>
          <w:rFonts w:eastAsia="Times New Roman" w:cs="Times New Roman"/>
          <w:szCs w:val="24"/>
        </w:rPr>
        <w:lastRenderedPageBreak/>
        <w:t>πολύμηνες, με αβεβαιότητα για</w:t>
      </w:r>
      <w:r>
        <w:rPr>
          <w:rFonts w:eastAsia="Times New Roman" w:cs="Times New Roman"/>
          <w:szCs w:val="24"/>
        </w:rPr>
        <w:t xml:space="preserve"> την τύχη τους. Είναι πολλές οι επιπτώσεις στη ζωή των κατοίκων, ιδίως στη Μόρια της Λέσβου, στη Σούδα και στο </w:t>
      </w:r>
      <w:proofErr w:type="spellStart"/>
      <w:r>
        <w:rPr>
          <w:rFonts w:eastAsia="Times New Roman" w:cs="Times New Roman"/>
          <w:szCs w:val="24"/>
        </w:rPr>
        <w:t>Χαλκειό</w:t>
      </w:r>
      <w:proofErr w:type="spellEnd"/>
      <w:r>
        <w:rPr>
          <w:rFonts w:eastAsia="Times New Roman" w:cs="Times New Roman"/>
          <w:szCs w:val="24"/>
        </w:rPr>
        <w:t xml:space="preserve"> της Χίου και στο Βαθύ της Σάμου.</w:t>
      </w:r>
    </w:p>
    <w:p w14:paraId="67A6C71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έχουμε δολοφονικές επιθέσεις στους καταυλισμούς. Είναι μία οργανωμένη προβοκάτσια </w:t>
      </w:r>
      <w:r>
        <w:rPr>
          <w:rFonts w:eastAsia="Times New Roman" w:cs="Times New Roman"/>
          <w:szCs w:val="24"/>
        </w:rPr>
        <w:t xml:space="preserve">σε βάρος των προσφύγων, αλλά και των κατοίκων των νησιών. Οργανώνεται από φασιστικές και αντιδραστικές δυνάμεις, ιδίως από την εριστική, εγκληματική οργάνωση της Χρυσής Αυγής, που αποθρασύνονται και από την απραξία της Κυβέρνησης στην αντιμετώπισή τους. </w:t>
      </w:r>
    </w:p>
    <w:p w14:paraId="67A6C71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προβοκάτσια εκδηλώνεται πάνω στο έδαφος της πολιτικής της Ευρωπαϊκής Ένωσης και της Κυβέρνησης, της απαράδεκτης συμφωνίας Ευρωπαϊκής Ένωσης-Τουρκίας. Γνωρίζω ποια είναι η θέση σας και θα τη συζητήσουμε. Η Κυβέρνηση προκλητικά εξωραΐζει αυτή τη συμφωνία. Τ</w:t>
      </w:r>
      <w:r>
        <w:rPr>
          <w:rFonts w:eastAsia="Times New Roman" w:cs="Times New Roman"/>
          <w:szCs w:val="24"/>
        </w:rPr>
        <w:t xml:space="preserve">ην έχει αναγορεύσει σε πανάκεια για την αντιμετώπιση του προσφυγικού-μεταναστευτικού ζητήματος, τη στιγμή μάλιστα που </w:t>
      </w:r>
      <w:r>
        <w:rPr>
          <w:rFonts w:eastAsia="Times New Roman" w:cs="Times New Roman"/>
          <w:szCs w:val="24"/>
        </w:rPr>
        <w:lastRenderedPageBreak/>
        <w:t>κλιμακώνεται επικίνδυνα η προκλητικότητα της τουρκικής κυβέρνησης σε βάρος των κυριαρχικών μας δικαιωμάτων.</w:t>
      </w:r>
    </w:p>
    <w:p w14:paraId="67A6C71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Την ίδια στιγμή, κύριε Πρόεδρε</w:t>
      </w:r>
      <w:r>
        <w:rPr>
          <w:rFonts w:eastAsia="Times New Roman" w:cs="Times New Roman"/>
          <w:szCs w:val="24"/>
        </w:rPr>
        <w:t xml:space="preserve">, κύριε Υπουργέ, Ευρωπαίοι αξιωματούχοι ζητούν να γίνουν τα νησιά του Αιγαίου </w:t>
      </w:r>
      <w:proofErr w:type="spellStart"/>
      <w:r>
        <w:rPr>
          <w:rFonts w:eastAsia="Times New Roman" w:cs="Times New Roman"/>
          <w:szCs w:val="24"/>
        </w:rPr>
        <w:t>προκεχωρημένη</w:t>
      </w:r>
      <w:proofErr w:type="spellEnd"/>
      <w:r>
        <w:rPr>
          <w:rFonts w:eastAsia="Times New Roman" w:cs="Times New Roman"/>
          <w:szCs w:val="24"/>
        </w:rPr>
        <w:t xml:space="preserve"> ζώνη διπλού εγκλωβισμού προσφύγων και μεταναστών. Με την πολιτική συνολικού εξωραϊσμού του αμερικάνικου και νατοϊκού ιμπεριαλισμού, τις θριαμβολογίες για την παραμο</w:t>
      </w:r>
      <w:r>
        <w:rPr>
          <w:rFonts w:eastAsia="Times New Roman" w:cs="Times New Roman"/>
          <w:szCs w:val="24"/>
        </w:rPr>
        <w:t>νή της νατοϊκής αρμάδας στο Αιγαίο, δήθεν για τους πρόσφυγες, η Κυβέρνηση εμπλέκει ακόμα περισσότερο το προσφυγικό-μεταναστευτικό στους επικίνδυνους για το λαό γεωπολιτικούς σχεδιασμούς των ιμπεριαλιστικών δυνάμεων.</w:t>
      </w:r>
    </w:p>
    <w:p w14:paraId="67A6C71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ερώτηση, κύριε Πρόεδρε, κύριε Υπουργέ,</w:t>
      </w:r>
      <w:r>
        <w:rPr>
          <w:rFonts w:eastAsia="Times New Roman" w:cs="Times New Roman"/>
          <w:szCs w:val="24"/>
        </w:rPr>
        <w:t xml:space="preserve"> λέει: Τι μέτρα θα πάρετε για τον άμεσο απεγκλωβισμό των προσφύγων-μεταστάντων από τα νησιά και στη συνέχεια από τη χώρα, το κλείσιμο των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και </w:t>
      </w:r>
      <w:r>
        <w:rPr>
          <w:rFonts w:eastAsia="Times New Roman" w:cs="Times New Roman"/>
          <w:szCs w:val="24"/>
        </w:rPr>
        <w:lastRenderedPageBreak/>
        <w:t>την εξασφάλιση αξιοπρεπών συνθηκών προσωρινής υποδοχής και καταγραφής, την αποκατάσταση πιθανών ζημιών π</w:t>
      </w:r>
      <w:r>
        <w:rPr>
          <w:rFonts w:eastAsia="Times New Roman" w:cs="Times New Roman"/>
          <w:szCs w:val="24"/>
        </w:rPr>
        <w:t xml:space="preserve">ου οφείλονται στην αναγκαστική συμβίωση σε ακατάλληλους χώρους και περιοχές, την άμεση αντιμετώπιση της προβοκατόρικης δράσης φασιστοειδών και αντιδραστικών δυνάμεων; </w:t>
      </w:r>
    </w:p>
    <w:p w14:paraId="67A6C71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περιμένουμε τις απαντήσεις σας, κύριε Υπουργέ.</w:t>
      </w:r>
    </w:p>
    <w:p w14:paraId="67A6C71E"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w:t>
      </w:r>
      <w:r>
        <w:rPr>
          <w:rFonts w:eastAsia="Times New Roman"/>
          <w:szCs w:val="24"/>
        </w:rPr>
        <w:t>ιστώ.</w:t>
      </w:r>
    </w:p>
    <w:p w14:paraId="67A6C71F" w14:textId="77777777" w:rsidR="00101048" w:rsidRDefault="00350F3C">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w:t>
      </w:r>
      <w:r>
        <w:rPr>
          <w:rFonts w:eastAsia="Times New Roman" w:cs="Times New Roman"/>
          <w:szCs w:val="24"/>
        </w:rPr>
        <w:t>πο οργάνωσης και λειτουργίας της Βουλής, σαράντα πέντε μαθήτριες και μαθητές και τέσσερις εκπαιδευτικοί συνοδοί από το 5</w:t>
      </w:r>
      <w:r>
        <w:rPr>
          <w:rFonts w:eastAsia="Times New Roman" w:cs="Times New Roman"/>
          <w:szCs w:val="24"/>
          <w:vertAlign w:val="superscript"/>
        </w:rPr>
        <w:t>ο</w:t>
      </w:r>
      <w:r>
        <w:rPr>
          <w:rFonts w:eastAsia="Times New Roman" w:cs="Times New Roman"/>
          <w:szCs w:val="24"/>
        </w:rPr>
        <w:t xml:space="preserve"> Γυμνάσιο Χαλκίδας (</w:t>
      </w:r>
      <w:r>
        <w:rPr>
          <w:rFonts w:eastAsia="Times New Roman" w:cs="Times New Roman"/>
          <w:szCs w:val="24"/>
        </w:rPr>
        <w:t>πρώτο τ</w:t>
      </w:r>
      <w:r>
        <w:rPr>
          <w:rFonts w:eastAsia="Times New Roman" w:cs="Times New Roman"/>
          <w:szCs w:val="24"/>
        </w:rPr>
        <w:t xml:space="preserve">μήμα). </w:t>
      </w:r>
    </w:p>
    <w:p w14:paraId="67A6C72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67A6C721"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7A6C72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έχετε τον</w:t>
      </w:r>
      <w:r>
        <w:rPr>
          <w:rFonts w:eastAsia="Times New Roman" w:cs="Times New Roman"/>
          <w:szCs w:val="24"/>
        </w:rPr>
        <w:t xml:space="preserve"> λόγο.</w:t>
      </w:r>
    </w:p>
    <w:p w14:paraId="67A6C72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ΙΩΑΝΝΗΣ ΜΟΥΖΑΛΑΣ (</w:t>
      </w:r>
      <w:r>
        <w:rPr>
          <w:rFonts w:eastAsia="Times New Roman" w:cs="Times New Roman"/>
          <w:b/>
          <w:szCs w:val="24"/>
        </w:rPr>
        <w:t>Υπουργός Μεταναστευτικής Πολι</w:t>
      </w:r>
      <w:r>
        <w:rPr>
          <w:rFonts w:eastAsia="Times New Roman" w:cs="Times New Roman"/>
          <w:b/>
          <w:szCs w:val="24"/>
        </w:rPr>
        <w:t>τ</w:t>
      </w:r>
      <w:r>
        <w:rPr>
          <w:rFonts w:eastAsia="Times New Roman" w:cs="Times New Roman"/>
          <w:b/>
          <w:szCs w:val="24"/>
        </w:rPr>
        <w:t>ικής</w:t>
      </w:r>
      <w:r>
        <w:rPr>
          <w:rFonts w:eastAsia="Times New Roman" w:cs="Times New Roman"/>
          <w:b/>
          <w:szCs w:val="24"/>
        </w:rPr>
        <w:t>):</w:t>
      </w:r>
      <w:r>
        <w:rPr>
          <w:rFonts w:eastAsia="Times New Roman" w:cs="Times New Roman"/>
          <w:szCs w:val="24"/>
        </w:rPr>
        <w:t xml:space="preserve"> Κύριε Πρόεδρε, κυρίες και κύριοι Βουλευτές, εγώ θα συμφωνήσω με τον Βουλευτή του Κομμουνιστικού Κόμματος Ελλάδας και ο ΣΥΡΙΖΑ θα συμφωνήσει μαζί του, ότι για το προσφυγικό-μεταναστευτικό ρεύμα, όχι μόνο τώρα, αλλά πάντοτε στην ιστορία, ευθύνεται ο πόλεμος</w:t>
      </w:r>
      <w:r>
        <w:rPr>
          <w:rFonts w:eastAsia="Times New Roman" w:cs="Times New Roman"/>
          <w:szCs w:val="24"/>
        </w:rPr>
        <w:t>, ευθύνεται ο ιμπεριαλισμός, ευθύνεται ο καπιταλισμός. Επομένως, στο πρώτο κομμάτι της ομιλίας είμαστε απόλυτα σύμφωνοι.</w:t>
      </w:r>
    </w:p>
    <w:p w14:paraId="67A6C72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Επιτρέψτε, όμως, να σας πω ότι πρέπει να το αντιμετωπίσουμε κιόλας, μέχρις ότου ανατραπεί ο καπιταλισμός, νικηθεί ο ιμπεριαλισμός, πάψο</w:t>
      </w:r>
      <w:r>
        <w:rPr>
          <w:rFonts w:eastAsia="Times New Roman" w:cs="Times New Roman"/>
          <w:szCs w:val="24"/>
        </w:rPr>
        <w:t>υν οι πόλεμοι και όλα αυτά.</w:t>
      </w:r>
    </w:p>
    <w:p w14:paraId="67A6C72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Είμαστε υποχρεωμένοι να δώσουμε απάντηση στο πρόβλημα την ώρα που συμβαίνει. Το να κάνουμε μια θεωρητική συζήτηση περί καπιταλισμού, ιμπεριαλισμού, πολέμου, ειρήνης, δίκαιης κατανομής </w:t>
      </w:r>
      <w:r>
        <w:rPr>
          <w:rFonts w:eastAsia="Times New Roman" w:cs="Times New Roman"/>
          <w:szCs w:val="24"/>
        </w:rPr>
        <w:lastRenderedPageBreak/>
        <w:t>του πλούτου -είμαστε μια πολύ ωραία παρέα- ε</w:t>
      </w:r>
      <w:r>
        <w:rPr>
          <w:rFonts w:eastAsia="Times New Roman" w:cs="Times New Roman"/>
          <w:szCs w:val="24"/>
        </w:rPr>
        <w:t>ίναι πάρα πολύ χρήσιμο σε ακαδημαϊκό επίπεδο, αλλά δεν βοηθάει τον ελληνικό λαό, δεν βοηθάει τους πρόσφυγες, δεν βοηθάει τους μετανάστες.</w:t>
      </w:r>
    </w:p>
    <w:p w14:paraId="67A6C72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συμφωνήσω μαζί σας ότι τα γεγονότα στη Χίο δεν μπορεί παρά να συσχετιστούν  με το ότι έγιναν τις ημέρες που οι Βουλ</w:t>
      </w:r>
      <w:r>
        <w:rPr>
          <w:rFonts w:eastAsia="Times New Roman" w:cs="Times New Roman"/>
          <w:szCs w:val="24"/>
        </w:rPr>
        <w:t xml:space="preserve">ευτές της Χρυσής Αυγής και στελέχη της Χρυσής Αυγής ήταν εκεί. Πρόκειται για γεγονότα που στηρίχθηκαν σε πραγματική βάση και υποκινήθηκαν μετά άλλες αντιδράσεις. Είχαμε ρίψεις μολότοφ από το </w:t>
      </w:r>
      <w:r>
        <w:rPr>
          <w:rFonts w:eastAsia="Times New Roman" w:cs="Times New Roman"/>
          <w:szCs w:val="24"/>
        </w:rPr>
        <w:t>κ</w:t>
      </w:r>
      <w:r>
        <w:rPr>
          <w:rFonts w:eastAsia="Times New Roman" w:cs="Times New Roman"/>
          <w:szCs w:val="24"/>
        </w:rPr>
        <w:t>άστρο. Νομίζω ότι η Αστυνομία τα διερευνά. Θα ήταν χρήσιμο να απ</w:t>
      </w:r>
      <w:r>
        <w:rPr>
          <w:rFonts w:eastAsia="Times New Roman" w:cs="Times New Roman"/>
          <w:szCs w:val="24"/>
        </w:rPr>
        <w:t>ευθύνετε και εκεί το ερώτημά σας. Θα πρέπει να δοθούν απαντήσεις, διότι υπάρχει ένας σαφής συσχετισμός αξιοποίησης των δυσκολιών στη Χίο από φασιστικά και ακροδεξιά στοιχεία και συνδέεται άμεσα και με την παρουσία της Χρυσής Αυγής.</w:t>
      </w:r>
    </w:p>
    <w:p w14:paraId="67A6C72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θα απεγκλωβίσουμε άμ</w:t>
      </w:r>
      <w:r>
        <w:rPr>
          <w:rFonts w:eastAsia="Times New Roman" w:cs="Times New Roman"/>
          <w:szCs w:val="24"/>
        </w:rPr>
        <w:t xml:space="preserve">εσα τα νησιά. Η συμφωνία Ευρώπης-Τουρκίας, η οποία είναι μια πολύ δύσκολη συμφωνία και ποτέ δεν προσπαθήσαμε να την εξωραΐσουμε, ήταν η καλύτερη συμφωνία που </w:t>
      </w:r>
      <w:r>
        <w:rPr>
          <w:rFonts w:eastAsia="Times New Roman" w:cs="Times New Roman"/>
          <w:szCs w:val="24"/>
        </w:rPr>
        <w:lastRenderedPageBreak/>
        <w:t xml:space="preserve">μπορέσαμε να πάρουμε. Θέλαμε άλλα. Όμως, μας βοήθησε. Έχει γλυτώσει μέχρι στιγμής τη χώρα μας από </w:t>
      </w:r>
      <w:r>
        <w:rPr>
          <w:rFonts w:eastAsia="Times New Roman" w:cs="Times New Roman"/>
          <w:szCs w:val="24"/>
        </w:rPr>
        <w:t xml:space="preserve">έναν αριθμό εκατό χιλιάδων έως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χιλιάδων προσφύγων και μεταναστών. </w:t>
      </w:r>
    </w:p>
    <w:p w14:paraId="67A6C72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Τα νησιά δεν θα γίνουν αποθήκη. Όσον αφορά την Ευρώπη, είναι αλήθεια ότι ένα μέρος της Ευρώπης -συγκεκριμένοι ηγέτες, συγκεκριμένες χώρες- έχουν αυτό το σχέδιο. Μέχρι στιγμής</w:t>
      </w:r>
      <w:r>
        <w:rPr>
          <w:rFonts w:eastAsia="Times New Roman" w:cs="Times New Roman"/>
          <w:szCs w:val="24"/>
        </w:rPr>
        <w:t xml:space="preserve"> η Ευρώπη αντιτίθεται σ’ αυτό το σχέδιο. Η θέση της Κυβέρνησης είναι ότι αυτό δεν πρόκειται ποτέ να συμβεί και είμαι βέβαιος ότι σε αυτό θα έχουμε μαζί μας και </w:t>
      </w:r>
      <w:proofErr w:type="spellStart"/>
      <w:r>
        <w:rPr>
          <w:rFonts w:eastAsia="Times New Roman" w:cs="Times New Roman"/>
          <w:szCs w:val="24"/>
        </w:rPr>
        <w:t>ε</w:t>
      </w:r>
      <w:r>
        <w:rPr>
          <w:rFonts w:eastAsia="Times New Roman" w:cs="Times New Roman"/>
          <w:szCs w:val="24"/>
        </w:rPr>
        <w:t>σας</w:t>
      </w:r>
      <w:proofErr w:type="spellEnd"/>
      <w:r>
        <w:rPr>
          <w:rFonts w:eastAsia="Times New Roman" w:cs="Times New Roman"/>
          <w:szCs w:val="24"/>
        </w:rPr>
        <w:t xml:space="preserve"> και τα κόμματα του δημοκρατικού τόξου.</w:t>
      </w:r>
    </w:p>
    <w:p w14:paraId="67A6C72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σας πω το εξής: Χωρίς να </w:t>
      </w:r>
      <w:r>
        <w:rPr>
          <w:rFonts w:eastAsia="Times New Roman" w:cs="Times New Roman"/>
          <w:szCs w:val="24"/>
        </w:rPr>
        <w:t>υπάρχει πρόθεση, διότι δεν μπορεί κανείς παρά να σας καταλογίσει την απόλυτη εντιμότητα που η ζωή σας και οι αγώνες σας κατοχυρώνουν, αποκρύπτετε από τον νησιωτικό λαό την αλήθεια, καταθέτοντας τη μισή αλήθεια.</w:t>
      </w:r>
    </w:p>
    <w:p w14:paraId="67A6C72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μπορούσαμε σήμερα να πάρουμε όλους τους πρ</w:t>
      </w:r>
      <w:r>
        <w:rPr>
          <w:rFonts w:eastAsia="Times New Roman" w:cs="Times New Roman"/>
          <w:szCs w:val="24"/>
        </w:rPr>
        <w:t xml:space="preserve">όσφυγες και μετανάστες από τη Σάμο. Αυτό θα επέφερε, παρά τη θέλησή μας, ρήξη με τη συμφωνία Ευρώπης-Τουρκίας και η Σάμος, η Χίος, η Λέρος, </w:t>
      </w:r>
      <w:r>
        <w:rPr>
          <w:rFonts w:eastAsia="Times New Roman" w:cs="Times New Roman"/>
          <w:szCs w:val="24"/>
        </w:rPr>
        <w:lastRenderedPageBreak/>
        <w:t>η Μυτιλήνη θα πήγαιναν στην περσινή κατάσταση. Δεν θα έφευγαν οι πρόσφυγες και οι μετανάστες. Θα ερχόντουσαν κάθε μέ</w:t>
      </w:r>
      <w:r>
        <w:rPr>
          <w:rFonts w:eastAsia="Times New Roman" w:cs="Times New Roman"/>
          <w:szCs w:val="24"/>
        </w:rPr>
        <w:t>ρα χίλοι πεντακόσιοι με δύο χιλιάδες στη Σάμο, δύο χιλιάδες μέχρι και τέσσερις χιλιάδες στη Χίο, δεκαπέντε χιλιάδες στη Μυτιλήνη. Και θα κάναμε τι; Το περσινό.</w:t>
      </w:r>
    </w:p>
    <w:p w14:paraId="67A6C72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Εμείς θα προσπαθήσουμε αυτό να το σταματήσουμε. Θα απαντήσω μετά και στον κ. </w:t>
      </w:r>
      <w:proofErr w:type="spellStart"/>
      <w:r>
        <w:rPr>
          <w:rFonts w:eastAsia="Times New Roman" w:cs="Times New Roman"/>
          <w:szCs w:val="24"/>
        </w:rPr>
        <w:t>Σεβαστάκη</w:t>
      </w:r>
      <w:proofErr w:type="spellEnd"/>
      <w:r>
        <w:rPr>
          <w:rFonts w:eastAsia="Times New Roman" w:cs="Times New Roman"/>
          <w:szCs w:val="24"/>
        </w:rPr>
        <w:t xml:space="preserve"> ότι ο απε</w:t>
      </w:r>
      <w:r>
        <w:rPr>
          <w:rFonts w:eastAsia="Times New Roman" w:cs="Times New Roman"/>
          <w:szCs w:val="24"/>
        </w:rPr>
        <w:t>γκλωβισμός, που μπορούμε να κάνουμε, στη Χίο έχει γίνει με επιτυχία. Έχουμε αποσύρει στην ενδοχώρα περίπου χίλια πεντακόσια άτομα. Στη Σάμο ξεκινάει από τη Δευτέρα. Στη Μυτιλήνη ξεκινάει, επίσης, από τη Δευτέρα. Φέρνουμε στην Αθήνα, στην ενδοχώρα, οικογένε</w:t>
      </w:r>
      <w:r>
        <w:rPr>
          <w:rFonts w:eastAsia="Times New Roman" w:cs="Times New Roman"/>
          <w:szCs w:val="24"/>
        </w:rPr>
        <w:t>ιες, οι οποίες δεν κρίνονται ότι πρέπει να επιστραφούν στην Τουρκία, όπως ευάλωτους, ανήλικα κ</w:t>
      </w:r>
      <w:r>
        <w:rPr>
          <w:rFonts w:eastAsia="Times New Roman" w:cs="Times New Roman"/>
          <w:szCs w:val="24"/>
        </w:rPr>
        <w:t>.</w:t>
      </w:r>
      <w:r>
        <w:rPr>
          <w:rFonts w:eastAsia="Times New Roman" w:cs="Times New Roman"/>
          <w:szCs w:val="24"/>
        </w:rPr>
        <w:t>λπ..</w:t>
      </w:r>
    </w:p>
    <w:p w14:paraId="67A6C72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Αυτό δεν γίνεται κραυγαλέα, αλλά σιγά σιγά. Αυτό θα βοηθήσει στο να μειωθεί ο αριθμός. </w:t>
      </w:r>
    </w:p>
    <w:p w14:paraId="67A6C72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Ελπίζω στην υποστήριξη του κόμματός σας, που από ό,τι είπατε όμως δε</w:t>
      </w:r>
      <w:r>
        <w:rPr>
          <w:rFonts w:eastAsia="Times New Roman" w:cs="Times New Roman"/>
          <w:szCs w:val="24"/>
        </w:rPr>
        <w:t xml:space="preserve">ν θα την έχουμε, στο ότι για να βελτιωθούν οι χώροι διαμονής και να πάψουν οι τραγωδίες θα πρέπει να δοθούν καινούρια </w:t>
      </w:r>
      <w:r>
        <w:rPr>
          <w:rFonts w:eastAsia="Times New Roman" w:cs="Times New Roman"/>
          <w:szCs w:val="24"/>
          <w:lang w:val="en-US"/>
        </w:rPr>
        <w:t>camp</w:t>
      </w:r>
      <w:r>
        <w:rPr>
          <w:rFonts w:eastAsia="Times New Roman" w:cs="Times New Roman"/>
          <w:szCs w:val="24"/>
        </w:rPr>
        <w:t xml:space="preserve">, ώστε να αραιώσει ο πληθυσμός. </w:t>
      </w:r>
    </w:p>
    <w:p w14:paraId="67A6C72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Εάν δεν γίνει αυτό, οι συνθήκες θα είναι τραγικές και εμείς αυτό θέλουμε να το θεραπεύσουμε. Έχουμε ε</w:t>
      </w:r>
      <w:r>
        <w:rPr>
          <w:rFonts w:eastAsia="Times New Roman" w:cs="Times New Roman"/>
          <w:szCs w:val="24"/>
        </w:rPr>
        <w:t xml:space="preserve">δώ και τρεις μήνες αυτό το σχέδιο, το οποίο κολλάει στο ότι οι τοπικές κοινωνίες υιοθέτησαν πάνω στη βάση πραγματικών προβλημάτων μια λαϊκίστικη θέση, η οποία λέει να φύγουν οι πρόσφυγες από τα νησιά. </w:t>
      </w:r>
    </w:p>
    <w:p w14:paraId="67A6C72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Τους πρόσφυγες και τους μετανάστες δεν τους φέρνει η Κ</w:t>
      </w:r>
      <w:r>
        <w:rPr>
          <w:rFonts w:eastAsia="Times New Roman" w:cs="Times New Roman"/>
          <w:szCs w:val="24"/>
        </w:rPr>
        <w:t xml:space="preserve">υβέρνηση στα νησιά και αυτό το ξέρετε όλοι. Εάν φύγουν έτσι αυτοί, θα ξανάρθουν πολλαπλάσιοι. </w:t>
      </w:r>
    </w:p>
    <w:p w14:paraId="67A6C73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Θα ήθελα άλλο ένα λεπτό, κύριε Πρόεδρε, για να εκφράσω τη λύπη μου για το τραγικό γεγονός το οποίο έγινε χθες στη Μόρια. Ήταν ένα τυχαίο γεγονός που θα μπορούσε </w:t>
      </w:r>
      <w:r>
        <w:rPr>
          <w:rFonts w:eastAsia="Times New Roman" w:cs="Times New Roman"/>
          <w:szCs w:val="24"/>
        </w:rPr>
        <w:t>να συμβεί οπουδήποτε.</w:t>
      </w:r>
    </w:p>
    <w:p w14:paraId="67A6C73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Δεν συνέβη όπως οπουδήποτε, αλλά στη Μόρια και αυτό επιβαρύνει την κατάσταση, μας κάνει να είμαστε πολύ πιο στενοχωρημένοι, να αισθανθούμε πολύ περισσότερο τις ευθύνες μας. Θα ήθελα να απευθύνω ξανά έκκληση από αυτό το Βήμα στους νησι</w:t>
      </w:r>
      <w:r>
        <w:rPr>
          <w:rFonts w:eastAsia="Times New Roman" w:cs="Times New Roman"/>
          <w:szCs w:val="24"/>
        </w:rPr>
        <w:t>ώτες να βοηθήσουν, ώστε να δημιουργήσουμε καλύτερες συνθήκες γι’ αυτούς τους ανθρώπους εκεί. Αυτό κάνει καλό και στους νησιώτες και συγχρόνως αρχίζουμε και τον «απεγκλωβισμό» αυτών οι οποίοι μπορούν να έρθουν στην ενδοχώρα χωρίς να θέσουν σε κίνδυνο τη συμ</w:t>
      </w:r>
      <w:r>
        <w:rPr>
          <w:rFonts w:eastAsia="Times New Roman" w:cs="Times New Roman"/>
          <w:szCs w:val="24"/>
        </w:rPr>
        <w:t xml:space="preserve">φωνία. </w:t>
      </w:r>
    </w:p>
    <w:p w14:paraId="67A6C73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Λόγω της σοβαρότητας του θέματος άφησα υπερδιπλάσιο χρόνο στον κύριο Υπουργό. Στο σημείο που η απάντηση είναι κοινή προς τον κ. </w:t>
      </w:r>
      <w:proofErr w:type="spellStart"/>
      <w:r>
        <w:rPr>
          <w:rFonts w:eastAsia="Times New Roman" w:cs="Times New Roman"/>
          <w:szCs w:val="24"/>
        </w:rPr>
        <w:t>Σεβαστάκη</w:t>
      </w:r>
      <w:proofErr w:type="spellEnd"/>
      <w:r>
        <w:rPr>
          <w:rFonts w:eastAsia="Times New Roman" w:cs="Times New Roman"/>
          <w:szCs w:val="24"/>
        </w:rPr>
        <w:t xml:space="preserve"> μη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επαναλάβετε. Πείτε αυτά που είναι σε κοινή απάντηση για να μη χρειαστο</w:t>
      </w:r>
      <w:r>
        <w:rPr>
          <w:rFonts w:eastAsia="Times New Roman" w:cs="Times New Roman"/>
          <w:szCs w:val="24"/>
        </w:rPr>
        <w:t xml:space="preserve">ύμε περισσότερο χρόνο. </w:t>
      </w:r>
    </w:p>
    <w:p w14:paraId="67A6C73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στον κ. </w:t>
      </w:r>
      <w:proofErr w:type="spellStart"/>
      <w:r>
        <w:rPr>
          <w:rFonts w:eastAsia="Times New Roman" w:cs="Times New Roman"/>
          <w:szCs w:val="24"/>
        </w:rPr>
        <w:t>Κατσώτη</w:t>
      </w:r>
      <w:proofErr w:type="spellEnd"/>
      <w:r>
        <w:rPr>
          <w:rFonts w:eastAsia="Times New Roman" w:cs="Times New Roman"/>
          <w:szCs w:val="24"/>
        </w:rPr>
        <w:t xml:space="preserve">, θα ήθελα να ανακοινώσω στο Σώμα ότι ο κ. Γεώργιος Κουμουτσάκος ζητεί άδεια </w:t>
      </w:r>
      <w:r>
        <w:rPr>
          <w:rFonts w:eastAsia="Times New Roman" w:cs="Times New Roman"/>
          <w:szCs w:val="24"/>
        </w:rPr>
        <w:t xml:space="preserve">ολιγοήμερης </w:t>
      </w:r>
      <w:r>
        <w:rPr>
          <w:rFonts w:eastAsia="Times New Roman" w:cs="Times New Roman"/>
          <w:szCs w:val="24"/>
        </w:rPr>
        <w:t xml:space="preserve">απουσίας στο εξωτερικό </w:t>
      </w:r>
      <w:r>
        <w:rPr>
          <w:rFonts w:eastAsia="Times New Roman" w:cs="Times New Roman"/>
          <w:szCs w:val="24"/>
        </w:rPr>
        <w:t xml:space="preserve">από </w:t>
      </w:r>
      <w:r>
        <w:rPr>
          <w:rFonts w:eastAsia="Times New Roman" w:cs="Times New Roman"/>
          <w:szCs w:val="24"/>
        </w:rPr>
        <w:t>27</w:t>
      </w:r>
      <w:r>
        <w:rPr>
          <w:rFonts w:eastAsia="Times New Roman" w:cs="Times New Roman"/>
          <w:szCs w:val="24"/>
        </w:rPr>
        <w:t xml:space="preserve"> Νοεμβρίου</w:t>
      </w:r>
      <w:r>
        <w:rPr>
          <w:rFonts w:eastAsia="Times New Roman" w:cs="Times New Roman"/>
          <w:szCs w:val="24"/>
        </w:rPr>
        <w:t xml:space="preserve"> </w:t>
      </w:r>
      <w:r>
        <w:rPr>
          <w:rFonts w:eastAsia="Times New Roman" w:cs="Times New Roman"/>
          <w:szCs w:val="24"/>
        </w:rPr>
        <w:t xml:space="preserve">έως </w:t>
      </w:r>
      <w:r>
        <w:rPr>
          <w:rFonts w:eastAsia="Times New Roman" w:cs="Times New Roman"/>
          <w:szCs w:val="24"/>
        </w:rPr>
        <w:t>28 Νοεμβρίου</w:t>
      </w:r>
      <w:r>
        <w:rPr>
          <w:rFonts w:eastAsia="Times New Roman" w:cs="Times New Roman"/>
          <w:szCs w:val="24"/>
        </w:rPr>
        <w:t xml:space="preserve"> 2016.</w:t>
      </w:r>
      <w:r>
        <w:rPr>
          <w:rFonts w:eastAsia="Times New Roman" w:cs="Times New Roman"/>
          <w:szCs w:val="24"/>
        </w:rPr>
        <w:t xml:space="preserve"> Η Βουλή εγκρίνει;</w:t>
      </w:r>
    </w:p>
    <w:p w14:paraId="67A6C73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67A6C73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67A6C73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67A6C73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μου φάνηκε ότι εκβιάζετε τους κατοίκους, όπως κάνει ο </w:t>
      </w:r>
      <w:proofErr w:type="spellStart"/>
      <w:r>
        <w:rPr>
          <w:rFonts w:eastAsia="Times New Roman" w:cs="Times New Roman"/>
          <w:szCs w:val="24"/>
        </w:rPr>
        <w:t>Ερντογάν</w:t>
      </w:r>
      <w:proofErr w:type="spellEnd"/>
      <w:r>
        <w:rPr>
          <w:rFonts w:eastAsia="Times New Roman" w:cs="Times New Roman"/>
          <w:szCs w:val="24"/>
        </w:rPr>
        <w:t xml:space="preserve"> με την Ελλάδα και την Ευρώπη.</w:t>
      </w:r>
      <w:r>
        <w:rPr>
          <w:rFonts w:eastAsia="Times New Roman" w:cs="Times New Roman"/>
          <w:szCs w:val="24"/>
        </w:rPr>
        <w:t xml:space="preserve"> Αυτό κάνατε και εσείς τώρα. Δηλαδή, είπατε «μην φωνάζετε, αρκεστείτε σε αυτά, γιατί μας περιμένουν χειρότερα».</w:t>
      </w:r>
    </w:p>
    <w:p w14:paraId="67A6C73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Δηλαδή, ο απεγκλωβισμός θα γίνει στη </w:t>
      </w:r>
      <w:r>
        <w:rPr>
          <w:rFonts w:eastAsia="Times New Roman" w:cs="Times New Roman"/>
          <w:szCs w:val="24"/>
        </w:rPr>
        <w:t>δ</w:t>
      </w:r>
      <w:r>
        <w:rPr>
          <w:rFonts w:eastAsia="Times New Roman" w:cs="Times New Roman"/>
          <w:szCs w:val="24"/>
        </w:rPr>
        <w:t xml:space="preserve">ευτέρα </w:t>
      </w:r>
      <w:r>
        <w:rPr>
          <w:rFonts w:eastAsia="Times New Roman" w:cs="Times New Roman"/>
          <w:szCs w:val="24"/>
        </w:rPr>
        <w:t>π</w:t>
      </w:r>
      <w:r>
        <w:rPr>
          <w:rFonts w:eastAsia="Times New Roman" w:cs="Times New Roman"/>
          <w:szCs w:val="24"/>
        </w:rPr>
        <w:t>αρουσία, όταν καταπέσει ο ιμπεριαλισμός; Δηλαδή, οι συνθήκες διαβίωσης θα γίνουν καλύτερες, όταν σ</w:t>
      </w:r>
      <w:r>
        <w:rPr>
          <w:rFonts w:eastAsia="Times New Roman" w:cs="Times New Roman"/>
          <w:szCs w:val="24"/>
        </w:rPr>
        <w:t xml:space="preserve">ταματήσει ο πόλεμος; Θα σταματήσουν εδώ όλες </w:t>
      </w:r>
      <w:r>
        <w:rPr>
          <w:rFonts w:eastAsia="Times New Roman" w:cs="Times New Roman"/>
          <w:szCs w:val="24"/>
        </w:rPr>
        <w:lastRenderedPageBreak/>
        <w:t>αυτές οι τραγωδίες, όταν θα υπάρξουν αυτές οι εξελίξεις ή οφείλετε τώρα να πάρετε μέτρα; Αποφεύγετε δηλαδή τα ευθύνες σας;</w:t>
      </w:r>
    </w:p>
    <w:p w14:paraId="67A6C73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Οι ευθύνες είναι ολωσδιόλου δικές σας, γιατί η Κυβέρνησή σας, κύριε Υπουργέ, έκλεισε τα </w:t>
      </w:r>
      <w:r>
        <w:rPr>
          <w:rFonts w:eastAsia="Times New Roman" w:cs="Times New Roman"/>
          <w:szCs w:val="24"/>
        </w:rPr>
        <w:t xml:space="preserve">σύνορα προς την Ευρωπαϊκή Ένωση. Με τη σύμφωνη γνώμη της Κυβέρνησης έκλεισαν τα σύνορα, δεν έκλεισαν έτσι από μόνα τους! Συμφώνησε η Κυβέρνηση στην απόφαση της Ευρωπαϊκής Ένωσης. Με την εφαρμογή αυτής της συμφωνίας Ευρωπαϊκής Ένωσης-Τουρκίας το αποτέλεσμα </w:t>
      </w:r>
      <w:r>
        <w:rPr>
          <w:rFonts w:eastAsia="Times New Roman" w:cs="Times New Roman"/>
          <w:szCs w:val="24"/>
        </w:rPr>
        <w:t xml:space="preserve">είναι αυτό που βλέπουμε σήμερα στα νησιά, που ζουν οι νησιώτες. </w:t>
      </w:r>
    </w:p>
    <w:p w14:paraId="67A6C73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 Κύριε Υπουργέ, στην περίπτωση ολικής κατάρρευσης της συμφωνίας, όπως λέτε, και πάλι βέβαια τα νησιά θα την πληρώσουν, γιατί είναι σε αυτή την περιοχή. Εκεί θα είναι πάλι η ζώνη συγκέντρωσης </w:t>
      </w:r>
      <w:r>
        <w:rPr>
          <w:rFonts w:eastAsia="Times New Roman" w:cs="Times New Roman"/>
          <w:szCs w:val="24"/>
        </w:rPr>
        <w:t>αυτών των κατατρεγμένων ανθρώπων.</w:t>
      </w:r>
    </w:p>
    <w:p w14:paraId="67A6C73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οι ευθύνες δεν είναι ούτε σε αυτούς που φεύγουν από τον πόλεμο ούτε στους νησιώτες, που δέχονται όλη αυτή την πίεση από το προσφυγικό. Οι ευθύνες είναι και της Κυβέρνησης και της Ευρωπαϊκής Ένωσης, με </w:t>
      </w:r>
      <w:r>
        <w:rPr>
          <w:rFonts w:eastAsia="Times New Roman" w:cs="Times New Roman"/>
          <w:szCs w:val="24"/>
        </w:rPr>
        <w:t xml:space="preserve">τις αποφάσεις που έχουν πάρει. </w:t>
      </w:r>
    </w:p>
    <w:p w14:paraId="67A6C73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Λέτε ότι εάν καταπέσει η συμφωνία, θα είναι χειρότερα τα πράγματα. Τι προτείνετε, κύριε Υπουργέ; Γιατί αυτοί που έχουν πάρει πολιτικό άσυλο, έστω και προσωρινό, να μην φύγουν από τα νησιά; Ούτε αυτούς δεν διώχνετε, κύριε Υπο</w:t>
      </w:r>
      <w:r>
        <w:rPr>
          <w:rFonts w:eastAsia="Times New Roman" w:cs="Times New Roman"/>
          <w:szCs w:val="24"/>
        </w:rPr>
        <w:t>υργέ. Τους έχετε εκεί, εγκλωβισμένους. Για πείτε μου, πόσες αιτήσεις για πολιτικό άσυλο προχωράνε την ημέρα;</w:t>
      </w:r>
    </w:p>
    <w:p w14:paraId="67A6C73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μέτρα παίρνετε για αυτό, για να μπορέσει να απεγκλωβιστεί αυτή η κατάσταση στα νησιά; Τι μέτρα παίρνετε, ώστε οι χώροι να είναι φιλοξενίας, να ε</w:t>
      </w:r>
      <w:r>
        <w:rPr>
          <w:rFonts w:eastAsia="Times New Roman" w:cs="Times New Roman"/>
          <w:szCs w:val="24"/>
        </w:rPr>
        <w:t>ίναι προσωρινοί; Εσείς τους έχετε κάνει μόνιμους και μάλιστα με σκηνές καλοκαιρινές.</w:t>
      </w:r>
    </w:p>
    <w:p w14:paraId="67A6C73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αυτή η τραγωδία ευτυχώς δεν επεκτάθηκε χθες. Βεβαίως, εδώ εκφράζουμε τη βαθιά μας λύπη. </w:t>
      </w:r>
    </w:p>
    <w:p w14:paraId="67A6C73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είναι ευθύνη δική σας και η τραγωδία αυτή που ευτυχώς δεν επεκτάθηκε, όπ</w:t>
      </w:r>
      <w:r>
        <w:rPr>
          <w:rFonts w:eastAsia="Times New Roman" w:cs="Times New Roman"/>
          <w:szCs w:val="24"/>
        </w:rPr>
        <w:t>ως λέω. Πόσες σκηνές κάηκαν χθες; Η μία δίπλα στην άλλη, τεσσεράμισι χιλιάδες κόσμος στη Μόρια! Πόσους παίρνει, για πόσους είναι η Μόρια; Πέστε μου! Για πόσους είναι οι άλλες περιοχές; Είναι δυνατόν να μην απεγκλωβίζεται αυτή η κατάσταση και να λέτε ότι δε</w:t>
      </w:r>
      <w:r>
        <w:rPr>
          <w:rFonts w:eastAsia="Times New Roman" w:cs="Times New Roman"/>
          <w:szCs w:val="24"/>
        </w:rPr>
        <w:t xml:space="preserve">ν υπάρχει λύση; Πώς δεν υπάρχει λύση; </w:t>
      </w:r>
    </w:p>
    <w:p w14:paraId="67A6C740"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Ολοκληρώστε, κύριε συνάδελφε. </w:t>
      </w:r>
    </w:p>
    <w:p w14:paraId="67A6C741" w14:textId="77777777" w:rsidR="00101048" w:rsidRDefault="00350F3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Τελειώνοντας, θα πρέπει να πούμε –και χθες σας ενόχλησα, κύριε Υπουργέ- ότι πήγε περιοδεία κλιμάκιο του ΚΚΕ με τον Ευρωβουλευτή του εδώ</w:t>
      </w:r>
      <w:r>
        <w:rPr>
          <w:rFonts w:eastAsia="Times New Roman"/>
          <w:szCs w:val="24"/>
        </w:rPr>
        <w:t>,</w:t>
      </w:r>
      <w:r>
        <w:rPr>
          <w:rFonts w:eastAsia="Times New Roman"/>
          <w:szCs w:val="24"/>
        </w:rPr>
        <w:t xml:space="preserve"> στη </w:t>
      </w:r>
      <w:proofErr w:type="spellStart"/>
      <w:r>
        <w:rPr>
          <w:rFonts w:eastAsia="Times New Roman"/>
          <w:szCs w:val="24"/>
        </w:rPr>
        <w:t>Ριτσώνα</w:t>
      </w:r>
      <w:proofErr w:type="spellEnd"/>
      <w:r>
        <w:rPr>
          <w:rFonts w:eastAsia="Times New Roman"/>
          <w:szCs w:val="24"/>
        </w:rPr>
        <w:t xml:space="preserve"> στα </w:t>
      </w:r>
      <w:proofErr w:type="spellStart"/>
      <w:r>
        <w:rPr>
          <w:rFonts w:eastAsia="Times New Roman"/>
          <w:szCs w:val="24"/>
        </w:rPr>
        <w:t>Οινόφυτα</w:t>
      </w:r>
      <w:proofErr w:type="spellEnd"/>
      <w:r>
        <w:rPr>
          <w:rFonts w:eastAsia="Times New Roman"/>
          <w:szCs w:val="24"/>
        </w:rPr>
        <w:t xml:space="preserve"> και εκεί υπάλληλος μιας αμερικάνικης ΜΚΟ, της «</w:t>
      </w:r>
      <w:r>
        <w:rPr>
          <w:rFonts w:eastAsia="Times New Roman"/>
          <w:szCs w:val="24"/>
          <w:lang w:val="en-US"/>
        </w:rPr>
        <w:t>D</w:t>
      </w:r>
      <w:r>
        <w:rPr>
          <w:rFonts w:eastAsia="Times New Roman"/>
          <w:szCs w:val="24"/>
        </w:rPr>
        <w:t xml:space="preserve">ο </w:t>
      </w:r>
      <w:r>
        <w:rPr>
          <w:rFonts w:eastAsia="Times New Roman"/>
          <w:szCs w:val="24"/>
          <w:lang w:val="en-US"/>
        </w:rPr>
        <w:t>Your</w:t>
      </w:r>
      <w:r>
        <w:rPr>
          <w:rFonts w:eastAsia="Times New Roman"/>
          <w:szCs w:val="24"/>
        </w:rPr>
        <w:t xml:space="preserve"> </w:t>
      </w:r>
      <w:r>
        <w:rPr>
          <w:rFonts w:eastAsia="Times New Roman"/>
          <w:szCs w:val="24"/>
          <w:lang w:val="en-US"/>
        </w:rPr>
        <w:t>Part</w:t>
      </w:r>
      <w:r>
        <w:rPr>
          <w:rFonts w:eastAsia="Times New Roman"/>
          <w:szCs w:val="24"/>
        </w:rPr>
        <w:t xml:space="preserve">», απαγόρευε την είσοδο σε Ευρωβουλευτή. Πού; Εκεί στη </w:t>
      </w:r>
      <w:proofErr w:type="spellStart"/>
      <w:r>
        <w:rPr>
          <w:rFonts w:eastAsia="Times New Roman"/>
          <w:szCs w:val="24"/>
        </w:rPr>
        <w:t>Ριτσώνα</w:t>
      </w:r>
      <w:proofErr w:type="spellEnd"/>
      <w:r>
        <w:rPr>
          <w:rFonts w:eastAsia="Times New Roman"/>
          <w:szCs w:val="24"/>
        </w:rPr>
        <w:t xml:space="preserve">. Τι είναι εδώ οι ΜΚΟ; Κράτος εν </w:t>
      </w:r>
      <w:proofErr w:type="spellStart"/>
      <w:r>
        <w:rPr>
          <w:rFonts w:eastAsia="Times New Roman"/>
          <w:szCs w:val="24"/>
        </w:rPr>
        <w:t>κράτει</w:t>
      </w:r>
      <w:proofErr w:type="spellEnd"/>
      <w:r>
        <w:rPr>
          <w:rFonts w:eastAsia="Times New Roman"/>
          <w:szCs w:val="24"/>
        </w:rPr>
        <w:t>; Ποιος τους έδωσε τέτοια δικαιοδοσία; Ποια είναι η ευθύνη σας για αυ</w:t>
      </w:r>
      <w:r>
        <w:rPr>
          <w:rFonts w:eastAsia="Times New Roman"/>
          <w:szCs w:val="24"/>
        </w:rPr>
        <w:t xml:space="preserve">τή την άθλια συμπεριφορά; </w:t>
      </w:r>
    </w:p>
    <w:p w14:paraId="67A6C742"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παρακαλώ, ολοκληρώστε. </w:t>
      </w:r>
    </w:p>
    <w:p w14:paraId="67A6C743" w14:textId="77777777" w:rsidR="00101048" w:rsidRDefault="00350F3C">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 xml:space="preserve">Τελειώνω, κύριε Πρόεδρε. </w:t>
      </w:r>
    </w:p>
    <w:p w14:paraId="67A6C744" w14:textId="77777777" w:rsidR="00101048" w:rsidRDefault="00350F3C">
      <w:pPr>
        <w:spacing w:line="600" w:lineRule="auto"/>
        <w:ind w:firstLine="720"/>
        <w:jc w:val="both"/>
        <w:rPr>
          <w:rFonts w:eastAsia="Times New Roman"/>
          <w:szCs w:val="24"/>
        </w:rPr>
      </w:pPr>
      <w:r>
        <w:rPr>
          <w:rFonts w:eastAsia="Times New Roman"/>
          <w:szCs w:val="24"/>
        </w:rPr>
        <w:t xml:space="preserve">Τι λέτε για αυτό, κύριε Υπουργέ, για τη στάση των ΜΚΟ και όλων αυτών των επιτετραμμένων εκεί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w:t>
      </w:r>
    </w:p>
    <w:p w14:paraId="67A6C745" w14:textId="77777777" w:rsidR="00101048" w:rsidRDefault="00350F3C">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πιστεύουμε ότι τα πράγματα πρέπει να εξελιχθούν διαφορετικά από ό,τι μέχρι σήμερα έχετε αποφασίσει, κύριε Υπουργέ, γιατί και οι κάτοικοι το απαιτούν, αλλά και οι συνθήκες διαβίωσης αυτών των κατατρεγμένων ανθρώπων πρέπει να βελτιωθούν. </w:t>
      </w:r>
    </w:p>
    <w:p w14:paraId="67A6C746"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έχετε τον λόγο. </w:t>
      </w:r>
    </w:p>
    <w:p w14:paraId="67A6C747" w14:textId="77777777" w:rsidR="00101048" w:rsidRDefault="00350F3C">
      <w:pPr>
        <w:spacing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 Τέθηκαν περισσότερα ζητήματα στη δευτερολογία από ό,τι στην </w:t>
      </w:r>
      <w:proofErr w:type="spellStart"/>
      <w:r>
        <w:rPr>
          <w:rFonts w:eastAsia="Times New Roman"/>
          <w:szCs w:val="24"/>
        </w:rPr>
        <w:t>πρωτολογία</w:t>
      </w:r>
      <w:proofErr w:type="spellEnd"/>
      <w:r>
        <w:rPr>
          <w:rFonts w:eastAsia="Times New Roman"/>
          <w:szCs w:val="24"/>
        </w:rPr>
        <w:t xml:space="preserve"> και είναι δύσκολο να απαντηθούν όλα. </w:t>
      </w:r>
    </w:p>
    <w:p w14:paraId="67A6C748" w14:textId="77777777" w:rsidR="00101048" w:rsidRDefault="00350F3C">
      <w:pPr>
        <w:spacing w:line="600" w:lineRule="auto"/>
        <w:ind w:firstLine="720"/>
        <w:jc w:val="both"/>
        <w:rPr>
          <w:rFonts w:eastAsia="Times New Roman"/>
          <w:szCs w:val="24"/>
        </w:rPr>
      </w:pPr>
      <w:r>
        <w:rPr>
          <w:rFonts w:eastAsia="Times New Roman"/>
          <w:szCs w:val="24"/>
        </w:rPr>
        <w:t>Δεν αποφεύγουμε κ</w:t>
      </w:r>
      <w:r>
        <w:rPr>
          <w:rFonts w:eastAsia="Times New Roman"/>
          <w:szCs w:val="24"/>
        </w:rPr>
        <w:t xml:space="preserve">αμμία ευθύνη. Τοποθετούμαστε απέναντι στις ευθύνες μας με συνέπεια και με πάρα πολύ σκληρή δουλειά προσπαθούμε να τις υλοποιήσουμε. </w:t>
      </w:r>
    </w:p>
    <w:p w14:paraId="67A6C749" w14:textId="77777777" w:rsidR="00101048" w:rsidRDefault="00350F3C">
      <w:pPr>
        <w:spacing w:line="600" w:lineRule="auto"/>
        <w:ind w:firstLine="720"/>
        <w:jc w:val="both"/>
        <w:rPr>
          <w:rFonts w:eastAsia="Times New Roman"/>
          <w:szCs w:val="24"/>
        </w:rPr>
      </w:pPr>
      <w:r>
        <w:rPr>
          <w:rFonts w:eastAsia="Times New Roman"/>
          <w:szCs w:val="24"/>
        </w:rPr>
        <w:lastRenderedPageBreak/>
        <w:t xml:space="preserve">Η συγκεκριμένη στάση σας δεν βοηθάει, διότι δεν αρκεί να λέμε να καλυτερεύσουν οι συνθήκες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Πρέπει να υπάρχει χώρος, πρέπει να δοθούν σπιτάκια. Και για να γίνει αυτό, πρέπει να υπάρξει χώρος. Για να αυξηθεί το προσωπικό του ασύλου, πρέπει να υπάρξει χώρος. Για να επιστρέψει η </w:t>
      </w:r>
      <w:r>
        <w:rPr>
          <w:rFonts w:eastAsia="Times New Roman"/>
          <w:szCs w:val="24"/>
          <w:lang w:val="en-US"/>
        </w:rPr>
        <w:t>EASO</w:t>
      </w:r>
      <w:r>
        <w:rPr>
          <w:rFonts w:eastAsia="Times New Roman"/>
          <w:szCs w:val="24"/>
        </w:rPr>
        <w:t xml:space="preserve">, πρέπει να υπάρξει παραπέρα ασφάλεια. </w:t>
      </w:r>
    </w:p>
    <w:p w14:paraId="67A6C74A" w14:textId="77777777" w:rsidR="00101048" w:rsidRDefault="00350F3C">
      <w:pPr>
        <w:spacing w:line="600" w:lineRule="auto"/>
        <w:ind w:firstLine="720"/>
        <w:jc w:val="both"/>
        <w:rPr>
          <w:rFonts w:eastAsia="Times New Roman"/>
          <w:szCs w:val="24"/>
        </w:rPr>
      </w:pPr>
      <w:r>
        <w:rPr>
          <w:rFonts w:eastAsia="Times New Roman"/>
          <w:szCs w:val="24"/>
        </w:rPr>
        <w:t>Επομένως, πάλι συμφωνούμε</w:t>
      </w:r>
      <w:r>
        <w:rPr>
          <w:rFonts w:eastAsia="Times New Roman"/>
          <w:szCs w:val="24"/>
        </w:rPr>
        <w:t xml:space="preserve"> στο γενικό μέρος. Στο ειδικό μέρος υπάρχει πλήρης έλλειψη προτάσεων, εκτός από ένα πράγμα, «όσοι θέλουν να περάσουν στην ενδοχώρα, όσοι θέλουν να έρθουν στην Ελλάδα». Δεν μπορεί να δουλέψει έτσι το μεταναστευτικό-προσφυγικό. Δεν έχει δουλέψει ποτέ έτσι κα</w:t>
      </w:r>
      <w:r>
        <w:rPr>
          <w:rFonts w:eastAsia="Times New Roman"/>
          <w:szCs w:val="24"/>
        </w:rPr>
        <w:t xml:space="preserve">ι στις λεγόμενες «χώρες του υπαρκτού σοσιαλισμού» τα χρόνια του υπαρκτού σοσιαλισμού. </w:t>
      </w:r>
    </w:p>
    <w:p w14:paraId="67A6C74B" w14:textId="77777777" w:rsidR="00101048" w:rsidRDefault="00350F3C">
      <w:pPr>
        <w:spacing w:line="600" w:lineRule="auto"/>
        <w:ind w:firstLine="720"/>
        <w:jc w:val="both"/>
        <w:rPr>
          <w:rFonts w:eastAsia="Times New Roman"/>
          <w:szCs w:val="24"/>
        </w:rPr>
      </w:pPr>
      <w:r>
        <w:rPr>
          <w:rFonts w:eastAsia="Times New Roman"/>
          <w:szCs w:val="24"/>
        </w:rPr>
        <w:t>Δεν υπάρχει κανένα, μα κανένα –και σας προκαλώ να φέρετε- επίσημο κείμενο, θεωρητικό ή κρατικό, από τα καθεστώτα του υπαρκτού σοσιαλισμού</w:t>
      </w:r>
      <w:r>
        <w:rPr>
          <w:rFonts w:eastAsia="Times New Roman"/>
          <w:szCs w:val="24"/>
        </w:rPr>
        <w:t>,</w:t>
      </w:r>
      <w:r>
        <w:rPr>
          <w:rFonts w:eastAsia="Times New Roman"/>
          <w:szCs w:val="24"/>
        </w:rPr>
        <w:t xml:space="preserve"> που να λέει αυτά που λέτε εσεί</w:t>
      </w:r>
      <w:r>
        <w:rPr>
          <w:rFonts w:eastAsia="Times New Roman"/>
          <w:szCs w:val="24"/>
        </w:rPr>
        <w:t xml:space="preserve">ς για το μεταναστευτικό-προσφυγικό. Υπάρχουν, αντίθετα, πολλά θεολογικά κείμενα που αναφέρονται με αυτόν τον τρόπο. </w:t>
      </w:r>
    </w:p>
    <w:p w14:paraId="67A6C74C" w14:textId="77777777" w:rsidR="00101048" w:rsidRDefault="00350F3C">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Κατσώτη</w:t>
      </w:r>
      <w:proofErr w:type="spellEnd"/>
      <w:r>
        <w:rPr>
          <w:rFonts w:eastAsia="Times New Roman"/>
          <w:szCs w:val="24"/>
        </w:rPr>
        <w:t xml:space="preserve">, για τη </w:t>
      </w:r>
      <w:proofErr w:type="spellStart"/>
      <w:r>
        <w:rPr>
          <w:rFonts w:eastAsia="Times New Roman"/>
          <w:szCs w:val="24"/>
        </w:rPr>
        <w:t>Ριτσώνα</w:t>
      </w:r>
      <w:proofErr w:type="spellEnd"/>
      <w:r>
        <w:rPr>
          <w:rFonts w:eastAsia="Times New Roman"/>
          <w:szCs w:val="24"/>
        </w:rPr>
        <w:t xml:space="preserve"> τι κάνουμε; Ένα τέταρτο μετά μπήκατε μέσα. Η αμετροέπεια ενός υπαλλήλου δεν καθορίζει την Κυβέρνηση. Είναι η </w:t>
      </w:r>
      <w:r>
        <w:rPr>
          <w:rFonts w:eastAsia="Times New Roman"/>
          <w:szCs w:val="24"/>
        </w:rPr>
        <w:t xml:space="preserve">πρώτη φορά που στη χώρα μας έχουμε φτιάξει </w:t>
      </w:r>
      <w:r>
        <w:rPr>
          <w:rFonts w:eastAsia="Times New Roman"/>
          <w:szCs w:val="24"/>
        </w:rPr>
        <w:t>μ</w:t>
      </w:r>
      <w:r>
        <w:rPr>
          <w:rFonts w:eastAsia="Times New Roman"/>
          <w:szCs w:val="24"/>
        </w:rPr>
        <w:t xml:space="preserve">ητρώο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 xml:space="preserve">ργανώσεων. Ο έλεγχος σε αυτές εξαπλώνεται και προσπαθούμε να συνεργαστούμε μαζί τους και προσπαθούμε χρήματα που έχουν πάρει για την Ελλάδα να μείνουν στην Ελλάδα. </w:t>
      </w:r>
    </w:p>
    <w:p w14:paraId="67A6C74D" w14:textId="77777777" w:rsidR="00101048" w:rsidRDefault="00350F3C">
      <w:pPr>
        <w:spacing w:line="600" w:lineRule="auto"/>
        <w:ind w:firstLine="720"/>
        <w:jc w:val="both"/>
        <w:rPr>
          <w:rFonts w:eastAsia="Times New Roman"/>
          <w:szCs w:val="24"/>
        </w:rPr>
      </w:pPr>
      <w:r>
        <w:rPr>
          <w:rFonts w:eastAsia="Times New Roman"/>
          <w:szCs w:val="24"/>
        </w:rPr>
        <w:t>Τελειώνω, ξανακάνοντας τ</w:t>
      </w:r>
      <w:r>
        <w:rPr>
          <w:rFonts w:eastAsia="Times New Roman"/>
          <w:szCs w:val="24"/>
        </w:rPr>
        <w:t xml:space="preserve">ην ευχή -εμείς κάνουμε την προσπάθεια- να γυρίσουν οι νησιώτες μας στη συμπεριφορά που έδειξαν πέρυσι, προκειμένου να αποφύγουμε να ξαναζήσουν εκείνοι και η χώρα τα περυσινά γεγονότα. </w:t>
      </w:r>
    </w:p>
    <w:p w14:paraId="67A6C74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κλείνουμε τη σημερινή συνεδρίαση Κ</w:t>
      </w:r>
      <w:r>
        <w:rPr>
          <w:rFonts w:eastAsia="Times New Roman" w:cs="Times New Roman"/>
          <w:szCs w:val="24"/>
        </w:rPr>
        <w:t xml:space="preserve">οινοβουλευτικού Ελέγχου με την υπ’ αριθμό 230/21-11-2016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Σάμου του Συνασπισμού Ριζοσπαστικής Αριστεράς κ. Δημητρίου </w:t>
      </w:r>
      <w:proofErr w:type="spellStart"/>
      <w:r>
        <w:rPr>
          <w:rFonts w:eastAsia="Times New Roman" w:cs="Times New Roman"/>
          <w:szCs w:val="24"/>
        </w:rPr>
        <w:t>Σεβαστάκη</w:t>
      </w:r>
      <w:proofErr w:type="spellEnd"/>
      <w:r>
        <w:rPr>
          <w:rFonts w:eastAsia="Times New Roman" w:cs="Times New Roman"/>
          <w:szCs w:val="24"/>
        </w:rPr>
        <w:t xml:space="preserve"> προς τον Υπουργό Μεταναστευτικής </w:t>
      </w:r>
      <w:r>
        <w:rPr>
          <w:rFonts w:eastAsia="Times New Roman" w:cs="Times New Roman"/>
          <w:szCs w:val="24"/>
        </w:rPr>
        <w:lastRenderedPageBreak/>
        <w:t>Πολιτικής, σχετικά με την εφαρμογή μέτρων αντιμετώπ</w:t>
      </w:r>
      <w:r>
        <w:rPr>
          <w:rFonts w:eastAsia="Times New Roman" w:cs="Times New Roman"/>
          <w:szCs w:val="24"/>
        </w:rPr>
        <w:t xml:space="preserve">ισης της παρατεταμένης προσφυγικής- μεταναστευτικής κρίσης στη Σάμο. </w:t>
      </w:r>
    </w:p>
    <w:p w14:paraId="67A6C74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έχετε τον λόγο.</w:t>
      </w:r>
    </w:p>
    <w:p w14:paraId="67A6C75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 κύριε Πρόεδρε.</w:t>
      </w:r>
    </w:p>
    <w:p w14:paraId="67A6C75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Στο Βαθύ της Σάμου έχουν συγκεντρωθεί πάνω από δυόμισι χιλιάδες πρόσφυγες, κύριε Υπουργέ, δίπλα σε μ</w:t>
      </w:r>
      <w:r>
        <w:rPr>
          <w:rFonts w:eastAsia="Times New Roman" w:cs="Times New Roman"/>
          <w:szCs w:val="24"/>
        </w:rPr>
        <w:t xml:space="preserve">ια πόλη έξι χιλιάδων κατοίκων. </w:t>
      </w:r>
    </w:p>
    <w:p w14:paraId="67A6C75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τεράστια καθυστέρηση στον έλεγχο του ασύλου προκύπτει όχι μόνο από τη σχολαστικότητα αλλά από μία γραφειοκρατικού τύπου επιμέλεια σε κεντρικό επίπεδο. Οι αργοί τρόποι με τους οποίους στελεχώνονται οι δομές εξέτασης του ασύ</w:t>
      </w:r>
      <w:r>
        <w:rPr>
          <w:rFonts w:eastAsia="Times New Roman" w:cs="Times New Roman"/>
          <w:szCs w:val="24"/>
        </w:rPr>
        <w:t xml:space="preserve">λου και η αργή διεκπεραίωση των αιτημάτων δημιουργεί μια ασφυξία. </w:t>
      </w:r>
    </w:p>
    <w:p w14:paraId="67A6C75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Αυτή η ασφυκτική κατάσταση εντείνεται από τις σοβαρές διαφορές πολιτισμού και συμπεριφοράς μεταξύ των προσφύγων που θίγουν τους πιο ασθενείς, τους πιο ευάλωτους από αυτούς. Επίσης, υπάρχει </w:t>
      </w:r>
      <w:r>
        <w:rPr>
          <w:rFonts w:eastAsia="Times New Roman" w:cs="Times New Roman"/>
          <w:szCs w:val="24"/>
        </w:rPr>
        <w:lastRenderedPageBreak/>
        <w:t>ένα πρόβλημα: Η συνολική δυσφορία, η συνολική κοινωνική αστάθεια πια εξαπλώνεται στο μέσο πολίτη, ενώ μέχρι πρότινος ήταν περιορισμένη σε περιθωριακές, βίαιες, ακραίες ομάδες.</w:t>
      </w:r>
    </w:p>
    <w:p w14:paraId="67A6C75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θέλω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να σας ρωτήσω ποιες είναι οι άμεσες </w:t>
      </w:r>
      <w:r>
        <w:rPr>
          <w:rFonts w:eastAsia="Times New Roman" w:cs="Times New Roman"/>
          <w:szCs w:val="24"/>
        </w:rPr>
        <w:t xml:space="preserve">δράσεις και ποιο είναι το σαφές χρονοδιάγραμμα βάσει των οποίων θα υπάρξει αποσυμφόρηση και μετακίνηση ικανού αριθμού προσφύγων από το κέντρο της Σάμου,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αλλά και τι πρόκειται το Υπουργείο να κάνει για την αποτελεσματική επιτάχυνση των ελέγχων</w:t>
      </w:r>
      <w:r>
        <w:rPr>
          <w:rFonts w:eastAsia="Times New Roman" w:cs="Times New Roman"/>
          <w:szCs w:val="24"/>
        </w:rPr>
        <w:t xml:space="preserve"> ασύλου και προσφυγών καθώς και για τον ορισμό μόνιμης διοίκησης, όχι περιστασιακής, του Κέντρου Υποδοχής και Ταυτοποίησης της Σάμου.</w:t>
      </w:r>
    </w:p>
    <w:p w14:paraId="67A6C75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αναπτύξω περισσότερο το θέμα.</w:t>
      </w:r>
    </w:p>
    <w:p w14:paraId="67A6C75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πιστεύω ότι δεν υπάρχει άλλη</w:t>
      </w:r>
      <w:r>
        <w:rPr>
          <w:rFonts w:eastAsia="Times New Roman" w:cs="Times New Roman"/>
          <w:szCs w:val="24"/>
        </w:rPr>
        <w:t xml:space="preserve"> πολιτική για τη Χίο και άλλη για τη Σάμο, πολλά τα έχετε ήδη απαντήσει, κύριε Υπουργέ.</w:t>
      </w:r>
    </w:p>
    <w:p w14:paraId="67A6C75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7A6C758"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 (Υπουργός Μεταναστευτικής Πολιτικής):</w:t>
      </w:r>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 έχετε δίκιο στο φαινόμενο του ότι το άσυλο προχωράει με ρυθμούς δυσανάλο</w:t>
      </w:r>
      <w:r>
        <w:rPr>
          <w:rFonts w:eastAsia="Times New Roman" w:cs="Times New Roman"/>
          <w:szCs w:val="24"/>
        </w:rPr>
        <w:t>γους σε σχέση με το πρόβλημα.</w:t>
      </w:r>
    </w:p>
    <w:p w14:paraId="67A6C759"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Δεν νομίζω ότι προσπαθείτε να επιρρίψετε ευθύνες στην Κυβέρνηση, ωστόσο αυτό είναι κάτι που εξηγείται και το «εξηγείται» είναι διαφορετικό από το «δικαιολογείται». Η πρόοδος στο άσυλο θα εξακολουθήσει και γι’ αυτόν τον μήνα να</w:t>
      </w:r>
      <w:r>
        <w:rPr>
          <w:rFonts w:eastAsia="Times New Roman" w:cs="Times New Roman"/>
          <w:szCs w:val="24"/>
        </w:rPr>
        <w:t xml:space="preserve"> είναι αργή. </w:t>
      </w:r>
    </w:p>
    <w:p w14:paraId="67A6C75A"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Δεν έχει νόημα να σας πω ότι τον Ιούνιο στο νησί σας υπήρχαν πέντε άτομα για το άσυλο, σήμερα έχουμε έντεκα άτομα και κάνουμε δεκατέσσερις ακόμα προσλήψεις μέχρι το τέλος Δεκέμβρη. Ο ρυθμός απαντήσεων έχει διπλασιαστεί και θέλουμε να τετραπλα</w:t>
      </w:r>
      <w:r>
        <w:rPr>
          <w:rFonts w:eastAsia="Times New Roman" w:cs="Times New Roman"/>
          <w:szCs w:val="24"/>
        </w:rPr>
        <w:t>σιαστεί.</w:t>
      </w:r>
    </w:p>
    <w:p w14:paraId="67A6C75B"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είμαστε σε μια βάση που πρέπει να προχωρήσουν οι διαγωνισμοί και να έλθουν άτομα, γιατί ξέρετε ότι στον τελευταίο διαγωνισμό πήραμε δεκαπέντε άτομα και παραιτήθηκαν οι οκτώ την άλλη μέρα. Δεν θέλουν να έλθουν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Οι </w:t>
      </w:r>
      <w:r>
        <w:rPr>
          <w:rFonts w:eastAsia="Times New Roman" w:cs="Times New Roman"/>
          <w:szCs w:val="24"/>
        </w:rPr>
        <w:t>συνθήκες είναι δύσκολες.</w:t>
      </w:r>
    </w:p>
    <w:p w14:paraId="67A6C75C"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οι προσπάθειες από την πλευρά της Κυβέρνησης γίνονται. Υπάρχει ένα μαθηματικό μοντέλο ανάπτυξης του ασύλου. Είναι μία υπηρεσία νομική, είναι διεθνώς έτσι και είναι σαν αυτό το κινέζικο παιχνίδι που, αν βάλεις ένα ξυλάκι π</w:t>
      </w:r>
      <w:r>
        <w:rPr>
          <w:rFonts w:eastAsia="Times New Roman" w:cs="Times New Roman"/>
          <w:szCs w:val="24"/>
        </w:rPr>
        <w:t>αραπάνω ή βγάλεις ένα ξυλάκι παρακάτω, μπορεί ξαφνικά να καταρρεύσει.</w:t>
      </w:r>
    </w:p>
    <w:p w14:paraId="67A6C75D"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Μεταφέρετε όμως στη Σάμο τις βεβαιώσεις μας ότι γίνεται μια προσπάθεια, ώστε συνολικά στα νησιά -χρησιμοποιώντας και τη Σάμο- να έχουμε από το Δεκέμβριο περίπου εκατό με διακόσιες </w:t>
      </w:r>
      <w:r>
        <w:rPr>
          <w:rFonts w:eastAsia="Times New Roman" w:cs="Times New Roman"/>
          <w:szCs w:val="24"/>
        </w:rPr>
        <w:t>επιστροφές την εβδομάδα. Αυτό συνεπάγεται άσυλα, προσφυγές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θα αποκτήσει από Γενάρη μια γεωμετρική πρόοδο. Δεν θα λύσει το πρόβλημα, θα επιφέρει όμως μια πολύ μεγάλη ανακούφιση. </w:t>
      </w:r>
    </w:p>
    <w:p w14:paraId="67A6C75E"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Προσπαθούμε να απεγκλωβίσουμε τη Σάμο. Από τη Χίο σας είπα πώς κάν</w:t>
      </w:r>
      <w:r>
        <w:rPr>
          <w:rFonts w:eastAsia="Times New Roman" w:cs="Times New Roman"/>
          <w:szCs w:val="24"/>
        </w:rPr>
        <w:t>αμε τον απεγκλωβισμό. Από Δευτέρα αυτό γίνεται οργανωμένα στη Σάμο και τη Μυτιλήνη. Ήδη από τότε που μιλήσαμε στο Μαξίμου, έχουμε τραβήξει από τη Σάμο πάνω από πεντακόσιους ανθρώπους που το δικαιούνται.</w:t>
      </w:r>
    </w:p>
    <w:p w14:paraId="67A6C75F"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σας πω το εξής. Πρώτον, λέτε τι</w:t>
      </w:r>
      <w:r>
        <w:rPr>
          <w:rFonts w:eastAsia="Times New Roman" w:cs="Times New Roman"/>
          <w:szCs w:val="24"/>
        </w:rPr>
        <w:t xml:space="preserve"> θα κάνουμε για τα ευάλωτα.</w:t>
      </w:r>
    </w:p>
    <w:p w14:paraId="67A6C760" w14:textId="77777777" w:rsidR="00101048" w:rsidRDefault="00350F3C">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Σεβαστάκη</w:t>
      </w:r>
      <w:proofErr w:type="spellEnd"/>
      <w:r>
        <w:rPr>
          <w:rFonts w:eastAsia="Times New Roman"/>
          <w:szCs w:val="24"/>
        </w:rPr>
        <w:t>, εγώ την καταγγελία σας για την απόφαση των ξενοδόχων να μην δώσουν ξενοδοχεία για τα ευάλωτα άτομα, δεν την είχα.</w:t>
      </w:r>
    </w:p>
    <w:p w14:paraId="67A6C761" w14:textId="77777777" w:rsidR="00101048" w:rsidRDefault="00350F3C">
      <w:pPr>
        <w:spacing w:line="600" w:lineRule="auto"/>
        <w:ind w:firstLine="720"/>
        <w:jc w:val="both"/>
        <w:rPr>
          <w:rFonts w:eastAsia="Times New Roman"/>
          <w:szCs w:val="24"/>
        </w:rPr>
      </w:pPr>
      <w:r>
        <w:rPr>
          <w:rFonts w:eastAsia="Times New Roman"/>
          <w:szCs w:val="24"/>
        </w:rPr>
        <w:t>Θέτετε το ζήτημα πώς θα φτιάξουμε καλύτερα τις συνθήκες. Είμαι βέβαιος ότι θα είσαστε μαζί μου στ</w:t>
      </w:r>
      <w:r>
        <w:rPr>
          <w:rFonts w:eastAsia="Times New Roman"/>
          <w:szCs w:val="24"/>
        </w:rPr>
        <w:t xml:space="preserve">ο λιμάνι όταν φέρουμε τα καινούρια σπιτάκια για να τα βάλουμε στο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w:t>
      </w:r>
    </w:p>
    <w:p w14:paraId="67A6C762" w14:textId="77777777" w:rsidR="00101048" w:rsidRDefault="00350F3C">
      <w:pPr>
        <w:spacing w:line="600" w:lineRule="auto"/>
        <w:ind w:firstLine="720"/>
        <w:jc w:val="both"/>
        <w:rPr>
          <w:rFonts w:eastAsia="Times New Roman"/>
          <w:szCs w:val="24"/>
        </w:rPr>
      </w:pPr>
      <w:r>
        <w:rPr>
          <w:rFonts w:eastAsia="Times New Roman"/>
          <w:szCs w:val="24"/>
        </w:rPr>
        <w:t xml:space="preserve">Λέτε: Οι συνθήκες είναι άσχημες. Συνταχθήκατε με τον δήμαρχο, με τον </w:t>
      </w:r>
      <w:proofErr w:type="spellStart"/>
      <w:r>
        <w:rPr>
          <w:rFonts w:eastAsia="Times New Roman"/>
          <w:szCs w:val="24"/>
        </w:rPr>
        <w:t>αντιπεριφερειάρχη</w:t>
      </w:r>
      <w:proofErr w:type="spellEnd"/>
      <w:r>
        <w:rPr>
          <w:rFonts w:eastAsia="Times New Roman"/>
          <w:szCs w:val="24"/>
        </w:rPr>
        <w:t xml:space="preserve"> και όχι με την περιφερειάρχη, ώστε να μην δοθεί χώρος για να φτιαχτεί κλειστό κέντρο, να μην</w:t>
      </w:r>
      <w:r>
        <w:rPr>
          <w:rFonts w:eastAsia="Times New Roman"/>
          <w:szCs w:val="24"/>
        </w:rPr>
        <w:t xml:space="preserve"> δοθεί χώρος για να φτιάξουν οι συνθήκες. Είμαι βέβαιος ότι αυτό το πράγμα θα το ξανασκεφτείτε.</w:t>
      </w:r>
    </w:p>
    <w:p w14:paraId="67A6C763" w14:textId="77777777" w:rsidR="00101048" w:rsidRDefault="00350F3C">
      <w:pPr>
        <w:spacing w:line="600" w:lineRule="auto"/>
        <w:ind w:firstLine="720"/>
        <w:jc w:val="both"/>
        <w:rPr>
          <w:rFonts w:eastAsia="Times New Roman"/>
          <w:szCs w:val="24"/>
        </w:rPr>
      </w:pPr>
      <w:r>
        <w:rPr>
          <w:rFonts w:eastAsia="Times New Roman"/>
          <w:szCs w:val="24"/>
        </w:rPr>
        <w:t>Τελειώνοντας, σας λέω ότι κάνουμε μια τεράστια προσπάθεια. Θα φανεί και στη Σάμο. Πρέπει να αλλάξει η κατάσταση. Πρέπει να πάψουν τα λαϊκίστικα συνθήματα -τα εί</w:t>
      </w:r>
      <w:r>
        <w:rPr>
          <w:rFonts w:eastAsia="Times New Roman"/>
          <w:szCs w:val="24"/>
        </w:rPr>
        <w:t xml:space="preserve">πα και πριν- να επηρεάζουν τον πληθυσμό. Εκεί πέρα θα περιμένει κανείς άνθρωποι σαν </w:t>
      </w:r>
      <w:proofErr w:type="spellStart"/>
      <w:r>
        <w:rPr>
          <w:rFonts w:eastAsia="Times New Roman"/>
          <w:szCs w:val="24"/>
        </w:rPr>
        <w:t>ε</w:t>
      </w:r>
      <w:r>
        <w:rPr>
          <w:rFonts w:eastAsia="Times New Roman"/>
          <w:szCs w:val="24"/>
        </w:rPr>
        <w:t>σας</w:t>
      </w:r>
      <w:proofErr w:type="spellEnd"/>
      <w:r>
        <w:rPr>
          <w:rFonts w:eastAsia="Times New Roman"/>
          <w:szCs w:val="24"/>
        </w:rPr>
        <w:t xml:space="preserve">, με την αγωνιστική σας εμπειρία, να βγουν </w:t>
      </w:r>
      <w:r>
        <w:rPr>
          <w:rFonts w:eastAsia="Times New Roman"/>
          <w:szCs w:val="24"/>
        </w:rPr>
        <w:lastRenderedPageBreak/>
        <w:t>μπροστά και να αντιταχθούν σε αυτά τα λαϊκίστικα συνθήματα, όπως κάνατε πέρσι και δώσατε όλη αυτήν τη βοήθεια.</w:t>
      </w:r>
    </w:p>
    <w:p w14:paraId="67A6C764" w14:textId="77777777" w:rsidR="00101048" w:rsidRDefault="00350F3C">
      <w:pPr>
        <w:spacing w:line="600" w:lineRule="auto"/>
        <w:ind w:firstLine="720"/>
        <w:jc w:val="both"/>
        <w:rPr>
          <w:rFonts w:eastAsia="Times New Roman"/>
          <w:szCs w:val="24"/>
        </w:rPr>
      </w:pPr>
      <w:r>
        <w:rPr>
          <w:rFonts w:eastAsia="Times New Roman"/>
          <w:szCs w:val="24"/>
        </w:rPr>
        <w:t xml:space="preserve">Θα περιμένει, </w:t>
      </w:r>
      <w:r>
        <w:rPr>
          <w:rFonts w:eastAsia="Times New Roman"/>
          <w:szCs w:val="24"/>
        </w:rPr>
        <w:t xml:space="preserve">επίσης, κανείς να ξεχωρίσει την περσινή δυστυχία των νησιών, τη δυσκολία τη φετινή -είναι πολύ μικρή σε σχέση με την περσινή- από τις προσπάθειες να μας φέρουν στην περσινή κατάσταση, οι οποίες αναφέρθηκαν εδώ πέρα. </w:t>
      </w:r>
    </w:p>
    <w:p w14:paraId="67A6C765" w14:textId="77777777" w:rsidR="00101048" w:rsidRDefault="00350F3C">
      <w:pPr>
        <w:spacing w:line="600" w:lineRule="auto"/>
        <w:ind w:firstLine="720"/>
        <w:jc w:val="both"/>
        <w:rPr>
          <w:rFonts w:eastAsia="Times New Roman"/>
          <w:szCs w:val="24"/>
        </w:rPr>
      </w:pPr>
      <w:r>
        <w:rPr>
          <w:rFonts w:eastAsia="Times New Roman"/>
          <w:szCs w:val="24"/>
        </w:rPr>
        <w:t xml:space="preserve">Ξέρετε, κύριε </w:t>
      </w:r>
      <w:proofErr w:type="spellStart"/>
      <w:r>
        <w:rPr>
          <w:rFonts w:eastAsia="Times New Roman"/>
          <w:szCs w:val="24"/>
        </w:rPr>
        <w:t>Σεβαστάκη</w:t>
      </w:r>
      <w:proofErr w:type="spellEnd"/>
      <w:r>
        <w:rPr>
          <w:rFonts w:eastAsia="Times New Roman"/>
          <w:szCs w:val="24"/>
        </w:rPr>
        <w:t>, υπήρξε ένα κομ</w:t>
      </w:r>
      <w:r>
        <w:rPr>
          <w:rFonts w:eastAsia="Times New Roman"/>
          <w:szCs w:val="24"/>
        </w:rPr>
        <w:t>μάτι του πληθυσμού μικρό, αλλά οργανωμένο πια, που τη στιγμή που τα νησιά δυστυχούσαν αυτό πλούτιζε. Πιθανώς γνωρίζετε ότι σε προσπάθειά μας να μεταφέρουμε ευάλωτα άτομα σε ξενοδοχείο ο ξενοδόχος, μετά την απόφαση του Ξενοδοχειακού Επιμελητηρίου να μην δοθ</w:t>
      </w:r>
      <w:r>
        <w:rPr>
          <w:rFonts w:eastAsia="Times New Roman"/>
          <w:szCs w:val="24"/>
        </w:rPr>
        <w:t>ούν δωμάτια για τους ευάλωτους, ζήταγε 75 ευρώ το άτομο την ημέρα.</w:t>
      </w:r>
    </w:p>
    <w:p w14:paraId="67A6C766" w14:textId="77777777" w:rsidR="00101048" w:rsidRDefault="00350F3C">
      <w:pPr>
        <w:spacing w:line="600" w:lineRule="auto"/>
        <w:ind w:firstLine="720"/>
        <w:jc w:val="both"/>
        <w:rPr>
          <w:rFonts w:eastAsia="Times New Roman"/>
          <w:szCs w:val="24"/>
        </w:rPr>
      </w:pPr>
      <w:r>
        <w:rPr>
          <w:rFonts w:eastAsia="Times New Roman"/>
          <w:szCs w:val="24"/>
        </w:rPr>
        <w:t xml:space="preserve">Θα περιμένουμε με πολλή χαρά τις καταγγελίες σας. </w:t>
      </w:r>
    </w:p>
    <w:p w14:paraId="67A6C767"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κύριε Υπουργέ.</w:t>
      </w:r>
    </w:p>
    <w:p w14:paraId="67A6C768" w14:textId="77777777" w:rsidR="00101048" w:rsidRDefault="00350F3C">
      <w:pPr>
        <w:spacing w:line="600" w:lineRule="auto"/>
        <w:ind w:firstLine="720"/>
        <w:jc w:val="both"/>
        <w:rPr>
          <w:rFonts w:eastAsia="Times New Roman"/>
          <w:szCs w:val="24"/>
        </w:rPr>
      </w:pPr>
      <w:r>
        <w:rPr>
          <w:rFonts w:eastAsia="Times New Roman"/>
          <w:b/>
          <w:szCs w:val="24"/>
        </w:rPr>
        <w:lastRenderedPageBreak/>
        <w:t xml:space="preserve">ΙΩΑΝΝΗΣ ΜΟΥΖΑΛΑΣ (Υπουργός Μεταναστευτικής Πολιτικής): </w:t>
      </w:r>
      <w:r>
        <w:rPr>
          <w:rFonts w:eastAsia="Times New Roman"/>
          <w:szCs w:val="24"/>
        </w:rPr>
        <w:t>Τελείωσα, κύριε Πρόεδρ</w:t>
      </w:r>
      <w:r>
        <w:rPr>
          <w:rFonts w:eastAsia="Times New Roman"/>
          <w:szCs w:val="24"/>
        </w:rPr>
        <w:t>ε.</w:t>
      </w:r>
    </w:p>
    <w:p w14:paraId="67A6C769" w14:textId="77777777" w:rsidR="00101048" w:rsidRDefault="00350F3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επειδή είναι και δική μου απορία, στη δευτερολογία σας πείτε μας πόσοι από τους τετρακόσιους εμπειρογνώμονες, που οι γραφειοκράτες των Βρυξελλών </w:t>
      </w:r>
      <w:proofErr w:type="spellStart"/>
      <w:r>
        <w:rPr>
          <w:rFonts w:eastAsia="Times New Roman"/>
          <w:szCs w:val="24"/>
        </w:rPr>
        <w:t>υπεσχέθηκαν</w:t>
      </w:r>
      <w:proofErr w:type="spellEnd"/>
      <w:r>
        <w:rPr>
          <w:rFonts w:eastAsia="Times New Roman"/>
          <w:szCs w:val="24"/>
        </w:rPr>
        <w:t xml:space="preserve"> ότι θα στείλουν, ήρθαν, για να ξέρουμε όταν μας </w:t>
      </w:r>
      <w:r>
        <w:rPr>
          <w:rFonts w:eastAsia="Times New Roman"/>
          <w:szCs w:val="24"/>
        </w:rPr>
        <w:t>κουνούν και αυτοί το δάκτυλο πόσο εντάξει είναι και αυτοί στις υποχρεώσεις τους.</w:t>
      </w:r>
    </w:p>
    <w:p w14:paraId="67A6C76A" w14:textId="77777777" w:rsidR="00101048" w:rsidRDefault="00350F3C">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Σεβαστάκη</w:t>
      </w:r>
      <w:proofErr w:type="spellEnd"/>
      <w:r>
        <w:rPr>
          <w:rFonts w:eastAsia="Times New Roman"/>
          <w:szCs w:val="24"/>
        </w:rPr>
        <w:t>, έχετε τον λόγο.</w:t>
      </w:r>
    </w:p>
    <w:p w14:paraId="67A6C76B" w14:textId="77777777" w:rsidR="00101048" w:rsidRDefault="00350F3C">
      <w:pPr>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Νομίζω ότι έχουν έρθει κάτω από τριάντα. Έτσι θυμάμαι.</w:t>
      </w:r>
    </w:p>
    <w:p w14:paraId="67A6C76C" w14:textId="77777777" w:rsidR="00101048" w:rsidRDefault="00350F3C">
      <w:pPr>
        <w:spacing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Τρ</w:t>
      </w:r>
      <w:r>
        <w:rPr>
          <w:rFonts w:eastAsia="Times New Roman"/>
          <w:szCs w:val="24"/>
        </w:rPr>
        <w:t>ιάντα έξι.</w:t>
      </w:r>
    </w:p>
    <w:p w14:paraId="67A6C76D" w14:textId="77777777" w:rsidR="00101048" w:rsidRDefault="00350F3C">
      <w:pPr>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Τριάντα έξι.</w:t>
      </w:r>
    </w:p>
    <w:p w14:paraId="67A6C76E" w14:textId="77777777" w:rsidR="00101048" w:rsidRDefault="00350F3C">
      <w:pPr>
        <w:spacing w:line="600" w:lineRule="auto"/>
        <w:ind w:firstLine="720"/>
        <w:jc w:val="both"/>
        <w:rPr>
          <w:rFonts w:eastAsia="Times New Roman"/>
          <w:szCs w:val="24"/>
        </w:rPr>
      </w:pPr>
      <w:r>
        <w:rPr>
          <w:rFonts w:eastAsia="Times New Roman"/>
          <w:szCs w:val="24"/>
        </w:rPr>
        <w:lastRenderedPageBreak/>
        <w:t>Κύριε Υπουργέ, λέτε ότι η μετακίνηση σημαίνει την κατάρρευση της συμφωνίας. Στο άρθρο 14, στη δεύτερη παράγραφο, λέει ότι ο διοικητής μπορεί σε περιόδους πίεσης ή εναλλακτικά να μετακινήσει από το κέντρο υποδοχ</w:t>
      </w:r>
      <w:r>
        <w:rPr>
          <w:rFonts w:eastAsia="Times New Roman"/>
          <w:szCs w:val="24"/>
        </w:rPr>
        <w:t xml:space="preserve">ής στην ενδοχώρα. Επομένως, η ίδια η συμφωνία περιλαμβάνει αυτήν τη δυνατότητα. </w:t>
      </w:r>
    </w:p>
    <w:p w14:paraId="67A6C76F" w14:textId="77777777" w:rsidR="00101048" w:rsidRDefault="00350F3C">
      <w:pPr>
        <w:spacing w:line="600" w:lineRule="auto"/>
        <w:ind w:firstLine="720"/>
        <w:jc w:val="both"/>
        <w:rPr>
          <w:rFonts w:eastAsia="Times New Roman"/>
          <w:szCs w:val="24"/>
        </w:rPr>
      </w:pPr>
      <w:r>
        <w:rPr>
          <w:rFonts w:eastAsia="Times New Roman"/>
          <w:szCs w:val="24"/>
        </w:rPr>
        <w:t>Δεύτερον, όταν έγινε η συμφωνία υπήρχαν εξακόσιοι ή επτακόσιοι στο κέντρο υποδοχής της Σάμου. Σήμερα είναι δύο χιλιάδες επτακόσιοι. Επομένως, ουσιαστικά περιφρουρούμε την παρα</w:t>
      </w:r>
      <w:r>
        <w:rPr>
          <w:rFonts w:eastAsia="Times New Roman"/>
          <w:szCs w:val="24"/>
        </w:rPr>
        <w:t>βίαση της συμφωνίας. Μόνο έτσι έχει αυξηθεί ο πληθυσμός αυτών των ανθρώπων. Και επειδή τα νησιά είναι κλειστά συστήματα κοινωνικά, οικονομικά και από άποψη υποδομών –το νοσοκομείο, ας πούμε, είναι η πρώτη δομή</w:t>
      </w:r>
      <w:r>
        <w:rPr>
          <w:rFonts w:eastAsia="Times New Roman"/>
          <w:szCs w:val="24"/>
        </w:rPr>
        <w:t>,</w:t>
      </w:r>
      <w:r>
        <w:rPr>
          <w:rFonts w:eastAsia="Times New Roman"/>
          <w:szCs w:val="24"/>
        </w:rPr>
        <w:t xml:space="preserve"> που φθείρεται πάρα πολύ ισχυρά, επιβαρύνεται </w:t>
      </w:r>
      <w:r>
        <w:rPr>
          <w:rFonts w:eastAsia="Times New Roman"/>
          <w:szCs w:val="24"/>
        </w:rPr>
        <w:t xml:space="preserve">πάρα πολύ με φορτία που δεν μπορεί να τα διαχειριστεί- τα νησιά δεν έχουν τη δυνατότητα να αποφορτίσουν και να αφομοιώσουν μεγάλους αριθμούς. Επομένως, η λογική «αυξάνω διαρκώς τα κέντρα υποδοχής» νομίζω ότι δεν είναι βιώσιμη. Το καταλαβαίνετε και εσείς. </w:t>
      </w:r>
    </w:p>
    <w:p w14:paraId="67A6C770" w14:textId="77777777" w:rsidR="00101048" w:rsidRDefault="00350F3C">
      <w:pPr>
        <w:spacing w:line="600" w:lineRule="auto"/>
        <w:ind w:firstLine="720"/>
        <w:jc w:val="both"/>
        <w:rPr>
          <w:rFonts w:eastAsia="Times New Roman"/>
          <w:szCs w:val="24"/>
        </w:rPr>
      </w:pPr>
      <w:r>
        <w:rPr>
          <w:rFonts w:eastAsia="Times New Roman"/>
          <w:szCs w:val="24"/>
        </w:rPr>
        <w:lastRenderedPageBreak/>
        <w:t>Δεν έχω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την απόφαση του </w:t>
      </w:r>
      <w:r>
        <w:rPr>
          <w:rFonts w:eastAsia="Times New Roman"/>
          <w:szCs w:val="24"/>
        </w:rPr>
        <w:t>ξ</w:t>
      </w:r>
      <w:r>
        <w:rPr>
          <w:rFonts w:eastAsia="Times New Roman"/>
          <w:szCs w:val="24"/>
        </w:rPr>
        <w:t xml:space="preserve">ενοδοχειακού </w:t>
      </w:r>
      <w:r>
        <w:rPr>
          <w:rFonts w:eastAsia="Times New Roman"/>
          <w:szCs w:val="24"/>
        </w:rPr>
        <w:t>ε</w:t>
      </w:r>
      <w:r>
        <w:rPr>
          <w:rFonts w:eastAsia="Times New Roman"/>
          <w:szCs w:val="24"/>
        </w:rPr>
        <w:t xml:space="preserve">πιμελητηρίου. Καλά κάνατε και μου την αναφέρατε. Θέλω να εκφράσω και εγώ τη λύπη μου για την έκρηξη στη Μόρια. Όντως όμως θα μπορούσε να συμβεί και στο Παγκράτι. Δεν είναι ένα παρεμπίπτον θέμα. Όμως η </w:t>
      </w:r>
      <w:r>
        <w:rPr>
          <w:rFonts w:eastAsia="Times New Roman"/>
          <w:szCs w:val="24"/>
        </w:rPr>
        <w:t xml:space="preserve">ποιότητα ζωής, η βία, η </w:t>
      </w:r>
      <w:proofErr w:type="spellStart"/>
      <w:r>
        <w:rPr>
          <w:rFonts w:eastAsia="Times New Roman"/>
          <w:szCs w:val="24"/>
        </w:rPr>
        <w:t>ενδοβία</w:t>
      </w:r>
      <w:proofErr w:type="spellEnd"/>
      <w:r>
        <w:rPr>
          <w:rFonts w:eastAsia="Times New Roman"/>
          <w:szCs w:val="24"/>
        </w:rPr>
        <w:t xml:space="preserve"> και ο τρόπος με τον οποίο κινητοποιείται ο πληθυσμός ή ανησυχεί ο πληθυσμός δεν είναι κάτι που επιλύεται κατασταλτικά. Επιλύεται με λόγο, με ανάλυση και κυρίως με ένα κλίμα εμπιστοσύνης.</w:t>
      </w:r>
    </w:p>
    <w:p w14:paraId="67A6C771" w14:textId="77777777" w:rsidR="00101048" w:rsidRDefault="00350F3C">
      <w:pPr>
        <w:spacing w:line="600" w:lineRule="auto"/>
        <w:ind w:firstLine="720"/>
        <w:jc w:val="both"/>
        <w:rPr>
          <w:rFonts w:eastAsia="Times New Roman"/>
          <w:szCs w:val="24"/>
        </w:rPr>
      </w:pPr>
      <w:r>
        <w:rPr>
          <w:rFonts w:eastAsia="Times New Roman"/>
          <w:szCs w:val="24"/>
        </w:rPr>
        <w:t>Είμαι σίγουρος, παρ’ όλο που ξέρω ότι</w:t>
      </w:r>
      <w:r>
        <w:rPr>
          <w:rFonts w:eastAsia="Times New Roman"/>
          <w:szCs w:val="24"/>
        </w:rPr>
        <w:t xml:space="preserve"> πιέζεστε, και εσείς και η Κυβέρνηση από πολλές πλευρές, και από την ευρωπαϊκή πλευρά και από την πλευρά του κ. </w:t>
      </w:r>
      <w:proofErr w:type="spellStart"/>
      <w:r>
        <w:rPr>
          <w:rFonts w:eastAsia="Times New Roman"/>
          <w:szCs w:val="24"/>
        </w:rPr>
        <w:t>Ερντογάν</w:t>
      </w:r>
      <w:proofErr w:type="spellEnd"/>
      <w:r>
        <w:rPr>
          <w:rFonts w:eastAsia="Times New Roman"/>
          <w:szCs w:val="24"/>
        </w:rPr>
        <w:t>, είναι προφανές ότι αποσβένει πάρα πολλές πιέσεις. Είμαι όμως σίγουρος  ότι πρακτικές λύσεις, όπως αυτές που σας περιέγραψα και τεκμηρι</w:t>
      </w:r>
      <w:r>
        <w:rPr>
          <w:rFonts w:eastAsia="Times New Roman"/>
          <w:szCs w:val="24"/>
        </w:rPr>
        <w:t>ώνονται από το άρθρο 14, μπορούν να δοθούν και πρέπει να δοθούν.</w:t>
      </w:r>
    </w:p>
    <w:p w14:paraId="67A6C77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Οι νησιώτες το καλοκαίρι </w:t>
      </w:r>
      <w:r>
        <w:rPr>
          <w:rFonts w:eastAsia="Times New Roman" w:cs="Times New Roman"/>
          <w:szCs w:val="24"/>
        </w:rPr>
        <w:t>σας</w:t>
      </w:r>
      <w:r>
        <w:rPr>
          <w:rFonts w:eastAsia="Times New Roman" w:cs="Times New Roman"/>
          <w:szCs w:val="24"/>
        </w:rPr>
        <w:t xml:space="preserve"> είχαν ακούσει να λέτε «όχι δεύτερο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τώρα βρίσκονται στη θέση να ακούν ότι θα υπάρξει πολλαπλασιασμός των κέντρων. </w:t>
      </w:r>
    </w:p>
    <w:p w14:paraId="67A6C77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lastRenderedPageBreak/>
        <w:t>Έχω την εντύπωση ότι μπορεί να γίν</w:t>
      </w:r>
      <w:r>
        <w:rPr>
          <w:rFonts w:eastAsia="Times New Roman" w:cs="Times New Roman"/>
          <w:szCs w:val="24"/>
        </w:rPr>
        <w:t>ει ο πολιτιστικός διαχωρισμός των ομάδων και η αποφόρτιση. Και νομίζω ότι έτσι θα κερδίσουμε το μεγάλο στοίχημα που κερδίσαμε πέρυσι, όταν δεν είχαμε ούτε μισό κρούσμα ρατσισμού.</w:t>
      </w:r>
    </w:p>
    <w:p w14:paraId="67A6C774"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Υπουργέ, έχετε τον λόγο.</w:t>
      </w:r>
    </w:p>
    <w:p w14:paraId="67A6C77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ΜΟΥΖΑΛΑΣ (Υπουργός Μεταναστευτικής Πολιτικής):</w:t>
      </w:r>
      <w:r>
        <w:rPr>
          <w:rFonts w:eastAsia="Times New Roman" w:cs="Times New Roman"/>
          <w:szCs w:val="24"/>
        </w:rPr>
        <w:t xml:space="preserve"> Κύριε Πρόεδρε, σχετικά με τη δική σας ερώτηση, δεν έχω πάψει το τελευταίο διάστημα στο Ευρωπαϊκό Συμβούλιο, τα ευρωπαϊκά όργανα, στη Βουλή και τις συνεντεύξεις, να αναδεικνύω το γεγονός ότι από τα τετρακόσι</w:t>
      </w:r>
      <w:r>
        <w:rPr>
          <w:rFonts w:eastAsia="Times New Roman" w:cs="Times New Roman"/>
          <w:szCs w:val="24"/>
        </w:rPr>
        <w:t>α άτομα που μας έχουν υποσχεθεί μας έχουν στείλει τριάντα έξι. Τελικά, κάναμε μια συμφωνία να μας στείλουν εκατό και ακόμα την περιμένουμε.</w:t>
      </w:r>
    </w:p>
    <w:p w14:paraId="67A6C776"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Είμαι σίγουρος γι’ αυτό. Απλά να τα ακούν οι «</w:t>
      </w:r>
      <w:proofErr w:type="spellStart"/>
      <w:r>
        <w:rPr>
          <w:rFonts w:eastAsia="Times New Roman" w:cs="Times New Roman"/>
          <w:szCs w:val="24"/>
        </w:rPr>
        <w:t>ευρωλιγούρηδες</w:t>
      </w:r>
      <w:proofErr w:type="spellEnd"/>
      <w:r>
        <w:rPr>
          <w:rFonts w:eastAsia="Times New Roman" w:cs="Times New Roman"/>
          <w:szCs w:val="24"/>
        </w:rPr>
        <w:t>» και να μην μας ζαλίζο</w:t>
      </w:r>
      <w:r>
        <w:rPr>
          <w:rFonts w:eastAsia="Times New Roman" w:cs="Times New Roman"/>
          <w:szCs w:val="24"/>
        </w:rPr>
        <w:t>υν και πολύ τα μυαλά.</w:t>
      </w:r>
    </w:p>
    <w:p w14:paraId="67A6C77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Έχετε δίκιο. Είναι αυτό που είπατε κι εσείς ότι δεν μπορούν να μας κουνάν</w:t>
      </w:r>
      <w:r>
        <w:rPr>
          <w:rFonts w:eastAsia="Times New Roman" w:cs="Times New Roman"/>
          <w:szCs w:val="24"/>
        </w:rPr>
        <w:t>ε</w:t>
      </w:r>
      <w:r>
        <w:rPr>
          <w:rFonts w:eastAsia="Times New Roman" w:cs="Times New Roman"/>
          <w:szCs w:val="24"/>
        </w:rPr>
        <w:t xml:space="preserve"> το δάκτυλο με τόσους κόπους και τόσες θυσίες.</w:t>
      </w:r>
    </w:p>
    <w:p w14:paraId="67A6C77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έπρεπε να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την απόφαση των ξενοδόχων, διότι σας την είπα εγώ και την είπα δημόσια στη σύσκεψη που είχαμε στο Μαξίμου. Έπρεπε να το έχετε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w:t>
      </w:r>
    </w:p>
    <w:p w14:paraId="67A6C77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xml:space="preserve">, η πρόταση που καταθέτετε στη Βουλή είναι αυτούσια η πρόταση του </w:t>
      </w:r>
      <w:r>
        <w:rPr>
          <w:rFonts w:eastAsia="Times New Roman" w:cs="Times New Roman"/>
          <w:szCs w:val="24"/>
        </w:rPr>
        <w:t>δ</w:t>
      </w:r>
      <w:r>
        <w:rPr>
          <w:rFonts w:eastAsia="Times New Roman" w:cs="Times New Roman"/>
          <w:szCs w:val="24"/>
        </w:rPr>
        <w:t xml:space="preserve">ημάρχου και του </w:t>
      </w:r>
      <w:proofErr w:type="spellStart"/>
      <w:r>
        <w:rPr>
          <w:rFonts w:eastAsia="Times New Roman" w:cs="Times New Roman"/>
          <w:szCs w:val="24"/>
        </w:rPr>
        <w:t>α</w:t>
      </w:r>
      <w:r>
        <w:rPr>
          <w:rFonts w:eastAsia="Times New Roman" w:cs="Times New Roman"/>
          <w:szCs w:val="24"/>
        </w:rPr>
        <w:t>ντιπεριφερε</w:t>
      </w:r>
      <w:r>
        <w:rPr>
          <w:rFonts w:eastAsia="Times New Roman" w:cs="Times New Roman"/>
          <w:szCs w:val="24"/>
        </w:rPr>
        <w:t>ιάρχη</w:t>
      </w:r>
      <w:proofErr w:type="spellEnd"/>
      <w:r>
        <w:rPr>
          <w:rFonts w:eastAsia="Times New Roman" w:cs="Times New Roman"/>
          <w:szCs w:val="24"/>
        </w:rPr>
        <w:t>. Η πρόταση που καταθέτετε στη Βουλή είναι η πρόταση η οποία θέτει σε κίνδυνο τη συμφωνία, η οποία είναι η πολιτική απόφαση του ΣΥΡΙΖΑ.</w:t>
      </w:r>
    </w:p>
    <w:p w14:paraId="67A6C77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πρόταση που καταθέτετε στη Βουλή για πολιτικό διαχωρισμό…</w:t>
      </w:r>
    </w:p>
    <w:p w14:paraId="67A6C77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Πολιτιστικό.</w:t>
      </w:r>
    </w:p>
    <w:p w14:paraId="67A6C77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ΙΩΑΝΝΗΣ ΜΟΥΖΑΛΑΣ (Υπ</w:t>
      </w:r>
      <w:r>
        <w:rPr>
          <w:rFonts w:eastAsia="Times New Roman" w:cs="Times New Roman"/>
          <w:b/>
          <w:szCs w:val="24"/>
        </w:rPr>
        <w:t>ουργός Μεταναστευτικής Πολιτικής):</w:t>
      </w:r>
      <w:r>
        <w:rPr>
          <w:rFonts w:eastAsia="Times New Roman" w:cs="Times New Roman"/>
          <w:szCs w:val="24"/>
        </w:rPr>
        <w:t xml:space="preserve"> Πολιτιστικό, ναι, έχετε δίκιο. Πολιτιστικό, φυλετικό, θρησκευτικό.</w:t>
      </w:r>
    </w:p>
    <w:p w14:paraId="67A6C77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Είναι μια σωστή πρόταση, η οποία σκοντάφτει στην άρνηση της τοπικής αυτοδιοίκησης να βάλουμε καινούργιο χώρο, ώστε να φτιάξουμε καλύτερες συνθήκες διαβίωσ</w:t>
      </w:r>
      <w:r>
        <w:rPr>
          <w:rFonts w:eastAsia="Times New Roman" w:cs="Times New Roman"/>
          <w:szCs w:val="24"/>
        </w:rPr>
        <w:t>ης. Η άρνηση αυτή είναι και δική σας.</w:t>
      </w:r>
    </w:p>
    <w:p w14:paraId="67A6C77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 πρόβλημα που προκύπτει είναι στην άρνηση της τοπικής αυτοδιοίκησης να φτιάξουμε ένα κλειστό κέντρο. Η άρνηση αυτή είναι και δική σας. Θέλετε να φτιαχτεί μέσα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κάτι το οποίο θα προκαλεί συνέχεια επεισόδι</w:t>
      </w:r>
      <w:r>
        <w:rPr>
          <w:rFonts w:eastAsia="Times New Roman" w:cs="Times New Roman"/>
          <w:szCs w:val="24"/>
        </w:rPr>
        <w:t>α. Και μετά θα καταθέτετε ερωτήσεις για τα επεισόδια.</w:t>
      </w:r>
    </w:p>
    <w:p w14:paraId="67A6C77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Ξέχασα να σας πω το εξής σχετικά με το ερώτημα, γιατί νομίζω το ερώτημα είναι πρόσχημα και τα άλλα είναι η ουσία. Οι διοικητές εγκρίθηκαν. Έληξε ο διαγωνισμός εχθές. Την επόμενη εβδομάδα θα επιλεγούν κα</w:t>
      </w:r>
      <w:r>
        <w:rPr>
          <w:rFonts w:eastAsia="Times New Roman" w:cs="Times New Roman"/>
          <w:szCs w:val="24"/>
        </w:rPr>
        <w:t xml:space="preserve">ι θα διοριστούν σε όλα τα κέντρα. Θέλω, όμως, να σας πω ότι τα κέντρα δεν ήταν χωρίς διοικητές. Υπήρχε ο διοικητής του στρατού και υπήρχε πάντα και κάποιος από την υπηρεσία υποδοχής. Δεν ήταν ένα σύστημα το οποίο λειτουργούσε άψογα, αλλά δεν είναι ότι δεν </w:t>
      </w:r>
      <w:r>
        <w:rPr>
          <w:rFonts w:eastAsia="Times New Roman" w:cs="Times New Roman"/>
          <w:szCs w:val="24"/>
        </w:rPr>
        <w:t xml:space="preserve">είχαν διοικητές. </w:t>
      </w:r>
    </w:p>
    <w:p w14:paraId="67A6C78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Ωστόσο, στο σωστό ερώτημά σας για τους διοικητές, πιστεύουμε ότι το επόμενο δεκαήμερο έληξε ο διαγωνισμός και θα διοριστούν.</w:t>
      </w:r>
    </w:p>
    <w:p w14:paraId="67A6C781"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Ολοκληρώθηκε η συζήτηση των επικαίρων ερωτήσεων.</w:t>
      </w:r>
    </w:p>
    <w:p w14:paraId="67A6C78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Και πριν εισέλθουμε στη </w:t>
      </w:r>
      <w:r>
        <w:rPr>
          <w:rFonts w:eastAsia="Times New Roman" w:cs="Times New Roman"/>
          <w:szCs w:val="24"/>
        </w:rPr>
        <w:t>νομοθετική εργασία, που είναι η συνέχιση του χθεσινού νομοσχεδίου, θα γίνει μια εικοσάλεπτη διακοπή. Δηλαδή στις 12.00΄ θα επανέλθουμε στη Βουλή, με μια ανοχή μέχρι τις 12.10΄.</w:t>
      </w:r>
    </w:p>
    <w:p w14:paraId="67A6C78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Έχουμε μείνει λίγοι ομιλητές από εχθές. Αν πάμε εν ηρεμία και συγκροτημένα, όπω</w:t>
      </w:r>
      <w:r>
        <w:rPr>
          <w:rFonts w:eastAsia="Times New Roman" w:cs="Times New Roman"/>
          <w:szCs w:val="24"/>
        </w:rPr>
        <w:t xml:space="preserve">ς εχθές, φαντάζομαι ότι στις 15.00΄-16.00΄ θα έχουμε ολοκληρώσει τη συζήτηση του νομοσχεδίου με την κ. </w:t>
      </w:r>
      <w:proofErr w:type="spellStart"/>
      <w:r>
        <w:rPr>
          <w:rFonts w:eastAsia="Times New Roman" w:cs="Times New Roman"/>
          <w:szCs w:val="24"/>
        </w:rPr>
        <w:t>Γεροβασίλη</w:t>
      </w:r>
      <w:proofErr w:type="spellEnd"/>
      <w:r>
        <w:rPr>
          <w:rFonts w:eastAsia="Times New Roman" w:cs="Times New Roman"/>
          <w:szCs w:val="24"/>
        </w:rPr>
        <w:t>.</w:t>
      </w:r>
    </w:p>
    <w:p w14:paraId="67A6C78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 συνεργασία. Καλό </w:t>
      </w:r>
      <w:r>
        <w:rPr>
          <w:rFonts w:eastAsia="Times New Roman" w:cs="Times New Roman"/>
          <w:szCs w:val="24"/>
        </w:rPr>
        <w:t>Σ</w:t>
      </w:r>
      <w:r>
        <w:rPr>
          <w:rFonts w:eastAsia="Times New Roman" w:cs="Times New Roman"/>
          <w:szCs w:val="24"/>
        </w:rPr>
        <w:t>αββατοκύριακο.</w:t>
      </w:r>
    </w:p>
    <w:p w14:paraId="67A6C785"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(ΔΙΑΚΟΠΗ)</w:t>
      </w:r>
    </w:p>
    <w:p w14:paraId="67A6C786" w14:textId="77777777" w:rsidR="00101048" w:rsidRDefault="00350F3C">
      <w:pPr>
        <w:spacing w:line="600" w:lineRule="auto"/>
        <w:jc w:val="center"/>
        <w:rPr>
          <w:rFonts w:eastAsia="Times New Roman" w:cs="Times New Roman"/>
          <w:szCs w:val="24"/>
        </w:rPr>
      </w:pPr>
      <w:r>
        <w:rPr>
          <w:rFonts w:eastAsia="Times New Roman" w:cs="Times New Roman"/>
          <w:szCs w:val="24"/>
        </w:rPr>
        <w:t>Αλλαγή σελ.</w:t>
      </w:r>
    </w:p>
    <w:p w14:paraId="67A6C787" w14:textId="77777777" w:rsidR="00101048" w:rsidRDefault="00350F3C">
      <w:pPr>
        <w:spacing w:line="600" w:lineRule="auto"/>
        <w:jc w:val="center"/>
        <w:rPr>
          <w:rFonts w:eastAsia="Times New Roman" w:cs="Times New Roman"/>
          <w:szCs w:val="24"/>
        </w:rPr>
      </w:pPr>
      <w:r>
        <w:rPr>
          <w:rFonts w:eastAsia="Times New Roman" w:cs="Times New Roman"/>
          <w:szCs w:val="24"/>
        </w:rPr>
        <w:t>(ΜΕΤΑ ΤΗ ΔΙΑΚΟΠΗ)</w:t>
      </w:r>
    </w:p>
    <w:p w14:paraId="67A6C78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Κυρίες και κύρ</w:t>
      </w:r>
      <w:r>
        <w:rPr>
          <w:rFonts w:eastAsia="Times New Roman" w:cs="Times New Roman"/>
          <w:szCs w:val="24"/>
        </w:rPr>
        <w:t>ιοι συνάδελφοι, εισερχόμαστε στη συμπληρωματική ημερήσια διάταξη της</w:t>
      </w:r>
    </w:p>
    <w:p w14:paraId="67A6C789" w14:textId="77777777" w:rsidR="00101048" w:rsidRDefault="00350F3C">
      <w:pPr>
        <w:spacing w:line="600" w:lineRule="auto"/>
        <w:jc w:val="center"/>
        <w:rPr>
          <w:rFonts w:eastAsia="Times New Roman" w:cs="Times New Roman"/>
          <w:b/>
          <w:szCs w:val="24"/>
        </w:rPr>
      </w:pPr>
      <w:r>
        <w:rPr>
          <w:rFonts w:eastAsia="Times New Roman" w:cs="Times New Roman"/>
          <w:b/>
          <w:szCs w:val="24"/>
        </w:rPr>
        <w:t>ΝΟΜΟΘΕΤΙΚΗΣ ΕΡΓΑΣΙΑΣ</w:t>
      </w:r>
    </w:p>
    <w:p w14:paraId="67A6C78A" w14:textId="77777777" w:rsidR="00101048" w:rsidRDefault="00350F3C">
      <w:pPr>
        <w:spacing w:after="0" w:line="600" w:lineRule="auto"/>
        <w:ind w:firstLine="720"/>
        <w:jc w:val="both"/>
        <w:rPr>
          <w:rFonts w:eastAsia="Times New Roman" w:cs="Times New Roman"/>
        </w:rPr>
      </w:pPr>
      <w:r>
        <w:rPr>
          <w:rFonts w:eastAsia="Times New Roman" w:cs="Times New Roman"/>
        </w:rPr>
        <w:t>Συνέχιση της συζήτησης και ψήφιση του σχεδίου νόμου του Υπουργείου Διοικητικής Ανασυγκρότησης</w:t>
      </w:r>
      <w:r>
        <w:rPr>
          <w:rFonts w:eastAsia="Times New Roman" w:cs="Times New Roman"/>
        </w:rPr>
        <w:t>:</w:t>
      </w:r>
      <w:r>
        <w:rPr>
          <w:rFonts w:eastAsia="Times New Roman" w:cs="Times New Roman"/>
        </w:rPr>
        <w:t xml:space="preserve"> «Ενιαίο Σύστημα Κινητικότητας στη Δημόσια Διοίκηση και την Τοπική Αυτοδ</w:t>
      </w:r>
      <w:r>
        <w:rPr>
          <w:rFonts w:eastAsia="Times New Roman" w:cs="Times New Roman"/>
        </w:rPr>
        <w:t>ιοίκηση, υποχρεώσεις των προσώπων που διορίζονται στις θέσεις των άρθρων 6 και 8 του ν.4369/2016, ασυμβίβαστα και πρόληψη των περιπτώσεων σύγκρουσης συμφερόντων και λοιπές διατάξεις».</w:t>
      </w:r>
    </w:p>
    <w:p w14:paraId="67A6C78B" w14:textId="77777777" w:rsidR="00101048" w:rsidRDefault="00350F3C">
      <w:pPr>
        <w:spacing w:line="600" w:lineRule="auto"/>
        <w:ind w:firstLine="720"/>
        <w:jc w:val="both"/>
        <w:rPr>
          <w:rFonts w:eastAsia="Times New Roman" w:cs="Times New Roman"/>
        </w:rPr>
      </w:pPr>
      <w:r>
        <w:rPr>
          <w:rFonts w:eastAsia="Times New Roman" w:cs="Times New Roman"/>
        </w:rPr>
        <w:t xml:space="preserve">Πριν μπούμε στη συζήτηση, κυρίες και κύριοι συνάδελφοι, έχω την τιμή να </w:t>
      </w:r>
      <w:r>
        <w:rPr>
          <w:rFonts w:eastAsia="Times New Roman" w:cs="Times New Roman"/>
        </w:rPr>
        <w:t>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σαράντα οκτώ μαθητές και μαθήτριες και τρεις εκπαιδευτικοί συνοδοί τους από το 5</w:t>
      </w:r>
      <w:r>
        <w:rPr>
          <w:rFonts w:eastAsia="Times New Roman" w:cs="Times New Roman"/>
          <w:vertAlign w:val="superscript"/>
        </w:rPr>
        <w:t>ο</w:t>
      </w:r>
      <w:r>
        <w:rPr>
          <w:rFonts w:eastAsia="Times New Roman" w:cs="Times New Roman"/>
        </w:rPr>
        <w:t xml:space="preserve"> Γυμνάσιο Χαλκίδας (</w:t>
      </w:r>
      <w:r>
        <w:rPr>
          <w:rFonts w:eastAsia="Times New Roman" w:cs="Times New Roman"/>
        </w:rPr>
        <w:t>δεύτερο τ</w:t>
      </w:r>
      <w:r>
        <w:rPr>
          <w:rFonts w:eastAsia="Times New Roman" w:cs="Times New Roman"/>
        </w:rPr>
        <w:t>μήμα).</w:t>
      </w:r>
    </w:p>
    <w:p w14:paraId="67A6C78C" w14:textId="77777777" w:rsidR="00101048" w:rsidRDefault="00350F3C">
      <w:pPr>
        <w:spacing w:line="600" w:lineRule="auto"/>
        <w:ind w:firstLine="720"/>
        <w:jc w:val="both"/>
        <w:rPr>
          <w:rFonts w:eastAsia="Times New Roman" w:cs="Times New Roman"/>
        </w:rPr>
      </w:pPr>
      <w:r>
        <w:rPr>
          <w:rFonts w:eastAsia="Times New Roman" w:cs="Times New Roman"/>
        </w:rPr>
        <w:t>Σας</w:t>
      </w:r>
      <w:r>
        <w:rPr>
          <w:rFonts w:eastAsia="Times New Roman" w:cs="Times New Roman"/>
        </w:rPr>
        <w:t xml:space="preserve"> </w:t>
      </w:r>
      <w:r>
        <w:rPr>
          <w:rFonts w:eastAsia="Times New Roman" w:cs="Times New Roman"/>
        </w:rPr>
        <w:t xml:space="preserve">καλωσορίζουμε, παιδιά, στο </w:t>
      </w:r>
      <w:r>
        <w:rPr>
          <w:rFonts w:eastAsia="Times New Roman" w:cs="Times New Roman"/>
        </w:rPr>
        <w:t>ε</w:t>
      </w:r>
      <w:r>
        <w:rPr>
          <w:rFonts w:eastAsia="Times New Roman" w:cs="Times New Roman"/>
        </w:rPr>
        <w:t>λληνικό Κοινοβούλιο!</w:t>
      </w:r>
    </w:p>
    <w:p w14:paraId="67A6C78D" w14:textId="77777777" w:rsidR="00101048" w:rsidRDefault="00350F3C">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7A6C78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ξεκινούμε με τους Κοινοβουλευτικούς Εκπροσώπους.</w:t>
      </w:r>
    </w:p>
    <w:p w14:paraId="67A6C78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Έχει ζητήσει, κύριε </w:t>
      </w:r>
      <w:proofErr w:type="spellStart"/>
      <w:r>
        <w:rPr>
          <w:rFonts w:eastAsia="Times New Roman" w:cs="Times New Roman"/>
          <w:szCs w:val="24"/>
        </w:rPr>
        <w:t>Αμυρά</w:t>
      </w:r>
      <w:proofErr w:type="spellEnd"/>
      <w:r>
        <w:rPr>
          <w:rFonts w:eastAsia="Times New Roman" w:cs="Times New Roman"/>
          <w:szCs w:val="24"/>
        </w:rPr>
        <w:t xml:space="preserve">, να προηγηθεί από σας ο κ. </w:t>
      </w:r>
      <w:proofErr w:type="spellStart"/>
      <w:r>
        <w:rPr>
          <w:rFonts w:eastAsia="Times New Roman" w:cs="Times New Roman"/>
          <w:szCs w:val="24"/>
        </w:rPr>
        <w:t>Κατσίκης</w:t>
      </w:r>
      <w:proofErr w:type="spellEnd"/>
      <w:r>
        <w:rPr>
          <w:rFonts w:eastAsia="Times New Roman" w:cs="Times New Roman"/>
          <w:szCs w:val="24"/>
        </w:rPr>
        <w:t xml:space="preserve"> λόγω ανειλημμένων υποχρεώσεων.</w:t>
      </w:r>
    </w:p>
    <w:p w14:paraId="67A6C79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Εννοείται, κύριε Πρόεδρε.</w:t>
      </w:r>
    </w:p>
    <w:p w14:paraId="67A6C79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 μ</w:t>
      </w:r>
      <w:r>
        <w:rPr>
          <w:rFonts w:eastAsia="Times New Roman" w:cs="Times New Roman"/>
          <w:szCs w:val="24"/>
        </w:rPr>
        <w:t>ου επιτρέπετε;</w:t>
      </w:r>
    </w:p>
    <w:p w14:paraId="67A6C792"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Θέλετε να μιλήσετε; </w:t>
      </w:r>
    </w:p>
    <w:p w14:paraId="67A6C79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Θέλω απλώς μία νομοτεχνική βελτίωση να κάνω, να την πω στην αρχή.</w:t>
      </w:r>
    </w:p>
    <w:p w14:paraId="67A6C794"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Να την πούμε σύντομα, όμως, γιατί ο</w:t>
      </w:r>
      <w:r>
        <w:rPr>
          <w:rFonts w:eastAsia="Times New Roman" w:cs="Times New Roman"/>
          <w:szCs w:val="24"/>
        </w:rPr>
        <w:t xml:space="preserve"> κ. </w:t>
      </w:r>
      <w:proofErr w:type="spellStart"/>
      <w:r>
        <w:rPr>
          <w:rFonts w:eastAsia="Times New Roman" w:cs="Times New Roman"/>
          <w:szCs w:val="24"/>
        </w:rPr>
        <w:t>Κατσίκης</w:t>
      </w:r>
      <w:proofErr w:type="spellEnd"/>
      <w:r>
        <w:rPr>
          <w:rFonts w:eastAsia="Times New Roman" w:cs="Times New Roman"/>
          <w:szCs w:val="24"/>
        </w:rPr>
        <w:t xml:space="preserve"> μάς έχει ζητήσει…</w:t>
      </w:r>
    </w:p>
    <w:p w14:paraId="67A6C79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Ένα δευτερόλεπτο μόνο, κύριε Πρόεδρε, για να την έχουν υπ’ </w:t>
      </w:r>
      <w:proofErr w:type="spellStart"/>
      <w:r>
        <w:rPr>
          <w:rFonts w:eastAsia="Times New Roman" w:cs="Times New Roman"/>
          <w:szCs w:val="24"/>
        </w:rPr>
        <w:t>όψιν</w:t>
      </w:r>
      <w:proofErr w:type="spellEnd"/>
      <w:r>
        <w:rPr>
          <w:rFonts w:eastAsia="Times New Roman" w:cs="Times New Roman"/>
          <w:szCs w:val="24"/>
        </w:rPr>
        <w:t xml:space="preserve"> τους οι κύριοι συνάδελφοι.</w:t>
      </w:r>
    </w:p>
    <w:p w14:paraId="67A6C796"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Ορίστε, έχετε τον λόγο.</w:t>
      </w:r>
    </w:p>
    <w:p w14:paraId="67A6C79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b/>
          <w:szCs w:val="24"/>
        </w:rPr>
        <w:t>(Υπουργός Διοικητικής Ανασυγκρότησης):</w:t>
      </w:r>
      <w:r>
        <w:rPr>
          <w:rFonts w:eastAsia="Times New Roman" w:cs="Times New Roman"/>
          <w:szCs w:val="24"/>
        </w:rPr>
        <w:t xml:space="preserve"> Γίνεται μια νομοτεχνική βελτίωση στο άρθρο 24. Όλοι οι φορείς που έχουν ήδη σύστημα ηλεκτρονικής υπογραφής, ΣΗΔΕ, δεν το καταργούν και δεν αλλάζουν τον τρόπο εργασίας τους, απλώς διασυνδέονται με το νέο κεντρικό σύστη</w:t>
      </w:r>
      <w:r>
        <w:rPr>
          <w:rFonts w:eastAsia="Times New Roman" w:cs="Times New Roman"/>
          <w:szCs w:val="24"/>
        </w:rPr>
        <w:t>μα και συνεχίζουν χωρίς διακοπή τη λειτουργία τους.</w:t>
      </w:r>
    </w:p>
    <w:p w14:paraId="67A6C79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Επιπλέον, μέσω της παρέμβασης αυτής γίνεται και μεγάλη οικονομία κλίμακας στην προμήθεια του νέου προγράμματος ηλεκτρονικής υπογραφής. </w:t>
      </w:r>
    </w:p>
    <w:p w14:paraId="67A6C79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Καταθέτω τη νομοτεχνική βελτίωση.</w:t>
      </w:r>
    </w:p>
    <w:p w14:paraId="67A6C79A" w14:textId="77777777" w:rsidR="00101048" w:rsidRDefault="00350F3C">
      <w:pPr>
        <w:spacing w:line="600" w:lineRule="auto"/>
        <w:ind w:firstLine="720"/>
        <w:jc w:val="both"/>
        <w:rPr>
          <w:rFonts w:eastAsia="Times New Roman" w:cs="Times New Roman"/>
          <w:szCs w:val="24"/>
        </w:rPr>
      </w:pPr>
      <w:r>
        <w:rPr>
          <w:rFonts w:eastAsia="Times New Roman"/>
          <w:szCs w:val="24"/>
        </w:rPr>
        <w:t>(Στο σημείο αυτό η Υπουργός Διοικη</w:t>
      </w:r>
      <w:r>
        <w:rPr>
          <w:rFonts w:eastAsia="Times New Roman"/>
          <w:szCs w:val="24"/>
        </w:rPr>
        <w:t xml:space="preserve">τικής Ανασυγκρότησης κ. 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14:paraId="67A6C79B" w14:textId="77777777" w:rsidR="00101048" w:rsidRDefault="00350F3C">
      <w:pPr>
        <w:spacing w:line="600" w:lineRule="auto"/>
        <w:ind w:firstLine="720"/>
        <w:jc w:val="center"/>
        <w:rPr>
          <w:rFonts w:eastAsia="Times New Roman" w:cs="Times New Roman"/>
          <w:szCs w:val="24"/>
        </w:rPr>
      </w:pPr>
      <w:r w:rsidRPr="00A2445E">
        <w:rPr>
          <w:rFonts w:eastAsia="Times New Roman" w:cs="Times New Roman"/>
          <w:szCs w:val="24"/>
        </w:rPr>
        <w:t xml:space="preserve">Αλλαγή </w:t>
      </w:r>
      <w:proofErr w:type="spellStart"/>
      <w:r w:rsidRPr="00A2445E">
        <w:rPr>
          <w:rFonts w:eastAsia="Times New Roman" w:cs="Times New Roman"/>
          <w:szCs w:val="24"/>
        </w:rPr>
        <w:t>σελ</w:t>
      </w:r>
      <w:proofErr w:type="spellEnd"/>
    </w:p>
    <w:p w14:paraId="67A6C79C" w14:textId="77777777" w:rsidR="00101048" w:rsidRDefault="00350F3C">
      <w:pPr>
        <w:spacing w:line="600" w:lineRule="auto"/>
        <w:ind w:firstLine="720"/>
        <w:jc w:val="center"/>
        <w:rPr>
          <w:rFonts w:eastAsia="Times New Roman" w:cs="Times New Roman"/>
          <w:szCs w:val="24"/>
        </w:rPr>
      </w:pPr>
      <w:r w:rsidRPr="00A2445E">
        <w:rPr>
          <w:rFonts w:eastAsia="Times New Roman" w:cs="Times New Roman"/>
          <w:szCs w:val="24"/>
        </w:rPr>
        <w:t xml:space="preserve">Να μπει η </w:t>
      </w:r>
      <w:proofErr w:type="spellStart"/>
      <w:r w:rsidRPr="00A2445E">
        <w:rPr>
          <w:rFonts w:eastAsia="Times New Roman" w:cs="Times New Roman"/>
          <w:szCs w:val="24"/>
        </w:rPr>
        <w:t>σελ</w:t>
      </w:r>
      <w:proofErr w:type="spellEnd"/>
      <w:r w:rsidRPr="00A2445E">
        <w:rPr>
          <w:rFonts w:eastAsia="Times New Roman" w:cs="Times New Roman"/>
          <w:szCs w:val="24"/>
        </w:rPr>
        <w:t xml:space="preserve"> 77</w:t>
      </w:r>
    </w:p>
    <w:p w14:paraId="67A6C79D" w14:textId="77777777" w:rsidR="00101048" w:rsidRDefault="00350F3C">
      <w:pPr>
        <w:spacing w:line="600" w:lineRule="auto"/>
        <w:ind w:firstLine="720"/>
        <w:jc w:val="center"/>
        <w:rPr>
          <w:rFonts w:eastAsia="Times New Roman" w:cs="Times New Roman"/>
          <w:szCs w:val="24"/>
        </w:rPr>
      </w:pPr>
      <w:r w:rsidRPr="00A2445E">
        <w:rPr>
          <w:rFonts w:eastAsia="Times New Roman" w:cs="Times New Roman"/>
          <w:szCs w:val="24"/>
        </w:rPr>
        <w:t xml:space="preserve">Αλλαγή </w:t>
      </w:r>
      <w:proofErr w:type="spellStart"/>
      <w:r w:rsidRPr="00A2445E">
        <w:rPr>
          <w:rFonts w:eastAsia="Times New Roman" w:cs="Times New Roman"/>
          <w:szCs w:val="24"/>
        </w:rPr>
        <w:t>σελ</w:t>
      </w:r>
      <w:proofErr w:type="spellEnd"/>
    </w:p>
    <w:p w14:paraId="67A6C79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Υπουργέ.</w:t>
      </w:r>
    </w:p>
    <w:p w14:paraId="67A6C79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w:t>
      </w:r>
      <w:r>
        <w:rPr>
          <w:rFonts w:eastAsia="Times New Roman" w:cs="Times New Roman"/>
          <w:szCs w:val="24"/>
        </w:rPr>
        <w:t xml:space="preserve">τικός Εκπρόσωπος των Ανεξαρτήτων Ελλήνων, κ. Κωνσταντίνος </w:t>
      </w:r>
      <w:proofErr w:type="spellStart"/>
      <w:r>
        <w:rPr>
          <w:rFonts w:eastAsia="Times New Roman" w:cs="Times New Roman"/>
          <w:szCs w:val="24"/>
        </w:rPr>
        <w:t>Κατσίκης</w:t>
      </w:r>
      <w:proofErr w:type="spellEnd"/>
      <w:r>
        <w:rPr>
          <w:rFonts w:eastAsia="Times New Roman" w:cs="Times New Roman"/>
          <w:szCs w:val="24"/>
        </w:rPr>
        <w:t>, για δώδεκα λεπτά.</w:t>
      </w:r>
    </w:p>
    <w:p w14:paraId="67A6C7A0" w14:textId="77777777" w:rsidR="00101048" w:rsidRDefault="00350F3C">
      <w:pPr>
        <w:spacing w:line="600" w:lineRule="auto"/>
        <w:ind w:firstLine="720"/>
        <w:jc w:val="both"/>
        <w:rPr>
          <w:rFonts w:eastAsia="Times New Roman"/>
          <w:color w:val="000000"/>
          <w:szCs w:val="24"/>
        </w:rPr>
      </w:pPr>
      <w:r>
        <w:rPr>
          <w:rFonts w:eastAsia="Times New Roman" w:cs="Times New Roman"/>
          <w:b/>
          <w:szCs w:val="24"/>
        </w:rPr>
        <w:t xml:space="preserve">ΚΩΝΣΤΑΝΤΙΝΟΣ ΚΑΤΣΙΚΗΣ: </w:t>
      </w:r>
      <w:r>
        <w:rPr>
          <w:rFonts w:eastAsia="Times New Roman" w:cs="Times New Roman"/>
          <w:szCs w:val="24"/>
        </w:rPr>
        <w:t>Κ</w:t>
      </w:r>
      <w:r>
        <w:rPr>
          <w:rFonts w:eastAsia="Times New Roman"/>
          <w:color w:val="000000"/>
          <w:szCs w:val="24"/>
        </w:rPr>
        <w:t xml:space="preserve">ύριε Πρόεδρε, δεν θα τα χρειαστώ. Θα  προσπαθήσω να είμαι συντομότερος κατά πολύ και για την οικονομία του χρόνου, αφού ευχαριστήσω τόσο </w:t>
      </w:r>
      <w:proofErr w:type="spellStart"/>
      <w:r>
        <w:rPr>
          <w:rFonts w:eastAsia="Times New Roman"/>
          <w:color w:val="000000"/>
          <w:szCs w:val="24"/>
        </w:rPr>
        <w:t>ε</w:t>
      </w:r>
      <w:r>
        <w:rPr>
          <w:rFonts w:eastAsia="Times New Roman"/>
          <w:color w:val="000000"/>
          <w:szCs w:val="24"/>
        </w:rPr>
        <w:t>σας</w:t>
      </w:r>
      <w:proofErr w:type="spellEnd"/>
      <w:r>
        <w:rPr>
          <w:rFonts w:eastAsia="Times New Roman"/>
          <w:color w:val="000000"/>
          <w:szCs w:val="24"/>
        </w:rPr>
        <w:t xml:space="preserve"> όσο </w:t>
      </w:r>
      <w:r>
        <w:rPr>
          <w:rFonts w:eastAsia="Times New Roman"/>
          <w:color w:val="000000"/>
          <w:szCs w:val="24"/>
        </w:rPr>
        <w:t>και τον κύριο συνάδελφο για την κατανόησή του και την προτεραιότητα την οποία μου έδωσε.</w:t>
      </w:r>
    </w:p>
    <w:p w14:paraId="67A6C7A1"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Κυρίες και κύριοι συνάδελφοι, κυρία Υπουργέ, την τελευταία πενταετία οι προσπάθειες ελέγχου και αναμόρφωσης της δημόσιας διοίκησης ήταν συνεχείς, ήταν χωρίς σχεδιασμό,</w:t>
      </w:r>
      <w:r>
        <w:rPr>
          <w:rFonts w:eastAsia="Times New Roman"/>
          <w:color w:val="000000"/>
          <w:szCs w:val="24"/>
        </w:rPr>
        <w:t xml:space="preserve"> χωρίς μελλοντικό προσδόκιμο, αποσπασματικές και κυρίως </w:t>
      </w:r>
      <w:proofErr w:type="spellStart"/>
      <w:r>
        <w:rPr>
          <w:rFonts w:eastAsia="Times New Roman"/>
          <w:color w:val="000000"/>
          <w:szCs w:val="24"/>
        </w:rPr>
        <w:t>μνημονιακά</w:t>
      </w:r>
      <w:proofErr w:type="spellEnd"/>
      <w:r>
        <w:rPr>
          <w:rFonts w:eastAsia="Times New Roman"/>
          <w:color w:val="000000"/>
          <w:szCs w:val="24"/>
        </w:rPr>
        <w:t xml:space="preserve"> υπαγορευμένες. Ας θυμηθούμε: την καθιέρωση του κανόνα 1 προς 5, δηλαδή ότι για κάθε πέντε δημοσίους υπαλλήλους που θα αποχωρούσαν θα μπορούσε να προσληφθεί ένας. Την εφαρμογή της εργασιακής</w:t>
      </w:r>
      <w:r>
        <w:rPr>
          <w:rFonts w:eastAsia="Times New Roman"/>
          <w:color w:val="000000"/>
          <w:szCs w:val="24"/>
        </w:rPr>
        <w:t xml:space="preserve"> εφεδρείας με την οποία εξανδραποδίστηκαν έμπειροι και ικανοί για τη διοίκηση υπάλληλοι. Τον θεσμό της διαθεσιμότητας και άλλα, που αποσκοπούσαν κυρίως στη μείωση του εύρους της δημόσιας διοίκησης. </w:t>
      </w:r>
    </w:p>
    <w:p w14:paraId="67A6C7A2"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Με το παρόν νομοσχέδιο επιχειρείται η διαμόρφωση ενός ενι</w:t>
      </w:r>
      <w:r>
        <w:rPr>
          <w:rFonts w:eastAsia="Times New Roman"/>
          <w:color w:val="000000"/>
          <w:szCs w:val="24"/>
        </w:rPr>
        <w:t xml:space="preserve">αίου πλαισίου κινητικότητας μεταξύ υπηρεσιών που ανήκουν στη </w:t>
      </w:r>
      <w:r>
        <w:rPr>
          <w:rFonts w:eastAsia="Times New Roman"/>
          <w:color w:val="000000"/>
          <w:szCs w:val="24"/>
        </w:rPr>
        <w:t>γ</w:t>
      </w:r>
      <w:r>
        <w:rPr>
          <w:rFonts w:eastAsia="Times New Roman"/>
          <w:color w:val="000000"/>
          <w:szCs w:val="24"/>
        </w:rPr>
        <w:t xml:space="preserve">ενική </w:t>
      </w:r>
      <w:r>
        <w:rPr>
          <w:rFonts w:eastAsia="Times New Roman"/>
          <w:color w:val="000000"/>
          <w:szCs w:val="24"/>
        </w:rPr>
        <w:t>κ</w:t>
      </w:r>
      <w:r>
        <w:rPr>
          <w:rFonts w:eastAsia="Times New Roman"/>
          <w:color w:val="000000"/>
          <w:szCs w:val="24"/>
        </w:rPr>
        <w:t>υβέρνηση και η αρμονική συμπόρευση της ικανοποίησης των υπηρεσιακών αναγκών με το δικαίωμα του υπαλλήλου στην κινητικότητα.</w:t>
      </w:r>
    </w:p>
    <w:p w14:paraId="67A6C7A3"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Κυρίες και κύριοι συνάδελφοι, θεωρώ πως είναι πεποίθηση όλων τω</w:t>
      </w:r>
      <w:r>
        <w:rPr>
          <w:rFonts w:eastAsia="Times New Roman"/>
          <w:color w:val="000000"/>
          <w:szCs w:val="24"/>
        </w:rPr>
        <w:t>ν εχεφρόνων ανθρώπων η αναγκαιότητα αναδιοργάνωσης της δημόσιας διοίκησης. Οι χρόνιες παθογένειες που συντήρησαν όλα τα πολιτικά συστήματα οδήγησαν δυστυχώς στη σημερινή αδιέξοδη κατάσταση.</w:t>
      </w:r>
    </w:p>
    <w:p w14:paraId="67A6C7A4"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Η παρούσα εφαρμόσιμη διαδικασία κινητικότητας χαρακτηρίζεται από α</w:t>
      </w:r>
      <w:r>
        <w:rPr>
          <w:rFonts w:eastAsia="Times New Roman"/>
          <w:color w:val="000000"/>
          <w:szCs w:val="24"/>
        </w:rPr>
        <w:t xml:space="preserve">νεπάρκεια κεντρικού σχεδιασμού, από έλλειψη εγγυήσεων διαφάνειας και αντικειμενικότητας, αφού εδράζεται σε ένα κατακερματισμένο θεσμικό πλαίσιο, από την απουσία κριτηρίων για την αξιολόγηση των αναγκών των υπηρεσιών σε προσωπικό και από μια κατά τα </w:t>
      </w:r>
      <w:proofErr w:type="spellStart"/>
      <w:r>
        <w:rPr>
          <w:rFonts w:eastAsia="Times New Roman"/>
          <w:color w:val="000000"/>
          <w:szCs w:val="24"/>
        </w:rPr>
        <w:t>ειωθότα</w:t>
      </w:r>
      <w:proofErr w:type="spellEnd"/>
      <w:r>
        <w:rPr>
          <w:rFonts w:eastAsia="Times New Roman"/>
          <w:color w:val="000000"/>
          <w:szCs w:val="24"/>
        </w:rPr>
        <w:t xml:space="preserve"> τεράστια γραφειοκρατική επιβάρυνση.</w:t>
      </w:r>
    </w:p>
    <w:p w14:paraId="67A6C7A5"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Στο πλαίσιο μιας σύγχρονης διοίκησης φαντάζει επιτακτική η ανάγκη διαμόρφωσης ενός ενιαίου συστήματος κινητικότητας, με κύριο χαρακτηριστικό την ύπαρξη ενιαίων κανόνων για όλους τους υπαλλήλους που υπηρετούν σε δημόσιες</w:t>
      </w:r>
      <w:r>
        <w:rPr>
          <w:rFonts w:eastAsia="Times New Roman"/>
          <w:color w:val="000000"/>
          <w:szCs w:val="24"/>
        </w:rPr>
        <w:t xml:space="preserve"> υπηρεσίες, δηλαδή </w:t>
      </w:r>
      <w:r>
        <w:rPr>
          <w:rFonts w:eastAsia="Times New Roman"/>
          <w:color w:val="000000"/>
          <w:szCs w:val="24"/>
        </w:rPr>
        <w:t>ν</w:t>
      </w:r>
      <w:r>
        <w:rPr>
          <w:rFonts w:eastAsia="Times New Roman"/>
          <w:color w:val="000000"/>
          <w:szCs w:val="24"/>
        </w:rPr>
        <w:t xml:space="preserve">ομικά </w:t>
      </w:r>
      <w:r>
        <w:rPr>
          <w:rFonts w:eastAsia="Times New Roman"/>
          <w:color w:val="000000"/>
          <w:szCs w:val="24"/>
        </w:rPr>
        <w:t>π</w:t>
      </w:r>
      <w:r>
        <w:rPr>
          <w:rFonts w:eastAsia="Times New Roman"/>
          <w:color w:val="000000"/>
          <w:szCs w:val="24"/>
        </w:rPr>
        <w:t xml:space="preserve">ρόσωπα </w:t>
      </w:r>
      <w:r>
        <w:rPr>
          <w:rFonts w:eastAsia="Times New Roman"/>
          <w:color w:val="000000"/>
          <w:szCs w:val="24"/>
        </w:rPr>
        <w:t>δ</w:t>
      </w:r>
      <w:r>
        <w:rPr>
          <w:rFonts w:eastAsia="Times New Roman"/>
          <w:color w:val="000000"/>
          <w:szCs w:val="24"/>
        </w:rPr>
        <w:t xml:space="preserve">ημοσίου </w:t>
      </w:r>
      <w:r>
        <w:rPr>
          <w:rFonts w:eastAsia="Times New Roman"/>
          <w:color w:val="000000"/>
          <w:szCs w:val="24"/>
        </w:rPr>
        <w:t>δ</w:t>
      </w:r>
      <w:r>
        <w:rPr>
          <w:rFonts w:eastAsia="Times New Roman"/>
          <w:color w:val="000000"/>
          <w:szCs w:val="24"/>
        </w:rPr>
        <w:t xml:space="preserve">ικαίου, </w:t>
      </w:r>
      <w:r>
        <w:rPr>
          <w:rFonts w:eastAsia="Times New Roman"/>
          <w:color w:val="000000"/>
          <w:szCs w:val="24"/>
        </w:rPr>
        <w:t>ο</w:t>
      </w:r>
      <w:r>
        <w:rPr>
          <w:rFonts w:eastAsia="Times New Roman"/>
          <w:color w:val="000000"/>
          <w:szCs w:val="24"/>
        </w:rPr>
        <w:t xml:space="preserve">ργανισμούς </w:t>
      </w:r>
      <w:r>
        <w:rPr>
          <w:rFonts w:eastAsia="Times New Roman"/>
          <w:color w:val="000000"/>
          <w:szCs w:val="24"/>
        </w:rPr>
        <w:t>τ</w:t>
      </w:r>
      <w:r>
        <w:rPr>
          <w:rFonts w:eastAsia="Times New Roman"/>
          <w:color w:val="000000"/>
          <w:szCs w:val="24"/>
        </w:rPr>
        <w:t xml:space="preserve">οπικής </w:t>
      </w:r>
      <w:r>
        <w:rPr>
          <w:rFonts w:eastAsia="Times New Roman"/>
          <w:color w:val="000000"/>
          <w:szCs w:val="24"/>
        </w:rPr>
        <w:t>α</w:t>
      </w:r>
      <w:r>
        <w:rPr>
          <w:rFonts w:eastAsia="Times New Roman"/>
          <w:color w:val="000000"/>
          <w:szCs w:val="24"/>
        </w:rPr>
        <w:t xml:space="preserve">υτοδιοίκησης πρώτου και δευτέρου βαθμού, καθώς και </w:t>
      </w:r>
      <w:r>
        <w:rPr>
          <w:rFonts w:eastAsia="Times New Roman"/>
          <w:color w:val="000000"/>
          <w:szCs w:val="24"/>
        </w:rPr>
        <w:t>ν</w:t>
      </w:r>
      <w:r>
        <w:rPr>
          <w:rFonts w:eastAsia="Times New Roman"/>
          <w:color w:val="000000"/>
          <w:szCs w:val="24"/>
        </w:rPr>
        <w:t xml:space="preserve">ομικά </w:t>
      </w:r>
      <w:r>
        <w:rPr>
          <w:rFonts w:eastAsia="Times New Roman"/>
          <w:color w:val="000000"/>
          <w:szCs w:val="24"/>
        </w:rPr>
        <w:t>π</w:t>
      </w:r>
      <w:r>
        <w:rPr>
          <w:rFonts w:eastAsia="Times New Roman"/>
          <w:color w:val="000000"/>
          <w:szCs w:val="24"/>
        </w:rPr>
        <w:t xml:space="preserve">ρόσωπα </w:t>
      </w:r>
      <w:r>
        <w:rPr>
          <w:rFonts w:eastAsia="Times New Roman"/>
          <w:color w:val="000000"/>
          <w:szCs w:val="24"/>
        </w:rPr>
        <w:t>ι</w:t>
      </w:r>
      <w:r>
        <w:rPr>
          <w:rFonts w:eastAsia="Times New Roman"/>
          <w:color w:val="000000"/>
          <w:szCs w:val="24"/>
        </w:rPr>
        <w:t xml:space="preserve">διωτικού </w:t>
      </w:r>
      <w:r>
        <w:rPr>
          <w:rFonts w:eastAsia="Times New Roman"/>
          <w:color w:val="000000"/>
          <w:szCs w:val="24"/>
        </w:rPr>
        <w:t>δ</w:t>
      </w:r>
      <w:r>
        <w:rPr>
          <w:rFonts w:eastAsia="Times New Roman"/>
          <w:color w:val="000000"/>
          <w:szCs w:val="24"/>
        </w:rPr>
        <w:t>ικαίου.</w:t>
      </w:r>
    </w:p>
    <w:p w14:paraId="67A6C7A6"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Βασική, ουσιαστική και δημοκρατική καινοτομία του νέου συστήματος είναι η εισαγωγή του εθελούσιου </w:t>
      </w:r>
      <w:r>
        <w:rPr>
          <w:rFonts w:eastAsia="Times New Roman"/>
          <w:color w:val="000000"/>
          <w:szCs w:val="24"/>
        </w:rPr>
        <w:t>χαρακτήρα της κινητικότητας και η δυνατότητα κάθε υπαλλήλου να έχει πρόσβαση στο σύνολο των προς κάλυψη θέσεων.</w:t>
      </w:r>
    </w:p>
    <w:p w14:paraId="67A6C7A7"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Ολόκληρη η διαδρομή της διαδικασίας, από τη δημοσιοποίηση των προς κάλυψη θέσεων μέχρι την υπογραφή της τελικής απόφασης μετάταξης ή απόσπασης τ</w:t>
      </w:r>
      <w:r>
        <w:rPr>
          <w:rFonts w:eastAsia="Times New Roman"/>
          <w:color w:val="000000"/>
          <w:szCs w:val="24"/>
        </w:rPr>
        <w:t xml:space="preserve">ου υπαλλήλου, </w:t>
      </w:r>
      <w:proofErr w:type="spellStart"/>
      <w:r>
        <w:rPr>
          <w:rFonts w:eastAsia="Times New Roman"/>
          <w:color w:val="000000"/>
          <w:szCs w:val="24"/>
        </w:rPr>
        <w:t>διέπεται</w:t>
      </w:r>
      <w:proofErr w:type="spellEnd"/>
      <w:r>
        <w:rPr>
          <w:rFonts w:eastAsia="Times New Roman"/>
          <w:color w:val="000000"/>
          <w:szCs w:val="24"/>
        </w:rPr>
        <w:t xml:space="preserve"> από διαφάνεια. Με τον τρόπο αυτό παρέχει αυξημένες εγγυήσεις αντικειμενικότητας.</w:t>
      </w:r>
    </w:p>
    <w:p w14:paraId="67A6C7A8"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Η καθιέρωση δε χρονοδιαγράμματος για την ολοκλήρωση των διαδικασιών κινητικότητας, καθώς ως ανώτατο χρονικό όριο ορίζεται το τρίμηνο από την καταληκτική</w:t>
      </w:r>
      <w:r>
        <w:rPr>
          <w:rFonts w:eastAsia="Times New Roman"/>
          <w:color w:val="000000"/>
          <w:szCs w:val="24"/>
        </w:rPr>
        <w:t xml:space="preserve"> ημερομηνία υποβολής των αιτήσεων, απαλλάσσει τους υπαλλήλους από μια αέναη και ατελέσφορη αναμονή, η οποία δρα επιβαρυντικά στην υπηρεσιακή τους λειτουργία.</w:t>
      </w:r>
    </w:p>
    <w:p w14:paraId="67A6C7A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Επιπλέον με το παρόν νομοσχέδιο προτείνονται ρυθμίσεις αναφορικά με τα ασυμβίβαστα και τις υποχρεώ</w:t>
      </w:r>
      <w:r>
        <w:rPr>
          <w:rFonts w:eastAsia="Times New Roman" w:cs="Times New Roman"/>
          <w:szCs w:val="24"/>
        </w:rPr>
        <w:t xml:space="preserve">σεις προσώπων που στελεχώνουν υψηλές διοικητικές θέσεις. </w:t>
      </w:r>
    </w:p>
    <w:p w14:paraId="67A6C7A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Σημειώνεται ότι σύμφωνα με το δίκαιο, οι συναλλαγές εντός της δημόσιας αλλά και της ιδιωτικής σφαίρας οφείλουν να </w:t>
      </w:r>
      <w:proofErr w:type="spellStart"/>
      <w:r>
        <w:rPr>
          <w:rFonts w:eastAsia="Times New Roman" w:cs="Times New Roman"/>
          <w:szCs w:val="24"/>
        </w:rPr>
        <w:t>διέπονται</w:t>
      </w:r>
      <w:proofErr w:type="spellEnd"/>
      <w:r>
        <w:rPr>
          <w:rFonts w:eastAsia="Times New Roman" w:cs="Times New Roman"/>
          <w:szCs w:val="24"/>
        </w:rPr>
        <w:t xml:space="preserve"> από τις αρχές της καλής πίστης και της αμεροληψίας. </w:t>
      </w:r>
    </w:p>
    <w:p w14:paraId="67A6C7A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Σε μια σύγχρονη δημόσ</w:t>
      </w:r>
      <w:r>
        <w:rPr>
          <w:rFonts w:eastAsia="Times New Roman" w:cs="Times New Roman"/>
          <w:szCs w:val="24"/>
        </w:rPr>
        <w:t>ια διοίκηση, η οποία μετά τη θέση σε ισχύ του ν. 4369/2016 αναμένεται να χαρακτηρίζεται μεταξύ άλλων και από εντονότερη σε σχέση με το παρελθόν κινητικότητα υψηλόβαθμων στελεχών από τον δημόσιο στον ιδιωτικό τομέα και αντίστροφα, η θέσπιση διαδικασιών ελέγ</w:t>
      </w:r>
      <w:r>
        <w:rPr>
          <w:rFonts w:eastAsia="Times New Roman" w:cs="Times New Roman"/>
          <w:szCs w:val="24"/>
        </w:rPr>
        <w:t xml:space="preserve">χου για την προστασία της αρχής της αμερόληπτης δράσης της διοικήσεως καθίσταται απαραίτητη, αλλά και για να αποτραπεί το φαινόμενο των «περιστρεφόμενων θυρών». </w:t>
      </w:r>
    </w:p>
    <w:p w14:paraId="67A6C7A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Επίσης με τις προτεινόμενες ρυθμίσεις του παρόντος νομοσχεδίου αναμένεται να υπάρξει βελτίωση </w:t>
      </w:r>
      <w:r>
        <w:rPr>
          <w:rFonts w:eastAsia="Times New Roman" w:cs="Times New Roman"/>
          <w:szCs w:val="24"/>
        </w:rPr>
        <w:t>των υπηρεσιών του κράτους προς τον πολίτη, όπως, πρώτον, στην επίσπευση του διοικητικού έργου, δεύτερον, στην αύξηση της αποτελεσματικότητας, της αποδοτικότητας και της διοικητικής ικανότητας της δημόσιας διοίκησης, τρίτον, στην αποπολιτικοποίηση της δημόσ</w:t>
      </w:r>
      <w:r>
        <w:rPr>
          <w:rFonts w:eastAsia="Times New Roman" w:cs="Times New Roman"/>
          <w:szCs w:val="24"/>
        </w:rPr>
        <w:t xml:space="preserve">ιας διοίκησης και, τέταρτον, στον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στην απλούστευση των διαδικασιών λήψης των αποφάσεων. </w:t>
      </w:r>
    </w:p>
    <w:p w14:paraId="67A6C7A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Σε αυτό το σημείο, επιτρέψτε μου να προβώ σε μια παρατήρηση και συγκεκριμένα στο άρθρο 25 του νομοθετήματος, κυρία Υπουργέ, στο οποίο θα πρέπει να εσ</w:t>
      </w:r>
      <w:r>
        <w:rPr>
          <w:rFonts w:eastAsia="Times New Roman" w:cs="Times New Roman"/>
          <w:szCs w:val="24"/>
        </w:rPr>
        <w:t xml:space="preserve">τιάσουμε την προσοχή μας. </w:t>
      </w:r>
    </w:p>
    <w:p w14:paraId="67A6C7A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άρθρο αυτό αφορά το ποσοστό πρόσληψης των πολυτέκνων ή των τέκνων πολυτέκνων στο δημόσιο τομέα στο πλαίσιο στήριξης αυτής της ευαίσθητης πληθυσμιακής ομάδας, η οποία από το 1997, όταν θεσμοθετήθηκε για πρώτη φορά το συγκεκριμέ</w:t>
      </w:r>
      <w:r>
        <w:rPr>
          <w:rFonts w:eastAsia="Times New Roman" w:cs="Times New Roman"/>
          <w:szCs w:val="24"/>
        </w:rPr>
        <w:t xml:space="preserve">νο ποσοστό, έχει συρρικνωθεί σημαντικά. Θεωρούμε, λοιπόν, πως θα πρέπει να μείνει αδιατάρακτο. </w:t>
      </w:r>
    </w:p>
    <w:p w14:paraId="67A6C7A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Και τούτο, διότι με δεδομένη τη μείωση του αριθμού των πολυτέκνων οικογενειών με διατηρημένο το ποσοστό στο ύψος του 20%, θα έχουν πρόσβαση στο </w:t>
      </w:r>
      <w:r>
        <w:rPr>
          <w:rFonts w:eastAsia="Times New Roman" w:cs="Times New Roman"/>
          <w:szCs w:val="24"/>
        </w:rPr>
        <w:t>δ</w:t>
      </w:r>
      <w:r>
        <w:rPr>
          <w:rFonts w:eastAsia="Times New Roman" w:cs="Times New Roman"/>
          <w:szCs w:val="24"/>
        </w:rPr>
        <w:t>ημόσιο πολύ λιγ</w:t>
      </w:r>
      <w:r>
        <w:rPr>
          <w:rFonts w:eastAsia="Times New Roman" w:cs="Times New Roman"/>
          <w:szCs w:val="24"/>
        </w:rPr>
        <w:t xml:space="preserve">ότερα άτομα σε πραγματικούς αριθμούς. Σε ένα υπαρκτό εφιαλτικό δημογραφικό τοπίο, ας μην τους αποξενώσουμε από τα ελάχιστα εναπομείναντα σε αυτούς ευεργετήματα και κίνητρα. </w:t>
      </w:r>
    </w:p>
    <w:p w14:paraId="67A6C7B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Συνεπώς, προτείνουμε τη διατήρηση του ποσοστού 20% της κάλυψης των θέσεων του δημό</w:t>
      </w:r>
      <w:r>
        <w:rPr>
          <w:rFonts w:eastAsia="Times New Roman" w:cs="Times New Roman"/>
          <w:szCs w:val="24"/>
        </w:rPr>
        <w:t xml:space="preserve">σιου τομέα από πολύτεκνους ή τέκνα πολυτέκνων οικογενειών. </w:t>
      </w:r>
    </w:p>
    <w:p w14:paraId="67A6C7B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Αντιλαμβανόμενοι λοιπόν και αποδεχόμενοι όλοι μας την επιτακτική αναγκαιότητα της ανακατανομής του προσωπικού στο σύνολο της δημόσιας διοίκησης, η οποία δεν αποτελεί απλό ή ελάσσον θέμα, αλλά κρίσ</w:t>
      </w:r>
      <w:r>
        <w:rPr>
          <w:rFonts w:eastAsia="Times New Roman" w:cs="Times New Roman"/>
          <w:szCs w:val="24"/>
        </w:rPr>
        <w:t xml:space="preserve">ιμο και μέγιστο της κρατικής οργάνωσης και λειτουργίας, σας ζητώ να στηρίξουμε όλοι αυτό το σημαντικό εργαλείο της κινητικότητας. </w:t>
      </w:r>
    </w:p>
    <w:p w14:paraId="67A6C7B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θεσμοθέτησή της θα συμβάλει στη βέλτιστη διαχείριση των ανθρώπινων πόρων και, συνεπώς, στην αύξηση της αποτελεσματικότητας </w:t>
      </w:r>
      <w:r>
        <w:rPr>
          <w:rFonts w:eastAsia="Times New Roman" w:cs="Times New Roman"/>
          <w:szCs w:val="24"/>
        </w:rPr>
        <w:t>της δημόσιας διοίκησης.</w:t>
      </w:r>
    </w:p>
    <w:p w14:paraId="67A6C7B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7A6C7B4"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7A6C7B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στο σημείο αυτό θα ήθελα να κάνω μία ανακοίνωση προς το Σώμα. </w:t>
      </w:r>
    </w:p>
    <w:p w14:paraId="67A6C7B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Οι Υπουργοί Οικονομίας και Αν</w:t>
      </w:r>
      <w:r>
        <w:rPr>
          <w:rFonts w:eastAsia="Times New Roman" w:cs="Times New Roman"/>
          <w:szCs w:val="24"/>
        </w:rPr>
        <w:t>άπτυξης, Εσωτερικών, Ψηφιακής Πολιτικής, Τηλεπικοινωνιών και Ενημέρωσης, Οικονομικών, Υγείας, Εργασίας, Κοινωνικής Ασφάλισης και Κοινωνικής Αλληλεγγύης, Πολιτισμού και Αθλητισμού, Περιβάλλοντος και Ενέργειας, Υποδομών και Μεταφορών, Ναυτιλίας και Νησιωτική</w:t>
      </w:r>
      <w:r>
        <w:rPr>
          <w:rFonts w:eastAsia="Times New Roman" w:cs="Times New Roman"/>
          <w:szCs w:val="24"/>
        </w:rPr>
        <w:t>ς Πολιτικής, Αγροτικής Ανάπτυξης και Τροφίμων και Διοικητικής Ανασυγκρότησης, οι Αναπληρωτές Υπουργοί Οικονομίας και Ανάπτυξης, Οικονομικών και Υγείας, καθώς και η Υφυπουργός Οικονομικών κατέθεσαν στις 25</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σχέδιο νόμου: «Απλοποίηση διαδικασιών σύστα</w:t>
      </w:r>
      <w:r>
        <w:rPr>
          <w:rFonts w:eastAsia="Times New Roman" w:cs="Times New Roman"/>
          <w:szCs w:val="24"/>
        </w:rPr>
        <w:t xml:space="preserve">σης επιχειρήσεων, άρση κανονιστικών εμποδίων στον ανταγωνισμό και λοιπές διατάξεις». </w:t>
      </w:r>
    </w:p>
    <w:p w14:paraId="67A6C7B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 ως άνω σχέδιο νόμου έχει χαρακτηριστεί από την Κυβέρνηση ως κατεπείγον και παραπέμπεται στην αρμόδια Διαρκή Επιτροπή. </w:t>
      </w:r>
    </w:p>
    <w:p w14:paraId="67A6C7B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Τον λόγο έχει για δεκαπέντε λεπτά ο συνάδελφος α</w:t>
      </w:r>
      <w:r>
        <w:rPr>
          <w:rFonts w:eastAsia="Times New Roman" w:cs="Times New Roman"/>
          <w:szCs w:val="24"/>
        </w:rPr>
        <w:t>πό την Ένωση Κεντρώων κ. Γεώργιος-Δημήτριος Καρράς.</w:t>
      </w:r>
    </w:p>
    <w:p w14:paraId="67A6C7B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Πιστεύω ότι θα είμαι συντομότερος, κύριε Πρόεδρε. </w:t>
      </w:r>
    </w:p>
    <w:p w14:paraId="67A6C7BA" w14:textId="77777777" w:rsidR="00101048" w:rsidRDefault="00350F3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Σας ευχαριστώ πολύ, κύριε συνάδελφε. </w:t>
      </w:r>
    </w:p>
    <w:p w14:paraId="67A6C7B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θα πάμε με τον κατάλογο των Βουλευτών, όπως ήταν από χθες; </w:t>
      </w:r>
    </w:p>
    <w:p w14:paraId="67A6C7B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Γεωργιάδη, ο κ. Καρράς δεν μίλησε χθες και θα μιλήσει σήμερα. Θα ακολουθήσει ο κατάλογος των ομιλητών. </w:t>
      </w:r>
    </w:p>
    <w:p w14:paraId="67A6C7B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67A6C7BE"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για τη δυνατότητα που μου δίνετε να μιλήσω σήμερα νωρίς το πρωί, επειδή δεν είχα χθες τη δυνατότητα να μιλήσω ως εισηγητής επί του νομοσχεδίου. </w:t>
      </w:r>
    </w:p>
    <w:p w14:paraId="67A6C7BF"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κινητικότητα -και θα εκφράσω εδώ ορισμένες προσωπικές σκ</w:t>
      </w:r>
      <w:r>
        <w:rPr>
          <w:rFonts w:eastAsia="Times New Roman" w:cs="Times New Roman"/>
          <w:szCs w:val="24"/>
        </w:rPr>
        <w:t xml:space="preserve">έψεις- σαν θεσμός είτε το θέλουμε είτε όχι έχει πάντοτε και ιδεολογικό υπόβαθρο. Συνιστά την εκδήλωση πολιτικής πρόθεσης του εκάστοτε κυβερνώντος κόμματος. </w:t>
      </w:r>
    </w:p>
    <w:p w14:paraId="67A6C7C0"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Έχουμε συναντήσει, λοιπόν, στην ελληνική νομοθεσία κινητικότητα με την έννοια της μετακίνησης ολόκλ</w:t>
      </w:r>
      <w:r>
        <w:rPr>
          <w:rFonts w:eastAsia="Times New Roman" w:cs="Times New Roman"/>
          <w:szCs w:val="24"/>
        </w:rPr>
        <w:t xml:space="preserve">ηρων κλάδων προς άλλους τομείς -θυμίζω τη μετακίνηση των δημοτικών αστυνομικών, που μέχρι σήμερα δεν έχει αντιμετωπιστεί </w:t>
      </w:r>
      <w:proofErr w:type="spellStart"/>
      <w:r>
        <w:rPr>
          <w:rFonts w:eastAsia="Times New Roman" w:cs="Times New Roman"/>
          <w:szCs w:val="24"/>
        </w:rPr>
        <w:t>τελεσφόρως</w:t>
      </w:r>
      <w:proofErr w:type="spellEnd"/>
      <w:r>
        <w:rPr>
          <w:rFonts w:eastAsia="Times New Roman" w:cs="Times New Roman"/>
          <w:szCs w:val="24"/>
        </w:rPr>
        <w:t xml:space="preserve"> το ζήτημά τους, αυτή είναι μία πλευρά ιδεολογίας κινητικότητας- και η σημερινή Κυβέρνηση έχει την ιδεολογία ότι η κινητικότη</w:t>
      </w:r>
      <w:r>
        <w:rPr>
          <w:rFonts w:eastAsia="Times New Roman" w:cs="Times New Roman"/>
          <w:szCs w:val="24"/>
        </w:rPr>
        <w:t xml:space="preserve">τα θα πρέπει να είναι εθελοντική. </w:t>
      </w:r>
    </w:p>
    <w:p w14:paraId="67A6C7C1"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Ναι, να το δεχθούμε, λοιπόν, ότι η κινητικότητα θα πρέπει να είναι εθελοντική. Έχω εκφράσει, όμως, τις σφοδρότατες αμφιβολίες μου, για τον εξής λόγο. Προηγείται η νομοθέτηση της </w:t>
      </w:r>
      <w:proofErr w:type="spellStart"/>
      <w:r>
        <w:rPr>
          <w:rFonts w:eastAsia="Times New Roman" w:cs="Times New Roman"/>
          <w:szCs w:val="24"/>
        </w:rPr>
        <w:t>κινητικότητος</w:t>
      </w:r>
      <w:proofErr w:type="spellEnd"/>
      <w:r>
        <w:rPr>
          <w:rFonts w:eastAsia="Times New Roman" w:cs="Times New Roman"/>
          <w:szCs w:val="24"/>
        </w:rPr>
        <w:t xml:space="preserve"> της πραγματικής αναδιάρθρωσης</w:t>
      </w:r>
      <w:r>
        <w:rPr>
          <w:rFonts w:eastAsia="Times New Roman" w:cs="Times New Roman"/>
          <w:szCs w:val="24"/>
        </w:rPr>
        <w:t xml:space="preserve"> και μεταρρύθμισης της δημόσιας διοίκησης; Τι εννοώ με αυτό; Λέει μέσα ο ίδιος ο νόμος -και ακυρώνει εν πολλοίς το περιεχόμενό του- ότι θα δημιουργηθούν οργανογράμματα, θα υπάρξουν περιγράμματα θέσεων εργασίας και όταν αυτό, λοιπόν, ολοκληρωθεί, θα έλθει ν</w:t>
      </w:r>
      <w:r>
        <w:rPr>
          <w:rFonts w:eastAsia="Times New Roman" w:cs="Times New Roman"/>
          <w:szCs w:val="24"/>
        </w:rPr>
        <w:t>α λειτουργήσει ο θεσμός της κινητικότητας, που καλείται σήμερα η Βουλή να υποστηρίξει.</w:t>
      </w:r>
    </w:p>
    <w:p w14:paraId="67A6C7C2"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είπα και στις </w:t>
      </w:r>
      <w:r>
        <w:rPr>
          <w:rFonts w:eastAsia="Times New Roman" w:cs="Times New Roman"/>
          <w:szCs w:val="24"/>
        </w:rPr>
        <w:t>ε</w:t>
      </w:r>
      <w:r>
        <w:rPr>
          <w:rFonts w:eastAsia="Times New Roman" w:cs="Times New Roman"/>
          <w:szCs w:val="24"/>
        </w:rPr>
        <w:t>πιτροπές, κύριοι συνάδελφοι, ότι το θεωρώ πραγματικά πρωθύστερο, γιατί αν είχαμε σχηματίσει εικόνα του αριθμού των θέσεων, εάν είχαμε σχηματίσει εικόνα</w:t>
      </w:r>
      <w:r>
        <w:rPr>
          <w:rFonts w:eastAsia="Times New Roman" w:cs="Times New Roman"/>
          <w:szCs w:val="24"/>
        </w:rPr>
        <w:t xml:space="preserve"> του αριθμού των ειδικοτήτων, εάν είχε κριθεί το αν οι ειδικότητες θα εξυπηρετούν σύγχρονες καταστάσεις και ανάγκες του δημόσιου τομέα ή εξακολουθούν να υπάρχουν –και γνωρίζουμε όλοι ότι υπάρχουν- παρωχημένες ειδικότητες, που για λόγους όχι τόσο ιστορικούς</w:t>
      </w:r>
      <w:r>
        <w:rPr>
          <w:rFonts w:eastAsia="Times New Roman" w:cs="Times New Roman"/>
          <w:szCs w:val="24"/>
        </w:rPr>
        <w:t xml:space="preserve"> όσο πολλές φορές και εξυπηρέτησης κάποιων φίλιων δυνάμεων διατηρούνται, θα μπορούσαμε να δούμε εάν ο θεσμός της </w:t>
      </w:r>
      <w:proofErr w:type="spellStart"/>
      <w:r>
        <w:rPr>
          <w:rFonts w:eastAsia="Times New Roman" w:cs="Times New Roman"/>
          <w:szCs w:val="24"/>
        </w:rPr>
        <w:t>κινητικότητος</w:t>
      </w:r>
      <w:proofErr w:type="spellEnd"/>
      <w:r>
        <w:rPr>
          <w:rFonts w:eastAsia="Times New Roman" w:cs="Times New Roman"/>
          <w:szCs w:val="24"/>
        </w:rPr>
        <w:t xml:space="preserve"> όπως τίθεται </w:t>
      </w:r>
      <w:proofErr w:type="spellStart"/>
      <w:r>
        <w:rPr>
          <w:rFonts w:eastAsia="Times New Roman" w:cs="Times New Roman"/>
          <w:szCs w:val="24"/>
        </w:rPr>
        <w:t>τίθεται</w:t>
      </w:r>
      <w:proofErr w:type="spellEnd"/>
      <w:r>
        <w:rPr>
          <w:rFonts w:eastAsia="Times New Roman" w:cs="Times New Roman"/>
          <w:szCs w:val="24"/>
        </w:rPr>
        <w:t xml:space="preserve"> σε ορθές διαστάσεις ή όχι. </w:t>
      </w:r>
    </w:p>
    <w:p w14:paraId="67A6C7C3"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έχω υποστηρίξει την άποψη ότι το νομοσχέδιο αυτό έπρεπε να έρθει αργότερα. Η</w:t>
      </w:r>
      <w:r>
        <w:rPr>
          <w:rFonts w:eastAsia="Times New Roman" w:cs="Times New Roman"/>
          <w:szCs w:val="24"/>
        </w:rPr>
        <w:t xml:space="preserve"> κ. </w:t>
      </w:r>
      <w:proofErr w:type="spellStart"/>
      <w:r>
        <w:rPr>
          <w:rFonts w:eastAsia="Times New Roman" w:cs="Times New Roman"/>
          <w:szCs w:val="24"/>
        </w:rPr>
        <w:t>Θελερίτη</w:t>
      </w:r>
      <w:proofErr w:type="spellEnd"/>
      <w:r>
        <w:rPr>
          <w:rFonts w:eastAsia="Times New Roman" w:cs="Times New Roman"/>
          <w:szCs w:val="24"/>
        </w:rPr>
        <w:t xml:space="preserve"> επιχείρησε χθες μία συμπλήρωση -διόρθωση θα την ονόμαζα- και είπε ότι επεξεργάζεται ήδη η Κυβέρνηση -καθόσον γνωρίζει- το ζήτημα των οργανισμών, το ζήτημα των οργανογραμμάτων. Ας το ευχηθούμε. Δεν μπορούμε να το δεσμεύσουμε. Και δεν μπορούμε ν</w:t>
      </w:r>
      <w:r>
        <w:rPr>
          <w:rFonts w:eastAsia="Times New Roman" w:cs="Times New Roman"/>
          <w:szCs w:val="24"/>
        </w:rPr>
        <w:t>α το δεσμεύσουμε και σε σχέση με τη γενικότερη κατάσταση της χώρας, η οποία σήμερα δεν μπορώ να πω ότι είναι και η καλύτερη.</w:t>
      </w:r>
    </w:p>
    <w:p w14:paraId="67A6C7C4"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Πάμε και σε λίγα σχόλια πάνω στον θεσμό της κινητικότητας όπως εισάγεται. Λέει: Όπου καλύπτεται το 50% των θέσεων μίας υπηρεσίας, ο</w:t>
      </w:r>
      <w:r>
        <w:rPr>
          <w:rFonts w:eastAsia="Times New Roman" w:cs="Times New Roman"/>
          <w:szCs w:val="24"/>
        </w:rPr>
        <w:t xml:space="preserve">ι πλέον του 50% θα μπορούν να υποβάλλουν αίτηση προς την αρμόδια </w:t>
      </w:r>
      <w:r>
        <w:rPr>
          <w:rFonts w:eastAsia="Times New Roman" w:cs="Times New Roman"/>
          <w:szCs w:val="24"/>
        </w:rPr>
        <w:t>α</w:t>
      </w:r>
      <w:r>
        <w:rPr>
          <w:rFonts w:eastAsia="Times New Roman" w:cs="Times New Roman"/>
          <w:szCs w:val="24"/>
        </w:rPr>
        <w:t xml:space="preserve">ρχή για να μετακινηθούν εντός άλλης υπηρεσίας είτε άλλου Υπουργείου ή και σε άλλον φορέα της </w:t>
      </w:r>
      <w:r>
        <w:rPr>
          <w:rFonts w:eastAsia="Times New Roman" w:cs="Times New Roman"/>
          <w:szCs w:val="24"/>
        </w:rPr>
        <w:t>γ</w:t>
      </w:r>
      <w:r>
        <w:rPr>
          <w:rFonts w:eastAsia="Times New Roman" w:cs="Times New Roman"/>
          <w:szCs w:val="24"/>
        </w:rPr>
        <w:t>ενικής Κυβέρνησης, ακόμα και σε νομικό πρόσωπο ιδιωτικού δικαίου. Το 50% μού δημιουργεί έναν προ</w:t>
      </w:r>
      <w:r>
        <w:rPr>
          <w:rFonts w:eastAsia="Times New Roman" w:cs="Times New Roman"/>
          <w:szCs w:val="24"/>
        </w:rPr>
        <w:t xml:space="preserve">βληματισμό. Πώς βγαίνει αυτό το κριτήριο; Το κριτήριο του 50% βγαίνει κατόπιν μελέτης και προτύπων; Βγαίνει κατόπιν πραγματικής διαγνώσεως ότι έχουμε στους οργανισμούς των Υπουργείων, στους οργανισμούς των υπηρεσιών </w:t>
      </w:r>
      <w:proofErr w:type="spellStart"/>
      <w:r>
        <w:rPr>
          <w:rFonts w:eastAsia="Times New Roman" w:cs="Times New Roman"/>
          <w:szCs w:val="24"/>
        </w:rPr>
        <w:t>υπερπληθώρα</w:t>
      </w:r>
      <w:proofErr w:type="spellEnd"/>
      <w:r>
        <w:rPr>
          <w:rFonts w:eastAsia="Times New Roman" w:cs="Times New Roman"/>
          <w:szCs w:val="24"/>
        </w:rPr>
        <w:t xml:space="preserve"> οργανικών θέσεων επί δύο; Αυ</w:t>
      </w:r>
      <w:r>
        <w:rPr>
          <w:rFonts w:eastAsia="Times New Roman" w:cs="Times New Roman"/>
          <w:szCs w:val="24"/>
        </w:rPr>
        <w:t xml:space="preserve">τή την απάντηση μού δίνει το 50%. Όταν μπορούμε το πλέον του 50% να το μετακινούμε σημαίνει ότι στο οργανόγραμμα είναι διπλάσιες θέσεις από εκείνες οι οποίες </w:t>
      </w:r>
      <w:proofErr w:type="spellStart"/>
      <w:r>
        <w:rPr>
          <w:rFonts w:eastAsia="Times New Roman" w:cs="Times New Roman"/>
          <w:szCs w:val="24"/>
        </w:rPr>
        <w:t>αναγκαιούν</w:t>
      </w:r>
      <w:proofErr w:type="spellEnd"/>
      <w:r>
        <w:rPr>
          <w:rFonts w:eastAsia="Times New Roman" w:cs="Times New Roman"/>
          <w:szCs w:val="24"/>
        </w:rPr>
        <w:t xml:space="preserve"> για την εξυπηρέτηση της υπηρεσίας. Δεν με έχει πείσει και σε αυτό το σημείο και για τον</w:t>
      </w:r>
      <w:r>
        <w:rPr>
          <w:rFonts w:eastAsia="Times New Roman" w:cs="Times New Roman"/>
          <w:szCs w:val="24"/>
        </w:rPr>
        <w:t xml:space="preserve"> λόγο τού ότι φαίνεται ότι είτε υπάρχουν σε άλλες υπηρεσίες περισσεύματα είτε σε άλλες ελλείψεις. Επομένως, το 50% είναι ένα σταθερό μεν αριθμητικά κριτήριο, αλλά ασταθές στην πραγματικότητα. </w:t>
      </w:r>
    </w:p>
    <w:p w14:paraId="67A6C7C5"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Αντιστοίχως και το 65% για τους μικρούς δήμους, κυρία Υπουργέ, </w:t>
      </w:r>
      <w:r>
        <w:rPr>
          <w:rFonts w:eastAsia="Times New Roman" w:cs="Times New Roman"/>
          <w:szCs w:val="24"/>
        </w:rPr>
        <w:t xml:space="preserve">έχει την ίδια αστάθεια. Έδωσαν παραδείγματα οι δήμαρχοι που ήρθαν στην </w:t>
      </w:r>
      <w:r>
        <w:rPr>
          <w:rFonts w:eastAsia="Times New Roman" w:cs="Times New Roman"/>
          <w:szCs w:val="24"/>
        </w:rPr>
        <w:t>ε</w:t>
      </w:r>
      <w:r>
        <w:rPr>
          <w:rFonts w:eastAsia="Times New Roman" w:cs="Times New Roman"/>
          <w:szCs w:val="24"/>
        </w:rPr>
        <w:t xml:space="preserve">πιτροπή και είχαν την καλοσύνη να δώσουν τις απόψεις τους. Επομένως, και αυτό είναι ένα ασταθές κριτήριο. </w:t>
      </w:r>
    </w:p>
    <w:p w14:paraId="67A6C7C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έχει σημασία. Εμείς έχουμε δηλώσει ότι επί της αρχής και στα άρθρα αυτά δ</w:t>
      </w:r>
      <w:r>
        <w:rPr>
          <w:rFonts w:eastAsia="Times New Roman" w:cs="Times New Roman"/>
          <w:szCs w:val="24"/>
        </w:rPr>
        <w:t>εν θα ψηφίσουμε το νομοσχέδιο.</w:t>
      </w:r>
    </w:p>
    <w:p w14:paraId="67A6C7C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Έχουμε εξηγήσει -και συμπλήρωσα σήμερα και την ιδεολογική τοποθέτησή μας πάνω στο ζήτημα- ότι την κινητικότητα τα δύο μεγάλα κόμματα, της Δεξιάς και της Αριστεράς, τη βλέπουν με διαφορετικό μάτι. Της μεν Δεξιάς τη βλέπουν ως </w:t>
      </w:r>
      <w:r>
        <w:rPr>
          <w:rFonts w:eastAsia="Times New Roman" w:cs="Times New Roman"/>
          <w:szCs w:val="24"/>
        </w:rPr>
        <w:t xml:space="preserve">μετακίνηση </w:t>
      </w:r>
      <w:proofErr w:type="spellStart"/>
      <w:r>
        <w:rPr>
          <w:rFonts w:eastAsia="Times New Roman" w:cs="Times New Roman"/>
          <w:szCs w:val="24"/>
        </w:rPr>
        <w:t>ομαδόν</w:t>
      </w:r>
      <w:proofErr w:type="spellEnd"/>
      <w:r>
        <w:rPr>
          <w:rFonts w:eastAsia="Times New Roman" w:cs="Times New Roman"/>
          <w:szCs w:val="24"/>
        </w:rPr>
        <w:t xml:space="preserve">, της δε Αριστεράς εθελοντική. Δεν είναι, όμως, η λύση αυτή για μια εύρυθμη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Η λύση θα ήταν να είχαμε δημιουργήσει πρότυπα. </w:t>
      </w:r>
    </w:p>
    <w:p w14:paraId="67A6C7C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Ρώτησα στην </w:t>
      </w:r>
      <w:r>
        <w:rPr>
          <w:rFonts w:eastAsia="Times New Roman" w:cs="Times New Roman"/>
          <w:szCs w:val="24"/>
        </w:rPr>
        <w:t>ε</w:t>
      </w:r>
      <w:r>
        <w:rPr>
          <w:rFonts w:eastAsia="Times New Roman" w:cs="Times New Roman"/>
          <w:szCs w:val="24"/>
        </w:rPr>
        <w:t>πιτροπή αν υπάρχουν πρότυπα τα οποία θα οδηγήσουν στη σύνταξη σωστών οργανογραμμάτων</w:t>
      </w:r>
      <w:r>
        <w:rPr>
          <w:rFonts w:eastAsia="Times New Roman" w:cs="Times New Roman"/>
          <w:szCs w:val="24"/>
        </w:rPr>
        <w:t>. Δεν πήρα καμ</w:t>
      </w:r>
      <w:r>
        <w:rPr>
          <w:rFonts w:eastAsia="Times New Roman" w:cs="Times New Roman"/>
          <w:szCs w:val="24"/>
        </w:rPr>
        <w:t>μ</w:t>
      </w:r>
      <w:r>
        <w:rPr>
          <w:rFonts w:eastAsia="Times New Roman" w:cs="Times New Roman"/>
          <w:szCs w:val="24"/>
        </w:rPr>
        <w:t>ία απάντηση. Η μόνη απάντηση που πήρα από τον εκπρόσωπο της ΚΕΔΕ, είναι ότι η ΕΕΤΑΑ, η ιδιωτική εταιρεία της ΚΕΔΕ, έχει κάνει μία μελέτη ιδιωτικού χαρακτήρα -δεν έχει θεσμικό χαρακτήρα- για τους δήμους και ενδεχομένως θα την ακολουθήσουν. Όμ</w:t>
      </w:r>
      <w:r>
        <w:rPr>
          <w:rFonts w:eastAsia="Times New Roman" w:cs="Times New Roman"/>
          <w:szCs w:val="24"/>
        </w:rPr>
        <w:t>ως και αυτό τίθεται στην απόλυτη διάκριση του κάθε δημοτικού άρχοντος και όχι ως νομοθετημένη υποχρέωση, για να μπορεί να ελεγχθεί.</w:t>
      </w:r>
    </w:p>
    <w:p w14:paraId="67A6C7C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Ένα δεύτερο ζήτημα που τίθεται στο ίδιο νομοσχέδιο είναι τα περίφημα ασυμβίβαστα και η προστασία του δημοσίου συμφέροντος, η</w:t>
      </w:r>
      <w:r>
        <w:rPr>
          <w:rFonts w:eastAsia="Times New Roman" w:cs="Times New Roman"/>
          <w:szCs w:val="24"/>
        </w:rPr>
        <w:t xml:space="preserve"> σύγκρουση συμφερόντων, όπως αναφέρεται στο δεύτερο τμήμα του νομοσχεδίου.</w:t>
      </w:r>
    </w:p>
    <w:p w14:paraId="67A6C7C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Σχετικά με τα ασυμβίβαστα εδώ έχω ήδη εκφράσει προωθημένη άποψη. Τα ασυμβίβαστα αιτιολογούνται, στην έκθεση που συνοδεύει το νομοσχέδιο, με το ότι αποκλείουν τις «περιστρεφόμενες θύ</w:t>
      </w:r>
      <w:r>
        <w:rPr>
          <w:rFonts w:eastAsia="Times New Roman" w:cs="Times New Roman"/>
          <w:szCs w:val="24"/>
        </w:rPr>
        <w:t xml:space="preserve">ρες» στο </w:t>
      </w:r>
      <w:r>
        <w:rPr>
          <w:rFonts w:eastAsia="Times New Roman" w:cs="Times New Roman"/>
          <w:szCs w:val="24"/>
        </w:rPr>
        <w:t>δ</w:t>
      </w:r>
      <w:r>
        <w:rPr>
          <w:rFonts w:eastAsia="Times New Roman" w:cs="Times New Roman"/>
          <w:szCs w:val="24"/>
        </w:rPr>
        <w:t xml:space="preserve">ημόσιο. Εν </w:t>
      </w:r>
      <w:proofErr w:type="spellStart"/>
      <w:r>
        <w:rPr>
          <w:rFonts w:eastAsia="Times New Roman" w:cs="Times New Roman"/>
          <w:szCs w:val="24"/>
        </w:rPr>
        <w:t>έτει</w:t>
      </w:r>
      <w:proofErr w:type="spellEnd"/>
      <w:r>
        <w:rPr>
          <w:rFonts w:eastAsia="Times New Roman" w:cs="Times New Roman"/>
          <w:szCs w:val="24"/>
        </w:rPr>
        <w:t xml:space="preserve"> 2016 θέλουμε στεγανά μεταξύ δημοσίου και ιδιωτικού τομέα; Θέλουμε να κλείσουμε την πόρτα, να μην μπορεί να βγει εκείνος που είναι εντός, αλλά να μην μπορεί να μπει και εκείνος που είναι εκτός;</w:t>
      </w:r>
    </w:p>
    <w:p w14:paraId="67A6C7C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 νόμος περί επιτελικού μητρώου αποκλ</w:t>
      </w:r>
      <w:r>
        <w:rPr>
          <w:rFonts w:eastAsia="Times New Roman" w:cs="Times New Roman"/>
          <w:szCs w:val="24"/>
        </w:rPr>
        <w:t>είει διαρρήδην το δικαίωμα ενός ιδιώτη που έχει τις γνώσεις του μάνατζερ να κάνει μία αίτηση να εγγραφεί στο μητρώο. Διότι, ποιοι μπαίνουν από τον λεγόμενο ευρύτερο τομέα; Οι απόστρατοι και οι καθηγητές πανεπιστημίου. Βεβαίως, οι καθηγητές πανεπιστημίου κα</w:t>
      </w:r>
      <w:r>
        <w:rPr>
          <w:rFonts w:eastAsia="Times New Roman" w:cs="Times New Roman"/>
          <w:szCs w:val="24"/>
        </w:rPr>
        <w:t xml:space="preserve">λό θα είναι να διατηρούν το εκπαιδευτικό τους έργο και να μην επιδιώκουν άλλες νέες θέσεις, διότι στο τέλος θα </w:t>
      </w:r>
      <w:proofErr w:type="spellStart"/>
      <w:r>
        <w:rPr>
          <w:rFonts w:eastAsia="Times New Roman" w:cs="Times New Roman"/>
          <w:szCs w:val="24"/>
        </w:rPr>
        <w:t>υπολειπόμεθα</w:t>
      </w:r>
      <w:proofErr w:type="spellEnd"/>
      <w:r>
        <w:rPr>
          <w:rFonts w:eastAsia="Times New Roman" w:cs="Times New Roman"/>
          <w:szCs w:val="24"/>
        </w:rPr>
        <w:t xml:space="preserve"> και στην εκπαίδευση.</w:t>
      </w:r>
    </w:p>
    <w:p w14:paraId="67A6C7C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Να μη θυμίσω -μου ήρθε μια σκέψη αυτόματη- ότι όντας νέος Βουλευτής στη Βουλή πριν έναν χρόνο όταν άκουσα τον α</w:t>
      </w:r>
      <w:r>
        <w:rPr>
          <w:rFonts w:eastAsia="Times New Roman" w:cs="Times New Roman"/>
          <w:szCs w:val="24"/>
        </w:rPr>
        <w:t>ριθμό των αποσπασμένων εκπαιδευτικών της πρωτοβάθμιας και δευτεροβάθμιας εκπαίδευσης, μέχρι και στις μητροπόλεις, τρόμαξα και είπα ότι δεν μπορεί να λειτουργήσει η εκπαίδευση με αυτόν τον αριθμό. Ρώτησα, λοιπόν, τον τότε Υπουργό τι θα κάνει -γιατί έφερε μι</w:t>
      </w:r>
      <w:r>
        <w:rPr>
          <w:rFonts w:eastAsia="Times New Roman" w:cs="Times New Roman"/>
          <w:szCs w:val="24"/>
        </w:rPr>
        <w:t>α διάταξη για πιστώσεις αναπληρωτών- και γιατί δεν επιχειρεί με ένα πρόγραμμα να επανενταχθούν στην εκπαίδευση. Να θυμίσω τι μου είπε; Έχει καταγραφεί στα Πρακτικά. Έχουν ξεχάσει, λέει, από τα πολλά χρόνια που είναι αποσπασμένοι, πώς μπαίνουν και πώς διδάσ</w:t>
      </w:r>
      <w:r>
        <w:rPr>
          <w:rFonts w:eastAsia="Times New Roman" w:cs="Times New Roman"/>
          <w:szCs w:val="24"/>
        </w:rPr>
        <w:t>κουν. Το ίδιο θα συμβεί και εδώ τώρα; Δεν ξέρω τι θα συμβεί. Δεν θέλω να είμαι μάντης κακών. Θέλω απλώς να σταχυολογήσω ορισμένες σκέψεις.</w:t>
      </w:r>
    </w:p>
    <w:p w14:paraId="67A6C7C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Επανέρχομαι, λοιπόν, στο ζήτημα των επιτελικών στελεχών. Εγώ δεν συμφωνώ προσωπικά –εκφράζω απολύτως προσωπική άποψη-</w:t>
      </w:r>
      <w:r>
        <w:rPr>
          <w:rFonts w:eastAsia="Times New Roman" w:cs="Times New Roman"/>
          <w:szCs w:val="24"/>
        </w:rPr>
        <w:t xml:space="preserve"> με τη λεγόμενη «περιστρεφόμενη θύρα». Εγώ τη θέλω ανοιχτή, ώστε να μπορεί και ο επιτυχημένος μάνατζερ του ιδιωτικού τομέα να διοικήσει μία δημόσια επιχείρηση, έναν δημόσιο φορέα, γιατί πλέον το </w:t>
      </w:r>
      <w:r>
        <w:rPr>
          <w:rFonts w:eastAsia="Times New Roman" w:cs="Times New Roman"/>
          <w:szCs w:val="24"/>
        </w:rPr>
        <w:t>δ</w:t>
      </w:r>
      <w:r>
        <w:rPr>
          <w:rFonts w:eastAsia="Times New Roman" w:cs="Times New Roman"/>
          <w:szCs w:val="24"/>
        </w:rPr>
        <w:t>ημόσιο το μετράμε αλλιώς εμείς στην Ελλάδα. Μετράμε τη συμμε</w:t>
      </w:r>
      <w:r>
        <w:rPr>
          <w:rFonts w:eastAsia="Times New Roman" w:cs="Times New Roman"/>
          <w:szCs w:val="24"/>
        </w:rPr>
        <w:t xml:space="preserve">τοχή του ΑΕΠ στο </w:t>
      </w:r>
      <w:r>
        <w:rPr>
          <w:rFonts w:eastAsia="Times New Roman" w:cs="Times New Roman"/>
          <w:szCs w:val="24"/>
        </w:rPr>
        <w:t>δ</w:t>
      </w:r>
      <w:r>
        <w:rPr>
          <w:rFonts w:eastAsia="Times New Roman" w:cs="Times New Roman"/>
          <w:szCs w:val="24"/>
        </w:rPr>
        <w:t>ημόσιο με το κόστος μισθοδοσίας και το κόστος λειτουργικών εσόδων. Μέτρησε κανείς ποτέ να μας πει την ανταποδοτικότητα αυτής της δαπάνης που προκύπτει από τη φορολογία ή από δάνεια του κράτους; Ποτέ. Εγώ τουλάχιστον δεν το έχω ακούσει. Θα</w:t>
      </w:r>
      <w:r>
        <w:rPr>
          <w:rFonts w:eastAsia="Times New Roman" w:cs="Times New Roman"/>
          <w:szCs w:val="24"/>
        </w:rPr>
        <w:t xml:space="preserve"> ακούσω με χαρά μια απάντηση για το αν έχει μετρηθεί η ανταποδοτικότητα, τι προσφέρει η δημόσια διοίκηση στο ΑΕΠ, όχι μόνον μισθούς και όχι μόνον λειτουργικά έξοδα.</w:t>
      </w:r>
    </w:p>
    <w:p w14:paraId="67A6C7C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Πάμε παρακάτω. Έχω πει, λοιπόν, την προωθημένη άποψη -και έγινε ίσως και λίγο αντικείμενο σ</w:t>
      </w:r>
      <w:r>
        <w:rPr>
          <w:rFonts w:eastAsia="Times New Roman" w:cs="Times New Roman"/>
          <w:szCs w:val="24"/>
        </w:rPr>
        <w:t>χολίων- να φέρουμε και τα λόμπι στην Ελλάδα. Έκανε εντύπωση. Υποστηρίζω, λοιπόν, σε αυτό το σημείο ότι είναι ο μόνος θεσμός διαφάνειας. Ο μόνος θεσμός διαφάνειας είναι αυτός, είτε το θέλουμε είτε όχι. Και γιατί το λέω αυτό; Είναι εκ προοιμίου φανερές ομάδε</w:t>
      </w:r>
      <w:r>
        <w:rPr>
          <w:rFonts w:eastAsia="Times New Roman" w:cs="Times New Roman"/>
          <w:szCs w:val="24"/>
        </w:rPr>
        <w:t>ς πιέσεως. Ξέρουμε ποιοι κάνουν αυτή τη δουλειά, ξέρουμε από πού πληρώνονται, ξέρουμε ποια συμφέροντα εξυπηρετούν, ενώ με τον αποκλεισμό από τον ιδιωτικό τομέα, έστω και με τα ασυμβίβαστα, δεν γνωρίζουμε ποιος πολλές φορές διάκειται φιλικά προς ορισμένα συ</w:t>
      </w:r>
      <w:r>
        <w:rPr>
          <w:rFonts w:eastAsia="Times New Roman" w:cs="Times New Roman"/>
          <w:szCs w:val="24"/>
        </w:rPr>
        <w:t xml:space="preserve">μφέροντα και πολλές φορές δεν γνωρίζουμε αν αυτή η φιλική διάθεση προέρχεται και εξ ανταλλαγμάτων. </w:t>
      </w:r>
    </w:p>
    <w:p w14:paraId="67A6C7CF" w14:textId="77777777" w:rsidR="00101048" w:rsidRDefault="00350F3C">
      <w:pPr>
        <w:spacing w:line="600" w:lineRule="auto"/>
        <w:ind w:firstLine="720"/>
        <w:jc w:val="both"/>
        <w:rPr>
          <w:rFonts w:eastAsia="Times New Roman"/>
          <w:szCs w:val="24"/>
        </w:rPr>
      </w:pPr>
      <w:r>
        <w:rPr>
          <w:rFonts w:eastAsia="Times New Roman"/>
          <w:szCs w:val="24"/>
        </w:rPr>
        <w:t xml:space="preserve">Θα επιμείνω σε αυτό το σημείο και θα επαναλάβω τη σκέψη μου. Να νομοθετηθούν κάποια στιγμή τα </w:t>
      </w:r>
      <w:proofErr w:type="spellStart"/>
      <w:r>
        <w:rPr>
          <w:rFonts w:eastAsia="Times New Roman"/>
          <w:szCs w:val="24"/>
        </w:rPr>
        <w:t>λόμπις</w:t>
      </w:r>
      <w:proofErr w:type="spellEnd"/>
      <w:r>
        <w:rPr>
          <w:rFonts w:eastAsia="Times New Roman"/>
          <w:szCs w:val="24"/>
        </w:rPr>
        <w:t>, να ξέρουμε ποιος εξυπηρετεί ποιον, ποιος πληρώνεται απ</w:t>
      </w:r>
      <w:r>
        <w:rPr>
          <w:rFonts w:eastAsia="Times New Roman"/>
          <w:szCs w:val="24"/>
        </w:rPr>
        <w:t xml:space="preserve">ό ποιον και ποιος στο κάτω-κάτω δέχεται την πίεση και πώς ανταποκρίνεται στην πίεση των </w:t>
      </w:r>
      <w:proofErr w:type="spellStart"/>
      <w:r>
        <w:rPr>
          <w:rFonts w:eastAsia="Times New Roman"/>
          <w:szCs w:val="24"/>
        </w:rPr>
        <w:t>λόμπις</w:t>
      </w:r>
      <w:proofErr w:type="spellEnd"/>
      <w:r>
        <w:rPr>
          <w:rFonts w:eastAsia="Times New Roman"/>
          <w:szCs w:val="24"/>
        </w:rPr>
        <w:t>. Εκεί θα έχουμε εικόνα αν υπάρχει διαφάνεια ή δεν υπάρχει. Όλα τα άλλα τα σημεία είναι θολά.</w:t>
      </w:r>
    </w:p>
    <w:p w14:paraId="67A6C7D0" w14:textId="77777777" w:rsidR="00101048" w:rsidRDefault="00350F3C">
      <w:pPr>
        <w:spacing w:line="600" w:lineRule="auto"/>
        <w:ind w:firstLine="720"/>
        <w:jc w:val="both"/>
        <w:rPr>
          <w:rFonts w:eastAsia="Times New Roman"/>
          <w:szCs w:val="24"/>
        </w:rPr>
      </w:pPr>
      <w:r>
        <w:rPr>
          <w:rFonts w:eastAsia="Times New Roman"/>
          <w:szCs w:val="24"/>
        </w:rPr>
        <w:t>Στις κατ’ ίδιαν διατάξεις –προσπαθώ, κύριε Πρόεδρε, να τηρήσω τη δέσ</w:t>
      </w:r>
      <w:r>
        <w:rPr>
          <w:rFonts w:eastAsia="Times New Roman"/>
          <w:szCs w:val="24"/>
        </w:rPr>
        <w:t xml:space="preserve">μευσή μου ως προς τον χρόνο- ναι, προφανώς υπάρχουν διατάξεις θετικές. Θα τοποθετηθεί και ο κ. </w:t>
      </w:r>
      <w:proofErr w:type="spellStart"/>
      <w:r>
        <w:rPr>
          <w:rFonts w:eastAsia="Times New Roman"/>
          <w:szCs w:val="24"/>
        </w:rPr>
        <w:t>Σαρίδης</w:t>
      </w:r>
      <w:proofErr w:type="spellEnd"/>
      <w:r>
        <w:rPr>
          <w:rFonts w:eastAsia="Times New Roman"/>
          <w:szCs w:val="24"/>
        </w:rPr>
        <w:t>.</w:t>
      </w:r>
    </w:p>
    <w:p w14:paraId="67A6C7D1" w14:textId="77777777" w:rsidR="00101048" w:rsidRDefault="00350F3C">
      <w:pPr>
        <w:spacing w:line="600" w:lineRule="auto"/>
        <w:ind w:firstLine="720"/>
        <w:jc w:val="both"/>
        <w:rPr>
          <w:rFonts w:eastAsia="Times New Roman"/>
          <w:szCs w:val="24"/>
        </w:rPr>
      </w:pPr>
      <w:r>
        <w:rPr>
          <w:rFonts w:eastAsia="Times New Roman"/>
          <w:szCs w:val="24"/>
        </w:rPr>
        <w:t>Επισημαίνω μόνο ένα ζήτημα που τέθηκε με το άρθρο 36. Έγινε πάρα πολλή συζήτηση για τους ιχθυολόγους, τους βιολόγους, ποιοι είναι και ποιοι δεν είναι. Κ</w:t>
      </w:r>
      <w:r>
        <w:rPr>
          <w:rFonts w:eastAsia="Times New Roman"/>
          <w:szCs w:val="24"/>
        </w:rPr>
        <w:t>αι να πούμε και την αλήθεια. Δυστυχεί η υδατοκαλλιέργεια στην Ελλάδα. Μπορεί να έχουμε μεγάλο αριθμό απασχόλησης, μπορεί να έχουμε παντού, σε κάθε όρμο ή κόλπο της Ελλάδος, υδατοκαλλιέργειες, αλλά δεν έχουμε επιχειρήσεις με θετικό αποτέλεσμα. Οι τρεις μεγά</w:t>
      </w:r>
      <w:r>
        <w:rPr>
          <w:rFonts w:eastAsia="Times New Roman"/>
          <w:szCs w:val="24"/>
        </w:rPr>
        <w:t xml:space="preserve">λες είναι γνωστό στους </w:t>
      </w:r>
      <w:proofErr w:type="spellStart"/>
      <w:r>
        <w:rPr>
          <w:rFonts w:eastAsia="Times New Roman"/>
          <w:szCs w:val="24"/>
        </w:rPr>
        <w:t>παροικούντας</w:t>
      </w:r>
      <w:proofErr w:type="spellEnd"/>
      <w:r>
        <w:rPr>
          <w:rFonts w:eastAsia="Times New Roman"/>
          <w:szCs w:val="24"/>
        </w:rPr>
        <w:t xml:space="preserve"> την οικονομία ποια ταλαιπωρία έχουν υποστεί, σε ποια χέρια βρίσκονται -είναι άδηλα τα κεφάλαια αυτά τα οποία καλύπτουν σήμερα τη λειτουργία τους- και ποιες εν τέλει εθνικές ή διεθνείς τράπεζες τα καλύπτουν ή όχι. Εν πάση</w:t>
      </w:r>
      <w:r>
        <w:rPr>
          <w:rFonts w:eastAsia="Times New Roman"/>
          <w:szCs w:val="24"/>
        </w:rPr>
        <w:t xml:space="preserve"> </w:t>
      </w:r>
      <w:proofErr w:type="spellStart"/>
      <w:r>
        <w:rPr>
          <w:rFonts w:eastAsia="Times New Roman"/>
          <w:szCs w:val="24"/>
        </w:rPr>
        <w:t>περιπτώσει</w:t>
      </w:r>
      <w:proofErr w:type="spellEnd"/>
      <w:r>
        <w:rPr>
          <w:rFonts w:eastAsia="Times New Roman"/>
          <w:szCs w:val="24"/>
        </w:rPr>
        <w:t>.</w:t>
      </w:r>
    </w:p>
    <w:p w14:paraId="67A6C7D2" w14:textId="77777777" w:rsidR="00101048" w:rsidRDefault="00350F3C">
      <w:pPr>
        <w:spacing w:line="600" w:lineRule="auto"/>
        <w:ind w:firstLine="720"/>
        <w:jc w:val="both"/>
        <w:rPr>
          <w:rFonts w:eastAsia="Times New Roman"/>
          <w:szCs w:val="24"/>
        </w:rPr>
      </w:pPr>
      <w:r>
        <w:rPr>
          <w:rFonts w:eastAsia="Times New Roman"/>
          <w:szCs w:val="24"/>
        </w:rPr>
        <w:t>Επειδή, όμως, το ζήτημα της υδατοκαλλιέργειας στους ιχθυολόγους και τους βιολόγους είναι επιστημονικό ζήτημα, εμείς έχουμε την άποψη -και προσωπικά εγώ- ότι καλή ήταν η διατήρηση της προηγούμενης ρύθμισης με την ιεράρχηση: πρώτα ο ιχθυολόγος κ</w:t>
      </w:r>
      <w:r>
        <w:rPr>
          <w:rFonts w:eastAsia="Times New Roman"/>
          <w:szCs w:val="24"/>
        </w:rPr>
        <w:t>αι ακολουθούσε ο βιολόγος. Σήμερα λέει μια νομοτεχνική βελτίωση ότι εξισώνονται επιστήμονες. Δεν αμφισβητώ τις γνώσεις τους και το κύρος τους. Δεν είμαι σε θέση, όμως, να απαντήσω αν είναι οι κατάλληλοι γι’ αυτό το αντικείμενο. Η λέξη «ιχθυολόγος» μου δίνε</w:t>
      </w:r>
      <w:r>
        <w:rPr>
          <w:rFonts w:eastAsia="Times New Roman"/>
          <w:szCs w:val="24"/>
        </w:rPr>
        <w:t xml:space="preserve">ι μια σιγουριά, έχει ένα γνωστικό πεδίο, έχει πάρει μια εκπαίδευση που τουλάχιστον την ακούω συναφή με τη δουλειά που κάνει. Με τη λέξη «βιολόγος» το μυαλό μου πάει σε ερευνητικά κέντρα, σε διάφορα άλλα τα οποία δεν ξέρω ποια είναι. Εν πάση </w:t>
      </w:r>
      <w:proofErr w:type="spellStart"/>
      <w:r>
        <w:rPr>
          <w:rFonts w:eastAsia="Times New Roman"/>
          <w:szCs w:val="24"/>
        </w:rPr>
        <w:t>περιπτώσει</w:t>
      </w:r>
      <w:proofErr w:type="spellEnd"/>
      <w:r>
        <w:rPr>
          <w:rFonts w:eastAsia="Times New Roman"/>
          <w:szCs w:val="24"/>
        </w:rPr>
        <w:t>.</w:t>
      </w:r>
    </w:p>
    <w:p w14:paraId="67A6C7D3" w14:textId="77777777" w:rsidR="00101048" w:rsidRDefault="00350F3C">
      <w:pPr>
        <w:spacing w:line="600" w:lineRule="auto"/>
        <w:ind w:firstLine="720"/>
        <w:jc w:val="both"/>
        <w:rPr>
          <w:rFonts w:eastAsia="Times New Roman"/>
          <w:szCs w:val="24"/>
        </w:rPr>
      </w:pPr>
      <w:r>
        <w:rPr>
          <w:rFonts w:eastAsia="Times New Roman"/>
          <w:szCs w:val="24"/>
        </w:rPr>
        <w:t>Νομίζω, λοιπόν, ότι σκόπιμο θα ήταν εκεί που έγινε νομοτεχνική βελτίωση, ότι δεν θα υποβάλει τη βεβαίωση από το πανεπιστήμιο, να μείνουμε στο παλιό καθεστώς, για να δούμε πώς λειτούργησε και γιατί χρειάζεται σήμερα η μεταβολή.</w:t>
      </w:r>
    </w:p>
    <w:p w14:paraId="67A6C7D4" w14:textId="77777777" w:rsidR="00101048" w:rsidRDefault="00350F3C">
      <w:pPr>
        <w:spacing w:line="600" w:lineRule="auto"/>
        <w:ind w:firstLine="720"/>
        <w:jc w:val="both"/>
        <w:rPr>
          <w:rFonts w:eastAsia="Times New Roman"/>
          <w:szCs w:val="24"/>
        </w:rPr>
      </w:pPr>
      <w:r>
        <w:rPr>
          <w:rFonts w:eastAsia="Times New Roman"/>
          <w:szCs w:val="24"/>
        </w:rPr>
        <w:t>Η μεταβολή αυτή έχω την αίσθη</w:t>
      </w:r>
      <w:r>
        <w:rPr>
          <w:rFonts w:eastAsia="Times New Roman"/>
          <w:szCs w:val="24"/>
        </w:rPr>
        <w:t>ση ότι εξυπηρετεί μια άλλη κακοδαιμονία που έχει η Ελλάδα. Έχει μεγάλο αριθμό αποφοίτων σε σχολές που πολλές φορές στην οικονομία δεν συνεισφέρουν. Δεν θα μιλήσω για το ζήτημα ΤΕΙ. Ετέθη χθες η ισοτιμία των πτυχίων. Είπαμε πολλά χθες. Όμως, έχω την αίσθηση</w:t>
      </w:r>
      <w:r>
        <w:rPr>
          <w:rFonts w:eastAsia="Times New Roman"/>
          <w:szCs w:val="24"/>
        </w:rPr>
        <w:t xml:space="preserve"> ότι υπάρχει μεγάλος αριθμός επιστημόνων. Και τελικά τι κάνουμε; Επενδύουμε σε ξένες οικονομίες, χωρίς ανταπόκριση. Με την κρίση έφυγαν τετρακόσιες είκοσι χιλιάδες –αν είναι ακριβής ο αριθμός- νέοι επιστήμονες, με μεταπτυχιακά, με διδακτορικά, διακεκριμένο</w:t>
      </w:r>
      <w:r>
        <w:rPr>
          <w:rFonts w:eastAsia="Times New Roman"/>
          <w:szCs w:val="24"/>
        </w:rPr>
        <w:t>ι. Πλήρωσε ο Έλληνας πολίτης, πλήρωσε το κράτος, πλήρωσε ο φορολογούμενος. Δεν πλήρωσαν η Γερμανία, η Αμερική, η Αγγλία που θα ωφεληθούν από τις υπηρεσίες τους. Δεν πλήρωσαν. Παίρνουν, όμως, το κέρδος. Διότι το κέρδος είναι ότι τους αξιοποιούν, τους χρησιμ</w:t>
      </w:r>
      <w:r>
        <w:rPr>
          <w:rFonts w:eastAsia="Times New Roman"/>
          <w:szCs w:val="24"/>
        </w:rPr>
        <w:t>οποιούν. Παίρνουν και τα φορολογικά έσοδα από την εργασία που προσφέρουν οι άνθρωποί μας εκεί, παίρνουν και τα ασφαλιστικά ταμεία κι εμείς σε λίγο καιρό θα ψάχνουμε να βρούμε κανέναν χριστιανό να κάνουμε καμμιά δουλειά και δεν θα μπορούμε.</w:t>
      </w:r>
    </w:p>
    <w:p w14:paraId="67A6C7D5" w14:textId="77777777" w:rsidR="00101048" w:rsidRDefault="00350F3C">
      <w:pPr>
        <w:spacing w:line="600" w:lineRule="auto"/>
        <w:ind w:firstLine="720"/>
        <w:jc w:val="both"/>
        <w:rPr>
          <w:rFonts w:eastAsia="Times New Roman"/>
          <w:szCs w:val="24"/>
        </w:rPr>
      </w:pPr>
      <w:r>
        <w:rPr>
          <w:rFonts w:eastAsia="Times New Roman"/>
          <w:szCs w:val="24"/>
        </w:rPr>
        <w:t>Τελειώνοντας, λο</w:t>
      </w:r>
      <w:r>
        <w:rPr>
          <w:rFonts w:eastAsia="Times New Roman"/>
          <w:szCs w:val="24"/>
        </w:rPr>
        <w:t xml:space="preserve">ιπόν, θέλω να πω ότι και η μείωση του αριθμού της συμμετοχής των πολυτέκνων, </w:t>
      </w:r>
      <w:proofErr w:type="spellStart"/>
      <w:r>
        <w:rPr>
          <w:rFonts w:eastAsia="Times New Roman"/>
          <w:szCs w:val="24"/>
        </w:rPr>
        <w:t>τριτέκνων</w:t>
      </w:r>
      <w:proofErr w:type="spellEnd"/>
      <w:r>
        <w:rPr>
          <w:rFonts w:eastAsia="Times New Roman"/>
          <w:szCs w:val="24"/>
        </w:rPr>
        <w:t xml:space="preserve"> καλό είναι να ενισχυθεί. Γιατί να κατέβει το 20% στο 15%; Βέβαια προστίθεται το 5% για τα Α</w:t>
      </w:r>
      <w:r>
        <w:rPr>
          <w:rFonts w:eastAsia="Times New Roman"/>
          <w:szCs w:val="24"/>
        </w:rPr>
        <w:t>ΜΕ</w:t>
      </w:r>
      <w:r>
        <w:rPr>
          <w:rFonts w:eastAsia="Times New Roman"/>
          <w:szCs w:val="24"/>
        </w:rPr>
        <w:t>Α, αλλά ας δούμε και τις ειδικότερες κατηγορίες.</w:t>
      </w:r>
    </w:p>
    <w:p w14:paraId="67A6C7D6" w14:textId="77777777" w:rsidR="00101048" w:rsidRDefault="00350F3C">
      <w:pPr>
        <w:spacing w:line="600" w:lineRule="auto"/>
        <w:ind w:firstLine="720"/>
        <w:jc w:val="both"/>
        <w:rPr>
          <w:rFonts w:eastAsia="Times New Roman"/>
          <w:szCs w:val="24"/>
        </w:rPr>
      </w:pPr>
      <w:r>
        <w:rPr>
          <w:rFonts w:eastAsia="Times New Roman"/>
          <w:szCs w:val="24"/>
        </w:rPr>
        <w:t xml:space="preserve">Τελικά και για τα αμυντικά </w:t>
      </w:r>
      <w:r>
        <w:rPr>
          <w:rFonts w:eastAsia="Times New Roman"/>
          <w:szCs w:val="24"/>
        </w:rPr>
        <w:t>συστήματα ακούγεται μια καλή τροπολογία. Θεωρώ θετική τροπολογία, βέβαια, αυτήν για τους υπαλλήλους του Υπουργείου Πολιτισμού, τους αρχαιοφύλακες. Τουλάχιστον κάποια στιγμή να φυλάξουμε τους αρχαιολογικούς χώρους, να ανοίξουν τα μουσεία λίγες ώρες περισσότ</w:t>
      </w:r>
      <w:r>
        <w:rPr>
          <w:rFonts w:eastAsia="Times New Roman"/>
          <w:szCs w:val="24"/>
        </w:rPr>
        <w:t xml:space="preserve">ερες. Έρχεται ο άλλος από την Ιαπωνία και βρίσκει την Ακρόπολη κλειστή. Λέει, μα εγώ ήρθα για την Ακρόπολη, δεν ήρθα για να δω το Σύνταγμα. Δεν τη βλέπει. Ας ανοίξουν, λοιπόν, κι αυτά. Και με τα κίνητρα, που είπα και στην </w:t>
      </w:r>
      <w:r>
        <w:rPr>
          <w:rFonts w:eastAsia="Times New Roman"/>
          <w:szCs w:val="24"/>
        </w:rPr>
        <w:t>ε</w:t>
      </w:r>
      <w:r>
        <w:rPr>
          <w:rFonts w:eastAsia="Times New Roman"/>
          <w:szCs w:val="24"/>
        </w:rPr>
        <w:t>πιτροπή πώς πρέπει να αντιμετωπισ</w:t>
      </w:r>
      <w:r>
        <w:rPr>
          <w:rFonts w:eastAsia="Times New Roman"/>
          <w:szCs w:val="24"/>
        </w:rPr>
        <w:t>τούν, είναι θετική.</w:t>
      </w:r>
    </w:p>
    <w:p w14:paraId="67A6C7D7" w14:textId="77777777" w:rsidR="00101048" w:rsidRDefault="00350F3C">
      <w:pPr>
        <w:spacing w:line="600" w:lineRule="auto"/>
        <w:ind w:firstLine="720"/>
        <w:jc w:val="both"/>
        <w:rPr>
          <w:rFonts w:eastAsia="Times New Roman"/>
          <w:szCs w:val="24"/>
        </w:rPr>
      </w:pPr>
      <w:r>
        <w:rPr>
          <w:rFonts w:eastAsia="Times New Roman"/>
          <w:szCs w:val="24"/>
        </w:rPr>
        <w:t>Για το ζήτημα τώρα των Ελληνικών Αμυντικών Συστημάτων Καλυκοποιείου κ.λπ. είχε την ευγένεια ο κ. Βίτσας εχθές να μου δώσει μια απάντηση. Αφορά θέσεις εργαζομένων, αλλά έχω μια επιφύλαξη. Όχι ότι δεν θα την ψηφίσουμε, θα την ψηφίσουμε τη</w:t>
      </w:r>
      <w:r>
        <w:rPr>
          <w:rFonts w:eastAsia="Times New Roman"/>
          <w:szCs w:val="24"/>
        </w:rPr>
        <w:t>ν τροπολογία. Έχω μια επιφύλαξη για το μέλλον, με τον τρόπο αυτόν που δημιουργούνται ουσιαστικά προσωποπαγείς θέσεις -πέραν των οργανικών θέσεων-, ανοίγουμε και κάτι άλλο, έστω κι αν συμψηφίζονται με το πέντε προς ένα. Μεταφέρουμε ανθρώπους εκεί που δεν θα</w:t>
      </w:r>
      <w:r>
        <w:rPr>
          <w:rFonts w:eastAsia="Times New Roman"/>
          <w:szCs w:val="24"/>
        </w:rPr>
        <w:t xml:space="preserve"> μπορεί ίσως να είναι χρήσιμοι, διότι έχουν διαφορετικές ειδικότητες. Ας αναζητήσουμε τουλάχιστον την οικονομική ανάπτυξη, να έχουν την ασφάλεια της εργασίας και όχι μέσω της καταφυγής πάντοτε στο </w:t>
      </w:r>
      <w:r>
        <w:rPr>
          <w:rFonts w:eastAsia="Times New Roman"/>
          <w:szCs w:val="24"/>
        </w:rPr>
        <w:t>δ</w:t>
      </w:r>
      <w:r>
        <w:rPr>
          <w:rFonts w:eastAsia="Times New Roman"/>
          <w:szCs w:val="24"/>
        </w:rPr>
        <w:t xml:space="preserve">ημόσιο. Διότι σε λίγο καιρό με την αύξηση της κρίσεως που </w:t>
      </w:r>
      <w:r>
        <w:rPr>
          <w:rFonts w:eastAsia="Times New Roman"/>
          <w:szCs w:val="24"/>
        </w:rPr>
        <w:t xml:space="preserve">έρχεται -αυτό το θεωρώ βέβαιο-, θα έχουμε ανάγκη νομοθέτησης </w:t>
      </w:r>
      <w:proofErr w:type="spellStart"/>
      <w:r>
        <w:rPr>
          <w:rFonts w:eastAsia="Times New Roman"/>
          <w:szCs w:val="24"/>
        </w:rPr>
        <w:t>νεοτέρων</w:t>
      </w:r>
      <w:proofErr w:type="spellEnd"/>
      <w:r>
        <w:rPr>
          <w:rFonts w:eastAsia="Times New Roman"/>
          <w:szCs w:val="24"/>
        </w:rPr>
        <w:t>, περισσοτέρων, ασαφούς περιεχομένου θέσεων και θα προχωρούμε πλέον στα τυφλά.</w:t>
      </w:r>
    </w:p>
    <w:p w14:paraId="67A6C7D8" w14:textId="77777777" w:rsidR="00101048" w:rsidRDefault="00350F3C">
      <w:pPr>
        <w:spacing w:line="600" w:lineRule="auto"/>
        <w:ind w:firstLine="720"/>
        <w:jc w:val="both"/>
        <w:rPr>
          <w:rFonts w:eastAsia="Times New Roman"/>
          <w:szCs w:val="24"/>
        </w:rPr>
      </w:pPr>
      <w:r>
        <w:rPr>
          <w:rFonts w:eastAsia="Times New Roman"/>
          <w:szCs w:val="24"/>
        </w:rPr>
        <w:t>Ευχαριστώ πολύ, κύριε Πρόεδρε.</w:t>
      </w:r>
    </w:p>
    <w:p w14:paraId="67A6C7D9" w14:textId="77777777" w:rsidR="00101048" w:rsidRDefault="00350F3C">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7A6C7DA"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Ευχαριστώ, κύριε συνάδελφε.</w:t>
      </w:r>
    </w:p>
    <w:p w14:paraId="67A6C7DB" w14:textId="77777777" w:rsidR="00101048" w:rsidRDefault="00350F3C">
      <w:pPr>
        <w:spacing w:line="600" w:lineRule="auto"/>
        <w:ind w:firstLine="720"/>
        <w:jc w:val="both"/>
        <w:rPr>
          <w:rFonts w:eastAsia="Times New Roman"/>
          <w:szCs w:val="24"/>
        </w:rPr>
      </w:pPr>
      <w:r>
        <w:rPr>
          <w:rFonts w:eastAsia="Times New Roman"/>
          <w:szCs w:val="24"/>
        </w:rPr>
        <w:t>Τον λόγο έχει ο κ. Κουτσούκος από τη Δημοκρατική Συμπαράταξη για επτά λεπτά.</w:t>
      </w:r>
    </w:p>
    <w:p w14:paraId="67A6C7DC" w14:textId="77777777" w:rsidR="00101048" w:rsidRDefault="00350F3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w:t>
      </w:r>
    </w:p>
    <w:p w14:paraId="67A6C7DD" w14:textId="77777777" w:rsidR="00101048" w:rsidRDefault="00350F3C">
      <w:pPr>
        <w:spacing w:line="600" w:lineRule="auto"/>
        <w:ind w:firstLine="720"/>
        <w:jc w:val="both"/>
        <w:rPr>
          <w:rFonts w:eastAsia="Times New Roman"/>
          <w:szCs w:val="24"/>
        </w:rPr>
      </w:pPr>
      <w:r>
        <w:rPr>
          <w:rFonts w:eastAsia="Times New Roman"/>
          <w:szCs w:val="24"/>
        </w:rPr>
        <w:t>Κύριε Πρόεδρε, κυρίες και κύριοι συνάδελφοι, με την ευκαιρία που είναι εδώ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να ξεκινήσω με μι</w:t>
      </w:r>
      <w:r>
        <w:rPr>
          <w:rFonts w:eastAsia="Times New Roman"/>
          <w:szCs w:val="24"/>
        </w:rPr>
        <w:t xml:space="preserve">α συμφωνία που έχουμε όλες οι πτέρυγες της Βουλής, γιατί τα υπόλοιπα που θα πω αφορούν σημαντικές διαφωνίες. </w:t>
      </w:r>
    </w:p>
    <w:p w14:paraId="67A6C7DE" w14:textId="77777777" w:rsidR="00101048" w:rsidRDefault="00350F3C">
      <w:pPr>
        <w:spacing w:line="600" w:lineRule="auto"/>
        <w:ind w:firstLine="720"/>
        <w:jc w:val="both"/>
        <w:rPr>
          <w:rFonts w:eastAsia="Times New Roman"/>
          <w:szCs w:val="24"/>
        </w:rPr>
      </w:pPr>
      <w:r>
        <w:rPr>
          <w:rFonts w:eastAsia="Times New Roman"/>
          <w:szCs w:val="24"/>
        </w:rPr>
        <w:t>Σήμερα, που είναι η μέρα κατά της βίας εναντίον των γυναικών, μας ενώνουν οι αποφάσεις του ΟΗΕ του 1991 για τις δράσεις που απαιτούνται, για την ε</w:t>
      </w:r>
      <w:r>
        <w:rPr>
          <w:rFonts w:eastAsia="Times New Roman"/>
          <w:szCs w:val="24"/>
        </w:rPr>
        <w:t>ξάλειψη αυτού του φαινομένου που δεν έχει να κάνει μόνο με τη σωματική βία, καθώς η βία μπορεί να είναι λεκτική, ψυχολογική, συναισθηματική και βεβαίως, στις συνθήκες της κρίσης, των αβεβαιοτήτων, των εμφυλίων, της πείνας εντείνεται και προσβάλλει κατά κύρ</w:t>
      </w:r>
      <w:r>
        <w:rPr>
          <w:rFonts w:eastAsia="Times New Roman"/>
          <w:szCs w:val="24"/>
        </w:rPr>
        <w:t xml:space="preserve">ιο λόγο αυτό το κομμάτι του πληθυσμού. Αυτό συνιστά ευθεία παράβαση των ανθρωπίνων δικαιωμάτων, αυτά δηλαδή που είμαστε ως προοδευτικοί πολίτες, υποχρεωμένοι να </w:t>
      </w:r>
      <w:r>
        <w:rPr>
          <w:rFonts w:eastAsia="Times New Roman"/>
          <w:szCs w:val="24"/>
        </w:rPr>
        <w:t xml:space="preserve">τα </w:t>
      </w:r>
      <w:r>
        <w:rPr>
          <w:rFonts w:eastAsia="Times New Roman"/>
          <w:szCs w:val="24"/>
        </w:rPr>
        <w:t>υπερασπίζουμε με κάθε τρόπο.</w:t>
      </w:r>
    </w:p>
    <w:p w14:paraId="67A6C7DF" w14:textId="77777777" w:rsidR="00101048" w:rsidRDefault="00350F3C">
      <w:pPr>
        <w:spacing w:line="600" w:lineRule="auto"/>
        <w:ind w:firstLine="720"/>
        <w:jc w:val="both"/>
        <w:rPr>
          <w:rFonts w:eastAsia="Times New Roman"/>
          <w:szCs w:val="24"/>
        </w:rPr>
      </w:pPr>
      <w:r>
        <w:rPr>
          <w:rFonts w:eastAsia="Times New Roman"/>
          <w:szCs w:val="24"/>
        </w:rPr>
        <w:t xml:space="preserve">Έρχομαι τώρα σε εκείνα που θα διαφωνήσουμε. </w:t>
      </w:r>
    </w:p>
    <w:p w14:paraId="67A6C7E0" w14:textId="77777777" w:rsidR="00101048" w:rsidRDefault="00350F3C">
      <w:pPr>
        <w:spacing w:line="600" w:lineRule="auto"/>
        <w:ind w:firstLine="720"/>
        <w:jc w:val="both"/>
        <w:rPr>
          <w:rFonts w:eastAsia="Times New Roman"/>
          <w:szCs w:val="24"/>
        </w:rPr>
      </w:pPr>
      <w:r>
        <w:rPr>
          <w:rFonts w:eastAsia="Times New Roman"/>
          <w:szCs w:val="24"/>
        </w:rPr>
        <w:t>Διότι κυρίες και κ</w:t>
      </w:r>
      <w:r>
        <w:rPr>
          <w:rFonts w:eastAsia="Times New Roman"/>
          <w:szCs w:val="24"/>
        </w:rPr>
        <w:t>ύριοι συνάδελφοι, το γεγονός ότι χρειάζεται μια ορθολογική κατανομή του ανθρώπινου δυναμικού στη δημόσια διοίκηση και γενικά στον δημόσιο τομέα, που θα διασφαλίζει από τη μια μεριά τη λειτουργικότητα και την αποτελεσματικότητα των δημοσίων υπηρεσιών, στελε</w:t>
      </w:r>
      <w:r>
        <w:rPr>
          <w:rFonts w:eastAsia="Times New Roman"/>
          <w:szCs w:val="24"/>
        </w:rPr>
        <w:t xml:space="preserve">χωμένων με το απαραίτητο προσωπικό και από την άλλη θα διευκολύνει προσωπικά και τους εργαζόμενους, με την έννοια ότι υφίστανται τόσα πολλά και δεν είναι ανάγκη να τους βάζουμε και σε μια πρόσθετη οικογενειακή περιπέτεια, είναι αναμφισβήτητο. </w:t>
      </w:r>
    </w:p>
    <w:p w14:paraId="67A6C7E1" w14:textId="77777777" w:rsidR="00101048" w:rsidRDefault="00350F3C">
      <w:pPr>
        <w:spacing w:line="600" w:lineRule="auto"/>
        <w:ind w:firstLine="720"/>
        <w:jc w:val="both"/>
        <w:rPr>
          <w:rFonts w:eastAsia="Times New Roman"/>
          <w:szCs w:val="24"/>
        </w:rPr>
      </w:pPr>
      <w:r>
        <w:rPr>
          <w:rFonts w:eastAsia="Times New Roman"/>
          <w:szCs w:val="24"/>
        </w:rPr>
        <w:t>Παραβιάζουμε</w:t>
      </w:r>
      <w:r>
        <w:rPr>
          <w:rFonts w:eastAsia="Times New Roman"/>
          <w:szCs w:val="24"/>
        </w:rPr>
        <w:t xml:space="preserve"> ανοικτές θύρες, αν το συζητούμε, και πρέπει να σας πω ότι αυτή η συζήτηση έχει γίνει πολλές φορές στο παρελθόν και υπήρξαν και σημαντικές προσπάθειες για ένα σύστημα κινητικότητας που θα διασφάλιζε αυτές τις προϋποθέσεις. </w:t>
      </w:r>
    </w:p>
    <w:p w14:paraId="67A6C7E2" w14:textId="77777777" w:rsidR="00101048" w:rsidRDefault="00350F3C">
      <w:pPr>
        <w:spacing w:line="600" w:lineRule="auto"/>
        <w:ind w:firstLine="720"/>
        <w:jc w:val="both"/>
        <w:rPr>
          <w:rFonts w:eastAsia="Times New Roman"/>
          <w:szCs w:val="24"/>
        </w:rPr>
      </w:pPr>
      <w:r>
        <w:rPr>
          <w:rFonts w:eastAsia="Times New Roman"/>
          <w:szCs w:val="24"/>
        </w:rPr>
        <w:t>Δηλαδή ορθολογική κατανομή, με α</w:t>
      </w:r>
      <w:r>
        <w:rPr>
          <w:rFonts w:eastAsia="Times New Roman"/>
          <w:szCs w:val="24"/>
        </w:rPr>
        <w:t>ξιοκρατικά και αντικειμενικά κριτήρια, σε μια εθελοντική βάση, ώστε να έλθει να κουμπώσει ακριβώς το ανθρώπινο δυναμικό τα κριτήριά του, οι δεξιότητές του, οι επιστημονικές του γνώσεις με αυτό που είναι απαραίτητο για τη λειτουργία της δημόσιας διοίκησης.</w:t>
      </w:r>
    </w:p>
    <w:p w14:paraId="67A6C7E3" w14:textId="77777777" w:rsidR="00101048" w:rsidRDefault="00350F3C">
      <w:pPr>
        <w:spacing w:line="600" w:lineRule="auto"/>
        <w:ind w:firstLine="720"/>
        <w:jc w:val="both"/>
        <w:rPr>
          <w:rFonts w:eastAsia="Times New Roman"/>
          <w:szCs w:val="24"/>
        </w:rPr>
      </w:pPr>
      <w:r>
        <w:rPr>
          <w:rFonts w:eastAsia="Times New Roman"/>
          <w:szCs w:val="24"/>
        </w:rPr>
        <w:t xml:space="preserve">Εγώ θα αναφερθώ μόνο σε μια σημαντική προσπάθεια, χωρίς να υποτιμήσω τις άλλες, του αείμνηστου </w:t>
      </w:r>
      <w:proofErr w:type="spellStart"/>
      <w:r>
        <w:rPr>
          <w:rFonts w:eastAsia="Times New Roman"/>
          <w:szCs w:val="24"/>
        </w:rPr>
        <w:t>Αναστάση</w:t>
      </w:r>
      <w:proofErr w:type="spellEnd"/>
      <w:r>
        <w:rPr>
          <w:rFonts w:eastAsia="Times New Roman"/>
          <w:szCs w:val="24"/>
        </w:rPr>
        <w:t xml:space="preserve"> Πεπονή, που ψήφισε ένα ολοκληρωμένο τέτοιο πλαίσιο -του οποίου, βεβαίως, οι προϋποθέσεις που έθετε είναι περίπου ίδιες μ’ αυτές που θέτει ο συγκεκριμένο</w:t>
      </w:r>
      <w:r>
        <w:rPr>
          <w:rFonts w:eastAsia="Times New Roman"/>
          <w:szCs w:val="24"/>
        </w:rPr>
        <w:t xml:space="preserve">ς νόμος που συζητούμε- το οποίο δεν υλοποιήθηκε. Γιατί δεν υλοποιήθηκε; Είναι ακριβώς οι ίδιοι λόγοι για τους οποίους δεν θα υλοποιηθεί και αυτό το πόνημα της Κυβέρνησης. </w:t>
      </w:r>
    </w:p>
    <w:p w14:paraId="67A6C7E4" w14:textId="77777777" w:rsidR="00101048" w:rsidRDefault="00350F3C">
      <w:pPr>
        <w:spacing w:line="600" w:lineRule="auto"/>
        <w:ind w:firstLine="720"/>
        <w:jc w:val="both"/>
        <w:rPr>
          <w:rFonts w:eastAsia="Times New Roman"/>
          <w:szCs w:val="24"/>
        </w:rPr>
      </w:pPr>
      <w:r>
        <w:rPr>
          <w:rFonts w:eastAsia="Times New Roman"/>
          <w:szCs w:val="24"/>
        </w:rPr>
        <w:t>Δεν θέλω να καταλογίσω ευθύνες στην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παρά μόνο όσες έχει εκ της συμμετ</w:t>
      </w:r>
      <w:r>
        <w:rPr>
          <w:rFonts w:eastAsia="Times New Roman"/>
          <w:szCs w:val="24"/>
        </w:rPr>
        <w:t>οχής της συλλογικά στην Κυβέρνηση. Οι ευθύνες αφορούν τον προκάτοχό της, τον κ. Βερναρδάκη, ο οποίος έκλωθε αυτό το νομοθέτημα τόσο καιρό στη διαβούλευση και δεν φρόντισε να διασφαλίσει τις βασικές προϋποθέσεις της υλοποίησής του.</w:t>
      </w:r>
    </w:p>
    <w:p w14:paraId="67A6C7E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 κ. Βερναρδάκης αναλώθηκ</w:t>
      </w:r>
      <w:r>
        <w:rPr>
          <w:rFonts w:eastAsia="Times New Roman" w:cs="Times New Roman"/>
          <w:szCs w:val="24"/>
        </w:rPr>
        <w:t xml:space="preserve">ε το προηγούμενο διάστημα να αντιπαρατίθεται με την ΑΔΕΔΥ, δηλαδή τους ήρωες της εργατικής τάξης που θαυμάζατε συνάδελφοι του ΣΥΡΙΖΑ ανακαλύψατε ότι είναι προδότες και σας πολεμούν. Εκεί αναλώθηκε το τελευταίο διάστημα ο κ. Βερναρδάκης.  </w:t>
      </w:r>
    </w:p>
    <w:p w14:paraId="67A6C7E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Λέω, λοιπόν, το ε</w:t>
      </w:r>
      <w:r>
        <w:rPr>
          <w:rFonts w:eastAsia="Times New Roman" w:cs="Times New Roman"/>
          <w:szCs w:val="24"/>
        </w:rPr>
        <w:t>ξής απλό: Κυρίες και κύριοι συνάδελφοι, από τι εξαρτάται η υλοποίηση αυτού του πονήματος; Εξαρτάται, σύμφωνα με το άρθρο 4, από τη σύνταξη των σύγχρονων νέων οργανισμών, την αξιολόγηση των δομών και το περίγραμμα των θέσεων εργασίας. Είναι σε θέση αυτή η Κ</w:t>
      </w:r>
      <w:r>
        <w:rPr>
          <w:rFonts w:eastAsia="Times New Roman" w:cs="Times New Roman"/>
          <w:szCs w:val="24"/>
        </w:rPr>
        <w:t xml:space="preserve">υβέρνηση να το κάνει αυτό; Προφανώς και δεν είναι, διότι έχει τέτοιες αντιλήψεις που έχει φρενάρει οποιαδήποτε διαδικασία αξιολόγησης η οποία θα οδηγούσε στην υλοποίηση της μίας εκ των προϋποθέσεων που θέτει αυτό το πόνημα. </w:t>
      </w:r>
    </w:p>
    <w:p w14:paraId="67A6C7E7" w14:textId="77777777" w:rsidR="00101048" w:rsidRDefault="00350F3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δεύτερη προϋπόθεση, κυρίες κα</w:t>
      </w:r>
      <w:r>
        <w:rPr>
          <w:rFonts w:eastAsia="Times New Roman" w:cs="Times New Roman"/>
          <w:szCs w:val="24"/>
        </w:rPr>
        <w:t>ι κύριοι συνάδελφοι, έχει να κάνει με το άρθρο 16, δηλαδή τη ψηφιακή πλατφόρμα όπου εκεί πρέπει να αποτυπωθούν τα νέα οργανογράμματα, συμπεριλαμβανομένων της περιγραφής των θέσεων εργασίας, και η οποία, κατά την άποψή μου, με βάση όσα ξέρουμε σήμερα με τον</w:t>
      </w:r>
      <w:r>
        <w:rPr>
          <w:rFonts w:eastAsia="Times New Roman" w:cs="Times New Roman"/>
          <w:szCs w:val="24"/>
        </w:rPr>
        <w:t xml:space="preserve"> τρόπο που λειτουργεί η Κυβέρνηση θα πάρει πάρα πολλά τέρμινα, εάν ποτέ γίνει, που ουσιαστικά αυτή η διαδικασία παραπέμπει πάλι το νομοθέτημα στις καλένδες. </w:t>
      </w:r>
    </w:p>
    <w:p w14:paraId="67A6C7E8" w14:textId="77777777" w:rsidR="00101048" w:rsidRDefault="00350F3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θέλετε να σας πω, κυρίες και κύριοι συνάδελφοι, κατά τη γνώμη μου, ποιο είναι το πιο σημαντικ</w:t>
      </w:r>
      <w:r>
        <w:rPr>
          <w:rFonts w:eastAsia="Times New Roman" w:cs="Times New Roman"/>
          <w:szCs w:val="24"/>
        </w:rPr>
        <w:t xml:space="preserve">ό που θα οδηγήσει στις καλένδες αυτό το νομοθέτημα; Είναι η ίδια πολιτική αδυναμία της Κυβέρνησης να εφαρμόσει μεταρρυθμίσεις. </w:t>
      </w:r>
    </w:p>
    <w:p w14:paraId="67A6C7E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Κυρία Υπουργέ, ακούστε με, γιατί αυτό το θέμα </w:t>
      </w:r>
      <w:r>
        <w:rPr>
          <w:rFonts w:eastAsia="Times New Roman" w:cs="Times New Roman"/>
          <w:szCs w:val="24"/>
        </w:rPr>
        <w:t>σας</w:t>
      </w:r>
      <w:r>
        <w:rPr>
          <w:rFonts w:eastAsia="Times New Roman" w:cs="Times New Roman"/>
          <w:szCs w:val="24"/>
        </w:rPr>
        <w:t xml:space="preserve"> αφορά προσωπικά. </w:t>
      </w:r>
    </w:p>
    <w:p w14:paraId="67A6C7E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Υπουργέ, εάν είναι δυν</w:t>
      </w:r>
      <w:r>
        <w:rPr>
          <w:rFonts w:eastAsia="Times New Roman" w:cs="Times New Roman"/>
          <w:szCs w:val="24"/>
        </w:rPr>
        <w:t>ατόν, να παρακολουθήσουμε τον ομιλητή. Κυρία συνάδελφε, σας παρακαλώ.</w:t>
      </w:r>
    </w:p>
    <w:p w14:paraId="67A6C7E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Η μεταρρυθμιστική αδυναμία της Κυβέρνησης είναι εμφανής και θα το αποδείξω τώρα με αυτό το έγγραφο. Πότε είναι αποτελεσματική αυτή η Κυβέρνηση; Όταν η τρόικα της βάνει τα δύο πόδια σε ένα παπούτσι, ψηφίζουμε εδώ με τις κατεπείγουσες διαδικασίες τα νομοθετ</w:t>
      </w:r>
      <w:r>
        <w:rPr>
          <w:rFonts w:eastAsia="Times New Roman" w:cs="Times New Roman"/>
          <w:szCs w:val="24"/>
        </w:rPr>
        <w:t xml:space="preserve">ήματα, είτε αυτά έχουν να κάνουν με τις μεγάλες εθνικές υποχωρήσεις όπως το ταμείο των εκατό ετών είτε με τις άλλες παραχωρήσεις. Όταν πρόκειται για μεταρρυθμίσεις, η Κυβέρνηση εξαντλείται σε τεχνάσματα πολιτικής απάτης. </w:t>
      </w:r>
    </w:p>
    <w:p w14:paraId="67A6C7E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Προ καιρού εδώ ψηφίσαμε ένα νομοθέ</w:t>
      </w:r>
      <w:r>
        <w:rPr>
          <w:rFonts w:eastAsia="Times New Roman" w:cs="Times New Roman"/>
          <w:szCs w:val="24"/>
        </w:rPr>
        <w:t xml:space="preserve">τημα για το μητρώο στελεχών της διοίκησης. Υποστηρίξαμε και εμείς ότι πρέπει να συνταχθεί, να είναι ανοιχτό και ούτω καθεξής. Ποια ήταν η πολιτική απάτη; Ότι η Κυβέρνηση μάς έλεγε ότι με αυτό το μητρώο θα διορίζονται οι γενικοί γραμματείς. Όταν τελείωσε η </w:t>
      </w:r>
      <w:r>
        <w:rPr>
          <w:rFonts w:eastAsia="Times New Roman" w:cs="Times New Roman"/>
          <w:szCs w:val="24"/>
        </w:rPr>
        <w:t xml:space="preserve">συζήτηση εδώ στη Βουλή με νομοτεχνική βελτίωση ο κ. Βερναρδάκης βάπτισε τους γενικούς γραμματείς ως διοικητικούς </w:t>
      </w:r>
      <w:r>
        <w:rPr>
          <w:rFonts w:eastAsia="Times New Roman" w:cs="Times New Roman"/>
          <w:szCs w:val="24"/>
        </w:rPr>
        <w:t>γραμματείς</w:t>
      </w:r>
      <w:r>
        <w:rPr>
          <w:rFonts w:eastAsia="Times New Roman" w:cs="Times New Roman"/>
          <w:szCs w:val="24"/>
        </w:rPr>
        <w:t xml:space="preserve">. </w:t>
      </w:r>
    </w:p>
    <w:p w14:paraId="67A6C7E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Τι προβλέπει αυτός ο νόμος; Προβλέπει στο άρθρο 5 ότι στην κεντρική επιτροπή συμμετέχουν δύο </w:t>
      </w:r>
      <w:r>
        <w:rPr>
          <w:rFonts w:eastAsia="Times New Roman" w:cs="Times New Roman"/>
          <w:szCs w:val="24"/>
        </w:rPr>
        <w:t>διοικητικοί γραμματείς</w:t>
      </w:r>
      <w:r>
        <w:rPr>
          <w:rFonts w:eastAsia="Times New Roman" w:cs="Times New Roman"/>
          <w:szCs w:val="24"/>
        </w:rPr>
        <w:t>, του δικού σας</w:t>
      </w:r>
      <w:r>
        <w:rPr>
          <w:rFonts w:eastAsia="Times New Roman" w:cs="Times New Roman"/>
          <w:szCs w:val="24"/>
        </w:rPr>
        <w:t xml:space="preserve"> Υπουργείου, κυρία Υπουργέ, και του Υπουργείου Εσωτερικών. </w:t>
      </w:r>
    </w:p>
    <w:p w14:paraId="67A6C7E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Τι παρατηρούμε στο μεσοδιάστημα από τη ψήφιση αυτού του νόμου; Ότι η Κυβέρνηση διορίζει τα στελέχη της διοίκησης καταστρατηγώντας το μητρώο. </w:t>
      </w:r>
    </w:p>
    <w:p w14:paraId="67A6C7E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Κάναμε σχετική ερώτηση και τι μας απαντάτε εδώ, κυρία </w:t>
      </w:r>
      <w:r>
        <w:rPr>
          <w:rFonts w:eastAsia="Times New Roman" w:cs="Times New Roman"/>
          <w:szCs w:val="24"/>
        </w:rPr>
        <w:t xml:space="preserve">Υπουργέ, με την υπογραφή σας; Ότι, όπως προκύπτει, ο νόμος για να υλοποιηθεί απαιτεί συνδρομή </w:t>
      </w:r>
      <w:proofErr w:type="spellStart"/>
      <w:r>
        <w:rPr>
          <w:rFonts w:eastAsia="Times New Roman" w:cs="Times New Roman"/>
          <w:szCs w:val="24"/>
        </w:rPr>
        <w:t>πλειόνων</w:t>
      </w:r>
      <w:proofErr w:type="spellEnd"/>
      <w:r>
        <w:rPr>
          <w:rFonts w:eastAsia="Times New Roman" w:cs="Times New Roman"/>
          <w:szCs w:val="24"/>
        </w:rPr>
        <w:t xml:space="preserve"> προϋποθέσεων και δεν δύναται να ταυτιστεί με την ημερομηνία έναρξης και της λειτουργίας τους. </w:t>
      </w:r>
    </w:p>
    <w:p w14:paraId="67A6C7F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είτε πλήρη αδυναμία είτε συνειδητή υπονόμευση του δικού σας νομοθετήματος. Δηλαδή, αυτά που διατυμπανίζατε περί της αξιοκρατίας </w:t>
      </w:r>
      <w:r>
        <w:rPr>
          <w:rFonts w:eastAsia="Times New Roman" w:cs="Times New Roman"/>
          <w:szCs w:val="24"/>
        </w:rPr>
        <w:t xml:space="preserve">και </w:t>
      </w:r>
      <w:r>
        <w:rPr>
          <w:rFonts w:eastAsia="Times New Roman" w:cs="Times New Roman"/>
          <w:szCs w:val="24"/>
        </w:rPr>
        <w:t xml:space="preserve">των αναγκών </w:t>
      </w:r>
      <w:r>
        <w:rPr>
          <w:rFonts w:eastAsia="Times New Roman" w:cs="Times New Roman"/>
          <w:szCs w:val="24"/>
        </w:rPr>
        <w:t>για</w:t>
      </w:r>
      <w:r>
        <w:rPr>
          <w:rFonts w:eastAsia="Times New Roman" w:cs="Times New Roman"/>
          <w:szCs w:val="24"/>
        </w:rPr>
        <w:t xml:space="preserve"> τη μεταρρύθμιση στη δημόσια διοίκηση, οι ίδιοι εσείς τα υπονομεύετε. </w:t>
      </w:r>
    </w:p>
    <w:p w14:paraId="67A6C7F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Κατά συνέπε</w:t>
      </w:r>
      <w:r>
        <w:rPr>
          <w:rFonts w:eastAsia="Times New Roman" w:cs="Times New Roman"/>
          <w:szCs w:val="24"/>
        </w:rPr>
        <w:t>ια, κυρίες και κύριοι συνάδελφοι, για να μην καταχρώμαι τον χρόνο σας, υποστηρίζω ότι αυτή η Κυβέρνηση δεν μπορεί να έχει ούτε εθνικό σχέδιο και εθνική στρατηγική και δεν μπορεί να έχει και μεταρρυθμιστική έμπνευση, που να δώσει στην κοινωνία την αίσθηση ό</w:t>
      </w:r>
      <w:r>
        <w:rPr>
          <w:rFonts w:eastAsia="Times New Roman" w:cs="Times New Roman"/>
          <w:szCs w:val="24"/>
        </w:rPr>
        <w:t>τι γίνεται κάτι σοβαρό στη δημόσια διοίκηση, να εμψυχώσει το ίδιο απογοητευμένο προσωπικό της δημόσιας διοίκησης, για να έχουμε καλύτερες υπηρεσίες στην υπηρεσία τ</w:t>
      </w:r>
      <w:r>
        <w:rPr>
          <w:rFonts w:eastAsia="Times New Roman" w:cs="Times New Roman"/>
          <w:szCs w:val="24"/>
        </w:rPr>
        <w:t>ων</w:t>
      </w:r>
      <w:r>
        <w:rPr>
          <w:rFonts w:eastAsia="Times New Roman" w:cs="Times New Roman"/>
          <w:szCs w:val="24"/>
        </w:rPr>
        <w:t xml:space="preserve"> πολ</w:t>
      </w:r>
      <w:r>
        <w:rPr>
          <w:rFonts w:eastAsia="Times New Roman" w:cs="Times New Roman"/>
          <w:szCs w:val="24"/>
        </w:rPr>
        <w:t>ιτών</w:t>
      </w:r>
      <w:r>
        <w:rPr>
          <w:rFonts w:eastAsia="Times New Roman" w:cs="Times New Roman"/>
          <w:szCs w:val="24"/>
        </w:rPr>
        <w:t xml:space="preserve">. </w:t>
      </w:r>
    </w:p>
    <w:p w14:paraId="67A6C7F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7A6C7F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w:t>
      </w:r>
      <w:r>
        <w:rPr>
          <w:rFonts w:eastAsia="Times New Roman" w:cs="Times New Roman"/>
          <w:szCs w:val="24"/>
        </w:rPr>
        <w:t>ΣΟΚ-ΔΗΜΑΡ)</w:t>
      </w:r>
    </w:p>
    <w:p w14:paraId="67A6C7F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7A6C7F5" w14:textId="77777777" w:rsidR="00101048" w:rsidRDefault="00350F3C">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w:t>
      </w:r>
      <w:r>
        <w:rPr>
          <w:rFonts w:eastAsia="Times New Roman"/>
          <w:szCs w:val="24"/>
        </w:rPr>
        <w:t xml:space="preserve"> «ΕΛΕΥΘΕΡΙΟΣ ΒΕΝΙΖΕΛΟΣ» και ενημερώθηκαν για την ιστορία του κτηρίου και τον τρόπο οργάνωσης και λειτουργίας της Βουλής, σαράντα δύο κυρίες και κύριοι από το ΚΑΠΗ Καρδίτσας. </w:t>
      </w:r>
    </w:p>
    <w:p w14:paraId="67A6C7F6" w14:textId="77777777" w:rsidR="00101048" w:rsidRDefault="00350F3C">
      <w:pPr>
        <w:spacing w:line="600" w:lineRule="auto"/>
        <w:ind w:firstLine="720"/>
        <w:jc w:val="both"/>
        <w:rPr>
          <w:rFonts w:eastAsia="Times New Roman"/>
          <w:szCs w:val="24"/>
        </w:rPr>
      </w:pPr>
      <w:r>
        <w:rPr>
          <w:rFonts w:eastAsia="Times New Roman"/>
          <w:szCs w:val="24"/>
        </w:rPr>
        <w:t>Η Βουλή τούς καλωσορίζει.</w:t>
      </w:r>
    </w:p>
    <w:p w14:paraId="67A6C7F7" w14:textId="77777777" w:rsidR="00101048" w:rsidRDefault="00350F3C">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7A6C7F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ΔΙΑΜΑ</w:t>
      </w:r>
      <w:r>
        <w:rPr>
          <w:rFonts w:eastAsia="Times New Roman" w:cs="Times New Roman"/>
          <w:b/>
          <w:szCs w:val="24"/>
        </w:rPr>
        <w:t>ΝΤΩ ΜΑΝΩΛΑΚΟΥ:</w:t>
      </w:r>
      <w:r>
        <w:rPr>
          <w:rFonts w:eastAsia="Times New Roman" w:cs="Times New Roman"/>
          <w:szCs w:val="24"/>
        </w:rPr>
        <w:t xml:space="preserve"> Κύριε Πρόεδρε, θα μπορούσα να έχω τον λόγο για ένα λεπτό; </w:t>
      </w:r>
    </w:p>
    <w:p w14:paraId="67A6C7F9"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τον λόγο,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67A6C7FA"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ΔΙΑΜΑΝΤΩ ΜΑΝΩΛΑΚΟΥ:</w:t>
      </w:r>
      <w:r>
        <w:rPr>
          <w:rFonts w:eastAsia="Times New Roman"/>
          <w:color w:val="000000"/>
          <w:szCs w:val="24"/>
        </w:rPr>
        <w:t xml:space="preserve"> Θα παρακαλούσα να δοθεί από την κυρία Υπουργό ο κατάλογος των βουλευτικών τροπολογιών που αποδέχ</w:t>
      </w:r>
      <w:r>
        <w:rPr>
          <w:rFonts w:eastAsia="Times New Roman"/>
          <w:color w:val="000000"/>
          <w:szCs w:val="24"/>
        </w:rPr>
        <w:t xml:space="preserve">εται και ποιες απορρίπτει, γιατί ούτως ή άλλως βαίνουμε προς το τέλος και πρέπει να προετοιμαστούν οι πολιτικές ομάδες. </w:t>
      </w:r>
    </w:p>
    <w:p w14:paraId="67A6C7FB"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ΠΡΟΕΔΡΕΥΩΝ (Σπυρίδων Λυκούδης):</w:t>
      </w:r>
      <w:r>
        <w:rPr>
          <w:rFonts w:eastAsia="Times New Roman"/>
          <w:color w:val="000000"/>
          <w:szCs w:val="24"/>
        </w:rPr>
        <w:t xml:space="preserve"> Κυρία Υπουργέ, λογικό το αίτημα της συναδέλφου. </w:t>
      </w:r>
    </w:p>
    <w:p w14:paraId="67A6C7FC"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Χρήστος </w:t>
      </w:r>
      <w:proofErr w:type="spellStart"/>
      <w:r>
        <w:rPr>
          <w:rFonts w:eastAsia="Times New Roman"/>
          <w:color w:val="000000"/>
          <w:szCs w:val="24"/>
        </w:rPr>
        <w:t>Μπουκώρος</w:t>
      </w:r>
      <w:proofErr w:type="spellEnd"/>
      <w:r>
        <w:rPr>
          <w:rFonts w:eastAsia="Times New Roman"/>
          <w:color w:val="000000"/>
          <w:szCs w:val="24"/>
        </w:rPr>
        <w:t xml:space="preserve"> από τη Νέα Δ</w:t>
      </w:r>
      <w:r>
        <w:rPr>
          <w:rFonts w:eastAsia="Times New Roman"/>
          <w:color w:val="000000"/>
          <w:szCs w:val="24"/>
        </w:rPr>
        <w:t xml:space="preserve">ημοκρατία για επτά λεπτά. </w:t>
      </w:r>
    </w:p>
    <w:p w14:paraId="67A6C7FD"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ΟΛΓΑ ΓΕΡΟΒΑΣΙΛΗ (Υπουργός Διοικητικής Ανασυγκρότησης):</w:t>
      </w:r>
      <w:r>
        <w:rPr>
          <w:rFonts w:eastAsia="Times New Roman"/>
          <w:color w:val="000000"/>
          <w:szCs w:val="24"/>
        </w:rPr>
        <w:t xml:space="preserve"> Αμέσως μετά τον κ. </w:t>
      </w:r>
      <w:proofErr w:type="spellStart"/>
      <w:r>
        <w:rPr>
          <w:rFonts w:eastAsia="Times New Roman"/>
          <w:color w:val="000000"/>
          <w:szCs w:val="24"/>
        </w:rPr>
        <w:t>Μπουκώρο</w:t>
      </w:r>
      <w:proofErr w:type="spellEnd"/>
      <w:r>
        <w:rPr>
          <w:rFonts w:eastAsia="Times New Roman"/>
          <w:color w:val="000000"/>
          <w:szCs w:val="24"/>
        </w:rPr>
        <w:t>, μπορώ να πω για τις τροπολογίες.</w:t>
      </w:r>
    </w:p>
    <w:p w14:paraId="67A6C7FE"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ΠΡΟΕΔΡΕΥΩΝ (Σπυρίδων Λυκούδης):</w:t>
      </w:r>
      <w:r>
        <w:rPr>
          <w:rFonts w:eastAsia="Times New Roman"/>
          <w:color w:val="000000"/>
          <w:szCs w:val="24"/>
        </w:rPr>
        <w:t xml:space="preserve"> Ωραία. </w:t>
      </w:r>
    </w:p>
    <w:p w14:paraId="67A6C7FF"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ΧΡΗΣΤΟΣ ΜΠΟΥΚΩΡΟΣ:</w:t>
      </w:r>
      <w:r>
        <w:rPr>
          <w:rFonts w:eastAsia="Times New Roman"/>
          <w:color w:val="000000"/>
          <w:szCs w:val="24"/>
        </w:rPr>
        <w:t xml:space="preserve"> Ευχαριστώ πολύ, κύριε Πρόεδρε. Αφού σήμερα είναι και η μέρα κατά της βίας εναντίον των γυναικών και η εισηγήτρια Υπουργός παραβρίσκεται, να ξεκινήσω με κάτι ευχάριστο, εκφράζοντας την ικανοποίησή μου για τη βελτίωση του άρθρου 36, που, αν έμενε στην αρχικ</w:t>
      </w:r>
      <w:r>
        <w:rPr>
          <w:rFonts w:eastAsia="Times New Roman"/>
          <w:color w:val="000000"/>
          <w:szCs w:val="24"/>
        </w:rPr>
        <w:t xml:space="preserve">ή του μορφή, οπωσδήποτε θα δημιουργούσε μεγάλα προβλήματα. </w:t>
      </w:r>
    </w:p>
    <w:p w14:paraId="67A6C800"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Όμως, κυρία Υπουργέ, από κει και πέρα, δεν έχω καλά νέα, γιατί το νομοσχέδιο, το οποίο υποτίθεται ότι θα φέρει κινητικότητα στον δημόσιο τομέα και στη δημόσια διοίκηση, μάλλον, εν τέλει, θα οδηγήσ</w:t>
      </w:r>
      <w:r>
        <w:rPr>
          <w:rFonts w:eastAsia="Times New Roman"/>
          <w:color w:val="000000"/>
          <w:szCs w:val="24"/>
        </w:rPr>
        <w:t xml:space="preserve">ει σε πλήρη ακινησία, εφόσον είναι ανεφάρμοστο. </w:t>
      </w:r>
    </w:p>
    <w:p w14:paraId="67A6C801"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Οι νόμοι, κυρία Υπουργέ, έχουν μια </w:t>
      </w:r>
      <w:proofErr w:type="spellStart"/>
      <w:r>
        <w:rPr>
          <w:rFonts w:eastAsia="Times New Roman"/>
          <w:color w:val="000000"/>
          <w:szCs w:val="24"/>
        </w:rPr>
        <w:t>καταναγκαστικότητα</w:t>
      </w:r>
      <w:proofErr w:type="spellEnd"/>
      <w:r>
        <w:rPr>
          <w:rFonts w:eastAsia="Times New Roman"/>
          <w:color w:val="000000"/>
          <w:szCs w:val="24"/>
        </w:rPr>
        <w:t xml:space="preserve">. Αν οι νόμοι ήταν εθελοντικοί, κανένας δεν θα τους εφάρμοζε. Εδώ το κυρίαρχο στοιχείο σε αυτό το σχέδιο νόμου είναι ο εθελούσιος χαρακτήρας του. Έχω την </w:t>
      </w:r>
      <w:r>
        <w:rPr>
          <w:rFonts w:eastAsia="Times New Roman"/>
          <w:color w:val="000000"/>
          <w:szCs w:val="24"/>
        </w:rPr>
        <w:t>εντύπωση ότι για μια ακόμη φορά η Κυβέρνησή σας κλείνει το μάτι στους δημοσίους υπαλλήλους και τους στέλνει το μήνυμα ότι θα εργάζονται σε όποια θέση επιθυμούν. Αυτό δεν είναι ούτε λογικό ούτε εφικτό, γιατί υπάρχει έλλειψη προσωπικού και αυτό είναι γνωστό.</w:t>
      </w:r>
      <w:r>
        <w:rPr>
          <w:rFonts w:eastAsia="Times New Roman"/>
          <w:color w:val="000000"/>
          <w:szCs w:val="24"/>
        </w:rPr>
        <w:t xml:space="preserve"> Κι εν πάση </w:t>
      </w:r>
      <w:proofErr w:type="spellStart"/>
      <w:r>
        <w:rPr>
          <w:rFonts w:eastAsia="Times New Roman"/>
          <w:color w:val="000000"/>
          <w:szCs w:val="24"/>
        </w:rPr>
        <w:t>περιπτώσει</w:t>
      </w:r>
      <w:proofErr w:type="spellEnd"/>
      <w:r>
        <w:rPr>
          <w:rFonts w:eastAsia="Times New Roman"/>
          <w:color w:val="000000"/>
          <w:szCs w:val="24"/>
        </w:rPr>
        <w:t xml:space="preserve">, υπάρχουν επίζηλες και λιγότερο επίζηλες ή μειονεκτικές θέσεις και υπηρεσίες. </w:t>
      </w:r>
    </w:p>
    <w:p w14:paraId="67A6C802"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Όταν, λοιπόν, θα είναι εθελοντικός ο χαρακτήρας μέσα σε ένα ιδεατό περίγραμμα, όπως μας δίνετε να καταλάβουμε από αυτό το σχέδιο νόμου, βάσει του οποίου υ</w:t>
      </w:r>
      <w:r>
        <w:rPr>
          <w:rFonts w:eastAsia="Times New Roman"/>
          <w:color w:val="000000"/>
          <w:szCs w:val="24"/>
        </w:rPr>
        <w:t>πολογίζει η Κυβέρνηση ότι πάρα πολύ γρήγορα θα συνταχθούν τα οργανογράμματα των υπηρεσιών και μάλιστα θα συνοδεύονται και με περίγραμμα κάθε θέσης ξεχωριστά -μια διαδικασία η οποία είναι διαδικασία όγκου και χρόνου μεγάλου για να ολοκληρωθεί- και στη συνέχ</w:t>
      </w:r>
      <w:r>
        <w:rPr>
          <w:rFonts w:eastAsia="Times New Roman"/>
          <w:color w:val="000000"/>
          <w:szCs w:val="24"/>
        </w:rPr>
        <w:t xml:space="preserve">εια θα αρχίσει η εφαρμογή της κινητικότητας, νομίζω ότι όσοι έχουν υπ’ </w:t>
      </w:r>
      <w:proofErr w:type="spellStart"/>
      <w:r>
        <w:rPr>
          <w:rFonts w:eastAsia="Times New Roman"/>
          <w:color w:val="000000"/>
          <w:szCs w:val="24"/>
        </w:rPr>
        <w:t>όψιν</w:t>
      </w:r>
      <w:proofErr w:type="spellEnd"/>
      <w:r>
        <w:rPr>
          <w:rFonts w:eastAsia="Times New Roman"/>
          <w:color w:val="000000"/>
          <w:szCs w:val="24"/>
        </w:rPr>
        <w:t xml:space="preserve"> τους την πραγματικότητα της δημόσιας διοίκησης μπορούν να εκτιμήσουν ότι μάλλον μιλάμε για ένα ανεφάρμοστο νομοσχέδιο και όχι μόνο, γιατί ο εθελούσιος χαρακτήρας του είναι το κυρία</w:t>
      </w:r>
      <w:r>
        <w:rPr>
          <w:rFonts w:eastAsia="Times New Roman"/>
          <w:color w:val="000000"/>
          <w:szCs w:val="24"/>
        </w:rPr>
        <w:t xml:space="preserve">ρχο στοιχείο του. </w:t>
      </w:r>
    </w:p>
    <w:p w14:paraId="67A6C803"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Κυρία Υπουργέ, έχετε αναλογιστεί τι θα γίνει στην περίπτωση που τα οργανογράμματα συμπληρωθούν και εν πάση </w:t>
      </w:r>
      <w:proofErr w:type="spellStart"/>
      <w:r>
        <w:rPr>
          <w:rFonts w:eastAsia="Times New Roman"/>
          <w:color w:val="000000"/>
          <w:szCs w:val="24"/>
        </w:rPr>
        <w:t>περιπτώσει</w:t>
      </w:r>
      <w:proofErr w:type="spellEnd"/>
      <w:r>
        <w:rPr>
          <w:rFonts w:eastAsia="Times New Roman"/>
          <w:color w:val="000000"/>
          <w:szCs w:val="24"/>
        </w:rPr>
        <w:t xml:space="preserve"> λειτουργήσει αυτό το νομοσχέδιο και συμπληρωθούν οι θέσεις όλων των υπηρεσιών που βρίσκονται σε αστικά κέντρα, σε επίζη</w:t>
      </w:r>
      <w:r>
        <w:rPr>
          <w:rFonts w:eastAsia="Times New Roman"/>
          <w:color w:val="000000"/>
          <w:szCs w:val="24"/>
        </w:rPr>
        <w:t>λες περιοχές, σε -αν θέλετε- πλεονεκτικές υπηρεσίες, τι θα γίνει με τις υπηρεσίες των μειονεκτικών και απομακρυσμένων περιοχών; Προβλέπεται, βεβαίως, στο νομοσχέδιο ότι θα δώσετε κίνητρα για τη στελέχωση αυτών των υπηρεσιών. Γνωρίζετε, όμως, ότι το οποιοδή</w:t>
      </w:r>
      <w:r>
        <w:rPr>
          <w:rFonts w:eastAsia="Times New Roman"/>
          <w:color w:val="000000"/>
          <w:szCs w:val="24"/>
        </w:rPr>
        <w:t xml:space="preserve">ποτε κίνητρο μετάθεσης σε μειονεκτικές περιοχές δεν μπορεί να υπερκαλύψει την πρόθεση, τη θέληση, τη βούληση του υπαλλήλου να εργαστεί σε μια πλεονεκτική περιοχή και πολύ περισσότερο σε μια πλεονεκτική υπηρεσία. </w:t>
      </w:r>
    </w:p>
    <w:p w14:paraId="67A6C804"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Πολύ φοβάμαι, κυρία Υπουργέ, ότι όταν και α</w:t>
      </w:r>
      <w:r>
        <w:rPr>
          <w:rFonts w:eastAsia="Times New Roman"/>
          <w:color w:val="000000"/>
          <w:szCs w:val="24"/>
        </w:rPr>
        <w:t>ν ολοκληρωθ</w:t>
      </w:r>
      <w:r>
        <w:rPr>
          <w:rFonts w:eastAsia="Times New Roman"/>
          <w:color w:val="000000"/>
          <w:szCs w:val="24"/>
        </w:rPr>
        <w:t>εί η διαδικασία</w:t>
      </w:r>
      <w:r>
        <w:rPr>
          <w:rFonts w:eastAsia="Times New Roman"/>
          <w:color w:val="000000"/>
          <w:szCs w:val="24"/>
        </w:rPr>
        <w:t xml:space="preserve"> τ</w:t>
      </w:r>
      <w:r>
        <w:rPr>
          <w:rFonts w:eastAsia="Times New Roman"/>
          <w:color w:val="000000"/>
          <w:szCs w:val="24"/>
        </w:rPr>
        <w:t>ων</w:t>
      </w:r>
      <w:r>
        <w:rPr>
          <w:rFonts w:eastAsia="Times New Roman"/>
          <w:color w:val="000000"/>
          <w:szCs w:val="24"/>
        </w:rPr>
        <w:t xml:space="preserve"> οργανογρ</w:t>
      </w:r>
      <w:r>
        <w:rPr>
          <w:rFonts w:eastAsia="Times New Roman"/>
          <w:color w:val="000000"/>
          <w:szCs w:val="24"/>
        </w:rPr>
        <w:t>α</w:t>
      </w:r>
      <w:r>
        <w:rPr>
          <w:rFonts w:eastAsia="Times New Roman"/>
          <w:color w:val="000000"/>
          <w:szCs w:val="24"/>
        </w:rPr>
        <w:t>μμ</w:t>
      </w:r>
      <w:r>
        <w:rPr>
          <w:rFonts w:eastAsia="Times New Roman"/>
          <w:color w:val="000000"/>
          <w:szCs w:val="24"/>
        </w:rPr>
        <w:t>ά</w:t>
      </w:r>
      <w:r>
        <w:rPr>
          <w:rFonts w:eastAsia="Times New Roman"/>
          <w:color w:val="000000"/>
          <w:szCs w:val="24"/>
        </w:rPr>
        <w:t>τ</w:t>
      </w:r>
      <w:r>
        <w:rPr>
          <w:rFonts w:eastAsia="Times New Roman"/>
          <w:color w:val="000000"/>
          <w:szCs w:val="24"/>
        </w:rPr>
        <w:t>ων</w:t>
      </w:r>
      <w:r>
        <w:rPr>
          <w:rFonts w:eastAsia="Times New Roman"/>
          <w:color w:val="000000"/>
          <w:szCs w:val="24"/>
        </w:rPr>
        <w:t xml:space="preserve"> </w:t>
      </w:r>
      <w:r>
        <w:rPr>
          <w:rFonts w:eastAsia="Times New Roman"/>
          <w:color w:val="000000"/>
          <w:szCs w:val="24"/>
        </w:rPr>
        <w:t>και καθώς</w:t>
      </w:r>
      <w:r>
        <w:rPr>
          <w:rFonts w:eastAsia="Times New Roman"/>
          <w:color w:val="000000"/>
          <w:szCs w:val="24"/>
        </w:rPr>
        <w:t xml:space="preserve"> βεβαίως, </w:t>
      </w:r>
      <w:r>
        <w:rPr>
          <w:rFonts w:eastAsia="Times New Roman"/>
          <w:color w:val="000000"/>
          <w:szCs w:val="24"/>
        </w:rPr>
        <w:t>δεν</w:t>
      </w:r>
      <w:r>
        <w:rPr>
          <w:rFonts w:eastAsia="Times New Roman"/>
          <w:color w:val="000000"/>
          <w:szCs w:val="24"/>
        </w:rPr>
        <w:t xml:space="preserve"> προβλέπεται ένα αυστηρό πρότυπο για τη συμπλήρωση του οργανογράμματος και του περιγράμματος της κάθε θέσης- θα διαπιστώσετε ότι και όλη την Ελλάδα να διορίσετε, δεν θα συμπληρωθούν τα ορ</w:t>
      </w:r>
      <w:r>
        <w:rPr>
          <w:rFonts w:eastAsia="Times New Roman"/>
          <w:color w:val="000000"/>
          <w:szCs w:val="24"/>
        </w:rPr>
        <w:t xml:space="preserve">γανογράμματα. Ας το δούμε, όμως. Και αυτό θα συμβεί, κυρία Υπουργέ, επειδή δεν υπάρχουν αυστηροί κανονισμοί, αυστηρές εντολές, αυστηρά πρότυπα, για το πώς και πότε –εννοώ και από πλευράς χρονοδιαγράμματος- συμπληρώνεται ένα οργανόγραμμα υπηρεσίας. </w:t>
      </w:r>
    </w:p>
    <w:p w14:paraId="67A6C80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ίδιο</w:t>
      </w:r>
      <w:r>
        <w:rPr>
          <w:rFonts w:eastAsia="Times New Roman" w:cs="Times New Roman"/>
          <w:szCs w:val="24"/>
        </w:rPr>
        <w:t xml:space="preserve"> πιστεύουμε και εκτιμούμε ότι θα συμβεί και με τις </w:t>
      </w:r>
      <w:r>
        <w:rPr>
          <w:rFonts w:eastAsia="Times New Roman" w:cs="Times New Roman"/>
          <w:szCs w:val="24"/>
        </w:rPr>
        <w:t>υ</w:t>
      </w:r>
      <w:r>
        <w:rPr>
          <w:rFonts w:eastAsia="Times New Roman" w:cs="Times New Roman"/>
          <w:szCs w:val="24"/>
        </w:rPr>
        <w:t>πηρεσίες εντάσεως κοινού. Κανένας υπάλληλος δεν θα θέλει να πηγαίνει πίσω από το γκισέ, για να παριστάνει τον κυματοθραύστη ανάμεσα στη δημόσια διοίκηση και στους πολίτες, οι οποίοι σπεύδουν εκεί για να ρ</w:t>
      </w:r>
      <w:r>
        <w:rPr>
          <w:rFonts w:eastAsia="Times New Roman" w:cs="Times New Roman"/>
          <w:szCs w:val="24"/>
        </w:rPr>
        <w:t xml:space="preserve">υθμίσουν τις υποθέσεις τους. Τέτοιες </w:t>
      </w:r>
      <w:r>
        <w:rPr>
          <w:rFonts w:eastAsia="Times New Roman" w:cs="Times New Roman"/>
          <w:szCs w:val="24"/>
        </w:rPr>
        <w:t>υ</w:t>
      </w:r>
      <w:r>
        <w:rPr>
          <w:rFonts w:eastAsia="Times New Roman" w:cs="Times New Roman"/>
          <w:szCs w:val="24"/>
        </w:rPr>
        <w:t>πηρεσίες είναι το ΙΚΑ, οι εφορίες και άλλες υπηρεσίες.</w:t>
      </w:r>
    </w:p>
    <w:p w14:paraId="67A6C80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σε βάθος χρόνου και εφόσον είναι δύσκολο να ανακτήσει –και καλώς, κατά την άποψή μας- το ελληνικό </w:t>
      </w:r>
      <w:r>
        <w:rPr>
          <w:rFonts w:eastAsia="Times New Roman" w:cs="Times New Roman"/>
          <w:szCs w:val="24"/>
        </w:rPr>
        <w:t>δ</w:t>
      </w:r>
      <w:r>
        <w:rPr>
          <w:rFonts w:eastAsia="Times New Roman" w:cs="Times New Roman"/>
          <w:szCs w:val="24"/>
        </w:rPr>
        <w:t>ημόσιο τη δυνατότητα να διορίζει συνεχώς, αυτ</w:t>
      </w:r>
      <w:r>
        <w:rPr>
          <w:rFonts w:eastAsia="Times New Roman" w:cs="Times New Roman"/>
          <w:szCs w:val="24"/>
        </w:rPr>
        <w:t xml:space="preserve">ά τα προβλήματα θα εντείνονται. Δηλαδή, δεν έχει μια μακροβιότητα αυτό το νομοσχέδιο που παρουσιάζετε σήμερα. Όσοι προλάβουν και αν προλάβουν να ωφεληθούν θα συμπληρώσουν τις επίζηλες θέσεις και από εκεί και πέρα με τη συνταξιοδότηση θα συμπληρώνονται και </w:t>
      </w:r>
      <w:r>
        <w:rPr>
          <w:rFonts w:eastAsia="Times New Roman" w:cs="Times New Roman"/>
          <w:szCs w:val="24"/>
        </w:rPr>
        <w:t xml:space="preserve">πάλι οι ίδιες θέσεις. Θα αντιμετωπίσουμε μεγάλο πρόβλημα στις </w:t>
      </w:r>
      <w:r>
        <w:rPr>
          <w:rFonts w:eastAsia="Times New Roman" w:cs="Times New Roman"/>
          <w:szCs w:val="24"/>
        </w:rPr>
        <w:t>υ</w:t>
      </w:r>
      <w:r>
        <w:rPr>
          <w:rFonts w:eastAsia="Times New Roman" w:cs="Times New Roman"/>
          <w:szCs w:val="24"/>
        </w:rPr>
        <w:t xml:space="preserve">πηρεσίες εντάσεως κοινού και στις παραμεθόριες περιοχές. </w:t>
      </w:r>
    </w:p>
    <w:p w14:paraId="67A6C80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Βεβαίως, η Κυβέρνηση μπορεί να σκέφτεται ότι αυτό θα συμβεί στο μακρινό μέλλον. Όμως, δεν είναι έτσι, κυρία Υπουργέ. Όταν γίνεται ένας </w:t>
      </w:r>
      <w:r>
        <w:rPr>
          <w:rFonts w:eastAsia="Times New Roman" w:cs="Times New Roman"/>
          <w:szCs w:val="24"/>
        </w:rPr>
        <w:t xml:space="preserve">νόμος που θέλει να αφήσει τη σφραγίδα του στη δημόσια διοίκηση, νομίζω ότι πρέπει να βλέπει στο μέλλον. </w:t>
      </w:r>
    </w:p>
    <w:p w14:paraId="67A6C80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w:t>
      </w:r>
      <w:r>
        <w:rPr>
          <w:rFonts w:eastAsia="Times New Roman" w:cs="Times New Roman"/>
          <w:szCs w:val="24"/>
        </w:rPr>
        <w:t xml:space="preserve"> υπάρχουν και οι λεγόμενες ελεγκτικές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πηρεσίες, όπως είναι το Σώμα Επιθεωρητών Δημόσιας Διοίκησης. Πρόκειται για </w:t>
      </w:r>
      <w:r>
        <w:rPr>
          <w:rFonts w:eastAsia="Times New Roman" w:cs="Times New Roman"/>
          <w:szCs w:val="24"/>
        </w:rPr>
        <w:t>υ</w:t>
      </w:r>
      <w:r>
        <w:rPr>
          <w:rFonts w:eastAsia="Times New Roman" w:cs="Times New Roman"/>
          <w:szCs w:val="24"/>
        </w:rPr>
        <w:t>πηρεσίες που απαρτ</w:t>
      </w:r>
      <w:r>
        <w:rPr>
          <w:rFonts w:eastAsia="Times New Roman" w:cs="Times New Roman"/>
          <w:szCs w:val="24"/>
        </w:rPr>
        <w:t xml:space="preserve">ίζονται στο σύνολό τους από αποσπασμένους εργαζόμενους σήμερα. </w:t>
      </w:r>
      <w:r>
        <w:rPr>
          <w:rFonts w:eastAsia="Times New Roman" w:cs="Times New Roman"/>
          <w:szCs w:val="24"/>
        </w:rPr>
        <w:t>Τ</w:t>
      </w:r>
      <w:r>
        <w:rPr>
          <w:rFonts w:eastAsia="Times New Roman" w:cs="Times New Roman"/>
          <w:szCs w:val="24"/>
        </w:rPr>
        <w:t xml:space="preserve">α μεν στελέχη, οι επιθεωρητές και οι ελεγκτές αυτών των </w:t>
      </w:r>
      <w:r>
        <w:rPr>
          <w:rFonts w:eastAsia="Times New Roman" w:cs="Times New Roman"/>
          <w:szCs w:val="24"/>
        </w:rPr>
        <w:t>υ</w:t>
      </w:r>
      <w:r>
        <w:rPr>
          <w:rFonts w:eastAsia="Times New Roman" w:cs="Times New Roman"/>
          <w:szCs w:val="24"/>
        </w:rPr>
        <w:t>πηρεσιών, δεν έχουν ενταχθεί στο σύστημα της κινητικότητας</w:t>
      </w:r>
      <w:r>
        <w:rPr>
          <w:rFonts w:eastAsia="Times New Roman" w:cs="Times New Roman"/>
          <w:szCs w:val="24"/>
        </w:rPr>
        <w:t>,</w:t>
      </w:r>
      <w:r>
        <w:rPr>
          <w:rFonts w:eastAsia="Times New Roman" w:cs="Times New Roman"/>
          <w:szCs w:val="24"/>
        </w:rPr>
        <w:t xml:space="preserve"> οι υπάλληλοι, όμως, των </w:t>
      </w:r>
      <w:r>
        <w:rPr>
          <w:rFonts w:eastAsia="Times New Roman" w:cs="Times New Roman"/>
          <w:szCs w:val="24"/>
        </w:rPr>
        <w:t>υ</w:t>
      </w:r>
      <w:r>
        <w:rPr>
          <w:rFonts w:eastAsia="Times New Roman" w:cs="Times New Roman"/>
          <w:szCs w:val="24"/>
        </w:rPr>
        <w:t>πηρεσιών αυτών εντάσσονται στο σύστημα της κινητικ</w:t>
      </w:r>
      <w:r>
        <w:rPr>
          <w:rFonts w:eastAsia="Times New Roman" w:cs="Times New Roman"/>
          <w:szCs w:val="24"/>
        </w:rPr>
        <w:t xml:space="preserve">ότητας. </w:t>
      </w:r>
    </w:p>
    <w:p w14:paraId="67A6C80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Βεβαίως, λέει η Κυβέρνηση ότι θα κάνουν, μετά την απόσπασή τους, αίτηση μετάταξης και θα συμπληρώσουν αυτές τις θέσεις</w:t>
      </w:r>
      <w:r>
        <w:rPr>
          <w:rFonts w:eastAsia="Times New Roman" w:cs="Times New Roman"/>
          <w:szCs w:val="24"/>
        </w:rPr>
        <w:t>,</w:t>
      </w:r>
      <w:r>
        <w:rPr>
          <w:rFonts w:eastAsia="Times New Roman" w:cs="Times New Roman"/>
          <w:szCs w:val="24"/>
        </w:rPr>
        <w:t xml:space="preserve"> διαθέτοντας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και τα πλεονεκτήματα τα οποία προβλέπει ο νόμος. Πολύ φοβάμαι, όμως, ότι δεν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ούτε τους προϋπολογισμούς αυτών των </w:t>
      </w:r>
      <w:r>
        <w:rPr>
          <w:rFonts w:eastAsia="Times New Roman" w:cs="Times New Roman"/>
          <w:szCs w:val="24"/>
        </w:rPr>
        <w:t>υ</w:t>
      </w:r>
      <w:r>
        <w:rPr>
          <w:rFonts w:eastAsia="Times New Roman" w:cs="Times New Roman"/>
          <w:szCs w:val="24"/>
        </w:rPr>
        <w:t>πηρεσιών ούτε τη γενικότερη γραφειοκρατία που θα δημιουργηθεί και θα φτάσουμε και πάλι στο σημείο οι υπάλληλοι, οι ο</w:t>
      </w:r>
      <w:r>
        <w:rPr>
          <w:rFonts w:eastAsia="Times New Roman" w:cs="Times New Roman"/>
          <w:szCs w:val="24"/>
        </w:rPr>
        <w:t xml:space="preserve">ποίοι θα μεταταχθούν στις καινούργιες </w:t>
      </w:r>
      <w:r>
        <w:rPr>
          <w:rFonts w:eastAsia="Times New Roman" w:cs="Times New Roman"/>
          <w:szCs w:val="24"/>
        </w:rPr>
        <w:t>υ</w:t>
      </w:r>
      <w:r>
        <w:rPr>
          <w:rFonts w:eastAsia="Times New Roman" w:cs="Times New Roman"/>
          <w:szCs w:val="24"/>
        </w:rPr>
        <w:t>πηρεσίες, να πληρώνονται από τις παλιές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Επίσης θα δημιουργηθεί </w:t>
      </w:r>
      <w:r>
        <w:rPr>
          <w:rFonts w:eastAsia="Times New Roman" w:cs="Times New Roman"/>
          <w:szCs w:val="24"/>
        </w:rPr>
        <w:t>σειρά άλλων προβλημάτων</w:t>
      </w:r>
      <w:r>
        <w:rPr>
          <w:rFonts w:eastAsia="Times New Roman" w:cs="Times New Roman"/>
          <w:szCs w:val="24"/>
        </w:rPr>
        <w:t>, ώστε</w:t>
      </w:r>
      <w:r>
        <w:rPr>
          <w:rFonts w:eastAsia="Times New Roman" w:cs="Times New Roman"/>
          <w:szCs w:val="24"/>
        </w:rPr>
        <w:t xml:space="preserve"> ποτέ</w:t>
      </w:r>
      <w:r>
        <w:rPr>
          <w:rFonts w:eastAsia="Times New Roman" w:cs="Times New Roman"/>
          <w:szCs w:val="24"/>
        </w:rPr>
        <w:t xml:space="preserve"> δεν θα </w:t>
      </w:r>
      <w:r>
        <w:rPr>
          <w:rFonts w:eastAsia="Times New Roman" w:cs="Times New Roman"/>
          <w:szCs w:val="24"/>
        </w:rPr>
        <w:t>αποκτήσουμε σαφή εικόνα.</w:t>
      </w:r>
    </w:p>
    <w:p w14:paraId="67A6C80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Δημιουργεί ακινησία, κυρία Υπουργέ, αυτό το νομοσχέδιο, δεν δημιουργεί κινητικότητα, γιατί όλοι θα σπεύσουν εθελοντικά να καλύψουν τις θέσεις, όπως </w:t>
      </w:r>
      <w:proofErr w:type="spellStart"/>
      <w:r>
        <w:rPr>
          <w:rFonts w:eastAsia="Times New Roman" w:cs="Times New Roman"/>
          <w:szCs w:val="24"/>
        </w:rPr>
        <w:t>προείπα</w:t>
      </w:r>
      <w:proofErr w:type="spellEnd"/>
      <w:r>
        <w:rPr>
          <w:rFonts w:eastAsia="Times New Roman" w:cs="Times New Roman"/>
          <w:szCs w:val="24"/>
        </w:rPr>
        <w:t xml:space="preserve">. </w:t>
      </w:r>
    </w:p>
    <w:p w14:paraId="67A6C80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μας λέτε και για την Κεντρική Επιτροπή Κινητικότητας, την επταμελή επιτροπή, ότι τελικά θα έ</w:t>
      </w:r>
      <w:r>
        <w:rPr>
          <w:rFonts w:eastAsia="Times New Roman" w:cs="Times New Roman"/>
          <w:szCs w:val="24"/>
        </w:rPr>
        <w:t>χει μόνο γνωμοδοτικό χαρακτήρα. Σε συνδυασμό με την υποκειμενικότητα της συνέντευξης και τον αυξημένο ρόλο της τριμελούς επιτροπής</w:t>
      </w:r>
      <w:r>
        <w:rPr>
          <w:rFonts w:eastAsia="Times New Roman" w:cs="Times New Roman"/>
          <w:szCs w:val="24"/>
        </w:rPr>
        <w:t>,</w:t>
      </w:r>
      <w:r>
        <w:rPr>
          <w:rFonts w:eastAsia="Times New Roman" w:cs="Times New Roman"/>
          <w:szCs w:val="24"/>
        </w:rPr>
        <w:t xml:space="preserve"> κανείς δεν ξέρει τι θα συμβεί και αν πράγματι η νομιμότητα αυτών των αποφάσεων δεν μπορεί να ελεγχθεί, λόγω της μαζικότητάς </w:t>
      </w:r>
      <w:r>
        <w:rPr>
          <w:rFonts w:eastAsia="Times New Roman" w:cs="Times New Roman"/>
          <w:szCs w:val="24"/>
        </w:rPr>
        <w:t xml:space="preserve">της. Σε υψηλότατο επίπεδο εκτιμούμε ότι θα δημιουργηθούν πάρα πολλά προβλήματα. </w:t>
      </w:r>
    </w:p>
    <w:p w14:paraId="67A6C80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Ένα μόνο γεγονός καθησυχάζει τις ανησυχίες μας, κυρία Υπουργέ</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γεγονός ότι αυτός ο νόμος εκτιμούμε ότι είναι αδύνατο</w:t>
      </w:r>
      <w:r>
        <w:rPr>
          <w:rFonts w:eastAsia="Times New Roman" w:cs="Times New Roman"/>
          <w:szCs w:val="24"/>
        </w:rPr>
        <w:t>ν</w:t>
      </w:r>
      <w:r>
        <w:rPr>
          <w:rFonts w:eastAsia="Times New Roman" w:cs="Times New Roman"/>
          <w:szCs w:val="24"/>
        </w:rPr>
        <w:t xml:space="preserve"> να εφαρμοστεί γι’ αυτό και θα τον καταψηφίσουμε</w:t>
      </w:r>
      <w:r>
        <w:rPr>
          <w:rFonts w:eastAsia="Times New Roman" w:cs="Times New Roman"/>
          <w:szCs w:val="24"/>
        </w:rPr>
        <w:t>,</w:t>
      </w:r>
      <w:r>
        <w:rPr>
          <w:rFonts w:eastAsia="Times New Roman" w:cs="Times New Roman"/>
          <w:szCs w:val="24"/>
        </w:rPr>
        <w:t xml:space="preserve"> πέραν</w:t>
      </w:r>
      <w:r>
        <w:rPr>
          <w:rFonts w:eastAsia="Times New Roman" w:cs="Times New Roman"/>
          <w:szCs w:val="24"/>
        </w:rPr>
        <w:t xml:space="preserve"> της διαφωνίας μας για τον καθαρά εθελοντικό χαρακτήρα της κινητικότητας. Δηλαδή, για το γεγονός ότι η δημόσια διοίκηση λαμβάνει υπ’ </w:t>
      </w:r>
      <w:proofErr w:type="spellStart"/>
      <w:r>
        <w:rPr>
          <w:rFonts w:eastAsia="Times New Roman" w:cs="Times New Roman"/>
          <w:szCs w:val="24"/>
        </w:rPr>
        <w:t>όψιν</w:t>
      </w:r>
      <w:proofErr w:type="spellEnd"/>
      <w:r>
        <w:rPr>
          <w:rFonts w:eastAsia="Times New Roman" w:cs="Times New Roman"/>
          <w:szCs w:val="24"/>
        </w:rPr>
        <w:t xml:space="preserve"> της μόνο τις επιθυμίες των εργαζομένων και όχι τις πραγματικές ανάγκες όλων των </w:t>
      </w:r>
      <w:r>
        <w:rPr>
          <w:rFonts w:eastAsia="Times New Roman" w:cs="Times New Roman"/>
          <w:szCs w:val="24"/>
        </w:rPr>
        <w:t>υ</w:t>
      </w:r>
      <w:r>
        <w:rPr>
          <w:rFonts w:eastAsia="Times New Roman" w:cs="Times New Roman"/>
          <w:szCs w:val="24"/>
        </w:rPr>
        <w:t>πηρεσιών και όλων των περιοχών της χώ</w:t>
      </w:r>
      <w:r>
        <w:rPr>
          <w:rFonts w:eastAsia="Times New Roman" w:cs="Times New Roman"/>
          <w:szCs w:val="24"/>
        </w:rPr>
        <w:t>ρας.</w:t>
      </w:r>
    </w:p>
    <w:p w14:paraId="67A6C80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w:t>
      </w:r>
    </w:p>
    <w:p w14:paraId="67A6C80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7A6C80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 ζητώ τον λόγο</w:t>
      </w:r>
      <w:r>
        <w:rPr>
          <w:rFonts w:eastAsia="Times New Roman" w:cs="Times New Roman"/>
          <w:szCs w:val="24"/>
        </w:rPr>
        <w:t>,</w:t>
      </w:r>
      <w:r>
        <w:rPr>
          <w:rFonts w:eastAsia="Times New Roman" w:cs="Times New Roman"/>
          <w:szCs w:val="24"/>
        </w:rPr>
        <w:t xml:space="preserve"> για να ανακοινώσω κάποιες τροπολογίες.</w:t>
      </w:r>
    </w:p>
    <w:p w14:paraId="67A6C81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η κυρί</w:t>
      </w:r>
      <w:r>
        <w:rPr>
          <w:rFonts w:eastAsia="Times New Roman" w:cs="Times New Roman"/>
          <w:szCs w:val="24"/>
        </w:rPr>
        <w:t>α Υπουργός.</w:t>
      </w:r>
    </w:p>
    <w:p w14:paraId="67A6C81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Υπάρχουν τρεις τροπολογίες που έχουν κατατεθεί από το δικό μας Υπουργείο. </w:t>
      </w:r>
    </w:p>
    <w:p w14:paraId="67A6C81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Στη μία, με γενικό αριθμό 775, προβλέπεται η εγγραφή πιστώσεων στον κρατικό προϋπολογισμό για την υπαγωγή στο ενια</w:t>
      </w:r>
      <w:r>
        <w:rPr>
          <w:rFonts w:eastAsia="Times New Roman" w:cs="Times New Roman"/>
          <w:szCs w:val="24"/>
        </w:rPr>
        <w:t xml:space="preserve">ίο σύστημα κινητικότητας των αποφοίτων της Εθνικής Σχολής Δημόσιας Διοίκησης και Αυτοδιοίκησης. Αφορά τους αποφοίτους που ήδη υπηρετούν σε φορείς εκτός της γενικής κυβέρνησης. Η εισαγωγή αυτής της πρόβλεψης αποσκοπεί στην καλύτερη αξιοποίηση των αποφοίτων </w:t>
      </w:r>
      <w:r>
        <w:rPr>
          <w:rFonts w:eastAsia="Times New Roman" w:cs="Times New Roman"/>
          <w:szCs w:val="24"/>
        </w:rPr>
        <w:t>της σχολής. Ο αποκλεισμός τους από το σύστημα δεν θα ήταν προς το συμφέρον της διοίκησης και ταυτόχρονα θα ήταν αντίθετος με το πνεύμα και την αποστολή της σχολής.</w:t>
      </w:r>
    </w:p>
    <w:p w14:paraId="67A6C81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Στη δεύτερη, με γενικό αριθμό 773, συστήνονται προσωποπαγείς θέσεις, για να αντιμετωπιστεί τ</w:t>
      </w:r>
      <w:r>
        <w:rPr>
          <w:rFonts w:eastAsia="Times New Roman" w:cs="Times New Roman"/>
          <w:szCs w:val="24"/>
        </w:rPr>
        <w:t xml:space="preserve">ο πρόβλημα που προέκυψε για μερικούς από τους </w:t>
      </w:r>
      <w:proofErr w:type="spellStart"/>
      <w:r>
        <w:rPr>
          <w:rFonts w:eastAsia="Times New Roman" w:cs="Times New Roman"/>
          <w:szCs w:val="24"/>
        </w:rPr>
        <w:t>διοριστέους</w:t>
      </w:r>
      <w:proofErr w:type="spellEnd"/>
      <w:r>
        <w:rPr>
          <w:rFonts w:eastAsia="Times New Roman" w:cs="Times New Roman"/>
          <w:szCs w:val="24"/>
        </w:rPr>
        <w:t xml:space="preserve"> του γραπτού διαγωνισμού του ΑΣΕΠ του 1998. Δεν μπόρεσαν να διοριστούν μέχρι σήμερα, διότι δεν περιγράφονταν στα ισχύοντα οργανογράμματα των φορέων τους οι θέσεις του κλάδου ή της ειδικότητας του διο</w:t>
      </w:r>
      <w:r>
        <w:rPr>
          <w:rFonts w:eastAsia="Times New Roman" w:cs="Times New Roman"/>
          <w:szCs w:val="24"/>
        </w:rPr>
        <w:t>ρισμού τους.</w:t>
      </w:r>
    </w:p>
    <w:p w14:paraId="67A6C814" w14:textId="77777777" w:rsidR="00101048" w:rsidRDefault="00350F3C">
      <w:pPr>
        <w:spacing w:line="600" w:lineRule="auto"/>
        <w:ind w:firstLine="720"/>
        <w:jc w:val="both"/>
        <w:rPr>
          <w:rFonts w:eastAsia="Times New Roman"/>
          <w:szCs w:val="24"/>
        </w:rPr>
      </w:pPr>
      <w:r>
        <w:rPr>
          <w:rFonts w:eastAsia="Times New Roman"/>
          <w:szCs w:val="24"/>
        </w:rPr>
        <w:t xml:space="preserve">Οι </w:t>
      </w:r>
      <w:proofErr w:type="spellStart"/>
      <w:r>
        <w:rPr>
          <w:rFonts w:eastAsia="Times New Roman"/>
          <w:szCs w:val="24"/>
        </w:rPr>
        <w:t>διοριστέοι</w:t>
      </w:r>
      <w:proofErr w:type="spellEnd"/>
      <w:r>
        <w:rPr>
          <w:rFonts w:eastAsia="Times New Roman"/>
          <w:szCs w:val="24"/>
        </w:rPr>
        <w:t xml:space="preserve"> αυτοί θα τοποθετηθούν στον τομέα υγείας και η αντιμετώπιση, βεβαίως, κρίνεται και εξαιρετικά κρίσιμη.</w:t>
      </w:r>
    </w:p>
    <w:p w14:paraId="67A6C815" w14:textId="77777777" w:rsidR="00101048" w:rsidRDefault="00350F3C">
      <w:pPr>
        <w:spacing w:line="600" w:lineRule="auto"/>
        <w:ind w:firstLine="720"/>
        <w:jc w:val="both"/>
        <w:rPr>
          <w:rFonts w:eastAsia="Times New Roman"/>
          <w:szCs w:val="24"/>
        </w:rPr>
      </w:pPr>
      <w:r>
        <w:rPr>
          <w:rFonts w:eastAsia="Times New Roman"/>
          <w:szCs w:val="24"/>
        </w:rPr>
        <w:t xml:space="preserve">Στην τρίτη τροπολογία με αριθμό 774 διορθώνεται μια αστοχία της διάταξης, που προέβλεπε τη δυνατότητα ανακατανομής των </w:t>
      </w:r>
      <w:proofErr w:type="spellStart"/>
      <w:r>
        <w:rPr>
          <w:rFonts w:eastAsia="Times New Roman"/>
          <w:szCs w:val="24"/>
        </w:rPr>
        <w:t>διοριστέ</w:t>
      </w:r>
      <w:r>
        <w:rPr>
          <w:rFonts w:eastAsia="Times New Roman"/>
          <w:szCs w:val="24"/>
        </w:rPr>
        <w:t>ων</w:t>
      </w:r>
      <w:proofErr w:type="spellEnd"/>
      <w:r>
        <w:rPr>
          <w:rFonts w:eastAsia="Times New Roman"/>
          <w:szCs w:val="24"/>
        </w:rPr>
        <w:t xml:space="preserve"> του ΑΣΕΠ το 1998 μόνο για όσους επιτυχόντες του διαγωνισμού είχαν ήδη διοριστεί. Με τη νέα διόρθωση</w:t>
      </w:r>
      <w:r>
        <w:rPr>
          <w:rFonts w:eastAsia="Times New Roman"/>
          <w:szCs w:val="24"/>
        </w:rPr>
        <w:t>,</w:t>
      </w:r>
      <w:r>
        <w:rPr>
          <w:rFonts w:eastAsia="Times New Roman"/>
          <w:szCs w:val="24"/>
        </w:rPr>
        <w:t xml:space="preserve"> δίνεται η δυνατότητα να επεκταθεί στο σύνολο των </w:t>
      </w:r>
      <w:proofErr w:type="spellStart"/>
      <w:r>
        <w:rPr>
          <w:rFonts w:eastAsia="Times New Roman"/>
          <w:szCs w:val="24"/>
        </w:rPr>
        <w:t>διοριστέων</w:t>
      </w:r>
      <w:proofErr w:type="spellEnd"/>
      <w:r>
        <w:rPr>
          <w:rFonts w:eastAsia="Times New Roman"/>
          <w:szCs w:val="24"/>
        </w:rPr>
        <w:t xml:space="preserve"> του διαγωνισμού του ΑΣΕΠ του 1998.</w:t>
      </w:r>
    </w:p>
    <w:p w14:paraId="67A6C816" w14:textId="77777777" w:rsidR="00101048" w:rsidRDefault="00350F3C">
      <w:pPr>
        <w:spacing w:line="600" w:lineRule="auto"/>
        <w:ind w:firstLine="720"/>
        <w:jc w:val="both"/>
        <w:rPr>
          <w:rFonts w:eastAsia="Times New Roman"/>
          <w:szCs w:val="24"/>
        </w:rPr>
      </w:pPr>
      <w:r>
        <w:rPr>
          <w:rFonts w:eastAsia="Times New Roman"/>
          <w:szCs w:val="24"/>
        </w:rPr>
        <w:t>Από τις βουλευτικές τροπολογίες που κατατέθηκαν, η τροπολ</w:t>
      </w:r>
      <w:r>
        <w:rPr>
          <w:rFonts w:eastAsia="Times New Roman"/>
          <w:szCs w:val="24"/>
        </w:rPr>
        <w:t>ογία με αριθμό 760 αφορά θέματα του Υπουργείου Υγείας και ειδικότερα του ΚΕΕΛΠΝΟ. Απαιτεί σειρά συνεννοήσεων και μελέτη και δεν μπορεί να γίνει δεκτή έτσι όπως έρχεται.</w:t>
      </w:r>
    </w:p>
    <w:p w14:paraId="67A6C817" w14:textId="77777777" w:rsidR="00101048" w:rsidRDefault="00350F3C">
      <w:pPr>
        <w:spacing w:line="600" w:lineRule="auto"/>
        <w:ind w:firstLine="720"/>
        <w:jc w:val="both"/>
        <w:rPr>
          <w:rFonts w:eastAsia="Times New Roman"/>
          <w:szCs w:val="24"/>
        </w:rPr>
      </w:pPr>
      <w:r>
        <w:rPr>
          <w:rFonts w:eastAsia="Times New Roman"/>
          <w:szCs w:val="24"/>
        </w:rPr>
        <w:t>Η τροπολογία 761, επίσης, αφορά ιδιαίτερα σοβαρό θέμα, αλλά έχει μερικές πολύπλοκες δια</w:t>
      </w:r>
      <w:r>
        <w:rPr>
          <w:rFonts w:eastAsia="Times New Roman"/>
          <w:szCs w:val="24"/>
        </w:rPr>
        <w:t>δικασίες, που δεν μπορούν να αντιμετωπιστούν με μία τροπολογία.</w:t>
      </w:r>
    </w:p>
    <w:p w14:paraId="67A6C818" w14:textId="77777777" w:rsidR="00101048" w:rsidRDefault="00350F3C">
      <w:pPr>
        <w:spacing w:line="600" w:lineRule="auto"/>
        <w:ind w:firstLine="720"/>
        <w:jc w:val="both"/>
        <w:rPr>
          <w:rFonts w:eastAsia="Times New Roman"/>
          <w:szCs w:val="24"/>
        </w:rPr>
      </w:pPr>
      <w:r>
        <w:rPr>
          <w:rFonts w:eastAsia="Times New Roman"/>
          <w:szCs w:val="24"/>
        </w:rPr>
        <w:t>Η τροπολογία 763 δεν μπορεί να γίνει δεκτή, γιατί θα συνιστούσε τροποποίηση του Υπαλληλικού Κώδικα. Αυτό δεν μπορεί να γίνει με μία τροπολογία.</w:t>
      </w:r>
    </w:p>
    <w:p w14:paraId="67A6C819" w14:textId="77777777" w:rsidR="00101048" w:rsidRDefault="00350F3C">
      <w:pPr>
        <w:spacing w:line="600" w:lineRule="auto"/>
        <w:ind w:firstLine="720"/>
        <w:jc w:val="both"/>
        <w:rPr>
          <w:rFonts w:eastAsia="Times New Roman"/>
          <w:szCs w:val="24"/>
        </w:rPr>
      </w:pPr>
      <w:r>
        <w:rPr>
          <w:rFonts w:eastAsia="Times New Roman"/>
          <w:szCs w:val="24"/>
        </w:rPr>
        <w:t>Η τροπολογία 769, επίσης, όπως εξήγησα και στους</w:t>
      </w:r>
      <w:r>
        <w:rPr>
          <w:rFonts w:eastAsia="Times New Roman"/>
          <w:szCs w:val="24"/>
        </w:rPr>
        <w:t xml:space="preserve"> συναδέλφους, παρ</w:t>
      </w:r>
      <w:r>
        <w:rPr>
          <w:rFonts w:eastAsia="Times New Roman"/>
          <w:szCs w:val="24"/>
        </w:rPr>
        <w:t xml:space="preserve">’ </w:t>
      </w:r>
      <w:r>
        <w:rPr>
          <w:rFonts w:eastAsia="Times New Roman"/>
          <w:szCs w:val="24"/>
        </w:rPr>
        <w:t xml:space="preserve">όλο που είναι λογική, δεν μπορεί να ενσωματωθεί εδώ, δεν μπορεί να γίνει δεκτή, γιατί αφορά ζητήματα του Υπουργείου Δικαιοσύνης και δεν θα μπορούσαμε με τροπολογία να παρέμβουμε στο Υπουργείο Δικαιοσύνης. Το βλέπουμε, όμως. Αυτό αφορά </w:t>
      </w:r>
      <w:r>
        <w:rPr>
          <w:rFonts w:eastAsia="Times New Roman"/>
          <w:szCs w:val="24"/>
        </w:rPr>
        <w:t>και την τροπολογία 769 και την 770. Και οι δύο είναι λογικές. Δεσμεύομαι για τη συνεννόηση με το Υπουργείο Δικαιοσύνης για τα δύο αυτά θέματα, διότι τα κρίνω ως λογικά. Απλώς, δεν μπορώ να κάνω την παρέμβαση στο Υπουργείο Δικαιοσύνης, χωρίς να έχει προηγηθ</w:t>
      </w:r>
      <w:r>
        <w:rPr>
          <w:rFonts w:eastAsia="Times New Roman"/>
          <w:szCs w:val="24"/>
        </w:rPr>
        <w:t>εί όση συνεννόηση χρειάζεται.</w:t>
      </w:r>
    </w:p>
    <w:p w14:paraId="67A6C81A" w14:textId="77777777" w:rsidR="00101048" w:rsidRDefault="00350F3C">
      <w:pPr>
        <w:spacing w:line="600" w:lineRule="auto"/>
        <w:ind w:firstLine="720"/>
        <w:jc w:val="both"/>
        <w:rPr>
          <w:rFonts w:eastAsia="Times New Roman"/>
          <w:szCs w:val="24"/>
        </w:rPr>
      </w:pPr>
      <w:r>
        <w:rPr>
          <w:rFonts w:eastAsia="Times New Roman"/>
          <w:szCs w:val="24"/>
        </w:rPr>
        <w:t>Η τροπολογία 762 γίνεται δεκτή</w:t>
      </w:r>
      <w:r>
        <w:rPr>
          <w:rFonts w:eastAsia="Times New Roman"/>
          <w:szCs w:val="24"/>
        </w:rPr>
        <w:t>,</w:t>
      </w:r>
      <w:r>
        <w:rPr>
          <w:rFonts w:eastAsia="Times New Roman"/>
          <w:szCs w:val="24"/>
        </w:rPr>
        <w:t xml:space="preserve"> με μια αλλαγή μόνο. Η παράταση δεν θα ισχύει για ένα έτος, αλλά για έξι μήνες. Παρακαλώ να καταγραφεί στα Πρακτικά. Γίνεται δεκτή, αλλά μ’ αυτή την αλλαγή.</w:t>
      </w:r>
    </w:p>
    <w:p w14:paraId="67A6C81B" w14:textId="77777777" w:rsidR="00101048" w:rsidRDefault="00350F3C">
      <w:pPr>
        <w:spacing w:line="600" w:lineRule="auto"/>
        <w:ind w:firstLine="720"/>
        <w:jc w:val="both"/>
        <w:rPr>
          <w:rFonts w:eastAsia="Times New Roman"/>
          <w:szCs w:val="24"/>
        </w:rPr>
      </w:pPr>
      <w:r>
        <w:rPr>
          <w:rFonts w:eastAsia="Times New Roman"/>
          <w:szCs w:val="24"/>
        </w:rPr>
        <w:t>Επίσης, γίνεται δεκτή η τροπολογία 771</w:t>
      </w:r>
      <w:r>
        <w:rPr>
          <w:rFonts w:eastAsia="Times New Roman"/>
          <w:szCs w:val="24"/>
        </w:rPr>
        <w:t>,</w:t>
      </w:r>
      <w:r>
        <w:rPr>
          <w:rFonts w:eastAsia="Times New Roman"/>
          <w:szCs w:val="24"/>
        </w:rPr>
        <w:t xml:space="preserve"> λόγω μεγάλης αναγκαιότητας στελέχωσης των μουσείων και των αρχαιολογικών χώρων.</w:t>
      </w:r>
    </w:p>
    <w:p w14:paraId="67A6C81C" w14:textId="77777777" w:rsidR="00101048" w:rsidRDefault="00350F3C">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Σπυρίδων Λυκούδης</w:t>
      </w:r>
      <w:r>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αλλά συμβαίνουν κι αυτά.</w:t>
      </w:r>
    </w:p>
    <w:p w14:paraId="67A6C81D" w14:textId="77777777" w:rsidR="00101048" w:rsidRDefault="00350F3C">
      <w:pPr>
        <w:spacing w:line="600" w:lineRule="auto"/>
        <w:ind w:firstLine="720"/>
        <w:jc w:val="both"/>
        <w:rPr>
          <w:rFonts w:eastAsia="Times New Roman"/>
          <w:szCs w:val="24"/>
        </w:rPr>
      </w:pPr>
      <w:r>
        <w:rPr>
          <w:rFonts w:eastAsia="Times New Roman"/>
          <w:szCs w:val="24"/>
        </w:rPr>
        <w:t>Παρακαλώ, έχετε τον λόγο.</w:t>
      </w:r>
    </w:p>
    <w:p w14:paraId="67A6C81E" w14:textId="77777777" w:rsidR="00101048" w:rsidRDefault="00350F3C">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για έναν πρόσθετο λόγο, καθώς η κυρία Υπου</w:t>
      </w:r>
      <w:r>
        <w:rPr>
          <w:rFonts w:eastAsia="Times New Roman"/>
          <w:szCs w:val="24"/>
        </w:rPr>
        <w:t>ργός είναι και συμπατριώτισσά μου. Είναι Αρτινή εκείνη, βέβαια, Γιαννιώτης εγώ, οπότε μεταξύ Ηπειρωτών αλληλεγγύη!</w:t>
      </w:r>
    </w:p>
    <w:p w14:paraId="67A6C81F" w14:textId="77777777" w:rsidR="00101048" w:rsidRDefault="00350F3C">
      <w:pPr>
        <w:spacing w:line="600" w:lineRule="auto"/>
        <w:ind w:firstLine="720"/>
        <w:jc w:val="both"/>
        <w:rPr>
          <w:rFonts w:eastAsia="Times New Roman"/>
          <w:szCs w:val="24"/>
        </w:rPr>
      </w:pPr>
      <w:r>
        <w:rPr>
          <w:rFonts w:eastAsia="Times New Roman"/>
          <w:szCs w:val="24"/>
        </w:rPr>
        <w:t>Ευχαριστώ, κύριε Πρόεδρε.</w:t>
      </w:r>
    </w:p>
    <w:p w14:paraId="67A6C820" w14:textId="77777777" w:rsidR="00101048" w:rsidRDefault="00350F3C">
      <w:pPr>
        <w:spacing w:line="600" w:lineRule="auto"/>
        <w:ind w:firstLine="720"/>
        <w:jc w:val="both"/>
        <w:rPr>
          <w:rFonts w:eastAsia="Times New Roman"/>
          <w:szCs w:val="24"/>
        </w:rPr>
      </w:pPr>
      <w:r>
        <w:rPr>
          <w:rFonts w:eastAsia="Times New Roman"/>
          <w:szCs w:val="24"/>
        </w:rPr>
        <w:t>Όταν συζητάμε, προσεγγίζουμε, σχεδιάζουμε, αποφασίζουμε για θέματα λειτουργίας του ελληνικού δημοσίου, καλό είναι ν</w:t>
      </w:r>
      <w:r>
        <w:rPr>
          <w:rFonts w:eastAsia="Times New Roman"/>
          <w:szCs w:val="24"/>
        </w:rPr>
        <w:t>α έχουμε κάποιες διαπιστώσεις στο μυαλό μας.</w:t>
      </w:r>
    </w:p>
    <w:p w14:paraId="67A6C821" w14:textId="77777777" w:rsidR="00101048" w:rsidRDefault="00350F3C">
      <w:pPr>
        <w:spacing w:line="600" w:lineRule="auto"/>
        <w:ind w:firstLine="720"/>
        <w:jc w:val="both"/>
        <w:rPr>
          <w:rFonts w:eastAsia="Times New Roman"/>
          <w:szCs w:val="24"/>
        </w:rPr>
      </w:pPr>
      <w:r>
        <w:rPr>
          <w:rFonts w:eastAsia="Times New Roman"/>
          <w:szCs w:val="24"/>
        </w:rPr>
        <w:t>Εγώ έχω πάντοτε, θα έλεγα, τις εξής διαπιστώσεις:</w:t>
      </w:r>
    </w:p>
    <w:p w14:paraId="67A6C822" w14:textId="77777777" w:rsidR="00101048" w:rsidRDefault="00350F3C">
      <w:pPr>
        <w:spacing w:line="600" w:lineRule="auto"/>
        <w:ind w:firstLine="720"/>
        <w:jc w:val="both"/>
        <w:rPr>
          <w:rFonts w:eastAsia="Times New Roman"/>
          <w:szCs w:val="24"/>
        </w:rPr>
      </w:pPr>
      <w:r>
        <w:rPr>
          <w:rFonts w:eastAsia="Times New Roman"/>
          <w:szCs w:val="24"/>
        </w:rPr>
        <w:t xml:space="preserve">Η πρώτη διαπίστωση είναι ότι οι πολίτες δεν είναι καθόλου ευχαριστημένοι από τον τρόπο </w:t>
      </w:r>
      <w:r>
        <w:rPr>
          <w:rFonts w:eastAsia="Times New Roman"/>
          <w:szCs w:val="24"/>
        </w:rPr>
        <w:t>με τον οποίο</w:t>
      </w:r>
      <w:r>
        <w:rPr>
          <w:rFonts w:eastAsia="Times New Roman"/>
          <w:szCs w:val="24"/>
        </w:rPr>
        <w:t xml:space="preserve"> λειτουργεί το ελληνικό δημόσιο. Δεν νομίζω ότι σας λέω κάτι π</w:t>
      </w:r>
      <w:r>
        <w:rPr>
          <w:rFonts w:eastAsia="Times New Roman"/>
          <w:szCs w:val="24"/>
        </w:rPr>
        <w:t>ρωτοφανές.</w:t>
      </w:r>
    </w:p>
    <w:p w14:paraId="67A6C823" w14:textId="77777777" w:rsidR="00101048" w:rsidRDefault="00350F3C">
      <w:pPr>
        <w:spacing w:line="600" w:lineRule="auto"/>
        <w:ind w:firstLine="720"/>
        <w:jc w:val="both"/>
        <w:rPr>
          <w:rFonts w:eastAsia="Times New Roman"/>
          <w:szCs w:val="24"/>
        </w:rPr>
      </w:pPr>
      <w:r>
        <w:rPr>
          <w:rFonts w:eastAsia="Times New Roman"/>
          <w:szCs w:val="24"/>
        </w:rPr>
        <w:t>Η δεύτερη διαπίστωση είναι ότι στην ίδια, στην όποια</w:t>
      </w:r>
      <w:r>
        <w:rPr>
          <w:rFonts w:eastAsia="Times New Roman"/>
          <w:szCs w:val="24"/>
        </w:rPr>
        <w:t>,</w:t>
      </w:r>
      <w:r>
        <w:rPr>
          <w:rFonts w:eastAsia="Times New Roman"/>
          <w:szCs w:val="24"/>
        </w:rPr>
        <w:t xml:space="preserve"> </w:t>
      </w:r>
      <w:r>
        <w:rPr>
          <w:rFonts w:eastAsia="Times New Roman"/>
          <w:szCs w:val="24"/>
        </w:rPr>
        <w:t>υ</w:t>
      </w:r>
      <w:r>
        <w:rPr>
          <w:rFonts w:eastAsia="Times New Roman"/>
          <w:szCs w:val="24"/>
        </w:rPr>
        <w:t xml:space="preserve">πηρεσία του ελληνικού δημοσίου υπάρχουν οι καλοί δημόσιοι υπάλληλοι, υπάρχουν και οι κακοί, υπάρχουν οι πρόθυμοι, υπάρχουν οι λουφαδόροι. Θα μου πείτε ότι αυτό συμβαίνει παντού στη ζωή. </w:t>
      </w:r>
    </w:p>
    <w:p w14:paraId="67A6C824" w14:textId="77777777" w:rsidR="00101048" w:rsidRDefault="00350F3C">
      <w:pPr>
        <w:spacing w:line="600" w:lineRule="auto"/>
        <w:ind w:firstLine="720"/>
        <w:jc w:val="both"/>
        <w:rPr>
          <w:rFonts w:eastAsia="Times New Roman"/>
          <w:szCs w:val="24"/>
        </w:rPr>
      </w:pPr>
      <w:r>
        <w:rPr>
          <w:rFonts w:eastAsia="Times New Roman"/>
          <w:szCs w:val="24"/>
        </w:rPr>
        <w:t>Η τ</w:t>
      </w:r>
      <w:r>
        <w:rPr>
          <w:rFonts w:eastAsia="Times New Roman"/>
          <w:szCs w:val="24"/>
        </w:rPr>
        <w:t>ρίτη διαπίστωση είναι ότι αλλού είναι λίγοι οι δημόσιοι υπάλληλοι, εκεί που, ενδεχομένως, θα σας έλεγα εγώ ότι τους χρειαζόμαστε περισσότερο και αλλού είναι υπεράριθμοι, εκεί που δεν τους χρειαζόμαστε. Λίγοι, για παράδειγμα, είναι στα νοσοκομεία.</w:t>
      </w:r>
    </w:p>
    <w:p w14:paraId="67A6C825" w14:textId="77777777" w:rsidR="00101048" w:rsidRDefault="00350F3C">
      <w:pPr>
        <w:spacing w:line="600" w:lineRule="auto"/>
        <w:ind w:firstLine="720"/>
        <w:jc w:val="both"/>
        <w:rPr>
          <w:rFonts w:eastAsia="Times New Roman"/>
          <w:szCs w:val="24"/>
        </w:rPr>
      </w:pPr>
      <w:r>
        <w:rPr>
          <w:rFonts w:eastAsia="Times New Roman"/>
          <w:szCs w:val="24"/>
        </w:rPr>
        <w:t>Η τέταρτη</w:t>
      </w:r>
      <w:r>
        <w:rPr>
          <w:rFonts w:eastAsia="Times New Roman"/>
          <w:szCs w:val="24"/>
        </w:rPr>
        <w:t xml:space="preserve"> διαπίστωση είναι ότι το ελληνικό δημόσιο είναι ακριβό και αντιπαραγωγικό. Σε αυτό τη μεγαλύτερη ευθύνη δεν την έχουν οι ίδιοι οι δημόσιοι υπάλληλοι, αλλά διαχρονικά οι κυβερνήσεις, οι οποίες μέσα από ένα πλέγμα γραφειοκρατίας, πολυνομίας και ευθυνοφοβίας </w:t>
      </w:r>
      <w:r>
        <w:rPr>
          <w:rFonts w:eastAsia="Times New Roman"/>
          <w:szCs w:val="24"/>
        </w:rPr>
        <w:t>έφτιαξαν ένα πλαδαρό ελληνικό δημόσιο, που θα έπρεπε να αξίζει πολύ περισσότερο απ’ όσο κοστίζει.</w:t>
      </w:r>
    </w:p>
    <w:p w14:paraId="67A6C826" w14:textId="77777777" w:rsidR="00101048" w:rsidRDefault="00350F3C">
      <w:pPr>
        <w:spacing w:line="600" w:lineRule="auto"/>
        <w:ind w:firstLine="720"/>
        <w:jc w:val="both"/>
        <w:rPr>
          <w:rFonts w:eastAsia="Times New Roman"/>
          <w:szCs w:val="24"/>
        </w:rPr>
      </w:pPr>
      <w:r>
        <w:rPr>
          <w:rFonts w:eastAsia="Times New Roman"/>
          <w:szCs w:val="24"/>
        </w:rPr>
        <w:t>Η πέμπτη δεν είναι διαπίστωση, αλλά είναι μια δική μου υπόθεση. Ο ίδιος ο Ιησούς Χριστός να κατέβαινε και να αναλάμβανε τη λειτουργία του ελληνικού δημοσίου</w:t>
      </w:r>
      <w:r>
        <w:rPr>
          <w:rFonts w:eastAsia="Times New Roman"/>
          <w:szCs w:val="24"/>
        </w:rPr>
        <w:t>,</w:t>
      </w:r>
      <w:r>
        <w:rPr>
          <w:rFonts w:eastAsia="Times New Roman"/>
          <w:szCs w:val="24"/>
        </w:rPr>
        <w:t xml:space="preserve"> λίγα πράγματα θα κατάφερνε, πολύ λίγα, πιστεύω.</w:t>
      </w:r>
    </w:p>
    <w:p w14:paraId="67A6C827" w14:textId="77777777" w:rsidR="00101048" w:rsidRDefault="00350F3C">
      <w:pPr>
        <w:spacing w:line="600" w:lineRule="auto"/>
        <w:ind w:firstLine="720"/>
        <w:jc w:val="both"/>
        <w:rPr>
          <w:rFonts w:eastAsia="Times New Roman"/>
          <w:szCs w:val="24"/>
        </w:rPr>
      </w:pPr>
      <w:r>
        <w:rPr>
          <w:rFonts w:eastAsia="Times New Roman"/>
          <w:szCs w:val="24"/>
        </w:rPr>
        <w:t>Πάμε να δούμε τώρα λίγο τον βασικό πυρήνα του σχεδίου νόμου.</w:t>
      </w:r>
    </w:p>
    <w:p w14:paraId="67A6C828" w14:textId="77777777" w:rsidR="00101048" w:rsidRDefault="00350F3C">
      <w:pPr>
        <w:spacing w:line="600" w:lineRule="auto"/>
        <w:ind w:firstLine="720"/>
        <w:jc w:val="both"/>
        <w:rPr>
          <w:rFonts w:eastAsia="Times New Roman"/>
          <w:szCs w:val="24"/>
        </w:rPr>
      </w:pPr>
      <w:r>
        <w:rPr>
          <w:rFonts w:eastAsia="Times New Roman"/>
          <w:szCs w:val="24"/>
        </w:rPr>
        <w:t>Κυρία Υπουργέ, εγώ νομίζω ότι με το γεγονός ότι η κινητικότητα είναι εθελουσία, αυτό και μόνο εξαρχής -κατά 50%</w:t>
      </w:r>
      <w:r>
        <w:rPr>
          <w:rFonts w:eastAsia="Times New Roman"/>
          <w:szCs w:val="24"/>
        </w:rPr>
        <w:t>,</w:t>
      </w:r>
      <w:r>
        <w:rPr>
          <w:rFonts w:eastAsia="Times New Roman"/>
          <w:szCs w:val="24"/>
        </w:rPr>
        <w:t xml:space="preserve"> εγώ θα έλεγα- αποδυναμώνει αυτό π</w:t>
      </w:r>
      <w:r>
        <w:rPr>
          <w:rFonts w:eastAsia="Times New Roman"/>
          <w:szCs w:val="24"/>
        </w:rPr>
        <w:t>ου πάτε να πετύχετε, αυτό που όλοι θέλουμε και το ελληνικό δημόσιο χρειάζεται, δηλαδή, να μπορεί όπου υπάρχουν ανάγκες να τις καλύπτει με μετακινήσεις δημοσίων υπαλλήλων.</w:t>
      </w:r>
    </w:p>
    <w:p w14:paraId="67A6C829"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Εδώ τι γίνεται</w:t>
      </w:r>
      <w:r>
        <w:rPr>
          <w:rFonts w:eastAsia="Times New Roman" w:cs="Times New Roman"/>
          <w:szCs w:val="24"/>
        </w:rPr>
        <w:t>,</w:t>
      </w:r>
      <w:r>
        <w:rPr>
          <w:rFonts w:eastAsia="Times New Roman" w:cs="Times New Roman"/>
          <w:szCs w:val="24"/>
        </w:rPr>
        <w:t xml:space="preserve"> για παράδειγμα; Ας υποθέσουμε ότι ένα νοσοκομείο έχει μια μεγάλη ανάγ</w:t>
      </w:r>
      <w:r>
        <w:rPr>
          <w:rFonts w:eastAsia="Times New Roman" w:cs="Times New Roman"/>
          <w:szCs w:val="24"/>
        </w:rPr>
        <w:t>κη κάποιου προσωπικού και κανείς δεν θέλει εθελουσίως να πάει. Δεν μπορείς να μετακινήσεις κανέναν</w:t>
      </w:r>
      <w:r>
        <w:rPr>
          <w:rFonts w:eastAsia="Times New Roman" w:cs="Times New Roman"/>
          <w:szCs w:val="24"/>
        </w:rPr>
        <w:t>,</w:t>
      </w:r>
      <w:r>
        <w:rPr>
          <w:rFonts w:eastAsia="Times New Roman" w:cs="Times New Roman"/>
          <w:szCs w:val="24"/>
        </w:rPr>
        <w:t xml:space="preserve"> παρά μόνο αν είναι η ανάγκη επείγουσα και μόνο στο ίδιο Υπουργείο, στον ίδιο νομό ή τον όμορο νομό. Εάν, όμως, μπορείς να καλύψεις το κενό που έχει παρουσια</w:t>
      </w:r>
      <w:r>
        <w:rPr>
          <w:rFonts w:eastAsia="Times New Roman" w:cs="Times New Roman"/>
          <w:szCs w:val="24"/>
        </w:rPr>
        <w:t xml:space="preserve">στεί από κάποιο άλλο Υπουργείο, γιατί να μην το κάνεις; </w:t>
      </w:r>
    </w:p>
    <w:p w14:paraId="67A6C82A"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Ας δούμε και ένα άλλο πρακτικό ζήτημα. Τι γίνεται</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για τη μεταστέγαση και μεταφορά των υπαλλήλων του Υπουργείου Οικονομικών στο κτ</w:t>
      </w:r>
      <w:r>
        <w:rPr>
          <w:rFonts w:eastAsia="Times New Roman" w:cs="Times New Roman"/>
          <w:szCs w:val="24"/>
        </w:rPr>
        <w:t>ή</w:t>
      </w:r>
      <w:r>
        <w:rPr>
          <w:rFonts w:eastAsia="Times New Roman" w:cs="Times New Roman"/>
          <w:szCs w:val="24"/>
        </w:rPr>
        <w:t xml:space="preserve">ριο του </w:t>
      </w:r>
      <w:proofErr w:type="spellStart"/>
      <w:r>
        <w:rPr>
          <w:rFonts w:eastAsia="Times New Roman" w:cs="Times New Roman"/>
          <w:szCs w:val="24"/>
        </w:rPr>
        <w:t>Κεράνη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ρωτώ εγώ: Έχουμε ένα κτ</w:t>
      </w:r>
      <w:r>
        <w:rPr>
          <w:rFonts w:eastAsia="Times New Roman" w:cs="Times New Roman"/>
          <w:szCs w:val="24"/>
        </w:rPr>
        <w:t>ή</w:t>
      </w:r>
      <w:r>
        <w:rPr>
          <w:rFonts w:eastAsia="Times New Roman" w:cs="Times New Roman"/>
          <w:szCs w:val="24"/>
        </w:rPr>
        <w:t>ριο</w:t>
      </w:r>
      <w:r>
        <w:rPr>
          <w:rFonts w:eastAsia="Times New Roman" w:cs="Times New Roman"/>
          <w:szCs w:val="24"/>
        </w:rPr>
        <w:t>,</w:t>
      </w:r>
      <w:r>
        <w:rPr>
          <w:rFonts w:eastAsia="Times New Roman" w:cs="Times New Roman"/>
          <w:szCs w:val="24"/>
        </w:rPr>
        <w:t xml:space="preserve"> το οποίο μας κόστισε -στο ελληνικό δημόσιο, εννοώ- ήδη 70 εκατομμύρια ευρώ για την αγορά, για την </w:t>
      </w:r>
      <w:r>
        <w:rPr>
          <w:rFonts w:eastAsia="Times New Roman" w:cs="Times New Roman"/>
          <w:szCs w:val="24"/>
        </w:rPr>
        <w:t xml:space="preserve">εσωτερική </w:t>
      </w:r>
      <w:r>
        <w:rPr>
          <w:rFonts w:eastAsia="Times New Roman" w:cs="Times New Roman"/>
          <w:szCs w:val="24"/>
        </w:rPr>
        <w:t>ανασκευή του, για όλα όσα χρειάζονται, έχουμε 221.000 ευρώ το</w:t>
      </w:r>
      <w:r>
        <w:rPr>
          <w:rFonts w:eastAsia="Times New Roman" w:cs="Times New Roman"/>
          <w:szCs w:val="24"/>
        </w:rPr>
        <w:t>ν</w:t>
      </w:r>
      <w:r>
        <w:rPr>
          <w:rFonts w:eastAsia="Times New Roman" w:cs="Times New Roman"/>
          <w:szCs w:val="24"/>
        </w:rPr>
        <w:t xml:space="preserve"> μήνα</w:t>
      </w:r>
      <w:r>
        <w:rPr>
          <w:rFonts w:eastAsia="Times New Roman" w:cs="Times New Roman"/>
          <w:szCs w:val="24"/>
        </w:rPr>
        <w:t>,</w:t>
      </w:r>
      <w:r>
        <w:rPr>
          <w:rFonts w:eastAsia="Times New Roman" w:cs="Times New Roman"/>
          <w:szCs w:val="24"/>
        </w:rPr>
        <w:t xml:space="preserve"> που μας κοστίζει η συντήρηση και η λειτουργία των άδειων χώρων και παράλληλα τ</w:t>
      </w:r>
      <w:r>
        <w:rPr>
          <w:rFonts w:eastAsia="Times New Roman" w:cs="Times New Roman"/>
          <w:szCs w:val="24"/>
        </w:rPr>
        <w:t>ο Υπουργείο Οικονομικών δίνει 230.000 ευρώ το</w:t>
      </w:r>
      <w:r>
        <w:rPr>
          <w:rFonts w:eastAsia="Times New Roman" w:cs="Times New Roman"/>
          <w:szCs w:val="24"/>
        </w:rPr>
        <w:t>ν</w:t>
      </w:r>
      <w:r>
        <w:rPr>
          <w:rFonts w:eastAsia="Times New Roman" w:cs="Times New Roman"/>
          <w:szCs w:val="24"/>
        </w:rPr>
        <w:t xml:space="preserve"> μήνα για ενοίκια σε διάφορα κτ</w:t>
      </w:r>
      <w:r>
        <w:rPr>
          <w:rFonts w:eastAsia="Times New Roman" w:cs="Times New Roman"/>
          <w:szCs w:val="24"/>
        </w:rPr>
        <w:t>ή</w:t>
      </w:r>
      <w:r>
        <w:rPr>
          <w:rFonts w:eastAsia="Times New Roman" w:cs="Times New Roman"/>
          <w:szCs w:val="24"/>
        </w:rPr>
        <w:t>ρια που στεγάζεται, όταν έχουμε το κτ</w:t>
      </w:r>
      <w:r>
        <w:rPr>
          <w:rFonts w:eastAsia="Times New Roman" w:cs="Times New Roman"/>
          <w:szCs w:val="24"/>
        </w:rPr>
        <w:t>ή</w:t>
      </w:r>
      <w:r>
        <w:rPr>
          <w:rFonts w:eastAsia="Times New Roman" w:cs="Times New Roman"/>
          <w:szCs w:val="24"/>
        </w:rPr>
        <w:t xml:space="preserve">ριο του </w:t>
      </w:r>
      <w:proofErr w:type="spellStart"/>
      <w:r>
        <w:rPr>
          <w:rFonts w:eastAsia="Times New Roman" w:cs="Times New Roman"/>
          <w:szCs w:val="24"/>
        </w:rPr>
        <w:t>Κ</w:t>
      </w:r>
      <w:r>
        <w:rPr>
          <w:rFonts w:eastAsia="Times New Roman" w:cs="Times New Roman"/>
          <w:szCs w:val="24"/>
        </w:rPr>
        <w:t>εράνη</w:t>
      </w:r>
      <w:proofErr w:type="spellEnd"/>
      <w:r>
        <w:rPr>
          <w:rFonts w:eastAsia="Times New Roman" w:cs="Times New Roman"/>
          <w:szCs w:val="24"/>
        </w:rPr>
        <w:t>. Έχει θέσεις εργασίας για δυο χιλιάδες τετρακόσιους ανθρώπους, έχει εξακόσιες θέσεις πάρκινγκ και μου κάνει εντύπωση ποιος εί</w:t>
      </w:r>
      <w:r>
        <w:rPr>
          <w:rFonts w:eastAsia="Times New Roman" w:cs="Times New Roman"/>
          <w:szCs w:val="24"/>
        </w:rPr>
        <w:t>ναι ισχυρότερος</w:t>
      </w:r>
      <w:r>
        <w:rPr>
          <w:rFonts w:eastAsia="Times New Roman" w:cs="Times New Roman"/>
          <w:szCs w:val="24"/>
        </w:rPr>
        <w:t>:</w:t>
      </w:r>
      <w:r>
        <w:rPr>
          <w:rFonts w:eastAsia="Times New Roman" w:cs="Times New Roman"/>
          <w:szCs w:val="24"/>
        </w:rPr>
        <w:t xml:space="preserve"> το συνδικάτο των υπαλλήλων του Υπουργείου Οικονομικών ή η ανάγκη που μας οδηγεί να εξοικονομήσουμε τ</w:t>
      </w:r>
      <w:r>
        <w:rPr>
          <w:rFonts w:eastAsia="Times New Roman" w:cs="Times New Roman"/>
          <w:szCs w:val="24"/>
        </w:rPr>
        <w:t>ις</w:t>
      </w:r>
      <w:r>
        <w:rPr>
          <w:rFonts w:eastAsia="Times New Roman" w:cs="Times New Roman"/>
          <w:szCs w:val="24"/>
        </w:rPr>
        <w:t xml:space="preserve"> 500.000 ευρώ το</w:t>
      </w:r>
      <w:r>
        <w:rPr>
          <w:rFonts w:eastAsia="Times New Roman" w:cs="Times New Roman"/>
          <w:szCs w:val="24"/>
        </w:rPr>
        <w:t>ν</w:t>
      </w:r>
      <w:r>
        <w:rPr>
          <w:rFonts w:eastAsia="Times New Roman" w:cs="Times New Roman"/>
          <w:szCs w:val="24"/>
        </w:rPr>
        <w:t xml:space="preserve"> μήνα από ενοίκια που τώρα δίνουμε και κόστη που δεν πιάνουν τόπο στο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εράνη</w:t>
      </w:r>
      <w:proofErr w:type="spellEnd"/>
      <w:r>
        <w:rPr>
          <w:rFonts w:eastAsia="Times New Roman" w:cs="Times New Roman"/>
          <w:szCs w:val="24"/>
        </w:rPr>
        <w:t>; Αλλά είναι και θέμα ηθικό και πολιτικό</w:t>
      </w:r>
      <w:r>
        <w:rPr>
          <w:rFonts w:eastAsia="Times New Roman" w:cs="Times New Roman"/>
          <w:szCs w:val="24"/>
        </w:rPr>
        <w:t>,</w:t>
      </w:r>
      <w:r>
        <w:rPr>
          <w:rFonts w:eastAsia="Times New Roman" w:cs="Times New Roman"/>
          <w:szCs w:val="24"/>
        </w:rPr>
        <w:t xml:space="preserve"> θ</w:t>
      </w:r>
      <w:r>
        <w:rPr>
          <w:rFonts w:eastAsia="Times New Roman" w:cs="Times New Roman"/>
          <w:szCs w:val="24"/>
        </w:rPr>
        <w:t>α σας έλεγα εγώ. Ποιος κάνει κουμάντο στην ελληνική δημόσια διοίκηση; Το συνδικάτο ή η ανάγκη και η υποχρέωση της ελληνικής πολιτείας</w:t>
      </w:r>
      <w:r>
        <w:rPr>
          <w:rFonts w:eastAsia="Times New Roman" w:cs="Times New Roman"/>
          <w:szCs w:val="24"/>
        </w:rPr>
        <w:t>,</w:t>
      </w:r>
      <w:r>
        <w:rPr>
          <w:rFonts w:eastAsia="Times New Roman" w:cs="Times New Roman"/>
          <w:szCs w:val="24"/>
        </w:rPr>
        <w:t xml:space="preserve"> για να ικανοποιήσει την ανάγκη προς όφελος του ελληνικού λαού;</w:t>
      </w:r>
    </w:p>
    <w:p w14:paraId="67A6C82B"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Το συνδικάτο. </w:t>
      </w:r>
    </w:p>
    <w:p w14:paraId="67A6C82C"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Άρα περ</w:t>
      </w:r>
      <w:r>
        <w:rPr>
          <w:rFonts w:eastAsia="Times New Roman" w:cs="Times New Roman"/>
          <w:szCs w:val="24"/>
        </w:rPr>
        <w:t>ιμένω μια θέση και μια απάντηση, κυρία Υπουργέ, για το τι θα γίνει με το κτ</w:t>
      </w:r>
      <w:r>
        <w:rPr>
          <w:rFonts w:eastAsia="Times New Roman" w:cs="Times New Roman"/>
          <w:szCs w:val="24"/>
        </w:rPr>
        <w:t>ή</w:t>
      </w:r>
      <w:r>
        <w:rPr>
          <w:rFonts w:eastAsia="Times New Roman" w:cs="Times New Roman"/>
          <w:szCs w:val="24"/>
        </w:rPr>
        <w:t xml:space="preserve">ριο του </w:t>
      </w:r>
      <w:proofErr w:type="spellStart"/>
      <w:r>
        <w:rPr>
          <w:rFonts w:eastAsia="Times New Roman" w:cs="Times New Roman"/>
          <w:szCs w:val="24"/>
        </w:rPr>
        <w:t>Κ</w:t>
      </w:r>
      <w:r>
        <w:rPr>
          <w:rFonts w:eastAsia="Times New Roman" w:cs="Times New Roman"/>
          <w:szCs w:val="24"/>
        </w:rPr>
        <w:t>εράνη</w:t>
      </w:r>
      <w:proofErr w:type="spellEnd"/>
      <w:r>
        <w:rPr>
          <w:rFonts w:eastAsia="Times New Roman" w:cs="Times New Roman"/>
          <w:szCs w:val="24"/>
        </w:rPr>
        <w:t xml:space="preserve"> και τη μεταστέγαση και μετεγκατάσταση των εργαζομένων του Υπουργείου Οικονομικών εκεί. Πώς θα το αντιμετωπίσετε πρακτικά; Εμένα με ενδιαφέρει να είμαι πρακτικός και </w:t>
      </w:r>
      <w:r>
        <w:rPr>
          <w:rFonts w:eastAsia="Times New Roman" w:cs="Times New Roman"/>
          <w:szCs w:val="24"/>
        </w:rPr>
        <w:t>συγκεκριμένος.</w:t>
      </w:r>
    </w:p>
    <w:p w14:paraId="67A6C82D"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Ήδη </w:t>
      </w:r>
      <w:proofErr w:type="spellStart"/>
      <w:r>
        <w:rPr>
          <w:rFonts w:eastAsia="Times New Roman" w:cs="Times New Roman"/>
          <w:szCs w:val="24"/>
        </w:rPr>
        <w:t>μετεγκαταστάθηκε</w:t>
      </w:r>
      <w:proofErr w:type="spellEnd"/>
      <w:r>
        <w:rPr>
          <w:rFonts w:eastAsia="Times New Roman" w:cs="Times New Roman"/>
          <w:szCs w:val="24"/>
        </w:rPr>
        <w:t xml:space="preserve">. Έγιναν εγκαίνια. </w:t>
      </w:r>
    </w:p>
    <w:p w14:paraId="67A6C82E"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Δεν είστε καλά ενημερωμένη, κυρία συνάδελφε. </w:t>
      </w:r>
    </w:p>
    <w:p w14:paraId="67A6C82F"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Θα σας πω το εξής. Για να δούμε και πώς λειτουργεί η δημόσια διοίκηση στο υψηλότερό της επίπεδο. Έχουμε κατ</w:t>
      </w:r>
      <w:r>
        <w:rPr>
          <w:rFonts w:eastAsia="Times New Roman" w:cs="Times New Roman"/>
          <w:szCs w:val="24"/>
        </w:rPr>
        <w:t>αθέσει ερωτήσεις -το Ποτάμι</w:t>
      </w:r>
      <w:r>
        <w:rPr>
          <w:rFonts w:eastAsia="Times New Roman" w:cs="Times New Roman"/>
          <w:szCs w:val="24"/>
        </w:rPr>
        <w:t>,</w:t>
      </w:r>
      <w:r>
        <w:rPr>
          <w:rFonts w:eastAsia="Times New Roman" w:cs="Times New Roman"/>
          <w:szCs w:val="24"/>
        </w:rPr>
        <w:t xml:space="preserve"> εννοώ- το διάστημα Μαΐου-Ιουνίου 2016 σε όλα τα Υπουργεία για τα εποπτευόμενα νομικά πρόσωπα κάθε Υπουργείου. Ας τσεκάρουμε πρώτα τον χρόνο απόκρισης. Μόνο το 70% των Υπουργείων </w:t>
      </w:r>
      <w:proofErr w:type="spellStart"/>
      <w:r>
        <w:rPr>
          <w:rFonts w:eastAsia="Times New Roman" w:cs="Times New Roman"/>
          <w:szCs w:val="24"/>
        </w:rPr>
        <w:t>απήντησε</w:t>
      </w:r>
      <w:proofErr w:type="spellEnd"/>
      <w:r>
        <w:rPr>
          <w:rFonts w:eastAsia="Times New Roman" w:cs="Times New Roman"/>
          <w:szCs w:val="24"/>
        </w:rPr>
        <w:t>. Το 30% δεν μας έδωσε απάντηση. Οι απαντ</w:t>
      </w:r>
      <w:r>
        <w:rPr>
          <w:rFonts w:eastAsia="Times New Roman" w:cs="Times New Roman"/>
          <w:szCs w:val="24"/>
        </w:rPr>
        <w:t xml:space="preserve">ήσεις γι’ αυτό το 70% που μας ήρθε ήταν ελλιπείς. </w:t>
      </w:r>
    </w:p>
    <w:p w14:paraId="67A6C830"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κούστε μερικές χαρακτηριστικές περιπτώσεις εποπτευομένων φορέων από διάφορα Υπουργεία, φορέων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χρηματοδοτούνται τουλάχιστον κατά το 50% του προϋπολογισμού τους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 xml:space="preserve">υβέρνηση, δηλαδή </w:t>
      </w:r>
      <w:r>
        <w:rPr>
          <w:rFonts w:eastAsia="Times New Roman" w:cs="Times New Roman"/>
          <w:szCs w:val="24"/>
        </w:rPr>
        <w:t xml:space="preserve">από τους φόρους του κόσμου, τους άμεσους και τους έμμεσους: Ινστιτούτο Αιγαίου του </w:t>
      </w:r>
      <w:r>
        <w:rPr>
          <w:rFonts w:eastAsia="Times New Roman" w:cs="Times New Roman"/>
          <w:szCs w:val="24"/>
        </w:rPr>
        <w:t>Δ</w:t>
      </w:r>
      <w:r>
        <w:rPr>
          <w:rFonts w:eastAsia="Times New Roman" w:cs="Times New Roman"/>
          <w:szCs w:val="24"/>
        </w:rPr>
        <w:t xml:space="preserve">ικαίου της </w:t>
      </w:r>
      <w:r>
        <w:rPr>
          <w:rFonts w:eastAsia="Times New Roman" w:cs="Times New Roman"/>
          <w:szCs w:val="24"/>
        </w:rPr>
        <w:t>Θ</w:t>
      </w:r>
      <w:r>
        <w:rPr>
          <w:rFonts w:eastAsia="Times New Roman" w:cs="Times New Roman"/>
          <w:szCs w:val="24"/>
        </w:rPr>
        <w:t xml:space="preserve">άλασσας και του </w:t>
      </w:r>
      <w:r>
        <w:rPr>
          <w:rFonts w:eastAsia="Times New Roman" w:cs="Times New Roman"/>
          <w:szCs w:val="24"/>
        </w:rPr>
        <w:t>Ν</w:t>
      </w:r>
      <w:r>
        <w:rPr>
          <w:rFonts w:eastAsia="Times New Roman" w:cs="Times New Roman"/>
          <w:szCs w:val="24"/>
        </w:rPr>
        <w:t xml:space="preserve">αυτικού </w:t>
      </w:r>
      <w:r>
        <w:rPr>
          <w:rFonts w:eastAsia="Times New Roman" w:cs="Times New Roman"/>
          <w:szCs w:val="24"/>
        </w:rPr>
        <w:t>Δ</w:t>
      </w:r>
      <w:r>
        <w:rPr>
          <w:rFonts w:eastAsia="Times New Roman" w:cs="Times New Roman"/>
          <w:szCs w:val="24"/>
        </w:rPr>
        <w:t>ικαίου. Αυτό υπάγεται στο Υπουργείο Δικαιοσύνης, έχει έναν υπάλληλο και</w:t>
      </w:r>
      <w:r>
        <w:rPr>
          <w:rFonts w:eastAsia="Times New Roman" w:cs="Times New Roman"/>
          <w:szCs w:val="24"/>
        </w:rPr>
        <w:t>,</w:t>
      </w:r>
      <w:r>
        <w:rPr>
          <w:rFonts w:eastAsia="Times New Roman" w:cs="Times New Roman"/>
          <w:szCs w:val="24"/>
        </w:rPr>
        <w:t xml:space="preserve"> όπως μας λέει η απάντηση στην ερώτηση</w:t>
      </w:r>
      <w:r>
        <w:rPr>
          <w:rFonts w:eastAsia="Times New Roman" w:cs="Times New Roman"/>
          <w:szCs w:val="24"/>
        </w:rPr>
        <w:t>,</w:t>
      </w:r>
      <w:r>
        <w:rPr>
          <w:rFonts w:eastAsia="Times New Roman" w:cs="Times New Roman"/>
          <w:szCs w:val="24"/>
        </w:rPr>
        <w:t xml:space="preserve"> «τακτοποιήθηκε» με το</w:t>
      </w:r>
      <w:r>
        <w:rPr>
          <w:rFonts w:eastAsia="Times New Roman" w:cs="Times New Roman"/>
          <w:szCs w:val="24"/>
        </w:rPr>
        <w:t>ν</w:t>
      </w:r>
      <w:r>
        <w:rPr>
          <w:rFonts w:eastAsia="Times New Roman" w:cs="Times New Roman"/>
          <w:szCs w:val="24"/>
        </w:rPr>
        <w:t xml:space="preserve"> ν. 2839/2000. Η τακτική επιχορήγηση για το 2015-2016 ήταν 40.000 ευρώ. Υπήρξε απόφαση της </w:t>
      </w:r>
      <w:r>
        <w:rPr>
          <w:rFonts w:eastAsia="Times New Roman" w:cs="Times New Roman"/>
          <w:szCs w:val="24"/>
        </w:rPr>
        <w:t>κ</w:t>
      </w:r>
      <w:r>
        <w:rPr>
          <w:rFonts w:eastAsia="Times New Roman" w:cs="Times New Roman"/>
          <w:szCs w:val="24"/>
        </w:rPr>
        <w:t>υβέρνησης το 2013 για κατάργησή του</w:t>
      </w:r>
      <w:r>
        <w:rPr>
          <w:rFonts w:eastAsia="Times New Roman" w:cs="Times New Roman"/>
          <w:szCs w:val="24"/>
        </w:rPr>
        <w:t>,</w:t>
      </w:r>
      <w:r>
        <w:rPr>
          <w:rFonts w:eastAsia="Times New Roman" w:cs="Times New Roman"/>
          <w:szCs w:val="24"/>
        </w:rPr>
        <w:t xml:space="preserve"> η οποία, όμως, ανακλήθηκε. Τι κάνουν σε αυτό το Ινστιτούτο Αιγαίου του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της Θ</w:t>
      </w:r>
      <w:r>
        <w:rPr>
          <w:rFonts w:eastAsia="Times New Roman" w:cs="Times New Roman"/>
          <w:szCs w:val="24"/>
        </w:rPr>
        <w:t xml:space="preserve">άλασσας; </w:t>
      </w:r>
    </w:p>
    <w:p w14:paraId="67A6C831"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παραμένω στο Υπουργείο </w:t>
      </w:r>
      <w:r>
        <w:rPr>
          <w:rFonts w:eastAsia="Times New Roman" w:cs="Times New Roman"/>
          <w:szCs w:val="24"/>
        </w:rPr>
        <w:t>Δικαιοσύνης: Υπάρχουν δεκαεννέα εταιρείες προστασίας ανηλίκων, μόνο οι έξι είναι σε λειτουργία. Οι άλλες γιατί βρίσκονται σαν φαντάσματα και αντλούν πόρους;</w:t>
      </w:r>
    </w:p>
    <w:p w14:paraId="67A6C832"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Τρίτον, Συμβούλιο Αστικών Συγκοινωνιών Θεσσαλονίκης</w:t>
      </w:r>
      <w:r>
        <w:rPr>
          <w:rFonts w:eastAsia="Times New Roman" w:cs="Times New Roman"/>
          <w:szCs w:val="24"/>
        </w:rPr>
        <w:t>,</w:t>
      </w:r>
      <w:r>
        <w:rPr>
          <w:rFonts w:eastAsia="Times New Roman" w:cs="Times New Roman"/>
          <w:szCs w:val="24"/>
        </w:rPr>
        <w:t xml:space="preserve"> που υπάγεται στο Υπουργείο Μεταφορών, Υποδομών</w:t>
      </w:r>
      <w:r>
        <w:rPr>
          <w:rFonts w:eastAsia="Times New Roman" w:cs="Times New Roman"/>
          <w:szCs w:val="24"/>
        </w:rPr>
        <w:t xml:space="preserve"> και Δικτύων. Δεν έχει οργανικές θέσεις, παρ’ όλα αυτά λαμβάνει ετησίως επιχορήγηση 350.000 ευρώ. </w:t>
      </w:r>
    </w:p>
    <w:p w14:paraId="67A6C833"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Πολιτιστικό </w:t>
      </w:r>
      <w:r>
        <w:rPr>
          <w:rFonts w:eastAsia="Times New Roman" w:cs="Times New Roman"/>
          <w:szCs w:val="24"/>
        </w:rPr>
        <w:t>Κ</w:t>
      </w:r>
      <w:r>
        <w:rPr>
          <w:rFonts w:eastAsia="Times New Roman" w:cs="Times New Roman"/>
          <w:szCs w:val="24"/>
        </w:rPr>
        <w:t>έντρο Ελληνικής Αστυνομίας</w:t>
      </w:r>
      <w:r>
        <w:rPr>
          <w:rFonts w:eastAsia="Times New Roman" w:cs="Times New Roman"/>
          <w:szCs w:val="24"/>
        </w:rPr>
        <w:t>,</w:t>
      </w:r>
      <w:r>
        <w:rPr>
          <w:rFonts w:eastAsia="Times New Roman" w:cs="Times New Roman"/>
          <w:szCs w:val="24"/>
        </w:rPr>
        <w:t xml:space="preserve"> του Υπουργείου Εσωτερικών. Δεν έχει ούτε προσωπικό ούτε κτ</w:t>
      </w:r>
      <w:r>
        <w:rPr>
          <w:rFonts w:eastAsia="Times New Roman" w:cs="Times New Roman"/>
          <w:szCs w:val="24"/>
        </w:rPr>
        <w:t>ή</w:t>
      </w:r>
      <w:r>
        <w:rPr>
          <w:rFonts w:eastAsia="Times New Roman" w:cs="Times New Roman"/>
          <w:szCs w:val="24"/>
        </w:rPr>
        <w:t xml:space="preserve">ρια. Τι ακριβώς κάνει; </w:t>
      </w:r>
    </w:p>
    <w:p w14:paraId="67A6C834"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Συνεχίζω. Εθνικό Κέντρο Περιβάλλο</w:t>
      </w:r>
      <w:r>
        <w:rPr>
          <w:rFonts w:eastAsia="Times New Roman" w:cs="Times New Roman"/>
          <w:szCs w:val="24"/>
        </w:rPr>
        <w:t>ντος και Αειφόρου Ανάπτυξης</w:t>
      </w:r>
      <w:r>
        <w:rPr>
          <w:rFonts w:eastAsia="Times New Roman" w:cs="Times New Roman"/>
          <w:szCs w:val="24"/>
        </w:rPr>
        <w:t>,</w:t>
      </w:r>
      <w:r>
        <w:rPr>
          <w:rFonts w:eastAsia="Times New Roman" w:cs="Times New Roman"/>
          <w:szCs w:val="24"/>
        </w:rPr>
        <w:t xml:space="preserve"> του Υπουργείου Περιβάλλοντος. Έχει έναν υπάλληλο και χρηματοδοτήθηκε για το 2015 με 36.412 ευρώ. </w:t>
      </w:r>
    </w:p>
    <w:p w14:paraId="67A6C835"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Συνεχίζω</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Ελληνική Διαχειριστική Εταιρεία Υδρογονανθράκων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του Υπουργείου Περιβάλλοντος. Δεν έχει υπαλλήλους</w:t>
      </w:r>
      <w:r>
        <w:rPr>
          <w:rFonts w:eastAsia="Times New Roman" w:cs="Times New Roman"/>
          <w:szCs w:val="24"/>
        </w:rPr>
        <w:t>,</w:t>
      </w:r>
      <w:r>
        <w:rPr>
          <w:rFonts w:eastAsia="Times New Roman" w:cs="Times New Roman"/>
          <w:szCs w:val="24"/>
        </w:rPr>
        <w:t xml:space="preserve"> χρησιμοποιεί ένα </w:t>
      </w:r>
      <w:r>
        <w:rPr>
          <w:rFonts w:eastAsia="Times New Roman" w:cs="Times New Roman"/>
          <w:szCs w:val="24"/>
        </w:rPr>
        <w:t>παραχωρημένο κτ</w:t>
      </w:r>
      <w:r>
        <w:rPr>
          <w:rFonts w:eastAsia="Times New Roman" w:cs="Times New Roman"/>
          <w:szCs w:val="24"/>
        </w:rPr>
        <w:t>ή</w:t>
      </w:r>
      <w:r>
        <w:rPr>
          <w:rFonts w:eastAsia="Times New Roman" w:cs="Times New Roman"/>
          <w:szCs w:val="24"/>
        </w:rPr>
        <w:t xml:space="preserve">ριο από το Υπουργείο Περιβάλλοντος. </w:t>
      </w:r>
      <w:r>
        <w:rPr>
          <w:rFonts w:eastAsia="Times New Roman" w:cs="Times New Roman"/>
          <w:szCs w:val="24"/>
        </w:rPr>
        <w:t>Α</w:t>
      </w:r>
      <w:r>
        <w:rPr>
          <w:rFonts w:eastAsia="Times New Roman" w:cs="Times New Roman"/>
          <w:szCs w:val="24"/>
        </w:rPr>
        <w:t>πορώ: Χωρίς υπάλληλο</w:t>
      </w:r>
      <w:r>
        <w:rPr>
          <w:rFonts w:eastAsia="Times New Roman" w:cs="Times New Roman"/>
          <w:szCs w:val="24"/>
        </w:rPr>
        <w:t>,</w:t>
      </w:r>
      <w:r>
        <w:rPr>
          <w:rFonts w:eastAsia="Times New Roman" w:cs="Times New Roman"/>
          <w:szCs w:val="24"/>
        </w:rPr>
        <w:t xml:space="preserve"> τι κάνει το κτ</w:t>
      </w:r>
      <w:r>
        <w:rPr>
          <w:rFonts w:eastAsia="Times New Roman" w:cs="Times New Roman"/>
          <w:szCs w:val="24"/>
        </w:rPr>
        <w:t>ή</w:t>
      </w:r>
      <w:r>
        <w:rPr>
          <w:rFonts w:eastAsia="Times New Roman" w:cs="Times New Roman"/>
          <w:szCs w:val="24"/>
        </w:rPr>
        <w:t>ριο εκεί;</w:t>
      </w:r>
    </w:p>
    <w:p w14:paraId="67A6C83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Συνεχίζω</w:t>
      </w:r>
      <w:r>
        <w:rPr>
          <w:rFonts w:eastAsia="Times New Roman" w:cs="Times New Roman"/>
          <w:szCs w:val="24"/>
        </w:rPr>
        <w:t>.</w:t>
      </w:r>
      <w:r>
        <w:rPr>
          <w:rFonts w:eastAsia="Times New Roman" w:cs="Times New Roman"/>
          <w:szCs w:val="24"/>
        </w:rPr>
        <w:t xml:space="preserve"> Ελληνικό Κέντρο Ευρωπαϊκών Μελετών. Κανένας υπάλληλος. Δεν υπάρχει διοικητικό συμβούλιο, τα γραφεία έχουν εκκενωθεί. Υπάρχει μια εκπεφρασμένη πρόθ</w:t>
      </w:r>
      <w:r>
        <w:rPr>
          <w:rFonts w:eastAsia="Times New Roman" w:cs="Times New Roman"/>
          <w:szCs w:val="24"/>
        </w:rPr>
        <w:t>εση από το Υπουργείο για την κατάργησή του. Ωστόσο, έκπληξη μου προκαλεί ότι το ΕΚΕΜ, το Ελληνικό Κέντρο Ευρωπαϊκών Μελετών, επιχορηγήθηκε το 2015 με 137.000 ευρώ και το 2016 με 100.000 ευρώ.</w:t>
      </w:r>
    </w:p>
    <w:p w14:paraId="67A6C83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Σταχυολόγησα μερικά μόνο. Εάν ψάξεις, βρίσκεις πάρα πολλά τέτοια</w:t>
      </w:r>
      <w:r>
        <w:rPr>
          <w:rFonts w:eastAsia="Times New Roman" w:cs="Times New Roman"/>
          <w:szCs w:val="24"/>
        </w:rPr>
        <w:t xml:space="preserve">. </w:t>
      </w:r>
    </w:p>
    <w:p w14:paraId="67A6C83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Κυρία Υπουργέ, εμείς πιστεύουμε ότι μια μετακίνηση</w:t>
      </w:r>
      <w:r>
        <w:rPr>
          <w:rFonts w:eastAsia="Times New Roman" w:cs="Times New Roman"/>
          <w:szCs w:val="24"/>
        </w:rPr>
        <w:t>,</w:t>
      </w:r>
      <w:r>
        <w:rPr>
          <w:rFonts w:eastAsia="Times New Roman" w:cs="Times New Roman"/>
          <w:szCs w:val="24"/>
        </w:rPr>
        <w:t xml:space="preserve"> για να πιάσει τόπο, δηλαδή </w:t>
      </w:r>
      <w:r>
        <w:rPr>
          <w:rFonts w:eastAsia="Times New Roman" w:cs="Times New Roman"/>
          <w:szCs w:val="24"/>
        </w:rPr>
        <w:t xml:space="preserve">η μετακίνηση </w:t>
      </w:r>
      <w:r>
        <w:rPr>
          <w:rFonts w:eastAsia="Times New Roman" w:cs="Times New Roman"/>
          <w:szCs w:val="24"/>
        </w:rPr>
        <w:t xml:space="preserve">ενός δημοσίου υπαλλήλου από τη μια </w:t>
      </w:r>
      <w:r>
        <w:rPr>
          <w:rFonts w:eastAsia="Times New Roman" w:cs="Times New Roman"/>
          <w:szCs w:val="24"/>
        </w:rPr>
        <w:t>υ</w:t>
      </w:r>
      <w:r>
        <w:rPr>
          <w:rFonts w:eastAsia="Times New Roman" w:cs="Times New Roman"/>
          <w:szCs w:val="24"/>
        </w:rPr>
        <w:t>πηρεσία στην άλλη, η λεγόμενη κινητικότητα, θα πρέπει να μη</w:t>
      </w:r>
      <w:r>
        <w:rPr>
          <w:rFonts w:eastAsia="Times New Roman" w:cs="Times New Roman"/>
          <w:szCs w:val="24"/>
        </w:rPr>
        <w:t xml:space="preserve"> γίνεται σε εθελούσια βάση, αλλά με κάποια κριτήρια, όχι βέβαια καταναγκαστικά. Δεν μπορείς να ανατρέψεις τη ζωή κάποιου υπαλλήλου και της οικογένειάς του –δεν το συζητώ- αλλά πρέπει να δούμε τι προέχει. Προέχει να καλύψουμε την ανάγκη της κοινωνίας, εκεί </w:t>
      </w:r>
      <w:r>
        <w:rPr>
          <w:rFonts w:eastAsia="Times New Roman" w:cs="Times New Roman"/>
          <w:szCs w:val="24"/>
        </w:rPr>
        <w:t>που χρειάζεται τον δημόσιο υπάλληλο</w:t>
      </w:r>
      <w:r>
        <w:rPr>
          <w:rFonts w:eastAsia="Times New Roman" w:cs="Times New Roman"/>
          <w:szCs w:val="24"/>
        </w:rPr>
        <w:t>,</w:t>
      </w:r>
      <w:r>
        <w:rPr>
          <w:rFonts w:eastAsia="Times New Roman" w:cs="Times New Roman"/>
          <w:szCs w:val="24"/>
        </w:rPr>
        <w:t xml:space="preserve"> ή να μην ξεβολέψουμε κάποιον υπάλληλο, κάποιον εργαζόμενο; </w:t>
      </w:r>
    </w:p>
    <w:p w14:paraId="67A6C83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Επιπλέον, δεν βλέπουμε πουθενά να δίνονται κίνητρα σε νέους δημοσίους υπαλλήλους, οι οποίοι μπαίνουν με ορμή, θέλουν να κάνουν πράγματα, θέλουν να εξελιχθούν κ</w:t>
      </w:r>
      <w:r>
        <w:rPr>
          <w:rFonts w:eastAsia="Times New Roman" w:cs="Times New Roman"/>
          <w:szCs w:val="24"/>
        </w:rPr>
        <w:t>αι στο τέλος το</w:t>
      </w:r>
      <w:r>
        <w:rPr>
          <w:rFonts w:eastAsia="Times New Roman" w:cs="Times New Roman"/>
          <w:szCs w:val="24"/>
        </w:rPr>
        <w:t>ύ</w:t>
      </w:r>
      <w:r>
        <w:rPr>
          <w:rFonts w:eastAsia="Times New Roman" w:cs="Times New Roman"/>
          <w:szCs w:val="24"/>
        </w:rPr>
        <w:t>ς καταπίνει αυτός ο χυλός της ακινησίας και της ευθυνοφοβίας. Επίσης, δεν βλέπουμε και αντικίνητρα στους αδιάφορους δημοσίους υπαλλήλους.</w:t>
      </w:r>
    </w:p>
    <w:p w14:paraId="67A6C83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Καταλήγοντας, εγώ θα σας πω ότι το ελληνικό </w:t>
      </w:r>
      <w:r>
        <w:rPr>
          <w:rFonts w:eastAsia="Times New Roman" w:cs="Times New Roman"/>
          <w:szCs w:val="24"/>
        </w:rPr>
        <w:t>δ</w:t>
      </w:r>
      <w:r>
        <w:rPr>
          <w:rFonts w:eastAsia="Times New Roman" w:cs="Times New Roman"/>
          <w:szCs w:val="24"/>
        </w:rPr>
        <w:t>ημόσιο θα πρέπει να προσαρμοστεί στην ελληνική πραγματικό</w:t>
      </w:r>
      <w:r>
        <w:rPr>
          <w:rFonts w:eastAsia="Times New Roman" w:cs="Times New Roman"/>
          <w:szCs w:val="24"/>
        </w:rPr>
        <w:t>τητα, γιατί ξαναβρίσκεται σε μια πραγματικότητα μη ελληνική, να καταλάβει ότι</w:t>
      </w:r>
      <w:r>
        <w:rPr>
          <w:rFonts w:eastAsia="Times New Roman" w:cs="Times New Roman"/>
          <w:szCs w:val="24"/>
        </w:rPr>
        <w:t>,</w:t>
      </w:r>
      <w:r>
        <w:rPr>
          <w:rFonts w:eastAsia="Times New Roman" w:cs="Times New Roman"/>
          <w:szCs w:val="24"/>
        </w:rPr>
        <w:t xml:space="preserve"> αφού οι Έλληνες πολίτες συντηρούν τη λειτουργία του κράτους με 57 δισεκατομμύρια ευρώ τον χρόνο, οφείλουν όσοι εργάζονται είτε σε επιτελική είτε σε εκτελεστική θέση στο ελληνικό</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 αυτά τα 57 δισεκατομμύρια να τα πολλαπλασιάζουν ως υπεραξία απόδοσης της εργασίας τους και όχι να τα τρώνε, να τα «πριονίζουν» και να τα απαξιώνουν.</w:t>
      </w:r>
    </w:p>
    <w:p w14:paraId="67A6C83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Αυτά είχα να σας πω. Τα υπόλοιπα θα σας τα πει ο κ. </w:t>
      </w:r>
      <w:proofErr w:type="spellStart"/>
      <w:r>
        <w:rPr>
          <w:rFonts w:eastAsia="Times New Roman" w:cs="Times New Roman"/>
          <w:szCs w:val="24"/>
        </w:rPr>
        <w:t>Μπαργιώτας</w:t>
      </w:r>
      <w:proofErr w:type="spellEnd"/>
      <w:r>
        <w:rPr>
          <w:rFonts w:eastAsia="Times New Roman" w:cs="Times New Roman"/>
          <w:szCs w:val="24"/>
        </w:rPr>
        <w:t>.</w:t>
      </w:r>
    </w:p>
    <w:p w14:paraId="67A6C83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w:t>
      </w:r>
    </w:p>
    <w:p w14:paraId="67A6C83D" w14:textId="77777777" w:rsidR="00101048" w:rsidRDefault="00350F3C">
      <w:pPr>
        <w:tabs>
          <w:tab w:val="left" w:pos="3720"/>
        </w:tabs>
        <w:spacing w:line="600" w:lineRule="auto"/>
        <w:ind w:firstLine="720"/>
        <w:jc w:val="center"/>
        <w:rPr>
          <w:rFonts w:eastAsia="Times New Roman"/>
          <w:color w:val="000000"/>
          <w:szCs w:val="24"/>
        </w:rPr>
      </w:pPr>
      <w:r>
        <w:rPr>
          <w:rFonts w:eastAsia="Times New Roman" w:cs="Times New Roman"/>
          <w:szCs w:val="24"/>
        </w:rPr>
        <w:t>(Χειροκροτήματα από την</w:t>
      </w:r>
      <w:r>
        <w:rPr>
          <w:rFonts w:eastAsia="Times New Roman" w:cs="Times New Roman"/>
          <w:szCs w:val="24"/>
        </w:rPr>
        <w:t xml:space="preserve"> πτέρυγα </w:t>
      </w:r>
      <w:r>
        <w:rPr>
          <w:rFonts w:eastAsia="Times New Roman"/>
          <w:color w:val="000000"/>
          <w:szCs w:val="24"/>
        </w:rPr>
        <w:t>του Ποταμιού)</w:t>
      </w:r>
    </w:p>
    <w:p w14:paraId="67A6C83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7A6C83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 συνάδελφος κ. Δημήτριος </w:t>
      </w:r>
      <w:proofErr w:type="spellStart"/>
      <w:r>
        <w:rPr>
          <w:rFonts w:eastAsia="Times New Roman" w:cs="Times New Roman"/>
          <w:szCs w:val="24"/>
        </w:rPr>
        <w:t>Κουκούτσης</w:t>
      </w:r>
      <w:proofErr w:type="spellEnd"/>
      <w:r>
        <w:rPr>
          <w:rFonts w:eastAsia="Times New Roman" w:cs="Times New Roman"/>
          <w:szCs w:val="24"/>
        </w:rPr>
        <w:t xml:space="preserve"> από τη Χρυσή Αυγή έχει τον λόγο για επτά λεπτά.</w:t>
      </w:r>
    </w:p>
    <w:p w14:paraId="67A6C84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67A6C84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μια μικρή παρένθεση. Έτυχε προηγουμένως να </w:t>
      </w:r>
      <w:r>
        <w:rPr>
          <w:rFonts w:eastAsia="Times New Roman" w:cs="Times New Roman"/>
          <w:szCs w:val="24"/>
        </w:rPr>
        <w:t xml:space="preserve">παρακολουθήσω </w:t>
      </w:r>
      <w:r>
        <w:rPr>
          <w:rFonts w:eastAsia="Times New Roman" w:cs="Times New Roman"/>
          <w:szCs w:val="24"/>
        </w:rPr>
        <w:t xml:space="preserve">κάποιες επίκαιρες ερωτήσεις οι οποίες συζητήθηκαν στην Αίθουσα. Έγιναν ερωτήσεις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εκ μέρους του ΚΚΕ από τον κ. </w:t>
      </w:r>
      <w:proofErr w:type="spellStart"/>
      <w:r>
        <w:rPr>
          <w:rFonts w:eastAsia="Times New Roman" w:cs="Times New Roman"/>
          <w:szCs w:val="24"/>
        </w:rPr>
        <w:t>Κατσιώτη</w:t>
      </w:r>
      <w:proofErr w:type="spellEnd"/>
      <w:r>
        <w:rPr>
          <w:rFonts w:eastAsia="Times New Roman" w:cs="Times New Roman"/>
          <w:szCs w:val="24"/>
        </w:rPr>
        <w:t xml:space="preserve"> και εκ μέρους του ΣΥΡΙΖΑ από τον τοπικό</w:t>
      </w:r>
      <w:r>
        <w:rPr>
          <w:rFonts w:eastAsia="Times New Roman" w:cs="Times New Roman"/>
          <w:szCs w:val="24"/>
        </w:rPr>
        <w:t xml:space="preserve"> Βουλευτή της Σάμου, από τον κ. </w:t>
      </w:r>
      <w:proofErr w:type="spellStart"/>
      <w:r>
        <w:rPr>
          <w:rFonts w:eastAsia="Times New Roman" w:cs="Times New Roman"/>
          <w:szCs w:val="24"/>
        </w:rPr>
        <w:t>Σεβαστάκη</w:t>
      </w:r>
      <w:proofErr w:type="spellEnd"/>
      <w:r>
        <w:rPr>
          <w:rFonts w:eastAsia="Times New Roman" w:cs="Times New Roman"/>
          <w:szCs w:val="24"/>
        </w:rPr>
        <w:t xml:space="preserve">. Σε αποστροφή του λόγου του ο Υπουργός, ο κ. </w:t>
      </w:r>
      <w:proofErr w:type="spellStart"/>
      <w:r>
        <w:rPr>
          <w:rFonts w:eastAsia="Times New Roman" w:cs="Times New Roman"/>
          <w:szCs w:val="24"/>
        </w:rPr>
        <w:t>Μουζάλας</w:t>
      </w:r>
      <w:proofErr w:type="spellEnd"/>
      <w:r>
        <w:rPr>
          <w:rFonts w:eastAsia="Times New Roman" w:cs="Times New Roman"/>
          <w:szCs w:val="24"/>
        </w:rPr>
        <w:t xml:space="preserve">, σε ερώτηση από τον κ. </w:t>
      </w:r>
      <w:proofErr w:type="spellStart"/>
      <w:r>
        <w:rPr>
          <w:rFonts w:eastAsia="Times New Roman" w:cs="Times New Roman"/>
          <w:szCs w:val="24"/>
        </w:rPr>
        <w:t>Κατσιώτη</w:t>
      </w:r>
      <w:proofErr w:type="spellEnd"/>
      <w:r>
        <w:rPr>
          <w:rFonts w:eastAsia="Times New Roman" w:cs="Times New Roman"/>
          <w:szCs w:val="24"/>
        </w:rPr>
        <w:t xml:space="preserve"> για το τι έγινε με τις ΜΚΟ, του απάντησε –ακούστε!- τι γινόταν στις χώρες του υπαρκτού σοσιαλισμού, συν τα άλλα που είπε. Προσέξ</w:t>
      </w:r>
      <w:r>
        <w:rPr>
          <w:rFonts w:eastAsia="Times New Roman" w:cs="Times New Roman"/>
          <w:szCs w:val="24"/>
        </w:rPr>
        <w:t xml:space="preserve">τε απάντηση! </w:t>
      </w:r>
    </w:p>
    <w:p w14:paraId="67A6C84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Προς τον κ. </w:t>
      </w:r>
      <w:proofErr w:type="spellStart"/>
      <w:r>
        <w:rPr>
          <w:rFonts w:eastAsia="Times New Roman" w:cs="Times New Roman"/>
          <w:szCs w:val="24"/>
        </w:rPr>
        <w:t>Σεβαστάκη</w:t>
      </w:r>
      <w:proofErr w:type="spellEnd"/>
      <w:r>
        <w:rPr>
          <w:rFonts w:eastAsia="Times New Roman" w:cs="Times New Roman"/>
          <w:szCs w:val="24"/>
        </w:rPr>
        <w:t xml:space="preserve">, όταν πολύ λογικά ο κ. </w:t>
      </w:r>
      <w:proofErr w:type="spellStart"/>
      <w:r>
        <w:rPr>
          <w:rFonts w:eastAsia="Times New Roman" w:cs="Times New Roman"/>
          <w:szCs w:val="24"/>
        </w:rPr>
        <w:t>Σεβαστάκης</w:t>
      </w:r>
      <w:proofErr w:type="spellEnd"/>
      <w:r>
        <w:rPr>
          <w:rFonts w:eastAsia="Times New Roman" w:cs="Times New Roman"/>
          <w:szCs w:val="24"/>
        </w:rPr>
        <w:t xml:space="preserve"> είπε για την κοινωνική αστάθεια που υπάρχει αυτή τη στιγμή στο νησί, στη Σάμο, εκεί όπου εκλέγεται, και ότι αυτή εξαπλώνεται στη μεσαία, στην αστική τάξη, ξέρετε τι είπε ο Υπουργός; Είπε</w:t>
      </w:r>
      <w:r>
        <w:rPr>
          <w:rFonts w:eastAsia="Times New Roman" w:cs="Times New Roman"/>
          <w:szCs w:val="24"/>
        </w:rPr>
        <w:t xml:space="preserve">: «Ξέρετε, εσείς, κύριε </w:t>
      </w:r>
      <w:proofErr w:type="spellStart"/>
      <w:r>
        <w:rPr>
          <w:rFonts w:eastAsia="Times New Roman" w:cs="Times New Roman"/>
          <w:szCs w:val="24"/>
        </w:rPr>
        <w:t>Σεβαστάκη</w:t>
      </w:r>
      <w:proofErr w:type="spellEnd"/>
      <w:r>
        <w:rPr>
          <w:rFonts w:eastAsia="Times New Roman" w:cs="Times New Roman"/>
          <w:szCs w:val="24"/>
        </w:rPr>
        <w:t xml:space="preserve">, ήσασταν με τον </w:t>
      </w:r>
      <w:r>
        <w:rPr>
          <w:rFonts w:eastAsia="Times New Roman" w:cs="Times New Roman"/>
          <w:szCs w:val="24"/>
        </w:rPr>
        <w:t>ν</w:t>
      </w:r>
      <w:r>
        <w:rPr>
          <w:rFonts w:eastAsia="Times New Roman" w:cs="Times New Roman"/>
          <w:szCs w:val="24"/>
        </w:rPr>
        <w:t xml:space="preserve">ομάρχη, με τον </w:t>
      </w:r>
      <w:r>
        <w:rPr>
          <w:rFonts w:eastAsia="Times New Roman" w:cs="Times New Roman"/>
          <w:szCs w:val="24"/>
        </w:rPr>
        <w:t>π</w:t>
      </w:r>
      <w:r>
        <w:rPr>
          <w:rFonts w:eastAsia="Times New Roman" w:cs="Times New Roman"/>
          <w:szCs w:val="24"/>
        </w:rPr>
        <w:t xml:space="preserve">εριφερειάρχη πέρυσι και με τον </w:t>
      </w:r>
      <w:r>
        <w:rPr>
          <w:rFonts w:eastAsia="Times New Roman" w:cs="Times New Roman"/>
          <w:szCs w:val="24"/>
        </w:rPr>
        <w:t>δ</w:t>
      </w:r>
      <w:r>
        <w:rPr>
          <w:rFonts w:eastAsia="Times New Roman" w:cs="Times New Roman"/>
          <w:szCs w:val="24"/>
        </w:rPr>
        <w:t xml:space="preserve">ήμαρχο». Ήταν, δηλαδή, όπως είναι και το αυτονόητο, με τους τοπικούς φορείς, με αυτούς που ζουν σ’ αυτόν τον τόπο. </w:t>
      </w:r>
    </w:p>
    <w:p w14:paraId="67A6C84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Έχει χάσει την αίσθηση του μέτρου ο κύριο</w:t>
      </w:r>
      <w:r>
        <w:rPr>
          <w:rFonts w:eastAsia="Times New Roman" w:cs="Times New Roman"/>
          <w:szCs w:val="24"/>
        </w:rPr>
        <w:t xml:space="preserve">ς Υπουργός, έχει χάσει την επαφή με την πραγματικότητα, ζει σε έναν γυάλινο κόσμο. Εγώ θα του πρότεινα να πάει ο ίδιος σ’ αυτές τις περιοχές να περιοδεύσει. Λαοπρόβλητος είναι, αγαπητός, υπέρ του ελληνικού λαού τα κάνει όλα, ας πάει και χωρίς συνοδεία και </w:t>
      </w:r>
      <w:r>
        <w:rPr>
          <w:rFonts w:eastAsia="Times New Roman" w:cs="Times New Roman"/>
          <w:szCs w:val="24"/>
        </w:rPr>
        <w:t xml:space="preserve">να μιλήσει με τους ανθρώπους που ζουν γύρω από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67A6C84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Για το σημερινό νομοσχέδιο δεν πρέπει να υπάρχει κανείς που να διαφωνεί ότι η πατρίδα μας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θέλει μια δημόσια διοίκηση ευέλικτη, προσιτή στον πολίτη, μια δημόσια διοίκηση αποτελεσματική. </w:t>
      </w:r>
    </w:p>
    <w:p w14:paraId="67A6C84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Οι παθογένειες και τα προβλήματα της δημόσιας διοίκησης στη χώρα μας είναι γνωστά. Οι υπάλληλοι του </w:t>
      </w:r>
      <w:r>
        <w:rPr>
          <w:rFonts w:eastAsia="Times New Roman" w:cs="Times New Roman"/>
          <w:szCs w:val="24"/>
        </w:rPr>
        <w:t>δ</w:t>
      </w:r>
      <w:r>
        <w:rPr>
          <w:rFonts w:eastAsia="Times New Roman" w:cs="Times New Roman"/>
          <w:szCs w:val="24"/>
        </w:rPr>
        <w:t>ημοσίου –οι υπάλληλοι, επαναλαμβάνω- είναι οι βασικοί φορε</w:t>
      </w:r>
      <w:r>
        <w:rPr>
          <w:rFonts w:eastAsia="Times New Roman" w:cs="Times New Roman"/>
          <w:szCs w:val="24"/>
        </w:rPr>
        <w:t xml:space="preserve">ίς της δημόσιας διοίκησης. Άρα τα ζητήματα του προσωπικού είναι εκείνα που έχουν άμεση σχέση με τη λειτουργία ή ακόμα και με την αποτελεσματικότητα της δημόσιας διοίκησης. </w:t>
      </w:r>
    </w:p>
    <w:p w14:paraId="67A6C84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Όσες θετικές διατάξεις και να διαθέτει το παρόν νομοσχέδιο, δεν έχει καθοριστικό χα</w:t>
      </w:r>
      <w:r>
        <w:rPr>
          <w:rFonts w:eastAsia="Times New Roman" w:cs="Times New Roman"/>
          <w:szCs w:val="24"/>
        </w:rPr>
        <w:t xml:space="preserve">ρακτήρα, αλλά περισσότερο επιφανειακό. Λύνει κάποια προβλήματα επιδερμικά. </w:t>
      </w:r>
    </w:p>
    <w:p w14:paraId="67A6C84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 το παρόν σχέδιο νόμου, με την κινητικότητα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υπαλλήλων, υποτίθεται ότι θα υπάρξει μια αποτελεσματικότητα της δημόσιας διοίκησης, αφού θα επιτρέπει τη βέλτιστη διαχείρ</w:t>
      </w:r>
      <w:r>
        <w:rPr>
          <w:rFonts w:eastAsia="Times New Roman" w:cs="Times New Roman"/>
          <w:szCs w:val="24"/>
        </w:rPr>
        <w:t>ιση των ανθρωπίνων πόρων της και θα παρέχει στους υπαλλήλους τη δυνατότητα να έχουν ενεργητικό ρόλο στη διαμόρφωση της σταδιοδρομίας τους, όπως άλλωστε αναφέρεται στην εισηγητική έκθεση.</w:t>
      </w:r>
    </w:p>
    <w:p w14:paraId="67A6C848"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Το νομοσχέδιο διαφημίζεται ότι ουσιαστικά αλλάζει τον χάρτη γενικά το</w:t>
      </w:r>
      <w:r>
        <w:rPr>
          <w:rFonts w:eastAsia="Times New Roman" w:cs="Times New Roman"/>
          <w:szCs w:val="24"/>
        </w:rPr>
        <w:t>υ δημοσίου, καθώς διευκολύνει τη μετακίνηση του προσωπικού, καταργώντας τις δεκάδες υπογραφές που χρειάζονταν μέχρι σήμερα</w:t>
      </w:r>
      <w:r>
        <w:rPr>
          <w:rFonts w:eastAsia="Times New Roman" w:cs="Times New Roman"/>
          <w:szCs w:val="24"/>
        </w:rPr>
        <w:t>,</w:t>
      </w:r>
      <w:r>
        <w:rPr>
          <w:rFonts w:eastAsia="Times New Roman" w:cs="Times New Roman"/>
          <w:szCs w:val="24"/>
        </w:rPr>
        <w:t xml:space="preserve"> και αποτελεί προάγγελο,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σαρωτικών αλλαγών, αφού</w:t>
      </w:r>
      <w:r>
        <w:rPr>
          <w:rFonts w:eastAsia="Times New Roman" w:cs="Times New Roman"/>
          <w:szCs w:val="24"/>
        </w:rPr>
        <w:t>,</w:t>
      </w:r>
      <w:r>
        <w:rPr>
          <w:rFonts w:eastAsia="Times New Roman" w:cs="Times New Roman"/>
          <w:szCs w:val="24"/>
        </w:rPr>
        <w:t xml:space="preserve"> μετά την ολοκλήρωση του πρώτου κύματος μετατάξεων, θα ξεκινήσει η</w:t>
      </w:r>
      <w:r>
        <w:rPr>
          <w:rFonts w:eastAsia="Times New Roman" w:cs="Times New Roman"/>
          <w:szCs w:val="24"/>
        </w:rPr>
        <w:t xml:space="preserve"> αξιολόγηση και η τοποθέτηση των προϊσταμένων. Η καταγραφή των αναγκών των </w:t>
      </w:r>
      <w:r>
        <w:rPr>
          <w:rFonts w:eastAsia="Times New Roman" w:cs="Times New Roman"/>
          <w:szCs w:val="24"/>
        </w:rPr>
        <w:t>υ</w:t>
      </w:r>
      <w:r>
        <w:rPr>
          <w:rFonts w:eastAsia="Times New Roman" w:cs="Times New Roman"/>
          <w:szCs w:val="24"/>
        </w:rPr>
        <w:t>πηρεσιών θα αποτυπώνεται σε μια ενιαία βάση δεδομένων</w:t>
      </w:r>
      <w:r>
        <w:rPr>
          <w:rFonts w:eastAsia="Times New Roman" w:cs="Times New Roman"/>
          <w:szCs w:val="24"/>
        </w:rPr>
        <w:t>,</w:t>
      </w:r>
      <w:r>
        <w:rPr>
          <w:rFonts w:eastAsia="Times New Roman" w:cs="Times New Roman"/>
          <w:szCs w:val="24"/>
        </w:rPr>
        <w:t xml:space="preserve"> όπου θα εισάγονται οι προσφερόμενες θέσεις. </w:t>
      </w:r>
    </w:p>
    <w:p w14:paraId="67A6C849"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Με βάση αυτό</w:t>
      </w:r>
      <w:r>
        <w:rPr>
          <w:rFonts w:eastAsia="Times New Roman" w:cs="Times New Roman"/>
          <w:szCs w:val="24"/>
        </w:rPr>
        <w:t>,</w:t>
      </w:r>
      <w:r>
        <w:rPr>
          <w:rFonts w:eastAsia="Times New Roman" w:cs="Times New Roman"/>
          <w:szCs w:val="24"/>
        </w:rPr>
        <w:t xml:space="preserve"> το πρόγραμμα κινητικότητας θα διεξάγεται τρεις φορές τον χρόνο ως </w:t>
      </w:r>
      <w:r>
        <w:rPr>
          <w:rFonts w:eastAsia="Times New Roman" w:cs="Times New Roman"/>
          <w:szCs w:val="24"/>
        </w:rPr>
        <w:t xml:space="preserve">εξής: Οι ενδιαφερόμενοι υπάλληλοι, εφόσον βέβαια διαθέτουν τα απαραίτητα προσόντα, καταθέτουν τις αιτήσεις τους, οι οποίες αξιολογούνται και κρίνονται από τριμελές όργανο της </w:t>
      </w:r>
      <w:r>
        <w:rPr>
          <w:rFonts w:eastAsia="Times New Roman" w:cs="Times New Roman"/>
          <w:szCs w:val="24"/>
        </w:rPr>
        <w:t>υ</w:t>
      </w:r>
      <w:r>
        <w:rPr>
          <w:rFonts w:eastAsia="Times New Roman" w:cs="Times New Roman"/>
          <w:szCs w:val="24"/>
        </w:rPr>
        <w:t xml:space="preserve">πηρεσίας </w:t>
      </w:r>
      <w:r>
        <w:rPr>
          <w:rFonts w:eastAsia="Times New Roman" w:cs="Times New Roman"/>
          <w:szCs w:val="24"/>
        </w:rPr>
        <w:t>α</w:t>
      </w:r>
      <w:r>
        <w:rPr>
          <w:rFonts w:eastAsia="Times New Roman" w:cs="Times New Roman"/>
          <w:szCs w:val="24"/>
        </w:rPr>
        <w:t>ποδοχής. Πρόσβαση δε στην πλατφόρμα θα έχουν όλοι οι δημόσιοι υπάλληλο</w:t>
      </w:r>
      <w:r>
        <w:rPr>
          <w:rFonts w:eastAsia="Times New Roman" w:cs="Times New Roman"/>
          <w:szCs w:val="24"/>
        </w:rPr>
        <w:t xml:space="preserve">ι. Τα κριτήρια πλήρωσης δε της θέσης θα προσδιορίζονται από τον φορέα </w:t>
      </w:r>
      <w:r>
        <w:rPr>
          <w:rFonts w:eastAsia="Times New Roman" w:cs="Times New Roman"/>
          <w:szCs w:val="24"/>
        </w:rPr>
        <w:t>υ</w:t>
      </w:r>
      <w:r>
        <w:rPr>
          <w:rFonts w:eastAsia="Times New Roman" w:cs="Times New Roman"/>
          <w:szCs w:val="24"/>
        </w:rPr>
        <w:t xml:space="preserve">ποδοχής. Στην περίπτωση που υπάρχουν περισσότεροι από έναν υποψήφιο για τη θέση, θα </w:t>
      </w:r>
      <w:proofErr w:type="spellStart"/>
      <w:r>
        <w:rPr>
          <w:rFonts w:eastAsia="Times New Roman" w:cs="Times New Roman"/>
          <w:szCs w:val="24"/>
        </w:rPr>
        <w:t>μοριοδοτούνται</w:t>
      </w:r>
      <w:proofErr w:type="spellEnd"/>
      <w:r>
        <w:rPr>
          <w:rFonts w:eastAsia="Times New Roman" w:cs="Times New Roman"/>
          <w:szCs w:val="24"/>
        </w:rPr>
        <w:t xml:space="preserve"> με βάση τα τυπικά τους προσόντα, προϋπηρεσία, οικογενειακή κατάσταση, επιμόρφωση, μόρφ</w:t>
      </w:r>
      <w:r>
        <w:rPr>
          <w:rFonts w:eastAsia="Times New Roman" w:cs="Times New Roman"/>
          <w:szCs w:val="24"/>
        </w:rPr>
        <w:t>ωση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Αυτά σε γενικές γραμμές. Είναι όμως έτσι; Οι υποψήφιοι προς μετάταξη δημόσιοι υπάλληλοι θα αξιολογούνται από τριμελές όργανο του φορέα </w:t>
      </w:r>
      <w:r>
        <w:rPr>
          <w:rFonts w:eastAsia="Times New Roman" w:cs="Times New Roman"/>
          <w:szCs w:val="24"/>
        </w:rPr>
        <w:t>υ</w:t>
      </w:r>
      <w:r>
        <w:rPr>
          <w:rFonts w:eastAsia="Times New Roman" w:cs="Times New Roman"/>
          <w:szCs w:val="24"/>
        </w:rPr>
        <w:t xml:space="preserve">ποδοχής. Αυτό θα στελεχώνεται από τον Γενικό Διευθυντή και τον Διευθυντή της </w:t>
      </w:r>
      <w:r>
        <w:rPr>
          <w:rFonts w:eastAsia="Times New Roman" w:cs="Times New Roman"/>
          <w:szCs w:val="24"/>
        </w:rPr>
        <w:t>υ</w:t>
      </w:r>
      <w:r>
        <w:rPr>
          <w:rFonts w:eastAsia="Times New Roman" w:cs="Times New Roman"/>
          <w:szCs w:val="24"/>
        </w:rPr>
        <w:t xml:space="preserve">πηρεσίας στην οποία ανήκει </w:t>
      </w:r>
      <w:r>
        <w:rPr>
          <w:rFonts w:eastAsia="Times New Roman" w:cs="Times New Roman"/>
          <w:szCs w:val="24"/>
        </w:rPr>
        <w:t xml:space="preserve">η προς κάλυψη θέση, καθώς και τον Διευθυντή Προσωπικού του φορέα. Η αξιολόγηση των υποψηφίων θα γίνεται </w:t>
      </w:r>
      <w:r>
        <w:rPr>
          <w:rFonts w:eastAsia="Times New Roman" w:cs="Times New Roman"/>
          <w:szCs w:val="24"/>
        </w:rPr>
        <w:t xml:space="preserve">με βάση </w:t>
      </w:r>
      <w:r>
        <w:rPr>
          <w:rFonts w:eastAsia="Times New Roman" w:cs="Times New Roman"/>
          <w:szCs w:val="24"/>
        </w:rPr>
        <w:t>τη συνάφεια των τυπικών και ουσιαστικών τους προσόντων με τη θέση που διεκδικούν στις εκθέσεις αξιολόγησης, στην εμπειρία τους σε συναφές αντικε</w:t>
      </w:r>
      <w:r>
        <w:rPr>
          <w:rFonts w:eastAsia="Times New Roman" w:cs="Times New Roman"/>
          <w:szCs w:val="24"/>
        </w:rPr>
        <w:t>ίμενο και σε κάθε στοιχείο του προσωπικού τους μητρώου</w:t>
      </w:r>
      <w:r>
        <w:rPr>
          <w:rFonts w:eastAsia="Times New Roman" w:cs="Times New Roman"/>
          <w:szCs w:val="24"/>
        </w:rPr>
        <w:t>,</w:t>
      </w:r>
      <w:r>
        <w:rPr>
          <w:rFonts w:eastAsia="Times New Roman" w:cs="Times New Roman"/>
          <w:szCs w:val="24"/>
        </w:rPr>
        <w:t xml:space="preserve"> που τεκμηριώνει την </w:t>
      </w:r>
      <w:proofErr w:type="spellStart"/>
      <w:r>
        <w:rPr>
          <w:rFonts w:eastAsia="Times New Roman" w:cs="Times New Roman"/>
          <w:szCs w:val="24"/>
        </w:rPr>
        <w:t>καταλληλότητα</w:t>
      </w:r>
      <w:proofErr w:type="spellEnd"/>
      <w:r>
        <w:rPr>
          <w:rFonts w:eastAsia="Times New Roman" w:cs="Times New Roman"/>
          <w:szCs w:val="24"/>
        </w:rPr>
        <w:t xml:space="preserve"> του εκάστοτε υπαλλήλου. </w:t>
      </w:r>
    </w:p>
    <w:p w14:paraId="67A6C84A"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Είχαμε τοποθετηθεί και παλαιότερα</w:t>
      </w:r>
      <w:r>
        <w:rPr>
          <w:rFonts w:eastAsia="Times New Roman" w:cs="Times New Roman"/>
          <w:szCs w:val="24"/>
        </w:rPr>
        <w:t>,</w:t>
      </w:r>
      <w:r>
        <w:rPr>
          <w:rFonts w:eastAsia="Times New Roman" w:cs="Times New Roman"/>
          <w:szCs w:val="24"/>
        </w:rPr>
        <w:t xml:space="preserve"> συζητώντας για την αξιολόγηση των δημοσίων υπαλλήλων. Το σημαντικότερο θέμα για εμάς, για τη Χρυσή Αυγή, είναι ο </w:t>
      </w:r>
      <w:proofErr w:type="spellStart"/>
      <w:r>
        <w:rPr>
          <w:rFonts w:eastAsia="Times New Roman" w:cs="Times New Roman"/>
          <w:szCs w:val="24"/>
        </w:rPr>
        <w:t>αξιολογητής</w:t>
      </w:r>
      <w:proofErr w:type="spellEnd"/>
      <w:r>
        <w:rPr>
          <w:rFonts w:eastAsia="Times New Roman" w:cs="Times New Roman"/>
          <w:szCs w:val="24"/>
        </w:rPr>
        <w:t xml:space="preserve">. Στην πράξη ποιος θα είναι ο </w:t>
      </w:r>
      <w:proofErr w:type="spellStart"/>
      <w:r>
        <w:rPr>
          <w:rFonts w:eastAsia="Times New Roman" w:cs="Times New Roman"/>
          <w:szCs w:val="24"/>
        </w:rPr>
        <w:t>αξιολογητής</w:t>
      </w:r>
      <w:proofErr w:type="spellEnd"/>
      <w:r>
        <w:rPr>
          <w:rFonts w:eastAsia="Times New Roman" w:cs="Times New Roman"/>
          <w:szCs w:val="24"/>
        </w:rPr>
        <w:t>; Τριμελές όργανο με τους τρεις γενικούς διευθυντές; Με προϊσταμένους; Από τη στιγμή που κ</w:t>
      </w:r>
      <w:r>
        <w:rPr>
          <w:rFonts w:eastAsia="Times New Roman" w:cs="Times New Roman"/>
          <w:szCs w:val="24"/>
        </w:rPr>
        <w:t>αι το ίδιο το σύστημα επιλογής προϊσταμένων -μέχρι σήμερα, δηλαδή, από ό,τι έχουμε δει- έχει δείξει ότι έχει παθογένειες, είναι τουλάχιστον άδικο να συνεχίζεται μια κατάσταση</w:t>
      </w:r>
      <w:r>
        <w:rPr>
          <w:rFonts w:eastAsia="Times New Roman" w:cs="Times New Roman"/>
          <w:szCs w:val="24"/>
        </w:rPr>
        <w:t>,</w:t>
      </w:r>
      <w:r>
        <w:rPr>
          <w:rFonts w:eastAsia="Times New Roman" w:cs="Times New Roman"/>
          <w:szCs w:val="24"/>
        </w:rPr>
        <w:t xml:space="preserve"> που θα αξιολογεί και τους προς κινητικότητα υπαλλήλους. </w:t>
      </w:r>
    </w:p>
    <w:p w14:paraId="67A6C84B"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Για να έχει το δικαίωμα</w:t>
      </w:r>
      <w:r>
        <w:rPr>
          <w:rFonts w:eastAsia="Times New Roman" w:cs="Times New Roman"/>
          <w:szCs w:val="24"/>
        </w:rPr>
        <w:t xml:space="preserve"> αξιολόγησης κάποιος, πρέπει να είναι ο ίδιος πέραν κάθε αμφισβήτησης. Ξέρουμε όλοι πώς λειτουργεί το σύστημα στην πράξη με γενικούς διευθυντές </w:t>
      </w:r>
      <w:r>
        <w:rPr>
          <w:rFonts w:eastAsia="Times New Roman" w:cs="Times New Roman"/>
          <w:szCs w:val="24"/>
        </w:rPr>
        <w:t>υ</w:t>
      </w:r>
      <w:r>
        <w:rPr>
          <w:rFonts w:eastAsia="Times New Roman" w:cs="Times New Roman"/>
          <w:szCs w:val="24"/>
        </w:rPr>
        <w:t>πηρεσιών. Άνθρωποι που έχουν διορισθεί και ανελιχθεί με κομματικά κριτήρια, είναι αμφίβολο κατά πόσο</w:t>
      </w:r>
      <w:r>
        <w:rPr>
          <w:rFonts w:eastAsia="Times New Roman" w:cs="Times New Roman"/>
          <w:szCs w:val="24"/>
        </w:rPr>
        <w:t>ν</w:t>
      </w:r>
      <w:r>
        <w:rPr>
          <w:rFonts w:eastAsia="Times New Roman" w:cs="Times New Roman"/>
          <w:szCs w:val="24"/>
        </w:rPr>
        <w:t xml:space="preserve"> μπορούν ν</w:t>
      </w:r>
      <w:r>
        <w:rPr>
          <w:rFonts w:eastAsia="Times New Roman" w:cs="Times New Roman"/>
          <w:szCs w:val="24"/>
        </w:rPr>
        <w:t>α κρίνουν άλλους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στην πράξη μπορεί να είναι και καλύτεροί τους, να έχουν περισσότερα και ουσιαστικά προσόντα. </w:t>
      </w:r>
      <w:r>
        <w:rPr>
          <w:rFonts w:eastAsia="Times New Roman" w:cs="Times New Roman"/>
          <w:szCs w:val="24"/>
        </w:rPr>
        <w:t>Ε</w:t>
      </w:r>
      <w:r>
        <w:rPr>
          <w:rFonts w:eastAsia="Times New Roman" w:cs="Times New Roman"/>
          <w:szCs w:val="24"/>
        </w:rPr>
        <w:t>δώ υπάρχει αυτό το στοιχείο του υποκειμενισμού, το οποίο σίγουρα επηρεάζει την κρίση. Γιατί το όργανο αυτό που θα επιλέγει, αποτελείτα</w:t>
      </w:r>
      <w:r>
        <w:rPr>
          <w:rFonts w:eastAsia="Times New Roman" w:cs="Times New Roman"/>
          <w:szCs w:val="24"/>
        </w:rPr>
        <w:t>ι μόνο από τους συγκεκριμένους γενικούς διευθυντές; Γιατί; Γιατί δεν είναι σχετικά διευρυμένο; Γιατί δεν περιλαμβάνει επιστήμονες από τη δημόσια διοίκηση; Γιατί δεν περιλαμβάνει εκπροσώπους των δημοσίων υπαλλήλων; Γιατί δεν είναι κάτι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που να</w:t>
      </w:r>
      <w:r>
        <w:rPr>
          <w:rFonts w:eastAsia="Times New Roman" w:cs="Times New Roman"/>
          <w:szCs w:val="24"/>
        </w:rPr>
        <w:t xml:space="preserve"> δίνει εχέγγυα αξιοκρατικής και αμερόληπτης κρίσης</w:t>
      </w:r>
      <w:r>
        <w:rPr>
          <w:rFonts w:eastAsia="Times New Roman" w:cs="Times New Roman"/>
          <w:szCs w:val="24"/>
        </w:rPr>
        <w:t>;</w:t>
      </w:r>
      <w:r>
        <w:rPr>
          <w:rFonts w:eastAsia="Times New Roman" w:cs="Times New Roman"/>
          <w:szCs w:val="24"/>
        </w:rPr>
        <w:t xml:space="preserve"> Ποιος είναι αυτός που θα κρίνει ποιο στοιχείο του προσωπικού τους μητρώου τεκμηριώνει την καταλληλόλητά τους</w:t>
      </w:r>
      <w:r>
        <w:rPr>
          <w:rFonts w:eastAsia="Times New Roman" w:cs="Times New Roman"/>
          <w:szCs w:val="24"/>
        </w:rPr>
        <w:t>;</w:t>
      </w:r>
    </w:p>
    <w:p w14:paraId="67A6C84C"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Δημιουργείτε έτσι μια νέα επιτροπή, την Κεντρική Επιτροπή Κινητικότητας. Πρόκειται για συλλογι</w:t>
      </w:r>
      <w:r>
        <w:rPr>
          <w:rFonts w:eastAsia="Times New Roman" w:cs="Times New Roman"/>
          <w:szCs w:val="24"/>
        </w:rPr>
        <w:t>κό όργανο με, υποτίθεται, επαναλαμβάνω, αυξημένες εγγυήσεις αντικειμενικότητας, αμεροληψίας και γνώσης. Αποτελείται –το ξέρουμε- από έναν αντιπρόεδρο του ΑΣΕΠ ως Πρόεδρο, ένα μέλος του ΑΣΕΠ</w:t>
      </w:r>
      <w:r>
        <w:rPr>
          <w:rFonts w:eastAsia="Times New Roman" w:cs="Times New Roman"/>
          <w:szCs w:val="24"/>
        </w:rPr>
        <w:t>. Π</w:t>
      </w:r>
      <w:r>
        <w:rPr>
          <w:rFonts w:eastAsia="Times New Roman" w:cs="Times New Roman"/>
          <w:szCs w:val="24"/>
        </w:rPr>
        <w:t>άλι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άνθρωποι διορισμένοι, πάλι εκπρόσωποι του κομματικο</w:t>
      </w:r>
      <w:r>
        <w:rPr>
          <w:rFonts w:eastAsia="Times New Roman" w:cs="Times New Roman"/>
          <w:szCs w:val="24"/>
        </w:rPr>
        <w:t>ύ σωλήνα, κομματικών δομών και συμφερόντων; Αυτή η επιτροπή υποτίθεται ότι θα έχει τον τελικό λόγο για όλη τη διαδικασία; Ενώ θέλετε να κάνετε τη διαδικασία ευέλικτη, στην πράξη πάλι τα περνάτε από επιτροπή. Ακόμη μια επιτροπή, ακόμη μια δημιουργία μιας νέ</w:t>
      </w:r>
      <w:r>
        <w:rPr>
          <w:rFonts w:eastAsia="Times New Roman" w:cs="Times New Roman"/>
          <w:szCs w:val="24"/>
        </w:rPr>
        <w:t xml:space="preserve">ας κομματικής δομής; </w:t>
      </w:r>
    </w:p>
    <w:p w14:paraId="67A6C84D" w14:textId="77777777" w:rsidR="00101048" w:rsidRDefault="00350F3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7A6C84E"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Ένα λεπτό, κύριε Πρόεδρε</w:t>
      </w:r>
      <w:r>
        <w:rPr>
          <w:rFonts w:eastAsia="Times New Roman" w:cs="Times New Roman"/>
          <w:szCs w:val="24"/>
        </w:rPr>
        <w:t>,</w:t>
      </w:r>
      <w:r>
        <w:rPr>
          <w:rFonts w:eastAsia="Times New Roman" w:cs="Times New Roman"/>
          <w:szCs w:val="24"/>
        </w:rPr>
        <w:t xml:space="preserve"> και τελειώνω.</w:t>
      </w:r>
    </w:p>
    <w:p w14:paraId="67A6C84F"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Για πρώτη φορά</w:t>
      </w:r>
      <w:r>
        <w:rPr>
          <w:rFonts w:eastAsia="Times New Roman" w:cs="Times New Roman"/>
          <w:szCs w:val="24"/>
        </w:rPr>
        <w:t>,</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δημιουργείται η ψηφιακή αποτύπωση όλων των φορέων του δημοσίου</w:t>
      </w:r>
      <w:r>
        <w:rPr>
          <w:rFonts w:eastAsia="Times New Roman" w:cs="Times New Roman"/>
          <w:szCs w:val="24"/>
        </w:rPr>
        <w:t>,</w:t>
      </w:r>
      <w:r>
        <w:rPr>
          <w:rFonts w:eastAsia="Times New Roman" w:cs="Times New Roman"/>
          <w:szCs w:val="24"/>
        </w:rPr>
        <w:t xml:space="preserve"> με καταγραφή του α</w:t>
      </w:r>
      <w:r>
        <w:rPr>
          <w:rFonts w:eastAsia="Times New Roman" w:cs="Times New Roman"/>
          <w:szCs w:val="24"/>
        </w:rPr>
        <w:t xml:space="preserve">νθρώπινου δυναμικού. Μα,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2016 να συζητάμε γι’ αυτό; Είναι δυνατόν να μη</w:t>
      </w:r>
      <w:r>
        <w:rPr>
          <w:rFonts w:eastAsia="Times New Roman" w:cs="Times New Roman"/>
          <w:szCs w:val="24"/>
        </w:rPr>
        <w:t>ν</w:t>
      </w:r>
      <w:r>
        <w:rPr>
          <w:rFonts w:eastAsia="Times New Roman" w:cs="Times New Roman"/>
          <w:szCs w:val="24"/>
        </w:rPr>
        <w:t xml:space="preserve"> ξέρουμε στην Ελλάδα πόσους υπαλλήλους και πόσους φορείς έχουμε; Μας προβληματίζει ότι αυτό το νομοσχέδιο το φέρνετε στην ουσία, επειδή σας το επιτάσσουν οι </w:t>
      </w:r>
      <w:proofErr w:type="spellStart"/>
      <w:r>
        <w:rPr>
          <w:rFonts w:eastAsia="Times New Roman" w:cs="Times New Roman"/>
          <w:szCs w:val="24"/>
        </w:rPr>
        <w:t>τ</w:t>
      </w:r>
      <w:r>
        <w:rPr>
          <w:rFonts w:eastAsia="Times New Roman" w:cs="Times New Roman"/>
          <w:szCs w:val="24"/>
        </w:rPr>
        <w:t>ροϊκ</w:t>
      </w:r>
      <w:r>
        <w:rPr>
          <w:rFonts w:eastAsia="Times New Roman" w:cs="Times New Roman"/>
          <w:szCs w:val="24"/>
        </w:rPr>
        <w:t>ανοί</w:t>
      </w:r>
      <w:proofErr w:type="spellEnd"/>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κάποτε, όταν ήσασταν αντιπολίτευση, τους κατηγορούσατε και τώρα τους γλείφετε. Είναι ένα ακόμα προϊόν του μνημονίου και γι’ αυτό το καταψηφίζουμε</w:t>
      </w:r>
      <w:r>
        <w:rPr>
          <w:rFonts w:eastAsia="Times New Roman" w:cs="Times New Roman"/>
          <w:szCs w:val="24"/>
        </w:rPr>
        <w:t>.</w:t>
      </w:r>
    </w:p>
    <w:p w14:paraId="67A6C850"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Ευχαριστώ πολύ.</w:t>
      </w:r>
    </w:p>
    <w:p w14:paraId="67A6C851"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7A6C852" w14:textId="77777777" w:rsidR="00101048" w:rsidRDefault="00350F3C">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 xml:space="preserve">Ευχαριστώ, κύριε συνάδελφε. </w:t>
      </w:r>
    </w:p>
    <w:p w14:paraId="67A6C853" w14:textId="77777777" w:rsidR="00101048" w:rsidRDefault="00350F3C">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επιτρέψτε μου να αναφέρω ότι σήμερα </w:t>
      </w:r>
      <w:r>
        <w:rPr>
          <w:rFonts w:eastAsia="Times New Roman"/>
          <w:bCs/>
        </w:rPr>
        <w:t>είναι</w:t>
      </w:r>
      <w:r>
        <w:rPr>
          <w:rFonts w:eastAsia="Times New Roman" w:cs="Times New Roman"/>
          <w:szCs w:val="24"/>
        </w:rPr>
        <w:t xml:space="preserve"> η ιστορική επέτειος της ανατίναξης της γέφυρας του </w:t>
      </w:r>
      <w:proofErr w:type="spellStart"/>
      <w:r>
        <w:rPr>
          <w:rFonts w:eastAsia="Times New Roman" w:cs="Times New Roman"/>
          <w:szCs w:val="24"/>
        </w:rPr>
        <w:t>Γοργοποτάμου</w:t>
      </w:r>
      <w:proofErr w:type="spellEnd"/>
      <w:r>
        <w:rPr>
          <w:rFonts w:eastAsia="Times New Roman" w:cs="Times New Roman"/>
          <w:szCs w:val="24"/>
        </w:rPr>
        <w:t xml:space="preserve"> και η 25</w:t>
      </w:r>
      <w:r>
        <w:rPr>
          <w:rFonts w:eastAsia="Times New Roman" w:cs="Times New Roman"/>
          <w:szCs w:val="24"/>
          <w:vertAlign w:val="superscript"/>
        </w:rPr>
        <w:t>η</w:t>
      </w:r>
      <w:r>
        <w:rPr>
          <w:rFonts w:eastAsia="Times New Roman" w:cs="Times New Roman"/>
          <w:szCs w:val="24"/>
        </w:rPr>
        <w:t xml:space="preserve"> Νοέμβρη έχει καθοριστεί ως ημέρα εορτασμού της </w:t>
      </w:r>
      <w:r>
        <w:rPr>
          <w:rFonts w:eastAsia="Times New Roman" w:cs="Times New Roman"/>
          <w:szCs w:val="24"/>
        </w:rPr>
        <w:t>Ε</w:t>
      </w:r>
      <w:r>
        <w:rPr>
          <w:rFonts w:eastAsia="Times New Roman" w:cs="Times New Roman"/>
          <w:szCs w:val="24"/>
        </w:rPr>
        <w:t xml:space="preserve">θνικής μας </w:t>
      </w:r>
      <w:r>
        <w:rPr>
          <w:rFonts w:eastAsia="Times New Roman" w:cs="Times New Roman"/>
          <w:szCs w:val="24"/>
        </w:rPr>
        <w:t>Α</w:t>
      </w:r>
      <w:r>
        <w:rPr>
          <w:rFonts w:eastAsia="Times New Roman" w:cs="Times New Roman"/>
          <w:szCs w:val="24"/>
        </w:rPr>
        <w:t>ντίστασης. Να σημειώσ</w:t>
      </w:r>
      <w:r>
        <w:rPr>
          <w:rFonts w:eastAsia="Times New Roman" w:cs="Times New Roman"/>
          <w:szCs w:val="24"/>
        </w:rPr>
        <w:t xml:space="preserve">ω την </w:t>
      </w:r>
      <w:r>
        <w:rPr>
          <w:rFonts w:eastAsia="Times New Roman" w:cs="Times New Roman"/>
          <w:bCs/>
          <w:shd w:val="clear" w:color="auto" w:fill="FFFFFF"/>
        </w:rPr>
        <w:t>ιδιαίτερα</w:t>
      </w:r>
      <w:r>
        <w:rPr>
          <w:rFonts w:eastAsia="Times New Roman" w:cs="Times New Roman"/>
          <w:szCs w:val="24"/>
        </w:rPr>
        <w:t xml:space="preserve"> μεγάλη συμβολική σημασία που </w:t>
      </w:r>
      <w:r>
        <w:rPr>
          <w:rFonts w:eastAsia="Times New Roman"/>
          <w:bCs/>
        </w:rPr>
        <w:t>έχει</w:t>
      </w:r>
      <w:r>
        <w:rPr>
          <w:rFonts w:eastAsia="Times New Roman" w:cs="Times New Roman"/>
          <w:szCs w:val="24"/>
        </w:rPr>
        <w:t xml:space="preserve"> η ενότητα δράσης στον </w:t>
      </w:r>
      <w:proofErr w:type="spellStart"/>
      <w:r>
        <w:rPr>
          <w:rFonts w:eastAsia="Times New Roman" w:cs="Times New Roman"/>
          <w:szCs w:val="24"/>
        </w:rPr>
        <w:t>Γοργοπόταμο</w:t>
      </w:r>
      <w:proofErr w:type="spellEnd"/>
      <w:r>
        <w:rPr>
          <w:rFonts w:eastAsia="Times New Roman" w:cs="Times New Roman"/>
          <w:szCs w:val="24"/>
        </w:rPr>
        <w:t xml:space="preserve"> τότε. Η ενιαία δράση των αντιστασιακών οργανώσεων </w:t>
      </w:r>
      <w:r>
        <w:rPr>
          <w:rFonts w:eastAsia="Times New Roman"/>
          <w:bCs/>
        </w:rPr>
        <w:t>έχει</w:t>
      </w:r>
      <w:r>
        <w:rPr>
          <w:rFonts w:eastAsia="Times New Roman" w:cs="Times New Roman"/>
          <w:szCs w:val="24"/>
        </w:rPr>
        <w:t xml:space="preserve"> πολύ μεγάλη σημασία, ως μήνυμα ενότητας, σε κάθε δύσκολη περίοδο που περνάει η χώρα μας. Ευχαριστώ. </w:t>
      </w:r>
    </w:p>
    <w:p w14:paraId="67A6C85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bCs/>
        </w:rPr>
        <w:t>έχει</w:t>
      </w:r>
      <w:r>
        <w:rPr>
          <w:rFonts w:eastAsia="Times New Roman" w:cs="Times New Roman"/>
          <w:szCs w:val="24"/>
        </w:rPr>
        <w:t xml:space="preserve"> η </w:t>
      </w:r>
      <w:r>
        <w:rPr>
          <w:rFonts w:eastAsia="Times New Roman" w:cs="Times New Roman"/>
          <w:szCs w:val="24"/>
        </w:rPr>
        <w:t xml:space="preserve">συνάδελφος κ. Αφροδίτη </w:t>
      </w:r>
      <w:proofErr w:type="spellStart"/>
      <w:r>
        <w:rPr>
          <w:rFonts w:eastAsia="Times New Roman" w:cs="Times New Roman"/>
          <w:szCs w:val="24"/>
        </w:rPr>
        <w:t>Σταμπουλή</w:t>
      </w:r>
      <w:proofErr w:type="spellEnd"/>
      <w:r>
        <w:rPr>
          <w:rFonts w:eastAsia="Times New Roman" w:cs="Times New Roman"/>
          <w:szCs w:val="24"/>
        </w:rPr>
        <w:t xml:space="preserve"> από τον ΣΥΡΙΖΑ για επτά λεπτά. </w:t>
      </w:r>
    </w:p>
    <w:p w14:paraId="67A6C85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Μια που μας θυμίσατε, λοιπόν, τη σημερινή επέτειο, να προσθέσω και εγώ από αυτό το Βήμα ότι ελπίζω φέτος στις επιμνημόσυνες δεήσεις που θα γίνου</w:t>
      </w:r>
      <w:r>
        <w:rPr>
          <w:rFonts w:eastAsia="Times New Roman" w:cs="Times New Roman"/>
          <w:szCs w:val="24"/>
        </w:rPr>
        <w:t xml:space="preserve">ν την Κυριακή να ακούσω επιτέλους το υπέρ γυναικών και ανδρών ενόπλως και αόπλως </w:t>
      </w:r>
      <w:proofErr w:type="spellStart"/>
      <w:r>
        <w:rPr>
          <w:rFonts w:eastAsia="Times New Roman" w:cs="Times New Roman"/>
          <w:szCs w:val="24"/>
        </w:rPr>
        <w:t>αγωνισαμένων</w:t>
      </w:r>
      <w:proofErr w:type="spellEnd"/>
      <w:r>
        <w:rPr>
          <w:rFonts w:eastAsia="Times New Roman" w:cs="Times New Roman"/>
          <w:szCs w:val="24"/>
        </w:rPr>
        <w:t xml:space="preserve"> κατά των φασιστικών στρατευμάτων κατοχής, αντί για κάποιες άλλες γενικόλογες αναφορές που ακούμε μέχρι τώρα. </w:t>
      </w:r>
    </w:p>
    <w:p w14:paraId="67A6C85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Στο θέμα μας, λοιπόν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υναδέλφισσες</w:t>
      </w:r>
      <w:proofErr w:type="spellEnd"/>
      <w:r>
        <w:rPr>
          <w:rFonts w:eastAsia="Times New Roman" w:cs="Times New Roman"/>
          <w:szCs w:val="24"/>
        </w:rPr>
        <w:t xml:space="preserve"> και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ειλικρινά με εντυπωσιάσει το γεγονός ότι ένα απλά εκσυγχρονιστικό, τεχνοκρατικό, θα έλεγα, νομοσχέδιο </w:t>
      </w:r>
      <w:r>
        <w:rPr>
          <w:rFonts w:eastAsia="Times New Roman"/>
          <w:bCs/>
        </w:rPr>
        <w:t>έχει</w:t>
      </w:r>
      <w:r>
        <w:rPr>
          <w:rFonts w:eastAsia="Times New Roman" w:cs="Times New Roman"/>
          <w:szCs w:val="24"/>
        </w:rPr>
        <w:t xml:space="preserve"> επιφέρει τόση σύγχυση στην Αντιπολίτευση -Αξιωματική και άλλη- και </w:t>
      </w:r>
      <w:r>
        <w:rPr>
          <w:rFonts w:eastAsia="Times New Roman"/>
          <w:bCs/>
        </w:rPr>
        <w:t>έχει</w:t>
      </w:r>
      <w:r>
        <w:rPr>
          <w:rFonts w:eastAsia="Times New Roman" w:cs="Times New Roman"/>
          <w:szCs w:val="24"/>
        </w:rPr>
        <w:t xml:space="preserve"> επισύρει τόσο αντιφατικές κριτικές, μερικές φορές μάλιστα προερχόμενες και απ</w:t>
      </w:r>
      <w:r>
        <w:rPr>
          <w:rFonts w:eastAsia="Times New Roman" w:cs="Times New Roman"/>
          <w:szCs w:val="24"/>
        </w:rPr>
        <w:t xml:space="preserve">ό το ίδιο κόμμα. </w:t>
      </w:r>
    </w:p>
    <w:p w14:paraId="67A6C85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Άλλοι το θεωρούν πολύ χαλαρό, γιατί η κινητικότητα </w:t>
      </w:r>
      <w:r>
        <w:rPr>
          <w:rFonts w:eastAsia="Times New Roman"/>
          <w:bCs/>
        </w:rPr>
        <w:t>είναι</w:t>
      </w:r>
      <w:r>
        <w:rPr>
          <w:rFonts w:eastAsia="Times New Roman" w:cs="Times New Roman"/>
          <w:szCs w:val="24"/>
        </w:rPr>
        <w:t xml:space="preserve"> εθελούσια και όχι υποχρεωτική. Αλλά</w:t>
      </w:r>
      <w:r>
        <w:rPr>
          <w:rFonts w:eastAsia="Times New Roman" w:cs="Times New Roman"/>
          <w:szCs w:val="24"/>
        </w:rPr>
        <w:t>,</w:t>
      </w:r>
      <w:r>
        <w:rPr>
          <w:rFonts w:eastAsia="Times New Roman" w:cs="Times New Roman"/>
          <w:szCs w:val="24"/>
        </w:rPr>
        <w:t xml:space="preserve"> όσο και αν προσπαθούν, δεν κατορθώνουν</w:t>
      </w:r>
      <w:r>
        <w:rPr>
          <w:rFonts w:eastAsia="Times New Roman" w:cs="Times New Roman"/>
          <w:szCs w:val="24"/>
        </w:rPr>
        <w:t>,</w:t>
      </w:r>
      <w:r>
        <w:rPr>
          <w:rFonts w:eastAsia="Times New Roman" w:cs="Times New Roman"/>
          <w:szCs w:val="24"/>
        </w:rPr>
        <w:t xml:space="preserve"> κάτω από την προβιά της συμπόνιας για τις </w:t>
      </w:r>
      <w:r>
        <w:rPr>
          <w:rFonts w:eastAsia="Times New Roman" w:cs="Times New Roman"/>
        </w:rPr>
        <w:t>ανάγκες</w:t>
      </w:r>
      <w:r>
        <w:rPr>
          <w:rFonts w:eastAsia="Times New Roman" w:cs="Times New Roman"/>
          <w:szCs w:val="24"/>
        </w:rPr>
        <w:t xml:space="preserve"> μικρών νησιωτικών δήμων</w:t>
      </w:r>
      <w:r>
        <w:rPr>
          <w:rFonts w:eastAsia="Times New Roman" w:cs="Times New Roman"/>
          <w:szCs w:val="24"/>
        </w:rPr>
        <w:t>,</w:t>
      </w:r>
      <w:r>
        <w:rPr>
          <w:rFonts w:eastAsia="Times New Roman" w:cs="Times New Roman"/>
          <w:szCs w:val="24"/>
        </w:rPr>
        <w:t xml:space="preserve"> να κρύψουν τον λύκο που λαχταρά να κατασπαράξει τη μονιμότητα και να επαναφέρει τις απολύσεις μπροστά στις οποίες κάθε μετάταξη, φυσικά, θα γίνεται αποδεκτή. </w:t>
      </w:r>
    </w:p>
    <w:p w14:paraId="67A6C85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Μέχρι τότε, θα ικανοποιούνταν και με μια ανεξάρτητη αρχή που θα εφαρμόζει αντικειμενικά κριτήρια</w:t>
      </w:r>
      <w:r>
        <w:rPr>
          <w:rFonts w:eastAsia="Times New Roman" w:cs="Times New Roman"/>
          <w:szCs w:val="24"/>
        </w:rPr>
        <w:t xml:space="preserve"> -σίγουρα πιο αντικειμενικά από αυτά που εφάρμοζαν οι αρχές και τα συμβούλια των </w:t>
      </w:r>
      <w:proofErr w:type="spellStart"/>
      <w:r>
        <w:rPr>
          <w:rFonts w:eastAsia="Times New Roman" w:cs="Times New Roman"/>
          <w:szCs w:val="24"/>
        </w:rPr>
        <w:t>κυβερνήσεών</w:t>
      </w:r>
      <w:proofErr w:type="spellEnd"/>
      <w:r>
        <w:rPr>
          <w:rFonts w:eastAsia="Times New Roman" w:cs="Times New Roman"/>
          <w:szCs w:val="24"/>
        </w:rPr>
        <w:t xml:space="preserve"> τους</w:t>
      </w:r>
      <w:r>
        <w:rPr>
          <w:rFonts w:eastAsia="Times New Roman" w:cs="Times New Roman"/>
          <w:szCs w:val="24"/>
        </w:rPr>
        <w:t>,</w:t>
      </w:r>
      <w:r>
        <w:rPr>
          <w:rFonts w:eastAsia="Times New Roman" w:cs="Times New Roman"/>
          <w:szCs w:val="24"/>
        </w:rPr>
        <w:t xml:space="preserve"> μέχρι πριν από λίγο</w:t>
      </w:r>
      <w:r>
        <w:rPr>
          <w:rFonts w:eastAsia="Times New Roman" w:cs="Times New Roman"/>
          <w:szCs w:val="24"/>
        </w:rPr>
        <w:t>,</w:t>
      </w:r>
      <w:r>
        <w:rPr>
          <w:rFonts w:eastAsia="Times New Roman" w:cs="Times New Roman"/>
          <w:szCs w:val="24"/>
        </w:rPr>
        <w:t xml:space="preserve"> και το λένε σαν να απευθύνονται σε λωτοφάγους- ώστε να επιβάλουν υποχρεωτική κινητικότητα, στην οποία μας διαβεβαιώνουν θα χωρεί και ένσ</w:t>
      </w:r>
      <w:r>
        <w:rPr>
          <w:rFonts w:eastAsia="Times New Roman" w:cs="Times New Roman"/>
          <w:szCs w:val="24"/>
        </w:rPr>
        <w:t xml:space="preserve">ταση. Προτιμούν αυτή τη διελκυστίνδα από μια απλή και διαφανή </w:t>
      </w:r>
      <w:r>
        <w:rPr>
          <w:rFonts w:eastAsia="Times New Roman"/>
          <w:szCs w:val="24"/>
        </w:rPr>
        <w:t>διαδικασία</w:t>
      </w:r>
      <w:r>
        <w:rPr>
          <w:rFonts w:eastAsia="Times New Roman"/>
          <w:szCs w:val="24"/>
        </w:rPr>
        <w:t>,</w:t>
      </w:r>
      <w:r>
        <w:rPr>
          <w:rFonts w:eastAsia="Times New Roman" w:cs="Times New Roman"/>
          <w:szCs w:val="24"/>
        </w:rPr>
        <w:t xml:space="preserve"> με την οποί</w:t>
      </w:r>
      <w:r>
        <w:rPr>
          <w:rFonts w:eastAsia="Times New Roman" w:cs="Times New Roman"/>
          <w:szCs w:val="24"/>
        </w:rPr>
        <w:t>α</w:t>
      </w:r>
      <w:r>
        <w:rPr>
          <w:rFonts w:eastAsia="Times New Roman" w:cs="Times New Roman"/>
          <w:szCs w:val="24"/>
        </w:rPr>
        <w:t xml:space="preserve"> ένας εργαζόμενος ή μια εργαζόμενη πηγαίνει εκεί που θέλει και τον χρειάζονται. </w:t>
      </w:r>
    </w:p>
    <w:p w14:paraId="67A6C85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Άλλοι θεωρούν το νομοσχέδιο αυταρχικό, γιατί</w:t>
      </w:r>
      <w:r>
        <w:rPr>
          <w:rFonts w:eastAsia="Times New Roman" w:cs="Times New Roman"/>
          <w:szCs w:val="24"/>
        </w:rPr>
        <w:t>,</w:t>
      </w:r>
      <w:r>
        <w:rPr>
          <w:rFonts w:eastAsia="Times New Roman" w:cs="Times New Roman"/>
          <w:szCs w:val="24"/>
        </w:rPr>
        <w:t xml:space="preserve"> σε περίπτωση σπουδαίων και επειγουσών αναγκ</w:t>
      </w:r>
      <w:r>
        <w:rPr>
          <w:rFonts w:eastAsia="Times New Roman" w:cs="Times New Roman"/>
          <w:szCs w:val="24"/>
        </w:rPr>
        <w:t>ών</w:t>
      </w:r>
      <w:r>
        <w:rPr>
          <w:rFonts w:eastAsia="Times New Roman" w:cs="Times New Roman"/>
          <w:szCs w:val="24"/>
        </w:rPr>
        <w:t>,</w:t>
      </w:r>
      <w:r>
        <w:rPr>
          <w:rFonts w:eastAsia="Times New Roman" w:cs="Times New Roman"/>
          <w:szCs w:val="24"/>
        </w:rPr>
        <w:t xml:space="preserve"> προβλέπει και αποσπάσεις για </w:t>
      </w:r>
      <w:r>
        <w:rPr>
          <w:rFonts w:eastAsia="Times New Roman"/>
          <w:bCs/>
        </w:rPr>
        <w:t>συγκεκριμένο</w:t>
      </w:r>
      <w:r>
        <w:rPr>
          <w:rFonts w:eastAsia="Times New Roman" w:cs="Times New Roman"/>
          <w:szCs w:val="24"/>
        </w:rPr>
        <w:t xml:space="preserve"> χρόνο και μόνο για μια φορά, αλλά αυτό το ξεχνούν, ενώ δεν θεωρούν αυταρχικά όσα προανέφερα.</w:t>
      </w:r>
    </w:p>
    <w:p w14:paraId="67A6C85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Άλλοι το θεωρούν </w:t>
      </w:r>
      <w:proofErr w:type="spellStart"/>
      <w:r>
        <w:rPr>
          <w:rFonts w:eastAsia="Times New Roman" w:cs="Times New Roman"/>
          <w:szCs w:val="24"/>
        </w:rPr>
        <w:t>δώρον</w:t>
      </w:r>
      <w:proofErr w:type="spellEnd"/>
      <w:r>
        <w:rPr>
          <w:rFonts w:eastAsia="Times New Roman" w:cs="Times New Roman"/>
          <w:szCs w:val="24"/>
        </w:rPr>
        <w:t xml:space="preserve"> άδωρον, αδύνατο να εφαρμοστεί με τις προϋποθέσεις που </w:t>
      </w:r>
      <w:r>
        <w:rPr>
          <w:rFonts w:eastAsia="Times New Roman"/>
          <w:bCs/>
        </w:rPr>
        <w:t>έχει</w:t>
      </w:r>
      <w:r>
        <w:rPr>
          <w:rFonts w:eastAsia="Times New Roman" w:cs="Times New Roman"/>
          <w:szCs w:val="24"/>
        </w:rPr>
        <w:t>. Ας σοβαρευτούμε. Το νομοσχέδιο αφο</w:t>
      </w:r>
      <w:r>
        <w:rPr>
          <w:rFonts w:eastAsia="Times New Roman" w:cs="Times New Roman"/>
          <w:szCs w:val="24"/>
        </w:rPr>
        <w:t>ρά εθελούσια</w:t>
      </w:r>
      <w:r>
        <w:rPr>
          <w:rFonts w:eastAsia="Times New Roman" w:cs="Times New Roman"/>
          <w:szCs w:val="24"/>
        </w:rPr>
        <w:t>,</w:t>
      </w:r>
      <w:r>
        <w:rPr>
          <w:rFonts w:eastAsia="Times New Roman" w:cs="Times New Roman"/>
          <w:szCs w:val="24"/>
        </w:rPr>
        <w:t xml:space="preserve"> από την πλευρά των υπαλλήλων</w:t>
      </w:r>
      <w:r>
        <w:rPr>
          <w:rFonts w:eastAsia="Times New Roman" w:cs="Times New Roman"/>
          <w:szCs w:val="24"/>
        </w:rPr>
        <w:t>,</w:t>
      </w:r>
      <w:r>
        <w:rPr>
          <w:rFonts w:eastAsia="Times New Roman" w:cs="Times New Roman"/>
          <w:szCs w:val="24"/>
        </w:rPr>
        <w:t xml:space="preserve"> κινητικότητα από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η οποία διατηρεί τουλάχιστον το 50% του προσωπικού της και 65% για ΟΤΑ </w:t>
      </w:r>
      <w:r>
        <w:rPr>
          <w:rFonts w:eastAsia="Times New Roman" w:cs="Times New Roman"/>
          <w:szCs w:val="24"/>
        </w:rPr>
        <w:t>Α΄</w:t>
      </w:r>
      <w:r>
        <w:rPr>
          <w:rFonts w:eastAsia="Times New Roman" w:cs="Times New Roman"/>
          <w:szCs w:val="24"/>
        </w:rPr>
        <w:t xml:space="preserve"> βαθμού κάτω των ενενήντα χιλιάδων κατοίκων</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υ</w:t>
      </w:r>
      <w:r>
        <w:rPr>
          <w:rFonts w:eastAsia="Times New Roman" w:cs="Times New Roman"/>
          <w:szCs w:val="24"/>
        </w:rPr>
        <w:t>πηρεσία από το οργανόγραμμα της οποίας προκύπτει κενή θέση με π</w:t>
      </w:r>
      <w:r>
        <w:rPr>
          <w:rFonts w:eastAsia="Times New Roman" w:cs="Times New Roman"/>
          <w:szCs w:val="24"/>
        </w:rPr>
        <w:t xml:space="preserve">ερίγραμμα, στο οποίο αντιστοιχούν τα προσόντα του αιτούντος ή της αιτούσης, σύμφωνα με την κρίση τριμελούς υπηρεσιακής </w:t>
      </w:r>
      <w:r>
        <w:rPr>
          <w:rFonts w:eastAsia="Times New Roman" w:cs="Times New Roman"/>
          <w:szCs w:val="24"/>
        </w:rPr>
        <w:t>ε</w:t>
      </w:r>
      <w:r>
        <w:rPr>
          <w:rFonts w:eastAsia="Times New Roman" w:cs="Times New Roman"/>
          <w:szCs w:val="24"/>
        </w:rPr>
        <w:t>πιτροπής, της οποίας τα στελέχη ούτε διορίστηκαν ούτε εν πολλοίς αναδείχτηκαν επί ΣΥΡΙΖΑ και για τα οποία η προσβλητική δυσπιστία που επ</w:t>
      </w:r>
      <w:r>
        <w:rPr>
          <w:rFonts w:eastAsia="Times New Roman" w:cs="Times New Roman"/>
          <w:szCs w:val="24"/>
        </w:rPr>
        <w:t xml:space="preserve">ιδεικνύουν οι ομιλητές της Αντιπολίτευσης </w:t>
      </w:r>
      <w:r>
        <w:rPr>
          <w:rFonts w:eastAsia="Times New Roman"/>
          <w:bCs/>
        </w:rPr>
        <w:t>είναι</w:t>
      </w:r>
      <w:r>
        <w:rPr>
          <w:rFonts w:eastAsia="Times New Roman" w:cs="Times New Roman"/>
          <w:szCs w:val="24"/>
        </w:rPr>
        <w:t xml:space="preserve"> απλώς χαρακτηριστική των ιδιοτήτων που οι ίδιοι αναζητούν</w:t>
      </w:r>
      <w:r>
        <w:rPr>
          <w:rFonts w:eastAsia="Times New Roman" w:cs="Times New Roman"/>
          <w:szCs w:val="24"/>
        </w:rPr>
        <w:t>,</w:t>
      </w:r>
      <w:r>
        <w:rPr>
          <w:rFonts w:eastAsia="Times New Roman" w:cs="Times New Roman"/>
          <w:szCs w:val="24"/>
        </w:rPr>
        <w:t xml:space="preserve"> προκειμένου να επιλέξουν στελέχη για τέτοιες θέσεις. </w:t>
      </w:r>
    </w:p>
    <w:p w14:paraId="67A6C85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Προσβλητικότερη ακόμη </w:t>
      </w:r>
      <w:r>
        <w:rPr>
          <w:rFonts w:eastAsia="Times New Roman"/>
          <w:bCs/>
        </w:rPr>
        <w:t>είναι</w:t>
      </w:r>
      <w:r>
        <w:rPr>
          <w:rFonts w:eastAsia="Times New Roman" w:cs="Times New Roman"/>
          <w:szCs w:val="24"/>
        </w:rPr>
        <w:t xml:space="preserve"> η επανειλημμένη απόδοση δολιότητας έως και ασυνειδησίας, θα τολμούσ</w:t>
      </w:r>
      <w:r>
        <w:rPr>
          <w:rFonts w:eastAsia="Times New Roman" w:cs="Times New Roman"/>
          <w:szCs w:val="24"/>
        </w:rPr>
        <w:t>α να πω, στους αιρετούς της τοπικής αυτοδιοίκησης</w:t>
      </w:r>
      <w:r>
        <w:rPr>
          <w:rFonts w:eastAsia="Times New Roman" w:cs="Times New Roman"/>
          <w:szCs w:val="24"/>
        </w:rPr>
        <w:t>,</w:t>
      </w:r>
      <w:r>
        <w:rPr>
          <w:rFonts w:eastAsia="Times New Roman" w:cs="Times New Roman"/>
          <w:szCs w:val="24"/>
        </w:rPr>
        <w:t xml:space="preserve"> των οποίων και πάλι η συντριπτική πλειοψηφία δεν προέρχεται από τον ΣΥΡΙΖΑ, για τους οποίους κάποιοι θεωρούν δεδομένο ότι θα διογκώσουν τα οργανογράμματα τους, ώστε να </w:t>
      </w:r>
      <w:proofErr w:type="spellStart"/>
      <w:r>
        <w:rPr>
          <w:rFonts w:eastAsia="Times New Roman" w:cs="Times New Roman"/>
          <w:szCs w:val="24"/>
        </w:rPr>
        <w:t>παγιδεύσουν</w:t>
      </w:r>
      <w:proofErr w:type="spellEnd"/>
      <w:r>
        <w:rPr>
          <w:rFonts w:eastAsia="Times New Roman" w:cs="Times New Roman"/>
          <w:szCs w:val="24"/>
        </w:rPr>
        <w:t xml:space="preserve"> όσο το δυνατόν περισσότερ</w:t>
      </w:r>
      <w:r>
        <w:rPr>
          <w:rFonts w:eastAsia="Times New Roman" w:cs="Times New Roman"/>
          <w:szCs w:val="24"/>
        </w:rPr>
        <w:t xml:space="preserve">ους υπαλλήλους. </w:t>
      </w:r>
    </w:p>
    <w:p w14:paraId="67A6C85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Πρώτο στοιχείο που ξεχνούν οι επικριτές του νομοσχεδίου </w:t>
      </w:r>
      <w:r>
        <w:rPr>
          <w:rFonts w:eastAsia="Times New Roman"/>
          <w:bCs/>
        </w:rPr>
        <w:t>είναι</w:t>
      </w:r>
      <w:r>
        <w:rPr>
          <w:rFonts w:eastAsia="Times New Roman" w:cs="Times New Roman"/>
          <w:szCs w:val="24"/>
        </w:rPr>
        <w:t xml:space="preserve"> ότι η </w:t>
      </w:r>
      <w:r>
        <w:rPr>
          <w:rFonts w:eastAsia="Times New Roman"/>
          <w:szCs w:val="24"/>
        </w:rPr>
        <w:t>διαδικασία</w:t>
      </w:r>
      <w:r>
        <w:rPr>
          <w:rFonts w:eastAsia="Times New Roman" w:cs="Times New Roman"/>
          <w:szCs w:val="24"/>
        </w:rPr>
        <w:t xml:space="preserve"> επαναλαμβάνεται κάθε τετράμηνο, ώστε</w:t>
      </w:r>
      <w:r>
        <w:rPr>
          <w:rFonts w:eastAsia="Times New Roman" w:cs="Times New Roman"/>
          <w:szCs w:val="24"/>
        </w:rPr>
        <w:t>,</w:t>
      </w:r>
      <w:r>
        <w:rPr>
          <w:rFonts w:eastAsia="Times New Roman" w:cs="Times New Roman"/>
          <w:szCs w:val="24"/>
        </w:rPr>
        <w:t xml:space="preserve"> όποιο αίτημα δεν ικανοποιήθηκε την πρώτη φορά, να ικανοποιηθεί την επόμενη και η όποια επικίνδυνη μείωση</w:t>
      </w:r>
      <w:r>
        <w:rPr>
          <w:rFonts w:eastAsia="Times New Roman" w:cs="Times New Roman"/>
          <w:szCs w:val="24"/>
        </w:rPr>
        <w:t>,</w:t>
      </w:r>
      <w:r>
        <w:rPr>
          <w:rFonts w:eastAsia="Times New Roman" w:cs="Times New Roman"/>
          <w:szCs w:val="24"/>
        </w:rPr>
        <w:t xml:space="preserve"> έστω και λίγο πά</w:t>
      </w:r>
      <w:r>
        <w:rPr>
          <w:rFonts w:eastAsia="Times New Roman" w:cs="Times New Roman"/>
          <w:szCs w:val="24"/>
        </w:rPr>
        <w:t>νω από 50%</w:t>
      </w:r>
      <w:r>
        <w:rPr>
          <w:rFonts w:eastAsia="Times New Roman" w:cs="Times New Roman"/>
          <w:szCs w:val="24"/>
        </w:rPr>
        <w:t>,</w:t>
      </w:r>
      <w:r>
        <w:rPr>
          <w:rFonts w:eastAsia="Times New Roman" w:cs="Times New Roman"/>
          <w:szCs w:val="24"/>
        </w:rPr>
        <w:t xml:space="preserve"> παρουσιάστηκε εξαιτίας μιας αναχώρησης</w:t>
      </w:r>
      <w:r>
        <w:rPr>
          <w:rFonts w:eastAsia="Times New Roman" w:cs="Times New Roman"/>
          <w:szCs w:val="24"/>
        </w:rPr>
        <w:t>,</w:t>
      </w:r>
      <w:r>
        <w:rPr>
          <w:rFonts w:eastAsia="Times New Roman" w:cs="Times New Roman"/>
          <w:szCs w:val="24"/>
        </w:rPr>
        <w:t xml:space="preserve"> να καλυφθεί σύντομα με μια αύξηση. </w:t>
      </w:r>
    </w:p>
    <w:p w14:paraId="67A6C85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δεύτερο στοιχείο που ξεχνούν οι επικριτές του νομοσχεδίου είναι ότι η όλη διαδικασία κρατά λιγότερο από έξι μήνες. Όλες και όλοι εδώ μέσα ξέρουμε ότι τα γραφεία μας δεν τα γεμίζουν και τις εργατοώρες των συνεργατών μας δεν τις καταβροχθίζουν περιπτώσεις</w:t>
      </w:r>
      <w:r>
        <w:rPr>
          <w:rFonts w:eastAsia="Times New Roman" w:cs="Times New Roman"/>
          <w:szCs w:val="24"/>
        </w:rPr>
        <w:t xml:space="preserve"> υπαλλήλων που η </w:t>
      </w:r>
      <w:r>
        <w:rPr>
          <w:rFonts w:eastAsia="Times New Roman" w:cs="Times New Roman"/>
          <w:szCs w:val="24"/>
        </w:rPr>
        <w:t>υ</w:t>
      </w:r>
      <w:r>
        <w:rPr>
          <w:rFonts w:eastAsia="Times New Roman" w:cs="Times New Roman"/>
          <w:szCs w:val="24"/>
        </w:rPr>
        <w:t>πηρεσία τους δεν τους αποδεσμεύει -συμβαίνει και αυτό μερικές φορές- ούτε</w:t>
      </w:r>
      <w:r>
        <w:rPr>
          <w:rFonts w:eastAsia="Times New Roman" w:cs="Times New Roman"/>
          <w:szCs w:val="24"/>
        </w:rPr>
        <w:t>,</w:t>
      </w:r>
      <w:r>
        <w:rPr>
          <w:rFonts w:eastAsia="Times New Roman" w:cs="Times New Roman"/>
          <w:szCs w:val="24"/>
        </w:rPr>
        <w:t xml:space="preserve"> πολύ περισσότερο</w:t>
      </w:r>
      <w:r>
        <w:rPr>
          <w:rFonts w:eastAsia="Times New Roman" w:cs="Times New Roman"/>
          <w:szCs w:val="24"/>
        </w:rPr>
        <w:t>,</w:t>
      </w:r>
      <w:r>
        <w:rPr>
          <w:rFonts w:eastAsia="Times New Roman" w:cs="Times New Roman"/>
          <w:szCs w:val="24"/>
        </w:rPr>
        <w:t xml:space="preserve"> περιπτώσεις που η επιθυμητή </w:t>
      </w:r>
      <w:r>
        <w:rPr>
          <w:rFonts w:eastAsia="Times New Roman" w:cs="Times New Roman"/>
          <w:szCs w:val="24"/>
        </w:rPr>
        <w:t>υ</w:t>
      </w:r>
      <w:r>
        <w:rPr>
          <w:rFonts w:eastAsia="Times New Roman" w:cs="Times New Roman"/>
          <w:szCs w:val="24"/>
        </w:rPr>
        <w:t>πηρεσία δεν τους δέχεται, αλλά περιπτώσεις για τις οποίες</w:t>
      </w:r>
      <w:r>
        <w:rPr>
          <w:rFonts w:eastAsia="Times New Roman" w:cs="Times New Roman"/>
          <w:szCs w:val="24"/>
        </w:rPr>
        <w:t>,</w:t>
      </w:r>
      <w:r>
        <w:rPr>
          <w:rFonts w:eastAsia="Times New Roman" w:cs="Times New Roman"/>
          <w:szCs w:val="24"/>
        </w:rPr>
        <w:t xml:space="preserve"> ενώ όλοι συμφωνούν στη μετάταξη, αυτή καθυστερεί να ολοκλ</w:t>
      </w:r>
      <w:r>
        <w:rPr>
          <w:rFonts w:eastAsia="Times New Roman" w:cs="Times New Roman"/>
          <w:szCs w:val="24"/>
        </w:rPr>
        <w:t xml:space="preserve">ηρωθεί πάνω από δύο χρόνια, διότι απαιτούνται δαιδαλώδεις διαδικασίες. </w:t>
      </w:r>
      <w:r>
        <w:rPr>
          <w:rFonts w:eastAsia="Times New Roman" w:cs="Times New Roman"/>
          <w:szCs w:val="24"/>
        </w:rPr>
        <w:t>Τ</w:t>
      </w:r>
      <w:r>
        <w:rPr>
          <w:rFonts w:eastAsia="Times New Roman" w:cs="Times New Roman"/>
          <w:szCs w:val="24"/>
        </w:rPr>
        <w:t>ώρα γίνεται προφανέστερο από ποτέ ποιοι και γιατί θέλουν να τις διατηρήσουν, ώστε να συνεχίσουν να εκτρέφουν τις πελατειακές τους σχέσεις, χάρη στις οποίες ελπίζουν να επανέλθουν και ν</w:t>
      </w:r>
      <w:r>
        <w:rPr>
          <w:rFonts w:eastAsia="Times New Roman" w:cs="Times New Roman"/>
          <w:szCs w:val="24"/>
        </w:rPr>
        <w:t xml:space="preserve">α διατηρηθούν στην πολυπόθητη εξουσία. </w:t>
      </w:r>
    </w:p>
    <w:p w14:paraId="67A6C85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Εάν προστεθεί η ανοι</w:t>
      </w:r>
      <w:r>
        <w:rPr>
          <w:rFonts w:eastAsia="Times New Roman" w:cs="Times New Roman"/>
          <w:szCs w:val="24"/>
        </w:rPr>
        <w:t>κ</w:t>
      </w:r>
      <w:r>
        <w:rPr>
          <w:rFonts w:eastAsia="Times New Roman" w:cs="Times New Roman"/>
          <w:szCs w:val="24"/>
        </w:rPr>
        <w:t xml:space="preserve">τή ηλεκτρονική πρόσβαση σε όλα τα στοιχεία και η παρακολούθηση της διαδικασίας από συνδικαλιστές και εκπροσώπους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γίνεται κατανοητό πόσο θα στερηθεί της δυνατότητας για </w:t>
      </w:r>
      <w:r>
        <w:rPr>
          <w:rFonts w:eastAsia="Times New Roman" w:cs="Times New Roman"/>
          <w:szCs w:val="24"/>
        </w:rPr>
        <w:t xml:space="preserve">παρέμβαση το βαρύτατα εθισμένο σε αυτό πολιτικό προσωπικό των προηγούμενων κυβερνήσεων. </w:t>
      </w:r>
    </w:p>
    <w:p w14:paraId="67A6C85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Εξίσου συγκινητική είναι η συμπόνια της Αντιπολίτευσης για τους πολύτεκνους, σε συνδυασμό με την ανησυχία για το περίφημο «δημογραφικό», που απειλείται, από όσο μ</w:t>
      </w:r>
      <w:r>
        <w:rPr>
          <w:rFonts w:eastAsia="Times New Roman" w:cs="Times New Roman"/>
          <w:szCs w:val="24"/>
        </w:rPr>
        <w:t>ά</w:t>
      </w:r>
      <w:r>
        <w:rPr>
          <w:rFonts w:eastAsia="Times New Roman" w:cs="Times New Roman"/>
          <w:szCs w:val="24"/>
        </w:rPr>
        <w:t>ς λέ</w:t>
      </w:r>
      <w:r>
        <w:rPr>
          <w:rFonts w:eastAsia="Times New Roman" w:cs="Times New Roman"/>
          <w:szCs w:val="24"/>
        </w:rPr>
        <w:t>νε, από πέντε πάνω, πέντε κάτω ποσοστιαίες μονάδες στις κατά προτεραιότητα προσλήψεις πολυτέκνων και παιδιών τους και όχι από τις δικές τους αποφάσεις να θεωρούνται τα παιδιά «τεκμήρια», που αυξάνουν τη φορολογία, ούτε από την αδιαφορία τους για τους νέους</w:t>
      </w:r>
      <w:r>
        <w:rPr>
          <w:rFonts w:eastAsia="Times New Roman" w:cs="Times New Roman"/>
          <w:szCs w:val="24"/>
        </w:rPr>
        <w:t xml:space="preserve"> ανθρώπους, που δεν τολμούν να κάνουν όχι τρίτο, όχι δεύτερο αλλά ούτε πρώτο παιδί, γιατί δεν έχουν δουλειά. Η απόκτηση παιδιών είναι δικαίωμα, όχι «καθήκον προς το </w:t>
      </w:r>
      <w:r>
        <w:rPr>
          <w:rFonts w:eastAsia="Times New Roman" w:cs="Times New Roman"/>
          <w:szCs w:val="24"/>
        </w:rPr>
        <w:t>έ</w:t>
      </w:r>
      <w:r>
        <w:rPr>
          <w:rFonts w:eastAsia="Times New Roman" w:cs="Times New Roman"/>
          <w:szCs w:val="24"/>
        </w:rPr>
        <w:t>θνος» και σαν τέτοιο εμείς το υπερασπιζόμαστε. Άλλοι το καταπατούν!</w:t>
      </w:r>
    </w:p>
    <w:p w14:paraId="67A6C86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εκεί που ξεσπάθω</w:t>
      </w:r>
      <w:r>
        <w:rPr>
          <w:rFonts w:eastAsia="Times New Roman" w:cs="Times New Roman"/>
          <w:szCs w:val="24"/>
        </w:rPr>
        <w:t>σε η Αντιπολίτευση είναι στους περιορισμούς που το νομοσχέδιο επιβάλλει ως προς τη μετάβαση από τον ιδιωτικό στον δημόσιο τομέα και αντίστροφα. Όταν ολόκληρη η Ευρώπη θεωρεί σκανδαλώδεις τέτοιες μεταβάσεις σε ορισμένες χαρακτηριστικές περιπτώσεις -που, όμω</w:t>
      </w:r>
      <w:r>
        <w:rPr>
          <w:rFonts w:eastAsia="Times New Roman" w:cs="Times New Roman"/>
          <w:szCs w:val="24"/>
        </w:rPr>
        <w:t xml:space="preserve">ς, τείνουν να γενικευθούν- και οι </w:t>
      </w:r>
      <w:proofErr w:type="spellStart"/>
      <w:r>
        <w:rPr>
          <w:rFonts w:eastAsia="Times New Roman" w:cs="Times New Roman"/>
          <w:szCs w:val="24"/>
        </w:rPr>
        <w:t>ενωσιακοί</w:t>
      </w:r>
      <w:proofErr w:type="spellEnd"/>
      <w:r>
        <w:rPr>
          <w:rFonts w:eastAsia="Times New Roman" w:cs="Times New Roman"/>
          <w:szCs w:val="24"/>
        </w:rPr>
        <w:t xml:space="preserve"> θεσμοί φτιάχνουν απανωτές </w:t>
      </w:r>
      <w:r>
        <w:rPr>
          <w:rFonts w:eastAsia="Times New Roman" w:cs="Times New Roman"/>
          <w:szCs w:val="24"/>
        </w:rPr>
        <w:t>ο</w:t>
      </w:r>
      <w:r>
        <w:rPr>
          <w:rFonts w:eastAsia="Times New Roman" w:cs="Times New Roman"/>
          <w:szCs w:val="24"/>
        </w:rPr>
        <w:t xml:space="preserve">δηγίες για να μπλοκάρουν την «περιστρεφόμενη πόρτα», εδώ κάποιοι ξεχνούν πόσο κατά τα άλλα θέλουν να «μένουν Ευρώπη» και αντιπροτείνουν </w:t>
      </w:r>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τον αποκλεισμό λόγω κομματική</w:t>
      </w:r>
      <w:r>
        <w:rPr>
          <w:rFonts w:eastAsia="Times New Roman" w:cs="Times New Roman"/>
          <w:szCs w:val="24"/>
        </w:rPr>
        <w:t xml:space="preserve">ς ιδιότητας. </w:t>
      </w:r>
    </w:p>
    <w:p w14:paraId="67A6C86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Πέρα από την προφανή καταπάτηση συνταγματικού δικαιώματος που εμπεριέχει η πρόταση, οι θιασώτες της δεν μας διευκρίνισαν κάτι κρίσιμο για την εφαρμογή της</w:t>
      </w:r>
      <w:r>
        <w:rPr>
          <w:rFonts w:eastAsia="Times New Roman" w:cs="Times New Roman"/>
          <w:szCs w:val="24"/>
        </w:rPr>
        <w:t>.</w:t>
      </w:r>
      <w:r>
        <w:rPr>
          <w:rFonts w:eastAsia="Times New Roman" w:cs="Times New Roman"/>
          <w:szCs w:val="24"/>
        </w:rPr>
        <w:t xml:space="preserve"> Πώς προτείνουν να διαπιστώνεται αυτή η ιδιότητα, η κομματική ένταξη</w:t>
      </w:r>
      <w:r>
        <w:rPr>
          <w:rFonts w:eastAsia="Times New Roman" w:cs="Times New Roman"/>
          <w:szCs w:val="24"/>
        </w:rPr>
        <w:t>,</w:t>
      </w:r>
      <w:r>
        <w:rPr>
          <w:rFonts w:eastAsia="Times New Roman" w:cs="Times New Roman"/>
          <w:szCs w:val="24"/>
        </w:rPr>
        <w:t xml:space="preserve"> του κάθε υποψηφίο</w:t>
      </w:r>
      <w:r>
        <w:rPr>
          <w:rFonts w:eastAsia="Times New Roman" w:cs="Times New Roman"/>
          <w:szCs w:val="24"/>
        </w:rPr>
        <w:t xml:space="preserve">υ ή υποψήφιας; Εκ πληροφοριών της </w:t>
      </w:r>
      <w:r>
        <w:rPr>
          <w:rFonts w:eastAsia="Times New Roman" w:cs="Times New Roman"/>
          <w:szCs w:val="24"/>
        </w:rPr>
        <w:t>υ</w:t>
      </w:r>
      <w:r>
        <w:rPr>
          <w:rFonts w:eastAsia="Times New Roman" w:cs="Times New Roman"/>
          <w:szCs w:val="24"/>
        </w:rPr>
        <w:t>πηρεσίας ή από εξέταση σε ειδική επιτροπή;</w:t>
      </w:r>
    </w:p>
    <w:p w14:paraId="67A6C86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Μανιαδάκης</w:t>
      </w:r>
      <w:proofErr w:type="spellEnd"/>
      <w:r>
        <w:rPr>
          <w:rFonts w:eastAsia="Times New Roman" w:cs="Times New Roman"/>
          <w:szCs w:val="24"/>
        </w:rPr>
        <w:t xml:space="preserve"> πέθανε, ο Γερουσιαστής </w:t>
      </w:r>
      <w:proofErr w:type="spellStart"/>
      <w:r>
        <w:rPr>
          <w:rFonts w:eastAsia="Times New Roman" w:cs="Times New Roman"/>
          <w:szCs w:val="24"/>
        </w:rPr>
        <w:t>Μακάρθ</w:t>
      </w:r>
      <w:r>
        <w:rPr>
          <w:rFonts w:eastAsia="Times New Roman" w:cs="Times New Roman"/>
          <w:szCs w:val="24"/>
        </w:rPr>
        <w:t>ι</w:t>
      </w:r>
      <w:proofErr w:type="spellEnd"/>
      <w:r>
        <w:rPr>
          <w:rFonts w:eastAsia="Times New Roman" w:cs="Times New Roman"/>
          <w:szCs w:val="24"/>
        </w:rPr>
        <w:t xml:space="preserve"> επίσης. Οι σύγχρονοι θιασώτες τους, όσο καλά και να αισθάνονται, ας επιδείξουν αυτοσυγκράτηση. Αυτή η Κυβέρνηση θα μείνει για πολύ και</w:t>
      </w:r>
      <w:r>
        <w:rPr>
          <w:rFonts w:eastAsia="Times New Roman" w:cs="Times New Roman"/>
          <w:szCs w:val="24"/>
        </w:rPr>
        <w:t>ρό, αρκετό</w:t>
      </w:r>
      <w:r>
        <w:rPr>
          <w:rFonts w:eastAsia="Times New Roman" w:cs="Times New Roman"/>
          <w:szCs w:val="24"/>
        </w:rPr>
        <w:t>,</w:t>
      </w:r>
      <w:r>
        <w:rPr>
          <w:rFonts w:eastAsia="Times New Roman" w:cs="Times New Roman"/>
          <w:szCs w:val="24"/>
        </w:rPr>
        <w:t xml:space="preserve"> ώστε ο νόμος που ψηφίζουμε σήμερα να εφαρμοστεί και να αποδώσει καρπούς. </w:t>
      </w:r>
    </w:p>
    <w:p w14:paraId="67A6C86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A6C86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 θα ήθελα τον λόγο.</w:t>
      </w:r>
    </w:p>
    <w:p w14:paraId="67A6C86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67A6C86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Άδωνις Γεωργιάδης από τη Νέα Δημοκρατία έχει τον λόγο.</w:t>
      </w:r>
    </w:p>
    <w:p w14:paraId="67A6C86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θέλει να τοποθετηθεί και η κυρία Υπουργός. </w:t>
      </w:r>
    </w:p>
    <w:p w14:paraId="67A6C86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Κυρία Υπουργέ, δεν σας είδα.</w:t>
      </w:r>
    </w:p>
    <w:p w14:paraId="67A6C86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67A6C86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w:t>
      </w:r>
      <w:r>
        <w:rPr>
          <w:rFonts w:eastAsia="Times New Roman" w:cs="Times New Roman"/>
          <w:b/>
          <w:szCs w:val="24"/>
        </w:rPr>
        <w:t>ιοικητικής Ανασυγκρότησης):</w:t>
      </w:r>
      <w:r>
        <w:rPr>
          <w:rFonts w:eastAsia="Times New Roman" w:cs="Times New Roman"/>
          <w:szCs w:val="24"/>
        </w:rPr>
        <w:t xml:space="preserve"> Κύριε Πρόεδρε, θα ήθελα να αναφερθώ στη βουλευτική τροπολογία με γενικό αριθμό 776. Η τροπολογία αυτή δεν γίνεται δεκτή για τον εξής λόγο: Ενώ το αίτημα κρίνεται ως ορθό, θα έρθει -έχω συνεννοηθεί με το Υπουργείο Αγροτικής Ανάπτ</w:t>
      </w:r>
      <w:r>
        <w:rPr>
          <w:rFonts w:eastAsia="Times New Roman" w:cs="Times New Roman"/>
          <w:szCs w:val="24"/>
        </w:rPr>
        <w:t xml:space="preserve">υξης- με μια ρύθμιση που θα είναι οριστική και θα λύνει το ζήτημα, στο οποίο αναφέρεται η τροπολογία. Επομένως σήμερα δεν γίνεται δεκτή η τροπολογία. </w:t>
      </w:r>
    </w:p>
    <w:p w14:paraId="67A6C86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Υπουργέ, ποιος είναι ο αριθμός της τροπολογίας;</w:t>
      </w:r>
    </w:p>
    <w:p w14:paraId="67A6C86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w:t>
      </w:r>
      <w:r>
        <w:rPr>
          <w:rFonts w:eastAsia="Times New Roman" w:cs="Times New Roman"/>
          <w:b/>
          <w:szCs w:val="24"/>
        </w:rPr>
        <w:t>ουργός Διοικητικής Ανασυγκρότησης):</w:t>
      </w:r>
      <w:r>
        <w:rPr>
          <w:rFonts w:eastAsia="Times New Roman" w:cs="Times New Roman"/>
          <w:szCs w:val="24"/>
        </w:rPr>
        <w:t xml:space="preserve"> Είναι η τροπολογία με γενικό αριθμό 776.</w:t>
      </w:r>
    </w:p>
    <w:p w14:paraId="67A6C86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Είναι βουλευτική;</w:t>
      </w:r>
    </w:p>
    <w:p w14:paraId="67A6C86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Είναι τροπολογία υπογεγραμμένη από την κ. </w:t>
      </w:r>
      <w:proofErr w:type="spellStart"/>
      <w:r>
        <w:rPr>
          <w:rFonts w:eastAsia="Times New Roman" w:cs="Times New Roman"/>
          <w:szCs w:val="24"/>
        </w:rPr>
        <w:t>Θελερίτη</w:t>
      </w:r>
      <w:proofErr w:type="spellEnd"/>
      <w:r>
        <w:rPr>
          <w:rFonts w:eastAsia="Times New Roman" w:cs="Times New Roman"/>
          <w:szCs w:val="24"/>
        </w:rPr>
        <w:t xml:space="preserve"> και τον κ. </w:t>
      </w:r>
      <w:proofErr w:type="spellStart"/>
      <w:r>
        <w:rPr>
          <w:rFonts w:eastAsia="Times New Roman" w:cs="Times New Roman"/>
          <w:szCs w:val="24"/>
        </w:rPr>
        <w:t>Αραχωβίτη</w:t>
      </w:r>
      <w:proofErr w:type="spellEnd"/>
      <w:r>
        <w:rPr>
          <w:rFonts w:eastAsia="Times New Roman" w:cs="Times New Roman"/>
          <w:szCs w:val="24"/>
        </w:rPr>
        <w:t>.</w:t>
      </w:r>
    </w:p>
    <w:p w14:paraId="67A6C86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(Σπυρίδων Λυκούδης): </w:t>
      </w:r>
      <w:r>
        <w:rPr>
          <w:rFonts w:eastAsia="Times New Roman" w:cs="Times New Roman"/>
          <w:szCs w:val="24"/>
        </w:rPr>
        <w:t>Ευχαριστώ.</w:t>
      </w:r>
    </w:p>
    <w:p w14:paraId="67A6C87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για επτά λεπτά. </w:t>
      </w:r>
    </w:p>
    <w:p w14:paraId="67A6C87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πολύ, κύριε Πρόεδρε.</w:t>
      </w:r>
    </w:p>
    <w:p w14:paraId="67A6C87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Κατ’ αρχάς, πριν πω για το νομοσχέδιο, θέλω να κάνω ένα μόνο σχόλιο γι’ αυτά που συμβαίνουν τις τελευταίες</w:t>
      </w:r>
      <w:r>
        <w:rPr>
          <w:rFonts w:eastAsia="Times New Roman" w:cs="Times New Roman"/>
          <w:szCs w:val="24"/>
        </w:rPr>
        <w:t xml:space="preserve"> ημέρες στην Ελλάδα. </w:t>
      </w:r>
    </w:p>
    <w:p w14:paraId="67A6C87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Κυρία Υπουργέ, φαντάζομαι ότι αντιλαμβάνεστε πως</w:t>
      </w:r>
      <w:r>
        <w:rPr>
          <w:rFonts w:eastAsia="Times New Roman" w:cs="Times New Roman"/>
          <w:szCs w:val="24"/>
        </w:rPr>
        <w:t>,</w:t>
      </w:r>
      <w:r>
        <w:rPr>
          <w:rFonts w:eastAsia="Times New Roman" w:cs="Times New Roman"/>
          <w:szCs w:val="24"/>
        </w:rPr>
        <w:t xml:space="preserve"> εάν κυβερνούσαμε εμείς και είχαμε γεγονότα όπως αυτά με τους θανάτους των μεταναστών στη Μόρια ή με το φτωχό παιδάκι που παραλίγο να καεί ζωντανό στη Λάρισα, εδώ σήμερα στη Βουλή θα είχαμε από κάτω έναν ΣΥΡΙΖΑ που θα ωρυόταν για τους «γερμανοτσολιάδες», τ</w:t>
      </w:r>
      <w:r>
        <w:rPr>
          <w:rFonts w:eastAsia="Times New Roman" w:cs="Times New Roman"/>
          <w:szCs w:val="24"/>
        </w:rPr>
        <w:t>ους «</w:t>
      </w:r>
      <w:proofErr w:type="spellStart"/>
      <w:r>
        <w:rPr>
          <w:rFonts w:eastAsia="Times New Roman" w:cs="Times New Roman"/>
          <w:szCs w:val="24"/>
        </w:rPr>
        <w:t>μνημονιακούς</w:t>
      </w:r>
      <w:proofErr w:type="spellEnd"/>
      <w:r>
        <w:rPr>
          <w:rFonts w:eastAsia="Times New Roman" w:cs="Times New Roman"/>
          <w:szCs w:val="24"/>
        </w:rPr>
        <w:t xml:space="preserve">», που έχουν την ευθύνη για τις ανθρώπινες τραγωδίες! </w:t>
      </w:r>
    </w:p>
    <w:p w14:paraId="67A6C874" w14:textId="77777777" w:rsidR="00101048" w:rsidRDefault="00350F3C">
      <w:pPr>
        <w:spacing w:line="600" w:lineRule="auto"/>
        <w:ind w:firstLine="720"/>
        <w:jc w:val="both"/>
        <w:rPr>
          <w:rFonts w:eastAsia="Times New Roman"/>
          <w:szCs w:val="24"/>
        </w:rPr>
      </w:pPr>
      <w:r>
        <w:rPr>
          <w:rFonts w:eastAsia="Times New Roman"/>
          <w:szCs w:val="24"/>
        </w:rPr>
        <w:t>Ήταν, ξέρετε, η εποχή, κυρίες και κύριοι συνάδελφοι, που ζούσαμε στη Βουλή το αφήγημα περί αυτοκτονιών. Πέντε χιλιάδες ο ένας, επτά χιλιάδες ο άλλος, δέκα χιλιάδες ο τρίτος. Πάνω στους</w:t>
      </w:r>
      <w:r>
        <w:rPr>
          <w:rFonts w:eastAsia="Times New Roman"/>
          <w:szCs w:val="24"/>
        </w:rPr>
        <w:t xml:space="preserve"> θανάτους αθώων ανθρώπων φτιάξατε το αφήγημα</w:t>
      </w:r>
      <w:r>
        <w:rPr>
          <w:rFonts w:eastAsia="Times New Roman"/>
          <w:szCs w:val="24"/>
        </w:rPr>
        <w:t>,</w:t>
      </w:r>
      <w:r>
        <w:rPr>
          <w:rFonts w:eastAsia="Times New Roman"/>
          <w:szCs w:val="24"/>
        </w:rPr>
        <w:t xml:space="preserve"> για να πάρετε την εξουσία. </w:t>
      </w:r>
      <w:r>
        <w:rPr>
          <w:rFonts w:eastAsia="Times New Roman"/>
          <w:szCs w:val="24"/>
        </w:rPr>
        <w:t>Β</w:t>
      </w:r>
      <w:r>
        <w:rPr>
          <w:rFonts w:eastAsia="Times New Roman"/>
          <w:szCs w:val="24"/>
        </w:rPr>
        <w:t>εβαίως, αφότου πήρατε την εξουσία, με έναν μαγικό τρόπο οι αυτοκτονίες εξαφανίστηκαν από το καθημερινό σας λεξιλόγιο, λες και οι άνθρωποι σταμάτησαν να αυτοκτονούν μετά τις 25 Ιανουα</w:t>
      </w:r>
      <w:r>
        <w:rPr>
          <w:rFonts w:eastAsia="Times New Roman"/>
          <w:szCs w:val="24"/>
        </w:rPr>
        <w:t>ρίου του 2015.</w:t>
      </w:r>
    </w:p>
    <w:p w14:paraId="67A6C875" w14:textId="77777777" w:rsidR="00101048" w:rsidRDefault="00350F3C">
      <w:pPr>
        <w:spacing w:line="600" w:lineRule="auto"/>
        <w:ind w:firstLine="720"/>
        <w:jc w:val="both"/>
        <w:rPr>
          <w:rFonts w:eastAsia="Times New Roman"/>
          <w:szCs w:val="24"/>
        </w:rPr>
      </w:pPr>
      <w:r>
        <w:rPr>
          <w:rFonts w:eastAsia="Times New Roman"/>
          <w:szCs w:val="24"/>
        </w:rPr>
        <w:t xml:space="preserve">Το αναφέρω μόνο για έναν λόγο. Γιατί πιστεύω ότι η δική σας παρουσία στην εξουσία μπορεί να έχει μόνο ένα καλό για τον τόπο: </w:t>
      </w:r>
      <w:r>
        <w:rPr>
          <w:rFonts w:eastAsia="Times New Roman"/>
          <w:szCs w:val="24"/>
        </w:rPr>
        <w:t>ν</w:t>
      </w:r>
      <w:r>
        <w:rPr>
          <w:rFonts w:eastAsia="Times New Roman"/>
          <w:szCs w:val="24"/>
        </w:rPr>
        <w:t xml:space="preserve">α ωριμάσουμε ως κοινωνία και να καταλάβουμε πού οδηγεί ο λαϊκισμός. Οδηγεί σε ανθρώπους σαν κι </w:t>
      </w:r>
      <w:proofErr w:type="spellStart"/>
      <w:r>
        <w:rPr>
          <w:rFonts w:eastAsia="Times New Roman"/>
          <w:szCs w:val="24"/>
        </w:rPr>
        <w:t>ε</w:t>
      </w:r>
      <w:r>
        <w:rPr>
          <w:rFonts w:eastAsia="Times New Roman"/>
          <w:szCs w:val="24"/>
        </w:rPr>
        <w:t>σας</w:t>
      </w:r>
      <w:proofErr w:type="spellEnd"/>
      <w:r>
        <w:rPr>
          <w:rFonts w:eastAsia="Times New Roman"/>
          <w:szCs w:val="24"/>
        </w:rPr>
        <w:t xml:space="preserve">. </w:t>
      </w:r>
      <w:r>
        <w:rPr>
          <w:rFonts w:eastAsia="Times New Roman"/>
          <w:szCs w:val="24"/>
        </w:rPr>
        <w:t>Δ</w:t>
      </w:r>
      <w:r>
        <w:rPr>
          <w:rFonts w:eastAsia="Times New Roman"/>
          <w:szCs w:val="24"/>
        </w:rPr>
        <w:t>εν έχετε ζητή</w:t>
      </w:r>
      <w:r>
        <w:rPr>
          <w:rFonts w:eastAsia="Times New Roman"/>
          <w:szCs w:val="24"/>
        </w:rPr>
        <w:t xml:space="preserve">σει ακόμα ούτε μια συγγνώμη για όλο αυτό που κάνατε τα προηγούμενα χρόνια, διχάζοντας τους Έλληνες, αξιοποιώντας τις ανθρώπινες τραγωδίες για </w:t>
      </w:r>
      <w:proofErr w:type="spellStart"/>
      <w:r>
        <w:rPr>
          <w:rFonts w:eastAsia="Times New Roman"/>
          <w:szCs w:val="24"/>
        </w:rPr>
        <w:t>πολιτικάντικους</w:t>
      </w:r>
      <w:proofErr w:type="spellEnd"/>
      <w:r>
        <w:rPr>
          <w:rFonts w:eastAsia="Times New Roman"/>
          <w:szCs w:val="24"/>
        </w:rPr>
        <w:t xml:space="preserve"> λόγους και πουλώντας το αυτό, μάλιστα, ως ιδεολογία, την ιδεολογία της Αριστεράς.</w:t>
      </w:r>
    </w:p>
    <w:p w14:paraId="67A6C876" w14:textId="77777777" w:rsidR="00101048" w:rsidRDefault="00350F3C">
      <w:pPr>
        <w:spacing w:line="600" w:lineRule="auto"/>
        <w:ind w:firstLine="720"/>
        <w:jc w:val="both"/>
        <w:rPr>
          <w:rFonts w:eastAsia="Times New Roman"/>
          <w:szCs w:val="24"/>
        </w:rPr>
      </w:pPr>
      <w:r>
        <w:rPr>
          <w:rFonts w:eastAsia="Times New Roman"/>
          <w:szCs w:val="24"/>
        </w:rPr>
        <w:t>Θα το συνδέσω λί</w:t>
      </w:r>
      <w:r>
        <w:rPr>
          <w:rFonts w:eastAsia="Times New Roman"/>
          <w:szCs w:val="24"/>
        </w:rPr>
        <w:t xml:space="preserve">γο με το παρόν νομοσχέδιο. Σας άκουσα που είπατε ότι το παρόν νομοσχέδιο είναι μια σπουδαία μεταρρύθμιση. Κυρία Υπουργέ, μια και μιλάμε για μεταρρυθμίσεις και μιλάμε για την ανάγκη να κάνουμε πραγματικές μεταρρυθμίσεις -και άκουγα και την κ. Φωτίου σήμερα </w:t>
      </w:r>
      <w:r>
        <w:rPr>
          <w:rFonts w:eastAsia="Times New Roman"/>
          <w:szCs w:val="24"/>
        </w:rPr>
        <w:t>που έλεγε ότι κλείσατε με επιτυχία τη δεύτερη αξιολόγηση, ίσως ξέρει κάτι που ο υπόλοιπος ελληνικός λαός δεν γνωρίζει, μπορεί όντως να ξέρει κάτι-, αν πράγματι πιστεύετε ότι αυτό το νομοσχέδιο που έχετε φέρει είναι πραγματική μεταρρύθμιση, έχουμε πολύ μεγά</w:t>
      </w:r>
      <w:r>
        <w:rPr>
          <w:rFonts w:eastAsia="Times New Roman"/>
          <w:szCs w:val="24"/>
        </w:rPr>
        <w:t xml:space="preserve">λο πρόβλημα. Μια τρύπα στο νερό είναι, θα έλεγα ένα νέο συλλογικό σας ρουσφέτι, εν τη ευρεία </w:t>
      </w:r>
      <w:proofErr w:type="spellStart"/>
      <w:r>
        <w:rPr>
          <w:rFonts w:eastAsia="Times New Roman"/>
          <w:szCs w:val="24"/>
        </w:rPr>
        <w:t>εννοία</w:t>
      </w:r>
      <w:proofErr w:type="spellEnd"/>
      <w:r>
        <w:rPr>
          <w:rFonts w:eastAsia="Times New Roman"/>
          <w:szCs w:val="24"/>
        </w:rPr>
        <w:t>.</w:t>
      </w:r>
    </w:p>
    <w:p w14:paraId="67A6C877" w14:textId="77777777" w:rsidR="00101048" w:rsidRDefault="00350F3C">
      <w:pPr>
        <w:spacing w:line="600" w:lineRule="auto"/>
        <w:ind w:firstLine="720"/>
        <w:jc w:val="both"/>
        <w:rPr>
          <w:rFonts w:eastAsia="Times New Roman"/>
          <w:szCs w:val="24"/>
        </w:rPr>
      </w:pPr>
      <w:r>
        <w:rPr>
          <w:rFonts w:eastAsia="Times New Roman"/>
          <w:szCs w:val="24"/>
        </w:rPr>
        <w:t xml:space="preserve">Βεβαίως, θα είχε πολύ μεγάλο νόημα να θεσπιστεί η κινητικότητα στο ελληνικό </w:t>
      </w:r>
      <w:r>
        <w:rPr>
          <w:rFonts w:eastAsia="Times New Roman"/>
          <w:szCs w:val="24"/>
        </w:rPr>
        <w:t>δ</w:t>
      </w:r>
      <w:r>
        <w:rPr>
          <w:rFonts w:eastAsia="Times New Roman"/>
          <w:szCs w:val="24"/>
        </w:rPr>
        <w:t>ημόσιο. Ασφαλώς. Γιατί; Γιατί θα μπορούσε το κράτος με την κατάλληλη εκπαίδευσ</w:t>
      </w:r>
      <w:r>
        <w:rPr>
          <w:rFonts w:eastAsia="Times New Roman"/>
          <w:szCs w:val="24"/>
        </w:rPr>
        <w:t>η να μεταφέρει υπαλλήλους από εκεί που τους έχει πολλούς, εκεί που τους έχει λίγους και άρα να εξοικονομήσει κόστος, να μπορεί να μειώσει τους φόρους, να μειώσει τις κρατικές δαπάνες, να αξιοποιήσει καλύτερα το προσωπικό του. Αυτού του τύπου η κινητικότητα</w:t>
      </w:r>
      <w:r>
        <w:rPr>
          <w:rFonts w:eastAsia="Times New Roman"/>
          <w:szCs w:val="24"/>
        </w:rPr>
        <w:t xml:space="preserve"> θα ήταν εξαιρετικά χρήσιμη. Είναι αυτό που φέρνετε αυτού του τύπου η κινητικότητα, κυρία Υπουργέ, που το διαφημίζετε κι ως μεγάλη μεταρρύθμιση; Ασφαλώς και όχι.</w:t>
      </w:r>
    </w:p>
    <w:p w14:paraId="67A6C878" w14:textId="77777777" w:rsidR="00101048" w:rsidRDefault="00350F3C">
      <w:pPr>
        <w:spacing w:line="600" w:lineRule="auto"/>
        <w:ind w:firstLine="720"/>
        <w:jc w:val="both"/>
        <w:rPr>
          <w:rFonts w:eastAsia="Times New Roman"/>
          <w:szCs w:val="24"/>
        </w:rPr>
      </w:pPr>
      <w:r>
        <w:rPr>
          <w:rFonts w:eastAsia="Times New Roman"/>
          <w:szCs w:val="24"/>
        </w:rPr>
        <w:t>Πρώτον και κυριότερο</w:t>
      </w:r>
      <w:r>
        <w:rPr>
          <w:rFonts w:eastAsia="Times New Roman"/>
          <w:szCs w:val="24"/>
        </w:rPr>
        <w:t>,</w:t>
      </w:r>
      <w:r>
        <w:rPr>
          <w:rFonts w:eastAsia="Times New Roman"/>
          <w:szCs w:val="24"/>
        </w:rPr>
        <w:t xml:space="preserve"> διότι εδώ είναι εθελουσία κινητικότητα. Άρα, στην πραγματικότητα, το μόν</w:t>
      </w:r>
      <w:r>
        <w:rPr>
          <w:rFonts w:eastAsia="Times New Roman"/>
          <w:szCs w:val="24"/>
        </w:rPr>
        <w:t xml:space="preserve">ο </w:t>
      </w:r>
      <w:r>
        <w:rPr>
          <w:rFonts w:eastAsia="Times New Roman"/>
          <w:szCs w:val="24"/>
        </w:rPr>
        <w:t>που</w:t>
      </w:r>
      <w:r>
        <w:rPr>
          <w:rFonts w:eastAsia="Times New Roman"/>
          <w:szCs w:val="24"/>
        </w:rPr>
        <w:t xml:space="preserve"> κάνετε, προσθέτοντας και την τριμελή επιτροπή που θα κρίνει ποιος από τους αιτούντες θα μπορεί να μετακινηθεί ή όχι, είναι νόμο το ρουσφέτι. Αυτό είναι όλο. Τίποτα άλλο δεν κάνετε. Νομοθετείτε, ενώ θα μπορούσε το σχέδιο νόμου να λέει</w:t>
      </w:r>
      <w:r>
        <w:rPr>
          <w:rFonts w:eastAsia="Times New Roman"/>
          <w:szCs w:val="24"/>
        </w:rPr>
        <w:t>:</w:t>
      </w:r>
      <w:r>
        <w:rPr>
          <w:rFonts w:eastAsia="Times New Roman"/>
          <w:szCs w:val="24"/>
        </w:rPr>
        <w:t xml:space="preserve"> «Ρουσφέτι: Πώς γίνεται.». Φτιάχνετε την τριμελή επιτροπή εσείς. Κρίνει η τριμελής επιτροπή ποιος από τους αιτούντες μπορεί να μετακινηθεί στη θέση που θέλει και</w:t>
      </w:r>
      <w:r>
        <w:rPr>
          <w:rFonts w:eastAsia="Times New Roman"/>
          <w:szCs w:val="24"/>
        </w:rPr>
        <w:t>,</w:t>
      </w:r>
      <w:r>
        <w:rPr>
          <w:rFonts w:eastAsia="Times New Roman"/>
          <w:szCs w:val="24"/>
        </w:rPr>
        <w:t xml:space="preserve"> το κυριότερο, χάνετε κι άλλη μια τεράστια ευκαιρία.</w:t>
      </w:r>
    </w:p>
    <w:p w14:paraId="67A6C879" w14:textId="77777777" w:rsidR="00101048" w:rsidRDefault="00350F3C">
      <w:pPr>
        <w:spacing w:line="600" w:lineRule="auto"/>
        <w:ind w:firstLine="720"/>
        <w:jc w:val="both"/>
        <w:rPr>
          <w:rFonts w:eastAsia="Times New Roman"/>
          <w:szCs w:val="24"/>
        </w:rPr>
      </w:pPr>
      <w:r>
        <w:rPr>
          <w:rFonts w:eastAsia="Times New Roman"/>
          <w:szCs w:val="24"/>
        </w:rPr>
        <w:t>Το άρθρο 16, το οποίο αφορά στο ηλεκτρονι</w:t>
      </w:r>
      <w:r>
        <w:rPr>
          <w:rFonts w:eastAsia="Times New Roman"/>
          <w:szCs w:val="24"/>
        </w:rPr>
        <w:t xml:space="preserve">κό οργανόγραμμα, είναι μεγάλη ευκαιρία να γίνει σωστά. Πράγματι το ελληνικό </w:t>
      </w:r>
      <w:r>
        <w:rPr>
          <w:rFonts w:eastAsia="Times New Roman"/>
          <w:szCs w:val="24"/>
        </w:rPr>
        <w:t>δ</w:t>
      </w:r>
      <w:r>
        <w:rPr>
          <w:rFonts w:eastAsia="Times New Roman"/>
          <w:szCs w:val="24"/>
        </w:rPr>
        <w:t xml:space="preserve">ημόσιο χρειάζεται ηλεκτρονικό οργανόγραμμα. Σήμερα διάβασα και μια σχετική αρθρογραφία από ειδικότερους εμού στον Τύπο, </w:t>
      </w:r>
      <w:r>
        <w:rPr>
          <w:rFonts w:eastAsia="Times New Roman"/>
          <w:szCs w:val="24"/>
        </w:rPr>
        <w:t>στην οποία</w:t>
      </w:r>
      <w:r>
        <w:rPr>
          <w:rFonts w:eastAsia="Times New Roman"/>
          <w:szCs w:val="24"/>
        </w:rPr>
        <w:t xml:space="preserve"> εξηγείται και τεχνικά πώς μπορεί να γίνει σωστά,</w:t>
      </w:r>
      <w:r>
        <w:rPr>
          <w:rFonts w:eastAsia="Times New Roman"/>
          <w:szCs w:val="24"/>
        </w:rPr>
        <w:t xml:space="preserve"> για να έχει ο εκάστοτε Υπουργός την πλήρη εικόνα και των οργανισμών και των στελεχών και έτσι να μπορεί αυτόματα να βλέπει πού </w:t>
      </w:r>
      <w:r>
        <w:rPr>
          <w:rFonts w:eastAsia="Times New Roman"/>
          <w:szCs w:val="24"/>
        </w:rPr>
        <w:t>υπάρχουν</w:t>
      </w:r>
      <w:r>
        <w:rPr>
          <w:rFonts w:eastAsia="Times New Roman"/>
          <w:szCs w:val="24"/>
        </w:rPr>
        <w:t xml:space="preserve"> θέσεις και ποιους ανθρώπους θα μπορούσε να μετακινήσει. Αυτό θα ήταν εξαιρετικό</w:t>
      </w:r>
      <w:r>
        <w:rPr>
          <w:rFonts w:eastAsia="Times New Roman"/>
          <w:szCs w:val="24"/>
        </w:rPr>
        <w:t>,</w:t>
      </w:r>
      <w:r>
        <w:rPr>
          <w:rFonts w:eastAsia="Times New Roman"/>
          <w:szCs w:val="24"/>
        </w:rPr>
        <w:t xml:space="preserve"> αν το κάνατε. Δυστυχώς, ούτε αυτό κάνε</w:t>
      </w:r>
      <w:r>
        <w:rPr>
          <w:rFonts w:eastAsia="Times New Roman"/>
          <w:szCs w:val="24"/>
        </w:rPr>
        <w:t>τε. Φτιάχνετε ένα υποτιθέμενο ηλεκτρονικό οργανόγραμμα</w:t>
      </w:r>
      <w:r>
        <w:rPr>
          <w:rFonts w:eastAsia="Times New Roman"/>
          <w:szCs w:val="24"/>
        </w:rPr>
        <w:t>,</w:t>
      </w:r>
      <w:r>
        <w:rPr>
          <w:rFonts w:eastAsia="Times New Roman"/>
          <w:szCs w:val="24"/>
        </w:rPr>
        <w:t xml:space="preserve"> μόνο και μόνο για την παρούσα κινητικότητα, μόνο και μόνο για να μπορείτε να υλοποιήσετε ευκολότερα το ρουσφέτι στο οποίο αναφερόμουν προηγουμένως.</w:t>
      </w:r>
    </w:p>
    <w:p w14:paraId="67A6C87A" w14:textId="77777777" w:rsidR="00101048" w:rsidRDefault="00350F3C">
      <w:pPr>
        <w:spacing w:line="600" w:lineRule="auto"/>
        <w:ind w:firstLine="720"/>
        <w:jc w:val="both"/>
        <w:rPr>
          <w:rFonts w:eastAsia="Times New Roman"/>
          <w:szCs w:val="24"/>
        </w:rPr>
      </w:pPr>
      <w:r>
        <w:rPr>
          <w:rFonts w:eastAsia="Times New Roman"/>
          <w:szCs w:val="24"/>
        </w:rPr>
        <w:t>Β</w:t>
      </w:r>
      <w:r>
        <w:rPr>
          <w:rFonts w:eastAsia="Times New Roman"/>
          <w:szCs w:val="24"/>
        </w:rPr>
        <w:t>εβαίως, έχει ενδιαφέρον και κάτι ακόμα. Στο άρθρο 4</w:t>
      </w:r>
      <w:r>
        <w:rPr>
          <w:rFonts w:eastAsia="Times New Roman"/>
          <w:szCs w:val="24"/>
        </w:rPr>
        <w:t xml:space="preserve"> προβλέπεται η έναρξη ισχύος του παρόντος νομοσχεδίου, αφού ολοκληρωθεί η αξιολόγηση των δομών και αφού ολοκληρωθούν τα οργανογράμματα. Μάλιστα. Μπορείτε να μας πείτε ένα σχετικό χρονοδιάγραμμα </w:t>
      </w:r>
      <w:r>
        <w:rPr>
          <w:rFonts w:eastAsia="Times New Roman"/>
          <w:szCs w:val="24"/>
        </w:rPr>
        <w:t xml:space="preserve">μέσα στο οποίο </w:t>
      </w:r>
      <w:r>
        <w:rPr>
          <w:rFonts w:eastAsia="Times New Roman"/>
          <w:szCs w:val="24"/>
        </w:rPr>
        <w:t xml:space="preserve">αυτά θα έχουν γίνει; Πότε θα έχουν γίνει αυτά; </w:t>
      </w:r>
      <w:r>
        <w:rPr>
          <w:rFonts w:eastAsia="Times New Roman"/>
          <w:szCs w:val="24"/>
        </w:rPr>
        <w:t>Πείτε μας, για να καταλάβουμε και το νομοσχέδιο, για το οποίο χάνουμε τόσο χρόνο από τη ζωή μας, πότε ακριβώς θα εφαρμοστεί. Είπατε οι συνάδελφοι του ΣΥΡΙΖΑ ότι είναι μεγάλη μεταρρύθμιση. Μπορείτε να μας πείτε ένα χρονικό σημείο και μετά που θα έχουν ολοκλ</w:t>
      </w:r>
      <w:r>
        <w:rPr>
          <w:rFonts w:eastAsia="Times New Roman"/>
          <w:szCs w:val="24"/>
        </w:rPr>
        <w:t xml:space="preserve">ηρωθεί αυτές οι αξιολογήσεις κατά την Κυβέρνησή σας, για να ξέρουμε και πότε θα εφαρμοστεί ο νόμος σας, αυτή η σπουδαία μεταρρύθμιση; </w:t>
      </w:r>
    </w:p>
    <w:p w14:paraId="67A6C87B" w14:textId="77777777" w:rsidR="00101048" w:rsidRDefault="00350F3C">
      <w:pPr>
        <w:spacing w:line="600" w:lineRule="auto"/>
        <w:ind w:firstLine="720"/>
        <w:jc w:val="both"/>
        <w:rPr>
          <w:rFonts w:eastAsia="Times New Roman"/>
          <w:szCs w:val="24"/>
        </w:rPr>
      </w:pPr>
      <w:r>
        <w:rPr>
          <w:rFonts w:eastAsia="Times New Roman"/>
          <w:szCs w:val="24"/>
        </w:rPr>
        <w:t>Θέλω πάρα πολύ να πείτε συγκεκριμένη ημερομηνία, αν μπορείτε, για να μπορούμε μετά εμείς ως Αντιπολίτευση να σας ελέγχουμ</w:t>
      </w:r>
      <w:r>
        <w:rPr>
          <w:rFonts w:eastAsia="Times New Roman"/>
          <w:szCs w:val="24"/>
        </w:rPr>
        <w:t>ε αν όντως πιάσατε τον στόχο που βάλατε.</w:t>
      </w:r>
    </w:p>
    <w:p w14:paraId="67A6C87C" w14:textId="77777777" w:rsidR="00101048" w:rsidRDefault="00350F3C">
      <w:pPr>
        <w:tabs>
          <w:tab w:val="left" w:pos="2738"/>
          <w:tab w:val="center" w:pos="4753"/>
          <w:tab w:val="left" w:pos="5723"/>
        </w:tabs>
        <w:spacing w:line="600" w:lineRule="auto"/>
        <w:ind w:firstLine="709"/>
        <w:jc w:val="both"/>
        <w:rPr>
          <w:rFonts w:eastAsia="Times New Roman" w:cs="Times New Roman"/>
          <w:szCs w:val="24"/>
        </w:rPr>
      </w:pPr>
      <w:r>
        <w:rPr>
          <w:rFonts w:eastAsia="Times New Roman"/>
          <w:szCs w:val="24"/>
        </w:rPr>
        <w:t>Μέχρι στιγμής, ως γνωστόν, δεν έχετε πιάσει απολύτως κανέναν σας στόχο σε κανένα θέμα, κυρίως διότι είχατε αυταπάτες. Αυτός ήταν ο λόγος. Δεν λέγατε ψέματα, κυρίες και κύριοι συνάδελφοι. Είχατε αυταπάτες. Να, ο κύρι</w:t>
      </w:r>
      <w:r>
        <w:rPr>
          <w:rFonts w:eastAsia="Times New Roman"/>
          <w:szCs w:val="24"/>
        </w:rPr>
        <w:t xml:space="preserve">ος συνάδελφος μπροστά, ο κ. </w:t>
      </w:r>
      <w:proofErr w:type="spellStart"/>
      <w:r>
        <w:rPr>
          <w:rFonts w:eastAsia="Times New Roman"/>
          <w:szCs w:val="24"/>
        </w:rPr>
        <w:t>Λάππας</w:t>
      </w:r>
      <w:proofErr w:type="spellEnd"/>
      <w:r>
        <w:rPr>
          <w:rFonts w:eastAsia="Times New Roman"/>
          <w:szCs w:val="24"/>
        </w:rPr>
        <w:t xml:space="preserve">, με κατηγόρησε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της Βουλής κάποτε για την πρόταση που είχα κάνει ως υποψήφιος Αρχηγός της Νέας Δημοκρατίας για την ένταξη της Νέας Δημοκρατίας στο</w:t>
      </w:r>
      <w:r>
        <w:rPr>
          <w:rFonts w:eastAsia="Times New Roman"/>
          <w:szCs w:val="24"/>
        </w:rPr>
        <w:t>ν</w:t>
      </w:r>
      <w:r>
        <w:rPr>
          <w:rFonts w:eastAsia="Times New Roman"/>
          <w:szCs w:val="24"/>
        </w:rPr>
        <w:t xml:space="preserve"> νόμο Κατσέλη και τη μερική διαγραφή των χρεών της</w:t>
      </w:r>
      <w:r>
        <w:rPr>
          <w:rFonts w:eastAsia="Times New Roman"/>
          <w:szCs w:val="24"/>
        </w:rPr>
        <w:t xml:space="preserve"> Νέας Δημοκρατίας.</w:t>
      </w:r>
      <w:r>
        <w:rPr>
          <w:rFonts w:eastAsia="Times New Roman" w:cs="Times New Roman"/>
          <w:szCs w:val="24"/>
        </w:rPr>
        <w:t xml:space="preserve"> </w:t>
      </w:r>
      <w:r>
        <w:rPr>
          <w:rFonts w:eastAsia="Times New Roman" w:cs="Times New Roman"/>
          <w:szCs w:val="24"/>
        </w:rPr>
        <w:t xml:space="preserve">Δεν γνώριζε, όμως, ο κ. </w:t>
      </w:r>
      <w:proofErr w:type="spellStart"/>
      <w:r>
        <w:rPr>
          <w:rFonts w:eastAsia="Times New Roman" w:cs="Times New Roman"/>
          <w:szCs w:val="24"/>
        </w:rPr>
        <w:t>Λάππας</w:t>
      </w:r>
      <w:proofErr w:type="spellEnd"/>
      <w:r>
        <w:rPr>
          <w:rFonts w:eastAsia="Times New Roman" w:cs="Times New Roman"/>
          <w:szCs w:val="24"/>
        </w:rPr>
        <w:t xml:space="preserve"> ότι είχε γίνει διαγραφή του χρέους του ΣΥΡΙΖΑ! Δεν το ξέρατε ότι τα 400 εκατομμύρια είχαν γίνει 230 εκατομμύρια! Είχατε αυταπάτη, κύριε </w:t>
      </w:r>
      <w:proofErr w:type="spellStart"/>
      <w:r>
        <w:rPr>
          <w:rFonts w:eastAsia="Times New Roman" w:cs="Times New Roman"/>
          <w:szCs w:val="24"/>
        </w:rPr>
        <w:t>Λάππα</w:t>
      </w:r>
      <w:proofErr w:type="spellEnd"/>
      <w:r>
        <w:rPr>
          <w:rFonts w:eastAsia="Times New Roman" w:cs="Times New Roman"/>
          <w:szCs w:val="24"/>
        </w:rPr>
        <w:t>! Δεν ξέρατε ότι αυτό για το οποίο με κατηγορούσατε ως πρόταση…</w:t>
      </w:r>
    </w:p>
    <w:p w14:paraId="67A6C87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Σας απαντήσαμε χθες.</w:t>
      </w:r>
    </w:p>
    <w:p w14:paraId="67A6C87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 είχε κάνει ο ΣΥΡΙΖΑ ως πράξη. </w:t>
      </w:r>
    </w:p>
    <w:p w14:paraId="67A6C87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προχθές μάθαμε και κάτι άλλο, κυρία Υπουργέ. Εσείς τελικά δεν ήσασταν του κινήματος «Δεν πληρώνω», ήσασταν του κινήματος «Δεν δηλώνω», διότι είχ</w:t>
      </w:r>
      <w:r>
        <w:rPr>
          <w:rFonts w:eastAsia="Times New Roman" w:cs="Times New Roman"/>
          <w:szCs w:val="24"/>
        </w:rPr>
        <w:t xml:space="preserve">ατε ξεχάσει να δηλώσετε και το ακίνητό σας στην εφορία. Όταν το έμαθα χθες, θυμήθηκα αυτή τη φράση που παίζει συχνά και το ραδιόφωνο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από την κ. Φωτίου -είναι πολύ πετυχημένη φράση- «Απατεώνες είμαστε;». Χθες δόθηκε η απάντηση. Είστε και λίγο απατεώνες, γιατί κάποιο</w:t>
      </w:r>
      <w:r>
        <w:rPr>
          <w:rFonts w:eastAsia="Times New Roman" w:cs="Times New Roman"/>
          <w:szCs w:val="24"/>
        </w:rPr>
        <w:t>ν</w:t>
      </w:r>
      <w:r>
        <w:rPr>
          <w:rFonts w:eastAsia="Times New Roman" w:cs="Times New Roman"/>
          <w:szCs w:val="24"/>
        </w:rPr>
        <w:t xml:space="preserve"> που δεν δηλώνει στο Ε9 την ιδιοκτησία του, δεν τον λες και έντιμο. Κάποιο πρόβλημα έχει. </w:t>
      </w:r>
    </w:p>
    <w:p w14:paraId="67A6C88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Καλά, εντάξε</w:t>
      </w:r>
      <w:r>
        <w:rPr>
          <w:rFonts w:eastAsia="Times New Roman" w:cs="Times New Roman"/>
          <w:szCs w:val="24"/>
        </w:rPr>
        <w:t xml:space="preserve">ι, θα σας απαντήσουμε. </w:t>
      </w:r>
    </w:p>
    <w:p w14:paraId="67A6C88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Μη με διακόπτετε, κύριε </w:t>
      </w:r>
      <w:proofErr w:type="spellStart"/>
      <w:r>
        <w:rPr>
          <w:rFonts w:eastAsia="Times New Roman" w:cs="Times New Roman"/>
          <w:szCs w:val="24"/>
        </w:rPr>
        <w:t>Λάππα</w:t>
      </w:r>
      <w:proofErr w:type="spellEnd"/>
      <w:r>
        <w:rPr>
          <w:rFonts w:eastAsia="Times New Roman" w:cs="Times New Roman"/>
          <w:szCs w:val="24"/>
        </w:rPr>
        <w:t xml:space="preserve">. Σας ξαναλέω, με κατηγορήσατε και εν τη απουσία μου -πράγμα απαράδεκτο για συνάδελφο- αλλά αυτό σας το συγχωρώ. </w:t>
      </w:r>
    </w:p>
    <w:p w14:paraId="67A6C88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σας κατηγόρησα. </w:t>
      </w:r>
    </w:p>
    <w:p w14:paraId="67A6C88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w:t>
      </w:r>
      <w:r>
        <w:rPr>
          <w:rFonts w:eastAsia="Times New Roman" w:cs="Times New Roman"/>
          <w:b/>
          <w:szCs w:val="24"/>
        </w:rPr>
        <w:t xml:space="preserve">ΕΩΡΓΙΑΔΗΣ: </w:t>
      </w:r>
      <w:r>
        <w:rPr>
          <w:rFonts w:eastAsia="Times New Roman" w:cs="Times New Roman"/>
          <w:szCs w:val="24"/>
        </w:rPr>
        <w:t>Με κατηγορήσατε εν τη απουσία μου, ενώ το κόμμα σας διέγραψε 230 εκατομμύρια χρέους, ενώ το κόμμα σας πήρε δάνειο από την Ε</w:t>
      </w:r>
      <w:r>
        <w:rPr>
          <w:rFonts w:eastAsia="Times New Roman" w:cs="Times New Roman"/>
          <w:szCs w:val="24"/>
        </w:rPr>
        <w:t xml:space="preserve">θνική </w:t>
      </w:r>
      <w:r>
        <w:rPr>
          <w:rFonts w:eastAsia="Times New Roman" w:cs="Times New Roman"/>
          <w:szCs w:val="24"/>
        </w:rPr>
        <w:t>Τ</w:t>
      </w:r>
      <w:r>
        <w:rPr>
          <w:rFonts w:eastAsia="Times New Roman" w:cs="Times New Roman"/>
          <w:szCs w:val="24"/>
        </w:rPr>
        <w:t>ράπεζα</w:t>
      </w:r>
      <w:r>
        <w:rPr>
          <w:rFonts w:eastAsia="Times New Roman" w:cs="Times New Roman"/>
          <w:szCs w:val="24"/>
        </w:rPr>
        <w:t xml:space="preserve"> με εμπράγματη εγγύηση ένα ακίνητο, το οποίο το κόμμα σας δεν είχε δηλώσει στην εφορία. </w:t>
      </w:r>
    </w:p>
    <w:p w14:paraId="67A6C88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Έ</w:t>
      </w:r>
      <w:r>
        <w:rPr>
          <w:rFonts w:eastAsia="Times New Roman" w:cs="Times New Roman"/>
          <w:szCs w:val="24"/>
        </w:rPr>
        <w:t>τσι λέτε; Να πάτε στον εισαγγελέα!</w:t>
      </w:r>
    </w:p>
    <w:p w14:paraId="67A6C88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w:t>
      </w:r>
      <w:r>
        <w:rPr>
          <w:rFonts w:eastAsia="Times New Roman" w:cs="Times New Roman"/>
          <w:b/>
          <w:szCs w:val="24"/>
        </w:rPr>
        <w:t xml:space="preserve">ΑΔΩΝΙΣ ΓΕΩΡΓΙΑΔΗΣ: </w:t>
      </w:r>
      <w:r>
        <w:rPr>
          <w:rFonts w:eastAsia="Times New Roman" w:cs="Times New Roman"/>
          <w:szCs w:val="24"/>
        </w:rPr>
        <w:t xml:space="preserve">Άρα έχετε κάνει σειρά παρανομιών, όχι μία! Όλα όσα κατηγορούσατε τους αντιπάλους σας, τα έχετε κάνει όλα, γιατί τέτοιοι είστε, υποκριτές! </w:t>
      </w:r>
    </w:p>
    <w:p w14:paraId="67A6C88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ευτυχώς -για να κλείσω- ο ελληνικός λαός </w:t>
      </w:r>
      <w:r>
        <w:rPr>
          <w:rFonts w:eastAsia="Times New Roman" w:cs="Times New Roman"/>
          <w:szCs w:val="24"/>
        </w:rPr>
        <w:t>σας</w:t>
      </w:r>
      <w:r>
        <w:rPr>
          <w:rFonts w:eastAsia="Times New Roman" w:cs="Times New Roman"/>
          <w:szCs w:val="24"/>
        </w:rPr>
        <w:t xml:space="preserve"> κατ</w:t>
      </w:r>
      <w:r>
        <w:rPr>
          <w:rFonts w:eastAsia="Times New Roman" w:cs="Times New Roman"/>
          <w:szCs w:val="24"/>
        </w:rPr>
        <w:t>άλαβε και οι ώρες σας στην Κυβέρνηση είναι προφανώς μετρημένες, όπως καταλάβαμε και από την προχθεσινή ομιλία του κυρίου Πρωθυπουργού. Να είστε καλά!</w:t>
      </w:r>
    </w:p>
    <w:p w14:paraId="67A6C887" w14:textId="77777777" w:rsidR="00101048" w:rsidRDefault="00350F3C">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A6C88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7A6C88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Σαρίδης</w:t>
      </w:r>
      <w:proofErr w:type="spellEnd"/>
      <w:r>
        <w:rPr>
          <w:rFonts w:eastAsia="Times New Roman" w:cs="Times New Roman"/>
          <w:szCs w:val="24"/>
        </w:rPr>
        <w:t xml:space="preserve">, Κοινοβουλευτικός Εκπρόσωπος της Ένωσης Κεντρώων, έχει τον λόγο. </w:t>
      </w:r>
    </w:p>
    <w:p w14:paraId="67A6C88A"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Κύριε Πρόεδρε, θα ήθελα τον λόγο. </w:t>
      </w:r>
    </w:p>
    <w:p w14:paraId="67A6C88B" w14:textId="77777777" w:rsidR="00101048" w:rsidRDefault="00350F3C">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w:t>
      </w:r>
      <w:r>
        <w:rPr>
          <w:rFonts w:eastAsia="Times New Roman" w:cs="Times New Roman"/>
          <w:b/>
          <w:szCs w:val="24"/>
        </w:rPr>
        <w:t xml:space="preserve">ΑΔΩΝΙΣ ΓΕΩΡΓΙΑΔΗΣ: </w:t>
      </w:r>
      <w:r>
        <w:rPr>
          <w:rFonts w:eastAsia="Times New Roman" w:cs="Times New Roman"/>
          <w:szCs w:val="24"/>
        </w:rPr>
        <w:t>Κύριε Πρόεδρε, η κυ</w:t>
      </w:r>
      <w:r>
        <w:rPr>
          <w:rFonts w:eastAsia="Times New Roman" w:cs="Times New Roman"/>
          <w:szCs w:val="24"/>
        </w:rPr>
        <w:t>ρία Υπουργός θέλει τον λόγο. Μην της τον στερείτε!</w:t>
      </w:r>
    </w:p>
    <w:p w14:paraId="67A6C88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Επί της παρεμβάσεως του κ. Γεωργιάδη;</w:t>
      </w:r>
    </w:p>
    <w:p w14:paraId="67A6C88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ΑΣ </w:t>
      </w:r>
      <w:r>
        <w:rPr>
          <w:rFonts w:eastAsia="Times New Roman" w:cs="Times New Roman"/>
          <w:b/>
          <w:szCs w:val="24"/>
        </w:rPr>
        <w:t xml:space="preserve">ΛΑΠΠΑΣ: </w:t>
      </w:r>
      <w:r>
        <w:rPr>
          <w:rFonts w:eastAsia="Times New Roman" w:cs="Times New Roman"/>
          <w:szCs w:val="24"/>
        </w:rPr>
        <w:t xml:space="preserve">Κύριε Πρόεδρε, θα ήθελα και εγώ τον λόγο. </w:t>
      </w:r>
    </w:p>
    <w:p w14:paraId="67A6C88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Όχι, δεν έχει τέτοια. </w:t>
      </w:r>
    </w:p>
    <w:p w14:paraId="67A6C88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Κοινοβουλευτικός Εκπρόσωπος είμαι.</w:t>
      </w:r>
    </w:p>
    <w:p w14:paraId="67A6C89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Και λοιπόν;  Ο κ. Γεωργιάδης έκανε μια πολιτική κριτική με βάση τα δικά του δεδομένα. Δεν απαντάμε κάθε φορά.</w:t>
      </w:r>
    </w:p>
    <w:p w14:paraId="67A6C89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Όχι κριτική! Είπε σοβαρά ψεύδη, κύριε</w:t>
      </w:r>
      <w:r>
        <w:rPr>
          <w:rFonts w:eastAsia="Times New Roman" w:cs="Times New Roman"/>
          <w:szCs w:val="24"/>
        </w:rPr>
        <w:t xml:space="preserve"> Πρόεδρε! Ποια δεδομένα; </w:t>
      </w:r>
    </w:p>
    <w:p w14:paraId="67A6C89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Απολύτως δεδομένα είναι!</w:t>
      </w:r>
    </w:p>
    <w:p w14:paraId="67A6C89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Μα, μην τους στερείτε τον λόγο, κύριε Πρόεδρε! </w:t>
      </w:r>
    </w:p>
    <w:p w14:paraId="67A6C89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παρακαλώ, κύριε Γεωργιάδη! </w:t>
      </w:r>
    </w:p>
    <w:p w14:paraId="67A6C89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μπορεί την πολιτική κριτική</w:t>
      </w:r>
      <w:r>
        <w:rPr>
          <w:rFonts w:eastAsia="Times New Roman" w:cs="Times New Roman"/>
          <w:szCs w:val="24"/>
        </w:rPr>
        <w:t xml:space="preserve"> που ασκείται κάθε φορά να την απαντάμε, είτε μας αρέσει είτε δεν μας αρέσει. Τι να κάνουμε; </w:t>
      </w:r>
    </w:p>
    <w:p w14:paraId="67A6C89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Είναι γεγονότα, κύριε Πρόεδρε!</w:t>
      </w:r>
    </w:p>
    <w:p w14:paraId="67A6C89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η συνάδελφός σας κ. </w:t>
      </w:r>
      <w:proofErr w:type="spellStart"/>
      <w:r>
        <w:rPr>
          <w:rFonts w:eastAsia="Times New Roman" w:cs="Times New Roman"/>
          <w:szCs w:val="24"/>
        </w:rPr>
        <w:t>Σταμπουλή</w:t>
      </w:r>
      <w:proofErr w:type="spellEnd"/>
      <w:r>
        <w:rPr>
          <w:rFonts w:eastAsia="Times New Roman" w:cs="Times New Roman"/>
          <w:szCs w:val="24"/>
        </w:rPr>
        <w:t xml:space="preserve"> προηγουμένως, αναφ</w:t>
      </w:r>
      <w:r>
        <w:rPr>
          <w:rFonts w:eastAsia="Times New Roman" w:cs="Times New Roman"/>
          <w:szCs w:val="24"/>
        </w:rPr>
        <w:t xml:space="preserve">ερόμενη στη Νέα Δημοκρατία, μίλησε για τον </w:t>
      </w:r>
      <w:proofErr w:type="spellStart"/>
      <w:r>
        <w:rPr>
          <w:rFonts w:eastAsia="Times New Roman" w:cs="Times New Roman"/>
          <w:szCs w:val="24"/>
        </w:rPr>
        <w:t>Μανιαδάκη</w:t>
      </w:r>
      <w:proofErr w:type="spellEnd"/>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Έπρεπε να απαντήσουν; Αυτή τη δουλειά θα κάνουμε τώρα; Σας παρακαλώ!</w:t>
      </w:r>
    </w:p>
    <w:p w14:paraId="67A6C89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Άλλο αυτό! Εδώ λένε ότι χρωστάμε 250 εκατομμύρια ευρώ!</w:t>
      </w:r>
    </w:p>
    <w:p w14:paraId="67A6C899" w14:textId="77777777" w:rsidR="00101048" w:rsidRDefault="00350F3C">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7A6C89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Σπυρίδων Λυκούδης): </w:t>
      </w:r>
      <w:r>
        <w:rPr>
          <w:rFonts w:eastAsia="Times New Roman" w:cs="Times New Roman"/>
          <w:szCs w:val="24"/>
        </w:rPr>
        <w:t xml:space="preserve">Ορίστε, κυρία Υπουργέ, έχετε τον λόγο. </w:t>
      </w:r>
    </w:p>
    <w:p w14:paraId="67A6C89B"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Θα μιλήσω για ένα λεπτό μόνο, κύριε Πρόεδρε. </w:t>
      </w:r>
    </w:p>
    <w:p w14:paraId="67A6C89C" w14:textId="77777777" w:rsidR="00101048" w:rsidRDefault="00350F3C">
      <w:pPr>
        <w:spacing w:line="600" w:lineRule="auto"/>
        <w:ind w:firstLine="720"/>
        <w:jc w:val="both"/>
        <w:rPr>
          <w:rFonts w:eastAsia="Times New Roman"/>
          <w:szCs w:val="24"/>
        </w:rPr>
      </w:pPr>
      <w:r>
        <w:rPr>
          <w:rFonts w:eastAsia="Times New Roman"/>
          <w:szCs w:val="24"/>
        </w:rPr>
        <w:t>Κύριε Γεωργιάδη, πρώτον, το ίδιο ούτε είμαστε ούτε θα γίνουμε. Έχετε πίσω σας σαράντα χρόνια στ</w:t>
      </w:r>
      <w:r>
        <w:rPr>
          <w:rFonts w:eastAsia="Times New Roman"/>
          <w:szCs w:val="24"/>
        </w:rPr>
        <w:t xml:space="preserve">η χώρα, όχι εσείς προσωπικά, πολιτικούς χώρους εκπροσωπούμε όλοι εδώ, με τις ευθύνες που αναλογούν. Δεν είστε από παρθενογένεση. Εκθρέψατε αυτό που λέγεται </w:t>
      </w:r>
      <w:r>
        <w:rPr>
          <w:rFonts w:eastAsia="Times New Roman"/>
          <w:szCs w:val="24"/>
        </w:rPr>
        <w:t>δ</w:t>
      </w:r>
      <w:r>
        <w:rPr>
          <w:rFonts w:eastAsia="Times New Roman"/>
          <w:szCs w:val="24"/>
        </w:rPr>
        <w:t>ημόσιο σήμερα, με όλους τους κακούς όρους τους οποίους σήμερα περιγράφετε</w:t>
      </w:r>
      <w:r>
        <w:rPr>
          <w:rFonts w:eastAsia="Times New Roman"/>
          <w:szCs w:val="24"/>
        </w:rPr>
        <w:t>,</w:t>
      </w:r>
      <w:r>
        <w:rPr>
          <w:rFonts w:eastAsia="Times New Roman"/>
          <w:szCs w:val="24"/>
        </w:rPr>
        <w:t xml:space="preserve"> σαν να μην τους θυμάστε. </w:t>
      </w:r>
      <w:r>
        <w:rPr>
          <w:rFonts w:eastAsia="Times New Roman"/>
          <w:szCs w:val="24"/>
        </w:rPr>
        <w:t>Ε</w:t>
      </w:r>
      <w:r>
        <w:rPr>
          <w:rFonts w:eastAsia="Times New Roman"/>
          <w:szCs w:val="24"/>
        </w:rPr>
        <w:t xml:space="preserve">παναλαμβάνω, δεν αναφέρομαι σε </w:t>
      </w:r>
      <w:proofErr w:type="spellStart"/>
      <w:r>
        <w:rPr>
          <w:rFonts w:eastAsia="Times New Roman"/>
          <w:szCs w:val="24"/>
        </w:rPr>
        <w:t>ε</w:t>
      </w:r>
      <w:r>
        <w:rPr>
          <w:rFonts w:eastAsia="Times New Roman"/>
          <w:szCs w:val="24"/>
        </w:rPr>
        <w:t>σας</w:t>
      </w:r>
      <w:proofErr w:type="spellEnd"/>
      <w:r>
        <w:rPr>
          <w:rFonts w:eastAsia="Times New Roman"/>
          <w:szCs w:val="24"/>
        </w:rPr>
        <w:t xml:space="preserve"> προσωπικά. </w:t>
      </w:r>
    </w:p>
    <w:p w14:paraId="67A6C89D" w14:textId="77777777" w:rsidR="00101048" w:rsidRDefault="00350F3C">
      <w:pPr>
        <w:spacing w:line="600" w:lineRule="auto"/>
        <w:ind w:firstLine="720"/>
        <w:jc w:val="both"/>
        <w:rPr>
          <w:rFonts w:eastAsia="Times New Roman"/>
          <w:szCs w:val="24"/>
        </w:rPr>
      </w:pPr>
      <w:r>
        <w:rPr>
          <w:rFonts w:eastAsia="Times New Roman"/>
          <w:szCs w:val="24"/>
        </w:rPr>
        <w:t xml:space="preserve">Ταυτοχρόνως, το ΠΑΣΟΚ και η Νέα Δημοκρατία είναι υπεύθυνοι για την κατάσταση της χώρας σήμερα. Και αυτό, επίσης, το ξεχνάμε. </w:t>
      </w:r>
      <w:r>
        <w:rPr>
          <w:rFonts w:eastAsia="Times New Roman"/>
          <w:szCs w:val="24"/>
        </w:rPr>
        <w:t>Έ</w:t>
      </w:r>
      <w:r>
        <w:rPr>
          <w:rFonts w:eastAsia="Times New Roman"/>
          <w:szCs w:val="24"/>
        </w:rPr>
        <w:t>ρχεστε σήμερα ξαφνικά ως επικριτές, λες και ο ΣΥΡΙΖΑ κυ</w:t>
      </w:r>
      <w:r>
        <w:rPr>
          <w:rFonts w:eastAsia="Times New Roman"/>
          <w:szCs w:val="24"/>
        </w:rPr>
        <w:t xml:space="preserve">βερνούσε σαράντα χρόνια. Δεν το δικαιούσθε αυτό. Εμείς σήμερα παλεύουμε να βγάλουμε τη χώρα και τον ελληνικό λαό από τα αδιέξοδα στα οποία τους φέρατε εσείς. Αυτό κάνουμε και αυτό θα κάνουμε. </w:t>
      </w:r>
    </w:p>
    <w:p w14:paraId="67A6C89E" w14:textId="77777777" w:rsidR="00101048" w:rsidRDefault="00350F3C">
      <w:pPr>
        <w:spacing w:line="600" w:lineRule="auto"/>
        <w:ind w:firstLine="720"/>
        <w:jc w:val="both"/>
        <w:rPr>
          <w:rFonts w:eastAsia="Times New Roman"/>
          <w:szCs w:val="24"/>
        </w:rPr>
      </w:pPr>
      <w:r>
        <w:rPr>
          <w:rFonts w:eastAsia="Times New Roman"/>
          <w:szCs w:val="24"/>
        </w:rPr>
        <w:t>Ό</w:t>
      </w:r>
      <w:r>
        <w:rPr>
          <w:rFonts w:eastAsia="Times New Roman"/>
          <w:szCs w:val="24"/>
        </w:rPr>
        <w:t>σο κι αν θέλετε να ξαναγυρίσετε γρήγορα στις καρέκλες της εξου</w:t>
      </w:r>
      <w:r>
        <w:rPr>
          <w:rFonts w:eastAsia="Times New Roman"/>
          <w:szCs w:val="24"/>
        </w:rPr>
        <w:t>σίας -αντιλαμβανόμαστε ότι έχετε συνηθίσει, δεν μπορείτε χωρίς αυτές-</w:t>
      </w:r>
      <w:r>
        <w:rPr>
          <w:rFonts w:eastAsia="Times New Roman"/>
          <w:szCs w:val="24"/>
        </w:rPr>
        <w:t>,</w:t>
      </w:r>
      <w:r>
        <w:rPr>
          <w:rFonts w:eastAsia="Times New Roman"/>
          <w:szCs w:val="24"/>
        </w:rPr>
        <w:t xml:space="preserve"> πραγματικά μπορώ να σας πω ότι η Κυβέρνηση αυτή είναι αυτή που θα βγάλει τη χώρα από το αδιέξοδο το 2019, θα ξαναγίνουν εκλογές και τότε θα δούμε τι θα πει ο ελληνικός λαός. </w:t>
      </w:r>
    </w:p>
    <w:p w14:paraId="67A6C89F" w14:textId="77777777" w:rsidR="00101048" w:rsidRDefault="00350F3C">
      <w:pPr>
        <w:spacing w:line="600" w:lineRule="auto"/>
        <w:ind w:firstLine="720"/>
        <w:jc w:val="both"/>
        <w:rPr>
          <w:rFonts w:eastAsia="Times New Roman"/>
          <w:szCs w:val="24"/>
        </w:rPr>
      </w:pPr>
      <w:r>
        <w:rPr>
          <w:rFonts w:eastAsia="Times New Roman"/>
          <w:szCs w:val="24"/>
        </w:rPr>
        <w:t xml:space="preserve">Ωστόσο, σήμερα εμείς έχουμε εθνικό καθήκον και θα το εκπληρώσουμε με κάθε θυσία και με κάθε αυταπάρνηση, προκειμένου να σώσουμε τη χώρα και να σώσουμε και τον ελληνικό λαό -επαναλαμβάνω- από εκεί που τον φέρατε εσείς. </w:t>
      </w:r>
    </w:p>
    <w:p w14:paraId="67A6C8A0" w14:textId="77777777" w:rsidR="00101048" w:rsidRDefault="00350F3C">
      <w:pPr>
        <w:spacing w:line="600" w:lineRule="auto"/>
        <w:ind w:firstLine="720"/>
        <w:jc w:val="both"/>
        <w:rPr>
          <w:rFonts w:eastAsia="Times New Roman"/>
          <w:szCs w:val="24"/>
        </w:rPr>
      </w:pPr>
      <w:r>
        <w:rPr>
          <w:rFonts w:eastAsia="Times New Roman"/>
          <w:szCs w:val="24"/>
        </w:rPr>
        <w:t>Επίσης, απατεώνες, κύριε Γεωργιάδη…</w:t>
      </w:r>
    </w:p>
    <w:p w14:paraId="67A6C8A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(Σπυρίδων Λυκούδης): </w:t>
      </w:r>
      <w:r>
        <w:rPr>
          <w:rFonts w:eastAsia="Times New Roman" w:cs="Times New Roman"/>
          <w:szCs w:val="24"/>
        </w:rPr>
        <w:t xml:space="preserve">Ευχαριστούμε, κυρία Υπουργέ. </w:t>
      </w:r>
    </w:p>
    <w:p w14:paraId="67A6C8A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67A6C8A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θα ήθελα τον λόγο.</w:t>
      </w:r>
    </w:p>
    <w:p w14:paraId="67A6C8A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ξέρετε, εμένα μου αρέσει πάρα πολύ αυτή η αντιπαράθεση. Είναι </w:t>
      </w:r>
      <w:r>
        <w:rPr>
          <w:rFonts w:eastAsia="Times New Roman" w:cs="Times New Roman"/>
          <w:szCs w:val="24"/>
        </w:rPr>
        <w:t xml:space="preserve">πολύ ενδιαφέρουσα. Όμως, δεν αρέσει στη διαδικασία. Η διαδικασία είναι προδιαγεγραμμένη. </w:t>
      </w:r>
    </w:p>
    <w:p w14:paraId="67A6C8A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το σέβομαι αυτό, αλλά όταν λέγονται κάποια πράγματα…</w:t>
      </w:r>
    </w:p>
    <w:p w14:paraId="67A6C8A6"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Χθες που δεν ήσασταν</w:t>
      </w:r>
      <w:r>
        <w:rPr>
          <w:rFonts w:eastAsia="Times New Roman"/>
          <w:szCs w:val="24"/>
        </w:rPr>
        <w:t xml:space="preserve"> εδώ, ειπώθηκε όλη η απάντηση περί του ακινήτου του ΣΥΡΙΖΑ και δυστυχώς…</w:t>
      </w:r>
    </w:p>
    <w:p w14:paraId="67A6C8A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Υπουργέ, θα σας διακόψω και </w:t>
      </w:r>
      <w:proofErr w:type="spellStart"/>
      <w:r>
        <w:rPr>
          <w:rFonts w:eastAsia="Times New Roman" w:cs="Times New Roman"/>
          <w:szCs w:val="24"/>
        </w:rPr>
        <w:t>ε</w:t>
      </w:r>
      <w:r>
        <w:rPr>
          <w:rFonts w:eastAsia="Times New Roman" w:cs="Times New Roman"/>
          <w:szCs w:val="24"/>
        </w:rPr>
        <w:t>σας</w:t>
      </w:r>
      <w:proofErr w:type="spellEnd"/>
      <w:r>
        <w:rPr>
          <w:rFonts w:eastAsia="Times New Roman" w:cs="Times New Roman"/>
          <w:szCs w:val="24"/>
        </w:rPr>
        <w:t>. Δεν μπορεί να γίνει διάλογος τώρα για το ακίνητο της Κουμουνδούρου. Συζητάμε τα θέματα της κινητικότητας και τε</w:t>
      </w:r>
      <w:r>
        <w:rPr>
          <w:rFonts w:eastAsia="Times New Roman" w:cs="Times New Roman"/>
          <w:szCs w:val="24"/>
        </w:rPr>
        <w:t xml:space="preserve">λικά θα συζητήσουμε </w:t>
      </w:r>
      <w:r w:rsidRPr="00825E26">
        <w:rPr>
          <w:rFonts w:eastAsia="Times New Roman" w:cs="Times New Roman"/>
          <w:szCs w:val="24"/>
        </w:rPr>
        <w:t>για την εφορία της Κου</w:t>
      </w:r>
      <w:r w:rsidRPr="00825E26">
        <w:rPr>
          <w:rFonts w:eastAsia="Times New Roman" w:cs="Times New Roman"/>
          <w:szCs w:val="24"/>
        </w:rPr>
        <w:t>μ</w:t>
      </w:r>
      <w:r w:rsidRPr="00825E26">
        <w:rPr>
          <w:rFonts w:eastAsia="Times New Roman" w:cs="Times New Roman"/>
          <w:szCs w:val="24"/>
        </w:rPr>
        <w:t>ουνδούρου;</w:t>
      </w:r>
    </w:p>
    <w:p w14:paraId="67A6C8A8"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Ωραία, κλείνω. </w:t>
      </w:r>
    </w:p>
    <w:p w14:paraId="67A6C8A9" w14:textId="77777777" w:rsidR="00101048" w:rsidRDefault="00350F3C">
      <w:pPr>
        <w:spacing w:line="600" w:lineRule="auto"/>
        <w:ind w:firstLine="720"/>
        <w:jc w:val="both"/>
        <w:rPr>
          <w:rFonts w:eastAsia="Times New Roman"/>
          <w:szCs w:val="24"/>
        </w:rPr>
      </w:pPr>
      <w:r>
        <w:rPr>
          <w:rFonts w:eastAsia="Times New Roman"/>
          <w:szCs w:val="24"/>
        </w:rPr>
        <w:t>Απατεώνας λέγεται αυτός που συνειδητά πήρε δάνεια που δεν μπορεί να εξοφλήσει, δεν τα εξοφλεί, δεν απαντά και δεν έχει και καμμία δ</w:t>
      </w:r>
      <w:r>
        <w:rPr>
          <w:rFonts w:eastAsia="Times New Roman"/>
          <w:szCs w:val="24"/>
        </w:rPr>
        <w:t>υνατότητα να τα εξοφλήσει.</w:t>
      </w:r>
    </w:p>
    <w:p w14:paraId="67A6C8AA" w14:textId="77777777" w:rsidR="00101048" w:rsidRDefault="00350F3C">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Ούτε να τα ρυθμίσει.</w:t>
      </w:r>
    </w:p>
    <w:p w14:paraId="67A6C8AB"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Ούτε καν να τα ρυθμίσει. Αυτός λέγεται απατεώνας.</w:t>
      </w:r>
    </w:p>
    <w:p w14:paraId="67A6C8AC" w14:textId="77777777" w:rsidR="00101048" w:rsidRDefault="00350F3C">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Κύριε Πρόεδρε, να μου δώσετε τον λόγο τώρα, γιατί τουλάχιστον για τα θέματα του τι είναι απατεώνας, δεν μπορώ να το ανεχθώ άλλο. Θέλω τον λόγο. Σας παρακαλώ πάρα πολύ!</w:t>
      </w:r>
    </w:p>
    <w:p w14:paraId="67A6C8AD"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Μα, κύριε Τζαβάρα, η διαδικασία δεν προβλέπει…</w:t>
      </w:r>
    </w:p>
    <w:p w14:paraId="67A6C8AE" w14:textId="77777777" w:rsidR="00101048" w:rsidRDefault="00350F3C">
      <w:pPr>
        <w:spacing w:line="600" w:lineRule="auto"/>
        <w:ind w:firstLine="720"/>
        <w:jc w:val="both"/>
        <w:rPr>
          <w:rFonts w:eastAsia="Times New Roman"/>
          <w:szCs w:val="24"/>
        </w:rPr>
      </w:pPr>
      <w:r>
        <w:rPr>
          <w:rFonts w:eastAsia="Times New Roman"/>
          <w:b/>
          <w:szCs w:val="24"/>
        </w:rPr>
        <w:t>ΚΩΝΣΤΑΝΤΙ</w:t>
      </w:r>
      <w:r>
        <w:rPr>
          <w:rFonts w:eastAsia="Times New Roman"/>
          <w:b/>
          <w:szCs w:val="24"/>
        </w:rPr>
        <w:t xml:space="preserve">ΝΟΣ ΤΖΑΒΑΡΑΣ: </w:t>
      </w:r>
      <w:r>
        <w:rPr>
          <w:rFonts w:eastAsia="Times New Roman"/>
          <w:szCs w:val="24"/>
        </w:rPr>
        <w:t>Σας παρακαλώ πάρα πολύ!</w:t>
      </w:r>
    </w:p>
    <w:p w14:paraId="67A6C8AF"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Είναι απολύτως βέβαιο ότι μετά από </w:t>
      </w:r>
      <w:proofErr w:type="spellStart"/>
      <w:r>
        <w:rPr>
          <w:rFonts w:eastAsia="Times New Roman"/>
          <w:szCs w:val="24"/>
        </w:rPr>
        <w:t>ε</w:t>
      </w:r>
      <w:r>
        <w:rPr>
          <w:rFonts w:eastAsia="Times New Roman"/>
          <w:szCs w:val="24"/>
        </w:rPr>
        <w:t>σας</w:t>
      </w:r>
      <w:proofErr w:type="spellEnd"/>
      <w:r>
        <w:rPr>
          <w:rFonts w:eastAsia="Times New Roman"/>
          <w:szCs w:val="24"/>
        </w:rPr>
        <w:t xml:space="preserve"> θα ζητήσει τον λόγο ο κ. </w:t>
      </w:r>
      <w:proofErr w:type="spellStart"/>
      <w:r>
        <w:rPr>
          <w:rFonts w:eastAsia="Times New Roman"/>
          <w:szCs w:val="24"/>
        </w:rPr>
        <w:t>Λάππας</w:t>
      </w:r>
      <w:proofErr w:type="spellEnd"/>
      <w:r>
        <w:rPr>
          <w:rFonts w:eastAsia="Times New Roman"/>
          <w:szCs w:val="24"/>
        </w:rPr>
        <w:t>.</w:t>
      </w:r>
    </w:p>
    <w:p w14:paraId="67A6C8B0" w14:textId="77777777" w:rsidR="00101048" w:rsidRDefault="00350F3C">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Τι να κάνουμε δηλαδή; Με </w:t>
      </w:r>
      <w:proofErr w:type="spellStart"/>
      <w:r>
        <w:rPr>
          <w:rFonts w:eastAsia="Times New Roman"/>
          <w:szCs w:val="24"/>
        </w:rPr>
        <w:t>συγχωρείτε</w:t>
      </w:r>
      <w:proofErr w:type="spellEnd"/>
      <w:r>
        <w:rPr>
          <w:rFonts w:eastAsia="Times New Roman"/>
          <w:szCs w:val="24"/>
        </w:rPr>
        <w:t xml:space="preserve"> πολύ! Λέει πουθενά ο Κανονισμός ότι πρέπει να ακούμε τ</w:t>
      </w:r>
      <w:r>
        <w:rPr>
          <w:rFonts w:eastAsia="Times New Roman"/>
          <w:szCs w:val="24"/>
        </w:rPr>
        <w:t xml:space="preserve">ην κυρία Υπουργό να λέει πράγματα τα οποία παραβιάζουν ακόμα και τις στοιχειώδεις πτυχές της λογικής; </w:t>
      </w:r>
    </w:p>
    <w:p w14:paraId="67A6C8B1" w14:textId="77777777" w:rsidR="00101048" w:rsidRDefault="00350F3C">
      <w:pPr>
        <w:spacing w:line="600" w:lineRule="auto"/>
        <w:ind w:firstLine="720"/>
        <w:jc w:val="both"/>
        <w:rPr>
          <w:rFonts w:eastAsia="Times New Roman"/>
          <w:szCs w:val="24"/>
        </w:rPr>
      </w:pPr>
      <w:r>
        <w:rPr>
          <w:rFonts w:eastAsia="Times New Roman"/>
          <w:szCs w:val="24"/>
        </w:rPr>
        <w:t>Απατεώνας, λοιπόν -θα μου επιτρέψετε να πω- είναι αυτός που υπόσχεται πράγματα στον ελληνικό λαό, υφαρπάζει την ψήφο του και εμφανίζεται επί δύο χρόνια ν</w:t>
      </w:r>
      <w:r>
        <w:rPr>
          <w:rFonts w:eastAsia="Times New Roman"/>
          <w:szCs w:val="24"/>
        </w:rPr>
        <w:t>α κάνει ότι δεν καταλαβαίνει τι είχε αναλάβει απέναντι στον ελληνικό λαό.</w:t>
      </w:r>
    </w:p>
    <w:p w14:paraId="67A6C8B2" w14:textId="77777777" w:rsidR="00101048" w:rsidRDefault="00350F3C">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πάρα πολύ, αυτό να σταματήσει! </w:t>
      </w:r>
    </w:p>
    <w:p w14:paraId="67A6C8B3"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Σας ευχαριστώ πολύ.</w:t>
      </w:r>
    </w:p>
    <w:p w14:paraId="67A6C8B4" w14:textId="77777777" w:rsidR="00101048" w:rsidRDefault="00350F3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w:t>
      </w:r>
      <w:r>
        <w:rPr>
          <w:rFonts w:eastAsia="Times New Roman"/>
          <w:szCs w:val="24"/>
        </w:rPr>
        <w:t>ε</w:t>
      </w:r>
      <w:r>
        <w:rPr>
          <w:rFonts w:eastAsia="Times New Roman"/>
          <w:szCs w:val="24"/>
        </w:rPr>
        <w:t>τε τον λόγο για δώδεκα λεπτά.</w:t>
      </w:r>
    </w:p>
    <w:p w14:paraId="67A6C8B5" w14:textId="77777777" w:rsidR="00101048" w:rsidRDefault="00350F3C">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w:t>
      </w:r>
      <w:r>
        <w:rPr>
          <w:rFonts w:eastAsia="Times New Roman"/>
          <w:szCs w:val="24"/>
        </w:rPr>
        <w:t>ε Πρόεδρε.</w:t>
      </w:r>
    </w:p>
    <w:p w14:paraId="67A6C8B6" w14:textId="77777777" w:rsidR="00101048" w:rsidRDefault="00350F3C">
      <w:pPr>
        <w:spacing w:line="600" w:lineRule="auto"/>
        <w:ind w:firstLine="720"/>
        <w:jc w:val="both"/>
        <w:rPr>
          <w:rFonts w:eastAsia="Times New Roman"/>
          <w:szCs w:val="24"/>
        </w:rPr>
      </w:pPr>
      <w:r>
        <w:rPr>
          <w:rFonts w:eastAsia="Times New Roman"/>
          <w:szCs w:val="24"/>
        </w:rPr>
        <w:t xml:space="preserve">Κυρίες και κύριοι συνάδελφοι, η Βουλή προσπαθεί να νομοθετήσει και η Κυβέρνηση κάνει πως κυβερνάει. Στους δεκατέσσερις μήνες που έχουν περάσει, έχουν έρθει πάνω από </w:t>
      </w:r>
      <w:proofErr w:type="spellStart"/>
      <w:r>
        <w:rPr>
          <w:rFonts w:eastAsia="Times New Roman"/>
          <w:szCs w:val="24"/>
        </w:rPr>
        <w:t>εκατόν</w:t>
      </w:r>
      <w:proofErr w:type="spellEnd"/>
      <w:r>
        <w:rPr>
          <w:rFonts w:eastAsia="Times New Roman"/>
          <w:szCs w:val="24"/>
        </w:rPr>
        <w:t xml:space="preserve"> δέκα νομοσχέδια στην </w:t>
      </w:r>
      <w:r>
        <w:rPr>
          <w:rFonts w:eastAsia="Times New Roman"/>
          <w:szCs w:val="24"/>
        </w:rPr>
        <w:t>ε</w:t>
      </w:r>
      <w:r>
        <w:rPr>
          <w:rFonts w:eastAsia="Times New Roman"/>
          <w:szCs w:val="24"/>
        </w:rPr>
        <w:t>λληνική Βουλή. Δεκάδες από αυτά έχουν έρθει με τη μ</w:t>
      </w:r>
      <w:r>
        <w:rPr>
          <w:rFonts w:eastAsia="Times New Roman"/>
          <w:szCs w:val="24"/>
        </w:rPr>
        <w:t xml:space="preserve">ορφή του κατεπείγοντος, δεκάδες με τη μορφή του επείγοντος. </w:t>
      </w:r>
    </w:p>
    <w:p w14:paraId="67A6C8B7" w14:textId="77777777" w:rsidR="00101048" w:rsidRDefault="00350F3C">
      <w:pPr>
        <w:spacing w:line="600" w:lineRule="auto"/>
        <w:ind w:firstLine="720"/>
        <w:jc w:val="both"/>
        <w:rPr>
          <w:rFonts w:eastAsia="Times New Roman"/>
          <w:szCs w:val="24"/>
        </w:rPr>
      </w:pPr>
      <w:r>
        <w:rPr>
          <w:rFonts w:eastAsia="Times New Roman"/>
          <w:szCs w:val="24"/>
        </w:rPr>
        <w:t>Θα διερωτάται κάποιος: Μα καλά, σε αυτή τη χώρα οι νόμοι έλειπαν; Αυτή ήταν η αιτία που δημιουργήθηκε το χρέος;</w:t>
      </w:r>
    </w:p>
    <w:p w14:paraId="67A6C8B8" w14:textId="77777777" w:rsidR="00101048" w:rsidRDefault="00350F3C">
      <w:pPr>
        <w:spacing w:line="600" w:lineRule="auto"/>
        <w:ind w:firstLine="720"/>
        <w:jc w:val="both"/>
        <w:rPr>
          <w:rFonts w:eastAsia="Times New Roman"/>
          <w:szCs w:val="24"/>
        </w:rPr>
      </w:pPr>
      <w:r>
        <w:rPr>
          <w:rFonts w:eastAsia="Times New Roman"/>
          <w:szCs w:val="24"/>
        </w:rPr>
        <w:t>Κυρίες και κύριοι συνάδελφοι, δεν έλειπαν οι νόμοι. Και όπου ο νομοθέτης είχε παραβ</w:t>
      </w:r>
      <w:r>
        <w:rPr>
          <w:rFonts w:eastAsia="Times New Roman"/>
          <w:szCs w:val="24"/>
        </w:rPr>
        <w:t xml:space="preserve">λέψει, υπήρχε ο χρόνος να το προσθέσει και αυτό έκανε. Και έτσι προχωρούσαμε. </w:t>
      </w:r>
    </w:p>
    <w:p w14:paraId="67A6C8B9" w14:textId="77777777" w:rsidR="00101048" w:rsidRDefault="00350F3C">
      <w:pPr>
        <w:spacing w:line="600" w:lineRule="auto"/>
        <w:ind w:firstLine="720"/>
        <w:jc w:val="both"/>
        <w:rPr>
          <w:rFonts w:eastAsia="Times New Roman"/>
          <w:szCs w:val="24"/>
        </w:rPr>
      </w:pPr>
      <w:r>
        <w:rPr>
          <w:rFonts w:eastAsia="Times New Roman"/>
          <w:szCs w:val="24"/>
        </w:rPr>
        <w:t>Η πολιτική βούληση έλειπε και λείπει. Η ανάληψη ευθύνης έλειπε και λείπει. Η συνεννόηση λείπει. Η συνεργασία λείπει. Ο διάλογος λείπει. Η συναίνεση λείπει. Η θέληση να τα βάζεις με τα συμφέροντα λείπει. Το όραμα για μια νέα Ελλάδα, απαλλαγμένη από τα βαρίδ</w:t>
      </w:r>
      <w:r>
        <w:rPr>
          <w:rFonts w:eastAsia="Times New Roman"/>
          <w:szCs w:val="24"/>
        </w:rPr>
        <w:t xml:space="preserve">ια που την οδήγησαν μέχρι εδώ, λείπει. </w:t>
      </w:r>
    </w:p>
    <w:p w14:paraId="67A6C8BA" w14:textId="77777777" w:rsidR="00101048" w:rsidRDefault="00350F3C">
      <w:pPr>
        <w:spacing w:line="600" w:lineRule="auto"/>
        <w:ind w:firstLine="720"/>
        <w:jc w:val="both"/>
        <w:rPr>
          <w:rFonts w:eastAsia="Times New Roman"/>
          <w:szCs w:val="24"/>
        </w:rPr>
      </w:pPr>
      <w:r>
        <w:rPr>
          <w:rFonts w:eastAsia="Times New Roman"/>
          <w:szCs w:val="24"/>
        </w:rPr>
        <w:t>Όμορφα λόγια, ωραίες λέξεις ποτέ δεν έλειπαν από εδώ μέσα. Υπάρχει αδυναμία στην κατάστρωση σχεδίου, αλλά και ανικανότητα διαχείρισης και υλοποίησης όπου αυτό υπήρχε, εκεί στο πεδίο, εκεί που δίνεται η μάχη, εκεί που</w:t>
      </w:r>
      <w:r>
        <w:rPr>
          <w:rFonts w:eastAsia="Times New Roman"/>
          <w:szCs w:val="24"/>
        </w:rPr>
        <w:t xml:space="preserve"> οι απρόβλεπτες συνθήκες έκαναν κουρελόχαρτο το σχέδιο, εκεί που έπρεπε η ικανότητα να δημιουργήσει ένα άλλο, να εμπνεύσει, να πετύχει αυτό για το οποίο είχε την ευθύνη, να πετύχει αυτό για το οποίο τον είχε επιλέξει, τον είχε εκλέξει, τον είχε οδηγήσει εδ</w:t>
      </w:r>
      <w:r>
        <w:rPr>
          <w:rFonts w:eastAsia="Times New Roman"/>
          <w:szCs w:val="24"/>
        </w:rPr>
        <w:t>ώ μέσα σε αυτή την Αίθουσα ο ελληνικός λαός.</w:t>
      </w:r>
    </w:p>
    <w:p w14:paraId="67A6C8BB" w14:textId="77777777" w:rsidR="00101048" w:rsidRDefault="00350F3C">
      <w:pPr>
        <w:spacing w:line="600" w:lineRule="auto"/>
        <w:ind w:firstLine="720"/>
        <w:jc w:val="both"/>
        <w:rPr>
          <w:rFonts w:eastAsia="Times New Roman"/>
          <w:szCs w:val="24"/>
        </w:rPr>
      </w:pPr>
      <w:r>
        <w:rPr>
          <w:rFonts w:eastAsia="Times New Roman"/>
          <w:szCs w:val="24"/>
        </w:rPr>
        <w:t xml:space="preserve">Είμαι μέλος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τα δάνεια. Θέλω να πω δυο λέξεις γι’ αυτό, γιατί κρίνω ότι υποχρέωσή μας ως Βουλευτές είναι να καταβάλουμε κάθε δυνατή προσπάθεια να υπάρξει κοινό πόρισμα. Χωρίς κοινό π</w:t>
      </w:r>
      <w:r>
        <w:rPr>
          <w:rFonts w:eastAsia="Times New Roman"/>
          <w:szCs w:val="24"/>
        </w:rPr>
        <w:t xml:space="preserve">όρισμα χάνεται το νόημα αυτής της </w:t>
      </w:r>
      <w:r>
        <w:rPr>
          <w:rFonts w:eastAsia="Times New Roman"/>
          <w:szCs w:val="24"/>
        </w:rPr>
        <w:t>ε</w:t>
      </w:r>
      <w:r>
        <w:rPr>
          <w:rFonts w:eastAsia="Times New Roman"/>
          <w:szCs w:val="24"/>
        </w:rPr>
        <w:t>πιτροπής.</w:t>
      </w:r>
    </w:p>
    <w:p w14:paraId="67A6C8BC" w14:textId="77777777" w:rsidR="00101048" w:rsidRDefault="00350F3C">
      <w:pPr>
        <w:spacing w:line="600" w:lineRule="auto"/>
        <w:ind w:firstLine="720"/>
        <w:jc w:val="both"/>
        <w:rPr>
          <w:rFonts w:eastAsia="Times New Roman"/>
          <w:szCs w:val="24"/>
        </w:rPr>
      </w:pPr>
      <w:r>
        <w:rPr>
          <w:rFonts w:eastAsia="Times New Roman"/>
          <w:szCs w:val="24"/>
        </w:rPr>
        <w:t xml:space="preserve"> Η </w:t>
      </w:r>
      <w:r>
        <w:rPr>
          <w:rFonts w:eastAsia="Times New Roman"/>
          <w:szCs w:val="24"/>
        </w:rPr>
        <w:t>ε</w:t>
      </w:r>
      <w:r>
        <w:rPr>
          <w:rFonts w:eastAsia="Times New Roman"/>
          <w:szCs w:val="24"/>
        </w:rPr>
        <w:t xml:space="preserve">πιτροπή οφείλει στους Έλληνες μια ξεκάθαρη απάντηση στο πολύ απλό ερώτημα: Υπάρχει διαπλοκή στη χώρα μας; Αν η απάντηση στο συγκεκριμένο ερώτημα δεν είναι ομόφωνη, τότε δεν θα τεθεί ποτέ το επόμενο ερώτημα, </w:t>
      </w:r>
      <w:r>
        <w:rPr>
          <w:rFonts w:eastAsia="Times New Roman"/>
          <w:szCs w:val="24"/>
        </w:rPr>
        <w:t>«Τι κάνουμε δηλαδή με τη διαπλοκή;». Δεν θα μπορέσουμε να απαντήσουμε στο ερώτημα τι μπορεί να κάνει το πολιτικό σύστημα στον αγώνα κατά της διαπλοκής.</w:t>
      </w:r>
    </w:p>
    <w:p w14:paraId="67A6C8BD" w14:textId="77777777" w:rsidR="00101048" w:rsidRDefault="00350F3C">
      <w:pPr>
        <w:spacing w:line="600" w:lineRule="auto"/>
        <w:ind w:firstLine="720"/>
        <w:jc w:val="both"/>
        <w:rPr>
          <w:rFonts w:eastAsia="Times New Roman"/>
          <w:szCs w:val="24"/>
        </w:rPr>
      </w:pPr>
      <w:r>
        <w:rPr>
          <w:rFonts w:eastAsia="Times New Roman"/>
          <w:szCs w:val="24"/>
        </w:rPr>
        <w:t>Κυρίες και κύριοι Βουλευτές, το υπό εξέταση νομοσχέδιο, με τους δύο πολύ φιλόδοξους στόχους, αφ</w:t>
      </w:r>
      <w:r>
        <w:rPr>
          <w:rFonts w:eastAsia="Times New Roman"/>
          <w:szCs w:val="24"/>
        </w:rPr>
        <w:t xml:space="preserve">’ </w:t>
      </w:r>
      <w:r>
        <w:rPr>
          <w:rFonts w:eastAsia="Times New Roman"/>
          <w:szCs w:val="24"/>
        </w:rPr>
        <w:t>ενός να</w:t>
      </w:r>
      <w:r>
        <w:rPr>
          <w:rFonts w:eastAsia="Times New Roman"/>
          <w:szCs w:val="24"/>
        </w:rPr>
        <w:t xml:space="preserve"> ικανοποιήσει την ανάγκη για άμεση αναδιοργάνωση του κράτους, την οποία όλοι γνωρίζουμε ως κατεπείγουσα, και αφ</w:t>
      </w:r>
      <w:r>
        <w:rPr>
          <w:rFonts w:eastAsia="Times New Roman"/>
          <w:szCs w:val="24"/>
        </w:rPr>
        <w:t xml:space="preserve">’ </w:t>
      </w:r>
      <w:r>
        <w:rPr>
          <w:rFonts w:eastAsia="Times New Roman"/>
          <w:szCs w:val="24"/>
        </w:rPr>
        <w:t xml:space="preserve">ετέρου να αποτελέσει ένα αποτελεσματικό εργαλείο για τη μεταρρύθμιση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χαρακτηρίστηκε από την πρώτη στιγμή ανεφάρμοστο κα</w:t>
      </w:r>
      <w:r>
        <w:rPr>
          <w:rFonts w:eastAsia="Times New Roman"/>
          <w:szCs w:val="24"/>
        </w:rPr>
        <w:t xml:space="preserve">ι βρίσκεται εκτεθειμένο στην εκτίμηση πως είναι και ψευδεπίγραφο. </w:t>
      </w:r>
    </w:p>
    <w:p w14:paraId="67A6C8BE" w14:textId="77777777" w:rsidR="00101048" w:rsidRDefault="00350F3C">
      <w:pPr>
        <w:spacing w:line="600" w:lineRule="auto"/>
        <w:ind w:firstLine="720"/>
        <w:jc w:val="both"/>
        <w:rPr>
          <w:rFonts w:eastAsia="Times New Roman"/>
          <w:szCs w:val="24"/>
        </w:rPr>
      </w:pPr>
      <w:r>
        <w:rPr>
          <w:rFonts w:eastAsia="Times New Roman"/>
          <w:szCs w:val="24"/>
        </w:rPr>
        <w:t xml:space="preserve">Κανείς δεν αντιλέγει πως είναι πολύ σημαντικές οι προβλέψεις για τον εθελούσιο χαρακτήρα των μετατάξεων, για τη δημοσιότητα των κενών θέσεων, για τη δημιουργία του ψηφιακού οργανογράμματος </w:t>
      </w:r>
      <w:r>
        <w:rPr>
          <w:rFonts w:eastAsia="Times New Roman"/>
          <w:szCs w:val="24"/>
        </w:rPr>
        <w:t xml:space="preserve">και φυσικά για την ηλεκτρονική διακίνηση των εγγράφων. Λυπάμαι, όμως, διότι πέραν της διαβεβαίωσης της νέας Υπουργού, της κ. </w:t>
      </w:r>
      <w:proofErr w:type="spellStart"/>
      <w:r>
        <w:rPr>
          <w:rFonts w:eastAsia="Times New Roman"/>
          <w:szCs w:val="24"/>
        </w:rPr>
        <w:t>Γεροβασίλη</w:t>
      </w:r>
      <w:proofErr w:type="spellEnd"/>
      <w:r>
        <w:rPr>
          <w:rFonts w:eastAsia="Times New Roman"/>
          <w:szCs w:val="24"/>
        </w:rPr>
        <w:t>, πως η Κυβέρνηση είναι αποφασισμένη να πετύχει σε αυτή της την προσπάθεια, κατά τη μελέτη των προτεινόμενων διατάξεων δε</w:t>
      </w:r>
      <w:r>
        <w:rPr>
          <w:rFonts w:eastAsia="Times New Roman"/>
          <w:szCs w:val="24"/>
        </w:rPr>
        <w:t>ν μπόρεσα, δυστυχώς, να βρω κάτι για να συμμεριστώ τη βεβαιότητά της και τον ενθουσιασμό της.</w:t>
      </w:r>
    </w:p>
    <w:p w14:paraId="67A6C8BF" w14:textId="77777777" w:rsidR="00101048" w:rsidRDefault="00101048">
      <w:pPr>
        <w:spacing w:line="600" w:lineRule="auto"/>
        <w:ind w:firstLine="720"/>
        <w:jc w:val="center"/>
        <w:rPr>
          <w:rFonts w:eastAsia="Times New Roman"/>
          <w:szCs w:val="24"/>
        </w:rPr>
      </w:pPr>
    </w:p>
    <w:p w14:paraId="67A6C8C0" w14:textId="77777777" w:rsidR="00101048" w:rsidRDefault="00101048">
      <w:pPr>
        <w:spacing w:line="600" w:lineRule="auto"/>
        <w:ind w:firstLine="720"/>
        <w:jc w:val="both"/>
        <w:rPr>
          <w:rFonts w:eastAsia="Times New Roman"/>
          <w:szCs w:val="24"/>
        </w:rPr>
      </w:pPr>
    </w:p>
    <w:p w14:paraId="67A6C8C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Αντιθέτως, οι λόγοι για να καταψηφίσουμε αυτή τη νομοθετική πρωτοβουλία της Κυβέρνησης είναι συντριπτικοί και συνοψίζονται ως εξής: Από τη στιγμή που η εφαρμογή</w:t>
      </w:r>
      <w:r>
        <w:rPr>
          <w:rFonts w:eastAsia="Times New Roman" w:cs="Times New Roman"/>
          <w:szCs w:val="24"/>
        </w:rPr>
        <w:t xml:space="preserve"> των προτεινόμενων διατάξεων εξαρτάται από οργανογράμματα και </w:t>
      </w:r>
      <w:proofErr w:type="spellStart"/>
      <w:r>
        <w:rPr>
          <w:rFonts w:eastAsia="Times New Roman" w:cs="Times New Roman"/>
          <w:szCs w:val="24"/>
        </w:rPr>
        <w:t>κλαδολόγια</w:t>
      </w:r>
      <w:proofErr w:type="spellEnd"/>
      <w:r>
        <w:rPr>
          <w:rFonts w:eastAsia="Times New Roman" w:cs="Times New Roman"/>
          <w:szCs w:val="24"/>
        </w:rPr>
        <w:t>, τα οποία δεν υπάρχουν, το νομοσχέδιο αποτελεί κενό γράμμα.</w:t>
      </w:r>
    </w:p>
    <w:p w14:paraId="67A6C8C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Γίνεται εύκολα κατανοητό πως κάτι δεν γίνεται με τη σωστή σειρά για μία ακόμη φορά σε αυτόν εδώ τον τόπο. Δεν έχουμε μετρήσιμα δεδομένα για να νομοθετήσουμε με ρεαλισμό και δεν μπορούμε να στηριχτούμε σε πρότυπα, διότι πολύ απλά αυτά δεν υπάρχουν. </w:t>
      </w:r>
    </w:p>
    <w:p w14:paraId="67A6C8C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Βουλευτές, πρώτα πρέπει να ξεκινήσει και να ολοκληρωθεί η αξιολόγηση των δομών του δημοσίου και να εκπονηθούν τα οργανογράμματα και </w:t>
      </w:r>
      <w:proofErr w:type="spellStart"/>
      <w:r>
        <w:rPr>
          <w:rFonts w:eastAsia="Times New Roman" w:cs="Times New Roman"/>
          <w:szCs w:val="24"/>
        </w:rPr>
        <w:t>κλαδολόγια</w:t>
      </w:r>
      <w:proofErr w:type="spellEnd"/>
      <w:r>
        <w:rPr>
          <w:rFonts w:eastAsia="Times New Roman" w:cs="Times New Roman"/>
          <w:szCs w:val="24"/>
        </w:rPr>
        <w:t xml:space="preserve"> για να μπορέσουμε έπειτα να προχωρήσουμε σε μία αποτελεσματική διοικητική μεταρρύθμιση και σε μία λειτ</w:t>
      </w:r>
      <w:r>
        <w:rPr>
          <w:rFonts w:eastAsia="Times New Roman" w:cs="Times New Roman"/>
          <w:szCs w:val="24"/>
        </w:rPr>
        <w:t xml:space="preserve">ουργική ανάταξη των υπηρεσιών του δημοσίου. </w:t>
      </w:r>
    </w:p>
    <w:p w14:paraId="67A6C8C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π</w:t>
      </w:r>
      <w:r>
        <w:rPr>
          <w:rFonts w:eastAsia="Times New Roman" w:cs="Times New Roman"/>
          <w:szCs w:val="24"/>
        </w:rPr>
        <w:t>ο</w:t>
      </w:r>
      <w:r>
        <w:rPr>
          <w:rFonts w:eastAsia="Times New Roman" w:cs="Times New Roman"/>
          <w:szCs w:val="24"/>
        </w:rPr>
        <w:t>λ</w:t>
      </w:r>
      <w:r>
        <w:rPr>
          <w:rFonts w:eastAsia="Times New Roman" w:cs="Times New Roman"/>
          <w:szCs w:val="24"/>
        </w:rPr>
        <w:t xml:space="preserve">ιτικών </w:t>
      </w:r>
      <w:r>
        <w:rPr>
          <w:rFonts w:eastAsia="Times New Roman" w:cs="Times New Roman"/>
          <w:szCs w:val="24"/>
        </w:rPr>
        <w:t>σ</w:t>
      </w:r>
      <w:r>
        <w:rPr>
          <w:rFonts w:eastAsia="Times New Roman" w:cs="Times New Roman"/>
          <w:szCs w:val="24"/>
        </w:rPr>
        <w:t>τελεχών δεν έχει λειτουργήσει όπως προέβλεπε ο σχετικός νόμος από τις 30 του περασμένου Σεπτέμβρη και δεν θα λειτουργήσει μάλλον σύντομα και χωρίς αυτό θα επιχειρήσουμε δήθεν να αντιμετωπίσο</w:t>
      </w:r>
      <w:r>
        <w:rPr>
          <w:rFonts w:eastAsia="Times New Roman" w:cs="Times New Roman"/>
          <w:szCs w:val="24"/>
        </w:rPr>
        <w:t>υμε το φαινόμενο της περιστρεφόμενης θύρας, της μεταπήδησης δηλαδή στελεχών από το</w:t>
      </w:r>
      <w:r>
        <w:rPr>
          <w:rFonts w:eastAsia="Times New Roman" w:cs="Times New Roman"/>
          <w:szCs w:val="24"/>
        </w:rPr>
        <w:t>ν</w:t>
      </w:r>
      <w:r>
        <w:rPr>
          <w:rFonts w:eastAsia="Times New Roman" w:cs="Times New Roman"/>
          <w:szCs w:val="24"/>
        </w:rPr>
        <w:t xml:space="preserve"> δημόσιο στον ιδιωτικό τομέα και το αντίστροφο, ώστε να επιτυγχάνεται ο έλεγχος της διοίκησης από μία ελίτ </w:t>
      </w:r>
      <w:proofErr w:type="spellStart"/>
      <w:r>
        <w:rPr>
          <w:rFonts w:eastAsia="Times New Roman" w:cs="Times New Roman"/>
          <w:szCs w:val="24"/>
        </w:rPr>
        <w:t>μεγαλοστελεχών</w:t>
      </w:r>
      <w:proofErr w:type="spellEnd"/>
      <w:r>
        <w:rPr>
          <w:rFonts w:eastAsia="Times New Roman" w:cs="Times New Roman"/>
          <w:szCs w:val="24"/>
        </w:rPr>
        <w:t xml:space="preserve">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αγοράς. </w:t>
      </w:r>
    </w:p>
    <w:p w14:paraId="67A6C8C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έχει ρεαλιστική</w:t>
      </w:r>
      <w:r>
        <w:rPr>
          <w:rFonts w:eastAsia="Times New Roman" w:cs="Times New Roman"/>
          <w:szCs w:val="24"/>
        </w:rPr>
        <w:t xml:space="preserve"> βάση αυτή η προσπάθεια και δεν θα έχει όσο δεν θα λειτουργεί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 xml:space="preserve">τελεχών του </w:t>
      </w:r>
      <w:r>
        <w:rPr>
          <w:rFonts w:eastAsia="Times New Roman" w:cs="Times New Roman"/>
          <w:szCs w:val="24"/>
        </w:rPr>
        <w:t>δ</w:t>
      </w:r>
      <w:r>
        <w:rPr>
          <w:rFonts w:eastAsia="Times New Roman" w:cs="Times New Roman"/>
          <w:szCs w:val="24"/>
        </w:rPr>
        <w:t xml:space="preserve">ημοσίου. Το φαινόμενο των περιστρεφόμενων θυρών είναι ένα αποτέλεσμα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αγοράς, το οποίο αντιλαμβανόμαστε ως ένα πολύ σοβαρό θεσμικό πρόβλημα που καλο</w:t>
      </w:r>
      <w:r>
        <w:rPr>
          <w:rFonts w:eastAsia="Times New Roman" w:cs="Times New Roman"/>
          <w:szCs w:val="24"/>
        </w:rPr>
        <w:t xml:space="preserve">ύνται να αντιμετωπίσουν όλες οι σύγχρονες δυτικές δημοκρατίες. </w:t>
      </w:r>
    </w:p>
    <w:p w14:paraId="67A6C8C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Ανησυχούμε και εμείς, παρακολουθώντας τα όσ</w:t>
      </w:r>
      <w:r>
        <w:rPr>
          <w:rFonts w:eastAsia="Times New Roman" w:cs="Times New Roman"/>
          <w:szCs w:val="24"/>
        </w:rPr>
        <w:t>α</w:t>
      </w:r>
      <w:r>
        <w:rPr>
          <w:rFonts w:eastAsia="Times New Roman" w:cs="Times New Roman"/>
          <w:szCs w:val="24"/>
        </w:rPr>
        <w:t xml:space="preserve"> συμβαίνουν σχετικά με τη στελέχωση των σπουδαίων </w:t>
      </w:r>
      <w:proofErr w:type="spellStart"/>
      <w:r>
        <w:rPr>
          <w:rFonts w:eastAsia="Times New Roman" w:cs="Times New Roman"/>
          <w:szCs w:val="24"/>
        </w:rPr>
        <w:t>αναδοκιμαζόμενων</w:t>
      </w:r>
      <w:proofErr w:type="spellEnd"/>
      <w:r>
        <w:rPr>
          <w:rFonts w:eastAsia="Times New Roman" w:cs="Times New Roman"/>
          <w:szCs w:val="24"/>
        </w:rPr>
        <w:t xml:space="preserve"> ευρωπαϊκών θεσμικών οργάνων. Στην Ελλάδα οι ειδικές συνθήκες που επικράτησαν επί </w:t>
      </w:r>
      <w:r>
        <w:rPr>
          <w:rFonts w:eastAsia="Times New Roman" w:cs="Times New Roman"/>
          <w:szCs w:val="24"/>
        </w:rPr>
        <w:t xml:space="preserve">δεκαετίες στη διαδικασία στελέχωσης του δημοσίου εμπόδισαν την ανάπτυξη του φαινομένου και έτσι δεν έλαβε μεγάλες διαστάσεις. </w:t>
      </w:r>
    </w:p>
    <w:p w14:paraId="67A6C8C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Πολύ απλά το ρουσφέτι επικρατούσε όποτε δεν </w:t>
      </w:r>
      <w:proofErr w:type="spellStart"/>
      <w:r>
        <w:rPr>
          <w:rFonts w:eastAsia="Times New Roman" w:cs="Times New Roman"/>
          <w:szCs w:val="24"/>
        </w:rPr>
        <w:t>ετίθετο</w:t>
      </w:r>
      <w:proofErr w:type="spellEnd"/>
      <w:r>
        <w:rPr>
          <w:rFonts w:eastAsia="Times New Roman" w:cs="Times New Roman"/>
          <w:szCs w:val="24"/>
        </w:rPr>
        <w:t xml:space="preserve"> θέμα αξιοποίησης στελεχών ιδιωτικού τομέα, παρά μόνο για λόγους εντυπωσιασμού</w:t>
      </w:r>
      <w:r>
        <w:rPr>
          <w:rFonts w:eastAsia="Times New Roman" w:cs="Times New Roman"/>
          <w:szCs w:val="24"/>
        </w:rPr>
        <w:t xml:space="preserve"> και μικροκομματικών αντιπαραθέσεων. Είναι αληθές πως οι πόρτες του δημοσίου ήταν και παραμένουν κλειστές με αυτό το νομοσχέδιο στα στελέχη του ιδιωτικού τομέα, ανεξαρτήτως από τις τυχόν αναγνωρίσιμες ικανότητες και τις εξειδικευμένες γνώσεις τους, τις οπο</w:t>
      </w:r>
      <w:r>
        <w:rPr>
          <w:rFonts w:eastAsia="Times New Roman" w:cs="Times New Roman"/>
          <w:szCs w:val="24"/>
        </w:rPr>
        <w:t>ίες θα συνεχίσουμε να αγνοούμε ως κράτος.</w:t>
      </w:r>
    </w:p>
    <w:p w14:paraId="67A6C8C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Δεν υπάρχει κανένα κίνητρο σε αυτό το νομοσχέδιο για κάποιον επιτυχημένο ιδιώτη να προσφέρει την τεχνογνωσία του και την κατάρτισή του στο ελληνικό δημόσιο. Αντιθέτως προσφέρουμε κάθε λόγο σε όλους τους ιδιώτες να </w:t>
      </w:r>
      <w:r>
        <w:rPr>
          <w:rFonts w:eastAsia="Times New Roman" w:cs="Times New Roman"/>
          <w:szCs w:val="24"/>
        </w:rPr>
        <w:t>συνεχίσουν να ιδιωτεύουν.</w:t>
      </w:r>
    </w:p>
    <w:p w14:paraId="67A6C8C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Επί του νομοσχεδίου τοποθετήθηκε αναλυτικά ο σεβαστός συνάδελφος και αγορητής της Ένωσης Κεντρώων κ. Καρράς, κατά την εξέταση του νομοσχεδίου και στις επιτροπές και παρουσίασε τις τεκμηριωμένες απόψεις και τις εύλογες ανησυχίες μα</w:t>
      </w:r>
      <w:r>
        <w:rPr>
          <w:rFonts w:eastAsia="Times New Roman" w:cs="Times New Roman"/>
          <w:szCs w:val="24"/>
        </w:rPr>
        <w:t xml:space="preserve">ς για το μέλλον αυτού του νόμου. </w:t>
      </w:r>
    </w:p>
    <w:p w14:paraId="67A6C8C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Σχετικά με τις τροπολογίες δεν θα κουραστούμε να επισημ</w:t>
      </w:r>
      <w:r>
        <w:rPr>
          <w:rFonts w:eastAsia="Times New Roman" w:cs="Times New Roman"/>
          <w:szCs w:val="24"/>
        </w:rPr>
        <w:t>αί</w:t>
      </w:r>
      <w:r>
        <w:rPr>
          <w:rFonts w:eastAsia="Times New Roman" w:cs="Times New Roman"/>
          <w:szCs w:val="24"/>
        </w:rPr>
        <w:t xml:space="preserve">νουμε πως, επειδή δεν ακολουθούν τους κανόνες του καλώς </w:t>
      </w:r>
      <w:proofErr w:type="spellStart"/>
      <w:r>
        <w:rPr>
          <w:rFonts w:eastAsia="Times New Roman" w:cs="Times New Roman"/>
          <w:szCs w:val="24"/>
        </w:rPr>
        <w:t>νομοθετείν</w:t>
      </w:r>
      <w:proofErr w:type="spellEnd"/>
      <w:r>
        <w:rPr>
          <w:rFonts w:eastAsia="Times New Roman" w:cs="Times New Roman"/>
          <w:szCs w:val="24"/>
        </w:rPr>
        <w:t xml:space="preserve">, δημιουργούν δυσλειτουργία στο έργο του Κοινοβουλίου. </w:t>
      </w:r>
    </w:p>
    <w:p w14:paraId="67A6C8C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Επισημαίνω τα εξής. </w:t>
      </w:r>
      <w:r>
        <w:rPr>
          <w:rFonts w:eastAsia="Times New Roman" w:cs="Times New Roman"/>
          <w:szCs w:val="24"/>
        </w:rPr>
        <w:t>Στην τροπολογία με γενι</w:t>
      </w:r>
      <w:r>
        <w:rPr>
          <w:rFonts w:eastAsia="Times New Roman" w:cs="Times New Roman"/>
          <w:szCs w:val="24"/>
        </w:rPr>
        <w:t xml:space="preserve">κό αριθμό 764, περί του επανακαθορισμού των απαιτούμενων προσόντων των προϊσταμένων των οργανικών μονάδων της Γενικής Γραμματείας Συντονισμού, ψηφίζουμε «ναι». Σχετικά με την τροπολογία 765, που αφορά τον επανακαθορισμό των αρμοδιοτήτων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σ</w:t>
      </w:r>
      <w:r>
        <w:rPr>
          <w:rFonts w:eastAsia="Times New Roman" w:cs="Times New Roman"/>
          <w:szCs w:val="24"/>
        </w:rPr>
        <w:t>υντον</w:t>
      </w:r>
      <w:r>
        <w:rPr>
          <w:rFonts w:eastAsia="Times New Roman" w:cs="Times New Roman"/>
          <w:szCs w:val="24"/>
        </w:rPr>
        <w:t xml:space="preserve">ισμού των θεσμικών θεμάτων του Οργανισμού της Γενικής Γραμματείας της Κυβέρνησης, θα ψηφίσουμε «όχι». </w:t>
      </w:r>
    </w:p>
    <w:p w14:paraId="67A6C8C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767 –που δεν έχει αποσυρθεί- που αφορά το θέμα της παροχής δυνατότητας μετατάξεως στο προσωπικό των Ελληνικών Αμυντικών Συσ</w:t>
      </w:r>
      <w:r>
        <w:rPr>
          <w:rFonts w:eastAsia="Times New Roman" w:cs="Times New Roman"/>
          <w:szCs w:val="24"/>
        </w:rPr>
        <w:t>τημάτων, της Ελληνικής Βιομηχανίας Οχημάτων και της Μεταλλουργικής Βιομηχανίας Ηπείρου, με προβληματίζει</w:t>
      </w:r>
      <w:r>
        <w:rPr>
          <w:rFonts w:eastAsia="Times New Roman" w:cs="Times New Roman"/>
          <w:szCs w:val="24"/>
        </w:rPr>
        <w:t>,</w:t>
      </w:r>
      <w:r>
        <w:rPr>
          <w:rFonts w:eastAsia="Times New Roman" w:cs="Times New Roman"/>
          <w:szCs w:val="24"/>
        </w:rPr>
        <w:t xml:space="preserve"> αν τη συνδυάσω με τη δήλωση του Υπουργού Εθνικής Άμυνας πως η ΕΛΒΟ αποτελεί τη ναυαρχίδα της αμυντικής μας πολιτικής. Αυτό ακούστηκε χθες στη Θεσσαλον</w:t>
      </w:r>
      <w:r>
        <w:rPr>
          <w:rFonts w:eastAsia="Times New Roman" w:cs="Times New Roman"/>
          <w:szCs w:val="24"/>
        </w:rPr>
        <w:t>ίκη. Πρόκειται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για μία αναγκαία απόφαση, την οποία βεβαίως θα στηρίξουμε στη λογική της προάσπισης των συμφερόντων των εργαζομένων. </w:t>
      </w:r>
    </w:p>
    <w:p w14:paraId="67A6C8C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Ειπώθηκαν ήδη αρκετά και χθες στην Επιτροπή Εθνικής Άμυνας για την αμυντική μας στρατηγική. Είναι ώρα για πράξεις. Υ</w:t>
      </w:r>
      <w:r>
        <w:rPr>
          <w:rFonts w:eastAsia="Times New Roman" w:cs="Times New Roman"/>
          <w:szCs w:val="24"/>
        </w:rPr>
        <w:t>πάρχει πρόσφορο πεδίο για κριτική, είναι όμως πράξη ευθύνης το να επιλέγω πού και πότε θα πρέπει ως Βουλευτής να ασκήσω την κριτική μου, ώστε αυτή να είναι εποικοδομητική και να μην γίνεται για λόγους εντυπωσιασμού εις βάρος των εθνικών συμφερόντων της χώρ</w:t>
      </w:r>
      <w:r>
        <w:rPr>
          <w:rFonts w:eastAsia="Times New Roman" w:cs="Times New Roman"/>
          <w:szCs w:val="24"/>
        </w:rPr>
        <w:t xml:space="preserve">ας μου. </w:t>
      </w:r>
    </w:p>
    <w:p w14:paraId="67A6C8C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Χρειάζεται αυξημένο αίσθημα υπευθυνότητας στους τομείς της εθνικής άμυνας, της εξωτερικής πολιτικής και της διαχείρισης του προσφυγικού, καθώς και οι τρεις αυτοί τομείς αφορούν την εθνική ασφάλεια της χώρας μας.</w:t>
      </w:r>
    </w:p>
    <w:p w14:paraId="67A6C8C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Θα κλείσω την τοποθέτησή μου γιατί </w:t>
      </w:r>
      <w:r>
        <w:rPr>
          <w:rFonts w:eastAsia="Times New Roman" w:cs="Times New Roman"/>
          <w:szCs w:val="24"/>
        </w:rPr>
        <w:t xml:space="preserve">σήμερα η κ. Φωτίου έκανε μια δήλωση ότι κλείνει η αξιολόγηση. Κάθε δημόσιο χρέος χαρακτηρίζεται βιώσιμο όχι από το απόλυτο μέγεθός του, αλλά από το ΑΕΠ της οικονομίας στο οποίο έχει φορτωθεί. Το αν το ελληνικό χρέος είναι βιώσιμο </w:t>
      </w:r>
      <w:proofErr w:type="spellStart"/>
      <w:r>
        <w:rPr>
          <w:rFonts w:eastAsia="Times New Roman" w:cs="Times New Roman"/>
          <w:szCs w:val="24"/>
        </w:rPr>
        <w:t>απαντιέται</w:t>
      </w:r>
      <w:proofErr w:type="spellEnd"/>
      <w:r>
        <w:rPr>
          <w:rFonts w:eastAsia="Times New Roman" w:cs="Times New Roman"/>
          <w:szCs w:val="24"/>
        </w:rPr>
        <w:t xml:space="preserve"> από το ποιος θα</w:t>
      </w:r>
      <w:r>
        <w:rPr>
          <w:rFonts w:eastAsia="Times New Roman" w:cs="Times New Roman"/>
          <w:szCs w:val="24"/>
        </w:rPr>
        <w:t xml:space="preserve"> είναι ο σχεδιασμός και ποια θα είναι η ελληνική οικονομία μετά από είκοσι χρόνια και όχι μετά από είκοσι ημέρες.</w:t>
      </w:r>
    </w:p>
    <w:p w14:paraId="67A6C8D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Οτιδήποτε, ακόμα και μικρό, γίνει προς την κατεύθυνση ελάφρυνσης του δημοσίου χρέους θα είναι ευπρόσδεκτο. Οτιδήποτε, ακόμα και μεγάλο, γίνει </w:t>
      </w:r>
      <w:r>
        <w:rPr>
          <w:rFonts w:eastAsia="Times New Roman" w:cs="Times New Roman"/>
          <w:szCs w:val="24"/>
        </w:rPr>
        <w:t>προς την κατεύθυνση της ελάφρυνσης του δημοσίου χρέους δεν αρκεί για να μας βγάλει στις αγορές και να μας βγάλει από την κρίση και να φέρει την ανάπτυξη. Διότι χωρίς μεταρρυθμίσεις ανάπτυξη δεν θα έρθει. Δεν θα βγούμε στις αγορές. Δεν θα βγούμε από την κρί</w:t>
      </w:r>
      <w:r>
        <w:rPr>
          <w:rFonts w:eastAsia="Times New Roman" w:cs="Times New Roman"/>
          <w:szCs w:val="24"/>
        </w:rPr>
        <w:t>ση. Και αυτό το νομοσχέδιο σαφώς δεν φέρνει τη μεταρρύθμιση.</w:t>
      </w:r>
    </w:p>
    <w:p w14:paraId="67A6C8D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7A6C8D2" w14:textId="77777777" w:rsidR="00101048" w:rsidRDefault="00350F3C">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67A6C8D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να σας κάνω μια ανακοίνωση. Έχει σταλεί στο Προεδρείο επιστολή που έχει ως εξής: </w:t>
      </w:r>
    </w:p>
    <w:p w14:paraId="67A6C8D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«Προς τον Πρόεδρο της Βουλής των Ελλήνων. </w:t>
      </w:r>
    </w:p>
    <w:p w14:paraId="67A6C8D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Πρόεδρε, σας γνωστοποιώ ότι από σήμερα καθίσταμαι ανεξάρτητος Βουλευτής, </w:t>
      </w:r>
      <w:proofErr w:type="spellStart"/>
      <w:r>
        <w:rPr>
          <w:rFonts w:eastAsia="Times New Roman" w:cs="Times New Roman"/>
          <w:szCs w:val="24"/>
        </w:rPr>
        <w:t>αποχωρών</w:t>
      </w:r>
      <w:proofErr w:type="spellEnd"/>
      <w:r>
        <w:rPr>
          <w:rFonts w:eastAsia="Times New Roman" w:cs="Times New Roman"/>
          <w:szCs w:val="24"/>
        </w:rPr>
        <w:t xml:space="preserve"> από την Κοινοβουλευτική Ομάδα της Ένωσης Κεντρώων, και παρακαλώ να υπάρξει σχετική ανακοίνωση στην Ολομέλεια.</w:t>
      </w:r>
    </w:p>
    <w:p w14:paraId="67A6C8D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 τι</w:t>
      </w:r>
      <w:r>
        <w:rPr>
          <w:rFonts w:eastAsia="Times New Roman" w:cs="Times New Roman"/>
          <w:szCs w:val="24"/>
        </w:rPr>
        <w:t>μή, Γεώργιος-Δημήτριος Καρράς, Βουλευτής Β΄ Περιφέρειας Αθηνών».</w:t>
      </w:r>
    </w:p>
    <w:p w14:paraId="67A6C8D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έχει ως εξής:</w:t>
      </w:r>
    </w:p>
    <w:p w14:paraId="67A6C8D8" w14:textId="77777777" w:rsidR="00101048" w:rsidRDefault="00350F3C">
      <w:pPr>
        <w:tabs>
          <w:tab w:val="left" w:pos="3144"/>
        </w:tabs>
        <w:spacing w:line="600" w:lineRule="auto"/>
        <w:ind w:firstLine="720"/>
        <w:jc w:val="center"/>
        <w:rPr>
          <w:rFonts w:eastAsia="Times New Roman" w:cs="Times New Roman"/>
          <w:color w:val="FF0000"/>
          <w:szCs w:val="24"/>
        </w:rPr>
      </w:pPr>
      <w:r w:rsidRPr="00BF0FD9">
        <w:rPr>
          <w:rFonts w:eastAsia="Times New Roman" w:cs="Times New Roman"/>
          <w:color w:val="FF0000"/>
          <w:szCs w:val="24"/>
        </w:rPr>
        <w:t>ΑΛΛΑΓΗ ΣΕΛΙΔΑΣ</w:t>
      </w:r>
    </w:p>
    <w:p w14:paraId="67A6C8D9" w14:textId="77777777" w:rsidR="00101048" w:rsidRDefault="00350F3C">
      <w:pPr>
        <w:spacing w:line="600" w:lineRule="auto"/>
        <w:ind w:firstLine="720"/>
        <w:jc w:val="center"/>
        <w:rPr>
          <w:rFonts w:eastAsia="Times New Roman" w:cs="Times New Roman"/>
          <w:color w:val="FF0000"/>
          <w:szCs w:val="24"/>
        </w:rPr>
      </w:pPr>
      <w:r w:rsidRPr="00BF0FD9">
        <w:rPr>
          <w:rFonts w:eastAsia="Times New Roman" w:cs="Times New Roman"/>
          <w:color w:val="FF0000"/>
          <w:szCs w:val="24"/>
        </w:rPr>
        <w:t>(Να μπει η σελίδα 152)</w:t>
      </w:r>
    </w:p>
    <w:p w14:paraId="67A6C8DA" w14:textId="77777777" w:rsidR="00101048" w:rsidRDefault="00350F3C">
      <w:pPr>
        <w:spacing w:line="600" w:lineRule="auto"/>
        <w:ind w:firstLine="720"/>
        <w:jc w:val="center"/>
        <w:rPr>
          <w:rFonts w:eastAsia="Times New Roman" w:cs="Times New Roman"/>
          <w:szCs w:val="24"/>
        </w:rPr>
      </w:pPr>
      <w:r w:rsidRPr="00BF0FD9">
        <w:rPr>
          <w:rFonts w:eastAsia="Times New Roman" w:cs="Times New Roman"/>
          <w:color w:val="FF0000"/>
          <w:szCs w:val="24"/>
        </w:rPr>
        <w:t>ΑΛΛΑΓΗ ΣΕΛΙΔΑΣ</w:t>
      </w:r>
    </w:p>
    <w:p w14:paraId="67A6C8DB" w14:textId="77777777" w:rsidR="00101048" w:rsidRDefault="00350F3C">
      <w:pPr>
        <w:spacing w:line="600" w:lineRule="auto"/>
        <w:ind w:firstLine="720"/>
        <w:jc w:val="both"/>
        <w:rPr>
          <w:rFonts w:eastAsia="Times New Roman" w:cs="Times New Roman"/>
        </w:rPr>
      </w:pPr>
      <w:r>
        <w:rPr>
          <w:rFonts w:eastAsia="Times New Roman"/>
          <w:b/>
          <w:bCs/>
        </w:rPr>
        <w:t>ΠΡΟΕΔΡΕΥΩΝ (Σπυρίδων Λυκούδης):</w:t>
      </w:r>
      <w:r>
        <w:rPr>
          <w:rFonts w:eastAsia="Times New Roman" w:cs="Times New Roman"/>
          <w:szCs w:val="24"/>
        </w:rPr>
        <w:t xml:space="preserve"> Κυρίες και κύριοι συνάδελφοι, </w:t>
      </w:r>
      <w:r>
        <w:rPr>
          <w:rFonts w:eastAsia="Times New Roman" w:cs="Times New Roman"/>
        </w:rPr>
        <w:t>έχω την τιμή να ανακοινώσω στο Σώμα</w:t>
      </w:r>
      <w:r>
        <w:rPr>
          <w:rFonts w:eastAsia="Times New Roman" w:cs="Times New Roman"/>
        </w:rPr>
        <w:t xml:space="preserve">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τρεις μαθ</w:t>
      </w:r>
      <w:r>
        <w:rPr>
          <w:rFonts w:eastAsia="Times New Roman" w:cs="Times New Roman"/>
        </w:rPr>
        <w:t xml:space="preserve">ήτριες και μαθητές και τέσσερις εκπαιδευτικοί συνοδοί τους από το Γυμνάσιο και τις </w:t>
      </w:r>
      <w:proofErr w:type="spellStart"/>
      <w:r>
        <w:rPr>
          <w:rFonts w:eastAsia="Times New Roman" w:cs="Times New Roman"/>
        </w:rPr>
        <w:t>Λυκειακές</w:t>
      </w:r>
      <w:proofErr w:type="spellEnd"/>
      <w:r>
        <w:rPr>
          <w:rFonts w:eastAsia="Times New Roman" w:cs="Times New Roman"/>
        </w:rPr>
        <w:t xml:space="preserve"> Τάξεις Μητρόπολης Καρδίτσας. </w:t>
      </w:r>
    </w:p>
    <w:p w14:paraId="67A6C8DC" w14:textId="77777777" w:rsidR="00101048" w:rsidRDefault="00350F3C">
      <w:pPr>
        <w:spacing w:line="600" w:lineRule="auto"/>
        <w:ind w:firstLine="720"/>
        <w:jc w:val="both"/>
        <w:rPr>
          <w:rFonts w:eastAsia="Times New Roman" w:cs="Times New Roman"/>
        </w:rPr>
      </w:pPr>
      <w:r>
        <w:rPr>
          <w:rFonts w:eastAsia="Times New Roman" w:cs="Times New Roman"/>
        </w:rPr>
        <w:t>Σήμερα έχει την τιμητική της η Καρδίτσα. Λίγο πριν υποδεχθήκαμε το ΚΑΠΗ της Καρδίτσας.</w:t>
      </w:r>
    </w:p>
    <w:p w14:paraId="67A6C8DD" w14:textId="77777777" w:rsidR="00101048" w:rsidRDefault="00350F3C">
      <w:pPr>
        <w:spacing w:line="600" w:lineRule="auto"/>
        <w:ind w:firstLine="720"/>
        <w:jc w:val="both"/>
        <w:rPr>
          <w:rFonts w:eastAsia="Times New Roman" w:cs="Times New Roman"/>
        </w:rPr>
      </w:pPr>
      <w:r>
        <w:rPr>
          <w:rFonts w:eastAsia="Times New Roman" w:cs="Times New Roman"/>
        </w:rPr>
        <w:t>Σας</w:t>
      </w:r>
      <w:r>
        <w:rPr>
          <w:rFonts w:eastAsia="Times New Roman" w:cs="Times New Roman"/>
        </w:rPr>
        <w:t xml:space="preserve"> </w:t>
      </w:r>
      <w:r>
        <w:rPr>
          <w:rFonts w:eastAsia="Times New Roman" w:cs="Times New Roman"/>
        </w:rPr>
        <w:t xml:space="preserve">καλωσορίζουμε και </w:t>
      </w:r>
      <w:r>
        <w:rPr>
          <w:rFonts w:eastAsia="Times New Roman" w:cs="Times New Roman"/>
        </w:rPr>
        <w:t>σας</w:t>
      </w:r>
      <w:r>
        <w:rPr>
          <w:rFonts w:eastAsia="Times New Roman" w:cs="Times New Roman"/>
        </w:rPr>
        <w:t xml:space="preserve"> </w:t>
      </w:r>
      <w:r>
        <w:rPr>
          <w:rFonts w:eastAsia="Times New Roman" w:cs="Times New Roman"/>
        </w:rPr>
        <w:t>ευχαριστούμε που ήρθ</w:t>
      </w:r>
      <w:r>
        <w:rPr>
          <w:rFonts w:eastAsia="Times New Roman" w:cs="Times New Roman"/>
        </w:rPr>
        <w:t>ατε στην ελληνική Βουλή.</w:t>
      </w:r>
    </w:p>
    <w:p w14:paraId="67A6C8DE" w14:textId="77777777" w:rsidR="00101048" w:rsidRDefault="00350F3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7A6C8D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λόγο θα πάρει τώρα για να παρουσιάσει μία τροπολογία ο Υπουργός κ. </w:t>
      </w:r>
      <w:proofErr w:type="spellStart"/>
      <w:r>
        <w:rPr>
          <w:rFonts w:eastAsia="Times New Roman" w:cs="Times New Roman"/>
          <w:szCs w:val="24"/>
        </w:rPr>
        <w:t>Τζανακόπουλος</w:t>
      </w:r>
      <w:proofErr w:type="spellEnd"/>
      <w:r>
        <w:rPr>
          <w:rFonts w:eastAsia="Times New Roman" w:cs="Times New Roman"/>
          <w:szCs w:val="24"/>
        </w:rPr>
        <w:t>.</w:t>
      </w:r>
    </w:p>
    <w:p w14:paraId="67A6C8E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πέντε λεπτά. </w:t>
      </w:r>
    </w:p>
    <w:p w14:paraId="67A6C8E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Μετά είστε εσείς,</w:t>
      </w:r>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w:t>
      </w:r>
    </w:p>
    <w:p w14:paraId="67A6C8E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Κύριε Πρόεδρε, θα μιλήσω για τριάντα δευτερόλεπτα, πολύ σύντομα.</w:t>
      </w:r>
    </w:p>
    <w:p w14:paraId="67A6C8E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προτείνουμε την τροποποίηση των διατάξεων του άρθρου 5β του προεδρικού διατάγματος 32/2004 «Σύστ</w:t>
      </w:r>
      <w:r>
        <w:rPr>
          <w:rFonts w:eastAsia="Times New Roman" w:cs="Times New Roman"/>
          <w:szCs w:val="24"/>
        </w:rPr>
        <w:t>αση και Οργανισμός Γενικής Γραμματείας της Κυβέρνησης» και τον επανακαθορισμό των αρμοδιοτήτων του Γραφείου Συντονισμού και Θεσμικών Θεμάτων.</w:t>
      </w:r>
    </w:p>
    <w:p w14:paraId="67A6C8E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 τη συγκεκριμένη τροπολογία επανακαθορίζονται οι αρμοδιότητες του Γραφείου Συντονισμού Θεσμικών, Διεθνών και Ευρ</w:t>
      </w:r>
      <w:r>
        <w:rPr>
          <w:rFonts w:eastAsia="Times New Roman" w:cs="Times New Roman"/>
          <w:szCs w:val="24"/>
        </w:rPr>
        <w:t>ωπαϊκών Θεμάτων της Γενικής Γραμματείας της Κυβέρνησης, προκειμένου να αναλάβει τον συντονισμό και την παρακολούθηση της πορείας εφαρμογής της αναπτυξιακές ατζέντας 2030 το</w:t>
      </w:r>
      <w:r>
        <w:rPr>
          <w:rFonts w:eastAsia="Times New Roman" w:cs="Times New Roman"/>
          <w:szCs w:val="24"/>
        </w:rPr>
        <w:t>υ</w:t>
      </w:r>
      <w:r>
        <w:rPr>
          <w:rFonts w:eastAsia="Times New Roman" w:cs="Times New Roman"/>
          <w:szCs w:val="24"/>
        </w:rPr>
        <w:t xml:space="preserve"> Οργανισμού Ηνωμένων Εθνών και των σχετικών με αυτή δεκαεπτά στόχων βιώσιμης ανάπτυ</w:t>
      </w:r>
      <w:r>
        <w:rPr>
          <w:rFonts w:eastAsia="Times New Roman" w:cs="Times New Roman"/>
          <w:szCs w:val="24"/>
        </w:rPr>
        <w:t>ξης.</w:t>
      </w:r>
    </w:p>
    <w:p w14:paraId="67A6C8E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ατζέντα 2030 προωθεί την ενσωμάτωση και των τριών διαστάσεων της βιώσιμης ανάπτυξης σε όλες τις τομεακές πολιτικές, ενώ παράλληλα προάγει τη συνοχή των σχετικών με τους στόχους βιώσιμης ανάπτυξης πολιτικών και νομοθετικών πλαισίων.</w:t>
      </w:r>
    </w:p>
    <w:p w14:paraId="67A6C8E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w:t>
      </w:r>
    </w:p>
    <w:p w14:paraId="67A6C8E7" w14:textId="77777777" w:rsidR="00101048" w:rsidRDefault="00350F3C">
      <w:pPr>
        <w:spacing w:line="600" w:lineRule="auto"/>
        <w:ind w:firstLine="720"/>
        <w:jc w:val="both"/>
        <w:rPr>
          <w:rFonts w:eastAsia="Times New Roman"/>
          <w:bCs/>
        </w:rPr>
      </w:pPr>
      <w:r>
        <w:rPr>
          <w:rFonts w:eastAsia="Times New Roman"/>
          <w:b/>
          <w:bCs/>
        </w:rPr>
        <w:t>ΠΡΟΕΔΡ</w:t>
      </w:r>
      <w:r>
        <w:rPr>
          <w:rFonts w:eastAsia="Times New Roman"/>
          <w:b/>
          <w:bCs/>
        </w:rPr>
        <w:t>ΕΥΩΝ (Σπυρίδων Λυκούδης):</w:t>
      </w:r>
      <w:r>
        <w:rPr>
          <w:rFonts w:eastAsia="Times New Roman"/>
          <w:bCs/>
        </w:rPr>
        <w:t xml:space="preserve"> Ευχαριστώ, κύριε Υπουργέ.</w:t>
      </w:r>
    </w:p>
    <w:p w14:paraId="67A6C8E8" w14:textId="77777777" w:rsidR="00101048" w:rsidRDefault="00350F3C">
      <w:pPr>
        <w:spacing w:line="600" w:lineRule="auto"/>
        <w:ind w:firstLine="720"/>
        <w:jc w:val="both"/>
        <w:rPr>
          <w:rFonts w:eastAsia="Times New Roman"/>
          <w:bCs/>
        </w:rPr>
      </w:pPr>
      <w:r>
        <w:rPr>
          <w:rFonts w:eastAsia="Times New Roman"/>
          <w:bCs/>
        </w:rPr>
        <w:t xml:space="preserve">Ο κ. </w:t>
      </w:r>
      <w:proofErr w:type="spellStart"/>
      <w:r>
        <w:rPr>
          <w:rFonts w:eastAsia="Times New Roman"/>
          <w:bCs/>
        </w:rPr>
        <w:t>Σεβαστάκης</w:t>
      </w:r>
      <w:proofErr w:type="spellEnd"/>
      <w:r>
        <w:rPr>
          <w:rFonts w:eastAsia="Times New Roman"/>
          <w:bCs/>
        </w:rPr>
        <w:t xml:space="preserve"> από τον ΣΥΡΙΖΑ έχει τον λόγο για επτά λεπτά.</w:t>
      </w:r>
    </w:p>
    <w:p w14:paraId="67A6C8E9" w14:textId="77777777" w:rsidR="00101048" w:rsidRDefault="00350F3C">
      <w:pPr>
        <w:spacing w:line="600" w:lineRule="auto"/>
        <w:ind w:firstLine="720"/>
        <w:jc w:val="both"/>
        <w:rPr>
          <w:rFonts w:eastAsia="Times New Roman"/>
          <w:bCs/>
        </w:rPr>
      </w:pPr>
      <w:r>
        <w:rPr>
          <w:rFonts w:eastAsia="Times New Roman"/>
          <w:b/>
          <w:bCs/>
        </w:rPr>
        <w:t xml:space="preserve">ΔΗΜΗΤΡΙΟΣ ΣΕΒΑΣΤΑΚΗΣ: </w:t>
      </w:r>
      <w:r>
        <w:rPr>
          <w:rFonts w:eastAsia="Times New Roman"/>
          <w:bCs/>
        </w:rPr>
        <w:t>Είναι γνωστό ότι το ελληνικό δημόσιο κατασκευάστηκε με παραγγελία της πολιτικής ιδιοτέλειας και του ρουσφετιού. Γίνονταν διορισμοί και μάλιστα, ανάλογα με την καπατσοσύνη του εκάστοτε Υπουργού, ήταν περισσότεροι και έπρεπε να επινοηθεί μια υπηρεσιακή στέγη</w:t>
      </w:r>
      <w:r>
        <w:rPr>
          <w:rFonts w:eastAsia="Times New Roman"/>
          <w:bCs/>
        </w:rPr>
        <w:t xml:space="preserve"> για να αποκτήσουν χρησιμότητα αυτά τα στελέχη που για πάρα πολλές δεκαετίες στελέχωναν και αποτελούσαν τον κορμό του δημοσίου. </w:t>
      </w:r>
    </w:p>
    <w:p w14:paraId="67A6C8EA" w14:textId="77777777" w:rsidR="00101048" w:rsidRDefault="00350F3C">
      <w:pPr>
        <w:spacing w:line="600" w:lineRule="auto"/>
        <w:ind w:firstLine="720"/>
        <w:jc w:val="both"/>
        <w:rPr>
          <w:rFonts w:eastAsia="Times New Roman" w:cs="Times New Roman"/>
          <w:szCs w:val="24"/>
        </w:rPr>
      </w:pPr>
      <w:r>
        <w:rPr>
          <w:rFonts w:eastAsia="Times New Roman"/>
          <w:bCs/>
        </w:rPr>
        <w:t>Φτιάχτηκε λοιπόν ένα δημόσιο ασχεδίαστο, το οποίο είχε ως στόχο για πάρα πολλά χρόνια, για πολλές δεκαετίες, την αναπαραγωγή το</w:t>
      </w:r>
      <w:r>
        <w:rPr>
          <w:rFonts w:eastAsia="Times New Roman"/>
          <w:bCs/>
        </w:rPr>
        <w:t>υ εαυτού του.</w:t>
      </w:r>
      <w:r>
        <w:rPr>
          <w:rFonts w:eastAsia="Times New Roman" w:cs="Times New Roman"/>
          <w:szCs w:val="24"/>
        </w:rPr>
        <w:t xml:space="preserve"> </w:t>
      </w:r>
    </w:p>
    <w:p w14:paraId="67A6C8E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Είναι γεγονός ότι γίνεται μια μεγάλη προσπάθεια να σχεδιαστεί ξανά αυτή η μηχανή του δημοσίου, να σχεδιαστεί σε αναφορά με τον λήπτη της υπηρεσίας, όχι σε αναφορά με τον εαυτό του.</w:t>
      </w:r>
    </w:p>
    <w:p w14:paraId="67A6C8E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Με αυτούς τους όρους και σε αυτό το πλαίσιο θα πρέπει να </w:t>
      </w:r>
      <w:r>
        <w:rPr>
          <w:rFonts w:eastAsia="Times New Roman" w:cs="Times New Roman"/>
          <w:szCs w:val="24"/>
        </w:rPr>
        <w:t>βάλουμε και αυτό το νομοσχέδιο, που προσπαθεί να παρακολουθήσει τις αυξομειούμενες παραγωγικές ανάγκες -δεν έχουν όλον τον χρόνο όλες οι υπηρεσίες την ίδια ένταση-και επίσης, σε μια βάση εθελοντική, γιατί όλες οι προηγούμενες κανονιστικές πράξεις που είχαν</w:t>
      </w:r>
      <w:r>
        <w:rPr>
          <w:rFonts w:eastAsia="Times New Roman" w:cs="Times New Roman"/>
          <w:szCs w:val="24"/>
        </w:rPr>
        <w:t xml:space="preserve"> υποχρεωτικό χαρακτήρα απέτυχαν, να σχεδιάζει διαρκώς τις υπηρεσίες, τη στελέχωση, συγχρόνως στηρίζοντας και τις οικογένειες.</w:t>
      </w:r>
    </w:p>
    <w:p w14:paraId="67A6C8E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Ένα πολύ μεγάλο πρόβλημα είναι ότι η συνυπηρέτηση, παραδείγματος χάριν, είναι ένα δύσκολα επιτεύξιμο ζητούμενο, όπως επίσης η </w:t>
      </w:r>
      <w:proofErr w:type="spellStart"/>
      <w:r>
        <w:rPr>
          <w:rFonts w:eastAsia="Times New Roman" w:cs="Times New Roman"/>
          <w:szCs w:val="24"/>
        </w:rPr>
        <w:t>μορι</w:t>
      </w:r>
      <w:r>
        <w:rPr>
          <w:rFonts w:eastAsia="Times New Roman" w:cs="Times New Roman"/>
          <w:szCs w:val="24"/>
        </w:rPr>
        <w:t>οδότηση</w:t>
      </w:r>
      <w:proofErr w:type="spellEnd"/>
      <w:r>
        <w:rPr>
          <w:rFonts w:eastAsia="Times New Roman" w:cs="Times New Roman"/>
          <w:szCs w:val="24"/>
        </w:rPr>
        <w:t>, η ενίσχυση με όρους εντοπιότητας. Πάρα πολύ συχνά, υπάλληλοι που δεν αρκεί ο μισθός τους για να στηρίξει την ένταξή τους, αναγκάζονται να μην ενταχθούν στην υπηρεσία και στον τόπο.</w:t>
      </w:r>
    </w:p>
    <w:p w14:paraId="67A6C8E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Επομένως η εθελοντική κινητικότητα βρίσκω ότι είναι μία πράξη σωφρ</w:t>
      </w:r>
      <w:r>
        <w:rPr>
          <w:rFonts w:eastAsia="Times New Roman" w:cs="Times New Roman"/>
          <w:szCs w:val="24"/>
        </w:rPr>
        <w:t>οσύνης και ορθολογισμού. Το δημόσιο δεν έχει τη δυνατότητα πια μεγάλων εισροών και μεγάλων ενισχύσεων. Είναι έτσι η δημοσιονομική κατάσταση της χώρας, είναι έτσι η ιεράρχηση υπό το καθεστώς κρίσης των αναγκών και υπό την επιρροή αυτής της δυσμενούς συνθήκη</w:t>
      </w:r>
      <w:r>
        <w:rPr>
          <w:rFonts w:eastAsia="Times New Roman" w:cs="Times New Roman"/>
          <w:szCs w:val="24"/>
        </w:rPr>
        <w:t>ς το δημόσιο δεν μπορεί να αποκτήσει τη δυναμική που είχε.</w:t>
      </w:r>
    </w:p>
    <w:p w14:paraId="67A6C8E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Με τη σύλληψη της κινητικότητας -αυτονόητη για έναν στοιχειωδώς εχέφρονα- νομίζω ότι δίνεται μια απάντηση. Είναι σίγουρο ότι μπορεί να βρει τις επιμέρους </w:t>
      </w:r>
      <w:proofErr w:type="spellStart"/>
      <w:r>
        <w:rPr>
          <w:rFonts w:eastAsia="Times New Roman" w:cs="Times New Roman"/>
          <w:szCs w:val="24"/>
        </w:rPr>
        <w:t>εκλειάνσεις</w:t>
      </w:r>
      <w:proofErr w:type="spellEnd"/>
      <w:r>
        <w:rPr>
          <w:rFonts w:eastAsia="Times New Roman" w:cs="Times New Roman"/>
          <w:szCs w:val="24"/>
        </w:rPr>
        <w:t xml:space="preserve"> ο σχεδιασμός αυτός και είναι σί</w:t>
      </w:r>
      <w:r>
        <w:rPr>
          <w:rFonts w:eastAsia="Times New Roman" w:cs="Times New Roman"/>
          <w:szCs w:val="24"/>
        </w:rPr>
        <w:t>γουρο ότι θα μπορεί να βρει τις ισορροπίες. Νομίζω, λοιπόν, ότι είναι μια θετική πολιτική απόφαση της Κυβέρνησης, μια θετική νομοθετική πρωτοβουλία, που επίσης έχει υποστεί μια μακρά βάσανο επεξεργασίας.</w:t>
      </w:r>
    </w:p>
    <w:p w14:paraId="67A6C8F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Ως προς τα ζητήματα κρίσης και ρουσφετιού, που ετέθη</w:t>
      </w:r>
      <w:r>
        <w:rPr>
          <w:rFonts w:eastAsia="Times New Roman" w:cs="Times New Roman"/>
          <w:szCs w:val="24"/>
        </w:rPr>
        <w:t>σαν προηγουμένως από τον διαπρεπή εκφραστή της πολιτικής γραμμής της Νέας Δημοκρατίας σε κοινοβουλευτικό επίπεδο, τον κ. Γεωργιάδη, ότι είναι ένα νομοσχέδιο που, επειδή έχει τον εθελοντισμό, δηλαδή τη βούληση την αναθέτει στον δημόσιο λειτουργό και από την</w:t>
      </w:r>
      <w:r>
        <w:rPr>
          <w:rFonts w:eastAsia="Times New Roman" w:cs="Times New Roman"/>
          <w:szCs w:val="24"/>
        </w:rPr>
        <w:t xml:space="preserve"> άλλη πλευρά έχει μια τριμελή επιτροπή η οποία θα κάνει την κρίση, την έγκριση και θα μπορέσει να τεκμηριώσει το αναγκαίο ή όχι, αυτό αποτελεί το </w:t>
      </w:r>
      <w:proofErr w:type="spellStart"/>
      <w:r>
        <w:rPr>
          <w:rFonts w:eastAsia="Times New Roman" w:cs="Times New Roman"/>
          <w:szCs w:val="24"/>
        </w:rPr>
        <w:t>πρόκριμα</w:t>
      </w:r>
      <w:proofErr w:type="spellEnd"/>
      <w:r>
        <w:rPr>
          <w:rFonts w:eastAsia="Times New Roman" w:cs="Times New Roman"/>
          <w:szCs w:val="24"/>
        </w:rPr>
        <w:t xml:space="preserve"> του ρουσφετιού και όχι το ότι όλη η δομή, όλη η αρχιτεκτονική του δημοσίου είναι </w:t>
      </w:r>
      <w:proofErr w:type="spellStart"/>
      <w:r>
        <w:rPr>
          <w:rFonts w:eastAsia="Times New Roman" w:cs="Times New Roman"/>
          <w:szCs w:val="24"/>
        </w:rPr>
        <w:t>ρουσφετοκεντρική</w:t>
      </w:r>
      <w:proofErr w:type="spellEnd"/>
      <w:r>
        <w:rPr>
          <w:rFonts w:eastAsia="Times New Roman" w:cs="Times New Roman"/>
          <w:szCs w:val="24"/>
        </w:rPr>
        <w:t>. Δι</w:t>
      </w:r>
      <w:r>
        <w:rPr>
          <w:rFonts w:eastAsia="Times New Roman" w:cs="Times New Roman"/>
          <w:szCs w:val="24"/>
        </w:rPr>
        <w:t>ότι, όπως είπα και στην αρχή της τοποθέτησής μου, το δημόσιο χτίστηκε κατά παραγγελία του πολιτικού κοινού, όχι κατά παραγγελία της παραγωγικής ανάγκης.</w:t>
      </w:r>
    </w:p>
    <w:p w14:paraId="67A6C8F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Νομίζω, λοιπόν, ότι μια τέτοια απορριπτική τοποθέτηση απαξιώνει και την πολιτική συζήτηση και την πολιτ</w:t>
      </w:r>
      <w:r>
        <w:rPr>
          <w:rFonts w:eastAsia="Times New Roman" w:cs="Times New Roman"/>
          <w:szCs w:val="24"/>
        </w:rPr>
        <w:t>ική αντιμαχία. Θα ήθελα συγκεκριμένες εισηγήσεις, συγκεκριμένες αδυναμίες, συγκεκριμένα ελαττώματα που να εντοπίζονται. Αυτό μπορώ να καταλάβω ως πολιτική εισφορά.</w:t>
      </w:r>
    </w:p>
    <w:p w14:paraId="67A6C8F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ήθελα να πω ότι ένα μέρος αυτού του ανορθολογισμού με τον οποίο κτίστηκε η δημόσια διοίκη</w:t>
      </w:r>
      <w:r>
        <w:rPr>
          <w:rFonts w:eastAsia="Times New Roman" w:cs="Times New Roman"/>
          <w:szCs w:val="24"/>
        </w:rPr>
        <w:t xml:space="preserve">ση και ταλαιπωρήθηκαν και οι πολίτες, ταλαιπωρήθηκαν και οι ίδιοι οι λειτουργοί, δημιούργησε την ανάγκη </w:t>
      </w:r>
      <w:proofErr w:type="spellStart"/>
      <w:r>
        <w:rPr>
          <w:rFonts w:eastAsia="Times New Roman" w:cs="Times New Roman"/>
          <w:szCs w:val="24"/>
        </w:rPr>
        <w:t>υπερνομοθέτησης</w:t>
      </w:r>
      <w:proofErr w:type="spellEnd"/>
      <w:r>
        <w:rPr>
          <w:rFonts w:eastAsia="Times New Roman" w:cs="Times New Roman"/>
          <w:szCs w:val="24"/>
        </w:rPr>
        <w:t>. Ακριβώς επειδή ήταν λάθος σχεδιασμένο το δημόσιο, χρειαζόταν να γίνουν διαρκείς διευθετήσεις νομοθετικές, μικρές, πολύ συχνά φωτογραφικ</w:t>
      </w:r>
      <w:r>
        <w:rPr>
          <w:rFonts w:eastAsia="Times New Roman" w:cs="Times New Roman"/>
          <w:szCs w:val="24"/>
        </w:rPr>
        <w:t xml:space="preserve">ές και αυτό εξηγεί το απόλυτο διοικητικό χάος που οδηγεί τον πολίτη στο αυτονόητο, στο </w:t>
      </w:r>
      <w:r>
        <w:rPr>
          <w:rFonts w:eastAsia="Times New Roman" w:cs="Times New Roman"/>
          <w:szCs w:val="24"/>
          <w:lang w:val="en-GB"/>
        </w:rPr>
        <w:t>bypass</w:t>
      </w:r>
      <w:r>
        <w:rPr>
          <w:rFonts w:eastAsia="Times New Roman" w:cs="Times New Roman"/>
          <w:szCs w:val="24"/>
        </w:rPr>
        <w:t>. Ο πολίτης, θέλοντας να ξεφύγει από αυτό το δαιδαλώδες σύστημα πολυνομίας που οδηγεί στην ανομία, επιλέγει τον επιταχυντή.</w:t>
      </w:r>
    </w:p>
    <w:p w14:paraId="67A6C8F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Αυτοί οι όροι είναι ένα μεγάλο στοίχημα</w:t>
      </w:r>
      <w:r>
        <w:rPr>
          <w:rFonts w:eastAsia="Times New Roman" w:cs="Times New Roman"/>
          <w:szCs w:val="24"/>
        </w:rPr>
        <w:t xml:space="preserve"> που θα έχει να αντιμετωπίσει η Κυβέρνηση. Νομίζω ότι το πολιτικό σύστημα θα το έχει αντιμετωπίσει αυτό και στο βάθος του χρόνου, δηλαδή πώς θα κάνει τη μηχανική του δημοσίου, πώς θα κάνει την αρχιτεκτονική του δημοσίου λειτουργικότερη, πιο ευθύβολη σχεδια</w:t>
      </w:r>
      <w:r>
        <w:rPr>
          <w:rFonts w:eastAsia="Times New Roman" w:cs="Times New Roman"/>
          <w:szCs w:val="24"/>
        </w:rPr>
        <w:t xml:space="preserve">στικά και άρα πιο δημοφιλή και πιο κοντά στα λαϊκά συμφέροντα. </w:t>
      </w:r>
    </w:p>
    <w:p w14:paraId="67A6C8F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Μην ταυτίζουμε το κράτος με τον δημόσιο χώρο. Πρέπει να ταυτίζουμε τον δημόσιο χώρο με το υπέρτερο λαϊκό συμφέρον. Νομίζω, λοιπόν, ότι ο ανασχεδιασμός που εισηγείται το νομοσχέδιο μάς δίνει τα</w:t>
      </w:r>
      <w:r>
        <w:rPr>
          <w:rFonts w:eastAsia="Times New Roman" w:cs="Times New Roman"/>
          <w:szCs w:val="24"/>
        </w:rPr>
        <w:t xml:space="preserve"> εργαλεία προς αυτή την κατεύθυνση εξυγίανσης. </w:t>
      </w:r>
    </w:p>
    <w:p w14:paraId="67A6C8F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Οι πολιτικές καριέρες δεν μπορούν να συνεχίσουν να στήνονται με τον τρόπο που στήνονταν για παρά πολλές δεκαετίες. Επίσης, οι νέες πολιτικές καριέρες δεν μπορούν να εξακολουθούν να παράγουν τα χρέη του πολιτι</w:t>
      </w:r>
      <w:r>
        <w:rPr>
          <w:rFonts w:eastAsia="Times New Roman" w:cs="Times New Roman"/>
          <w:szCs w:val="24"/>
        </w:rPr>
        <w:t>κού συστήματος, των κομμάτων που έχουν παρ</w:t>
      </w:r>
      <w:r>
        <w:rPr>
          <w:rFonts w:eastAsia="Times New Roman" w:cs="Times New Roman"/>
          <w:szCs w:val="24"/>
        </w:rPr>
        <w:t>αγάγ</w:t>
      </w:r>
      <w:r>
        <w:rPr>
          <w:rFonts w:eastAsia="Times New Roman" w:cs="Times New Roman"/>
          <w:szCs w:val="24"/>
        </w:rPr>
        <w:t>ει τα προηγούμενα χρόνια.</w:t>
      </w:r>
    </w:p>
    <w:p w14:paraId="67A6C8F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w:t>
      </w:r>
    </w:p>
    <w:p w14:paraId="67A6C8F7" w14:textId="77777777" w:rsidR="00101048" w:rsidRDefault="00350F3C">
      <w:pPr>
        <w:spacing w:line="600" w:lineRule="auto"/>
        <w:ind w:firstLine="720"/>
        <w:jc w:val="center"/>
        <w:rPr>
          <w:rFonts w:eastAsia="Times New Roman"/>
          <w:bCs/>
        </w:rPr>
      </w:pPr>
      <w:r>
        <w:rPr>
          <w:rFonts w:eastAsia="Times New Roman"/>
          <w:bCs/>
        </w:rPr>
        <w:t>(Χειροκροτήματα από την πτέρυγα του ΣΥΡΙΖΑ)</w:t>
      </w:r>
    </w:p>
    <w:p w14:paraId="67A6C8F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7A6C8F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συνάδελφος κ. Μαρία Τριανταφύλλου από τον ΣΥΡΙΖΑ έχει τον λόγο για</w:t>
      </w:r>
      <w:r>
        <w:rPr>
          <w:rFonts w:eastAsia="Times New Roman" w:cs="Times New Roman"/>
          <w:szCs w:val="24"/>
        </w:rPr>
        <w:t xml:space="preserve"> επτά λεπτά.</w:t>
      </w:r>
    </w:p>
    <w:p w14:paraId="67A6C8F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olor w:val="000000"/>
          <w:szCs w:val="24"/>
        </w:rPr>
        <w:t>Ευχαριστώ, κύριε Πρόεδρε.</w:t>
      </w:r>
      <w:r>
        <w:rPr>
          <w:rFonts w:eastAsia="Times New Roman" w:cs="Times New Roman"/>
          <w:szCs w:val="24"/>
        </w:rPr>
        <w:t xml:space="preserve"> </w:t>
      </w:r>
    </w:p>
    <w:p w14:paraId="67A6C8F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Κύριοι συνάδελφοι, κύριοι Υπουργοί, η παραμονή του ΣΥΡΙΖΑ στη διακυβέρνηση της χώρας γεμίζει άγχος τη Βουλή -πάνε και έρχονται οι Βουλευτές σε διάφορα κόμματα-, τις περιφέρειες, τα περιφερειακά σ</w:t>
      </w:r>
      <w:r>
        <w:rPr>
          <w:rFonts w:eastAsia="Times New Roman" w:cs="Times New Roman"/>
          <w:szCs w:val="24"/>
        </w:rPr>
        <w:t xml:space="preserve">υμβούλια, τους δήμους. Γεμίζει άγχος και ταυτόχρονα προσμονή, άγχος και λογοκοπία, την ίδια στιγμή που δεν πρέπει να παραδοθούμε στις λογοκοπίες. </w:t>
      </w:r>
    </w:p>
    <w:p w14:paraId="67A6C8F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θα ήθελα να πω ότι μέσα σε αυτές τις αναμφίβολα πολύ δύσκολες συνθήκες διαμορφώνονται και γεννιούνται ι</w:t>
      </w:r>
      <w:r>
        <w:rPr>
          <w:rFonts w:eastAsia="Times New Roman" w:cs="Times New Roman"/>
          <w:szCs w:val="24"/>
        </w:rPr>
        <w:t xml:space="preserve">δέες, κάποιες πραγματικά νέες και δυναμικές και άλλες λίγο έως πολύ αποπροσανατολιστικές. Πρέπει, επομένως, αέναα να διαμορφώνονται και να διαμορφώνουμε κριτήρια ελέγχου. </w:t>
      </w:r>
    </w:p>
    <w:p w14:paraId="67A6C8F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Έλεγε ο Τάκιτος ότι όσους περισσότερους νόμους έχει ένα κράτος τόσο πιο διεφθαρμένο </w:t>
      </w:r>
      <w:r>
        <w:rPr>
          <w:rFonts w:eastAsia="Times New Roman" w:cs="Times New Roman"/>
          <w:szCs w:val="24"/>
        </w:rPr>
        <w:t xml:space="preserve">είναι. </w:t>
      </w:r>
    </w:p>
    <w:p w14:paraId="67A6C8F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Έγιναν σήμερα πολλές διαπιστώσεις, κάποιες κοινές διαπιστώσεις, θα έλεγα, σε σχέση με το δημόσιο. Έχει προβλήματα λειτουργίας, αποδοτικότητας, </w:t>
      </w:r>
      <w:proofErr w:type="spellStart"/>
      <w:r>
        <w:rPr>
          <w:rFonts w:eastAsia="Times New Roman" w:cs="Times New Roman"/>
          <w:szCs w:val="24"/>
        </w:rPr>
        <w:t>εξορθολογισμού</w:t>
      </w:r>
      <w:proofErr w:type="spellEnd"/>
      <w:r>
        <w:rPr>
          <w:rFonts w:eastAsia="Times New Roman" w:cs="Times New Roman"/>
          <w:szCs w:val="24"/>
        </w:rPr>
        <w:t>, τεχνολογικής αναβάθμισης. Κάθε πολίτης που μπαίνει για ένα ζήτημα στο δημόσιο έχει την αί</w:t>
      </w:r>
      <w:r>
        <w:rPr>
          <w:rFonts w:eastAsia="Times New Roman" w:cs="Times New Roman"/>
          <w:szCs w:val="24"/>
        </w:rPr>
        <w:t xml:space="preserve">σθηση ότι βιώνει τη «Δίκη» του Κάφκα. </w:t>
      </w:r>
    </w:p>
    <w:p w14:paraId="67A6C8F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Κύριο πρόβλημα του δημοσίου και της δημόσιας διοίκησης διαχρονικά ποιο είναι όμως; Είναι ο έλεγχος και η χειραγώγησή του από τις πολιτικές ελίτ, με τη γραφειοκρατία, την εργαλειοθήκη της γραφειοκρατία</w:t>
      </w:r>
      <w:r>
        <w:rPr>
          <w:rFonts w:eastAsia="Times New Roman" w:cs="Times New Roman"/>
          <w:szCs w:val="24"/>
        </w:rPr>
        <w:t>ς</w:t>
      </w:r>
      <w:r>
        <w:rPr>
          <w:rFonts w:eastAsia="Times New Roman" w:cs="Times New Roman"/>
          <w:szCs w:val="24"/>
        </w:rPr>
        <w:t>, γιατί ο μεγαλύ</w:t>
      </w:r>
      <w:r>
        <w:rPr>
          <w:rFonts w:eastAsia="Times New Roman" w:cs="Times New Roman"/>
          <w:szCs w:val="24"/>
        </w:rPr>
        <w:t>τερος συλλογικός εργοδότης είχε τη δυνατότητα αναπαραγωγής αυτών των ελίτ, μέσω του δημοσίου.</w:t>
      </w:r>
    </w:p>
    <w:p w14:paraId="67A6C90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Οι διαπιστώσεις είναι καλές. Είπαμε ότι σε αρκετές από αυτές μπορεί και να συμφωνήσουμε. Ποιο είναι το πολιτικό συμπέρασμα; Μετά από τις διαπιστώσεις πρέπει να βγ</w:t>
      </w:r>
      <w:r>
        <w:rPr>
          <w:rFonts w:eastAsia="Times New Roman" w:cs="Times New Roman"/>
          <w:szCs w:val="24"/>
        </w:rPr>
        <w:t>αίνει ένα πολιτικό συμπέρασμα. Ποιος είναι ο στόχος; Υπήρχε στόχος και υπάρχει από κάποιες πολιτικές ελίτ: Η απονεύρωση του κοινωνικού χαρακτήρα της κρατικής λειτουργίας και η μεταφορά πόρων στην ιδιωτική σφαίρα. Άρα υπήρχε και εξακολουθεί να υπάρχει μια κ</w:t>
      </w:r>
      <w:r>
        <w:rPr>
          <w:rFonts w:eastAsia="Times New Roman" w:cs="Times New Roman"/>
          <w:szCs w:val="24"/>
        </w:rPr>
        <w:t>αλά ενορχηστρωμένη και πρωτοφανής προσπάθεια, με πολλές δόσεις προπαγάνδας και κατασυκοφάντησης του ρόλου, της αποτελεσματικότητας και εν τέλει της ίδιας της χρησιμότητας του δημοσίου τομέα.</w:t>
      </w:r>
    </w:p>
    <w:p w14:paraId="67A6C90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Όμως, ένα πραγματικό ερώτημα είναι πώς μπορεί να εκσυγχρονίζεται </w:t>
      </w:r>
      <w:r>
        <w:rPr>
          <w:rFonts w:eastAsia="Times New Roman" w:cs="Times New Roman"/>
          <w:szCs w:val="24"/>
        </w:rPr>
        <w:t>ο δημόσιος τομέας, η δημόσια διοίκηση. Αυτό μπορεί να γίνει με αξιολόγηση. Σωστά. Όχι, όμως, με αξιολόγηση που θα έχει προεπιλεγμένη αποτυχία. Με συγκρούσεις είπε χθες, νομίζω, ο κ. Βορίδης. Έχει μεγάλη σημασία να δούμε τι είπε. Είπε ότι οι μεγαλύτερες μετ</w:t>
      </w:r>
      <w:r>
        <w:rPr>
          <w:rFonts w:eastAsia="Times New Roman" w:cs="Times New Roman"/>
          <w:szCs w:val="24"/>
        </w:rPr>
        <w:t>αρρυθμίσεις γίνονται με συγκρούσεις συμφερόντων. Σωστά. Ποιων συμφερόντων και πώς δημιουργούνται τα συμφέροντα;</w:t>
      </w:r>
    </w:p>
    <w:p w14:paraId="67A6C90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Τι δημιουργήθηκε στο δημόσιο; Δημιουργήθηκε, από τη μια, όλα αυτά τα χρόνια ένας συνδικαλισμός τύπου «ΠΑΣΟΚ». Τι σημαίνει αυτό; Σημαίνει καρεκλο</w:t>
      </w:r>
      <w:r>
        <w:rPr>
          <w:rFonts w:eastAsia="Times New Roman" w:cs="Times New Roman"/>
          <w:szCs w:val="24"/>
        </w:rPr>
        <w:t xml:space="preserve">κένταυρος, κρατικοδίαιτος συνδικαλισμός. Από την άλλη, ο τύπος της Νέας Δημοκρατίας προάγει κάτι άλλο: Φοβισμένους, αφυδατωμένους, ευπειθείς δημοσίους υπαλλήλους. Και η Αριστερά πήρε μέρος, ως ένα βαθμό, σε αυτά τα παιχνίδια, και η </w:t>
      </w:r>
      <w:proofErr w:type="spellStart"/>
      <w:r>
        <w:rPr>
          <w:rFonts w:eastAsia="Times New Roman" w:cs="Times New Roman"/>
          <w:szCs w:val="24"/>
        </w:rPr>
        <w:t>ε</w:t>
      </w:r>
      <w:r>
        <w:rPr>
          <w:rFonts w:eastAsia="Times New Roman" w:cs="Times New Roman"/>
          <w:szCs w:val="24"/>
        </w:rPr>
        <w:t>σω</w:t>
      </w:r>
      <w:r>
        <w:rPr>
          <w:rFonts w:eastAsia="Times New Roman" w:cs="Times New Roman"/>
          <w:szCs w:val="24"/>
        </w:rPr>
        <w:t>κοινοβουλευτική</w:t>
      </w:r>
      <w:proofErr w:type="spellEnd"/>
      <w:r>
        <w:rPr>
          <w:rFonts w:eastAsia="Times New Roman" w:cs="Times New Roman"/>
          <w:szCs w:val="24"/>
        </w:rPr>
        <w:t xml:space="preserve"> και η </w:t>
      </w:r>
      <w:r>
        <w:rPr>
          <w:rFonts w:eastAsia="Times New Roman" w:cs="Times New Roman"/>
          <w:szCs w:val="24"/>
        </w:rPr>
        <w:t>ε</w:t>
      </w:r>
      <w:r>
        <w:rPr>
          <w:rFonts w:eastAsia="Times New Roman" w:cs="Times New Roman"/>
          <w:szCs w:val="24"/>
        </w:rPr>
        <w:t xml:space="preserve">ξωκοινοβουλευτική, με όποιον τρόπο μπορούσε. </w:t>
      </w:r>
    </w:p>
    <w:p w14:paraId="67A6C903"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Τίποτα, όμως, από όλα αυτά δεν συνάδει με το λαϊκό συμφέρον και με τα συμφέροντα των εργαζομένων. Τίποτα δεν προάγει τα λαϊκά συμφέροντα και τα συμφέροντα των εργαζομένων.</w:t>
      </w:r>
    </w:p>
    <w:p w14:paraId="67A6C904"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αλλαγή συνείδησης επιτυγχάνεται με την αυταρχικότητα; Κατά την άποψή μου, επιτυγχάνεται μέσα από μεγάλα γεγονότα. Όμως, υπάρχει κριτική που πάντα πρέπει να ακούμε και να προσέχουμε. Για παράδειγμα, σε σχέση με τα οργανογράμματα. Πράγματι χρειάζονται συγκ</w:t>
      </w:r>
      <w:r>
        <w:rPr>
          <w:rFonts w:eastAsia="Times New Roman" w:cs="Times New Roman"/>
          <w:szCs w:val="24"/>
        </w:rPr>
        <w:t xml:space="preserve">εκριμένα οργανογράμματα, ενώ επίσης υπάρχει και η ανάγκη ανανέωσή τους. </w:t>
      </w:r>
    </w:p>
    <w:p w14:paraId="67A6C905"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Υπάρχει πολλή συζήτηση για το χρονοδιάγραμμα. Το ακούσαμε πριν και από τον κ. Άδων</w:t>
      </w:r>
      <w:r>
        <w:rPr>
          <w:rFonts w:eastAsia="Times New Roman" w:cs="Times New Roman"/>
          <w:szCs w:val="24"/>
        </w:rPr>
        <w:t>η</w:t>
      </w:r>
      <w:r>
        <w:rPr>
          <w:rFonts w:eastAsia="Times New Roman" w:cs="Times New Roman"/>
          <w:szCs w:val="24"/>
        </w:rPr>
        <w:t xml:space="preserve"> Γεωργιάδη. Δίνουν και παίρνουν τα χρονοδιαγράμματα, πόσο το χρονοδιάγραμμα εδώ κ.λπ. Αλήθεια, τα σα</w:t>
      </w:r>
      <w:r>
        <w:rPr>
          <w:rFonts w:eastAsia="Times New Roman" w:cs="Times New Roman"/>
          <w:szCs w:val="24"/>
        </w:rPr>
        <w:t>ράντα χρόνια Μεταπολίτευσης δεν είχαν κανένα χρονοδιάγραμμα;</w:t>
      </w:r>
    </w:p>
    <w:p w14:paraId="67A6C906"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κριτική έγινε γύρω από δύο ζητήματα, όπως ειπώθηκε. Το ένα είναι σε σχέση με τα οργανογράμματα και το άλλο σε σχέση με την επιτροπή και τη στελέχωσή της. Πράγματι οι προτάσεις για την όποια βελ</w:t>
      </w:r>
      <w:r>
        <w:rPr>
          <w:rFonts w:eastAsia="Times New Roman" w:cs="Times New Roman"/>
          <w:szCs w:val="24"/>
        </w:rPr>
        <w:t xml:space="preserve">τίωση νομίζω ότι θα είναι καλοδεχούμενες. </w:t>
      </w:r>
    </w:p>
    <w:p w14:paraId="67A6C907"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Ωστόσο, θέλω να αναφερθώ λιγάκι σε αυτά που ακούγονται τον τελευταίο καιρό και τις τελευταίες ημέρες. </w:t>
      </w:r>
    </w:p>
    <w:p w14:paraId="67A6C908"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Ξέρετε, κύριοι συνάδελφοι, οι ατάκες δεν δημιουργούν συνείδηση. Και νομίζω ότι δεν διδασκόμαστε και κυρίως δεν</w:t>
      </w:r>
      <w:r>
        <w:rPr>
          <w:rFonts w:eastAsia="Times New Roman" w:cs="Times New Roman"/>
          <w:szCs w:val="24"/>
        </w:rPr>
        <w:t xml:space="preserve"> διδάσκεστε αρκετά από αυτά που συμβαίνουν στον κόσμο. Συνέλθετε! </w:t>
      </w:r>
    </w:p>
    <w:p w14:paraId="67A6C909"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 νομίζετε ότι ο επόμενος πρωθυπουργός θα είναι ένας καλοαναθρεμμένος αστός που παίζει με τα </w:t>
      </w:r>
      <w:proofErr w:type="spellStart"/>
      <w:r>
        <w:rPr>
          <w:rFonts w:eastAsia="Times New Roman" w:cs="Times New Roman"/>
          <w:szCs w:val="24"/>
        </w:rPr>
        <w:t>κουβαδάκια</w:t>
      </w:r>
      <w:proofErr w:type="spellEnd"/>
      <w:r>
        <w:rPr>
          <w:rFonts w:eastAsia="Times New Roman" w:cs="Times New Roman"/>
          <w:szCs w:val="24"/>
        </w:rPr>
        <w:t xml:space="preserve"> του, αυταπατάσθε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 Βλέπετε τι γίνεται στον κόσμο. Ψηφίζουν οι λαοί και</w:t>
      </w:r>
      <w:r>
        <w:rPr>
          <w:rFonts w:eastAsia="Times New Roman" w:cs="Times New Roman"/>
          <w:szCs w:val="24"/>
        </w:rPr>
        <w:t xml:space="preserve"> όχι οι δημοσκόποι! Κοιμόμαστε με άλλο αποτέλεσμα και έρχεται άλλο αποτέλεσμα! Νομίζω ότι θα πρέπει να διαβάσουμε με προσοχή αυτά τα αποτελέσματα. Μου θυμίζετε λιγάκι τον δάσκαλο, όπως λέει ο </w:t>
      </w:r>
      <w:proofErr w:type="spellStart"/>
      <w:r>
        <w:rPr>
          <w:rFonts w:eastAsia="Times New Roman" w:cs="Times New Roman"/>
          <w:szCs w:val="24"/>
        </w:rPr>
        <w:t>Μπέρτολτ</w:t>
      </w:r>
      <w:proofErr w:type="spellEnd"/>
      <w:r>
        <w:rPr>
          <w:rFonts w:eastAsia="Times New Roman" w:cs="Times New Roman"/>
          <w:szCs w:val="24"/>
        </w:rPr>
        <w:t xml:space="preserve"> </w:t>
      </w:r>
      <w:proofErr w:type="spellStart"/>
      <w:r>
        <w:rPr>
          <w:rFonts w:eastAsia="Times New Roman" w:cs="Times New Roman"/>
          <w:szCs w:val="24"/>
        </w:rPr>
        <w:t>Μπρεχτ</w:t>
      </w:r>
      <w:proofErr w:type="spellEnd"/>
      <w:r>
        <w:rPr>
          <w:rFonts w:eastAsia="Times New Roman" w:cs="Times New Roman"/>
          <w:szCs w:val="24"/>
        </w:rPr>
        <w:t>, ο οποίος κάνει πολλά σχέδια που σπάνια εκτελεί.</w:t>
      </w:r>
      <w:r>
        <w:rPr>
          <w:rFonts w:eastAsia="Times New Roman" w:cs="Times New Roman"/>
          <w:szCs w:val="24"/>
        </w:rPr>
        <w:t xml:space="preserve"> Η λαχτάρα να φτάσει στον τελικό, συνήθως τον κάνει να μην κάνει τίποτα. </w:t>
      </w:r>
    </w:p>
    <w:p w14:paraId="67A6C90A"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δεν θα πρέπει να κάνουμε μικροπολιτική σε σχέση με τον πολιτικό λόγο. Οφείλουμε να κάνουμε πολιτική με «π» κεφαλαίο, με «π» πραγματικό, με «π» πολυδιάστατο. Πολιτική χωρίς</w:t>
      </w:r>
      <w:r>
        <w:rPr>
          <w:rFonts w:eastAsia="Times New Roman" w:cs="Times New Roman"/>
          <w:szCs w:val="24"/>
        </w:rPr>
        <w:t xml:space="preserve"> θεωρία δεν είναι πολιτική. Πολιτική χωρίς πολιτισμό δεν είναι πολιτική. </w:t>
      </w:r>
    </w:p>
    <w:p w14:paraId="67A6C90B"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σήμερα ότι ο ρόλος του ΣΥΡΙΖΑ είναι να αγωνιστεί για να προχωρήσει στην επίλυση των θεμελιωδών δημοκρατικών και </w:t>
      </w:r>
      <w:proofErr w:type="spellStart"/>
      <w:r>
        <w:rPr>
          <w:rFonts w:eastAsia="Times New Roman" w:cs="Times New Roman"/>
          <w:szCs w:val="24"/>
        </w:rPr>
        <w:t>ανεξαρτησιακών</w:t>
      </w:r>
      <w:proofErr w:type="spellEnd"/>
      <w:r>
        <w:rPr>
          <w:rFonts w:eastAsia="Times New Roman" w:cs="Times New Roman"/>
          <w:szCs w:val="24"/>
        </w:rPr>
        <w:t xml:space="preserve"> προβλημάτων της χώρας. Και πιστεύω ότι η σύγκρουσ</w:t>
      </w:r>
      <w:r>
        <w:rPr>
          <w:rFonts w:eastAsia="Times New Roman" w:cs="Times New Roman"/>
          <w:szCs w:val="24"/>
        </w:rPr>
        <w:t xml:space="preserve">η με το σύστημα της διαπλοκής θα πάρει διαστάσεις επανάστασης. Και δεν πρόκειται να ευοδωθεί αν δεν αποκτήσει ευρύτερη κοινωνική και πολιτιστική διάσταση. </w:t>
      </w:r>
    </w:p>
    <w:p w14:paraId="67A6C90C"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Θεωρώ, λοιπόν, ότι έχουμε πολύ δρόμο μπροστά μας. Θεωρώ κυρίως ότι θα πρέπει να σταματήσουμε τη διάλ</w:t>
      </w:r>
      <w:r>
        <w:rPr>
          <w:rFonts w:eastAsia="Times New Roman" w:cs="Times New Roman"/>
          <w:szCs w:val="24"/>
        </w:rPr>
        <w:t xml:space="preserve">υση του κοινωνικού ιστού και πάνω απ’ όλα θεωρώ ότι η χώρα θέλει ενότητα, στήριξη του ενός με τον άλλο με υπομονή, επιμονή, πολιτισμό, συνεννόηση και δράση για ανατροπές. </w:t>
      </w:r>
    </w:p>
    <w:p w14:paraId="67A6C90D"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67A6C90E" w14:textId="77777777" w:rsidR="00101048" w:rsidRDefault="00350F3C">
      <w:pPr>
        <w:spacing w:line="600" w:lineRule="auto"/>
        <w:ind w:firstLine="720"/>
        <w:jc w:val="center"/>
        <w:rPr>
          <w:rFonts w:eastAsia="Times New Roman"/>
          <w:bCs/>
        </w:rPr>
      </w:pPr>
      <w:r>
        <w:rPr>
          <w:rFonts w:eastAsia="Times New Roman"/>
          <w:bCs/>
        </w:rPr>
        <w:t>(Χειροκροτήματα από την πτέρυγα του ΣΥΡΙΖΑ)</w:t>
      </w:r>
    </w:p>
    <w:p w14:paraId="67A6C90F"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ΠΡΟΕΔΡΟΣ (Σπυρίδων Λυκού</w:t>
      </w:r>
      <w:r>
        <w:rPr>
          <w:rFonts w:eastAsia="Times New Roman" w:cs="Times New Roman"/>
          <w:b/>
          <w:szCs w:val="24"/>
        </w:rPr>
        <w:t>δης):</w:t>
      </w:r>
      <w:r>
        <w:rPr>
          <w:rFonts w:eastAsia="Times New Roman" w:cs="Times New Roman"/>
          <w:szCs w:val="24"/>
        </w:rPr>
        <w:t xml:space="preserve"> Ευχαριστούμε, κυρία συνάδελφε.</w:t>
      </w:r>
    </w:p>
    <w:p w14:paraId="67A6C910"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Χριστόφορος Βερναρδάκης, γιατί θέλει να καταθέσει δύο τροπολογίες. </w:t>
      </w:r>
    </w:p>
    <w:p w14:paraId="67A6C911"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νομίζω ότι σας φτάνουν επτά λεπτά.</w:t>
      </w:r>
    </w:p>
    <w:p w14:paraId="67A6C912"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(Υπουργός Επικρατείας):</w:t>
      </w:r>
      <w:r>
        <w:rPr>
          <w:rFonts w:eastAsia="Times New Roman" w:cs="Times New Roman"/>
          <w:szCs w:val="24"/>
        </w:rPr>
        <w:t xml:space="preserve"> Εφτά λεπτά για δύο τροπολ</w:t>
      </w:r>
      <w:r>
        <w:rPr>
          <w:rFonts w:eastAsia="Times New Roman" w:cs="Times New Roman"/>
          <w:szCs w:val="24"/>
        </w:rPr>
        <w:t xml:space="preserve">ογίες; </w:t>
      </w:r>
    </w:p>
    <w:p w14:paraId="67A6C913"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ΠΡΟΕΔΡΟΣ (Σπυρίδων Λυκούδης):</w:t>
      </w:r>
      <w:r>
        <w:rPr>
          <w:rFonts w:eastAsia="Times New Roman" w:cs="Times New Roman"/>
          <w:szCs w:val="24"/>
        </w:rPr>
        <w:t xml:space="preserve"> Τροπολογίες είναι. Δεν είναι εισηγήσεις.</w:t>
      </w:r>
    </w:p>
    <w:p w14:paraId="67A6C914"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(Υπουργός Επικρατείας):</w:t>
      </w:r>
      <w:r>
        <w:rPr>
          <w:rFonts w:eastAsia="Times New Roman" w:cs="Times New Roman"/>
          <w:szCs w:val="24"/>
        </w:rPr>
        <w:t xml:space="preserve"> Θα κάνω και την ομιλία μου, κύριε Πρόεδρε. Θα αναπτύξω και τις δύο τροπολογίες και την ομιλία μου.</w:t>
      </w:r>
    </w:p>
    <w:p w14:paraId="67A6C915"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ΠΡΟΕΔΡΟΣ (Σπυρίδων Λυκούδης):</w:t>
      </w:r>
      <w:r>
        <w:rPr>
          <w:rFonts w:eastAsia="Times New Roman" w:cs="Times New Roman"/>
          <w:szCs w:val="24"/>
        </w:rPr>
        <w:t xml:space="preserve"> </w:t>
      </w:r>
      <w:r>
        <w:rPr>
          <w:rFonts w:eastAsia="Times New Roman" w:cs="Times New Roman"/>
          <w:szCs w:val="24"/>
        </w:rPr>
        <w:t>Ορίστε, κύριε Υπουργέ, έχετε δέκα λεπτά.</w:t>
      </w:r>
    </w:p>
    <w:p w14:paraId="67A6C916"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(Υπουργός Επικρατείας):</w:t>
      </w:r>
      <w:r>
        <w:rPr>
          <w:rFonts w:eastAsia="Times New Roman" w:cs="Times New Roman"/>
          <w:szCs w:val="24"/>
        </w:rPr>
        <w:t xml:space="preserve"> Η πρώτη τροπολογία, την οποία θέλω να υποστηρίξω, είναι η υπ’ αριθμόν 772/11,</w:t>
      </w:r>
      <w:r>
        <w:rPr>
          <w:rFonts w:eastAsia="Times New Roman" w:cs="Times New Roman"/>
          <w:szCs w:val="24"/>
          <w:vertAlign w:val="superscript"/>
        </w:rPr>
        <w:t xml:space="preserve"> </w:t>
      </w:r>
      <w:r>
        <w:rPr>
          <w:rFonts w:eastAsia="Times New Roman" w:cs="Times New Roman"/>
          <w:szCs w:val="24"/>
        </w:rPr>
        <w:t xml:space="preserve">η οποία αναφέρεται κυρίως στη Γενική Γραμματεία Συντονισμού. </w:t>
      </w:r>
    </w:p>
    <w:p w14:paraId="67A6C917"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Εφόσον δεν είναι εφικτή η μ</w:t>
      </w:r>
      <w:r>
        <w:rPr>
          <w:rFonts w:eastAsia="Times New Roman" w:cs="Times New Roman"/>
          <w:szCs w:val="24"/>
        </w:rPr>
        <w:t xml:space="preserve">εταφορά πιστώσεων από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για τους υπαλλήλους, η καταβολή των πάσης φύσεως αποδοχών και επιδομάτων της οργανικής τους θέσεις βαρύνει τον φορέα από τον οποίο έχουν </w:t>
      </w:r>
      <w:proofErr w:type="spellStart"/>
      <w:r>
        <w:rPr>
          <w:rFonts w:eastAsia="Times New Roman" w:cs="Times New Roman"/>
          <w:szCs w:val="24"/>
        </w:rPr>
        <w:t>αποσπασθεί</w:t>
      </w:r>
      <w:proofErr w:type="spellEnd"/>
      <w:r>
        <w:rPr>
          <w:rFonts w:eastAsia="Times New Roman" w:cs="Times New Roman"/>
          <w:szCs w:val="24"/>
        </w:rPr>
        <w:t>, πλην εκείνων που συνδέονται με την άσκηση των καθηκόντω</w:t>
      </w:r>
      <w:r>
        <w:rPr>
          <w:rFonts w:eastAsia="Times New Roman" w:cs="Times New Roman"/>
          <w:szCs w:val="24"/>
        </w:rPr>
        <w:t xml:space="preserve">ν τους στον χώρο και τη θέση που δικαιολογεί την καταβολή τους. Οπότε, το υπόλοιπο καταβάλλεται από τη Γενική Γραμματεία Συντονισμού και τον προϋπολογισμό της. </w:t>
      </w:r>
    </w:p>
    <w:p w14:paraId="67A6C918"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διότι πολλές φορές υπάρχει μια διαφορετική άσκηση εργασίας. Ξέρετε,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ραμματεία α</w:t>
      </w:r>
      <w:r>
        <w:rPr>
          <w:rFonts w:eastAsia="Times New Roman" w:cs="Times New Roman"/>
          <w:szCs w:val="24"/>
        </w:rPr>
        <w:t>υτή είναι ένα επιτελικό γραφείο, το οποίο έχει επωμιστεί μεγάλο βάρος και στο θέμα των διαπραγματεύσεων με τους θεσμούς.</w:t>
      </w:r>
    </w:p>
    <w:p w14:paraId="67A6C919"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δεύτερη τροπολογία είναι η υπ’ αριθμόν 764/5, με την οποία εξομοιώνονται τα απαιτούμενα τυπικά προσόντα για την πλήρωση της θέσης του</w:t>
      </w:r>
      <w:r>
        <w:rPr>
          <w:rFonts w:eastAsia="Times New Roman" w:cs="Times New Roman"/>
          <w:szCs w:val="24"/>
        </w:rPr>
        <w:t xml:space="preserve"> προϊσταμένου της υπηρεσίας διοίκησης με τα προσόντα των προϊσταμένων των άλλων οργανικών μονάδων της Γενικής Γραμματείας Συντονισμού. Αυτό για λόγους ισότητας των επιμέρους τμημάτων στις διαδικασίες της Γενικής Γραμματείας Συντονισμού.</w:t>
      </w:r>
    </w:p>
    <w:p w14:paraId="67A6C91A"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Η Γενική Γραμματεία Διοίκησης είναι αυτή που ασχολείται με τα διοικητικά και οικονομικά θέματα τα τρέχοντα της </w:t>
      </w:r>
      <w:r>
        <w:rPr>
          <w:rFonts w:eastAsia="Times New Roman" w:cs="Times New Roman"/>
          <w:szCs w:val="24"/>
        </w:rPr>
        <w:t>γ</w:t>
      </w:r>
      <w:r>
        <w:rPr>
          <w:rFonts w:eastAsia="Times New Roman" w:cs="Times New Roman"/>
          <w:szCs w:val="24"/>
        </w:rPr>
        <w:t>ραμματείας, οι άλλες αντίστοιχες μονάδες είναι οι μονάδες που έχουν μια κατανομή με βάση τη δομή των Υπουργείων και της ατζέντας σε επίπεδο κυβε</w:t>
      </w:r>
      <w:r>
        <w:rPr>
          <w:rFonts w:eastAsia="Times New Roman" w:cs="Times New Roman"/>
          <w:szCs w:val="24"/>
        </w:rPr>
        <w:t xml:space="preserve">ρνητικής πολιτικής. </w:t>
      </w:r>
    </w:p>
    <w:p w14:paraId="67A6C91B"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Και τώρα, μετά από αυτή τη διαδικασία, να περάσω στην ομιλία σε σχέση με το νομοσχέδιο. Το νομοσχέδιο είναι ένα κομμάτι της ευρύτερης διοικητικής μεταρρύθμισης που έχει ξεκινήσει η Κυβέρνηση. Είχαμε το</w:t>
      </w:r>
      <w:r>
        <w:rPr>
          <w:rFonts w:eastAsia="Times New Roman" w:cs="Times New Roman"/>
          <w:szCs w:val="24"/>
        </w:rPr>
        <w:t>ν</w:t>
      </w:r>
      <w:r>
        <w:rPr>
          <w:rFonts w:eastAsia="Times New Roman" w:cs="Times New Roman"/>
          <w:szCs w:val="24"/>
        </w:rPr>
        <w:t xml:space="preserve"> ν.4369 «Μητρώο επιτελικών στελεχ</w:t>
      </w:r>
      <w:r>
        <w:rPr>
          <w:rFonts w:eastAsia="Times New Roman" w:cs="Times New Roman"/>
          <w:szCs w:val="24"/>
        </w:rPr>
        <w:t xml:space="preserve">ών, διαδικασίες επιλογής προϊσταμένων και στελεχών στο δημόσιο, αξιολόγηση». Έχουμε το νομοσχέδιο της κινητικότητας τώρα, εθελούσια κινητικότητα, όπως πρέπει να γίνεται σε όλους τους ζωντανούς οργανισμούς, </w:t>
      </w:r>
      <w:r>
        <w:rPr>
          <w:rFonts w:eastAsia="Times New Roman" w:cs="Times New Roman"/>
          <w:szCs w:val="24"/>
        </w:rPr>
        <w:t xml:space="preserve">στους οποίους </w:t>
      </w:r>
      <w:r>
        <w:rPr>
          <w:rFonts w:eastAsia="Times New Roman" w:cs="Times New Roman"/>
          <w:szCs w:val="24"/>
        </w:rPr>
        <w:t>οι επιλογές των εργαζομένων πρέπει ν</w:t>
      </w:r>
      <w:r>
        <w:rPr>
          <w:rFonts w:eastAsia="Times New Roman" w:cs="Times New Roman"/>
          <w:szCs w:val="24"/>
        </w:rPr>
        <w:t xml:space="preserve">α συνδέονται με τις ανάγκες των υπηρεσιών, αλλά αυτή είναι μια βασική αρχή. </w:t>
      </w:r>
    </w:p>
    <w:p w14:paraId="67A6C91C"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Τι συστήματα κινητικότητας είχαμε μέχρι σήμερα; Είχαμε τα κλασικά συστήματα κινητικότητας των αποσπάσεων και των μετατάξεων, οι οποίες υπογράφονται ή συνυπογράφονται από τις τρεις ή τέσσερις Υπουργούς, τεράστια γραφειοκρατία, πελατειακό κράτος βεβαίως, για</w:t>
      </w:r>
      <w:r>
        <w:rPr>
          <w:rFonts w:eastAsia="Times New Roman" w:cs="Times New Roman"/>
          <w:szCs w:val="24"/>
        </w:rPr>
        <w:t xml:space="preserve">τί γίνεται χρήση όλης αυτής της διαδικασίας, άγνωστος αριθμός αποσπασμένων σήμερα στη διοίκηση, αποσπάσεις οι οποίες διαρκούν και δέκα χρόνια και επτά χρόνια, ενώ κρατούν τις οργανικές θέσεις στον παλαιό οργανισμό, ανορθολογισμός στην διοίκηση. Και είχαμε </w:t>
      </w:r>
      <w:r>
        <w:rPr>
          <w:rFonts w:eastAsia="Times New Roman" w:cs="Times New Roman"/>
          <w:szCs w:val="24"/>
        </w:rPr>
        <w:t xml:space="preserve">και τα συστήματα της περίφημης κινητικότητας της αλήστου μνήμης εποχής Μητσοτάκη, </w:t>
      </w:r>
      <w:r>
        <w:rPr>
          <w:rFonts w:eastAsia="Times New Roman" w:cs="Times New Roman"/>
          <w:szCs w:val="24"/>
        </w:rPr>
        <w:t xml:space="preserve">κατά τη διάρκεια της οποίας </w:t>
      </w:r>
      <w:r>
        <w:rPr>
          <w:rFonts w:eastAsia="Times New Roman" w:cs="Times New Roman"/>
          <w:szCs w:val="24"/>
        </w:rPr>
        <w:t>η κινητικότητα ταυτίστηκε με τις διαθεσιμότητες και τις απολύσεις. Αυτό ήταν η πολιτική της κινητικότητας που ζήσαμε τα τελευταία χρόνια.</w:t>
      </w:r>
    </w:p>
    <w:p w14:paraId="67A6C91D"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Η κινητι</w:t>
      </w:r>
      <w:r>
        <w:rPr>
          <w:rFonts w:eastAsia="Times New Roman" w:cs="Times New Roman"/>
          <w:szCs w:val="24"/>
        </w:rPr>
        <w:t xml:space="preserve">κότητα η δική μας </w:t>
      </w:r>
      <w:r>
        <w:rPr>
          <w:rFonts w:eastAsia="Times New Roman" w:cs="Times New Roman"/>
          <w:szCs w:val="24"/>
        </w:rPr>
        <w:t xml:space="preserve">είχε </w:t>
      </w:r>
      <w:r>
        <w:rPr>
          <w:rFonts w:eastAsia="Times New Roman" w:cs="Times New Roman"/>
          <w:szCs w:val="24"/>
        </w:rPr>
        <w:t xml:space="preserve">ένα πολύ σοβαρό χαρακτηριστικό και σας το θυμίζω: Ήταν για πρώτη φορά που ένα νομοσχέδιο, μια πολιτική της Κυβέρνησης ετέθη σε ηλεκτρονική </w:t>
      </w:r>
      <w:proofErr w:type="spellStart"/>
      <w:r>
        <w:rPr>
          <w:rFonts w:eastAsia="Times New Roman" w:cs="Times New Roman"/>
          <w:szCs w:val="24"/>
        </w:rPr>
        <w:t>προδιαβούλευση</w:t>
      </w:r>
      <w:proofErr w:type="spellEnd"/>
      <w:r>
        <w:rPr>
          <w:rFonts w:eastAsia="Times New Roman" w:cs="Times New Roman"/>
          <w:szCs w:val="24"/>
        </w:rPr>
        <w:t>, πριν καν το Υπουργείο δώσει στη δημοσιότητα τις δικές του αρχές, τους δικούς τ</w:t>
      </w:r>
      <w:r>
        <w:rPr>
          <w:rFonts w:eastAsia="Times New Roman" w:cs="Times New Roman"/>
          <w:szCs w:val="24"/>
        </w:rPr>
        <w:t>ου άξονες πολιτικής. Ήταν μια πρώτη πειραματική εφαρμογή με μεγάλη επιτυχία και με πολλά βεβαίως ζητήματα, που αναδείχθηκαν, αλλά πρέπει να το κρατήσουμε.</w:t>
      </w:r>
    </w:p>
    <w:p w14:paraId="67A6C91E"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Η κινητικότητα επίσης είναι πρωτοβουλία συμπληρωματική ενεργειών που γίνονται αυτή τη στιγμή σε όλο τ</w:t>
      </w:r>
      <w:r>
        <w:rPr>
          <w:rFonts w:eastAsia="Times New Roman" w:cs="Times New Roman"/>
          <w:szCs w:val="24"/>
        </w:rPr>
        <w:t>ο φάσμα του δημοσίου. Σας θυμίζω, γιατί τα ξεχνάμε</w:t>
      </w:r>
      <w:r>
        <w:rPr>
          <w:rFonts w:eastAsia="Times New Roman" w:cs="Times New Roman"/>
          <w:szCs w:val="24"/>
        </w:rPr>
        <w:t>.</w:t>
      </w:r>
      <w:r>
        <w:rPr>
          <w:rFonts w:eastAsia="Times New Roman" w:cs="Times New Roman"/>
          <w:szCs w:val="24"/>
        </w:rPr>
        <w:t xml:space="preserve"> Επιτροπή</w:t>
      </w:r>
      <w:r>
        <w:rPr>
          <w:rFonts w:eastAsia="Times New Roman" w:cs="Times New Roman"/>
          <w:szCs w:val="24"/>
        </w:rPr>
        <w:t>,</w:t>
      </w:r>
      <w:r>
        <w:rPr>
          <w:rFonts w:eastAsia="Times New Roman" w:cs="Times New Roman"/>
          <w:szCs w:val="24"/>
        </w:rPr>
        <w:t xml:space="preserve"> η οποία σε ένα με δυο μήνες θα έχει προτείνει την αλλαγή όλου του </w:t>
      </w:r>
      <w:proofErr w:type="spellStart"/>
      <w:r>
        <w:rPr>
          <w:rFonts w:eastAsia="Times New Roman" w:cs="Times New Roman"/>
          <w:szCs w:val="24"/>
        </w:rPr>
        <w:t>κλαδολογίου</w:t>
      </w:r>
      <w:proofErr w:type="spellEnd"/>
      <w:r>
        <w:rPr>
          <w:rFonts w:eastAsia="Times New Roman" w:cs="Times New Roman"/>
          <w:szCs w:val="24"/>
        </w:rPr>
        <w:t xml:space="preserve"> του ελληνικού δημοσίου, χίλιοι τετρακόσιοι σαράντα τέσσερις κλάδοι. Το 70% των υπαλλήλων ανήκουν σε κλάδους που έχου</w:t>
      </w:r>
      <w:r>
        <w:rPr>
          <w:rFonts w:eastAsia="Times New Roman" w:cs="Times New Roman"/>
          <w:szCs w:val="24"/>
        </w:rPr>
        <w:t xml:space="preserve">ν από έναν έως δέκα υπαλλήλους. Είναι ο ορισμός του ανορθολογισμού, ο ορισμός του πελατειακού κράτους, με τον οποίο δομήθηκε αυτή η περίφημη ελληνική δημόσια διοίκηση. </w:t>
      </w:r>
    </w:p>
    <w:p w14:paraId="67A6C91F"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 xml:space="preserve">Οργανογράμματα. Έχει προχωρήσει σε πολύ βάθος η δουλειά στα Υπουργεία. Βεβαίως πιθανώς </w:t>
      </w:r>
      <w:r>
        <w:rPr>
          <w:rFonts w:eastAsia="Times New Roman" w:cs="Times New Roman"/>
          <w:szCs w:val="24"/>
        </w:rPr>
        <w:t>θα χρειαστούμε ένα-δυο μήνες από την 31</w:t>
      </w:r>
      <w:r>
        <w:rPr>
          <w:rFonts w:eastAsia="Times New Roman" w:cs="Times New Roman"/>
          <w:szCs w:val="24"/>
          <w:vertAlign w:val="superscript"/>
        </w:rPr>
        <w:t>η</w:t>
      </w:r>
      <w:r>
        <w:rPr>
          <w:rFonts w:eastAsia="Times New Roman" w:cs="Times New Roman"/>
          <w:szCs w:val="24"/>
        </w:rPr>
        <w:t xml:space="preserve"> Δεκεμβρίου, διότι έχουμε και νέους οργανισμούς, οργανισμούς που γίνονται με σαφή πολιτική κατεύθυνση την ενίσχυση των δημόσιων πολιτικών και των δομών της δημόσιας διοίκησης που παράγουν δημόσιες πολιτικές και δεν κ</w:t>
      </w:r>
      <w:r>
        <w:rPr>
          <w:rFonts w:eastAsia="Times New Roman" w:cs="Times New Roman"/>
          <w:szCs w:val="24"/>
        </w:rPr>
        <w:t xml:space="preserve">άνουν </w:t>
      </w:r>
      <w:r>
        <w:rPr>
          <w:rFonts w:eastAsia="Times New Roman" w:cs="Times New Roman"/>
          <w:szCs w:val="24"/>
          <w:lang w:val="en-US"/>
        </w:rPr>
        <w:t>out</w:t>
      </w:r>
      <w:r>
        <w:rPr>
          <w:rFonts w:eastAsia="Times New Roman" w:cs="Times New Roman"/>
          <w:szCs w:val="24"/>
        </w:rPr>
        <w:t xml:space="preserve"> </w:t>
      </w:r>
      <w:r>
        <w:rPr>
          <w:rFonts w:eastAsia="Times New Roman" w:cs="Times New Roman"/>
          <w:szCs w:val="24"/>
          <w:lang w:val="en-US"/>
        </w:rPr>
        <w:t>sourcing</w:t>
      </w:r>
      <w:r>
        <w:rPr>
          <w:rFonts w:eastAsia="Times New Roman" w:cs="Times New Roman"/>
          <w:szCs w:val="24"/>
        </w:rPr>
        <w:t xml:space="preserve"> και δεν κάνουν εμφανείς και αφανείς ιδιωτικοποιήσεις και μαζεύουν την διοικητική ύλη, με δημοκρατία, διαφάνεια και αξιοκρατία. Βεβαίως, είναι οργανόγραμμα ψηφιακό, για να ξέρει ο κάθε πολίτης πόσες οργανικές θέσεις, πού και με ποιο περίγ</w:t>
      </w:r>
      <w:r>
        <w:rPr>
          <w:rFonts w:eastAsia="Times New Roman" w:cs="Times New Roman"/>
          <w:szCs w:val="24"/>
        </w:rPr>
        <w:t xml:space="preserve">ραμμα εργασίας υπάρχουν σε όλο το μήκος και πλάτος του δημόσιου τομέα. Αυτά είναι στοιχειώδη ζητήματα εκσυγχρονισμού που θα έπρεπε να έχουν γίνει εδώ και πάρα πολλά χρόνια. </w:t>
      </w:r>
    </w:p>
    <w:p w14:paraId="67A6C920"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szCs w:val="24"/>
        </w:rPr>
        <w:t>Τι λέτε, κύριε Τζαβάρα; Δεν σημαίνει τίποτα το ψηφιακό οργανόγραμμα;</w:t>
      </w:r>
    </w:p>
    <w:p w14:paraId="67A6C921"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ΤΖΑΒΑΡΑΣ: </w:t>
      </w:r>
      <w:r>
        <w:rPr>
          <w:rFonts w:eastAsia="Times New Roman" w:cs="Times New Roman"/>
          <w:szCs w:val="24"/>
        </w:rPr>
        <w:t xml:space="preserve">Θα σας απαντήσω μετά. </w:t>
      </w:r>
    </w:p>
    <w:p w14:paraId="67A6C922"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ΧΡΙΣΤΟΦΟΡΟΣ ΒΕ</w:t>
      </w:r>
      <w:r>
        <w:rPr>
          <w:rFonts w:eastAsia="Times New Roman" w:cs="Times New Roman"/>
          <w:b/>
          <w:szCs w:val="24"/>
        </w:rPr>
        <w:t>Ρ</w:t>
      </w:r>
      <w:r>
        <w:rPr>
          <w:rFonts w:eastAsia="Times New Roman" w:cs="Times New Roman"/>
          <w:b/>
          <w:szCs w:val="24"/>
        </w:rPr>
        <w:t xml:space="preserve">ΝΑΡΔΑΚΗΣ (Υπουργός Επικρατείας): </w:t>
      </w:r>
      <w:r>
        <w:rPr>
          <w:rFonts w:eastAsia="Times New Roman" w:cs="Times New Roman"/>
          <w:szCs w:val="24"/>
        </w:rPr>
        <w:t>Να μου απαντήσετε. Αλλά μην μιλάτε, σας παρακαλώ πολύ. Ακούστε λίγο.</w:t>
      </w:r>
    </w:p>
    <w:p w14:paraId="67A6C923"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Εσείς δεν θα μου κάνετε υπόδειξη εάν πρέπει να μιλάω. </w:t>
      </w:r>
    </w:p>
    <w:p w14:paraId="67A6C924"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ΧΡΙΣΤΟΦΟΡΟΣ ΒΕ</w:t>
      </w:r>
      <w:r>
        <w:rPr>
          <w:rFonts w:eastAsia="Times New Roman" w:cs="Times New Roman"/>
          <w:b/>
          <w:szCs w:val="24"/>
        </w:rPr>
        <w:t>Ρ</w:t>
      </w:r>
      <w:r>
        <w:rPr>
          <w:rFonts w:eastAsia="Times New Roman" w:cs="Times New Roman"/>
          <w:b/>
          <w:szCs w:val="24"/>
        </w:rPr>
        <w:t>ΝΑΡΔΑΚΗΣ (Υπο</w:t>
      </w:r>
      <w:r>
        <w:rPr>
          <w:rFonts w:eastAsia="Times New Roman" w:cs="Times New Roman"/>
          <w:b/>
          <w:szCs w:val="24"/>
        </w:rPr>
        <w:t xml:space="preserve">υργός Επικρατείας): </w:t>
      </w:r>
      <w:r>
        <w:rPr>
          <w:rFonts w:eastAsia="Times New Roman" w:cs="Times New Roman"/>
          <w:szCs w:val="24"/>
        </w:rPr>
        <w:t>Ωραία.</w:t>
      </w:r>
    </w:p>
    <w:p w14:paraId="67A6C925"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Και αυτή τη στιγμή, με </w:t>
      </w:r>
      <w:proofErr w:type="spellStart"/>
      <w:r>
        <w:rPr>
          <w:rFonts w:eastAsia="Times New Roman" w:cs="Times New Roman"/>
          <w:szCs w:val="24"/>
        </w:rPr>
        <w:t>συγχωρείτε</w:t>
      </w:r>
      <w:proofErr w:type="spellEnd"/>
      <w:r>
        <w:rPr>
          <w:rFonts w:eastAsia="Times New Roman" w:cs="Times New Roman"/>
          <w:szCs w:val="24"/>
        </w:rPr>
        <w:t xml:space="preserve">, αλλά πρέπει να ανακαλέσετε. Μόνο ο κύριος Πρόεδρος μπορεί να μου κάνει υπόδειξη. </w:t>
      </w:r>
    </w:p>
    <w:p w14:paraId="67A6C926"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Τζαβάρα, σε αυτό έχετε δίκιο, αλλά δεν είναι η πρώτ</w:t>
      </w:r>
      <w:r>
        <w:rPr>
          <w:rFonts w:eastAsia="Times New Roman" w:cs="Times New Roman"/>
          <w:szCs w:val="24"/>
        </w:rPr>
        <w:t xml:space="preserve">η φορά. </w:t>
      </w:r>
    </w:p>
    <w:p w14:paraId="67A6C927"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Επιτέλους πρέπει να γίνετε δημοκράτης. Επιτέλους θα πρέπει να υπάρξει δημοκρατία. Δεν έχετε το δικαίωμα να προσβάλλετε Βουλευτές. Είστε φιλοξενούμενη Κυβέρνηση σε αυτή την Αίθουσα. </w:t>
      </w:r>
    </w:p>
    <w:p w14:paraId="67A6C928" w14:textId="77777777" w:rsidR="00101048" w:rsidRDefault="00350F3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r>
        <w:rPr>
          <w:rFonts w:eastAsia="Times New Roman" w:cs="Times New Roman"/>
          <w:szCs w:val="24"/>
        </w:rPr>
        <w:t>Τζαβάρα!</w:t>
      </w:r>
    </w:p>
    <w:p w14:paraId="67A6C92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Εδώ, κύριε Υπουργέ, ασκείτε τη λαϊκή...</w:t>
      </w:r>
    </w:p>
    <w:p w14:paraId="67A6C92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Τζαβάρα, σεβαστείτε, όμως και το Προεδρείο.</w:t>
      </w:r>
    </w:p>
    <w:p w14:paraId="67A6C92B" w14:textId="77777777" w:rsidR="00101048" w:rsidRDefault="00350F3C">
      <w:pPr>
        <w:spacing w:line="600" w:lineRule="auto"/>
        <w:ind w:left="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w:t>
      </w:r>
      <w:proofErr w:type="spellStart"/>
      <w:r>
        <w:rPr>
          <w:rFonts w:eastAsia="Times New Roman" w:cs="Times New Roman"/>
          <w:szCs w:val="24"/>
        </w:rPr>
        <w:t>πρ</w:t>
      </w:r>
      <w:r>
        <w:rPr>
          <w:rFonts w:eastAsia="Times New Roman" w:cs="Times New Roman"/>
          <w:szCs w:val="24"/>
        </w:rPr>
        <w:t>ο</w:t>
      </w:r>
      <w:r>
        <w:rPr>
          <w:rFonts w:eastAsia="Times New Roman" w:cs="Times New Roman"/>
          <w:szCs w:val="24"/>
        </w:rPr>
        <w:t>σ</w:t>
      </w:r>
      <w:r>
        <w:rPr>
          <w:rFonts w:eastAsia="Times New Roman" w:cs="Times New Roman"/>
          <w:szCs w:val="24"/>
        </w:rPr>
        <w:t>έ</w:t>
      </w:r>
      <w:r>
        <w:rPr>
          <w:rFonts w:eastAsia="Times New Roman" w:cs="Times New Roman"/>
          <w:szCs w:val="24"/>
        </w:rPr>
        <w:t>βαλε</w:t>
      </w:r>
      <w:proofErr w:type="spellEnd"/>
      <w:r>
        <w:rPr>
          <w:rFonts w:eastAsia="Times New Roman" w:cs="Times New Roman"/>
          <w:szCs w:val="24"/>
        </w:rPr>
        <w:t xml:space="preserve">, κύριε Πρόεδρε! </w:t>
      </w:r>
      <w:r>
        <w:rPr>
          <w:rFonts w:eastAsia="Times New Roman" w:cs="Times New Roman"/>
          <w:b/>
          <w:szCs w:val="24"/>
        </w:rPr>
        <w:t>ΠΡΟΕΔΡΕΥΩΝ (Σπυρίδων Λυκούδης):</w:t>
      </w:r>
      <w:r>
        <w:rPr>
          <w:rFonts w:eastAsia="Times New Roman" w:cs="Times New Roman"/>
          <w:szCs w:val="24"/>
        </w:rPr>
        <w:t xml:space="preserve"> Το ξέρω. Είπα ότι </w:t>
      </w:r>
      <w:r>
        <w:rPr>
          <w:rFonts w:eastAsia="Times New Roman" w:cs="Times New Roman"/>
          <w:szCs w:val="24"/>
        </w:rPr>
        <w:t>έχετε δίκιο.</w:t>
      </w:r>
    </w:p>
    <w:p w14:paraId="67A6C92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w:t>
      </w:r>
      <w:proofErr w:type="spellStart"/>
      <w:r>
        <w:rPr>
          <w:rFonts w:eastAsia="Times New Roman" w:cs="Times New Roman"/>
          <w:szCs w:val="24"/>
        </w:rPr>
        <w:t>προσέβαλε</w:t>
      </w:r>
      <w:proofErr w:type="spellEnd"/>
      <w:r>
        <w:rPr>
          <w:rFonts w:eastAsia="Times New Roman" w:cs="Times New Roman"/>
          <w:szCs w:val="24"/>
        </w:rPr>
        <w:t xml:space="preserve"> δεινότατα! Και αυτό βασίζεται στην άγνοια που έχει ως Υπουργός για την κοινοβουλευτική διαδικασία και το έργο που γίνεται σε αυτή την Αίθουσα!</w:t>
      </w:r>
    </w:p>
    <w:p w14:paraId="67A6C92D" w14:textId="77777777" w:rsidR="00101048" w:rsidRDefault="00350F3C">
      <w:pPr>
        <w:spacing w:line="600" w:lineRule="auto"/>
        <w:ind w:left="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Τζαβάρα…</w:t>
      </w:r>
    </w:p>
    <w:p w14:paraId="67A6C92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w:t>
      </w:r>
      <w:r>
        <w:rPr>
          <w:rFonts w:eastAsia="Times New Roman" w:cs="Times New Roman"/>
          <w:b/>
          <w:szCs w:val="24"/>
        </w:rPr>
        <w:t>ΑΡΑΣ:</w:t>
      </w:r>
      <w:r>
        <w:rPr>
          <w:rFonts w:eastAsia="Times New Roman" w:cs="Times New Roman"/>
          <w:szCs w:val="24"/>
        </w:rPr>
        <w:t xml:space="preserve"> Παρακαλώ, να ανακαλέσει.</w:t>
      </w:r>
    </w:p>
    <w:p w14:paraId="67A6C92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κύριε Τζαβάρα. Αφήστε να ανακαλέσω εγώ όποιον είναι. Έχετε δίκιο για τη συγκεκριμένη παρατήρηση, αλλά δεν είναι η πρώτη φορά που συμβαίνουν και τέτοια πράγματα. </w:t>
      </w:r>
    </w:p>
    <w:p w14:paraId="67A6C93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w:t>
      </w:r>
      <w:r>
        <w:rPr>
          <w:rFonts w:eastAsia="Times New Roman" w:cs="Times New Roman"/>
          <w:szCs w:val="24"/>
        </w:rPr>
        <w:t xml:space="preserve"> Κάποια στιγμή να μπει μια τάξη.</w:t>
      </w:r>
    </w:p>
    <w:p w14:paraId="67A6C93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Μα, με καλή καρδιά λύνονται αυτά. Δεν είναι τώρα να αρχίσουμε συζήτηση.</w:t>
      </w:r>
    </w:p>
    <w:p w14:paraId="67A6C93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67A6C93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ΧΡΙΣΤΟΦΟΡΟΣ ΒΕΡΝΑΡΔΑΚΗΣ (Υπουργός Επικρατείας):</w:t>
      </w:r>
      <w:r>
        <w:rPr>
          <w:rFonts w:eastAsia="Times New Roman" w:cs="Times New Roman"/>
          <w:szCs w:val="24"/>
        </w:rPr>
        <w:t xml:space="preserve"> Είναι ψηφιακό, λοιπόν, το οργανόγραμμα, το ο</w:t>
      </w:r>
      <w:r>
        <w:rPr>
          <w:rFonts w:eastAsia="Times New Roman" w:cs="Times New Roman"/>
          <w:szCs w:val="24"/>
        </w:rPr>
        <w:t>ποίο θα μας δείχνει όλες τις οργανικές θέσεις με τα περιγράμματα εργασίας και έτσι ακριβώς θα οργανωθεί και το σύστημα της κινητικότητας. Αναγνώριση της προϋπηρεσίας στον ιδιωτικό τομέα εκτός δημοσίου για όλο το δημόσιο. Πολλές πρωτοβουλίες, δίδυμες πρωτοβ</w:t>
      </w:r>
      <w:r>
        <w:rPr>
          <w:rFonts w:eastAsia="Times New Roman" w:cs="Times New Roman"/>
          <w:szCs w:val="24"/>
        </w:rPr>
        <w:t xml:space="preserve">ουλίες και άλλες που έρχονται. Νόμος για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νομοθέτηση κανόνων ανοι</w:t>
      </w:r>
      <w:r>
        <w:rPr>
          <w:rFonts w:eastAsia="Times New Roman" w:cs="Times New Roman"/>
          <w:szCs w:val="24"/>
        </w:rPr>
        <w:t>κ</w:t>
      </w:r>
      <w:r>
        <w:rPr>
          <w:rFonts w:eastAsia="Times New Roman" w:cs="Times New Roman"/>
          <w:szCs w:val="24"/>
        </w:rPr>
        <w:t>τής διακυβέρνησης κ</w:t>
      </w:r>
      <w:r>
        <w:rPr>
          <w:rFonts w:eastAsia="Times New Roman" w:cs="Times New Roman"/>
          <w:szCs w:val="24"/>
        </w:rPr>
        <w:t>αι ούτω καθεξής</w:t>
      </w:r>
      <w:r>
        <w:rPr>
          <w:rFonts w:eastAsia="Times New Roman" w:cs="Times New Roman"/>
          <w:szCs w:val="24"/>
        </w:rPr>
        <w:t>.</w:t>
      </w:r>
    </w:p>
    <w:p w14:paraId="67A6C93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Επίσης, στο ίδιο νομοσχέδιο είναι και η υποχρέωση της διοίκησης σε ηλεκτρονική διακίνηση εγγράφων, ένα τεράστιο βήμα στη διαφάνεια. </w:t>
      </w:r>
      <w:r>
        <w:rPr>
          <w:rFonts w:eastAsia="Times New Roman" w:cs="Times New Roman"/>
          <w:szCs w:val="24"/>
        </w:rPr>
        <w:t>Και αυτό θα έπρεπε να έχει γίνει εδώ και πολλά χρόνια. Όχι μόνο διαφάνεια, αλλά και εξοικονόμηση πόρων. Το περίφημο «σπάταλο δημόσιο» από το οποίο η Νέα Δημοκρατία δηλώνει ότι θα εξοικονομήσει ένα σωρό χρήματα, δεν έκανε το στοιχειώδες, το να εξοικονομήσει</w:t>
      </w:r>
      <w:r>
        <w:rPr>
          <w:rFonts w:eastAsia="Times New Roman" w:cs="Times New Roman"/>
          <w:szCs w:val="24"/>
        </w:rPr>
        <w:t xml:space="preserve"> περίπου 500 εκατομμύρια τον χρόνο από την ηλεκτρονική διακίνηση εγγράφων. Αφήνω τα ζητήματα δημοκρατίας, διαφάνειας, παράδοσης-παραλαβής Υπουργείων </w:t>
      </w:r>
      <w:r>
        <w:rPr>
          <w:rFonts w:eastAsia="Times New Roman" w:cs="Times New Roman"/>
          <w:szCs w:val="24"/>
        </w:rPr>
        <w:t>και ούτω καθεξής</w:t>
      </w:r>
      <w:r>
        <w:rPr>
          <w:rFonts w:eastAsia="Times New Roman" w:cs="Times New Roman"/>
          <w:szCs w:val="24"/>
        </w:rPr>
        <w:t>.</w:t>
      </w:r>
    </w:p>
    <w:p w14:paraId="67A6C93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Άκουσα ότι γυρίσαμε στον ν.4369 και στο κατά πόσο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πιτελικών </w:t>
      </w:r>
      <w:r>
        <w:rPr>
          <w:rFonts w:eastAsia="Times New Roman" w:cs="Times New Roman"/>
          <w:szCs w:val="24"/>
        </w:rPr>
        <w:t>σ</w:t>
      </w:r>
      <w:r>
        <w:rPr>
          <w:rFonts w:eastAsia="Times New Roman" w:cs="Times New Roman"/>
          <w:szCs w:val="24"/>
        </w:rPr>
        <w:t xml:space="preserve">τελεχών </w:t>
      </w:r>
      <w:r>
        <w:rPr>
          <w:rFonts w:eastAsia="Times New Roman" w:cs="Times New Roman"/>
          <w:szCs w:val="24"/>
        </w:rPr>
        <w:t>υπάρχει-δεν υπάρχει, λειτουργεί-δεν λειτουργεί</w:t>
      </w:r>
      <w:r>
        <w:rPr>
          <w:rFonts w:eastAsia="Times New Roman" w:cs="Times New Roman"/>
          <w:szCs w:val="24"/>
        </w:rPr>
        <w:t xml:space="preserve"> και τα λοιπά</w:t>
      </w:r>
      <w:r>
        <w:rPr>
          <w:rFonts w:eastAsia="Times New Roman" w:cs="Times New Roman"/>
          <w:szCs w:val="24"/>
        </w:rPr>
        <w:t xml:space="preserve">. Είναι όψιμη η αγωνία της Νέας Δημοκρατίας για τη λειτουργία του </w:t>
      </w:r>
      <w:r>
        <w:rPr>
          <w:rFonts w:eastAsia="Times New Roman" w:cs="Times New Roman"/>
          <w:szCs w:val="24"/>
        </w:rPr>
        <w:t>μ</w:t>
      </w:r>
      <w:r>
        <w:rPr>
          <w:rFonts w:eastAsia="Times New Roman" w:cs="Times New Roman"/>
          <w:szCs w:val="24"/>
        </w:rPr>
        <w:t>ητρώου, το οποίο δεν ψήφισε, όμως, όταν ήταν νομοθετική πρωτοβουλία της Κυβέρνησης.</w:t>
      </w:r>
    </w:p>
    <w:p w14:paraId="67A6C93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Πού βρίσκεται το </w:t>
      </w:r>
      <w:r>
        <w:rPr>
          <w:rFonts w:eastAsia="Times New Roman" w:cs="Times New Roman"/>
          <w:szCs w:val="24"/>
        </w:rPr>
        <w:t>μ</w:t>
      </w:r>
      <w:r>
        <w:rPr>
          <w:rFonts w:eastAsia="Times New Roman" w:cs="Times New Roman"/>
          <w:szCs w:val="24"/>
        </w:rPr>
        <w:t>ητρώο σήμερα; Είναι σε επεξε</w:t>
      </w:r>
      <w:r>
        <w:rPr>
          <w:rFonts w:eastAsia="Times New Roman" w:cs="Times New Roman"/>
          <w:szCs w:val="24"/>
        </w:rPr>
        <w:t xml:space="preserve">ργασία </w:t>
      </w:r>
      <w:r>
        <w:rPr>
          <w:rFonts w:eastAsia="Times New Roman" w:cs="Times New Roman"/>
          <w:szCs w:val="24"/>
        </w:rPr>
        <w:t xml:space="preserve">οι περιπτώσεις </w:t>
      </w:r>
      <w:r>
        <w:rPr>
          <w:rFonts w:eastAsia="Times New Roman" w:cs="Times New Roman"/>
          <w:szCs w:val="24"/>
        </w:rPr>
        <w:t>χ</w:t>
      </w:r>
      <w:r>
        <w:rPr>
          <w:rFonts w:eastAsia="Times New Roman" w:cs="Times New Roman"/>
          <w:szCs w:val="24"/>
        </w:rPr>
        <w:t>ι</w:t>
      </w:r>
      <w:r>
        <w:rPr>
          <w:rFonts w:eastAsia="Times New Roman" w:cs="Times New Roman"/>
          <w:szCs w:val="24"/>
        </w:rPr>
        <w:t>λ</w:t>
      </w:r>
      <w:r>
        <w:rPr>
          <w:rFonts w:eastAsia="Times New Roman" w:cs="Times New Roman"/>
          <w:szCs w:val="24"/>
        </w:rPr>
        <w:t>ίων</w:t>
      </w:r>
      <w:r>
        <w:rPr>
          <w:rFonts w:eastAsia="Times New Roman" w:cs="Times New Roman"/>
          <w:szCs w:val="24"/>
        </w:rPr>
        <w:t xml:space="preserve"> τριακ</w:t>
      </w:r>
      <w:r>
        <w:rPr>
          <w:rFonts w:eastAsia="Times New Roman" w:cs="Times New Roman"/>
          <w:szCs w:val="24"/>
        </w:rPr>
        <w:t>ο</w:t>
      </w:r>
      <w:r>
        <w:rPr>
          <w:rFonts w:eastAsia="Times New Roman" w:cs="Times New Roman"/>
          <w:szCs w:val="24"/>
        </w:rPr>
        <w:t>σ</w:t>
      </w:r>
      <w:r>
        <w:rPr>
          <w:rFonts w:eastAsia="Times New Roman" w:cs="Times New Roman"/>
          <w:szCs w:val="24"/>
        </w:rPr>
        <w:t>ίων</w:t>
      </w:r>
      <w:r>
        <w:rPr>
          <w:rFonts w:eastAsia="Times New Roman" w:cs="Times New Roman"/>
          <w:szCs w:val="24"/>
        </w:rPr>
        <w:t xml:space="preserve"> εβδομήντα δημ</w:t>
      </w:r>
      <w:r>
        <w:rPr>
          <w:rFonts w:eastAsia="Times New Roman" w:cs="Times New Roman"/>
          <w:szCs w:val="24"/>
        </w:rPr>
        <w:t>ο</w:t>
      </w:r>
      <w:r>
        <w:rPr>
          <w:rFonts w:eastAsia="Times New Roman" w:cs="Times New Roman"/>
          <w:szCs w:val="24"/>
        </w:rPr>
        <w:t>σ</w:t>
      </w:r>
      <w:r>
        <w:rPr>
          <w:rFonts w:eastAsia="Times New Roman" w:cs="Times New Roman"/>
          <w:szCs w:val="24"/>
        </w:rPr>
        <w:t>ίων</w:t>
      </w:r>
      <w:r>
        <w:rPr>
          <w:rFonts w:eastAsia="Times New Roman" w:cs="Times New Roman"/>
          <w:szCs w:val="24"/>
        </w:rPr>
        <w:t xml:space="preserve"> υπ</w:t>
      </w:r>
      <w:r>
        <w:rPr>
          <w:rFonts w:eastAsia="Times New Roman" w:cs="Times New Roman"/>
          <w:szCs w:val="24"/>
        </w:rPr>
        <w:t>α</w:t>
      </w:r>
      <w:r>
        <w:rPr>
          <w:rFonts w:eastAsia="Times New Roman" w:cs="Times New Roman"/>
          <w:szCs w:val="24"/>
        </w:rPr>
        <w:t>λλ</w:t>
      </w:r>
      <w:r>
        <w:rPr>
          <w:rFonts w:eastAsia="Times New Roman" w:cs="Times New Roman"/>
          <w:szCs w:val="24"/>
        </w:rPr>
        <w:t>ή</w:t>
      </w:r>
      <w:r>
        <w:rPr>
          <w:rFonts w:eastAsia="Times New Roman" w:cs="Times New Roman"/>
          <w:szCs w:val="24"/>
        </w:rPr>
        <w:t>λ</w:t>
      </w:r>
      <w:r>
        <w:rPr>
          <w:rFonts w:eastAsia="Times New Roman" w:cs="Times New Roman"/>
          <w:szCs w:val="24"/>
        </w:rPr>
        <w:t>ων</w:t>
      </w:r>
      <w:r>
        <w:rPr>
          <w:rFonts w:eastAsia="Times New Roman" w:cs="Times New Roman"/>
          <w:szCs w:val="24"/>
        </w:rPr>
        <w:t xml:space="preserve"> με υψηλά τυπικά προσόντα. Έχουν υποβληθεί οκτακόσιες έξι αιτήσεις καταγραφής. Αν μπείτε στο </w:t>
      </w:r>
      <w:r>
        <w:rPr>
          <w:rFonts w:eastAsia="Times New Roman" w:cs="Times New Roman"/>
          <w:szCs w:val="24"/>
          <w:lang w:val="en-US"/>
        </w:rPr>
        <w:t>site</w:t>
      </w:r>
      <w:r>
        <w:rPr>
          <w:rFonts w:eastAsia="Times New Roman" w:cs="Times New Roman"/>
          <w:szCs w:val="24"/>
        </w:rPr>
        <w:t xml:space="preserve"> του ΑΣΕΠ, το οποίο φιλοξενεί το </w:t>
      </w:r>
      <w:r>
        <w:rPr>
          <w:rFonts w:eastAsia="Times New Roman" w:cs="Times New Roman"/>
          <w:szCs w:val="24"/>
        </w:rPr>
        <w:t>μ</w:t>
      </w:r>
      <w:r>
        <w:rPr>
          <w:rFonts w:eastAsia="Times New Roman" w:cs="Times New Roman"/>
          <w:szCs w:val="24"/>
        </w:rPr>
        <w:t xml:space="preserve">ητρώο, υπάρχουν ήδη εγγεγραμμένες επτακόσιες δέκα. </w:t>
      </w:r>
      <w:r>
        <w:rPr>
          <w:rFonts w:eastAsia="Times New Roman" w:cs="Times New Roman"/>
          <w:szCs w:val="24"/>
        </w:rPr>
        <w:t>Συνολικά δηλαδή έχουμε δύο χιλιάδες εκατό δημόσιους λειτουργούς υψηλών τυπικών προσόντων που θα αποτελέσουν τη δεξαμενή όταν θα μπορέσουμε, προς το τέλος του χρόνου πια, να αρχίσουμε να έχουμε έναν τέτοιο ικανό αριθμό ανθρώπων, έτσι ώστε η επιλογή να γίνετ</w:t>
      </w:r>
      <w:r>
        <w:rPr>
          <w:rFonts w:eastAsia="Times New Roman" w:cs="Times New Roman"/>
          <w:szCs w:val="24"/>
        </w:rPr>
        <w:t>αι με κριτήρια αξιοκρατίας και διαφάνειας.</w:t>
      </w:r>
    </w:p>
    <w:p w14:paraId="67A6C93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Γιατί καθυστέρησε; Γιατί καθυστέρησε πράγματι. Μην ανοίγετε αυτή τη συζήτηση, γιατί αυτή η συζήτηση παραπέμπει σε δημόσιες συμβάσεις, σε προκηρύξεις και παραλαβές πληροφοριακών συστημά</w:t>
      </w:r>
      <w:r>
        <w:rPr>
          <w:rFonts w:eastAsia="Times New Roman" w:cs="Times New Roman"/>
          <w:szCs w:val="24"/>
        </w:rPr>
        <w:t xml:space="preserve">των τα οποία δεν λειτουργούσαν, τα οποία ήταν προχρονολογημένα, τα οποία είχαν τεράστια προβλήματα λειτουργίας. Και αυτά κλήθηκε η Κυβέρνηση να τα διαχειριστεί με σεβασμό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του ΑΣΕΠ και στην ανεξάρτητη λειτουργία τους. Και χωρίς να εκθ</w:t>
      </w:r>
      <w:r>
        <w:rPr>
          <w:rFonts w:eastAsia="Times New Roman" w:cs="Times New Roman"/>
          <w:szCs w:val="24"/>
        </w:rPr>
        <w:t xml:space="preserve">έσει κανέναν, προσπαθώντας να στηρίξει το έργο του ΑΣΕΠ  και το έργο βεβαίως και της νομοθετικής πρωτοβουλίας του </w:t>
      </w:r>
      <w:r>
        <w:rPr>
          <w:rFonts w:eastAsia="Times New Roman" w:cs="Times New Roman"/>
          <w:szCs w:val="24"/>
        </w:rPr>
        <w:t>μ</w:t>
      </w:r>
      <w:r>
        <w:rPr>
          <w:rFonts w:eastAsia="Times New Roman" w:cs="Times New Roman"/>
          <w:szCs w:val="24"/>
        </w:rPr>
        <w:t>ητρώου, που έχει τη μεγάλη συγκατάθεση του κόσμου του δημόσιου τομέα.</w:t>
      </w:r>
    </w:p>
    <w:p w14:paraId="67A6C93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Μια άλλη κρ</w:t>
      </w:r>
      <w:r>
        <w:rPr>
          <w:rFonts w:eastAsia="Times New Roman" w:cs="Times New Roman"/>
          <w:szCs w:val="24"/>
        </w:rPr>
        <w:t>ι</w:t>
      </w:r>
      <w:r>
        <w:rPr>
          <w:rFonts w:eastAsia="Times New Roman" w:cs="Times New Roman"/>
          <w:szCs w:val="24"/>
        </w:rPr>
        <w:t xml:space="preserve">τική που ακούστηκε: η </w:t>
      </w:r>
      <w:proofErr w:type="spellStart"/>
      <w:r>
        <w:rPr>
          <w:rFonts w:eastAsia="Times New Roman" w:cs="Times New Roman"/>
          <w:szCs w:val="24"/>
        </w:rPr>
        <w:t>μοριοδότηση</w:t>
      </w:r>
      <w:proofErr w:type="spellEnd"/>
      <w:r>
        <w:rPr>
          <w:rFonts w:eastAsia="Times New Roman" w:cs="Times New Roman"/>
          <w:szCs w:val="24"/>
        </w:rPr>
        <w:t>, λέει, της κινητικότητας.</w:t>
      </w:r>
      <w:r>
        <w:rPr>
          <w:rFonts w:eastAsia="Times New Roman" w:cs="Times New Roman"/>
          <w:szCs w:val="24"/>
        </w:rPr>
        <w:t xml:space="preserve"> Η κινητικότητα είναι κάτι απλό και κάτι τεχνικό. Ας φανταστούμε μια απλή και εύκολη διαδικασία. Ένας φορέας, παραδείγματος χάριν το Κέντρο Υγείας Ηγουμενίτσας, ζητάει οδηγό ασθενοφόρου, γιατί έχει κενή οργανική θέση στον οδηγό ασθενοφόρου. Τη θέση αυτή τη</w:t>
      </w:r>
      <w:r>
        <w:rPr>
          <w:rFonts w:eastAsia="Times New Roman" w:cs="Times New Roman"/>
          <w:szCs w:val="24"/>
        </w:rPr>
        <w:t xml:space="preserve"> βγάζει στο σύστημα εσωτερικής κινητικότητας που υπάρχει στο δημόσιο και καλούνται όσοι θέλουν να πάνε να δουλέψουν στην Ηγουμενίτσα και έχουν την ειδικότητα αυτή, να καταθέσουν τις αιτήσεις τους. Ποια </w:t>
      </w:r>
      <w:proofErr w:type="spellStart"/>
      <w:r>
        <w:rPr>
          <w:rFonts w:eastAsia="Times New Roman" w:cs="Times New Roman"/>
          <w:szCs w:val="24"/>
        </w:rPr>
        <w:t>μοριοδότηση</w:t>
      </w:r>
      <w:proofErr w:type="spellEnd"/>
      <w:r>
        <w:rPr>
          <w:rFonts w:eastAsia="Times New Roman" w:cs="Times New Roman"/>
          <w:szCs w:val="24"/>
        </w:rPr>
        <w:t>; Π</w:t>
      </w:r>
      <w:r>
        <w:rPr>
          <w:rFonts w:eastAsia="Times New Roman" w:cs="Times New Roman"/>
          <w:szCs w:val="24"/>
        </w:rPr>
        <w:t>ι</w:t>
      </w:r>
      <w:r>
        <w:rPr>
          <w:rFonts w:eastAsia="Times New Roman" w:cs="Times New Roman"/>
          <w:szCs w:val="24"/>
        </w:rPr>
        <w:t xml:space="preserve">ο διαφανής διαδικασία δεν υπάρχει. Και </w:t>
      </w:r>
      <w:r>
        <w:rPr>
          <w:rFonts w:eastAsia="Times New Roman" w:cs="Times New Roman"/>
          <w:szCs w:val="24"/>
        </w:rPr>
        <w:t xml:space="preserve">ποιος αποφασίζει; Η ίδια η δομή. Ο διοικητής και ο διευθυντής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γείας. Με ποιο κριτήριο; Και μπορεί να τους καλέσει και σε συνέντευξη και να αιτιολογήσει τη μία ή την άλλη επιλογή.</w:t>
      </w:r>
    </w:p>
    <w:p w14:paraId="67A6C939" w14:textId="77777777" w:rsidR="00101048" w:rsidRDefault="00350F3C">
      <w:pPr>
        <w:spacing w:line="600" w:lineRule="auto"/>
        <w:ind w:firstLine="720"/>
        <w:jc w:val="both"/>
        <w:rPr>
          <w:rFonts w:eastAsia="Times New Roman"/>
          <w:szCs w:val="24"/>
        </w:rPr>
      </w:pPr>
      <w:r>
        <w:rPr>
          <w:rFonts w:eastAsia="Times New Roman"/>
          <w:szCs w:val="24"/>
        </w:rPr>
        <w:t xml:space="preserve">Ποια συστήματα </w:t>
      </w:r>
      <w:proofErr w:type="spellStart"/>
      <w:r>
        <w:rPr>
          <w:rFonts w:eastAsia="Times New Roman"/>
          <w:szCs w:val="24"/>
        </w:rPr>
        <w:t>μοριοδότησης</w:t>
      </w:r>
      <w:proofErr w:type="spellEnd"/>
      <w:r>
        <w:rPr>
          <w:rFonts w:eastAsia="Times New Roman"/>
          <w:szCs w:val="24"/>
        </w:rPr>
        <w:t xml:space="preserve">; Εκεί που ετέθη ζήτημα </w:t>
      </w:r>
      <w:proofErr w:type="spellStart"/>
      <w:r>
        <w:rPr>
          <w:rFonts w:eastAsia="Times New Roman"/>
          <w:szCs w:val="24"/>
        </w:rPr>
        <w:t>μοριοδότησης</w:t>
      </w:r>
      <w:proofErr w:type="spellEnd"/>
      <w:r>
        <w:rPr>
          <w:rFonts w:eastAsia="Times New Roman"/>
          <w:szCs w:val="24"/>
        </w:rPr>
        <w:t xml:space="preserve"> </w:t>
      </w:r>
      <w:r>
        <w:rPr>
          <w:rFonts w:eastAsia="Times New Roman"/>
          <w:szCs w:val="24"/>
        </w:rPr>
        <w:t xml:space="preserve">πραγματικά, «στρίψατε διά του αρραβώνος». Εκεί που ετέθη, στη </w:t>
      </w:r>
      <w:proofErr w:type="spellStart"/>
      <w:r>
        <w:rPr>
          <w:rFonts w:eastAsia="Times New Roman"/>
          <w:szCs w:val="24"/>
        </w:rPr>
        <w:t>μοριοδότηση</w:t>
      </w:r>
      <w:proofErr w:type="spellEnd"/>
      <w:r>
        <w:rPr>
          <w:rFonts w:eastAsia="Times New Roman"/>
          <w:szCs w:val="24"/>
        </w:rPr>
        <w:t xml:space="preserve"> των επιτελικών στελεχών του δημόσιου τομέα, εκεί που ετέθη το ζήτημα των γενικών διευθυντών, όχι μόνο </w:t>
      </w:r>
      <w:proofErr w:type="spellStart"/>
      <w:r>
        <w:rPr>
          <w:rFonts w:eastAsia="Times New Roman"/>
          <w:szCs w:val="24"/>
        </w:rPr>
        <w:t>μοριοδότηση</w:t>
      </w:r>
      <w:proofErr w:type="spellEnd"/>
      <w:r>
        <w:rPr>
          <w:rFonts w:eastAsia="Times New Roman"/>
          <w:szCs w:val="24"/>
        </w:rPr>
        <w:t xml:space="preserve"> δεν δεχτήκατε να ψηφίσετε στον ν.4369, αλλά σας κυνηγά και η πρακτικ</w:t>
      </w:r>
      <w:r>
        <w:rPr>
          <w:rFonts w:eastAsia="Times New Roman"/>
          <w:szCs w:val="24"/>
        </w:rPr>
        <w:t>ή του διορισμού κατ’ ανάθεση όλων των γενικών διευθυντών που υπάρχουν αυτή τη στιγμή στο</w:t>
      </w:r>
      <w:r>
        <w:rPr>
          <w:rFonts w:eastAsia="Times New Roman"/>
          <w:szCs w:val="24"/>
        </w:rPr>
        <w:t>ν</w:t>
      </w:r>
      <w:r>
        <w:rPr>
          <w:rFonts w:eastAsia="Times New Roman"/>
          <w:szCs w:val="24"/>
        </w:rPr>
        <w:t xml:space="preserve"> δημόσιο τομέα.</w:t>
      </w:r>
    </w:p>
    <w:p w14:paraId="67A6C93A" w14:textId="77777777" w:rsidR="00101048" w:rsidRDefault="00350F3C">
      <w:pPr>
        <w:spacing w:line="600" w:lineRule="auto"/>
        <w:ind w:firstLine="720"/>
        <w:jc w:val="both"/>
        <w:rPr>
          <w:rFonts w:eastAsia="Times New Roman"/>
          <w:szCs w:val="24"/>
        </w:rPr>
      </w:pPr>
      <w:r>
        <w:rPr>
          <w:rFonts w:eastAsia="Times New Roman"/>
          <w:szCs w:val="24"/>
        </w:rPr>
        <w:t>Σύγκρουση συμφερόντων: το μεγάλο πρόβλημα. Τι είναι η σύγκρουση συμφερόντων κατ’ αρχ</w:t>
      </w:r>
      <w:r>
        <w:rPr>
          <w:rFonts w:eastAsia="Times New Roman"/>
          <w:szCs w:val="24"/>
        </w:rPr>
        <w:t>άς</w:t>
      </w:r>
      <w:r>
        <w:rPr>
          <w:rFonts w:eastAsia="Times New Roman"/>
          <w:szCs w:val="24"/>
        </w:rPr>
        <w:t xml:space="preserve">;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στην ελληνική νομοθεσία ελάχιστα πράγματα βρ</w:t>
      </w:r>
      <w:r>
        <w:rPr>
          <w:rFonts w:eastAsia="Times New Roman"/>
          <w:szCs w:val="24"/>
        </w:rPr>
        <w:t>ίσκουμε ή και τίποτα.</w:t>
      </w:r>
    </w:p>
    <w:p w14:paraId="67A6C93B" w14:textId="77777777" w:rsidR="00101048" w:rsidRDefault="00350F3C">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ΑΣ </w:t>
      </w:r>
      <w:r>
        <w:rPr>
          <w:rFonts w:eastAsia="Times New Roman"/>
          <w:b/>
          <w:szCs w:val="24"/>
        </w:rPr>
        <w:t xml:space="preserve">ΛΑΠΠΑΣ: </w:t>
      </w:r>
      <w:r>
        <w:rPr>
          <w:rFonts w:eastAsia="Times New Roman"/>
          <w:szCs w:val="24"/>
        </w:rPr>
        <w:t>Σχεδόν τίποτα.</w:t>
      </w:r>
    </w:p>
    <w:p w14:paraId="67A6C93C" w14:textId="77777777" w:rsidR="00101048" w:rsidRDefault="00350F3C">
      <w:pPr>
        <w:spacing w:line="600" w:lineRule="auto"/>
        <w:ind w:firstLine="720"/>
        <w:jc w:val="both"/>
        <w:rPr>
          <w:rFonts w:eastAsia="Times New Roman"/>
          <w:szCs w:val="24"/>
        </w:rPr>
      </w:pPr>
      <w:r>
        <w:rPr>
          <w:rFonts w:eastAsia="Times New Roman"/>
          <w:b/>
          <w:szCs w:val="24"/>
        </w:rPr>
        <w:t>ΧΡΙΣΤΟΦΟΡΟΣ ΒΕΡΝΑΡΔΑΚΗΣ (Υπουργός Επικρατείας):</w:t>
      </w:r>
      <w:r>
        <w:rPr>
          <w:rFonts w:eastAsia="Times New Roman"/>
          <w:szCs w:val="24"/>
        </w:rPr>
        <w:t xml:space="preserve"> Τίποτα.</w:t>
      </w:r>
    </w:p>
    <w:p w14:paraId="67A6C93D" w14:textId="77777777" w:rsidR="00101048" w:rsidRDefault="00350F3C">
      <w:pPr>
        <w:spacing w:line="600" w:lineRule="auto"/>
        <w:ind w:firstLine="720"/>
        <w:jc w:val="both"/>
        <w:rPr>
          <w:rFonts w:eastAsia="Times New Roman"/>
          <w:szCs w:val="24"/>
        </w:rPr>
      </w:pPr>
      <w:r>
        <w:rPr>
          <w:rFonts w:eastAsia="Times New Roman"/>
          <w:szCs w:val="24"/>
        </w:rPr>
        <w:t xml:space="preserve">Κάποιες χαλαρές διατυπώσεις στους κανονισμούς λειτουργίας κάποιων ανεξάρτητων αρχών και αυτό με πάρα, πάρα πολύ ελαστικότητα,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w:t>
      </w:r>
      <w:r>
        <w:rPr>
          <w:rFonts w:eastAsia="Times New Roman"/>
          <w:szCs w:val="24"/>
        </w:rPr>
        <w:t xml:space="preserve"> </w:t>
      </w:r>
    </w:p>
    <w:p w14:paraId="67A6C93E" w14:textId="77777777" w:rsidR="00101048" w:rsidRDefault="00350F3C">
      <w:pPr>
        <w:spacing w:line="600" w:lineRule="auto"/>
        <w:ind w:firstLine="720"/>
        <w:jc w:val="both"/>
        <w:rPr>
          <w:rFonts w:eastAsia="Times New Roman"/>
          <w:szCs w:val="24"/>
        </w:rPr>
      </w:pPr>
      <w:r>
        <w:rPr>
          <w:rFonts w:eastAsia="Times New Roman"/>
          <w:szCs w:val="24"/>
        </w:rPr>
        <w:t xml:space="preserve">Τι είναι το φαινόμενο αυτό; Αναφέρεται στο κλειστό κύκλωμα πολιτικών προσώπων, που αφού δουλέψουν σε νευραλγικούς τομείς του δημοσίου, ελέγχοντας, ρυθμίζοντας, νομοθετώντας σε συγκεκριμένους τομείς της αγοράς, μεταπηδούν στον ιδιωτικό τομέα και στις </w:t>
      </w:r>
      <w:r>
        <w:rPr>
          <w:rFonts w:eastAsia="Times New Roman"/>
          <w:szCs w:val="24"/>
        </w:rPr>
        <w:t xml:space="preserve">εταιρείες τις οποίες ρύθμισαν προηγουμένως ως Υπουργοί. Αλλά και αντίστροφα. Από υψηλές θέσεις του ιδιωτικού τομέα, προς το δημόσιο και μάλιστα σε θέσεις ομοειδούς αντικειμένου. Περίπτωση Μπομπ </w:t>
      </w:r>
      <w:proofErr w:type="spellStart"/>
      <w:r>
        <w:rPr>
          <w:rFonts w:eastAsia="Times New Roman"/>
          <w:szCs w:val="24"/>
        </w:rPr>
        <w:t>Ρούμπιν</w:t>
      </w:r>
      <w:proofErr w:type="spellEnd"/>
      <w:r>
        <w:rPr>
          <w:rFonts w:eastAsia="Times New Roman"/>
          <w:szCs w:val="24"/>
        </w:rPr>
        <w:t xml:space="preserve"> στην Αμερική, Τιμ </w:t>
      </w:r>
      <w:proofErr w:type="spellStart"/>
      <w:r>
        <w:rPr>
          <w:rFonts w:eastAsia="Times New Roman"/>
          <w:szCs w:val="24"/>
        </w:rPr>
        <w:t>Γκ</w:t>
      </w:r>
      <w:r>
        <w:rPr>
          <w:rFonts w:eastAsia="Times New Roman"/>
          <w:szCs w:val="24"/>
        </w:rPr>
        <w:t>άι</w:t>
      </w:r>
      <w:r>
        <w:rPr>
          <w:rFonts w:eastAsia="Times New Roman"/>
          <w:szCs w:val="24"/>
        </w:rPr>
        <w:t>ντνερ</w:t>
      </w:r>
      <w:proofErr w:type="spellEnd"/>
      <w:r>
        <w:rPr>
          <w:rFonts w:eastAsia="Times New Roman"/>
          <w:szCs w:val="24"/>
        </w:rPr>
        <w:t>. Μεγάλοι τραπεζίτες, οι οπ</w:t>
      </w:r>
      <w:r>
        <w:rPr>
          <w:rFonts w:eastAsia="Times New Roman"/>
          <w:szCs w:val="24"/>
        </w:rPr>
        <w:t xml:space="preserve">οίοι βρέθηκαν σε θέσεις Υπουργών Οικονομικών. Τεράστιο πρόβλημα. Υπόθεση </w:t>
      </w:r>
      <w:proofErr w:type="spellStart"/>
      <w:r>
        <w:rPr>
          <w:rFonts w:eastAsia="Times New Roman"/>
          <w:szCs w:val="24"/>
        </w:rPr>
        <w:t>Μπαρόζο</w:t>
      </w:r>
      <w:proofErr w:type="spellEnd"/>
      <w:r>
        <w:rPr>
          <w:rFonts w:eastAsia="Times New Roman"/>
          <w:szCs w:val="24"/>
        </w:rPr>
        <w:t xml:space="preserve">, υπόθεση </w:t>
      </w:r>
      <w:proofErr w:type="spellStart"/>
      <w:r>
        <w:rPr>
          <w:rFonts w:eastAsia="Times New Roman"/>
          <w:szCs w:val="24"/>
        </w:rPr>
        <w:t>Σρέντερ</w:t>
      </w:r>
      <w:proofErr w:type="spellEnd"/>
      <w:r>
        <w:rPr>
          <w:rFonts w:eastAsia="Times New Roman"/>
          <w:szCs w:val="24"/>
        </w:rPr>
        <w:t xml:space="preserve"> και </w:t>
      </w:r>
      <w:proofErr w:type="spellStart"/>
      <w:r>
        <w:rPr>
          <w:rFonts w:eastAsia="Times New Roman"/>
          <w:szCs w:val="24"/>
        </w:rPr>
        <w:t>Γιόσκαρ</w:t>
      </w:r>
      <w:proofErr w:type="spellEnd"/>
      <w:r>
        <w:rPr>
          <w:rFonts w:eastAsia="Times New Roman"/>
          <w:szCs w:val="24"/>
        </w:rPr>
        <w:t xml:space="preserve"> Φίσερ στη Γερμανία. Πάρα πολλές περιπτώσεις. Και στην Ελλάδα έχουμε περιπτώσεις. Ας μην τις αναφέρουμε προσωπικά.</w:t>
      </w:r>
    </w:p>
    <w:p w14:paraId="67A6C93F" w14:textId="77777777" w:rsidR="00101048" w:rsidRDefault="00350F3C">
      <w:pPr>
        <w:spacing w:line="600" w:lineRule="auto"/>
        <w:ind w:firstLine="720"/>
        <w:jc w:val="both"/>
        <w:rPr>
          <w:rFonts w:eastAsia="Times New Roman"/>
          <w:szCs w:val="24"/>
        </w:rPr>
      </w:pPr>
      <w:r w:rsidRPr="00BF3E17">
        <w:rPr>
          <w:rFonts w:eastAsia="Times New Roman"/>
          <w:color w:val="000000" w:themeColor="text1"/>
          <w:szCs w:val="24"/>
        </w:rPr>
        <w:t>Τι γίνεται, λοιπόν; Έχει τεθεί έ</w:t>
      </w:r>
      <w:r w:rsidRPr="00BF3E17">
        <w:rPr>
          <w:rFonts w:eastAsia="Times New Roman"/>
          <w:color w:val="000000" w:themeColor="text1"/>
          <w:szCs w:val="24"/>
        </w:rPr>
        <w:t xml:space="preserve">να θέμα. Ετέθη κατά βάση από τον Πρόεδρο των Ηνωμένων Πολιτειών μετά το 2010, διότι αυτή η διαπλοκή άρχισε </w:t>
      </w:r>
      <w:r>
        <w:rPr>
          <w:rFonts w:eastAsia="Times New Roman"/>
          <w:szCs w:val="24"/>
        </w:rPr>
        <w:t xml:space="preserve">να δημιουργεί μεγάλο πρόβλημα σε αυτή την τεράστια κοινωνία, σε αυτή την τεράστια αγορά των Ηνωμένων Πολιτειών -φανταστείτε!- </w:t>
      </w:r>
      <w:proofErr w:type="spellStart"/>
      <w:r>
        <w:rPr>
          <w:rFonts w:eastAsia="Times New Roman"/>
          <w:szCs w:val="24"/>
        </w:rPr>
        <w:t>πόσω</w:t>
      </w:r>
      <w:proofErr w:type="spellEnd"/>
      <w:r>
        <w:rPr>
          <w:rFonts w:eastAsia="Times New Roman"/>
          <w:szCs w:val="24"/>
        </w:rPr>
        <w:t xml:space="preserve"> μάλλον σε μικρές α</w:t>
      </w:r>
      <w:r>
        <w:rPr>
          <w:rFonts w:eastAsia="Times New Roman"/>
          <w:szCs w:val="24"/>
        </w:rPr>
        <w:t>γορές και μικρές κοινωνίας, όπως είναι οι ευρωπαϊκές, όπως είναι η Ελλάδα ή η Γαλλία, δηλαδή μεγέθη τα οποία δεν συγκρίνονται με τις Ηνωμένες Πολιτείες.</w:t>
      </w:r>
    </w:p>
    <w:p w14:paraId="67A6C940" w14:textId="77777777" w:rsidR="00101048" w:rsidRDefault="00350F3C">
      <w:pPr>
        <w:spacing w:line="600" w:lineRule="auto"/>
        <w:ind w:firstLine="720"/>
        <w:jc w:val="both"/>
        <w:rPr>
          <w:rFonts w:eastAsia="Times New Roman"/>
          <w:szCs w:val="24"/>
        </w:rPr>
      </w:pPr>
      <w:r>
        <w:rPr>
          <w:rFonts w:eastAsia="Times New Roman"/>
          <w:szCs w:val="24"/>
        </w:rPr>
        <w:t>Σε όσες χώρες επιχειρήθηκε να αντιμετωπιστεί το φαινόμενο, οι ρυθμίσεις επικεντρώνονταν στην εφαρμογή χ</w:t>
      </w:r>
      <w:r>
        <w:rPr>
          <w:rFonts w:eastAsia="Times New Roman"/>
          <w:szCs w:val="24"/>
        </w:rPr>
        <w:t xml:space="preserve">ρονικών περιόδων αποστασιοποίησης, είτε πριν είτε μετά. Χθες είχαμε τη δήλωση του Ζαν Κλοντ </w:t>
      </w:r>
      <w:proofErr w:type="spellStart"/>
      <w:r>
        <w:rPr>
          <w:rFonts w:eastAsia="Times New Roman"/>
          <w:szCs w:val="24"/>
        </w:rPr>
        <w:t>Γιουνκέρ</w:t>
      </w:r>
      <w:proofErr w:type="spellEnd"/>
      <w:r>
        <w:rPr>
          <w:rFonts w:eastAsia="Times New Roman"/>
          <w:szCs w:val="24"/>
        </w:rPr>
        <w:t xml:space="preserve">, ο οποίος σε επιστολή του προς τον Πρόεδρο του Ευρωπαϊκού Κοινοβουλίου, Μάρτιν </w:t>
      </w:r>
      <w:proofErr w:type="spellStart"/>
      <w:r>
        <w:rPr>
          <w:rFonts w:eastAsia="Times New Roman"/>
          <w:szCs w:val="24"/>
        </w:rPr>
        <w:t>Σο</w:t>
      </w:r>
      <w:r>
        <w:rPr>
          <w:rFonts w:eastAsia="Times New Roman"/>
          <w:szCs w:val="24"/>
        </w:rPr>
        <w:t>υ</w:t>
      </w:r>
      <w:r>
        <w:rPr>
          <w:rFonts w:eastAsia="Times New Roman"/>
          <w:szCs w:val="24"/>
        </w:rPr>
        <w:t>λτς</w:t>
      </w:r>
      <w:proofErr w:type="spellEnd"/>
      <w:r>
        <w:rPr>
          <w:rFonts w:eastAsia="Times New Roman"/>
          <w:szCs w:val="24"/>
        </w:rPr>
        <w:t>, προτείνει την επέκταση της περιόδου αναμονής, από τους δεκαο</w:t>
      </w:r>
      <w:r>
        <w:rPr>
          <w:rFonts w:eastAsia="Times New Roman"/>
          <w:szCs w:val="24"/>
        </w:rPr>
        <w:t>κ</w:t>
      </w:r>
      <w:r>
        <w:rPr>
          <w:rFonts w:eastAsia="Times New Roman"/>
          <w:szCs w:val="24"/>
        </w:rPr>
        <w:t>τώ μήνε</w:t>
      </w:r>
      <w:r>
        <w:rPr>
          <w:rFonts w:eastAsia="Times New Roman"/>
          <w:szCs w:val="24"/>
        </w:rPr>
        <w:t>ς</w:t>
      </w:r>
      <w:r>
        <w:rPr>
          <w:rFonts w:eastAsia="Times New Roman"/>
          <w:szCs w:val="24"/>
        </w:rPr>
        <w:t>,</w:t>
      </w:r>
      <w:r>
        <w:rPr>
          <w:rFonts w:eastAsia="Times New Roman"/>
          <w:szCs w:val="24"/>
        </w:rPr>
        <w:t xml:space="preserve"> που είναι σήμερα, στα δύο χρόνια για τους πρώην επιτρόπους και στα τρία χρόνια για τον Πρόεδρο της Κομισιόν. Διότι, έχει τεθεί τεράστιο πολιτικό, οικονομικό και ηθικό ζήτημα σε αυτή τη διαπλοκή των περιστρεφόμενων θυρών.</w:t>
      </w:r>
    </w:p>
    <w:p w14:paraId="67A6C941" w14:textId="77777777" w:rsidR="00101048" w:rsidRDefault="00350F3C">
      <w:pPr>
        <w:spacing w:line="600" w:lineRule="auto"/>
        <w:ind w:firstLine="720"/>
        <w:jc w:val="both"/>
        <w:rPr>
          <w:rFonts w:eastAsia="Times New Roman"/>
          <w:szCs w:val="24"/>
        </w:rPr>
      </w:pPr>
      <w:r>
        <w:rPr>
          <w:rFonts w:eastAsia="Times New Roman"/>
          <w:szCs w:val="24"/>
        </w:rPr>
        <w:t>Η ελληνική Κυβέρνηση έρχεται, λο</w:t>
      </w:r>
      <w:r>
        <w:rPr>
          <w:rFonts w:eastAsia="Times New Roman"/>
          <w:szCs w:val="24"/>
        </w:rPr>
        <w:t>ιπόν, για πρώτη φορά να νομοθετήσει αυτή τη διαδικασία, σεβόμενη</w:t>
      </w:r>
      <w:r>
        <w:rPr>
          <w:rFonts w:eastAsia="Times New Roman"/>
          <w:szCs w:val="24"/>
        </w:rPr>
        <w:t>,</w:t>
      </w:r>
      <w:r>
        <w:rPr>
          <w:rFonts w:eastAsia="Times New Roman"/>
          <w:szCs w:val="24"/>
        </w:rPr>
        <w:t xml:space="preserve"> βεβαίως, το μέγεθος της αγοράς, το μέγεθος της ελληνικής κοινωνίας. Υπάρχουν δύο τρόποι: η περίοδος αναμονής πριν και η περίοδος αναμονής μετά. Στην περίοδο αναμονής είμαστε αρκετά ελαστικοί</w:t>
      </w:r>
      <w:r>
        <w:rPr>
          <w:rFonts w:eastAsia="Times New Roman"/>
          <w:szCs w:val="24"/>
        </w:rPr>
        <w:t>, στη ρύθμιση του νόμου. Οφείλουμε να δηλώσουμε, εφόσον αναλαμβάνουμε θέσεις. Στην περίοδο μετά, είμαστε πιο σκληροί βεβαίως, διότι αφορά νομοθετημένες πράξεις που έχει κάνει</w:t>
      </w:r>
      <w:r>
        <w:rPr>
          <w:rFonts w:eastAsia="Times New Roman"/>
          <w:szCs w:val="24"/>
        </w:rPr>
        <w:t>,</w:t>
      </w:r>
      <w:r>
        <w:rPr>
          <w:rFonts w:eastAsia="Times New Roman"/>
          <w:szCs w:val="24"/>
        </w:rPr>
        <w:t xml:space="preserve"> είτε ο προερχόμενος από τον ιδιωτικό τομέα είτε και από το</w:t>
      </w:r>
      <w:r>
        <w:rPr>
          <w:rFonts w:eastAsia="Times New Roman"/>
          <w:szCs w:val="24"/>
        </w:rPr>
        <w:t>ν</w:t>
      </w:r>
      <w:r>
        <w:rPr>
          <w:rFonts w:eastAsia="Times New Roman"/>
          <w:szCs w:val="24"/>
        </w:rPr>
        <w:t xml:space="preserve"> δημόσιο τομέα -διότι</w:t>
      </w:r>
      <w:r>
        <w:rPr>
          <w:rFonts w:eastAsia="Times New Roman"/>
          <w:szCs w:val="24"/>
        </w:rPr>
        <w:t xml:space="preserve"> δεν αθωώνεται ο δημόσιος έναντι του ιδιωτικού σε αυτή την περίπτωση- και ορίζουμε σαν χρόνο αναμονής τα δύο χρόνια. Δηλαδή</w:t>
      </w:r>
      <w:r>
        <w:rPr>
          <w:rFonts w:eastAsia="Times New Roman"/>
          <w:szCs w:val="24"/>
        </w:rPr>
        <w:t>,</w:t>
      </w:r>
      <w:r>
        <w:rPr>
          <w:rFonts w:eastAsia="Times New Roman"/>
          <w:szCs w:val="24"/>
        </w:rPr>
        <w:t xml:space="preserve"> δεν μπορείς να δουλέψεις σε ομοειδή αντικείμενα που ρύθμισες νωρίτερα από τα δύο χρόνια, τη στιγμή που η ευρωπαϊκή νομοθεσία ακολου</w:t>
      </w:r>
      <w:r>
        <w:rPr>
          <w:rFonts w:eastAsia="Times New Roman"/>
          <w:szCs w:val="24"/>
        </w:rPr>
        <w:t>θεί αυτή τη στιγμή την πολιτική των τριών χρόνων. Οι Γάλλοι το έχουν νομοθετημένο τρία χρόνια, πέντε η Αμερική και άλλες χώρες με ειδική νομοθεσία.</w:t>
      </w:r>
    </w:p>
    <w:p w14:paraId="67A6C942" w14:textId="77777777" w:rsidR="00101048" w:rsidRDefault="00350F3C">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Αυτό αφορά τον Πρόεδρο της Κομισιόν.</w:t>
      </w:r>
    </w:p>
    <w:p w14:paraId="67A6C943" w14:textId="77777777" w:rsidR="00101048" w:rsidRDefault="00350F3C">
      <w:pPr>
        <w:spacing w:line="600" w:lineRule="auto"/>
        <w:ind w:firstLine="720"/>
        <w:jc w:val="both"/>
        <w:rPr>
          <w:rFonts w:eastAsia="Times New Roman"/>
          <w:szCs w:val="24"/>
        </w:rPr>
      </w:pPr>
      <w:r>
        <w:rPr>
          <w:rFonts w:eastAsia="Times New Roman"/>
          <w:b/>
          <w:szCs w:val="24"/>
        </w:rPr>
        <w:t>ΧΡΙΣΤΟΦΟΡΟΣ ΒΕΡΝΑΡΔΑΚΗΣ (Υπουργός Επικρατείας):</w:t>
      </w:r>
      <w:r>
        <w:rPr>
          <w:rFonts w:eastAsia="Times New Roman"/>
          <w:szCs w:val="24"/>
        </w:rPr>
        <w:t xml:space="preserve"> Δ</w:t>
      </w:r>
      <w:r>
        <w:rPr>
          <w:rFonts w:eastAsia="Times New Roman"/>
          <w:szCs w:val="24"/>
        </w:rPr>
        <w:t xml:space="preserve">εν μιλάμε για τον Πρόεδρο της Κομισιόν. Ο Πρόεδρος της Κομισιόν επεκτείνεται. Ο </w:t>
      </w:r>
      <w:proofErr w:type="spellStart"/>
      <w:r>
        <w:rPr>
          <w:rFonts w:eastAsia="Times New Roman"/>
          <w:szCs w:val="24"/>
        </w:rPr>
        <w:t>Γιουνκέρ</w:t>
      </w:r>
      <w:proofErr w:type="spellEnd"/>
      <w:r>
        <w:rPr>
          <w:rFonts w:eastAsia="Times New Roman"/>
          <w:szCs w:val="24"/>
        </w:rPr>
        <w:t xml:space="preserve"> προτείνει την επέκταση αυτής της διαδικασίας.</w:t>
      </w:r>
    </w:p>
    <w:p w14:paraId="67A6C944" w14:textId="77777777" w:rsidR="00101048" w:rsidRDefault="00350F3C">
      <w:pPr>
        <w:spacing w:line="600" w:lineRule="auto"/>
        <w:ind w:firstLine="720"/>
        <w:jc w:val="both"/>
        <w:rPr>
          <w:rFonts w:eastAsia="Times New Roman"/>
          <w:szCs w:val="24"/>
        </w:rPr>
      </w:pPr>
      <w:r>
        <w:rPr>
          <w:rFonts w:eastAsia="Times New Roman"/>
          <w:szCs w:val="24"/>
        </w:rPr>
        <w:t>Επομένως έχουμε μια συστοιχία νομοθετικών παρεμβάσεων. Προφανώς, θα πει κ</w:t>
      </w:r>
      <w:r>
        <w:rPr>
          <w:rFonts w:eastAsia="Times New Roman"/>
          <w:szCs w:val="24"/>
        </w:rPr>
        <w:t>άποιος</w:t>
      </w:r>
      <w:r>
        <w:rPr>
          <w:rFonts w:eastAsia="Times New Roman"/>
          <w:szCs w:val="24"/>
        </w:rPr>
        <w:t>, στον έναν χρόνο αυτόν έχει συμβεί μια τε</w:t>
      </w:r>
      <w:r>
        <w:rPr>
          <w:rFonts w:eastAsia="Times New Roman"/>
          <w:szCs w:val="24"/>
        </w:rPr>
        <w:t>ράστια διοικητική και νομοθετική αλλαγή. Η δημόσια διοίκηση αλλάζει ως προς τις δομές, αλλάζει ως προς τις νοοτροπίες, σιγά-σιγά βεβαίως</w:t>
      </w:r>
      <w:r>
        <w:rPr>
          <w:rFonts w:eastAsia="Times New Roman"/>
          <w:szCs w:val="24"/>
        </w:rPr>
        <w:t>,</w:t>
      </w:r>
      <w:r>
        <w:rPr>
          <w:rFonts w:eastAsia="Times New Roman"/>
          <w:szCs w:val="24"/>
        </w:rPr>
        <w:t xml:space="preserve"> γιατί είναι ένας «δεινόσαυρος» που θέλει διαδικασίες, που θέλει να μάθει να λειτουργεί με διαδικασίες, με διαφάνεια, μ</w:t>
      </w:r>
      <w:r>
        <w:rPr>
          <w:rFonts w:eastAsia="Times New Roman"/>
          <w:szCs w:val="24"/>
        </w:rPr>
        <w:t>ε ταχύτητα. Παραδείγματος χάριν, γνωρίζετε ότι μια από τις άλλες διατάξεις του νομοσχεδίου αυτού</w:t>
      </w:r>
      <w:r>
        <w:rPr>
          <w:rFonts w:eastAsia="Times New Roman"/>
          <w:szCs w:val="24"/>
        </w:rPr>
        <w:t xml:space="preserve"> </w:t>
      </w:r>
      <w:r>
        <w:rPr>
          <w:rFonts w:eastAsia="Times New Roman"/>
          <w:szCs w:val="24"/>
        </w:rPr>
        <w:t>αφορά στην επιτάχυνση των διαδικασιών προσλήψεων, διορισμού.</w:t>
      </w:r>
    </w:p>
    <w:p w14:paraId="67A6C94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Δηλαδή, έχουμε το φαινόμενο από την ώρα που γίνεται μια πρόσληψη σε έναν  οργανισμό, με τον τρόπο </w:t>
      </w:r>
      <w:r>
        <w:rPr>
          <w:rFonts w:eastAsia="Times New Roman" w:cs="Times New Roman"/>
          <w:szCs w:val="24"/>
        </w:rPr>
        <w:t>που γίνεται, με το ΑΣΕΠ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να περνάνε οκτώ, εννέα, δέκα μήνες και ο ενδιαφερόμενος ή η ενδιαφερόμενη να μην έχει αναλάβει καν έργο, να μην έχει αναλάβει την εργασία του. Τεράστια προβλήματα γραφειοκρατίας,</w:t>
      </w:r>
      <w:r>
        <w:rPr>
          <w:rFonts w:eastAsia="Times New Roman" w:cs="Times New Roman"/>
          <w:szCs w:val="24"/>
        </w:rPr>
        <w:t xml:space="preserve"> </w:t>
      </w:r>
      <w:r>
        <w:rPr>
          <w:rFonts w:eastAsia="Times New Roman" w:cs="Times New Roman"/>
          <w:szCs w:val="24"/>
        </w:rPr>
        <w:t xml:space="preserve">όπου η διοίκηση οφείλει να αρχίσει να σέβεται </w:t>
      </w:r>
      <w:r>
        <w:rPr>
          <w:rFonts w:eastAsia="Times New Roman" w:cs="Times New Roman"/>
          <w:szCs w:val="24"/>
        </w:rPr>
        <w:t xml:space="preserve">κανόνες διαφάνειας και κανόνες δεοντολογίας. </w:t>
      </w:r>
    </w:p>
    <w:p w14:paraId="67A6C94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Βρισκόμαστε σε μια σοβαρή αλλαγή όλου του θεσμικού πλαισίου. Προφανώς το επόμενο διάστημα θα πρέπει να τρέξουμε πάρα, πάρα πολύ τα </w:t>
      </w:r>
      <w:proofErr w:type="spellStart"/>
      <w:r>
        <w:rPr>
          <w:rFonts w:eastAsia="Times New Roman" w:cs="Times New Roman"/>
          <w:szCs w:val="24"/>
        </w:rPr>
        <w:t>εφαρμοστικά</w:t>
      </w:r>
      <w:proofErr w:type="spellEnd"/>
      <w:r>
        <w:rPr>
          <w:rFonts w:eastAsia="Times New Roman" w:cs="Times New Roman"/>
          <w:szCs w:val="24"/>
        </w:rPr>
        <w:t>. Ναι, πράγματι</w:t>
      </w:r>
      <w:r>
        <w:rPr>
          <w:rFonts w:eastAsia="Times New Roman" w:cs="Times New Roman"/>
          <w:szCs w:val="24"/>
        </w:rPr>
        <w:t>,</w:t>
      </w:r>
      <w:r>
        <w:rPr>
          <w:rFonts w:eastAsia="Times New Roman" w:cs="Times New Roman"/>
          <w:szCs w:val="24"/>
        </w:rPr>
        <w:t xml:space="preserve"> δεν πρέπει να αφήσουμε τον κάθε επιτήδειο να μπλοκά</w:t>
      </w:r>
      <w:r>
        <w:rPr>
          <w:rFonts w:eastAsia="Times New Roman" w:cs="Times New Roman"/>
          <w:szCs w:val="24"/>
        </w:rPr>
        <w:t>ρει την ηλεκτρονική διακίνηση εγγράφων μέσα στο δημόσιο. Δεν πρέπει να κλείσουμε το μάτι στο ότι δεν πρέπει να υπάρχει ψηφιακό οργανόγραμμα</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w:t>
      </w:r>
      <w:r>
        <w:rPr>
          <w:rFonts w:eastAsia="Times New Roman" w:cs="Times New Roman"/>
          <w:szCs w:val="24"/>
        </w:rPr>
        <w:t>τάχα μου</w:t>
      </w:r>
      <w:r>
        <w:rPr>
          <w:rFonts w:eastAsia="Times New Roman" w:cs="Times New Roman"/>
          <w:szCs w:val="24"/>
        </w:rPr>
        <w:t>-</w:t>
      </w:r>
      <w:r>
        <w:rPr>
          <w:rFonts w:eastAsia="Times New Roman" w:cs="Times New Roman"/>
          <w:szCs w:val="24"/>
        </w:rPr>
        <w:t xml:space="preserve"> αυτά είναι δευτερεύοντα πράγματα. Εάν δεν υπάρχει ψηφιακό οργανόγραμμα που στηρίζει όλη την πολιτι</w:t>
      </w:r>
      <w:r>
        <w:rPr>
          <w:rFonts w:eastAsia="Times New Roman" w:cs="Times New Roman"/>
          <w:szCs w:val="24"/>
        </w:rPr>
        <w:t xml:space="preserve">κή διαφάνειας των αποσπάσεων και μετατάξεων δεν πρόκειται να έχουμε ποτέ ένα σοβαρό, αξιοκρατικό και ορθολογικό σύστημα διαχείρισης του ανθρώπινου δυναμικού μέσα στο δημόσιο. </w:t>
      </w:r>
    </w:p>
    <w:p w14:paraId="67A6C94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Τελειώνω λέγοντας και θυμίζοντας ότι η κινητικότητα είναι ένα από τα εργαλεία πο</w:t>
      </w:r>
      <w:r>
        <w:rPr>
          <w:rFonts w:eastAsia="Times New Roman" w:cs="Times New Roman"/>
          <w:szCs w:val="24"/>
        </w:rPr>
        <w:t xml:space="preserve">υ έχει το δημόσιο για να λύσει το θέμα της </w:t>
      </w:r>
      <w:proofErr w:type="spellStart"/>
      <w:r>
        <w:rPr>
          <w:rFonts w:eastAsia="Times New Roman" w:cs="Times New Roman"/>
          <w:szCs w:val="24"/>
        </w:rPr>
        <w:t>υποστελέχωσης</w:t>
      </w:r>
      <w:proofErr w:type="spellEnd"/>
      <w:r>
        <w:rPr>
          <w:rFonts w:eastAsia="Times New Roman" w:cs="Times New Roman"/>
          <w:szCs w:val="24"/>
        </w:rPr>
        <w:t>. Δεν είναι «το» εργαλείο. Πρέπει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να πάμε σε μια άλλη λογική μεγαλύτερης δημοσιονομικής ελευθερίας. Αλλά τι θα μας βοηθήσει όλη αυτή η διαδικασία; Να καταγράψουμε πραγματικά τις ανάγκες, όχι γενικώς, όχι σε αριθμούς, αλλά και σε ποιοτικά δεδομένα. Να ξέρουμε, δηλαδή, ειδικότητες, βαθμούς </w:t>
      </w:r>
      <w:r>
        <w:rPr>
          <w:rFonts w:eastAsia="Times New Roman" w:cs="Times New Roman"/>
          <w:szCs w:val="24"/>
        </w:rPr>
        <w:t>εξειδίκευσης. Τι είναι όλο αυτό το σημερινό δημόσιο; Είναι εξακόσιες χιλιάδες άνθρωποι. Αλλά τι ακριβώς είναι; Πού είναι και τι χρειάζονται; Γιατί αυτό που χρειαζόταν πριν από έναν χρόνο πιθανόν να μη χρειάζεται σήμερα. Άρα έχεις μια ορθολογική πρακτική, α</w:t>
      </w:r>
      <w:r>
        <w:rPr>
          <w:rFonts w:eastAsia="Times New Roman" w:cs="Times New Roman"/>
          <w:szCs w:val="24"/>
        </w:rPr>
        <w:t xml:space="preserve">πλή, διαφανή πάντα διαδικασία, γιατί μιλάμε για τις δημόσιες και το δημόσιο συμφέρον, να μπορέσουμε να διαχειριστούμε αυτό το ανθρώπινο δυναμικό. </w:t>
      </w:r>
    </w:p>
    <w:p w14:paraId="67A6C94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Ολοκληρώστε, κύριε Υπουργέ. </w:t>
      </w:r>
    </w:p>
    <w:p w14:paraId="67A6C94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ΧΡΙΣΤΟΦΟΡΟΣ ΒΕΡ</w:t>
      </w:r>
      <w:r>
        <w:rPr>
          <w:rFonts w:eastAsia="Times New Roman" w:cs="Times New Roman"/>
          <w:b/>
          <w:szCs w:val="24"/>
          <w:lang w:val="en-US"/>
        </w:rPr>
        <w:t>N</w:t>
      </w:r>
      <w:r>
        <w:rPr>
          <w:rFonts w:eastAsia="Times New Roman" w:cs="Times New Roman"/>
          <w:b/>
          <w:szCs w:val="24"/>
        </w:rPr>
        <w:t xml:space="preserve">ΑΡΔΑΚΗΣ (Υπουργός Επικρατείας): </w:t>
      </w:r>
      <w:r>
        <w:rPr>
          <w:rFonts w:eastAsia="Times New Roman" w:cs="Times New Roman"/>
          <w:szCs w:val="24"/>
        </w:rPr>
        <w:t xml:space="preserve">Αυτό είναι απλό, στοιχειώδες. Θα έπρεπε όλοι να το είχαν υποστηρίξει, γιατί είναι κοινής λογικής, είναι αυτονόητο. Δεν υποκρύπτει καμμία σκοπιμότητα. Η μόνη σκοπιμότητα είναι η εθελούσια, δηλαδή η επιλογή των ίδιων των εργαζομένων για τη θέση την οποία θα </w:t>
      </w:r>
      <w:r>
        <w:rPr>
          <w:rFonts w:eastAsia="Times New Roman" w:cs="Times New Roman"/>
          <w:szCs w:val="24"/>
        </w:rPr>
        <w:t xml:space="preserve">δουλέψουν και το πού θα δουλέψουν, εφόσον βεβαίως υπάρχουν και ανάγκες και αυτό θα έπρεπε να υποστηριχθεί. </w:t>
      </w:r>
    </w:p>
    <w:p w14:paraId="67A6C94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Δυστυχώς εμφιλοχωρούν ακόμα αντιλήψεις άγονης αντιπολίτευσης αλλά χωρίς κανένα πρακτικό περιεχόμενο. Και αυτό είναι το ευχάριστο για εμάς και το δυσ</w:t>
      </w:r>
      <w:r>
        <w:rPr>
          <w:rFonts w:eastAsia="Times New Roman" w:cs="Times New Roman"/>
          <w:szCs w:val="24"/>
        </w:rPr>
        <w:t xml:space="preserve">άρεστο για την Νέα Δημοκρατία. Στερούνται κάθε </w:t>
      </w:r>
      <w:proofErr w:type="spellStart"/>
      <w:r>
        <w:rPr>
          <w:rFonts w:eastAsia="Times New Roman" w:cs="Times New Roman"/>
          <w:szCs w:val="24"/>
        </w:rPr>
        <w:t>σοβαρότητος</w:t>
      </w:r>
      <w:proofErr w:type="spellEnd"/>
      <w:r>
        <w:rPr>
          <w:rFonts w:eastAsia="Times New Roman" w:cs="Times New Roman"/>
          <w:szCs w:val="24"/>
        </w:rPr>
        <w:t xml:space="preserve"> τα επιχειρήματα κριτικής που κάνουν στο νομοσχέδιο. Δυστυχώς δεν γίνεται αντιληπτό πολλές φορές πώς ορισμένα πράγματα μπορούν να προχωρήσουν και να γίνουν καλύτερα για τον ελληνικό λαό με απλές κιν</w:t>
      </w:r>
      <w:r>
        <w:rPr>
          <w:rFonts w:eastAsia="Times New Roman" w:cs="Times New Roman"/>
          <w:szCs w:val="24"/>
        </w:rPr>
        <w:t xml:space="preserve">ήσεις και απλές ιδέες. </w:t>
      </w:r>
    </w:p>
    <w:p w14:paraId="67A6C94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Ολοκληρώστε, κύριε Υπουργέ. </w:t>
      </w:r>
    </w:p>
    <w:p w14:paraId="67A6C94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Δυστυχώς είχαμε το πελατειακό κράτος και τη διαπλοκή. Αυτό προσπαθεί κάποιος να υπερασπιστεί και προσπαθεί να βρει τους τρό</w:t>
      </w:r>
      <w:r>
        <w:rPr>
          <w:rFonts w:eastAsia="Times New Roman" w:cs="Times New Roman"/>
          <w:szCs w:val="24"/>
        </w:rPr>
        <w:t xml:space="preserve">πους </w:t>
      </w:r>
      <w:r>
        <w:rPr>
          <w:rFonts w:eastAsia="Times New Roman" w:cs="Times New Roman"/>
          <w:szCs w:val="24"/>
        </w:rPr>
        <w:t>-</w:t>
      </w:r>
      <w:r>
        <w:rPr>
          <w:rFonts w:eastAsia="Times New Roman" w:cs="Times New Roman"/>
          <w:szCs w:val="24"/>
        </w:rPr>
        <w:t>τάχα μου</w:t>
      </w:r>
      <w:r>
        <w:rPr>
          <w:rFonts w:eastAsia="Times New Roman" w:cs="Times New Roman"/>
          <w:szCs w:val="24"/>
        </w:rPr>
        <w:t>-</w:t>
      </w:r>
      <w:r>
        <w:rPr>
          <w:rFonts w:eastAsia="Times New Roman" w:cs="Times New Roman"/>
          <w:szCs w:val="24"/>
        </w:rPr>
        <w:t xml:space="preserve"> για να το δικαιολογήσει. </w:t>
      </w:r>
    </w:p>
    <w:p w14:paraId="67A6C94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7A6C94E"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67A6C94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w:t>
      </w:r>
    </w:p>
    <w:p w14:paraId="67A6C95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Τζαβάρα, έχετε ζητήσει τον λόγο. </w:t>
      </w:r>
    </w:p>
    <w:p w14:paraId="67A6C95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Μετά τον κ. Τζαβάρα, θα μιλήσω και εγώ επί προσωπικού. </w:t>
      </w:r>
    </w:p>
    <w:p w14:paraId="67A6C95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έχετε ζητήσει τον λόγο. </w:t>
      </w:r>
    </w:p>
    <w:p w14:paraId="67A6C95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Υπόδειξη ήταν αυτή…</w:t>
      </w:r>
    </w:p>
    <w:p w14:paraId="67A6C95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έχει σημασία. Χρειάζεται αυτοσυγκράτηση. Υπάρχει </w:t>
      </w:r>
      <w:r>
        <w:rPr>
          <w:rFonts w:eastAsia="Times New Roman" w:cs="Times New Roman"/>
          <w:szCs w:val="24"/>
        </w:rPr>
        <w:t xml:space="preserve">και μια κουβέντα παραπάνω. </w:t>
      </w:r>
    </w:p>
    <w:p w14:paraId="67A6C95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Θα μας απαγορεύσετε να ζητήσουμε τον λόγο; </w:t>
      </w:r>
    </w:p>
    <w:p w14:paraId="67A6C95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σας εξηγήσω…</w:t>
      </w:r>
    </w:p>
    <w:p w14:paraId="67A6C957"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Ας αφήσουμε να πέσει και κάτι κάτω, κύριε Τζαβάρα</w:t>
      </w:r>
      <w:r>
        <w:rPr>
          <w:rFonts w:eastAsia="Times New Roman" w:cs="Times New Roman"/>
          <w:szCs w:val="24"/>
        </w:rPr>
        <w:t>!</w:t>
      </w:r>
      <w:r>
        <w:rPr>
          <w:rFonts w:eastAsia="Times New Roman" w:cs="Times New Roman"/>
          <w:szCs w:val="24"/>
        </w:rPr>
        <w:t xml:space="preserve"> </w:t>
      </w:r>
    </w:p>
    <w:p w14:paraId="67A6C95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…τι πρέπει να σέβεστε</w:t>
      </w:r>
      <w:r>
        <w:rPr>
          <w:rFonts w:eastAsia="Times New Roman" w:cs="Times New Roman"/>
          <w:szCs w:val="24"/>
        </w:rPr>
        <w:t>,</w:t>
      </w:r>
      <w:r>
        <w:rPr>
          <w:rFonts w:eastAsia="Times New Roman" w:cs="Times New Roman"/>
          <w:szCs w:val="24"/>
        </w:rPr>
        <w:t xml:space="preserve"> όταν εισέρχεστε στο Κοινοβούλιο.</w:t>
      </w:r>
    </w:p>
    <w:p w14:paraId="67A6C95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Μη μου κουνάτε το δάχτυλο εμένα. </w:t>
      </w:r>
    </w:p>
    <w:p w14:paraId="67A6C95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δεν κάνουμε συζήτηση εδώ.  </w:t>
      </w:r>
    </w:p>
    <w:p w14:paraId="67A6C95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Υπάρχουν τρεις συνάδελφοι ακόμα ν</w:t>
      </w:r>
      <w:r>
        <w:rPr>
          <w:rFonts w:eastAsia="Times New Roman" w:cs="Times New Roman"/>
          <w:szCs w:val="24"/>
        </w:rPr>
        <w:t xml:space="preserve">α μιλήσουν. </w:t>
      </w:r>
    </w:p>
    <w:p w14:paraId="67A6C95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Και ειδικά εσείς. Δεν ξέρω ποιος είστε! </w:t>
      </w:r>
    </w:p>
    <w:p w14:paraId="67A6C95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Γιατί εγώ ξέρω ποιος είστε εσείς;</w:t>
      </w:r>
    </w:p>
    <w:p w14:paraId="67A6C95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σας παρακαλώ βοηθήστε το Προεδρείο.</w:t>
      </w:r>
      <w:r>
        <w:rPr>
          <w:rFonts w:eastAsia="Times New Roman" w:cs="Times New Roman"/>
          <w:szCs w:val="24"/>
        </w:rPr>
        <w:t xml:space="preserve"> Κύριε Τζαβάρα, σας παρακαλώ!</w:t>
      </w:r>
    </w:p>
    <w:p w14:paraId="67A6C95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Υπουργέ, τι ζητάτε τώρα εσείς, φασαρία; </w:t>
      </w:r>
    </w:p>
    <w:p w14:paraId="67A6C96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Ζήτησα τον λόγο μετά από την ομιλία του κ. Τζαβάρα. </w:t>
      </w:r>
    </w:p>
    <w:p w14:paraId="67A6C96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Υπάρχει ένα Προεδρείο</w:t>
      </w:r>
      <w:r>
        <w:rPr>
          <w:rFonts w:eastAsia="Times New Roman" w:cs="Times New Roman"/>
          <w:szCs w:val="24"/>
        </w:rPr>
        <w:t xml:space="preserve"> που διευθύνει τη συζήτηση. Υπάρχουν τρεις συνάδελφοι ακόμα να μιλήσουν. Σας παρακαλώ πολύ!</w:t>
      </w:r>
    </w:p>
    <w:p w14:paraId="67A6C96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Κύριε Πρόεδρε, μισό λεπτό. </w:t>
      </w:r>
    </w:p>
    <w:p w14:paraId="67A6C96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Πείτε μου τι θέλετε, κύριε Υπουργέ. Μην παίρνετε τον λόγ</w:t>
      </w:r>
      <w:r>
        <w:rPr>
          <w:rFonts w:eastAsia="Times New Roman" w:cs="Times New Roman"/>
          <w:szCs w:val="24"/>
        </w:rPr>
        <w:t>ο.</w:t>
      </w:r>
    </w:p>
    <w:p w14:paraId="67A6C96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 xml:space="preserve">Θέλω να μιλήσω επί προσωπικού. </w:t>
      </w:r>
    </w:p>
    <w:p w14:paraId="67A6C96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Από πού προέκυψε το προσωπικό; </w:t>
      </w:r>
    </w:p>
    <w:p w14:paraId="67A6C96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ΒΕΡNΑΡΔΑΚΗΣ (Υπουργός Επικρατείας): </w:t>
      </w:r>
      <w:r>
        <w:rPr>
          <w:rFonts w:eastAsia="Times New Roman" w:cs="Times New Roman"/>
          <w:szCs w:val="24"/>
        </w:rPr>
        <w:t>Από την τοποθέτηση του κ. Τζαβάρα την ώρα που είχα πολιτική ο</w:t>
      </w:r>
      <w:r>
        <w:rPr>
          <w:rFonts w:eastAsia="Times New Roman" w:cs="Times New Roman"/>
          <w:szCs w:val="24"/>
        </w:rPr>
        <w:t xml:space="preserve">μιλία στη Βουλή. Με διακόπτει και μιλάει εκτός διαδικασίας. </w:t>
      </w:r>
    </w:p>
    <w:p w14:paraId="67A6C96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θέλετε να μιλάτε χωρίς να παίρνετε άδεια; Με </w:t>
      </w:r>
      <w:proofErr w:type="spellStart"/>
      <w:r>
        <w:rPr>
          <w:rFonts w:eastAsia="Times New Roman" w:cs="Times New Roman"/>
          <w:szCs w:val="24"/>
        </w:rPr>
        <w:t>συγχωρείτε</w:t>
      </w:r>
      <w:proofErr w:type="spellEnd"/>
      <w:r>
        <w:rPr>
          <w:rFonts w:eastAsia="Times New Roman" w:cs="Times New Roman"/>
          <w:szCs w:val="24"/>
        </w:rPr>
        <w:t>, δηλαδή!</w:t>
      </w:r>
    </w:p>
    <w:p w14:paraId="67A6C968"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ΧΡΙΣΤΟΦΟΡΟΣ ΒΕΡΝΑΡΔΑΚΗΣ (Υπουργός Επικρατείας):</w:t>
      </w:r>
      <w:r>
        <w:rPr>
          <w:rFonts w:eastAsia="Times New Roman"/>
          <w:color w:val="000000"/>
          <w:szCs w:val="24"/>
        </w:rPr>
        <w:t xml:space="preserve"> Όχι, σας ζητάω την άδεια. </w:t>
      </w:r>
    </w:p>
    <w:p w14:paraId="67A6C969"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ΠΡΟΕΔΡΕΥ</w:t>
      </w:r>
      <w:r>
        <w:rPr>
          <w:rFonts w:eastAsia="Times New Roman"/>
          <w:b/>
          <w:color w:val="000000"/>
          <w:szCs w:val="24"/>
        </w:rPr>
        <w:t>ΩΝ (Σπυρίδων Λυκούδης):</w:t>
      </w:r>
      <w:r>
        <w:rPr>
          <w:rFonts w:eastAsia="Times New Roman"/>
          <w:color w:val="000000"/>
          <w:szCs w:val="24"/>
        </w:rPr>
        <w:t xml:space="preserve"> Σας παρακαλώ πολύ. Θα κατεβαίνατε από το Βήμα, χωρίς να ζητήσετε τον λόγο επί προσωπικού. Αποφασίσατε να ζητήσετε </w:t>
      </w:r>
      <w:r>
        <w:rPr>
          <w:rFonts w:eastAsia="Times New Roman"/>
          <w:color w:val="000000"/>
          <w:szCs w:val="24"/>
        </w:rPr>
        <w:t xml:space="preserve">τον λόγο </w:t>
      </w:r>
      <w:r>
        <w:rPr>
          <w:rFonts w:eastAsia="Times New Roman"/>
          <w:color w:val="000000"/>
          <w:szCs w:val="24"/>
        </w:rPr>
        <w:t>επί προσωπικού</w:t>
      </w:r>
      <w:r>
        <w:rPr>
          <w:rFonts w:eastAsia="Times New Roman"/>
          <w:color w:val="000000"/>
          <w:szCs w:val="24"/>
        </w:rPr>
        <w:t>,</w:t>
      </w:r>
      <w:r>
        <w:rPr>
          <w:rFonts w:eastAsia="Times New Roman"/>
          <w:color w:val="000000"/>
          <w:szCs w:val="24"/>
        </w:rPr>
        <w:t xml:space="preserve"> επειδή σας ενόχλησε, τώρα, η δεύτερη παρέμβαση του κ. Τζαβάρα. Κι εγώ σας κάνω έκκληση, επειδ</w:t>
      </w:r>
      <w:r>
        <w:rPr>
          <w:rFonts w:eastAsia="Times New Roman"/>
          <w:color w:val="000000"/>
          <w:szCs w:val="24"/>
        </w:rPr>
        <w:t>ή συζητάμε ένα νομοσχέδιο και υπάρχουν τρεις συνάδελφοί σας από κάτω που θέλουν να μιλήσουν. Ας μείνουμε λίγο στις θέσεις μας. Ας αφήσουμε λίγο στην άκρη τώρα αυτό το ζήτημα. Παρακαλώ πολύ. Ειλικρινά, επικαλούμαι την ευγένεια που όλοι έχουμε.</w:t>
      </w:r>
    </w:p>
    <w:p w14:paraId="67A6C96A"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Η κ. </w:t>
      </w:r>
      <w:proofErr w:type="spellStart"/>
      <w:r>
        <w:rPr>
          <w:rFonts w:eastAsia="Times New Roman"/>
          <w:color w:val="000000"/>
          <w:szCs w:val="24"/>
        </w:rPr>
        <w:t>Λιβανίου</w:t>
      </w:r>
      <w:proofErr w:type="spellEnd"/>
      <w:r>
        <w:rPr>
          <w:rFonts w:eastAsia="Times New Roman"/>
          <w:color w:val="000000"/>
          <w:szCs w:val="24"/>
        </w:rPr>
        <w:t xml:space="preserve"> έχει τον λόγο.</w:t>
      </w:r>
    </w:p>
    <w:p w14:paraId="67A6C96B"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Ορίστε, κυρία </w:t>
      </w:r>
      <w:proofErr w:type="spellStart"/>
      <w:r>
        <w:rPr>
          <w:rFonts w:eastAsia="Times New Roman"/>
          <w:color w:val="000000"/>
          <w:szCs w:val="24"/>
        </w:rPr>
        <w:t>Λιβανίου</w:t>
      </w:r>
      <w:proofErr w:type="spellEnd"/>
      <w:r>
        <w:rPr>
          <w:rFonts w:eastAsia="Times New Roman"/>
          <w:color w:val="000000"/>
          <w:szCs w:val="24"/>
        </w:rPr>
        <w:t>, για επτά λεπτά.</w:t>
      </w:r>
    </w:p>
    <w:p w14:paraId="67A6C96C"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ΖΩΗ ΛΙΒΑΝΙΟΥ:</w:t>
      </w:r>
      <w:r>
        <w:rPr>
          <w:rFonts w:eastAsia="Times New Roman"/>
          <w:color w:val="000000"/>
          <w:szCs w:val="24"/>
        </w:rPr>
        <w:t xml:space="preserve"> Ευχαριστώ, κύριε Πρόεδρε. </w:t>
      </w:r>
    </w:p>
    <w:p w14:paraId="67A6C96D" w14:textId="77777777" w:rsidR="00101048" w:rsidRDefault="00350F3C">
      <w:pPr>
        <w:spacing w:line="600" w:lineRule="auto"/>
        <w:ind w:firstLine="720"/>
        <w:jc w:val="both"/>
        <w:rPr>
          <w:rFonts w:eastAsia="Times New Roman" w:cs="Times New Roman"/>
          <w:szCs w:val="24"/>
        </w:rPr>
      </w:pPr>
      <w:r>
        <w:rPr>
          <w:rFonts w:eastAsia="Times New Roman"/>
          <w:color w:val="000000"/>
          <w:szCs w:val="24"/>
        </w:rPr>
        <w:t>Κυρία και κύριε Υπουργέ, κ</w:t>
      </w:r>
      <w:r>
        <w:rPr>
          <w:rFonts w:eastAsia="Times New Roman" w:cs="Times New Roman"/>
          <w:szCs w:val="24"/>
        </w:rPr>
        <w:t xml:space="preserve">υρίες και κύριοι συνάδελφοι, σήμερα είναι η Παγκόσμια Ημέρα ενάντια στη Βία κατά των Γυναικών. Για τη βία που γίνεται εδώ μέσα, δεν </w:t>
      </w:r>
      <w:r>
        <w:rPr>
          <w:rFonts w:eastAsia="Times New Roman" w:cs="Times New Roman"/>
          <w:szCs w:val="24"/>
        </w:rPr>
        <w:t>θα μιλήσω. Σήμερα, αλλά και κάθε άλλη μέρα</w:t>
      </w:r>
      <w:r>
        <w:rPr>
          <w:rFonts w:eastAsia="Times New Roman" w:cs="Times New Roman"/>
          <w:szCs w:val="24"/>
        </w:rPr>
        <w:t>,</w:t>
      </w:r>
      <w:r>
        <w:rPr>
          <w:rFonts w:eastAsia="Times New Roman" w:cs="Times New Roman"/>
          <w:szCs w:val="24"/>
        </w:rPr>
        <w:t xml:space="preserve"> οφείλουμε να έχουμε στο μυαλό μας τη βία που εξακολουθούν να υφίσταται εκατομμύρια γυναίκες σε όλον τον κόσμο λόγω φύλου. Τα φαινόμενα βίας σε βάρος των γυναικών υπάρχουν σε όλον τον κόσμο, αλλού πιο έντονα και π</w:t>
      </w:r>
      <w:r>
        <w:rPr>
          <w:rFonts w:eastAsia="Times New Roman" w:cs="Times New Roman"/>
          <w:szCs w:val="24"/>
        </w:rPr>
        <w:t>ιο ευδιάκριτα, αλλού πιο ήπια ή πιο ύπουλα. Βία δεν είναι μόνο η φυσική βία που μπορεί κάποιος να ασκήσει. Υπάρχουν πολλές μορφές κακοποίησης που λαμβάνουν χώρα καθημερινά και στην ελληνική κοινωνία, εντός κι εκτός της οικογένειας, στους χώρους εργασίας, σ</w:t>
      </w:r>
      <w:r>
        <w:rPr>
          <w:rFonts w:eastAsia="Times New Roman" w:cs="Times New Roman"/>
          <w:szCs w:val="24"/>
        </w:rPr>
        <w:t xml:space="preserve">χεδόν σε κάθε έκφραση της κοινωνικής πραγματικότητας. </w:t>
      </w:r>
    </w:p>
    <w:p w14:paraId="67A6C96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Στη χώρα μας έχουν γίνει πολλά για να ευαισθητοποιηθεί η κοινή γνώμη, να ενημερωθούν οι γυναίκες και να χειραφετηθούν από τις πολλές μορφές κακοποίησης. Υπάρχουν δομές υποστήριξης και αλληλεγγύης στις </w:t>
      </w:r>
      <w:r>
        <w:rPr>
          <w:rFonts w:eastAsia="Times New Roman" w:cs="Times New Roman"/>
          <w:szCs w:val="24"/>
        </w:rPr>
        <w:t xml:space="preserve">γυναίκες-θύματα βίας και στα παιδιά, που πολλές φορές βιώνουν άμεσα τις διάφορες μορφές κακοποίησης. </w:t>
      </w:r>
    </w:p>
    <w:p w14:paraId="67A6C96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ελληνικό κράτος έχει σταθεί αρωγός στην προσπάθεια περιορισμού και εξάλειψης αυτών των φαινομένων. Το πρόβλημα, όμως, εξακολουθεί να υφίσταται και</w:t>
      </w:r>
      <w:r>
        <w:rPr>
          <w:rFonts w:eastAsia="Times New Roman" w:cs="Times New Roman"/>
          <w:szCs w:val="24"/>
        </w:rPr>
        <w:t>,</w:t>
      </w:r>
      <w:r>
        <w:rPr>
          <w:rFonts w:eastAsia="Times New Roman" w:cs="Times New Roman"/>
          <w:szCs w:val="24"/>
        </w:rPr>
        <w:t xml:space="preserve"> δυσ</w:t>
      </w:r>
      <w:r>
        <w:rPr>
          <w:rFonts w:eastAsia="Times New Roman" w:cs="Times New Roman"/>
          <w:szCs w:val="24"/>
        </w:rPr>
        <w:t>τυχώς</w:t>
      </w:r>
      <w:r>
        <w:rPr>
          <w:rFonts w:eastAsia="Times New Roman" w:cs="Times New Roman"/>
          <w:szCs w:val="24"/>
        </w:rPr>
        <w:t>,</w:t>
      </w:r>
      <w:r>
        <w:rPr>
          <w:rFonts w:eastAsia="Times New Roman" w:cs="Times New Roman"/>
          <w:szCs w:val="24"/>
        </w:rPr>
        <w:t xml:space="preserve"> έχει ενταθεί τα τελευταία χρόνια ως φυσική συνέπεια</w:t>
      </w:r>
      <w:r>
        <w:rPr>
          <w:rFonts w:eastAsia="Times New Roman" w:cs="Times New Roman"/>
          <w:szCs w:val="24"/>
        </w:rPr>
        <w:t xml:space="preserve"> </w:t>
      </w:r>
      <w:r>
        <w:rPr>
          <w:rFonts w:eastAsia="Times New Roman" w:cs="Times New Roman"/>
          <w:szCs w:val="24"/>
        </w:rPr>
        <w:t>της οικονομικής κρίσης, της εκτίναξης της ανεργίας και των πολλών παθολογικών καταστάσεων που εμφανίζονται στην ελληνική κοινωνία. Δυστυχώς ο εκτεταμένος περιορισμός διαθέσιμων πόρων</w:t>
      </w:r>
      <w:r>
        <w:rPr>
          <w:rFonts w:eastAsia="Times New Roman" w:cs="Times New Roman"/>
          <w:szCs w:val="24"/>
        </w:rPr>
        <w:t>,</w:t>
      </w:r>
      <w:r>
        <w:rPr>
          <w:rFonts w:eastAsia="Times New Roman" w:cs="Times New Roman"/>
          <w:szCs w:val="24"/>
        </w:rPr>
        <w:t xml:space="preserve"> τόσο στον δημόσιο όσο και στον ιδιωτικό τομέα, θρέφει αντικοινωνικές συμπεριφορές, διαμορφώνει νέες μορφές πίεσης και βίας, δημιουργεί μια πιο βίαιη κοινωνία και αυτό είναι άμεση συνέπεια της λιτότητας και όχι μια παράπλευρη απώλεια.</w:t>
      </w:r>
    </w:p>
    <w:p w14:paraId="67A6C97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 το νομοσχέδιο το ο</w:t>
      </w:r>
      <w:r>
        <w:rPr>
          <w:rFonts w:eastAsia="Times New Roman" w:cs="Times New Roman"/>
          <w:szCs w:val="24"/>
        </w:rPr>
        <w:t xml:space="preserve">ποίο συζητάμε διαμορφώνεται ένα νέο, ενιαίο, πιο δίκαιο και αντικειμενικό σύστημα κινητικότητας στο </w:t>
      </w:r>
      <w:r>
        <w:rPr>
          <w:rFonts w:eastAsia="Times New Roman" w:cs="Times New Roman"/>
          <w:szCs w:val="24"/>
        </w:rPr>
        <w:t>δ</w:t>
      </w:r>
      <w:r>
        <w:rPr>
          <w:rFonts w:eastAsia="Times New Roman" w:cs="Times New Roman"/>
          <w:szCs w:val="24"/>
        </w:rPr>
        <w:t xml:space="preserve">ημόσιο. Η προσπάθεια αυτή, εκτός των αυτονόητων θετικών επιδράσεων που ευελπιστούμε ότι θα έχει στο σύνολο του ελληνικού </w:t>
      </w:r>
      <w:r>
        <w:rPr>
          <w:rFonts w:eastAsia="Times New Roman" w:cs="Times New Roman"/>
          <w:szCs w:val="24"/>
        </w:rPr>
        <w:t>δ</w:t>
      </w:r>
      <w:r>
        <w:rPr>
          <w:rFonts w:eastAsia="Times New Roman" w:cs="Times New Roman"/>
          <w:szCs w:val="24"/>
        </w:rPr>
        <w:t>ημοσίου, δημιουργεί και προϋποθέσ</w:t>
      </w:r>
      <w:r>
        <w:rPr>
          <w:rFonts w:eastAsia="Times New Roman" w:cs="Times New Roman"/>
          <w:szCs w:val="24"/>
        </w:rPr>
        <w:t xml:space="preserve">εις διασκελισμού κάποιων απροσπέλαστων μέχρι σήμερα αιτημάτων που αντιμετωπίζουν πολλές οικογένειες δημοσίων υπαλλήλων. Θεσμοθετούνται κανόνες που θα επιτρέπουν σε αυτές τις οικογένειες να δουλεύουν στην ίδια πόλη, να μη χρειάζεται ο άντρας ή η γυναίκα να </w:t>
      </w:r>
      <w:r>
        <w:rPr>
          <w:rFonts w:eastAsia="Times New Roman" w:cs="Times New Roman"/>
          <w:szCs w:val="24"/>
        </w:rPr>
        <w:t xml:space="preserve">μετακινούνται πολλά χιλιόμετρα καθημερινά για να διατηρούν τη θέση εργασίας τους. </w:t>
      </w:r>
    </w:p>
    <w:p w14:paraId="67A6C97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δυνατότητα αυτή, που πλέον παρέχεται σε όλους μέσα από το ενιαίο σύστημα, θα βελτιώσει τις συνθήκες ζωής σε αυτές τις οικογένειες. Θα βελτιώσει το λεγόμενο </w:t>
      </w:r>
      <w:proofErr w:type="spellStart"/>
      <w:r>
        <w:rPr>
          <w:rFonts w:eastAsia="Times New Roman" w:cs="Times New Roman"/>
          <w:szCs w:val="24"/>
        </w:rPr>
        <w:t>μικροκλίμα</w:t>
      </w:r>
      <w:proofErr w:type="spellEnd"/>
      <w:r>
        <w:rPr>
          <w:rFonts w:eastAsia="Times New Roman" w:cs="Times New Roman"/>
          <w:szCs w:val="24"/>
        </w:rPr>
        <w:t xml:space="preserve"> εντό</w:t>
      </w:r>
      <w:r>
        <w:rPr>
          <w:rFonts w:eastAsia="Times New Roman" w:cs="Times New Roman"/>
          <w:szCs w:val="24"/>
        </w:rPr>
        <w:t>ς της οικογένειας και θα εξαλείψει έναν παράγοντα που μπορεί να προκαλέσει ακόμα και φαινόμενα βίας. Διότι είναι μορφή βίας να εξαναγκάζεται μια οικογένεια να διατηρεί δύο εστίες, να είναι σε μεγάλη απόσταση ο ένας από τους δύο γονείς όταν υπάρχουν παιδιά,</w:t>
      </w:r>
      <w:r>
        <w:rPr>
          <w:rFonts w:eastAsia="Times New Roman" w:cs="Times New Roman"/>
          <w:szCs w:val="24"/>
        </w:rPr>
        <w:t xml:space="preserve"> να επωμίζεται ο ένας περισσότερα οικογενειακά βάρη από τον άλλον. </w:t>
      </w:r>
    </w:p>
    <w:p w14:paraId="67A6C97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Ταυτόχρονα δημιουργούνται οι αναγκαίες προϋποθέσεις καλύτερης αξιοποίησης του ανθρώπινου δυναμικού του ελληνικού </w:t>
      </w:r>
      <w:r>
        <w:rPr>
          <w:rFonts w:eastAsia="Times New Roman" w:cs="Times New Roman"/>
          <w:szCs w:val="24"/>
        </w:rPr>
        <w:t>δ</w:t>
      </w:r>
      <w:r>
        <w:rPr>
          <w:rFonts w:eastAsia="Times New Roman" w:cs="Times New Roman"/>
          <w:szCs w:val="24"/>
        </w:rPr>
        <w:t>ημοσίου, δημιουργείται ένα ενιαίο οργανόγραμμα, μια πλήρης εικόνα σε όλους</w:t>
      </w:r>
      <w:r>
        <w:rPr>
          <w:rFonts w:eastAsia="Times New Roman" w:cs="Times New Roman"/>
          <w:szCs w:val="24"/>
        </w:rPr>
        <w:t xml:space="preserve"> για τις ανάγκες, τους υπεράριθμους και τους διαθέσιμους υπαλλήλους να μετακινηθούν. </w:t>
      </w:r>
    </w:p>
    <w:p w14:paraId="67A6C97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πρόβλεψη της διαμόρφωσης ενός πλαισίου κινητικότητας, θεμελιώνει στην εθελοντική και όχι στην υποχρεωτική μετακίνηση. Δημιουργεί, επίσης, τις προϋποθέσεις βελτίωσης της</w:t>
      </w:r>
      <w:r>
        <w:rPr>
          <w:rFonts w:eastAsia="Times New Roman" w:cs="Times New Roman"/>
          <w:szCs w:val="24"/>
        </w:rPr>
        <w:t xml:space="preserve"> αποτελεσματικότητας του ανθρώπινου δυναμικού. Ένας υπάλληλος</w:t>
      </w:r>
      <w:r>
        <w:rPr>
          <w:rFonts w:eastAsia="Times New Roman" w:cs="Times New Roman"/>
          <w:szCs w:val="24"/>
        </w:rPr>
        <w:t>,</w:t>
      </w:r>
      <w:r>
        <w:rPr>
          <w:rFonts w:eastAsia="Times New Roman" w:cs="Times New Roman"/>
          <w:szCs w:val="24"/>
        </w:rPr>
        <w:t xml:space="preserve"> που μετακινείται υποχρεωτικά από μια υπηρεσία σε μια άλλη, μπορεί να είναι δυσαρεστημένος, να μην έχει ενδιαφέρον για τα νέα του καθήκοντα, να μην έλκεται από το νέο περιβάλλον, να μην αποδίδει</w:t>
      </w:r>
      <w:r>
        <w:rPr>
          <w:rFonts w:eastAsia="Times New Roman" w:cs="Times New Roman"/>
          <w:szCs w:val="24"/>
        </w:rPr>
        <w:t xml:space="preserve"> στη νέα του θέση.</w:t>
      </w:r>
    </w:p>
    <w:p w14:paraId="67A6C974" w14:textId="77777777" w:rsidR="00101048" w:rsidRDefault="00350F3C">
      <w:pPr>
        <w:spacing w:line="600" w:lineRule="auto"/>
        <w:ind w:firstLine="720"/>
        <w:jc w:val="both"/>
        <w:rPr>
          <w:rFonts w:eastAsia="Times New Roman"/>
          <w:color w:val="000000"/>
          <w:szCs w:val="24"/>
        </w:rPr>
      </w:pPr>
      <w:r>
        <w:rPr>
          <w:rFonts w:eastAsia="Times New Roman" w:cs="Times New Roman"/>
          <w:szCs w:val="24"/>
        </w:rPr>
        <w:t xml:space="preserve">Αντίθετα, ένας άνθρωπος που επιθυμεί τη μετακίνησή του, είναι σχεδόν βέβαιο ότι θα αποδίδει περισσότερο, θα προσφέρει περισσότερο, θα ενδιαφερθεί και θα προσαρμοστεί πιο εύκολα στα νέα του καθήκοντα. </w:t>
      </w:r>
    </w:p>
    <w:p w14:paraId="67A6C97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Θεωρώ, λοιπόν, ότι το νέο σύστημα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διαμορφώνεται</w:t>
      </w:r>
      <w:r>
        <w:rPr>
          <w:rFonts w:eastAsia="Times New Roman" w:cs="Times New Roman"/>
          <w:szCs w:val="24"/>
        </w:rPr>
        <w:t>,</w:t>
      </w:r>
      <w:r>
        <w:rPr>
          <w:rFonts w:eastAsia="Times New Roman" w:cs="Times New Roman"/>
          <w:szCs w:val="24"/>
        </w:rPr>
        <w:t xml:space="preserve"> μπορεί να αλλάξει πολλά από τα διαχρονικά προβλήματα που αντιμετωπίζει το ελληνικό δημόσιο και να βελτιώσει σημαντικά τις υπηρεσίες που παρέχονται στους πολίτες, θέτοντας στην υπηρεσία τους ανθρώπους που επιθυμούν να βρίσκονται στη θέση π</w:t>
      </w:r>
      <w:r>
        <w:rPr>
          <w:rFonts w:eastAsia="Times New Roman" w:cs="Times New Roman"/>
          <w:szCs w:val="24"/>
        </w:rPr>
        <w:t>ου βρίσκονται.</w:t>
      </w:r>
    </w:p>
    <w:p w14:paraId="67A6C97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στην τροπολογία που φέρνει η Κυβέρνηση και αφορά μεταξύ άλλων την </w:t>
      </w:r>
      <w:r>
        <w:rPr>
          <w:rFonts w:eastAsia="Times New Roman" w:cs="Times New Roman"/>
          <w:szCs w:val="24"/>
        </w:rPr>
        <w:t>«</w:t>
      </w:r>
      <w:r>
        <w:rPr>
          <w:rFonts w:eastAsia="Times New Roman" w:cs="Times New Roman"/>
          <w:szCs w:val="24"/>
        </w:rPr>
        <w:t>Ηλεκτρομηχανική</w:t>
      </w:r>
      <w:r>
        <w:rPr>
          <w:rFonts w:eastAsia="Times New Roman" w:cs="Times New Roman"/>
          <w:szCs w:val="24"/>
        </w:rPr>
        <w:t>»</w:t>
      </w:r>
      <w:r>
        <w:rPr>
          <w:rFonts w:eastAsia="Times New Roman" w:cs="Times New Roman"/>
          <w:szCs w:val="24"/>
        </w:rPr>
        <w:t xml:space="preserve"> Κύμης. Δίνεται επιτέλους λύση σε ένα ακόμα πρόβλημα, που κληρονόμησε η σημερινή Κυβέρνηση από τις κυβερνήσεις της Νέας Δημοκρατία</w:t>
      </w:r>
      <w:r>
        <w:rPr>
          <w:rFonts w:eastAsia="Times New Roman" w:cs="Times New Roman"/>
          <w:szCs w:val="24"/>
        </w:rPr>
        <w:t>ς και του ΠΑΣΟΚ, οι οποίες χωρίς κανέναν ενδοιασμό και με μόνο γνώμονα τον περιορισμό το</w:t>
      </w:r>
      <w:r>
        <w:rPr>
          <w:rFonts w:eastAsia="Times New Roman" w:cs="Times New Roman"/>
          <w:szCs w:val="24"/>
        </w:rPr>
        <w:t>ύ</w:t>
      </w:r>
      <w:r>
        <w:rPr>
          <w:rFonts w:eastAsia="Times New Roman" w:cs="Times New Roman"/>
          <w:szCs w:val="24"/>
        </w:rPr>
        <w:t xml:space="preserve"> αριθμού των υπαλλήλων αποφάσισαν στα τυφλά να κλείσουν παραγωγικές μονάδες του κράτους, χωρίς κα</w:t>
      </w:r>
      <w:r>
        <w:rPr>
          <w:rFonts w:eastAsia="Times New Roman" w:cs="Times New Roman"/>
          <w:szCs w:val="24"/>
        </w:rPr>
        <w:t>μ</w:t>
      </w:r>
      <w:r>
        <w:rPr>
          <w:rFonts w:eastAsia="Times New Roman" w:cs="Times New Roman"/>
          <w:szCs w:val="24"/>
        </w:rPr>
        <w:t xml:space="preserve">μιά απολύτως πρόβλεψη για τους ανθρώπους που εργάζονταν σε αυτές. </w:t>
      </w:r>
    </w:p>
    <w:p w14:paraId="67A6C97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Ει</w:t>
      </w:r>
      <w:r>
        <w:rPr>
          <w:rFonts w:eastAsia="Times New Roman" w:cs="Times New Roman"/>
          <w:szCs w:val="24"/>
        </w:rPr>
        <w:t xml:space="preserve">δικά η περίπτωση της </w:t>
      </w:r>
      <w:r>
        <w:rPr>
          <w:rFonts w:eastAsia="Times New Roman" w:cs="Times New Roman"/>
          <w:szCs w:val="24"/>
        </w:rPr>
        <w:t>«</w:t>
      </w:r>
      <w:r>
        <w:rPr>
          <w:rFonts w:eastAsia="Times New Roman" w:cs="Times New Roman"/>
          <w:szCs w:val="24"/>
        </w:rPr>
        <w:t>Ηλεκτρομηχανική</w:t>
      </w:r>
      <w:r>
        <w:rPr>
          <w:rFonts w:eastAsia="Times New Roman" w:cs="Times New Roman"/>
          <w:szCs w:val="24"/>
        </w:rPr>
        <w:t>»</w:t>
      </w:r>
      <w:r>
        <w:rPr>
          <w:rFonts w:eastAsia="Times New Roman" w:cs="Times New Roman"/>
          <w:szCs w:val="24"/>
        </w:rPr>
        <w:t xml:space="preserve"> Κύμης, μιας βιομηχανίας άμεσα συνδεδεμένης με τις Ένοπλες Δυνάμεις, όπου ασχολούνταν κυρίως γυναίκες, ήταν ένα δύσκολο σταυρόλεξο που η σημερινή Κυβέρνηση προσπάθησε και, έστω με καθυστέρηση, το επιλύει σήμερα δίνοντα</w:t>
      </w:r>
      <w:r>
        <w:rPr>
          <w:rFonts w:eastAsia="Times New Roman" w:cs="Times New Roman"/>
          <w:szCs w:val="24"/>
        </w:rPr>
        <w:t>ς διέξοδο σε αυτές τις οικογένειες με τη δυνατότητα μετάταξής τους σε άλλες υπηρεσίες του δημοσίου, όπου υπάρχει ανάγκη.</w:t>
      </w:r>
    </w:p>
    <w:p w14:paraId="67A6C97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Από την πρώτη στιγμή προσπαθήσαμε να βοηθήσουμε αυτούς τους ανθρώπους. Είχαμε δεσμευτεί ότι θα βρεθεί λύση. Το είχαμε υποσχεθεί και γίν</w:t>
      </w:r>
      <w:r>
        <w:rPr>
          <w:rFonts w:eastAsia="Times New Roman" w:cs="Times New Roman"/>
          <w:szCs w:val="24"/>
        </w:rPr>
        <w:t>εται σήμερα. Η επιμονή μας να υλοποιούμε αυτά για τα οποία δεσμευόμαστε είναι μία βασική μας διαφορά από τα συστήματα εξουσίας που προκάλεσαν την οικονομική μας καταστροφή. Εμείς αγωνιζόμαστε για τους ανθρώπους, για τη βελτίωση της ζωής όσων περισσότερων μ</w:t>
      </w:r>
      <w:r>
        <w:rPr>
          <w:rFonts w:eastAsia="Times New Roman" w:cs="Times New Roman"/>
          <w:szCs w:val="24"/>
        </w:rPr>
        <w:t>πορούμε και όχι για τους αριθμούς, που βλέπουν τους ανθρώπους ως στατιστική και επιλέγουν με ποια νούμερα θα ασχοληθούν.</w:t>
      </w:r>
    </w:p>
    <w:p w14:paraId="67A6C97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Οφείλω, κλείνοντας, να δώσω τα συγχαρητήριά μου στον κ. Βίτσα και στο σύνολο της πολιτικής ηγεσίας του Υπουργείου Εθνικής Άμυνας αλλά κ</w:t>
      </w:r>
      <w:r>
        <w:rPr>
          <w:rFonts w:eastAsia="Times New Roman" w:cs="Times New Roman"/>
          <w:szCs w:val="24"/>
        </w:rPr>
        <w:t xml:space="preserve">αι στα συναρμόδια Υπουργεία, που δεν εγκατέλειψαν την προσπάθεια, ακόμα και όταν δεν διαφαινόταν διέξοδος, αλλά εργάστηκαν με επιτυχία για να βρουν λύση, όταν όλες οι πιθανότητες ήταν εναντίον τους. </w:t>
      </w:r>
    </w:p>
    <w:p w14:paraId="67A6C97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Αυτή η εμμονή της Κυβέρνησης να δώσει λύσεις εκεί που φα</w:t>
      </w:r>
      <w:r>
        <w:rPr>
          <w:rFonts w:eastAsia="Times New Roman" w:cs="Times New Roman"/>
          <w:szCs w:val="24"/>
        </w:rPr>
        <w:t>ίνεται να είναι αδύνατο, είναι η ελπίδα μας, είναι το μέλλον μας, είναι ο λόγος που η συντριπτική πλειοψηφία του ελληνικού λαού μάς στηρίζει και μας δίνει ώθηση να προχωρήσουμε μπροστά, να ανασυγκροτηθούμε, να σηκωθούμε όλοι μαζί ως κοινωνία δικαιοσύνης κα</w:t>
      </w:r>
      <w:r>
        <w:rPr>
          <w:rFonts w:eastAsia="Times New Roman" w:cs="Times New Roman"/>
          <w:szCs w:val="24"/>
        </w:rPr>
        <w:t>ι αισιοδοξίας.</w:t>
      </w:r>
    </w:p>
    <w:p w14:paraId="67A6C97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w:t>
      </w:r>
    </w:p>
    <w:p w14:paraId="67A6C97C"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7A6C97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67A6C97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w:t>
      </w:r>
      <w:r>
        <w:rPr>
          <w:rFonts w:eastAsia="Times New Roman" w:cs="Times New Roman"/>
          <w:szCs w:val="24"/>
        </w:rPr>
        <w:t>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φοιτητές και δύο συνοδοί τους από τη Ρωσική Προεδρική Ακαδημία Εθνι</w:t>
      </w:r>
      <w:r>
        <w:rPr>
          <w:rFonts w:eastAsia="Times New Roman" w:cs="Times New Roman"/>
          <w:szCs w:val="24"/>
        </w:rPr>
        <w:t>κής Οικονομίας και Δημόσιας Διοίκησης.</w:t>
      </w:r>
    </w:p>
    <w:p w14:paraId="67A6C97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7A6C98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Αγαπητοί φίλοι, </w:t>
      </w:r>
      <w:r>
        <w:rPr>
          <w:rFonts w:eastAsia="Times New Roman" w:cs="Times New Roman"/>
          <w:szCs w:val="24"/>
        </w:rPr>
        <w:t xml:space="preserve">σας </w:t>
      </w:r>
      <w:r>
        <w:rPr>
          <w:rFonts w:eastAsia="Times New Roman" w:cs="Times New Roman"/>
          <w:szCs w:val="24"/>
        </w:rPr>
        <w:t>ευχαριστούμε για την παρουσία σας.</w:t>
      </w:r>
    </w:p>
    <w:p w14:paraId="67A6C981"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7A6C98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ζητώ τον λόγο επί της διαδικασίας.</w:t>
      </w:r>
    </w:p>
    <w:p w14:paraId="67A6C98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Μισό λεπτό. Θέλω να ανακοινώσω την εξέλιξη της συζήτησης</w:t>
      </w:r>
      <w:r>
        <w:rPr>
          <w:rFonts w:eastAsia="Times New Roman" w:cs="Times New Roman"/>
          <w:szCs w:val="24"/>
        </w:rPr>
        <w:t>,</w:t>
      </w:r>
      <w:r>
        <w:rPr>
          <w:rFonts w:eastAsia="Times New Roman" w:cs="Times New Roman"/>
          <w:szCs w:val="24"/>
        </w:rPr>
        <w:t xml:space="preserve"> μήπως σας καλύψω.</w:t>
      </w:r>
    </w:p>
    <w:p w14:paraId="67A6C98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Ακολουθούν δύο συνάδελφοι ακόμα και κλείνει ο κατάλογος των ομιλητών. Από εκεί και πέρα έχει ζητηθεί να μιλήσουν με δευτερολογίες ο κ. Γεωργαντάς, ο κ. Παπαθεο</w:t>
      </w:r>
      <w:r>
        <w:rPr>
          <w:rFonts w:eastAsia="Times New Roman" w:cs="Times New Roman"/>
          <w:szCs w:val="24"/>
        </w:rPr>
        <w:t xml:space="preserve">δώρου, η κ. </w:t>
      </w:r>
      <w:proofErr w:type="spellStart"/>
      <w:r>
        <w:rPr>
          <w:rFonts w:eastAsia="Times New Roman" w:cs="Times New Roman"/>
          <w:szCs w:val="24"/>
        </w:rPr>
        <w:t>Μανωλάκου</w:t>
      </w:r>
      <w:proofErr w:type="spellEnd"/>
      <w:r>
        <w:rPr>
          <w:rFonts w:eastAsia="Times New Roman" w:cs="Times New Roman"/>
          <w:szCs w:val="24"/>
        </w:rPr>
        <w:t xml:space="preserve"> και ο κ. Τζαβάρας. </w:t>
      </w:r>
    </w:p>
    <w:p w14:paraId="67A6C98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Θέλετε και εσείς, κύριε </w:t>
      </w:r>
      <w:proofErr w:type="spellStart"/>
      <w:r>
        <w:rPr>
          <w:rFonts w:eastAsia="Times New Roman" w:cs="Times New Roman"/>
          <w:szCs w:val="24"/>
        </w:rPr>
        <w:t>Λάππα</w:t>
      </w:r>
      <w:proofErr w:type="spellEnd"/>
      <w:r>
        <w:rPr>
          <w:rFonts w:eastAsia="Times New Roman" w:cs="Times New Roman"/>
          <w:szCs w:val="24"/>
        </w:rPr>
        <w:t>;</w:t>
      </w:r>
    </w:p>
    <w:p w14:paraId="67A6C98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Για τέσσερα λεπτά, κύριε Πρόεδρε.</w:t>
      </w:r>
    </w:p>
    <w:p w14:paraId="67A6C98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Οι εισηγητές δεν μιλάνε;</w:t>
      </w:r>
    </w:p>
    <w:p w14:paraId="67A6C98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Εάν θέλετε μιλάτε.</w:t>
      </w:r>
    </w:p>
    <w:p w14:paraId="67A6C98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Θέλω και εγώ.</w:t>
      </w:r>
    </w:p>
    <w:p w14:paraId="67A6C98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Λέω τι έχουμε συζητήσει για να ολοκληρώσουμε τη συζήτηση και επειδή έχουν, κατά την εκτίμηση των πάντων, λεχθεί τα περισσότερα. Εάν θέλετε, όμως, προφανώς με βάση τον Κανονισμό έχετε δικαίωμα να μιλήσετε, αλίμονο.</w:t>
      </w:r>
    </w:p>
    <w:p w14:paraId="67A6C98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Άλλωστε είμαστε πριν από τον χρόνο που υπολογίζαμε, οπότε ένα τετράλεπτο δεν πειράζει.</w:t>
      </w:r>
    </w:p>
    <w:p w14:paraId="67A6C98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θα μιλήσει και ο κ. </w:t>
      </w:r>
      <w:proofErr w:type="spellStart"/>
      <w:r>
        <w:rPr>
          <w:rFonts w:eastAsia="Times New Roman" w:cs="Times New Roman"/>
          <w:szCs w:val="24"/>
        </w:rPr>
        <w:t>Λάππας</w:t>
      </w:r>
      <w:proofErr w:type="spellEnd"/>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w:t>
      </w:r>
    </w:p>
    <w:p w14:paraId="67A6C98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Κύριε Πρόεδρε, ζητώ </w:t>
      </w:r>
      <w:r>
        <w:rPr>
          <w:rFonts w:eastAsia="Times New Roman" w:cs="Times New Roman"/>
          <w:szCs w:val="24"/>
        </w:rPr>
        <w:t>τον λόγο για να μιλήσω για κάποιες νομοτεχνικές βελτιώσεις.</w:t>
      </w:r>
    </w:p>
    <w:p w14:paraId="67A6C98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Προηγείται η κυρία Υπουργός για νομοτεχνική βελτίωση.</w:t>
      </w:r>
    </w:p>
    <w:p w14:paraId="67A6C98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Έχετε τον λόγο.</w:t>
      </w:r>
    </w:p>
    <w:p w14:paraId="67A6C99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Μία νομοτεχνική βελτίωση στο άρθρο 24 σ</w:t>
      </w:r>
      <w:r>
        <w:rPr>
          <w:rFonts w:eastAsia="Times New Roman" w:cs="Times New Roman"/>
          <w:szCs w:val="24"/>
        </w:rPr>
        <w:t xml:space="preserve">το τέλος της παραγράφου 6 προστίθεται φράση ως εξής: «ή από άλλο πιστοποιημένο </w:t>
      </w:r>
      <w:proofErr w:type="spellStart"/>
      <w:r>
        <w:rPr>
          <w:rFonts w:eastAsia="Times New Roman" w:cs="Times New Roman"/>
          <w:szCs w:val="24"/>
        </w:rPr>
        <w:t>πάροχο</w:t>
      </w:r>
      <w:proofErr w:type="spellEnd"/>
      <w:r>
        <w:rPr>
          <w:rFonts w:eastAsia="Times New Roman" w:cs="Times New Roman"/>
          <w:szCs w:val="24"/>
        </w:rPr>
        <w:t xml:space="preserve"> αναγνωρισμένων πιστοποιητικών.» Αυτό γίνεται για λόγους εναρμόνισης με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w:t>
      </w:r>
    </w:p>
    <w:p w14:paraId="67A6C99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Επίσης, έχει κατατεθεί μία τροπολογία, η με αριθμό 777, η οποία γίνεται δεκτή. </w:t>
      </w:r>
    </w:p>
    <w:p w14:paraId="67A6C99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Ωστόσο, θέλω να πω ότι θα αποτελέσει αυτοτελές άρθρο στον νόμο, το οποίο θα διαμορφωθεί ως εξής: «Επιτρέπεται, ύστερα από αίτηση, η απόσπαση υπαλλήλου δημοσίων υπηρεσιών, ΝΠΔΔ,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για συνυπηρέτηση με υπάλληλο, σύζυγο ή </w:t>
      </w:r>
      <w:proofErr w:type="spellStart"/>
      <w:r>
        <w:rPr>
          <w:rFonts w:eastAsia="Times New Roman" w:cs="Times New Roman"/>
          <w:szCs w:val="24"/>
        </w:rPr>
        <w:t>συμβιούντα</w:t>
      </w:r>
      <w:proofErr w:type="spellEnd"/>
      <w:r>
        <w:rPr>
          <w:rFonts w:eastAsia="Times New Roman" w:cs="Times New Roman"/>
          <w:szCs w:val="24"/>
        </w:rPr>
        <w:t>, κατά τ</w:t>
      </w:r>
      <w:r>
        <w:rPr>
          <w:rFonts w:eastAsia="Times New Roman" w:cs="Times New Roman"/>
          <w:szCs w:val="24"/>
        </w:rPr>
        <w:t xml:space="preserve">ην έννοια του άρθρου 1 του ν.4356/2015, που υπηρετεί σε </w:t>
      </w:r>
      <w:r>
        <w:rPr>
          <w:rFonts w:eastAsia="Times New Roman" w:cs="Times New Roman"/>
          <w:szCs w:val="24"/>
        </w:rPr>
        <w:t xml:space="preserve">υπηρεσία </w:t>
      </w:r>
      <w:r>
        <w:rPr>
          <w:rFonts w:eastAsia="Times New Roman" w:cs="Times New Roman"/>
          <w:szCs w:val="24"/>
        </w:rPr>
        <w:t xml:space="preserve">ή </w:t>
      </w:r>
      <w:r>
        <w:rPr>
          <w:rFonts w:eastAsia="Times New Roman" w:cs="Times New Roman"/>
          <w:szCs w:val="24"/>
        </w:rPr>
        <w:t>αρχή εξωτερικού</w:t>
      </w:r>
      <w:r>
        <w:rPr>
          <w:rFonts w:eastAsia="Times New Roman" w:cs="Times New Roman"/>
          <w:szCs w:val="24"/>
        </w:rPr>
        <w:t xml:space="preserve">. Η απόσπαση διενεργείται στην υπηρεσία που είναι τοποθετημένος ο/η σύζυγος ή ο </w:t>
      </w:r>
      <w:proofErr w:type="spellStart"/>
      <w:r>
        <w:rPr>
          <w:rFonts w:eastAsia="Times New Roman" w:cs="Times New Roman"/>
          <w:szCs w:val="24"/>
        </w:rPr>
        <w:t>συμβιών</w:t>
      </w:r>
      <w:proofErr w:type="spellEnd"/>
      <w:r>
        <w:rPr>
          <w:rFonts w:eastAsia="Times New Roman" w:cs="Times New Roman"/>
          <w:szCs w:val="24"/>
        </w:rPr>
        <w:t xml:space="preserve"> ή σε άλλη υπηρεσία της ίδιας πόλης ή περιοχής, για όσο διάστημα εξυπηρετείται η ανάγκη</w:t>
      </w:r>
      <w:r>
        <w:rPr>
          <w:rFonts w:eastAsia="Times New Roman" w:cs="Times New Roman"/>
          <w:szCs w:val="24"/>
        </w:rPr>
        <w:t xml:space="preserve"> της συνυπηρέτησης, με κοινή απόφαση των οικείων Υπουργών, μετά από γνώμη του προϊσταμένου της οικείας διπλωματικής ή προξενικής αρχής, στην περίπτωση που η απόσπαση γίνεται σε αυτή. Οι αποσπώμενοι, κατά τις διατάξεις του παρόντος υπάλληλοι, λαμβάνουν αποκ</w:t>
      </w:r>
      <w:r>
        <w:rPr>
          <w:rFonts w:eastAsia="Times New Roman" w:cs="Times New Roman"/>
          <w:szCs w:val="24"/>
        </w:rPr>
        <w:t>λειστικά τις αποδοχές εσωτερικού από τον φορέα προέλευσης και δεν δικαιούνται επιδόματος υπηρεσίας αλλοδαπής.».</w:t>
      </w:r>
    </w:p>
    <w:p w14:paraId="67A6C99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Σας ευχαριστώ.</w:t>
      </w:r>
    </w:p>
    <w:p w14:paraId="67A6C99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Χωριστό άρθρο είπατε, κυρία Υπουργέ;</w:t>
      </w:r>
    </w:p>
    <w:p w14:paraId="67A6C99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Χωριστό άρθρο, ν</w:t>
      </w:r>
      <w:r>
        <w:rPr>
          <w:rFonts w:eastAsia="Times New Roman" w:cs="Times New Roman"/>
          <w:szCs w:val="24"/>
        </w:rPr>
        <w:t xml:space="preserve">αι. </w:t>
      </w:r>
    </w:p>
    <w:p w14:paraId="67A6C99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να κατατεθούν, για να διανεμηθούν.</w:t>
      </w:r>
    </w:p>
    <w:p w14:paraId="67A6C99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Καταθέτω στα Πρακτικά την προαναφερθείσα νομοτεχνική βελτίωση που αφορά το άρθρο 24. </w:t>
      </w:r>
    </w:p>
    <w:p w14:paraId="67A6C998" w14:textId="77777777" w:rsidR="00101048" w:rsidRDefault="00350F3C">
      <w:pPr>
        <w:spacing w:line="600" w:lineRule="auto"/>
        <w:ind w:firstLine="720"/>
        <w:jc w:val="both"/>
        <w:rPr>
          <w:rFonts w:eastAsia="Times New Roman" w:cs="Times New Roman"/>
        </w:rPr>
      </w:pPr>
      <w:r>
        <w:rPr>
          <w:rFonts w:eastAsia="Times New Roman" w:cs="Times New Roman"/>
        </w:rPr>
        <w:t xml:space="preserve">(Στο σημείο αυτό η Υπουργός </w:t>
      </w:r>
      <w:r>
        <w:rPr>
          <w:rFonts w:eastAsia="Times New Roman" w:cs="Times New Roman"/>
        </w:rPr>
        <w:t xml:space="preserve">Διοικητικής Ανασυγκρότησης κ. Όλγα </w:t>
      </w:r>
      <w:proofErr w:type="spellStart"/>
      <w:r>
        <w:rPr>
          <w:rFonts w:eastAsia="Times New Roman" w:cs="Times New Roman"/>
        </w:rPr>
        <w:t>Γεροβασίλη</w:t>
      </w:r>
      <w:proofErr w:type="spellEnd"/>
      <w:r>
        <w:rPr>
          <w:rFonts w:eastAsia="Times New Roman" w:cs="Times New Roman"/>
        </w:rPr>
        <w:t xml:space="preserve"> καταθέτει για τα Πρακτικά την προαναφερθείσα νομοτεχνική βελτίωση, η οποία έχει ως εξής:</w:t>
      </w:r>
    </w:p>
    <w:p w14:paraId="67A6C999"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7A6C99A"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(Να μπει η σελίδα 195)</w:t>
      </w:r>
    </w:p>
    <w:p w14:paraId="67A6C99B"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7A6C99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w:t>
      </w:r>
      <w:r>
        <w:rPr>
          <w:rFonts w:eastAsia="Times New Roman" w:cs="Times New Roman"/>
          <w:szCs w:val="24"/>
        </w:rPr>
        <w:t xml:space="preserve">της Βουλής κ. </w:t>
      </w:r>
      <w:r w:rsidRPr="00A81CCE">
        <w:rPr>
          <w:rFonts w:eastAsia="Times New Roman" w:cs="Times New Roman"/>
          <w:b/>
          <w:szCs w:val="24"/>
        </w:rPr>
        <w:t>ΓΕΩΡΓΙΟΣ ΛΑΜΠΡΟΥΛΗΣ</w:t>
      </w:r>
      <w:r>
        <w:rPr>
          <w:rFonts w:eastAsia="Times New Roman" w:cs="Times New Roman"/>
          <w:szCs w:val="24"/>
        </w:rPr>
        <w:t>)</w:t>
      </w:r>
    </w:p>
    <w:p w14:paraId="67A6C99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Η κ.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έχει τον λόγο εκ μέρους του ΣΥΡΙΖΑ.</w:t>
      </w:r>
    </w:p>
    <w:p w14:paraId="67A6C99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67A6C99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κατ’ αρχάς θέλω</w:t>
      </w:r>
      <w:r>
        <w:rPr>
          <w:rFonts w:eastAsia="Times New Roman" w:cs="Times New Roman"/>
          <w:szCs w:val="24"/>
        </w:rPr>
        <w:t xml:space="preserve"> να ευχαριστήσω τους συναδέλφους της Νέας Δημοκρατίας και ιδιαίτερα τον κ. Τζαβάρα και τον κ. Βορίδη, καθώς με τις τοποθετήσεις τους ενδυναμώνουν την πεποίθηση για την ορθότητα των επιλογών μας. Είναι αλήθεια ότι ως έμπειροι κοινοβουλευτικοί και ταυτόχρονα</w:t>
      </w:r>
      <w:r>
        <w:rPr>
          <w:rFonts w:eastAsia="Times New Roman" w:cs="Times New Roman"/>
          <w:szCs w:val="24"/>
        </w:rPr>
        <w:t xml:space="preserve"> εκπρόσωποι του παλιού πολιτικού συστήματος δίνουν φιλότιμα μάχες οπισθοφυλακών σε τρία μέτωπα: Πρώτον, στο μέτωπο της δικαίωσης των συνολικά αποτυχημένων πολιτικών που άσκησαν όλα τα προηγούμενα χρόνια. Όμως, οι ίδιοι, οι υποτιθέμενοι οπαδοί του μικρότερο</w:t>
      </w:r>
      <w:r>
        <w:rPr>
          <w:rFonts w:eastAsia="Times New Roman" w:cs="Times New Roman"/>
          <w:szCs w:val="24"/>
        </w:rPr>
        <w:t>υ κράτους, δεν είναι αυτοί που το διόγκωσαν; Δεν είναι οι ίδιοι που</w:t>
      </w:r>
      <w:r>
        <w:rPr>
          <w:rFonts w:eastAsia="Times New Roman" w:cs="Times New Roman"/>
          <w:szCs w:val="24"/>
        </w:rPr>
        <w:t>,</w:t>
      </w:r>
      <w:r>
        <w:rPr>
          <w:rFonts w:eastAsia="Times New Roman" w:cs="Times New Roman"/>
          <w:szCs w:val="24"/>
        </w:rPr>
        <w:t xml:space="preserve"> αντί να το επανιδρύσουν, το ξεχαρβάλωσαν; Δεν είναι η ανικανότητά τους που έφερε τους δανειστές για να το </w:t>
      </w:r>
      <w:proofErr w:type="spellStart"/>
      <w:r>
        <w:rPr>
          <w:rFonts w:eastAsia="Times New Roman" w:cs="Times New Roman"/>
          <w:szCs w:val="24"/>
        </w:rPr>
        <w:t>εξορθολογίσουν</w:t>
      </w:r>
      <w:proofErr w:type="spellEnd"/>
      <w:r>
        <w:rPr>
          <w:rFonts w:eastAsia="Times New Roman" w:cs="Times New Roman"/>
          <w:szCs w:val="24"/>
        </w:rPr>
        <w:t>;</w:t>
      </w:r>
    </w:p>
    <w:p w14:paraId="67A6C9A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Δεύτερον, στο μέτωπο του εξωραϊσμού της «τσαλακωμένης» από την αν</w:t>
      </w:r>
      <w:r>
        <w:rPr>
          <w:rFonts w:eastAsia="Times New Roman" w:cs="Times New Roman"/>
          <w:szCs w:val="24"/>
        </w:rPr>
        <w:t xml:space="preserve">αλγησία εικόνας του βιαστικού και ανυπόμονου κ. Μητσοτάκη. Δυστυχώς γι’ αυτόν, είναι πολύ νωπές ακόμη οι μνήμες στον χώρο της δημόσιας διοίκησης από τη σκληρή πολιτική που εφάρμοσε και ο ίδιος ως αρμόδιος Υπουργός του κ. Σαμαρά. </w:t>
      </w:r>
    </w:p>
    <w:p w14:paraId="67A6C9A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τρίτο μέτωπο είναι αυτό</w:t>
      </w:r>
      <w:r>
        <w:rPr>
          <w:rFonts w:eastAsia="Times New Roman" w:cs="Times New Roman"/>
          <w:szCs w:val="24"/>
        </w:rPr>
        <w:t xml:space="preserve"> της παρενόχλησης της Κυβέρνησης, ώστε να μην καταφέρει να ασκήσει αποτελεσματικά την πολιτική της. </w:t>
      </w:r>
    </w:p>
    <w:p w14:paraId="67A6C9A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Τα στελέχη, λοιπόν, της Αξιωματικής Αντιπολίτευσης επιδίδονται σε μία συστηματική διαστρέβλωση του πραγματικού νοήματος των λέξεων. Αίφνης, ο αξιότιμος κ. </w:t>
      </w:r>
      <w:r>
        <w:rPr>
          <w:rFonts w:eastAsia="Times New Roman" w:cs="Times New Roman"/>
          <w:szCs w:val="24"/>
        </w:rPr>
        <w:t xml:space="preserve">Τζαβάρας μάς εγκάλεσε για την εθελούσια κινητικότητα των υπαλλήλων του </w:t>
      </w:r>
      <w:r>
        <w:rPr>
          <w:rFonts w:eastAsia="Times New Roman" w:cs="Times New Roman"/>
          <w:szCs w:val="24"/>
        </w:rPr>
        <w:t>δ</w:t>
      </w:r>
      <w:r>
        <w:rPr>
          <w:rFonts w:eastAsia="Times New Roman" w:cs="Times New Roman"/>
          <w:szCs w:val="24"/>
        </w:rPr>
        <w:t>ημοσίου που προωθούμε, λέγοντας ότι προσχωρήσαμε τάχα στη σκληρή λογική εναντίον των εργαζομένων. Και αυτό μόνο και μόνο επειδή χρησιμοποιούμε τη λέξη «κινητικότητα». Όμως, αυτό δεν απ</w:t>
      </w:r>
      <w:r>
        <w:rPr>
          <w:rFonts w:eastAsia="Times New Roman" w:cs="Times New Roman"/>
          <w:szCs w:val="24"/>
        </w:rPr>
        <w:t>οκαλύπτει τίποτε άλλο από το γεγονός ότι πράγματι έτσι εννοεί η Νέα Δημοκρατία την κινητικότητα, δηλαδή ως εκδικητικό και πελατειακό μηχανισμό σε βάρος των εργαζομένων. Το μαρτυρεί αυτό διαχρονικά, άλλωστε, η κυβερνητική πρακτική</w:t>
      </w:r>
      <w:r>
        <w:rPr>
          <w:rFonts w:eastAsia="Times New Roman" w:cs="Times New Roman"/>
          <w:szCs w:val="24"/>
        </w:rPr>
        <w:t>,</w:t>
      </w:r>
      <w:r>
        <w:rPr>
          <w:rFonts w:eastAsia="Times New Roman" w:cs="Times New Roman"/>
          <w:szCs w:val="24"/>
        </w:rPr>
        <w:t xml:space="preserve"> τόσο της Αξιωματικής Αντι</w:t>
      </w:r>
      <w:r>
        <w:rPr>
          <w:rFonts w:eastAsia="Times New Roman" w:cs="Times New Roman"/>
          <w:szCs w:val="24"/>
        </w:rPr>
        <w:t xml:space="preserve">πολίτευσης όσο και του άλλοτε σοσιαλιστικού ΠΑΣΟΚ. </w:t>
      </w:r>
    </w:p>
    <w:p w14:paraId="67A6C9A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δημόσια διοίκηση αποτελεί βασικό πυλώνα της οικονομικής και κοινωνικής ανάπτυξης. Στον πυρήνα της είναι ο δημόσιος υπάλληλος ως υποκείμενο της λειτουργίας του, ως εντεταλμέ</w:t>
      </w:r>
      <w:r>
        <w:rPr>
          <w:rFonts w:eastAsia="Times New Roman" w:cs="Times New Roman"/>
          <w:szCs w:val="24"/>
        </w:rPr>
        <w:t>νος για την υλοποίηση των επιλογών της πολιτείας, ως φορέας και έκφραση δικαιωμάτων και υποχρεώσεων στο ευρύτερα οργανωμένο πεδίο της κοινωνίας.</w:t>
      </w:r>
    </w:p>
    <w:p w14:paraId="67A6C9A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στελέχωση των φορέων του </w:t>
      </w:r>
      <w:r>
        <w:rPr>
          <w:rFonts w:eastAsia="Times New Roman" w:cs="Times New Roman"/>
          <w:szCs w:val="24"/>
        </w:rPr>
        <w:t>δ</w:t>
      </w:r>
      <w:r>
        <w:rPr>
          <w:rFonts w:eastAsia="Times New Roman" w:cs="Times New Roman"/>
          <w:szCs w:val="24"/>
        </w:rPr>
        <w:t xml:space="preserve">ημοσίου, η διεύθυνση του προσωπικού, η αξιοποίηση και η αξιολόγησή του, εν </w:t>
      </w:r>
      <w:r>
        <w:rPr>
          <w:rFonts w:eastAsia="Times New Roman" w:cs="Times New Roman"/>
          <w:szCs w:val="24"/>
        </w:rPr>
        <w:t xml:space="preserve">προκειμένω και η κινητικότητα των υπαλλήλων, για την οποία σήμερα νομοθετούμε, είναι βεβαίως ζητήματα πολιτικά με την έννοια ότι την ευθύνη για τη διασφάλιση της αποτελεσματικότητας, της αντικειμενικότητας, της αξιοκρατίας και της δικαιοσύνης την έχουν οι </w:t>
      </w:r>
      <w:r>
        <w:rPr>
          <w:rFonts w:eastAsia="Times New Roman" w:cs="Times New Roman"/>
          <w:szCs w:val="24"/>
        </w:rPr>
        <w:t>πολιτικές δυνάμεις που ασκούν την εξουσία, που καθορίζουν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τους κανόνες και το πλαίσιο λειτουργίας των δημόσιων υπηρεσιών. </w:t>
      </w:r>
    </w:p>
    <w:p w14:paraId="67A6C9A5"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Σε αυτή την κατεύθυνση είναι αναγκαίο να κινηθεί η πολιτική αντιπαράθεση, στην κατεύθυνση, δηλαδή, της ανάδειξης των κυρίαρχ</w:t>
      </w:r>
      <w:r>
        <w:rPr>
          <w:rFonts w:eastAsia="Times New Roman"/>
          <w:szCs w:val="24"/>
        </w:rPr>
        <w:t xml:space="preserve">ων προϋποθέσεων που θα μετατρέψουν το κράτος σε αναπτυξιακό συντελεστή και κοινωνικό αρωγό. </w:t>
      </w:r>
    </w:p>
    <w:p w14:paraId="67A6C9A6"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Δεν θα αρνηθώ ότι ο ρόλος του κράτους διαχρονικά αποτελεί αντικείμενο σφοδρής πολιτικής διαμάχης, διαμάχης των κομμάτων και των συμφερόντων που εκπροσωπούν, για τη</w:t>
      </w:r>
      <w:r>
        <w:rPr>
          <w:rFonts w:eastAsia="Times New Roman"/>
          <w:szCs w:val="24"/>
        </w:rPr>
        <w:t xml:space="preserve">ν εξουσία. Όμως είναι καιρός αυτή η διαμάχη να αποκτήσει ποιότητα, σοβαρότητα και αξιοπιστία. Και πρώτα-πρώτα πρέπει να αναγνωρίσουμε τον ρόλο, την αξία και την αξιοπρέπεια του εργαζομένου στο </w:t>
      </w:r>
      <w:r>
        <w:rPr>
          <w:rFonts w:eastAsia="Times New Roman"/>
          <w:szCs w:val="24"/>
        </w:rPr>
        <w:t>δ</w:t>
      </w:r>
      <w:r>
        <w:rPr>
          <w:rFonts w:eastAsia="Times New Roman"/>
          <w:szCs w:val="24"/>
        </w:rPr>
        <w:t>ημόσιο, να διαχωρίσουμε την ιδιότητα αυτού που απασχολείται στ</w:t>
      </w:r>
      <w:r>
        <w:rPr>
          <w:rFonts w:eastAsia="Times New Roman"/>
          <w:szCs w:val="24"/>
        </w:rPr>
        <w:t xml:space="preserve">ο </w:t>
      </w:r>
      <w:r>
        <w:rPr>
          <w:rFonts w:eastAsia="Times New Roman"/>
          <w:szCs w:val="24"/>
        </w:rPr>
        <w:t>δ</w:t>
      </w:r>
      <w:r>
        <w:rPr>
          <w:rFonts w:eastAsia="Times New Roman"/>
          <w:szCs w:val="24"/>
        </w:rPr>
        <w:t xml:space="preserve">ημόσιο από την άλλη, την αυτονόητη ιδιότητά του, αυτή του ενεργού πολίτη, να αποκαταστήσουμε την εμπιστοσύνη των πολιτών στον ρόλο των δημόσιων υπηρεσιών και αντίστροφα. </w:t>
      </w:r>
    </w:p>
    <w:p w14:paraId="67A6C9A7"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Γιατί πόσο μακριά μπορεί να μας πάει αυτός ο διχασμός των εργαζομένων σε δημόσιους</w:t>
      </w:r>
      <w:r>
        <w:rPr>
          <w:rFonts w:eastAsia="Times New Roman"/>
          <w:szCs w:val="24"/>
        </w:rPr>
        <w:t xml:space="preserve"> και σε ιδιωτικούς; Πόσο πειστική μπορεί να είναι η θεωρία του κοινωνικού αυτοματισμού; Πόσο θα αντέξει η προσπάθεια να </w:t>
      </w:r>
      <w:proofErr w:type="spellStart"/>
      <w:r>
        <w:rPr>
          <w:rFonts w:eastAsia="Times New Roman"/>
          <w:szCs w:val="24"/>
        </w:rPr>
        <w:t>μετακυλιστεί</w:t>
      </w:r>
      <w:proofErr w:type="spellEnd"/>
      <w:r>
        <w:rPr>
          <w:rFonts w:eastAsia="Times New Roman"/>
          <w:szCs w:val="24"/>
        </w:rPr>
        <w:t xml:space="preserve"> η ανικανότητα της παλιάς πολιτικής τάξης στις πλάτες των δημοσίων υπαλλήλων; </w:t>
      </w:r>
    </w:p>
    <w:p w14:paraId="67A6C9A8"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Και στο τέλος-τέλος, θα γίνουμε κάποτε χώρα ε</w:t>
      </w:r>
      <w:r>
        <w:rPr>
          <w:rFonts w:eastAsia="Times New Roman"/>
          <w:szCs w:val="24"/>
        </w:rPr>
        <w:t>υρωπαϊκή; Γιατί δεν βλέπουμε ότι το μέσο ευρωπαϊκό μέγεθος του δημόσιου τομέα αποτελεί το 44% της κοινωνικής οικονομίας; Πρέπει να κατρακυλήσουμε στο 33%, να γίνουμε στα αλήθεια «</w:t>
      </w:r>
      <w:proofErr w:type="spellStart"/>
      <w:r>
        <w:rPr>
          <w:rFonts w:eastAsia="Times New Roman"/>
          <w:szCs w:val="24"/>
        </w:rPr>
        <w:t>Μπανανία</w:t>
      </w:r>
      <w:proofErr w:type="spellEnd"/>
      <w:r>
        <w:rPr>
          <w:rFonts w:eastAsia="Times New Roman"/>
          <w:szCs w:val="24"/>
        </w:rPr>
        <w:t>» για να ικανοποιήσουμε τους όρους του πρώτου μνημονίου; Έχουμε πλέον</w:t>
      </w:r>
      <w:r>
        <w:rPr>
          <w:rFonts w:eastAsia="Times New Roman"/>
          <w:szCs w:val="24"/>
        </w:rPr>
        <w:t xml:space="preserve"> λιγότερους από εξακόσιες χιλιάδες δημόσιους υπαλλήλους. Με τον ένα ή τον άλλο τρόπο έχουν αποχωρήσει πάνω από τριακόσιες εβδομήντα χιλιάδες. </w:t>
      </w:r>
    </w:p>
    <w:p w14:paraId="67A6C9A9"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δεν φταίει ούτε ο ελληνικός λαός ούτε η </w:t>
      </w:r>
      <w:proofErr w:type="spellStart"/>
      <w:r>
        <w:rPr>
          <w:rFonts w:eastAsia="Times New Roman"/>
          <w:szCs w:val="24"/>
        </w:rPr>
        <w:t>δημοσιοϋπαλληλία</w:t>
      </w:r>
      <w:proofErr w:type="spellEnd"/>
      <w:r>
        <w:rPr>
          <w:rFonts w:eastAsia="Times New Roman"/>
          <w:szCs w:val="24"/>
        </w:rPr>
        <w:t xml:space="preserve"> για την κρίση. Είναι ο παρ</w:t>
      </w:r>
      <w:r>
        <w:rPr>
          <w:rFonts w:eastAsia="Times New Roman"/>
          <w:szCs w:val="24"/>
        </w:rPr>
        <w:t xml:space="preserve">ασιτισμός, η </w:t>
      </w:r>
      <w:proofErr w:type="spellStart"/>
      <w:r>
        <w:rPr>
          <w:rFonts w:eastAsia="Times New Roman"/>
          <w:szCs w:val="24"/>
        </w:rPr>
        <w:t>κλεπτοκρατία</w:t>
      </w:r>
      <w:proofErr w:type="spellEnd"/>
      <w:r>
        <w:rPr>
          <w:rFonts w:eastAsia="Times New Roman"/>
          <w:szCs w:val="24"/>
        </w:rPr>
        <w:t xml:space="preserve"> και η ιδεολογία της εξάρτησης του ντόπιου κατεστημένου και μεγάλων ξέων συμφερόντων που φταίνε. Είναι η πολιτική πρακτική των κομμάτων του παλιού πολιτικού συστήματος που εξέθρεψε νοσηρές νοοτροπίες και πρόσφερε πρόθυμα τις υπηρεσ</w:t>
      </w:r>
      <w:r>
        <w:rPr>
          <w:rFonts w:eastAsia="Times New Roman"/>
          <w:szCs w:val="24"/>
        </w:rPr>
        <w:t>ίες του στα κάθε λογής «τρωκτικά», πολλές φορές με το αζημίωτο. Ο ιδεολογικός μανδύας</w:t>
      </w:r>
      <w:r>
        <w:rPr>
          <w:rFonts w:eastAsia="Times New Roman"/>
          <w:szCs w:val="24"/>
        </w:rPr>
        <w:t>,</w:t>
      </w:r>
      <w:r>
        <w:rPr>
          <w:rFonts w:eastAsia="Times New Roman"/>
          <w:szCs w:val="24"/>
        </w:rPr>
        <w:t xml:space="preserve"> που κατά καιρούς ενδύονται</w:t>
      </w:r>
      <w:r>
        <w:rPr>
          <w:rFonts w:eastAsia="Times New Roman"/>
          <w:szCs w:val="24"/>
        </w:rPr>
        <w:t>,</w:t>
      </w:r>
      <w:r>
        <w:rPr>
          <w:rFonts w:eastAsia="Times New Roman"/>
          <w:szCs w:val="24"/>
        </w:rPr>
        <w:t xml:space="preserve"> δεν είναι παρά ένα φύλλο συκής, ένα προπέτασμα καπνού</w:t>
      </w:r>
      <w:r>
        <w:rPr>
          <w:rFonts w:eastAsia="Times New Roman"/>
          <w:szCs w:val="24"/>
        </w:rPr>
        <w:t>,</w:t>
      </w:r>
      <w:r>
        <w:rPr>
          <w:rFonts w:eastAsia="Times New Roman"/>
          <w:szCs w:val="24"/>
        </w:rPr>
        <w:t xml:space="preserve"> για να συγκαλύψουν τις πραγματικές τους προθέσεις. </w:t>
      </w:r>
    </w:p>
    <w:p w14:paraId="67A6C9AA"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 xml:space="preserve">Γι’ αυτό,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ας μη</w:t>
      </w:r>
      <w:r>
        <w:rPr>
          <w:rFonts w:eastAsia="Times New Roman"/>
          <w:szCs w:val="24"/>
        </w:rPr>
        <w:t xml:space="preserve"> μας κουνάνε το δάκτυλο κάποιοι, όπως ο κ. Βορίδης. Δεν είμαστε εμείς εξουσιομανείς. Δεν θαμπωνόμαστε από τα προνόμια και από τα κάλλη της εξουσίας. Άλλοι δεν μπορούν να ζήσουν χωρίς αυτά. </w:t>
      </w:r>
    </w:p>
    <w:p w14:paraId="67A6C9AB"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Κύριε Πρόεδρε, η νομοθετική πρωτοβουλία της Υπουργού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την οποία θέλω κι εγώ από το Βήμα της Βουλής να ευχαριστήσω και να συγχαρώ για την ανάληψη των νέων της καθηκόντων, συμβάλλει ουσιαστικά στην αποτελεσματικότητα του κρατικού μηχανισμού. Εναρμονίζεται με τη στρατηγική του ΣΥΡΙΖΑ και της Κυβέρνησης να επιτ</w:t>
      </w:r>
      <w:r>
        <w:rPr>
          <w:rFonts w:eastAsia="Times New Roman"/>
          <w:szCs w:val="24"/>
        </w:rPr>
        <w:t xml:space="preserve">αχύνουμε την έξοδο της χώρας από την κρίση, με τη δημόσια διοίκηση και τους εργαζόμενους σε αυτή να αναλαμβάνουν τον πρωταγωνιστικό τους ρόλο. </w:t>
      </w:r>
    </w:p>
    <w:p w14:paraId="67A6C9AC"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Υπερψηφίζουμε το παρόν νομοσχέδιο και καλούμε τα κόμματα</w:t>
      </w:r>
      <w:r>
        <w:rPr>
          <w:rFonts w:eastAsia="Times New Roman"/>
          <w:szCs w:val="24"/>
        </w:rPr>
        <w:t>,</w:t>
      </w:r>
      <w:r>
        <w:rPr>
          <w:rFonts w:eastAsia="Times New Roman"/>
          <w:szCs w:val="24"/>
        </w:rPr>
        <w:t xml:space="preserve"> που θέλουν να αυτοαποκαλούνται φιλοευρωπαϊκά</w:t>
      </w:r>
      <w:r>
        <w:rPr>
          <w:rFonts w:eastAsia="Times New Roman"/>
          <w:szCs w:val="24"/>
        </w:rPr>
        <w:t>,</w:t>
      </w:r>
      <w:r>
        <w:rPr>
          <w:rFonts w:eastAsia="Times New Roman"/>
          <w:szCs w:val="24"/>
        </w:rPr>
        <w:t xml:space="preserve"> να κάνου</w:t>
      </w:r>
      <w:r>
        <w:rPr>
          <w:rFonts w:eastAsia="Times New Roman"/>
          <w:szCs w:val="24"/>
        </w:rPr>
        <w:t>ν κι αυτά μια καινούργια αρχή</w:t>
      </w:r>
      <w:r>
        <w:rPr>
          <w:rFonts w:eastAsia="Times New Roman"/>
          <w:szCs w:val="24"/>
        </w:rPr>
        <w:t>,</w:t>
      </w:r>
      <w:r>
        <w:rPr>
          <w:rFonts w:eastAsia="Times New Roman"/>
          <w:szCs w:val="24"/>
        </w:rPr>
        <w:t xml:space="preserve"> αναλαμβάνοντας τις δικές τους ευθύνες και να υπερβούν τον παλιό κακό τους εαυτό.</w:t>
      </w:r>
    </w:p>
    <w:p w14:paraId="67A6C9AD"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Ευχαριστώ.</w:t>
      </w:r>
    </w:p>
    <w:p w14:paraId="67A6C9AE" w14:textId="77777777" w:rsidR="00101048" w:rsidRDefault="00350F3C">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7A6C9AF" w14:textId="77777777" w:rsidR="00101048" w:rsidRDefault="00350F3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Κατσαβριά</w:t>
      </w:r>
      <w:proofErr w:type="spellEnd"/>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Σιωροπούλ</w:t>
      </w:r>
      <w:r>
        <w:rPr>
          <w:rFonts w:eastAsia="Times New Roman"/>
          <w:szCs w:val="24"/>
        </w:rPr>
        <w:t>ου</w:t>
      </w:r>
      <w:proofErr w:type="spellEnd"/>
      <w:r>
        <w:rPr>
          <w:rFonts w:eastAsia="Times New Roman"/>
          <w:szCs w:val="24"/>
        </w:rPr>
        <w:t>.</w:t>
      </w:r>
    </w:p>
    <w:p w14:paraId="67A6C9B0"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Τον λόγο έχει ο κ. Δαβάκης από τη Νέα Δημοκρατία, ο οποίος είναι και ο τελευταίος ομιλητής εκ του καταλόγου και στη συνέχεια θα ξεκινήσουμε τον κύκλο των δευτερολογιών των εισηγητών και των ειδικών αγορητών</w:t>
      </w:r>
    </w:p>
    <w:p w14:paraId="67A6C9B1"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Ορίστε, κύριε Δαβάκη, έχετε τον λόγο.</w:t>
      </w:r>
    </w:p>
    <w:p w14:paraId="67A6C9B2" w14:textId="77777777" w:rsidR="00101048" w:rsidRDefault="00350F3C">
      <w:pPr>
        <w:tabs>
          <w:tab w:val="left" w:pos="2820"/>
        </w:tabs>
        <w:spacing w:line="600" w:lineRule="auto"/>
        <w:ind w:firstLine="720"/>
        <w:jc w:val="both"/>
        <w:rPr>
          <w:rFonts w:eastAsia="Times New Roman"/>
          <w:szCs w:val="24"/>
        </w:rPr>
      </w:pPr>
      <w:r>
        <w:rPr>
          <w:rFonts w:eastAsia="Times New Roman"/>
          <w:b/>
          <w:szCs w:val="24"/>
        </w:rPr>
        <w:t>ΑΘΑΝΑΣΙ</w:t>
      </w:r>
      <w:r>
        <w:rPr>
          <w:rFonts w:eastAsia="Times New Roman"/>
          <w:b/>
          <w:szCs w:val="24"/>
        </w:rPr>
        <w:t xml:space="preserve">ΟΣ ΔΑΒΑΚΗΣ: </w:t>
      </w:r>
      <w:r>
        <w:rPr>
          <w:rFonts w:eastAsia="Times New Roman"/>
          <w:szCs w:val="24"/>
        </w:rPr>
        <w:t>Σας ευχαριστώ, κύριε Πρόεδρε.</w:t>
      </w:r>
    </w:p>
    <w:p w14:paraId="67A6C9B3"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Οι συνάδελφοι της κυβερνητικής πλευράς κατά την ομιλία τους χαρακτηρίζονται συνεχώς, αδιαλείπτως, ασταμάτητα από μία προσωπική θα έλεγα πολιτική -για να το πούμε πιο χαλαρά- εμπάθεια απέναντι σε μια ιστορική παράτα</w:t>
      </w:r>
      <w:r>
        <w:rPr>
          <w:rFonts w:eastAsia="Times New Roman"/>
          <w:szCs w:val="24"/>
        </w:rPr>
        <w:t xml:space="preserve">ξη. Και το λέω αυτό με τη γνώση και την εμπειρία που αποτυπώνουμε προσφάτως από την κυρία συνάδελφο η οποία κατήλθε προηγουμένως του Βήματος. </w:t>
      </w:r>
    </w:p>
    <w:p w14:paraId="67A6C9B4" w14:textId="77777777" w:rsidR="00101048" w:rsidRDefault="00350F3C">
      <w:pPr>
        <w:tabs>
          <w:tab w:val="left" w:pos="2820"/>
        </w:tabs>
        <w:spacing w:line="600" w:lineRule="auto"/>
        <w:ind w:firstLine="720"/>
        <w:jc w:val="both"/>
        <w:rPr>
          <w:rFonts w:eastAsia="Times New Roman"/>
          <w:szCs w:val="24"/>
        </w:rPr>
      </w:pPr>
      <w:r>
        <w:rPr>
          <w:rFonts w:eastAsia="Times New Roman"/>
          <w:szCs w:val="24"/>
        </w:rPr>
        <w:t>Δεν υπάρχουν σε αυτές τις περιπτώσεις «εμείς κι εσείς», ούτε δάκτυλα ξέρουμε να κουνάμε ούτε να δημιουργούμε εντυ</w:t>
      </w:r>
      <w:r>
        <w:rPr>
          <w:rFonts w:eastAsia="Times New Roman"/>
          <w:szCs w:val="24"/>
        </w:rPr>
        <w:t>πωσιασμούς χωρίς νόημα.</w:t>
      </w:r>
    </w:p>
    <w:p w14:paraId="67A6C9B5" w14:textId="77777777" w:rsidR="00101048" w:rsidRDefault="00350F3C">
      <w:pPr>
        <w:spacing w:line="600" w:lineRule="auto"/>
        <w:ind w:firstLine="720"/>
        <w:jc w:val="both"/>
        <w:rPr>
          <w:rFonts w:eastAsia="Times New Roman"/>
          <w:szCs w:val="24"/>
        </w:rPr>
      </w:pPr>
      <w:r>
        <w:rPr>
          <w:rFonts w:eastAsia="Times New Roman"/>
          <w:szCs w:val="24"/>
        </w:rPr>
        <w:t>Αυτή τη στιγμή, σε αυτή την Αίθουσα, έχει εισαχθεί ένα νομοσχέδιο το οποίο προσπαθεί να δημιουργήσει μία νέα κατάσταση, μία ευοίωνη προοπτική στη δημόσια διοίκηση. Τα θετικά θα τα χειροκροτήσουμε. Τα αρνητικά, όπως έχουμε υποχρέωση,</w:t>
      </w:r>
      <w:r>
        <w:rPr>
          <w:rFonts w:eastAsia="Times New Roman"/>
          <w:szCs w:val="24"/>
        </w:rPr>
        <w:t xml:space="preserve"> θα τα αντιμετωπίσουμε ως Αξιωματική Αντιπολίτευση. Ούτε δάχτυλα μας εψήφισε ο ελληνικός λαός να κουνάμε σ’ </w:t>
      </w:r>
      <w:proofErr w:type="spellStart"/>
      <w:r>
        <w:rPr>
          <w:rFonts w:eastAsia="Times New Roman"/>
          <w:szCs w:val="24"/>
        </w:rPr>
        <w:t>ε</w:t>
      </w:r>
      <w:r>
        <w:rPr>
          <w:rFonts w:eastAsia="Times New Roman"/>
          <w:szCs w:val="24"/>
        </w:rPr>
        <w:t>σας</w:t>
      </w:r>
      <w:proofErr w:type="spellEnd"/>
      <w:r>
        <w:rPr>
          <w:rFonts w:eastAsia="Times New Roman"/>
          <w:szCs w:val="24"/>
        </w:rPr>
        <w:t>, που σας εψήφισε να κυβερνάτε, ούτε να δημιουργούμε φευγαλέες εντυπώσεις.</w:t>
      </w:r>
    </w:p>
    <w:p w14:paraId="67A6C9B6" w14:textId="77777777" w:rsidR="00101048" w:rsidRDefault="00350F3C">
      <w:pPr>
        <w:spacing w:line="600" w:lineRule="auto"/>
        <w:ind w:firstLine="720"/>
        <w:jc w:val="both"/>
        <w:rPr>
          <w:rFonts w:eastAsia="Times New Roman"/>
          <w:szCs w:val="24"/>
        </w:rPr>
      </w:pPr>
      <w:r>
        <w:rPr>
          <w:rFonts w:eastAsia="Times New Roman"/>
          <w:szCs w:val="24"/>
        </w:rPr>
        <w:t xml:space="preserve">Θα μιλήσω -και χαίρομαι που είναι ο κ. Βερναρδάκης στην Αίθουσα- για </w:t>
      </w:r>
      <w:r>
        <w:rPr>
          <w:rFonts w:eastAsia="Times New Roman"/>
          <w:szCs w:val="24"/>
        </w:rPr>
        <w:t xml:space="preserve">το ψηφιακό οργανόγραμμα. Αυτό που είπε η κυρία Υπουργός στην </w:t>
      </w:r>
      <w:r>
        <w:rPr>
          <w:rFonts w:eastAsia="Times New Roman"/>
          <w:szCs w:val="24"/>
        </w:rPr>
        <w:t>ε</w:t>
      </w:r>
      <w:r>
        <w:rPr>
          <w:rFonts w:eastAsia="Times New Roman"/>
          <w:szCs w:val="24"/>
        </w:rPr>
        <w:t xml:space="preserve">πιτροπή, ότι, δηλαδή, σήμερα στο </w:t>
      </w:r>
      <w:r>
        <w:rPr>
          <w:rFonts w:eastAsia="Times New Roman"/>
          <w:szCs w:val="24"/>
        </w:rPr>
        <w:t>δ</w:t>
      </w:r>
      <w:r>
        <w:rPr>
          <w:rFonts w:eastAsia="Times New Roman"/>
          <w:szCs w:val="24"/>
        </w:rPr>
        <w:t xml:space="preserve">ημόσιο υπάρχουν υπάλληλοι που η πολιτική ηγεσία δεν ξέρει πού βρίσκονται, είναι δεδομένο, είναι η πραγματικότητα, όχι η σημερινή, αλλά για όλες τις πολιτικές </w:t>
      </w:r>
      <w:r>
        <w:rPr>
          <w:rFonts w:eastAsia="Times New Roman"/>
          <w:szCs w:val="24"/>
        </w:rPr>
        <w:t>ηγεσίες οι οποίες πέρασαν από το Υπουργείο Δημόσιας Διοίκησης. Έγινε μια προσπάθεια από τον νυν Αρχηγό της Νέας Δημοκρατίας, μια σημαντική, ουσιαστική προσπάθεια, η οποία λοιδορήθηκε, κατηγορήθηκε και σταμάτησε να προχωράει.</w:t>
      </w:r>
    </w:p>
    <w:p w14:paraId="67A6C9B7" w14:textId="77777777" w:rsidR="00101048" w:rsidRDefault="00350F3C">
      <w:pPr>
        <w:spacing w:line="600" w:lineRule="auto"/>
        <w:ind w:firstLine="720"/>
        <w:jc w:val="both"/>
        <w:rPr>
          <w:rFonts w:eastAsia="Times New Roman"/>
          <w:szCs w:val="24"/>
        </w:rPr>
      </w:pPr>
      <w:r>
        <w:rPr>
          <w:rFonts w:eastAsia="Times New Roman"/>
          <w:szCs w:val="24"/>
        </w:rPr>
        <w:t xml:space="preserve">Όμως, εν πάση </w:t>
      </w:r>
      <w:proofErr w:type="spellStart"/>
      <w:r>
        <w:rPr>
          <w:rFonts w:eastAsia="Times New Roman"/>
          <w:szCs w:val="24"/>
        </w:rPr>
        <w:t>περιπτώσει</w:t>
      </w:r>
      <w:proofErr w:type="spellEnd"/>
      <w:r>
        <w:rPr>
          <w:rFonts w:eastAsia="Times New Roman"/>
          <w:szCs w:val="24"/>
        </w:rPr>
        <w:t xml:space="preserve">, θεμέλιο και εργαλείο για την αποτύπωση και τη διαχείριση των πόρων του </w:t>
      </w:r>
      <w:r>
        <w:rPr>
          <w:rFonts w:eastAsia="Times New Roman"/>
          <w:szCs w:val="24"/>
        </w:rPr>
        <w:t>δ</w:t>
      </w:r>
      <w:r>
        <w:rPr>
          <w:rFonts w:eastAsia="Times New Roman"/>
          <w:szCs w:val="24"/>
        </w:rPr>
        <w:t xml:space="preserve">ημοσίου είναι το ψηφιακό οργανόγραμμα του άρθρου 16. </w:t>
      </w:r>
    </w:p>
    <w:p w14:paraId="67A6C9B8" w14:textId="77777777" w:rsidR="00101048" w:rsidRDefault="00350F3C">
      <w:pPr>
        <w:spacing w:line="600" w:lineRule="auto"/>
        <w:ind w:firstLine="720"/>
        <w:jc w:val="both"/>
        <w:rPr>
          <w:rFonts w:eastAsia="Times New Roman"/>
          <w:szCs w:val="24"/>
        </w:rPr>
      </w:pPr>
      <w:r>
        <w:rPr>
          <w:rFonts w:eastAsia="Times New Roman"/>
          <w:szCs w:val="24"/>
        </w:rPr>
        <w:t>Στην ακρόαση των φορέων προσήλθε ο Οργανισμός Ανοιχτών Τεχνολογιών, ο ΕΕΛΛΑΚ, ο οποίος σας έδωσε ένα σχέ</w:t>
      </w:r>
      <w:r>
        <w:rPr>
          <w:rFonts w:eastAsia="Times New Roman"/>
          <w:szCs w:val="24"/>
        </w:rPr>
        <w:t>διο τροπολογίας. Είναι ένα σημαντικό κείμενο.</w:t>
      </w:r>
    </w:p>
    <w:p w14:paraId="67A6C9B9" w14:textId="77777777" w:rsidR="00101048" w:rsidRDefault="00350F3C">
      <w:pPr>
        <w:spacing w:line="600" w:lineRule="auto"/>
        <w:ind w:firstLine="720"/>
        <w:jc w:val="both"/>
        <w:rPr>
          <w:rFonts w:eastAsia="Times New Roman"/>
          <w:szCs w:val="24"/>
        </w:rPr>
      </w:pPr>
      <w:r>
        <w:rPr>
          <w:rFonts w:eastAsia="Times New Roman"/>
          <w:szCs w:val="24"/>
        </w:rPr>
        <w:t>Είχα την ευκαιρία να το διαβάσω, κυρία και κύριε Υπουργέ. Θα σας το δώσω κατερχόμενος του Βήματος και θα παρακαλούσα θερμά να το δείτε ξανά. Είναι μια σημαντική συμβολή στη νομοθέτηση την οποία κάνουμε. Εμείς δ</w:t>
      </w:r>
      <w:r>
        <w:rPr>
          <w:rFonts w:eastAsia="Times New Roman"/>
          <w:szCs w:val="24"/>
        </w:rPr>
        <w:t xml:space="preserve">εν είμαστε εναντίον του ψηφιακού οργανογράμματος, γιατί το ψηφιακό οργανόγραμμα δεν είναι οι κενές θέσεις και τα καθήκοντα για να διευκολύνει την κινητικότητα, αλλά είναι μια πλήρης και συγκεκριμένη αποτύπωση όλων των δομών του </w:t>
      </w:r>
      <w:r>
        <w:rPr>
          <w:rFonts w:eastAsia="Times New Roman"/>
          <w:szCs w:val="24"/>
        </w:rPr>
        <w:t>δ</w:t>
      </w:r>
      <w:r>
        <w:rPr>
          <w:rFonts w:eastAsia="Times New Roman"/>
          <w:szCs w:val="24"/>
        </w:rPr>
        <w:t>ημοσίου, προκειμένου να βοη</w:t>
      </w:r>
      <w:r>
        <w:rPr>
          <w:rFonts w:eastAsia="Times New Roman"/>
          <w:szCs w:val="24"/>
        </w:rPr>
        <w:t xml:space="preserve">θήσει. Θεωρώ ότι το κείμενο, το οποίο σας </w:t>
      </w:r>
      <w:proofErr w:type="spellStart"/>
      <w:r>
        <w:rPr>
          <w:rFonts w:eastAsia="Times New Roman"/>
          <w:szCs w:val="24"/>
        </w:rPr>
        <w:t>ενεχείρισε</w:t>
      </w:r>
      <w:proofErr w:type="spellEnd"/>
      <w:r>
        <w:rPr>
          <w:rFonts w:eastAsia="Times New Roman"/>
          <w:szCs w:val="24"/>
        </w:rPr>
        <w:t xml:space="preserve"> ο ΕΕΛΛΑΚ προς αυτή την κατεύθυνση κατατείνει και θα σας βοηθήσει. Θα ήθελα να το δείτε ξανά.</w:t>
      </w:r>
    </w:p>
    <w:p w14:paraId="67A6C9BA" w14:textId="77777777" w:rsidR="00101048" w:rsidRDefault="00350F3C">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Απάντησα στην </w:t>
      </w:r>
      <w:r>
        <w:rPr>
          <w:rFonts w:eastAsia="Times New Roman"/>
          <w:szCs w:val="24"/>
        </w:rPr>
        <w:t>ε</w:t>
      </w:r>
      <w:r>
        <w:rPr>
          <w:rFonts w:eastAsia="Times New Roman"/>
          <w:szCs w:val="24"/>
        </w:rPr>
        <w:t>πιτροπή για αυτό, κύριε Δαβάκη.</w:t>
      </w:r>
    </w:p>
    <w:p w14:paraId="67A6C9BB" w14:textId="77777777" w:rsidR="00101048" w:rsidRDefault="00350F3C">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Υπουργέ, να διευκρινίσουμε κάτι. Αν θέλετε να απαντήσετε και δέχεται ο κ. Δαβάκης να τον διακόψετε, γεγονός για το οποίο το Προεδρείο δεν αρνείται, θα πρέπει να μιλήσετε στο μικρόφωνο, για να καταγραφεί κιόλας η τοποθέτησή σ</w:t>
      </w:r>
      <w:r>
        <w:rPr>
          <w:rFonts w:eastAsia="Times New Roman"/>
          <w:szCs w:val="24"/>
        </w:rPr>
        <w:t>ας και να ακουστείτε.</w:t>
      </w:r>
    </w:p>
    <w:p w14:paraId="67A6C9BC" w14:textId="77777777" w:rsidR="00101048" w:rsidRDefault="00350F3C">
      <w:pPr>
        <w:spacing w:line="600" w:lineRule="auto"/>
        <w:ind w:firstLine="720"/>
        <w:jc w:val="both"/>
        <w:rPr>
          <w:rFonts w:eastAsia="Times New Roman"/>
          <w:szCs w:val="24"/>
        </w:rPr>
      </w:pPr>
      <w:r>
        <w:rPr>
          <w:rFonts w:eastAsia="Times New Roman"/>
          <w:szCs w:val="24"/>
        </w:rPr>
        <w:t>Κύριε Δαβάκη, επιτρέπετε προφανώς τη διακοπή.</w:t>
      </w:r>
    </w:p>
    <w:p w14:paraId="67A6C9BD" w14:textId="77777777" w:rsidR="00101048" w:rsidRDefault="00350F3C">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Βεβαίως, και ευχαριστώ.</w:t>
      </w:r>
    </w:p>
    <w:p w14:paraId="67A6C9BE"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κυρία Υπουργέ, έχετε τον λόγο.</w:t>
      </w:r>
    </w:p>
    <w:p w14:paraId="67A6C9BF" w14:textId="77777777" w:rsidR="00101048" w:rsidRDefault="00350F3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Πήραμε το κείμενο</w:t>
      </w:r>
      <w:r>
        <w:rPr>
          <w:rFonts w:eastAsia="Times New Roman"/>
          <w:szCs w:val="24"/>
        </w:rPr>
        <w:t xml:space="preserve"> που κατατέθηκε στην </w:t>
      </w:r>
      <w:r>
        <w:rPr>
          <w:rFonts w:eastAsia="Times New Roman"/>
          <w:szCs w:val="24"/>
        </w:rPr>
        <w:t>ε</w:t>
      </w:r>
      <w:r>
        <w:rPr>
          <w:rFonts w:eastAsia="Times New Roman"/>
          <w:szCs w:val="24"/>
        </w:rPr>
        <w:t>πιτροπή και απάντησα και στους κυρίους εκεί ότι είναι πάρα πολύ σοβαρό αυτό που καταθέτουν. Είναι, όμως, τεχνικά τα ζητήματα τού πώς ακριβώς θα γίνει παρακάτω. Τους είπαμε ότι θα το δούμε αμέσως μετά, γιατί δεν μπορούσαμε να νομοθετήσ</w:t>
      </w:r>
      <w:r>
        <w:rPr>
          <w:rFonts w:eastAsia="Times New Roman"/>
          <w:szCs w:val="24"/>
        </w:rPr>
        <w:t xml:space="preserve">ουμε στο γενικό πλαίσιο και ότι περαιτέρω θα συζητήσουμε -μπορεί να υπάρχει και αυτή η άποψη και κάποια άλλη- και θα προχωρήσουμε στην τεχνική επεξεργασία του πώς θα γίνει αυτό. Το έχουμε λάβει υπ’ </w:t>
      </w:r>
      <w:proofErr w:type="spellStart"/>
      <w:r>
        <w:rPr>
          <w:rFonts w:eastAsia="Times New Roman"/>
          <w:szCs w:val="24"/>
        </w:rPr>
        <w:t>όψιν</w:t>
      </w:r>
      <w:proofErr w:type="spellEnd"/>
      <w:r>
        <w:rPr>
          <w:rFonts w:eastAsia="Times New Roman"/>
          <w:szCs w:val="24"/>
        </w:rPr>
        <w:t xml:space="preserve"> μας, δηλαδή.</w:t>
      </w:r>
    </w:p>
    <w:p w14:paraId="67A6C9C0"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w:t>
      </w:r>
      <w:r>
        <w:rPr>
          <w:rFonts w:eastAsia="Times New Roman"/>
          <w:szCs w:val="24"/>
        </w:rPr>
        <w:t xml:space="preserve"> ευχαριστούμε, κυρία Υπουργέ.</w:t>
      </w:r>
    </w:p>
    <w:p w14:paraId="67A6C9C1" w14:textId="77777777" w:rsidR="00101048" w:rsidRDefault="00350F3C">
      <w:pPr>
        <w:spacing w:line="600" w:lineRule="auto"/>
        <w:ind w:firstLine="720"/>
        <w:jc w:val="both"/>
        <w:rPr>
          <w:rFonts w:eastAsia="Times New Roman"/>
          <w:szCs w:val="24"/>
        </w:rPr>
      </w:pPr>
      <w:r>
        <w:rPr>
          <w:rFonts w:eastAsia="Times New Roman"/>
          <w:szCs w:val="24"/>
        </w:rPr>
        <w:t>Κύριε Δαβάκη, συνεχίστε παρακαλώ.</w:t>
      </w:r>
    </w:p>
    <w:p w14:paraId="67A6C9C2" w14:textId="77777777" w:rsidR="00101048" w:rsidRDefault="00350F3C">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Απλώς σας λέω -και γι’ αυτό εξέφρασα τη χαρά μου που βρίσκεται εδώ- ότι ο κ. Βερναρδάκης για τα τεχνικά θεωρώ ότι έχει μια ειδίκευση. Ο κ. Βερναρδάκης θα μπορούσε να συμβάλε</w:t>
      </w:r>
      <w:r>
        <w:rPr>
          <w:rFonts w:eastAsia="Times New Roman"/>
          <w:szCs w:val="24"/>
        </w:rPr>
        <w:t>ι σ’ αυτού του είδους την υπόθεση, επειδή νομοθετούμε επ’ αυτού, δηλαδή για το ψηφιακό οργανόγραμμα και επειδή αυτό το κείμενο είναι σημαντικό. Εγώ είμαι της άποψης -δεν ξέρω αν είστε κι εσείς- ότι ούτε παντογνώστες είμαστε ούτε τα ξέρουμε όλοι. Η κοινωνία</w:t>
      </w:r>
      <w:r>
        <w:rPr>
          <w:rFonts w:eastAsia="Times New Roman"/>
          <w:szCs w:val="24"/>
        </w:rPr>
        <w:t xml:space="preserve"> και οι εξειδικευμένοι φορείς τα ξέρουν αυτά τα οποία νομοθετούμε.</w:t>
      </w:r>
    </w:p>
    <w:p w14:paraId="67A6C9C3" w14:textId="77777777" w:rsidR="00101048" w:rsidRDefault="00350F3C">
      <w:pPr>
        <w:spacing w:line="600" w:lineRule="auto"/>
        <w:ind w:firstLine="720"/>
        <w:jc w:val="both"/>
        <w:rPr>
          <w:rFonts w:eastAsia="Times New Roman"/>
          <w:szCs w:val="24"/>
        </w:rPr>
      </w:pPr>
      <w:r>
        <w:rPr>
          <w:rFonts w:eastAsia="Times New Roman"/>
          <w:szCs w:val="24"/>
        </w:rPr>
        <w:t xml:space="preserve">Θα πρέπει να το δείτε ξανά και ενδεχομένως να το εντάξετε σε μια προσεχή ή σε μια αμεσότερη κατάσταση. </w:t>
      </w:r>
    </w:p>
    <w:p w14:paraId="67A6C9C4" w14:textId="77777777" w:rsidR="00101048" w:rsidRDefault="00350F3C">
      <w:pPr>
        <w:spacing w:line="600" w:lineRule="auto"/>
        <w:ind w:firstLine="720"/>
        <w:jc w:val="both"/>
        <w:rPr>
          <w:rFonts w:eastAsia="Times New Roman"/>
          <w:szCs w:val="24"/>
        </w:rPr>
      </w:pPr>
      <w:r>
        <w:rPr>
          <w:rFonts w:eastAsia="Times New Roman"/>
          <w:szCs w:val="24"/>
        </w:rPr>
        <w:t xml:space="preserve">Τα χαρακτηριστικά που βελτιώνει η τροπολογία που σας ανέφερα –θέλω να ακουστεί αυτό- </w:t>
      </w:r>
      <w:r>
        <w:rPr>
          <w:rFonts w:eastAsia="Times New Roman"/>
          <w:szCs w:val="24"/>
        </w:rPr>
        <w:t xml:space="preserve">είναι τα εξής: πρώτον, η πληρότητα. </w:t>
      </w:r>
    </w:p>
    <w:p w14:paraId="67A6C9C5" w14:textId="77777777" w:rsidR="00101048" w:rsidRDefault="00350F3C">
      <w:pPr>
        <w:spacing w:line="600" w:lineRule="auto"/>
        <w:ind w:firstLine="720"/>
        <w:jc w:val="both"/>
        <w:rPr>
          <w:rFonts w:eastAsia="Times New Roman"/>
          <w:szCs w:val="24"/>
        </w:rPr>
      </w:pPr>
      <w:r>
        <w:rPr>
          <w:rFonts w:eastAsia="Times New Roman"/>
          <w:szCs w:val="24"/>
        </w:rPr>
        <w:t xml:space="preserve">Το άρθρο 16, αντιθέτως, περιορίζεται σε όσους αναφέρει προηγούμενο άρθρο του νομοσχεδίου, αφήνοντας εκτός οργανογράμματος ένα μεγάλο μέρος του </w:t>
      </w:r>
      <w:r>
        <w:rPr>
          <w:rFonts w:eastAsia="Times New Roman"/>
          <w:szCs w:val="24"/>
        </w:rPr>
        <w:t>δημοσίου</w:t>
      </w:r>
      <w:r>
        <w:rPr>
          <w:rFonts w:eastAsia="Times New Roman"/>
          <w:szCs w:val="24"/>
        </w:rPr>
        <w:t>. Η τροπολογία, όμως, περιλαμβάνει όλες τις μονάδες κι όλους τους υπ</w:t>
      </w:r>
      <w:r>
        <w:rPr>
          <w:rFonts w:eastAsia="Times New Roman"/>
          <w:szCs w:val="24"/>
        </w:rPr>
        <w:t xml:space="preserve">αλλήλους. </w:t>
      </w:r>
    </w:p>
    <w:p w14:paraId="67A6C9C6" w14:textId="77777777" w:rsidR="00101048" w:rsidRDefault="00350F3C">
      <w:pPr>
        <w:spacing w:line="600" w:lineRule="auto"/>
        <w:ind w:firstLine="720"/>
        <w:jc w:val="both"/>
        <w:rPr>
          <w:rFonts w:eastAsia="Times New Roman"/>
          <w:szCs w:val="24"/>
        </w:rPr>
      </w:pPr>
      <w:r>
        <w:rPr>
          <w:rFonts w:eastAsia="Times New Roman"/>
          <w:szCs w:val="24"/>
        </w:rPr>
        <w:t>Δεύτερον, το ιστορικό. Το άρθρο 16 δεν προβλέπει να τηρείται ιστορικό. Αυτό πρέπει να το δείτε. Συνεπώς δεν υποστηρίζει τεκμηριωμένη αξιολόγηση των μεταβολών στον χρόνο.</w:t>
      </w:r>
    </w:p>
    <w:p w14:paraId="67A6C9C7" w14:textId="77777777" w:rsidR="00101048" w:rsidRDefault="00350F3C">
      <w:pPr>
        <w:spacing w:line="600" w:lineRule="auto"/>
        <w:ind w:firstLine="720"/>
        <w:jc w:val="both"/>
        <w:rPr>
          <w:rFonts w:eastAsia="Times New Roman"/>
          <w:szCs w:val="24"/>
        </w:rPr>
      </w:pPr>
      <w:r>
        <w:rPr>
          <w:rFonts w:eastAsia="Times New Roman"/>
          <w:szCs w:val="24"/>
        </w:rPr>
        <w:t>Τρίτον, η αξιοπιστία. Λέω τις αρχές –επαναλαμβάνω- οι οποίες διέπουν την τρ</w:t>
      </w:r>
      <w:r>
        <w:rPr>
          <w:rFonts w:eastAsia="Times New Roman"/>
          <w:szCs w:val="24"/>
        </w:rPr>
        <w:t xml:space="preserve">οπολογία. </w:t>
      </w:r>
    </w:p>
    <w:p w14:paraId="67A6C9C8" w14:textId="77777777" w:rsidR="00101048" w:rsidRDefault="00350F3C">
      <w:pPr>
        <w:spacing w:line="600" w:lineRule="auto"/>
        <w:ind w:firstLine="720"/>
        <w:jc w:val="both"/>
        <w:rPr>
          <w:rFonts w:eastAsia="Times New Roman"/>
          <w:szCs w:val="24"/>
        </w:rPr>
      </w:pPr>
      <w:r>
        <w:rPr>
          <w:rFonts w:eastAsia="Times New Roman"/>
          <w:szCs w:val="24"/>
        </w:rPr>
        <w:t xml:space="preserve">Το άρθρο 16 δεν προβλέπει κεντρικό αποθετήριο. Όταν επαναλαμβάνονται πληροφορίες σε πολλές βάσεις δεδομένων, προκύπτουν ασυμφωνίες στοιχείων, καθώς οι ενημερώσεις γίνονται χωριστά. </w:t>
      </w:r>
    </w:p>
    <w:p w14:paraId="67A6C9C9" w14:textId="77777777" w:rsidR="00101048" w:rsidRDefault="00350F3C">
      <w:pPr>
        <w:spacing w:line="600" w:lineRule="auto"/>
        <w:ind w:firstLine="720"/>
        <w:jc w:val="both"/>
        <w:rPr>
          <w:rFonts w:eastAsia="Times New Roman"/>
          <w:szCs w:val="24"/>
        </w:rPr>
      </w:pPr>
      <w:r>
        <w:rPr>
          <w:rFonts w:eastAsia="Times New Roman"/>
          <w:szCs w:val="24"/>
        </w:rPr>
        <w:t>Η τροπολογία όχι μόνο προβλέπει κεντρικό αποθετήριο, αλλά διασφ</w:t>
      </w:r>
      <w:r>
        <w:rPr>
          <w:rFonts w:eastAsia="Times New Roman"/>
          <w:szCs w:val="24"/>
        </w:rPr>
        <w:t>αλίζει ότι τα οργανογράμματα των φορέων θα δημιουργούνται ως παράγωγα από το κεντρικό οργανόγραμμα.</w:t>
      </w:r>
    </w:p>
    <w:p w14:paraId="67A6C9CA" w14:textId="77777777" w:rsidR="00101048" w:rsidRDefault="00350F3C">
      <w:pPr>
        <w:spacing w:line="600" w:lineRule="auto"/>
        <w:ind w:firstLine="720"/>
        <w:jc w:val="both"/>
        <w:rPr>
          <w:rFonts w:eastAsia="Times New Roman"/>
          <w:szCs w:val="24"/>
        </w:rPr>
      </w:pPr>
      <w:r>
        <w:rPr>
          <w:rFonts w:eastAsia="Times New Roman"/>
          <w:szCs w:val="24"/>
        </w:rPr>
        <w:t>Τέταρτον, προσβασιμότητα. Το άρθρο 16 δεν προβλέπει την ελεύθερη με αιτιολογημένους περιορισμούς για λόγους εθνικής ασφάλειας πρόσβαση στα δεδομένα του ψηφι</w:t>
      </w:r>
      <w:r>
        <w:rPr>
          <w:rFonts w:eastAsia="Times New Roman"/>
          <w:szCs w:val="24"/>
        </w:rPr>
        <w:t>ακού οργανογράμματος. Αυτό δεν συνάδει με τις αρχές της διαφάνειας ούτε με τις διεθνείς τάσεις και τις πρακτικές.</w:t>
      </w:r>
    </w:p>
    <w:p w14:paraId="67A6C9CB" w14:textId="77777777" w:rsidR="00101048" w:rsidRDefault="00350F3C">
      <w:pPr>
        <w:spacing w:line="600" w:lineRule="auto"/>
        <w:ind w:firstLine="720"/>
        <w:jc w:val="both"/>
        <w:rPr>
          <w:rFonts w:eastAsia="Times New Roman"/>
          <w:szCs w:val="24"/>
        </w:rPr>
      </w:pPr>
      <w:r>
        <w:rPr>
          <w:rFonts w:eastAsia="Times New Roman"/>
          <w:szCs w:val="24"/>
        </w:rPr>
        <w:t xml:space="preserve">Τέλος, η </w:t>
      </w:r>
      <w:proofErr w:type="spellStart"/>
      <w:r>
        <w:rPr>
          <w:rFonts w:eastAsia="Times New Roman"/>
          <w:szCs w:val="24"/>
        </w:rPr>
        <w:t>υποχρεωτικότητα</w:t>
      </w:r>
      <w:proofErr w:type="spellEnd"/>
      <w:r>
        <w:rPr>
          <w:rFonts w:eastAsia="Times New Roman"/>
          <w:szCs w:val="24"/>
        </w:rPr>
        <w:t>. Η τροπολογία επιβάλλει κάθε αλλαγή δομής ή στελέχωσης να ισχύει μόνο αν έχει λάβει αριθμό καταχώρισης στο οργανόγραμ</w:t>
      </w:r>
      <w:r>
        <w:rPr>
          <w:rFonts w:eastAsia="Times New Roman"/>
          <w:szCs w:val="24"/>
        </w:rPr>
        <w:t>μα  κατά το πρότυπο της «</w:t>
      </w:r>
      <w:r>
        <w:rPr>
          <w:rFonts w:eastAsia="Times New Roman"/>
          <w:szCs w:val="24"/>
        </w:rPr>
        <w:t>ΔΙΑΥΓΕΙΑΣ</w:t>
      </w:r>
      <w:r>
        <w:rPr>
          <w:rFonts w:eastAsia="Times New Roman"/>
          <w:szCs w:val="24"/>
        </w:rPr>
        <w:t>» ή του «ΑΔΑΜ», των συμβάσεων και των εντολών πληρωμής.</w:t>
      </w:r>
    </w:p>
    <w:p w14:paraId="67A6C9C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παράδειγμα που έφερε ο κύριος Υπουργός, του </w:t>
      </w:r>
      <w:r>
        <w:rPr>
          <w:rFonts w:eastAsia="Times New Roman" w:cs="Times New Roman"/>
          <w:szCs w:val="24"/>
        </w:rPr>
        <w:t>κέντρου υγείας</w:t>
      </w:r>
      <w:r>
        <w:rPr>
          <w:rFonts w:eastAsia="Times New Roman" w:cs="Times New Roman"/>
          <w:szCs w:val="24"/>
        </w:rPr>
        <w:t xml:space="preserve"> «Χ», εγώ θα πω της Αρεοπόλεως στην </w:t>
      </w:r>
      <w:r>
        <w:rPr>
          <w:rFonts w:eastAsia="Times New Roman" w:cs="Times New Roman"/>
          <w:szCs w:val="24"/>
        </w:rPr>
        <w:t>π</w:t>
      </w:r>
      <w:r>
        <w:rPr>
          <w:rFonts w:eastAsia="Times New Roman" w:cs="Times New Roman"/>
          <w:szCs w:val="24"/>
        </w:rPr>
        <w:t>εριφέρειά μου, που ζητάει έναν οδηγό ασθενοφόρου</w:t>
      </w:r>
      <w:r>
        <w:rPr>
          <w:rFonts w:eastAsia="Times New Roman" w:cs="Times New Roman"/>
          <w:szCs w:val="24"/>
        </w:rPr>
        <w:t>,</w:t>
      </w:r>
      <w:r>
        <w:rPr>
          <w:rFonts w:eastAsia="Times New Roman" w:cs="Times New Roman"/>
          <w:szCs w:val="24"/>
        </w:rPr>
        <w:t xml:space="preserve"> είναι πολύ σημαντικό. Όμως, θεωρώ ότι ενισχύεται και ενδυναμώνεται με αυτού του είδους τη θέαση που η τροπολογία της ΕΕΛΛΑΚ </w:t>
      </w:r>
      <w:r>
        <w:rPr>
          <w:rFonts w:eastAsia="Times New Roman" w:cs="Times New Roman"/>
          <w:szCs w:val="24"/>
        </w:rPr>
        <w:t>σας</w:t>
      </w:r>
      <w:r>
        <w:rPr>
          <w:rFonts w:eastAsia="Times New Roman" w:cs="Times New Roman"/>
          <w:szCs w:val="24"/>
        </w:rPr>
        <w:t xml:space="preserve"> δίνει. Διότι έτσι θα υπάρχει και διαφανής διαδικασία και πληρότητα και όλα αυτά τα στοιχεία</w:t>
      </w:r>
      <w:r>
        <w:rPr>
          <w:rFonts w:eastAsia="Times New Roman" w:cs="Times New Roman"/>
          <w:szCs w:val="24"/>
        </w:rPr>
        <w:t>,</w:t>
      </w:r>
      <w:r>
        <w:rPr>
          <w:rFonts w:eastAsia="Times New Roman" w:cs="Times New Roman"/>
          <w:szCs w:val="24"/>
        </w:rPr>
        <w:t xml:space="preserve"> τα οποία συνθέτουν τα χαρακτηριστι</w:t>
      </w:r>
      <w:r>
        <w:rPr>
          <w:rFonts w:eastAsia="Times New Roman" w:cs="Times New Roman"/>
          <w:szCs w:val="24"/>
        </w:rPr>
        <w:t xml:space="preserve">κά αυτής της πρότασης. </w:t>
      </w:r>
    </w:p>
    <w:p w14:paraId="67A6C9C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Αυτές είναι σκέψεις ενός ανθρώπου με ειδίκευση, του κ. Ρηγόπουλου, ο οποίος μου έδωσε την άδεια να αναφέρω το όνομά του και ο οποίος μου έδωσε τα στοιχεία και έχει εμπειρία πάνω στη δημόσια διοίκηση. Και καλό θα είναι αυτές οι περιπ</w:t>
      </w:r>
      <w:r>
        <w:rPr>
          <w:rFonts w:eastAsia="Times New Roman" w:cs="Times New Roman"/>
          <w:szCs w:val="24"/>
        </w:rPr>
        <w:t>τώσεις, που αναφέρουμε ονομαστικά συνάδελφοι Βουλευτές σε αυτή την Αίθουσα, να καλούνται από την πολιτική ηγεσία να συνεισφέρουν με την εμπειρία τους, τη γνώση και την καινοτομία τους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και την αντικειμενικότητα που έχουν, σε ό,τι αφ</w:t>
      </w:r>
      <w:r>
        <w:rPr>
          <w:rFonts w:eastAsia="Times New Roman" w:cs="Times New Roman"/>
          <w:szCs w:val="24"/>
        </w:rPr>
        <w:t xml:space="preserve">ορά την απάλειψη διαφόρων κομματικών παρωπίδων, τις οποίες ενδεχομένως κι ο ομιλών και άλλοι μπορεί να έχουμε. </w:t>
      </w:r>
    </w:p>
    <w:p w14:paraId="67A6C9C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Αυτή τη στιγμή η χώρα μας βρίσκεται σε ένα σημείο που πρέπει να συμβάλουμε προς την κατεύθυνση της σωστής νομοθέτησης της διοίκησης, η οποία δυσ</w:t>
      </w:r>
      <w:r>
        <w:rPr>
          <w:rFonts w:eastAsia="Times New Roman" w:cs="Times New Roman"/>
          <w:szCs w:val="24"/>
        </w:rPr>
        <w:t xml:space="preserve">τυχώς έχει υποστεί τα πάνδεινα. </w:t>
      </w:r>
    </w:p>
    <w:p w14:paraId="67A6C9C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είστε προϊόν παρθενογένεσης, συμμετείχατε σε κόμματα στον ελεύθερο ελληνικό βίο των τελευταίων σαράντα ετών και πλέον, συμμετείχατε σε πολιτικές δυνάμεις. Ο ελληνικός λαός που επί σαράντα χρόνια ψήφιζε τα παλαιά κόμματα</w:t>
      </w:r>
      <w:r>
        <w:rPr>
          <w:rFonts w:eastAsia="Times New Roman" w:cs="Times New Roman"/>
          <w:szCs w:val="24"/>
        </w:rPr>
        <w:t xml:space="preserve"> σε ποσοστό 80% </w:t>
      </w:r>
      <w:r>
        <w:rPr>
          <w:rFonts w:eastAsia="Times New Roman" w:cs="Times New Roman"/>
          <w:szCs w:val="24"/>
        </w:rPr>
        <w:t>σας</w:t>
      </w:r>
      <w:r>
        <w:rPr>
          <w:rFonts w:eastAsia="Times New Roman" w:cs="Times New Roman"/>
          <w:szCs w:val="24"/>
        </w:rPr>
        <w:t xml:space="preserve"> εψήφιζε με τα μονοψήφια ποσοστά που ξέρετε. </w:t>
      </w:r>
    </w:p>
    <w:p w14:paraId="67A6C9D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στη διετία που κυβερνάτε γράφετε τη δική σας ιστορία. Όσο διαρκέσει αυτή η ιστορία με την ψήφο του ελληνικού λαού ελπίζω να έχει χαρακτηριστικά που μπορεί να μείνουν</w:t>
      </w:r>
      <w:r>
        <w:rPr>
          <w:rFonts w:eastAsia="Times New Roman" w:cs="Times New Roman"/>
          <w:szCs w:val="24"/>
        </w:rPr>
        <w:t xml:space="preserve"> στο μέλλον. </w:t>
      </w:r>
    </w:p>
    <w:p w14:paraId="67A6C9D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Λυπούμαι, αλλά μέχρι στιγμής με τη μισαλλοδοξία που αποτυπώνεται από πολλούς ένθερμους συναδέλφους μου στο Βήμα της Βουλής, που θυμίζουν άλλες εποχές, δεν βλέπω αυτή η αισιοδοξία να επιβεβαιώνεται. </w:t>
      </w:r>
    </w:p>
    <w:p w14:paraId="67A6C9D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A6C9D3"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p>
    <w:p w14:paraId="67A6C9D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Δαβάκη. </w:t>
      </w:r>
    </w:p>
    <w:p w14:paraId="67A6C9D5" w14:textId="77777777" w:rsidR="00101048" w:rsidRDefault="00350F3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τρεις εκπαιδευτικοί συνοδοί τους από το Γενικό Λύκειο Αμφιλοχίας. </w:t>
      </w:r>
    </w:p>
    <w:p w14:paraId="67A6C9D6" w14:textId="77777777" w:rsidR="00101048" w:rsidRDefault="00350F3C">
      <w:pPr>
        <w:spacing w:line="600" w:lineRule="auto"/>
        <w:ind w:firstLine="720"/>
        <w:jc w:val="both"/>
        <w:rPr>
          <w:rFonts w:eastAsia="Times New Roman" w:cs="Times New Roman"/>
        </w:rPr>
      </w:pPr>
      <w:r>
        <w:rPr>
          <w:rFonts w:eastAsia="Times New Roman" w:cs="Times New Roman"/>
        </w:rPr>
        <w:t>Η Βουλή τούς καλ</w:t>
      </w:r>
      <w:r>
        <w:rPr>
          <w:rFonts w:eastAsia="Times New Roman" w:cs="Times New Roman"/>
        </w:rPr>
        <w:t xml:space="preserve">ωσορίζει. </w:t>
      </w:r>
    </w:p>
    <w:p w14:paraId="67A6C9D7" w14:textId="77777777" w:rsidR="00101048" w:rsidRDefault="00350F3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7A6C9D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Θελερίτη</w:t>
      </w:r>
      <w:proofErr w:type="spellEnd"/>
      <w:r>
        <w:rPr>
          <w:rFonts w:eastAsia="Times New Roman" w:cs="Times New Roman"/>
          <w:szCs w:val="24"/>
        </w:rPr>
        <w:t xml:space="preserve">, εισηγήτρια του ΣΥΡΙΖΑ, έχει τον λόγο. </w:t>
      </w:r>
    </w:p>
    <w:p w14:paraId="67A6C9D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Πριν αναφερθώ στο σημερινό νομοσχέδιο, θα ήθελα και εγώ με τη σειρά μου να πω δύο λόγια, με αφορμή την Παγκόσμια Ημέρα για τη</w:t>
      </w:r>
      <w:r>
        <w:rPr>
          <w:rFonts w:eastAsia="Times New Roman" w:cs="Times New Roman"/>
          <w:szCs w:val="24"/>
        </w:rPr>
        <w:t>ν Εξάλειψη της Βίας κατά των Γυναικών. Πραγματικά, έχω βαθιά επίγνωση πως η βία κατά των γυναικών συνιστά ένα κομμάτι της ίδιας της δομής και της λειτουργίας των κοινωνιών μας, καθώς και ένα μέσο κοινωνικού ελέγχου των γυναικών, γι’ αυτό και ιστορικά είναι</w:t>
      </w:r>
      <w:r>
        <w:rPr>
          <w:rFonts w:eastAsia="Times New Roman" w:cs="Times New Roman"/>
          <w:szCs w:val="24"/>
        </w:rPr>
        <w:t xml:space="preserve"> ένα φαινόμενο που αντέχει στον χρόνο, ενώ παράλληλα αναπαράγεται διαρκώς μέσα από νέες μορφές και τεχνολογίες. </w:t>
      </w:r>
    </w:p>
    <w:p w14:paraId="67A6C9D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Θέλω από αυτό το Βήμα της Βουλής, η οποία συμμετέχει ενεργά και στην Παγκόσμια Ημέρα για την Εξάλειψη της Βίας κατά των Γυναικών, καθώς και στη</w:t>
      </w:r>
      <w:r>
        <w:rPr>
          <w:rFonts w:eastAsia="Times New Roman" w:cs="Times New Roman"/>
          <w:szCs w:val="24"/>
        </w:rPr>
        <w:t>ν εκστρατεία της «λευκής κορδέλας», να ενώσω και εγώ</w:t>
      </w:r>
      <w:r>
        <w:rPr>
          <w:rFonts w:eastAsia="Times New Roman" w:cs="Times New Roman"/>
          <w:szCs w:val="24"/>
        </w:rPr>
        <w:t>, ως πρέσβειρα,</w:t>
      </w:r>
      <w:r>
        <w:rPr>
          <w:rFonts w:eastAsia="Times New Roman" w:cs="Times New Roman"/>
          <w:szCs w:val="24"/>
        </w:rPr>
        <w:t xml:space="preserve"> τη φωνή μου με τις φωνές χιλιάδων και εκατομμυρίων γυναικών ανά τον κόσμο, στην Αμερική, στο Μεξικό, στην Ινδία, στην Τουρκία, στην Παλαιστίνη, στην Αίγυπτο, στην Πολωνία, στην Ιρλανδία, σ</w:t>
      </w:r>
      <w:r>
        <w:rPr>
          <w:rFonts w:eastAsia="Times New Roman" w:cs="Times New Roman"/>
          <w:szCs w:val="24"/>
        </w:rPr>
        <w:t xml:space="preserve">την Ισπανία και στην Ελλάδα, δηλώνοντας με τον πιο απερίφραστο τρόπο πως καταδικάζουμε και έχουμε μηδενική ανοχή σε όλες τις μορφές βίας κατά των γυναικών, από όπου και εάν προέρχονται. </w:t>
      </w:r>
    </w:p>
    <w:p w14:paraId="67A6C9D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Από αυτό το Βήμα, λοιπόν, της Βουλής των Ελλήνων και των Ελληνίδων εν</w:t>
      </w:r>
      <w:r>
        <w:rPr>
          <w:rFonts w:eastAsia="Times New Roman" w:cs="Times New Roman"/>
          <w:szCs w:val="24"/>
        </w:rPr>
        <w:t xml:space="preserve">ώνουμε τη φωνή μας με το φεμινιστικό κίνημα και διεκδικούμε το δικαίωμά μας σε μια ζωή χωρίς βία, ως δικαίωμα απόλυτο και αδιαπραγμάτευτο. </w:t>
      </w:r>
    </w:p>
    <w:p w14:paraId="67A6C9D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Έρχομαι τώρα στο σχέδιο νόμου.</w:t>
      </w:r>
    </w:p>
    <w:p w14:paraId="67A6C9DD" w14:textId="77777777" w:rsidR="00101048" w:rsidRDefault="00350F3C">
      <w:pPr>
        <w:spacing w:line="600" w:lineRule="auto"/>
        <w:ind w:firstLine="720"/>
        <w:jc w:val="both"/>
        <w:rPr>
          <w:rFonts w:eastAsia="Times New Roman" w:cs="Times New Roman"/>
          <w:szCs w:val="24"/>
        </w:rPr>
      </w:pPr>
      <w:r w:rsidRPr="00A56F7B">
        <w:rPr>
          <w:rFonts w:eastAsia="Times New Roman" w:cs="Times New Roman"/>
          <w:color w:val="000000" w:themeColor="text1"/>
          <w:szCs w:val="24"/>
        </w:rPr>
        <w:t xml:space="preserve">Αγαπητοί συνάδελφοι και </w:t>
      </w:r>
      <w:proofErr w:type="spellStart"/>
      <w:r w:rsidRPr="00A56F7B">
        <w:rPr>
          <w:rFonts w:eastAsia="Times New Roman" w:cs="Times New Roman"/>
          <w:color w:val="000000" w:themeColor="text1"/>
          <w:szCs w:val="24"/>
        </w:rPr>
        <w:t>συναδέλφισσες</w:t>
      </w:r>
      <w:proofErr w:type="spellEnd"/>
      <w:r w:rsidRPr="00A56F7B">
        <w:rPr>
          <w:rFonts w:eastAsia="Times New Roman" w:cs="Times New Roman"/>
          <w:color w:val="000000" w:themeColor="text1"/>
          <w:szCs w:val="24"/>
        </w:rPr>
        <w:t>, θα πρέπει για πολλοστή φορά να επαναλάβουμε πω</w:t>
      </w:r>
      <w:r w:rsidRPr="00A56F7B">
        <w:rPr>
          <w:rFonts w:eastAsia="Times New Roman" w:cs="Times New Roman"/>
          <w:color w:val="000000" w:themeColor="text1"/>
          <w:szCs w:val="24"/>
        </w:rPr>
        <w:t>ς η κινητικότητα δεν αρκεί ούτε συνιστά πανάκεια για να αντιμετωπίσουμε τα σοβαρά προβλήματα που αντιμετωπίζει η διοίκηση και η αυτοδιοίκηση.</w:t>
      </w:r>
    </w:p>
    <w:p w14:paraId="67A6C9D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Γνωρίζουμε πολύ καλά ότι απαιτούνται προσλήψεις, για να καλυφθούν τα κενά και για να μπορέσει το </w:t>
      </w:r>
      <w:r>
        <w:rPr>
          <w:rFonts w:eastAsia="Times New Roman" w:cs="Times New Roman"/>
          <w:szCs w:val="24"/>
        </w:rPr>
        <w:t xml:space="preserve">δημόσιο </w:t>
      </w:r>
      <w:r>
        <w:rPr>
          <w:rFonts w:eastAsia="Times New Roman" w:cs="Times New Roman"/>
          <w:szCs w:val="24"/>
        </w:rPr>
        <w:t xml:space="preserve">σήμερα να ανταποκριθεί στις σύγχρονες ανάγκες. </w:t>
      </w:r>
    </w:p>
    <w:p w14:paraId="67A6C9D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Αγαπητέ συνάδελφε του ΚΚΕ, ποτέ δεν μιλήσαμε εμείς για το πλεονάζον προσωπικό, αλλά για αυτές τις ελλείψεις που δημιούργησαν οι πολιτικές των προηγούμενων κυβερνήσεων που οδήγησαν τετρακόσιες χιλιάδες υπαλλήλ</w:t>
      </w:r>
      <w:r>
        <w:rPr>
          <w:rFonts w:eastAsia="Times New Roman" w:cs="Times New Roman"/>
          <w:szCs w:val="24"/>
        </w:rPr>
        <w:t xml:space="preserve">ους στην έξοδο είτε μέσω της διαθεσιμότητας είτε μέσω των συγχωνεύσεων, με αποτέλεσμα να έχουμε ήδη αυτά τα αυξημένα προβλήματα σήμερα στη </w:t>
      </w:r>
      <w:r>
        <w:rPr>
          <w:rFonts w:eastAsia="Times New Roman" w:cs="Times New Roman"/>
          <w:szCs w:val="24"/>
        </w:rPr>
        <w:t>διοίκηση</w:t>
      </w:r>
      <w:r>
        <w:rPr>
          <w:rFonts w:eastAsia="Times New Roman" w:cs="Times New Roman"/>
          <w:szCs w:val="24"/>
        </w:rPr>
        <w:t xml:space="preserve">, όπως δυσλειτουργία, </w:t>
      </w:r>
      <w:proofErr w:type="spellStart"/>
      <w:r>
        <w:rPr>
          <w:rFonts w:eastAsia="Times New Roman" w:cs="Times New Roman"/>
          <w:szCs w:val="24"/>
        </w:rPr>
        <w:t>υποστελέχωση</w:t>
      </w:r>
      <w:proofErr w:type="spellEnd"/>
      <w:r>
        <w:rPr>
          <w:rFonts w:eastAsia="Times New Roman" w:cs="Times New Roman"/>
          <w:szCs w:val="24"/>
        </w:rPr>
        <w:t xml:space="preserve">, αναποτελεσματικότητα, τα οποία μέρα με τη μέρα οξύνονται. </w:t>
      </w:r>
    </w:p>
    <w:p w14:paraId="67A6C9E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ας μη μιλή</w:t>
      </w:r>
      <w:r>
        <w:rPr>
          <w:rFonts w:eastAsia="Times New Roman" w:cs="Times New Roman"/>
          <w:szCs w:val="24"/>
        </w:rPr>
        <w:t xml:space="preserve">σουμε για παραβίαση των εργασιακών και κοινωνικών δικαιωμάτων των εργαζομένων με την κατάργηση πολλών ειδικοτήτων που έγινε σε μια νύχτα. </w:t>
      </w:r>
    </w:p>
    <w:p w14:paraId="67A6C9E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Ωστόσο, δεν μπορούμε να μη συμφωνήσουμε όλοι ότι η κινητικότητα μπορεί να έχει έναν στοιχειώδη </w:t>
      </w:r>
      <w:proofErr w:type="spellStart"/>
      <w:r>
        <w:rPr>
          <w:rFonts w:eastAsia="Times New Roman" w:cs="Times New Roman"/>
          <w:szCs w:val="24"/>
        </w:rPr>
        <w:t>εξορθολογισμό</w:t>
      </w:r>
      <w:proofErr w:type="spellEnd"/>
      <w:r>
        <w:rPr>
          <w:rFonts w:eastAsia="Times New Roman" w:cs="Times New Roman"/>
          <w:szCs w:val="24"/>
        </w:rPr>
        <w:t xml:space="preserve"> στην ανα</w:t>
      </w:r>
      <w:r>
        <w:rPr>
          <w:rFonts w:eastAsia="Times New Roman" w:cs="Times New Roman"/>
          <w:szCs w:val="24"/>
        </w:rPr>
        <w:t xml:space="preserve">βάθμιση του υφιστάμενου μηχανισμού στη </w:t>
      </w:r>
      <w:r>
        <w:rPr>
          <w:rFonts w:eastAsia="Times New Roman" w:cs="Times New Roman"/>
          <w:szCs w:val="24"/>
        </w:rPr>
        <w:t>δημόσια διοίκηση</w:t>
      </w:r>
      <w:r>
        <w:rPr>
          <w:rFonts w:eastAsia="Times New Roman" w:cs="Times New Roman"/>
          <w:szCs w:val="24"/>
        </w:rPr>
        <w:t xml:space="preserve">. Και κενά υποδεικνύει και ελλείψεις και αδυναμίες και ιδιαίτερα με τον τρόπο που θα εφαρμοστεί αυτό το Ενιαίο Σύστημα Κινητικότητας και ιδιαίτερα με τον τρόπο της δημοσιοποίησης αυτού του </w:t>
      </w:r>
      <w:r>
        <w:rPr>
          <w:rFonts w:eastAsia="Times New Roman" w:cs="Times New Roman"/>
          <w:szCs w:val="24"/>
        </w:rPr>
        <w:t>συστήματος</w:t>
      </w:r>
      <w:r>
        <w:rPr>
          <w:rFonts w:eastAsia="Times New Roman" w:cs="Times New Roman"/>
          <w:szCs w:val="24"/>
        </w:rPr>
        <w:t xml:space="preserve">. </w:t>
      </w:r>
    </w:p>
    <w:p w14:paraId="67A6C9E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Αγαπητοί συνάδελφοι της Αξιωματικής Αντιπολίτευσης, πραγματικά με κατέπληξε η ειλικρινής τοποθέτηση η οποία εκφράστηκε από τον κ. Βορίδη -και όχι μόνο, θα έλεγα- με την οποία δηλώσατε ευθαρσώς πως η Νέα Δημοκρατία όταν έρθει στην εξουσία, θα καταργήσει όλ</w:t>
      </w:r>
      <w:r>
        <w:rPr>
          <w:rFonts w:eastAsia="Times New Roman" w:cs="Times New Roman"/>
          <w:szCs w:val="24"/>
        </w:rPr>
        <w:t>α όσα αλλάζουν με το παρόν νομοσχέδιο. Με αυτή τη δήλωση, πραγματικά δίνετε τη δυνατότητα στον ελληνικό λαό –και ίσως να μην το έχετε αντιληφθεί- να μάθει τις μελλοντικές σας προθέσεις, διότι τα χρόνια που προηγήθηκαν οι πολίτες γνωρίζουν τι έγινε, ποιες σ</w:t>
      </w:r>
      <w:r>
        <w:rPr>
          <w:rFonts w:eastAsia="Times New Roman" w:cs="Times New Roman"/>
          <w:szCs w:val="24"/>
        </w:rPr>
        <w:t>υγχωνεύσεις έγιναν, τι αποτελέσματα έφεραν αυτές και ποιες συνέπειες έχουν σήμερα οι δικές σας νεοφιλελεύθερες πολιτικές για τον δημόσιο τομέα και τι υφίσταται σήμερα ο δημόσιος τομέας.</w:t>
      </w:r>
    </w:p>
    <w:p w14:paraId="67A6C9E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αλήθεια, αφού θα το καταργήσετε, γιατί τέτοια ανησυχία και ενδιαφέ</w:t>
      </w:r>
      <w:r>
        <w:rPr>
          <w:rFonts w:eastAsia="Times New Roman" w:cs="Times New Roman"/>
          <w:szCs w:val="24"/>
        </w:rPr>
        <w:t xml:space="preserve">ρον για την αξιοκρατία και τη διαφάνεια; Μήπως επειδή οι συγκεκριμένες νομοθετικές ρυθμίσεις περιορίζουν τις δικές σας πελατειακές σχέσεις, με τις οποίες κτίσατε όλο αυτό το </w:t>
      </w:r>
      <w:r>
        <w:rPr>
          <w:rFonts w:eastAsia="Times New Roman" w:cs="Times New Roman"/>
          <w:szCs w:val="24"/>
        </w:rPr>
        <w:t xml:space="preserve">δημόσιο </w:t>
      </w:r>
      <w:r>
        <w:rPr>
          <w:rFonts w:eastAsia="Times New Roman" w:cs="Times New Roman"/>
          <w:szCs w:val="24"/>
        </w:rPr>
        <w:t xml:space="preserve">σήμερα, στο οποίο όλες οι μετατάξεις και όλες οι αποσπάσεις εξυπηρετούσαν </w:t>
      </w:r>
      <w:r>
        <w:rPr>
          <w:rFonts w:eastAsia="Times New Roman" w:cs="Times New Roman"/>
          <w:szCs w:val="24"/>
        </w:rPr>
        <w:t xml:space="preserve">συγκεκριμένα την επιβίωση του πολιτικού κατεστημένου; </w:t>
      </w:r>
    </w:p>
    <w:p w14:paraId="67A6C9E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όσοι έχουν εργαστεί στο </w:t>
      </w:r>
      <w:r>
        <w:rPr>
          <w:rFonts w:eastAsia="Times New Roman" w:cs="Times New Roman"/>
          <w:szCs w:val="24"/>
        </w:rPr>
        <w:t xml:space="preserve">δημόσιο </w:t>
      </w:r>
      <w:r>
        <w:rPr>
          <w:rFonts w:eastAsia="Times New Roman" w:cs="Times New Roman"/>
          <w:szCs w:val="24"/>
        </w:rPr>
        <w:t xml:space="preserve">θα θυμούνται πάρα πολύ καλά ότι για την πιο απλή γραφειοκρατική διαδικασία απαιτείται πολιτική παρέμβαση. Αυτό το σύστημα θέλετε να επαναφέρετε; Αυτόν τον </w:t>
      </w:r>
      <w:proofErr w:type="spellStart"/>
      <w:r>
        <w:rPr>
          <w:rFonts w:eastAsia="Times New Roman" w:cs="Times New Roman"/>
          <w:szCs w:val="24"/>
        </w:rPr>
        <w:t>εξορθολογι</w:t>
      </w:r>
      <w:r>
        <w:rPr>
          <w:rFonts w:eastAsia="Times New Roman" w:cs="Times New Roman"/>
          <w:szCs w:val="24"/>
        </w:rPr>
        <w:t>σμό</w:t>
      </w:r>
      <w:proofErr w:type="spellEnd"/>
      <w:r>
        <w:rPr>
          <w:rFonts w:eastAsia="Times New Roman" w:cs="Times New Roman"/>
          <w:szCs w:val="24"/>
        </w:rPr>
        <w:t xml:space="preserve"> εννοείτε; Για να το αντιληφθούμε και εμείς και οι πολίτες αυτής της χώρας. </w:t>
      </w:r>
    </w:p>
    <w:p w14:paraId="67A6C9E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λοιπόν, σας δηλώνουμε ότι αυτό το Ενιαίο Σύστημα Κινητικότητας έχει αποκλειστικό και μόνο σκοπό να εξυπηρετήσει το δημόσιο συμφέρον, την ισότητα και τη </w:t>
      </w:r>
      <w:r>
        <w:rPr>
          <w:rFonts w:eastAsia="Times New Roman" w:cs="Times New Roman"/>
          <w:szCs w:val="24"/>
        </w:rPr>
        <w:t xml:space="preserve">διαφάνεια. </w:t>
      </w:r>
    </w:p>
    <w:p w14:paraId="67A6C9E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7A6C9E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παρακαλώ, δώστε μου δυο λεπτά ακόμα, κύριε Πρόεδρε. </w:t>
      </w:r>
    </w:p>
    <w:p w14:paraId="67A6C9E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 για τον υποχρεωτικό χαρακτήρα, δεν αποτελεί έκπληξη για εμάς η εμμονή σας, γιατί ως γνήσιοι εκφρασ</w:t>
      </w:r>
      <w:r>
        <w:rPr>
          <w:rFonts w:eastAsia="Times New Roman" w:cs="Times New Roman"/>
          <w:szCs w:val="24"/>
        </w:rPr>
        <w:t xml:space="preserve">τές αυτής της ακραίας νεοφιλελεύθερης ιδεολογίας είναι λογικό και αναμενόμενο να είστε ένθερμοι υποστηρικτές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Και κάποιος θα μπορούσε ίσως να το εξηγήσει και να αντιληφθεί, ότι αν είχε </w:t>
      </w:r>
      <w:r>
        <w:rPr>
          <w:rFonts w:eastAsia="Times New Roman" w:cs="Times New Roman"/>
          <w:szCs w:val="24"/>
        </w:rPr>
        <w:t xml:space="preserve">κάποιος </w:t>
      </w:r>
      <w:r>
        <w:rPr>
          <w:rFonts w:eastAsia="Times New Roman" w:cs="Times New Roman"/>
          <w:szCs w:val="24"/>
        </w:rPr>
        <w:t xml:space="preserve">ένα πλεονάζον προσωπικό, θα έπρεπε να δει </w:t>
      </w:r>
      <w:r>
        <w:rPr>
          <w:rFonts w:eastAsia="Times New Roman" w:cs="Times New Roman"/>
          <w:szCs w:val="24"/>
        </w:rPr>
        <w:t xml:space="preserve">και το κομμάτι αυτής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Όμως, με τόσο μεγάλο έλλειμμα και </w:t>
      </w:r>
      <w:proofErr w:type="spellStart"/>
      <w:r>
        <w:rPr>
          <w:rFonts w:eastAsia="Times New Roman" w:cs="Times New Roman"/>
          <w:szCs w:val="24"/>
        </w:rPr>
        <w:t>υποστελέχωση</w:t>
      </w:r>
      <w:proofErr w:type="spellEnd"/>
      <w:r>
        <w:rPr>
          <w:rFonts w:eastAsia="Times New Roman" w:cs="Times New Roman"/>
          <w:szCs w:val="24"/>
        </w:rPr>
        <w:t xml:space="preserve"> στον δημόσιο τομέα υπάρχει τελικά αυτή η ανάγκη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w:t>
      </w:r>
    </w:p>
    <w:p w14:paraId="67A6C9E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μην πω ότι με αυτή τη διαφορετική αντίληψη που έχετε για το πώς εφαρμόζεται μια μεταρρύθ</w:t>
      </w:r>
      <w:r>
        <w:rPr>
          <w:rFonts w:eastAsia="Times New Roman" w:cs="Times New Roman"/>
          <w:szCs w:val="24"/>
        </w:rPr>
        <w:t xml:space="preserve">μιση, δηλαδή ότι απαιτείται να υπάρχει η εμπλοκή όλων των φορέων οι οποίοι θα αναλάβουν να εφαρμόσουν αυτή τη μεταρρύθμιση, τελικά δεν μπορούμε να αντιληφθούμε αυτή την εμμονή σας. </w:t>
      </w:r>
    </w:p>
    <w:p w14:paraId="67A6C9E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Μπαίνω στο κομμάτι της </w:t>
      </w:r>
      <w:proofErr w:type="spellStart"/>
      <w:r>
        <w:rPr>
          <w:rFonts w:eastAsia="Times New Roman" w:cs="Times New Roman"/>
          <w:szCs w:val="24"/>
        </w:rPr>
        <w:t>μοριοδότησης</w:t>
      </w:r>
      <w:proofErr w:type="spellEnd"/>
      <w:r>
        <w:rPr>
          <w:rFonts w:eastAsia="Times New Roman" w:cs="Times New Roman"/>
          <w:szCs w:val="24"/>
        </w:rPr>
        <w:t xml:space="preserve">. Εδώ θα φέρω ένα παράδειγμα. Να γιατί </w:t>
      </w:r>
      <w:r>
        <w:rPr>
          <w:rFonts w:eastAsia="Times New Roman" w:cs="Times New Roman"/>
          <w:szCs w:val="24"/>
        </w:rPr>
        <w:t xml:space="preserve">δεν προβλέπεται η </w:t>
      </w:r>
      <w:proofErr w:type="spellStart"/>
      <w:r>
        <w:rPr>
          <w:rFonts w:eastAsia="Times New Roman" w:cs="Times New Roman"/>
          <w:szCs w:val="24"/>
        </w:rPr>
        <w:t>μοριοδότηση</w:t>
      </w:r>
      <w:proofErr w:type="spellEnd"/>
      <w:r>
        <w:rPr>
          <w:rFonts w:eastAsia="Times New Roman" w:cs="Times New Roman"/>
          <w:szCs w:val="24"/>
        </w:rPr>
        <w:t xml:space="preserve"> στην αξιολόγηση: Γιατί ακριβώς την αξιολόγηση την κάνει ο φορέας υποδοχής και αν -</w:t>
      </w:r>
      <w:r>
        <w:rPr>
          <w:rFonts w:eastAsia="Times New Roman" w:cs="Times New Roman"/>
          <w:szCs w:val="24"/>
        </w:rPr>
        <w:t xml:space="preserve"> </w:t>
      </w:r>
      <w:r>
        <w:rPr>
          <w:rFonts w:eastAsia="Times New Roman" w:cs="Times New Roman"/>
          <w:szCs w:val="24"/>
        </w:rPr>
        <w:t>για παράδειγμα</w:t>
      </w:r>
      <w:r>
        <w:rPr>
          <w:rFonts w:eastAsia="Times New Roman" w:cs="Times New Roman"/>
          <w:szCs w:val="24"/>
        </w:rPr>
        <w:t xml:space="preserve"> </w:t>
      </w:r>
      <w:r>
        <w:rPr>
          <w:rFonts w:eastAsia="Times New Roman" w:cs="Times New Roman"/>
          <w:szCs w:val="24"/>
        </w:rPr>
        <w:t xml:space="preserve">- έχουμε έναν υπάλληλο με τριάντα χρόνια εμπειρία και έναν άλλο νέο, ο οποίος μπαίνει με πτυχίο, διδακτορικό και ξένες γλώσσες, </w:t>
      </w:r>
      <w:r>
        <w:rPr>
          <w:rFonts w:eastAsia="Times New Roman" w:cs="Times New Roman"/>
          <w:szCs w:val="24"/>
        </w:rPr>
        <w:t xml:space="preserve">ποιον θα </w:t>
      </w:r>
      <w:proofErr w:type="spellStart"/>
      <w:r>
        <w:rPr>
          <w:rFonts w:eastAsia="Times New Roman" w:cs="Times New Roman"/>
          <w:szCs w:val="24"/>
        </w:rPr>
        <w:t>μοριοδοτήσει</w:t>
      </w:r>
      <w:proofErr w:type="spellEnd"/>
      <w:r>
        <w:rPr>
          <w:rFonts w:eastAsia="Times New Roman" w:cs="Times New Roman"/>
          <w:szCs w:val="24"/>
        </w:rPr>
        <w:t xml:space="preserve"> </w:t>
      </w:r>
      <w:r>
        <w:rPr>
          <w:rFonts w:eastAsia="Times New Roman" w:cs="Times New Roman"/>
          <w:szCs w:val="24"/>
        </w:rPr>
        <w:t xml:space="preserve">κάποιος </w:t>
      </w:r>
      <w:r>
        <w:rPr>
          <w:rFonts w:eastAsia="Times New Roman" w:cs="Times New Roman"/>
          <w:szCs w:val="24"/>
        </w:rPr>
        <w:t>περισσότερο από τους δύο; Διότι μια υπηρεσία μπορεί να έχει έναν μεγάλο αριθμό υπαλλήλων που να έχουν τριάντα χρόνια υπηρεσία και να έχει ανάγκη από τον νέο που έχει διδακτορικό και ξένες γλώσσες, ή το αντίστροφο. Αυτός, λοιπό</w:t>
      </w:r>
      <w:r>
        <w:rPr>
          <w:rFonts w:eastAsia="Times New Roman" w:cs="Times New Roman"/>
          <w:szCs w:val="24"/>
        </w:rPr>
        <w:t xml:space="preserve">ν, είναι ο λόγος που η </w:t>
      </w:r>
      <w:proofErr w:type="spellStart"/>
      <w:r>
        <w:rPr>
          <w:rFonts w:eastAsia="Times New Roman" w:cs="Times New Roman"/>
          <w:szCs w:val="24"/>
        </w:rPr>
        <w:t>μοριοδότηση</w:t>
      </w:r>
      <w:proofErr w:type="spellEnd"/>
      <w:r>
        <w:rPr>
          <w:rFonts w:eastAsia="Times New Roman" w:cs="Times New Roman"/>
          <w:szCs w:val="24"/>
        </w:rPr>
        <w:t xml:space="preserve"> δεν μπορεί να σταθεί. </w:t>
      </w:r>
    </w:p>
    <w:p w14:paraId="67A6C9EB" w14:textId="77777777" w:rsidR="00101048" w:rsidRDefault="00350F3C">
      <w:pPr>
        <w:spacing w:line="600" w:lineRule="auto"/>
        <w:ind w:firstLine="720"/>
        <w:jc w:val="both"/>
        <w:rPr>
          <w:rFonts w:eastAsia="Times New Roman"/>
          <w:szCs w:val="24"/>
        </w:rPr>
      </w:pPr>
      <w:r>
        <w:rPr>
          <w:rFonts w:eastAsia="Times New Roman"/>
          <w:szCs w:val="24"/>
        </w:rPr>
        <w:t xml:space="preserve">Και τελειώνω με τους «εξαίρετους νόμους» των προηγούμενων κυβερνήσεων περί κινητικότητας, που ανέφερε ο κ. Τζαβάρας. </w:t>
      </w:r>
    </w:p>
    <w:p w14:paraId="67A6C9EC" w14:textId="77777777" w:rsidR="00101048" w:rsidRDefault="00350F3C">
      <w:pPr>
        <w:spacing w:line="600" w:lineRule="auto"/>
        <w:ind w:firstLine="720"/>
        <w:jc w:val="both"/>
        <w:rPr>
          <w:rFonts w:eastAsia="Times New Roman"/>
          <w:szCs w:val="24"/>
        </w:rPr>
      </w:pPr>
      <w:r>
        <w:rPr>
          <w:rFonts w:eastAsia="Times New Roman"/>
          <w:szCs w:val="24"/>
        </w:rPr>
        <w:t xml:space="preserve">Ναι, είναι γεγονός ότι επί υπουργίας του κ. Μητσοτάκη θεσπίστηκαν μια σειρά από ρυθμίσεις για την κινητικότητα και προέβλεπαν ανακατανομή προσωπικού βάσει πραγματικών αναγκών. </w:t>
      </w:r>
    </w:p>
    <w:p w14:paraId="67A6C9ED" w14:textId="77777777" w:rsidR="00101048" w:rsidRDefault="00350F3C">
      <w:pPr>
        <w:spacing w:line="600" w:lineRule="auto"/>
        <w:ind w:firstLine="720"/>
        <w:jc w:val="both"/>
        <w:rPr>
          <w:rFonts w:eastAsia="Times New Roman"/>
          <w:szCs w:val="24"/>
        </w:rPr>
      </w:pPr>
      <w:r>
        <w:rPr>
          <w:rFonts w:eastAsia="Times New Roman"/>
          <w:szCs w:val="24"/>
        </w:rPr>
        <w:t>Πραγματοποιήθηκαν; Όχι. Γιατί; Γιατί για να ολοκληρωθεί η μετάταξη ή η απόσπαση</w:t>
      </w:r>
      <w:r>
        <w:rPr>
          <w:rFonts w:eastAsia="Times New Roman"/>
          <w:szCs w:val="24"/>
        </w:rPr>
        <w:t xml:space="preserve"> απαιτούσαν δύο χρόνια περίπου και όταν ερχόταν ο υπάλληλος να καλύψει τη θέση, είχε καλυφθεί, δεν υπήρχε. </w:t>
      </w:r>
    </w:p>
    <w:p w14:paraId="67A6C9EE" w14:textId="77777777" w:rsidR="00101048" w:rsidRDefault="00350F3C">
      <w:pPr>
        <w:spacing w:line="600" w:lineRule="auto"/>
        <w:ind w:firstLine="720"/>
        <w:jc w:val="both"/>
        <w:rPr>
          <w:rFonts w:eastAsia="Times New Roman"/>
          <w:szCs w:val="24"/>
        </w:rPr>
      </w:pPr>
      <w:r>
        <w:rPr>
          <w:rFonts w:eastAsia="Times New Roman"/>
          <w:szCs w:val="24"/>
        </w:rPr>
        <w:t>Οι νομοθετικές ρυθμίσεις 4093/2012 και 4172/13 που αναφέρατε, που προέβλεπαν την υποχρεωτική μετακίνηση των υπαλλήλων, τη γνώμη των υπηρεσιακών συμβ</w:t>
      </w:r>
      <w:r>
        <w:rPr>
          <w:rFonts w:eastAsia="Times New Roman"/>
          <w:szCs w:val="24"/>
        </w:rPr>
        <w:t xml:space="preserve">ουλίων και την αυστηρή τήρηση προθεσμιών. Αν δεν τηρούνταν αυτό, συνιστούσε σοβαρό πειθαρχικό παράπτωμα και οδηγούσε τελικά στη μη εφαρμογή. Άρα, δεν είχαμε εφαρμογή οποιουδήποτε νόμου τους οποίους εσείς θεωρείται εξαίρετους. </w:t>
      </w:r>
    </w:p>
    <w:p w14:paraId="67A6C9EF" w14:textId="77777777" w:rsidR="00101048" w:rsidRDefault="00350F3C">
      <w:pPr>
        <w:spacing w:line="600" w:lineRule="auto"/>
        <w:ind w:firstLine="720"/>
        <w:jc w:val="both"/>
        <w:rPr>
          <w:rFonts w:eastAsia="Times New Roman"/>
          <w:szCs w:val="24"/>
        </w:rPr>
      </w:pPr>
      <w:r>
        <w:rPr>
          <w:rFonts w:eastAsia="Times New Roman"/>
          <w:szCs w:val="24"/>
        </w:rPr>
        <w:t xml:space="preserve">Τέλος, όσον αφορά τη ρύθμιση </w:t>
      </w:r>
      <w:r>
        <w:rPr>
          <w:rFonts w:eastAsia="Times New Roman"/>
          <w:szCs w:val="24"/>
        </w:rPr>
        <w:t>της σύγκρουσης συμφερόντων, θέλω να αναφέρω το εξής: Η Κυβέρνηση προέβλεψε, αν το μητρώο δεν συμπληρωθεί από δημοσίους υπαλλήλους, να μπορεί να ρυθμίζεται και να συμμετέχει και ο ιδιωτικός τομέας και είχε δηλώσει και δεσμευτεί ότι θα φέρει και νομοθέτημα γ</w:t>
      </w:r>
      <w:r>
        <w:rPr>
          <w:rFonts w:eastAsia="Times New Roman"/>
          <w:szCs w:val="24"/>
        </w:rPr>
        <w:t>ι’ αυτήν τη σύγκρουση συμφερόντων. Και το έφερε.</w:t>
      </w:r>
    </w:p>
    <w:p w14:paraId="67A6C9F0" w14:textId="77777777" w:rsidR="00101048" w:rsidRDefault="00350F3C">
      <w:pPr>
        <w:spacing w:line="600" w:lineRule="auto"/>
        <w:ind w:firstLine="720"/>
        <w:jc w:val="both"/>
        <w:rPr>
          <w:rFonts w:eastAsia="Times New Roman"/>
          <w:szCs w:val="24"/>
        </w:rPr>
      </w:pPr>
      <w:r>
        <w:rPr>
          <w:rFonts w:eastAsia="Times New Roman"/>
          <w:szCs w:val="24"/>
        </w:rPr>
        <w:t xml:space="preserve">Εγώ δεν καταλαβαίνω γιατί εκ μέρους της Αντιπολίτευσης γίνεται μια έντονη προσπάθεια να συσκοτιστεί αυτό. </w:t>
      </w:r>
    </w:p>
    <w:p w14:paraId="67A6C9F1" w14:textId="77777777" w:rsidR="00101048" w:rsidRDefault="00350F3C">
      <w:pPr>
        <w:spacing w:line="600" w:lineRule="auto"/>
        <w:ind w:firstLine="720"/>
        <w:jc w:val="both"/>
        <w:rPr>
          <w:rFonts w:eastAsia="Times New Roman"/>
          <w:szCs w:val="24"/>
        </w:rPr>
      </w:pPr>
      <w:r>
        <w:rPr>
          <w:rFonts w:eastAsia="Times New Roman"/>
          <w:szCs w:val="24"/>
        </w:rPr>
        <w:t>Αυτή η εμμονή, λοιπόν, στον ιδιωτικό τομέα δεν μπορεί να εξηγηθεί παρά μόνο με την προσέγγιση που έχ</w:t>
      </w:r>
      <w:r>
        <w:rPr>
          <w:rFonts w:eastAsia="Times New Roman"/>
          <w:szCs w:val="24"/>
        </w:rPr>
        <w:t>ει η Νέα Δημοκρατία στο άνοιγμα της διοίκησης στον ιδιωτικό τομέα.</w:t>
      </w:r>
    </w:p>
    <w:p w14:paraId="67A6C9F2" w14:textId="77777777" w:rsidR="00101048" w:rsidRDefault="00350F3C">
      <w:pPr>
        <w:spacing w:line="600" w:lineRule="auto"/>
        <w:ind w:firstLine="720"/>
        <w:jc w:val="both"/>
        <w:rPr>
          <w:rFonts w:eastAsia="Times New Roman"/>
          <w:szCs w:val="24"/>
        </w:rPr>
      </w:pPr>
      <w:r>
        <w:rPr>
          <w:rFonts w:eastAsia="Times New Roman"/>
          <w:szCs w:val="24"/>
        </w:rPr>
        <w:t>Τέλος, θα ήθελα να αναφερθώ στα ποσοστά, ιδιαίτερα σε αυτά πο</w:t>
      </w:r>
      <w:r>
        <w:rPr>
          <w:rFonts w:eastAsia="Times New Roman"/>
          <w:szCs w:val="24"/>
        </w:rPr>
        <w:t>υ</w:t>
      </w:r>
      <w:r>
        <w:rPr>
          <w:rFonts w:eastAsia="Times New Roman"/>
          <w:szCs w:val="24"/>
        </w:rPr>
        <w:t xml:space="preserve"> αφορούν…</w:t>
      </w:r>
    </w:p>
    <w:p w14:paraId="67A6C9F3"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Θελερίτη</w:t>
      </w:r>
      <w:proofErr w:type="spellEnd"/>
      <w:r>
        <w:rPr>
          <w:rFonts w:eastAsia="Times New Roman"/>
          <w:szCs w:val="24"/>
        </w:rPr>
        <w:t xml:space="preserve">, τρίτη φορά «τέλος». Δείτε, όμως, τώρα, έχετε φτάσει στα </w:t>
      </w:r>
      <w:proofErr w:type="spellStart"/>
      <w:r>
        <w:rPr>
          <w:rFonts w:eastAsia="Times New Roman"/>
          <w:szCs w:val="24"/>
        </w:rPr>
        <w:t>ο</w:t>
      </w:r>
      <w:r>
        <w:rPr>
          <w:rFonts w:eastAsia="Times New Roman"/>
          <w:szCs w:val="24"/>
        </w:rPr>
        <w:t>χ</w:t>
      </w:r>
      <w:r>
        <w:rPr>
          <w:rFonts w:eastAsia="Times New Roman"/>
          <w:szCs w:val="24"/>
        </w:rPr>
        <w:t>τώμισι</w:t>
      </w:r>
      <w:proofErr w:type="spellEnd"/>
      <w:r>
        <w:rPr>
          <w:rFonts w:eastAsia="Times New Roman"/>
          <w:szCs w:val="24"/>
        </w:rPr>
        <w:t xml:space="preserve"> </w:t>
      </w:r>
      <w:r>
        <w:rPr>
          <w:rFonts w:eastAsia="Times New Roman"/>
          <w:szCs w:val="24"/>
        </w:rPr>
        <w:t>λεπτά, φτάνουμε τα εννέα.</w:t>
      </w:r>
    </w:p>
    <w:p w14:paraId="67A6C9F4" w14:textId="77777777" w:rsidR="00101048" w:rsidRDefault="00350F3C">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Δύο λεπτά.</w:t>
      </w:r>
    </w:p>
    <w:p w14:paraId="67A6C9F5"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Καλύψατε πλέον και τον διπλάσιο χρόνο από αυτόν που σας αναλογεί. </w:t>
      </w:r>
    </w:p>
    <w:p w14:paraId="67A6C9F6" w14:textId="77777777" w:rsidR="00101048" w:rsidRDefault="00350F3C">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Τελειώνω.</w:t>
      </w:r>
    </w:p>
    <w:p w14:paraId="67A6C9F7" w14:textId="77777777" w:rsidR="00101048" w:rsidRDefault="00350F3C">
      <w:pPr>
        <w:spacing w:line="600" w:lineRule="auto"/>
        <w:ind w:firstLine="720"/>
        <w:jc w:val="both"/>
        <w:rPr>
          <w:rFonts w:eastAsia="Times New Roman"/>
          <w:szCs w:val="24"/>
        </w:rPr>
      </w:pPr>
      <w:r>
        <w:rPr>
          <w:rFonts w:eastAsia="Times New Roman"/>
          <w:szCs w:val="24"/>
        </w:rPr>
        <w:t xml:space="preserve">Για τις κατηγορίες των </w:t>
      </w:r>
      <w:proofErr w:type="spellStart"/>
      <w:r>
        <w:rPr>
          <w:rFonts w:eastAsia="Times New Roman"/>
          <w:szCs w:val="24"/>
        </w:rPr>
        <w:t>τριτέκνων</w:t>
      </w:r>
      <w:proofErr w:type="spellEnd"/>
      <w:r>
        <w:rPr>
          <w:rFonts w:eastAsia="Times New Roman"/>
          <w:szCs w:val="24"/>
        </w:rPr>
        <w:t xml:space="preserve"> και των πολυτέκνων θα αναφέρω ορισμένα στοι</w:t>
      </w:r>
      <w:r>
        <w:rPr>
          <w:rFonts w:eastAsia="Times New Roman"/>
          <w:szCs w:val="24"/>
        </w:rPr>
        <w:t xml:space="preserve">χεία απογραφής του 2011. Το πλήθος των οικογενειών με τρία παιδιά ανέρχεται στις </w:t>
      </w:r>
      <w:proofErr w:type="spellStart"/>
      <w:r>
        <w:rPr>
          <w:rFonts w:eastAsia="Times New Roman"/>
          <w:szCs w:val="24"/>
        </w:rPr>
        <w:t>εκατόν</w:t>
      </w:r>
      <w:proofErr w:type="spellEnd"/>
      <w:r>
        <w:rPr>
          <w:rFonts w:eastAsia="Times New Roman"/>
          <w:szCs w:val="24"/>
        </w:rPr>
        <w:t xml:space="preserve"> πενήντα οχτώ χιλιάδες οχτακόσι</w:t>
      </w:r>
      <w:r>
        <w:rPr>
          <w:rFonts w:eastAsia="Times New Roman"/>
          <w:szCs w:val="24"/>
        </w:rPr>
        <w:t>ες</w:t>
      </w:r>
      <w:r>
        <w:rPr>
          <w:rFonts w:eastAsia="Times New Roman"/>
          <w:szCs w:val="24"/>
        </w:rPr>
        <w:t xml:space="preserve"> τριάντα δύο</w:t>
      </w:r>
      <w:r>
        <w:rPr>
          <w:rFonts w:eastAsia="Times New Roman"/>
          <w:szCs w:val="24"/>
        </w:rPr>
        <w:t xml:space="preserve">. Το πλήθος των </w:t>
      </w:r>
      <w:r>
        <w:rPr>
          <w:rFonts w:eastAsia="Times New Roman"/>
          <w:szCs w:val="24"/>
        </w:rPr>
        <w:t xml:space="preserve">οικογενειών </w:t>
      </w:r>
      <w:r>
        <w:rPr>
          <w:rFonts w:eastAsia="Times New Roman"/>
          <w:szCs w:val="24"/>
        </w:rPr>
        <w:t xml:space="preserve">με τέσσερα παιδιά στις </w:t>
      </w:r>
      <w:r>
        <w:rPr>
          <w:rFonts w:eastAsia="Times New Roman"/>
          <w:szCs w:val="24"/>
        </w:rPr>
        <w:t xml:space="preserve">τριάντα </w:t>
      </w:r>
      <w:r>
        <w:rPr>
          <w:rFonts w:eastAsia="Times New Roman"/>
          <w:szCs w:val="24"/>
        </w:rPr>
        <w:t>χιλιάδες</w:t>
      </w:r>
      <w:r>
        <w:rPr>
          <w:rFonts w:eastAsia="Times New Roman"/>
          <w:szCs w:val="24"/>
        </w:rPr>
        <w:t xml:space="preserve"> </w:t>
      </w:r>
      <w:r>
        <w:rPr>
          <w:rFonts w:eastAsia="Times New Roman"/>
          <w:szCs w:val="24"/>
        </w:rPr>
        <w:t>τετρακόσιες</w:t>
      </w:r>
      <w:r>
        <w:rPr>
          <w:rFonts w:eastAsia="Times New Roman"/>
          <w:szCs w:val="24"/>
        </w:rPr>
        <w:t xml:space="preserve"> τριάντα </w:t>
      </w:r>
      <w:r>
        <w:rPr>
          <w:rFonts w:eastAsia="Times New Roman"/>
          <w:szCs w:val="24"/>
        </w:rPr>
        <w:t>μία</w:t>
      </w:r>
      <w:r>
        <w:rPr>
          <w:rFonts w:eastAsia="Times New Roman"/>
          <w:szCs w:val="24"/>
        </w:rPr>
        <w:t xml:space="preserve"> και με πέντε παιδιά στις </w:t>
      </w:r>
      <w:r>
        <w:rPr>
          <w:rFonts w:eastAsia="Times New Roman"/>
          <w:szCs w:val="24"/>
        </w:rPr>
        <w:t>επτά χι</w:t>
      </w:r>
      <w:r>
        <w:rPr>
          <w:rFonts w:eastAsia="Times New Roman"/>
          <w:szCs w:val="24"/>
        </w:rPr>
        <w:t>λιάδες πεντακόσιες σαράντα τρεις</w:t>
      </w:r>
      <w:r>
        <w:rPr>
          <w:rFonts w:eastAsia="Times New Roman"/>
          <w:szCs w:val="24"/>
        </w:rPr>
        <w:t>. Άρα, η ποσόστωση έγινε κατόπιν μελέτης και ακολουθεί ανάλογα τα ποσοστά που υπάρχουν στον πληθυσμό.</w:t>
      </w:r>
    </w:p>
    <w:p w14:paraId="67A6C9F8" w14:textId="77777777" w:rsidR="00101048" w:rsidRDefault="00350F3C">
      <w:pPr>
        <w:spacing w:line="600" w:lineRule="auto"/>
        <w:ind w:firstLine="720"/>
        <w:jc w:val="both"/>
        <w:rPr>
          <w:rFonts w:eastAsia="Times New Roman"/>
          <w:szCs w:val="24"/>
        </w:rPr>
      </w:pPr>
      <w:r>
        <w:rPr>
          <w:rFonts w:eastAsia="Times New Roman"/>
          <w:szCs w:val="24"/>
        </w:rPr>
        <w:t>Κλείνοντας, τονίζω ότι πράγματι και στη δημόσια διοίκηση και συνολικότερα η Κυβέρνηση σχεδιάζει και νομοθετεί και εφαρμόζε</w:t>
      </w:r>
      <w:r>
        <w:rPr>
          <w:rFonts w:eastAsia="Times New Roman"/>
          <w:szCs w:val="24"/>
        </w:rPr>
        <w:t>ι διάφορα παράλληλα προγράμματα. Ο λόγος είναι πως με αυτόν τον τρόπο θεωρούμε ότι μπορούμε να πετύχουμε τον στρατηγικό στόχο της Κυβέρνησης, που είναι η έξοδος από την κρίση με την κοινωνία όρθια, με μια διοίκηση ανοιχτή προς τους πολίτες για την εξυπηρέτ</w:t>
      </w:r>
      <w:r>
        <w:rPr>
          <w:rFonts w:eastAsia="Times New Roman"/>
          <w:szCs w:val="24"/>
        </w:rPr>
        <w:t>ηση των πολιτών.</w:t>
      </w:r>
    </w:p>
    <w:p w14:paraId="67A6C9F9" w14:textId="77777777" w:rsidR="00101048" w:rsidRDefault="00350F3C">
      <w:pPr>
        <w:spacing w:line="600" w:lineRule="auto"/>
        <w:ind w:firstLine="720"/>
        <w:jc w:val="both"/>
        <w:rPr>
          <w:rFonts w:eastAsia="Times New Roman"/>
          <w:szCs w:val="24"/>
        </w:rPr>
      </w:pPr>
      <w:r>
        <w:rPr>
          <w:rFonts w:eastAsia="Times New Roman"/>
          <w:szCs w:val="24"/>
        </w:rPr>
        <w:t>Ευχαριστώ πολύ.</w:t>
      </w:r>
    </w:p>
    <w:p w14:paraId="67A6C9FA"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εισηγητής της Νέας Δημοκρατίας ο κ. Γεωργαντάς.</w:t>
      </w:r>
    </w:p>
    <w:p w14:paraId="67A6C9FB" w14:textId="77777777" w:rsidR="00101048" w:rsidRDefault="00350F3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67A6C9FC" w14:textId="77777777" w:rsidR="00101048" w:rsidRDefault="00350F3C">
      <w:pPr>
        <w:spacing w:line="600" w:lineRule="auto"/>
        <w:ind w:firstLine="720"/>
        <w:jc w:val="both"/>
        <w:rPr>
          <w:rFonts w:eastAsia="Times New Roman"/>
          <w:szCs w:val="24"/>
        </w:rPr>
      </w:pPr>
      <w:r>
        <w:rPr>
          <w:rFonts w:eastAsia="Times New Roman"/>
          <w:szCs w:val="24"/>
        </w:rPr>
        <w:t>Κύριε Πρόεδρε, είχα σκοπό να αναφερθώ λίγο στις λεπτομέρειες των άρθρων, σε επ</w:t>
      </w:r>
      <w:r>
        <w:rPr>
          <w:rFonts w:eastAsia="Times New Roman"/>
          <w:szCs w:val="24"/>
        </w:rPr>
        <w:t>ιμέρους άρθρα για να αιτιολογήσω και την ψήφο της Νέας Δημοκρατίας. Δεν μπορώ, όμως, να αποφύγω τον πειρασμό με βάση τους συναδέλφους που ακούστηκαν πριν από εμένα να κάνω και ένα μικρό τελικό σχόλιο.</w:t>
      </w:r>
    </w:p>
    <w:p w14:paraId="67A6C9FD" w14:textId="77777777" w:rsidR="00101048" w:rsidRDefault="00350F3C">
      <w:pPr>
        <w:spacing w:line="600" w:lineRule="auto"/>
        <w:ind w:firstLine="720"/>
        <w:jc w:val="both"/>
        <w:rPr>
          <w:rFonts w:eastAsia="Times New Roman"/>
          <w:szCs w:val="24"/>
        </w:rPr>
      </w:pPr>
      <w:r>
        <w:rPr>
          <w:rFonts w:eastAsia="Times New Roman"/>
          <w:szCs w:val="24"/>
        </w:rPr>
        <w:t xml:space="preserve">Θεωρώ ότι ήδη στη συνείδηση και του δημοσιοϋπαλληλικού </w:t>
      </w:r>
      <w:r>
        <w:rPr>
          <w:rFonts w:eastAsia="Times New Roman"/>
          <w:szCs w:val="24"/>
        </w:rPr>
        <w:t>κόσμου, αλλά και του Κοινοβουλίου, το συγκεκριμένο νομοθέτημα έχει αρχίσει και αμφισβητείται. Αμφισβητείται ως προς τη δυνατότητα να λειτουργήσει</w:t>
      </w:r>
      <w:r>
        <w:rPr>
          <w:rFonts w:eastAsia="Times New Roman"/>
          <w:szCs w:val="24"/>
        </w:rPr>
        <w:t xml:space="preserve"> και</w:t>
      </w:r>
      <w:r>
        <w:rPr>
          <w:rFonts w:eastAsia="Times New Roman"/>
          <w:szCs w:val="24"/>
        </w:rPr>
        <w:t xml:space="preserve"> ως προς τη δυνατότητα να εφαρμοστεί, καθώς οι προϋποθέσεις που θέτει και η προϊστορία που έχουμε πλέον να </w:t>
      </w:r>
      <w:r>
        <w:rPr>
          <w:rFonts w:eastAsia="Times New Roman"/>
          <w:szCs w:val="24"/>
        </w:rPr>
        <w:t>αναγνώσουμε από παρόμοιες νομοθετικές πρωτοβουλίες της Κυβερνήσεως δεν μας κάνουν καθόλου αισιόδοξους ότι οτιδήποτε προβλέπεται θα λειτουργήσει. Βεβαίως, η βασική μας θέση, την οποία νομίζω ότι και όλοι οι ομιλητές της Νέας Δημοκρατίας την κατέδειξαν είναι</w:t>
      </w:r>
      <w:r>
        <w:rPr>
          <w:rFonts w:eastAsia="Times New Roman"/>
          <w:szCs w:val="24"/>
        </w:rPr>
        <w:t xml:space="preserve"> ότι δεν διασφαλίζεται η αντικειμενικότητα στην τελική επιλογή -που για μένα είναι το βασικότερο από όλα- και βεβαίως δεν εξυπηρετείται και η καλύτερη λειτουργία του δημοσίου, που πρέπει να είναι σκοπός και μέλημα της Κυβέρνησης, η καλύτερη εξυπηρέτηση του</w:t>
      </w:r>
      <w:r>
        <w:rPr>
          <w:rFonts w:eastAsia="Times New Roman"/>
          <w:szCs w:val="24"/>
        </w:rPr>
        <w:t xml:space="preserve"> πολίτη, η κάλυψη όλων των κενών θέσεων. Αντιθέτως δημιουργείται μια προσδοκία εύκολων μετακινήσεων σε κάποιους υπαλλήλους, οι οποίοι φοβάμαι ότι θα διαψευστούν, γιατί και οι προϋποθέσεις δεν θα πληρούνται, αλλά και όταν θα έρθει η ώρα της κρίσης, θα δουν </w:t>
      </w:r>
      <w:r>
        <w:rPr>
          <w:rFonts w:eastAsia="Times New Roman"/>
          <w:szCs w:val="24"/>
        </w:rPr>
        <w:t>ότι δεν υπάρχει κανένα αντικειμενικό κριτήριο και ότι θα είναι έρμαια σε μια διαδικασία, στην οποία δεν υπάρχει κανένα εχέγγυο αξιοκρατίας.</w:t>
      </w:r>
    </w:p>
    <w:p w14:paraId="67A6C9F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Σε σχέση τώρα με τα επιμέρους άρθρα, θέλω να αιτιολογήσω την ψήφο της Νέας Δημοκρατίας. Στο άρθρο 8, που προβλέπει ο</w:t>
      </w:r>
      <w:r>
        <w:rPr>
          <w:rFonts w:eastAsia="Times New Roman" w:cs="Times New Roman"/>
          <w:szCs w:val="24"/>
        </w:rPr>
        <w:t>υσιαστικά τη στήριξη των υπηρεσιών που βρίσκονται σε παραμεθόριες περιοχές, η Νέα Δημοκρατία είναι, βεβαίως, υπέρ όποιου επιπλέον κινήτρου, πλην όμως θεωρούμε ελλιπή τη συγκεκριμένη πρόβλεψη, γιατί το σημαντικότερο για μένα, κυρία Υπουργέ, θα ήταν να υπάρχ</w:t>
      </w:r>
      <w:r>
        <w:rPr>
          <w:rFonts w:eastAsia="Times New Roman" w:cs="Times New Roman"/>
          <w:szCs w:val="24"/>
        </w:rPr>
        <w:t xml:space="preserve">ει ένας ελάχιστος χρόνος παραμονής σε αυτές τις υπηρεσίες. </w:t>
      </w:r>
    </w:p>
    <w:p w14:paraId="67A6C9F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Δίνετε σημαντικά κίνητρα για όποιον πάει, αλλά δεν μπορούμε να μιλάμε κατ’ ελάχιστον για όποιον πάει για ένα χρόνο απόσπαση και για δύο χρόνια μετάταξη. Θεωρούμε ότι πρέπει να δοθεί μία λύση η οπο</w:t>
      </w:r>
      <w:r>
        <w:rPr>
          <w:rFonts w:eastAsia="Times New Roman" w:cs="Times New Roman"/>
          <w:szCs w:val="24"/>
        </w:rPr>
        <w:t xml:space="preserve">ία να έχει περισσότερο οριστικά χαρακτηριστικά. Βεβαίως, είναι κάποιες υπηρεσίες δύσκολες, αλλά αυτή είναι η ευθύνη του κράτους, της πολιτείας μας, να φροντίσει για τη στελέχωση αυτών των υπηρεσιών σε απομακρυσμένες περιοχές. </w:t>
      </w:r>
    </w:p>
    <w:p w14:paraId="67A6CA0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Δεν μπορεί να είναι λύση το </w:t>
      </w:r>
      <w:r>
        <w:rPr>
          <w:rFonts w:eastAsia="Times New Roman" w:cs="Times New Roman"/>
          <w:szCs w:val="24"/>
        </w:rPr>
        <w:t xml:space="preserve">να δώσουμε συγκεκριμένα -υπερβολικά κατά την άποψή μου,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μπορεί να αξιολογηθεί από τον καθένα</w:t>
      </w:r>
      <w:r>
        <w:rPr>
          <w:rFonts w:eastAsia="Times New Roman" w:cs="Times New Roman"/>
          <w:szCs w:val="24"/>
        </w:rPr>
        <w:t xml:space="preserve"> </w:t>
      </w:r>
      <w:r>
        <w:rPr>
          <w:rFonts w:eastAsia="Times New Roman" w:cs="Times New Roman"/>
          <w:szCs w:val="24"/>
        </w:rPr>
        <w:t>- κίνητρα για να πάει κάποιος εκεί, αλλά να πάει μόνο για ένα έτος, δηλαδή</w:t>
      </w:r>
      <w:r>
        <w:rPr>
          <w:rFonts w:eastAsia="Times New Roman" w:cs="Times New Roman"/>
          <w:szCs w:val="24"/>
        </w:rPr>
        <w:t>,</w:t>
      </w:r>
      <w:r>
        <w:rPr>
          <w:rFonts w:eastAsia="Times New Roman" w:cs="Times New Roman"/>
          <w:szCs w:val="24"/>
        </w:rPr>
        <w:t xml:space="preserve"> πάει κατ’ ελάχιστον για ένα έτος και έχει το μυαλό του πότ</w:t>
      </w:r>
      <w:r>
        <w:rPr>
          <w:rFonts w:eastAsia="Times New Roman" w:cs="Times New Roman"/>
          <w:szCs w:val="24"/>
        </w:rPr>
        <w:t xml:space="preserve">ε θα φύγει. </w:t>
      </w:r>
    </w:p>
    <w:p w14:paraId="67A6CA0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Νομίζω ότι μία χρονική διάρκεια τουλάχιστον μίας τριετίας για απόσπαση ή μιας πενταετίας για μετάταξη, θα ήταν ένα διάστημα που θα έδινε τη δυνατότητα να πούμε όλοι εδώ σήμερα ότι ναι συμφωνούμε, γιατί πράγματι στηρίζονται οι υπηρεσίες σε παρα</w:t>
      </w:r>
      <w:r>
        <w:rPr>
          <w:rFonts w:eastAsia="Times New Roman" w:cs="Times New Roman"/>
          <w:szCs w:val="24"/>
        </w:rPr>
        <w:t xml:space="preserve">μεθόριες περιοχές. </w:t>
      </w:r>
    </w:p>
    <w:p w14:paraId="67A6CA0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Σε σχέση με το άρθρο 11 της συνυπηρέτησης, χαιρόμαστε που φέρνετε σε χωριστό άρθρο τη διάταξη που προβλέπει τη συνυπηρέτηση συζύγων ή </w:t>
      </w:r>
      <w:proofErr w:type="spellStart"/>
      <w:r>
        <w:rPr>
          <w:rFonts w:eastAsia="Times New Roman" w:cs="Times New Roman"/>
          <w:szCs w:val="24"/>
        </w:rPr>
        <w:t>συμβιούντων</w:t>
      </w:r>
      <w:proofErr w:type="spellEnd"/>
      <w:r>
        <w:rPr>
          <w:rFonts w:eastAsia="Times New Roman" w:cs="Times New Roman"/>
          <w:szCs w:val="24"/>
        </w:rPr>
        <w:t xml:space="preserve"> υπαλλήλων στο εξωτερικό, καθώς ο τρόπος που είναι διατυπωμένη η διάταξη για το εξωτερικό δ</w:t>
      </w:r>
      <w:r>
        <w:rPr>
          <w:rFonts w:eastAsia="Times New Roman" w:cs="Times New Roman"/>
          <w:szCs w:val="24"/>
        </w:rPr>
        <w:t>εν θα μπορούσε να ψηφιστεί από εμάς. Αντιθέτως, θα στηρίξουμε τη διάταξη που είναι για το υπαλληλικό προσωπικό που υπηρετεί εντός της χώρας.</w:t>
      </w:r>
    </w:p>
    <w:p w14:paraId="67A6CA0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ήθελα να ακούσω -και δεν το άκουσα, αλλά δεν το είδα και στην αιτιολογική έκθεση- κάποια πλήρη αιτιολογία για τη</w:t>
      </w:r>
      <w:r>
        <w:rPr>
          <w:rFonts w:eastAsia="Times New Roman" w:cs="Times New Roman"/>
          <w:szCs w:val="24"/>
        </w:rPr>
        <w:t xml:space="preserve"> μείωση του ποσοστού στους πολύτεκνους. Διάβασα την αιτιολογική έκθεση με προσοχή για το άρθρο 25 και ενώ αναφέρεται στην αύξηση, στους </w:t>
      </w:r>
      <w:proofErr w:type="spellStart"/>
      <w:r>
        <w:rPr>
          <w:rFonts w:eastAsia="Times New Roman" w:cs="Times New Roman"/>
          <w:szCs w:val="24"/>
        </w:rPr>
        <w:t>παλιννοστούντες</w:t>
      </w:r>
      <w:proofErr w:type="spellEnd"/>
      <w:r>
        <w:rPr>
          <w:rFonts w:eastAsia="Times New Roman" w:cs="Times New Roman"/>
          <w:szCs w:val="24"/>
        </w:rPr>
        <w:t xml:space="preserve"> που κάνει μείωση, γιατί δεν καλύπτεται το ποσοστό, δεν είδα ούτε μία κουβέντα για τους πολυτέκνους. </w:t>
      </w:r>
    </w:p>
    <w:p w14:paraId="67A6CA0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ΙΑ ΘΕΛΕΡΙΤΗ:</w:t>
      </w:r>
      <w:r>
        <w:rPr>
          <w:rFonts w:eastAsia="Times New Roman" w:cs="Times New Roman"/>
          <w:szCs w:val="24"/>
        </w:rPr>
        <w:t xml:space="preserve"> Τώρα πριν από λίγο δεν το ακούσατε; </w:t>
      </w:r>
    </w:p>
    <w:p w14:paraId="67A6CA0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Στην αιτιολογική έκθεση δεν υπάρχει τίποτα, όταν υπάρχει συνταγματική επιταγή για την πρόνοια απέναντι σε αυτούς τους ανθρώπους, όταν έρχεται το ανώτερο όργανό τους και προβάλλει τις αν</w:t>
      </w:r>
      <w:r>
        <w:rPr>
          <w:rFonts w:eastAsia="Times New Roman" w:cs="Times New Roman"/>
          <w:szCs w:val="24"/>
        </w:rPr>
        <w:t xml:space="preserve">τιρρήσεις του στην ακρόαση φορέων και όταν βλέπουμε ότι υπάρχει ένα πραγματικά πολύ μεγάλο δημογραφικό πρόβλημα στη χώρα. Εμείς, ως Νέα Δημοκρατία, έχουμε καταθέσει επίκαιρη επερώτηση για το δημογραφικό πρόβλημα, η οποία θα συζητηθεί τις επόμενες ημέρες. </w:t>
      </w:r>
    </w:p>
    <w:p w14:paraId="67A6CA0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Κατανοούμε πραγματικά αυτή σας την επιλογή. Πολύ σωστά ειπώθηκε από αυτό το Βήμα -</w:t>
      </w:r>
      <w:r>
        <w:rPr>
          <w:rFonts w:eastAsia="Times New Roman" w:cs="Times New Roman"/>
          <w:szCs w:val="24"/>
        </w:rPr>
        <w:t xml:space="preserve"> </w:t>
      </w:r>
      <w:r>
        <w:rPr>
          <w:rFonts w:eastAsia="Times New Roman" w:cs="Times New Roman"/>
          <w:szCs w:val="24"/>
        </w:rPr>
        <w:t>και το επαναλαμβάνω και εγώ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 xml:space="preserve"> </w:t>
      </w:r>
      <w:r>
        <w:rPr>
          <w:rFonts w:eastAsia="Times New Roman" w:cs="Times New Roman"/>
          <w:szCs w:val="24"/>
        </w:rPr>
        <w:t>- πως όταν η Νέα Δημοκρατία αναλάβει ως Κυβέρνηση, αυτή τη συγκεκριμένη διάταξη θα την αλλάξει. Αυτό είναι μία δέσμευση της παρατ</w:t>
      </w:r>
      <w:r>
        <w:rPr>
          <w:rFonts w:eastAsia="Times New Roman" w:cs="Times New Roman"/>
          <w:szCs w:val="24"/>
        </w:rPr>
        <w:t>άξεώς μας.</w:t>
      </w:r>
    </w:p>
    <w:p w14:paraId="67A6CA0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Κύριε Πρόεδρε, σχετικά με το άρθρο 40 η Νέα Δημοκρατία κατανοεί τα ζητήματα που υπάρχουν στις επιχειρήσεις αυτές. Κατανοεί μέχρι ενός βαθμού την αναγκαιότητα που υπάρχει για τις μετατάξεις, όμως δεν είναι το πλαίσιο με το οποίο φέρνετε αυτή τη </w:t>
      </w:r>
      <w:r>
        <w:rPr>
          <w:rFonts w:eastAsia="Times New Roman" w:cs="Times New Roman"/>
          <w:szCs w:val="24"/>
        </w:rPr>
        <w:t>νομοθετική ρύθμιση ξεκάθαρο για να μπορούμε να στηρίξουμε μία τέτοια νομοθετική πρωτοβουλία. Θα δηλώσουμε «</w:t>
      </w:r>
      <w:r>
        <w:rPr>
          <w:rFonts w:eastAsia="Times New Roman" w:cs="Times New Roman"/>
          <w:szCs w:val="24"/>
        </w:rPr>
        <w:t>παρών</w:t>
      </w:r>
      <w:r>
        <w:rPr>
          <w:rFonts w:eastAsia="Times New Roman" w:cs="Times New Roman"/>
          <w:szCs w:val="24"/>
        </w:rPr>
        <w:t xml:space="preserve">» στη διάταξη αυτού του άρθρου. </w:t>
      </w:r>
    </w:p>
    <w:p w14:paraId="67A6CA0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Διατύπωσα χθες στον κ. Βίτσα κάποιες ενστάσεις και επιφυλάξεις. Οι απαντήσεις δεν μου δίνουν το δικαίωμα να θεω</w:t>
      </w:r>
      <w:r>
        <w:rPr>
          <w:rFonts w:eastAsia="Times New Roman" w:cs="Times New Roman"/>
          <w:szCs w:val="24"/>
        </w:rPr>
        <w:t xml:space="preserve">ρήσω ότι είναι ξεκάθαρο το πλαίσιο και η διαδικασία. Οπότε, η στάση της Νέας Δημοκρατίας θα είναι αυτή που προανέφερα. </w:t>
      </w:r>
    </w:p>
    <w:p w14:paraId="67A6CA0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θα ήθελα να πω ότι για μία ακόμη φορά διαπιστώσαμε ότι τα νομοθετήματα έρχονται με έναν τρόπο που δεν έχει </w:t>
      </w:r>
      <w:r>
        <w:rPr>
          <w:rFonts w:eastAsia="Times New Roman" w:cs="Times New Roman"/>
          <w:szCs w:val="24"/>
        </w:rPr>
        <w:t>χρονική αλληλουχία, δεν έχει σταδιακή κλιμάκωση. Είναι μόνο λεκτική από την πλευρά της Κυβέρνησης η έκφραση αυτή, ώστε να μπορούμε επί σταθερού εδάφους, επί θεσμοθετημένων και εφαρμοζόμενων πρακτικών να μπορούμε να νομοθετήσουμε και να κρίνουμε κάθε φορά τ</w:t>
      </w:r>
      <w:r>
        <w:rPr>
          <w:rFonts w:eastAsia="Times New Roman" w:cs="Times New Roman"/>
          <w:szCs w:val="24"/>
        </w:rPr>
        <w:t xml:space="preserve">η νομοθετική πρωτοβουλία της Κυβέρνησης. </w:t>
      </w:r>
    </w:p>
    <w:p w14:paraId="67A6CA0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να αξιολογήσουμε σήμερα τη νομοθετική πρωτοβουλία της Κυβέρνησης, όταν είναι γνωστό ότι το Μητρώο Επιτελικών Στελεχών του </w:t>
      </w:r>
      <w:r>
        <w:rPr>
          <w:rFonts w:eastAsia="Times New Roman" w:cs="Times New Roman"/>
          <w:szCs w:val="24"/>
        </w:rPr>
        <w:t xml:space="preserve">δημοσίου </w:t>
      </w:r>
      <w:r>
        <w:rPr>
          <w:rFonts w:eastAsia="Times New Roman" w:cs="Times New Roman"/>
          <w:szCs w:val="24"/>
        </w:rPr>
        <w:t>που είναι πολύ βασικό και για τη λειτουργία αυτού του νομοθετήμα</w:t>
      </w:r>
      <w:r>
        <w:rPr>
          <w:rFonts w:eastAsia="Times New Roman" w:cs="Times New Roman"/>
          <w:szCs w:val="24"/>
        </w:rPr>
        <w:t xml:space="preserve">τος δεν έχει ακόμη αρχίσει να εφαρμόζεται. </w:t>
      </w:r>
    </w:p>
    <w:p w14:paraId="67A6CA0B" w14:textId="77777777" w:rsidR="00101048" w:rsidRDefault="00350F3C">
      <w:pPr>
        <w:spacing w:line="600" w:lineRule="auto"/>
        <w:ind w:firstLine="851"/>
        <w:jc w:val="both"/>
        <w:rPr>
          <w:rFonts w:eastAsia="Times New Roman" w:cs="Times New Roman"/>
        </w:rPr>
      </w:pPr>
      <w:r>
        <w:rPr>
          <w:rFonts w:eastAsia="Times New Roman" w:cs="Times New Roman"/>
        </w:rPr>
        <w:t xml:space="preserve">Νομίζω, λοιπόν, ότι θα πρέπει με πολύ πιο γρήγορα βήματα η </w:t>
      </w:r>
      <w:r>
        <w:rPr>
          <w:rFonts w:eastAsia="Times New Roman"/>
          <w:bCs/>
        </w:rPr>
        <w:t>Κυβέρνηση</w:t>
      </w:r>
      <w:r>
        <w:rPr>
          <w:rFonts w:eastAsia="Times New Roman" w:cs="Times New Roman"/>
        </w:rPr>
        <w:t xml:space="preserve"> ακόμα και αυτές τις πρωτοβουλίες, που θεωρεί αυτή καλές, αν και εμείς τις αξιολογούμε πολλές φορές ως αρνητικές, </w:t>
      </w:r>
      <w:r>
        <w:rPr>
          <w:rFonts w:eastAsia="Times New Roman" w:cs="Times New Roman"/>
          <w:bCs/>
          <w:shd w:val="clear" w:color="auto" w:fill="FFFFFF"/>
        </w:rPr>
        <w:t>σε κάθε περίπτωση,</w:t>
      </w:r>
      <w:r>
        <w:rPr>
          <w:rFonts w:eastAsia="Times New Roman" w:cs="Times New Roman"/>
        </w:rPr>
        <w:t xml:space="preserve"> να τις στηρ</w:t>
      </w:r>
      <w:r>
        <w:rPr>
          <w:rFonts w:eastAsia="Times New Roman" w:cs="Times New Roman"/>
        </w:rPr>
        <w:t xml:space="preserve">ίξει. Ούτε η ίδια δεν στηρίζει τις δικές της νομοθετικές πρωτοβουλίες. </w:t>
      </w:r>
    </w:p>
    <w:p w14:paraId="67A6CA0C" w14:textId="77777777" w:rsidR="00101048" w:rsidRDefault="00350F3C">
      <w:pPr>
        <w:spacing w:line="600" w:lineRule="auto"/>
        <w:ind w:firstLine="851"/>
        <w:jc w:val="both"/>
        <w:rPr>
          <w:rFonts w:eastAsia="Times New Roman" w:cs="Times New Roman"/>
        </w:rPr>
      </w:pPr>
      <w:r>
        <w:rPr>
          <w:rFonts w:eastAsia="Times New Roman" w:cs="Times New Roman"/>
        </w:rPr>
        <w:t xml:space="preserve">Ευχαριστώ πολύ, κύριε Πρόεδρε. </w:t>
      </w:r>
    </w:p>
    <w:p w14:paraId="67A6CA0D" w14:textId="77777777" w:rsidR="00101048" w:rsidRDefault="00350F3C">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67A6CA0E" w14:textId="77777777" w:rsidR="00101048" w:rsidRDefault="00350F3C">
      <w:pPr>
        <w:spacing w:line="600" w:lineRule="auto"/>
        <w:ind w:firstLine="851"/>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Ευχαριστούμε τον κ. Γεωργαντά. Θα δώσω τον λόγο στον ειδικό αγορ</w:t>
      </w:r>
      <w:r>
        <w:rPr>
          <w:rFonts w:eastAsia="Times New Roman" w:cs="Times New Roman"/>
        </w:rPr>
        <w:t>ητή της Δημοκρατικής Συμπαράταξης</w:t>
      </w:r>
      <w:r>
        <w:rPr>
          <w:rFonts w:eastAsia="Times New Roman" w:cs="Times New Roman"/>
        </w:rPr>
        <w:t xml:space="preserve"> </w:t>
      </w:r>
      <w:r>
        <w:rPr>
          <w:rFonts w:eastAsia="Times New Roman" w:cs="Times New Roman"/>
        </w:rPr>
        <w:t>τον κ. Παπαθεοδώρου.</w:t>
      </w:r>
    </w:p>
    <w:p w14:paraId="67A6CA0F" w14:textId="77777777" w:rsidR="00101048" w:rsidRDefault="00350F3C">
      <w:pPr>
        <w:spacing w:line="600" w:lineRule="auto"/>
        <w:ind w:firstLine="851"/>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 xml:space="preserve">Ευχαριστώ, κύριε Πρόεδρε. Κυρία Υπουργέ, κύριε Υπουργέ, είχα σκοπό να ξεκινήσω με ένα σχόλιο για την ημέρα σήμερα, αλλά νομίζω ότι ο χρόνος </w:t>
      </w:r>
      <w:r>
        <w:rPr>
          <w:rFonts w:eastAsia="Times New Roman"/>
          <w:bCs/>
        </w:rPr>
        <w:t>είναι</w:t>
      </w:r>
      <w:r>
        <w:rPr>
          <w:rFonts w:eastAsia="Times New Roman" w:cs="Times New Roman"/>
        </w:rPr>
        <w:t xml:space="preserve"> περιορισμένος. Απλώς να πω ότι </w:t>
      </w:r>
      <w:r>
        <w:rPr>
          <w:rFonts w:eastAsia="Times New Roman"/>
          <w:bCs/>
        </w:rPr>
        <w:t>είναι</w:t>
      </w:r>
      <w:r>
        <w:rPr>
          <w:rFonts w:eastAsia="Times New Roman" w:cs="Times New Roman"/>
        </w:rPr>
        <w:t xml:space="preserve"> χρέος της Βουλής των Ελλήνων να κατοχυρώσει </w:t>
      </w:r>
      <w:r>
        <w:rPr>
          <w:rFonts w:eastAsia="Times New Roman" w:cs="Times New Roman"/>
        </w:rPr>
        <w:t>μέσω της</w:t>
      </w:r>
      <w:r>
        <w:rPr>
          <w:rFonts w:eastAsia="Times New Roman" w:cs="Times New Roman"/>
        </w:rPr>
        <w:t xml:space="preserve"> εκπαίδευση</w:t>
      </w:r>
      <w:r>
        <w:rPr>
          <w:rFonts w:eastAsia="Times New Roman" w:cs="Times New Roman"/>
        </w:rPr>
        <w:t>ς</w:t>
      </w:r>
      <w:r>
        <w:rPr>
          <w:rFonts w:eastAsia="Times New Roman" w:cs="Times New Roman"/>
        </w:rPr>
        <w:t xml:space="preserve">, </w:t>
      </w:r>
      <w:r>
        <w:rPr>
          <w:rFonts w:eastAsia="Times New Roman" w:cs="Times New Roman"/>
        </w:rPr>
        <w:t>μέσω</w:t>
      </w:r>
      <w:r>
        <w:rPr>
          <w:rFonts w:eastAsia="Times New Roman" w:cs="Times New Roman"/>
        </w:rPr>
        <w:t xml:space="preserve"> τη</w:t>
      </w:r>
      <w:r>
        <w:rPr>
          <w:rFonts w:eastAsia="Times New Roman" w:cs="Times New Roman"/>
        </w:rPr>
        <w:t>ς</w:t>
      </w:r>
      <w:r>
        <w:rPr>
          <w:rFonts w:eastAsia="Times New Roman" w:cs="Times New Roman"/>
        </w:rPr>
        <w:t xml:space="preserve"> παιδεία</w:t>
      </w:r>
      <w:r>
        <w:rPr>
          <w:rFonts w:eastAsia="Times New Roman" w:cs="Times New Roman"/>
        </w:rPr>
        <w:t>ς</w:t>
      </w:r>
      <w:r>
        <w:rPr>
          <w:rFonts w:eastAsia="Times New Roman" w:cs="Times New Roman"/>
        </w:rPr>
        <w:t xml:space="preserve">, ότι η βία </w:t>
      </w:r>
      <w:r>
        <w:rPr>
          <w:rFonts w:eastAsia="Times New Roman" w:cs="Times New Roman"/>
        </w:rPr>
        <w:t xml:space="preserve">στο μυαλό των παιδιών </w:t>
      </w:r>
      <w:r>
        <w:rPr>
          <w:rFonts w:eastAsia="Times New Roman" w:cs="Times New Roman"/>
        </w:rPr>
        <w:t xml:space="preserve">εξαλείφεται </w:t>
      </w:r>
      <w:r>
        <w:rPr>
          <w:rFonts w:eastAsia="Times New Roman" w:cs="Times New Roman"/>
        </w:rPr>
        <w:t>από</w:t>
      </w:r>
      <w:r>
        <w:rPr>
          <w:rFonts w:eastAsia="Times New Roman" w:cs="Times New Roman"/>
        </w:rPr>
        <w:t xml:space="preserve"> την κουλτούρα, για να μην έχουμε σήμερα βία σε λεκτικό, σε σωματικό ή σε ψυχολογικό επίπεδο. </w:t>
      </w:r>
    </w:p>
    <w:p w14:paraId="67A6CA10" w14:textId="77777777" w:rsidR="00101048" w:rsidRDefault="00350F3C">
      <w:pPr>
        <w:spacing w:line="600" w:lineRule="auto"/>
        <w:ind w:firstLine="851"/>
        <w:jc w:val="both"/>
        <w:rPr>
          <w:rFonts w:eastAsia="Times New Roman" w:cs="Times New Roman"/>
        </w:rPr>
      </w:pPr>
      <w:r>
        <w:rPr>
          <w:rFonts w:eastAsia="Times New Roman" w:cs="Times New Roman"/>
        </w:rPr>
        <w:t>Για το νομοσχέδιο και τ</w:t>
      </w:r>
      <w:r>
        <w:rPr>
          <w:rFonts w:eastAsia="Times New Roman" w:cs="Times New Roman"/>
        </w:rPr>
        <w:t xml:space="preserve">ις </w:t>
      </w:r>
      <w:r>
        <w:rPr>
          <w:rFonts w:eastAsia="Times New Roman"/>
        </w:rPr>
        <w:t>τροπολογίες,</w:t>
      </w:r>
      <w:r>
        <w:rPr>
          <w:rFonts w:eastAsia="Times New Roman" w:cs="Times New Roman"/>
        </w:rPr>
        <w:t xml:space="preserve"> θα αρχίσω, κυρία Υπουργέ, με μια αναφορά στο ζήτημα της κινητικότητας, σε σχέση με ορισμένες ευαίσθητες περιοχές. Το είχαμε συζητήσει και στην </w:t>
      </w:r>
      <w:r>
        <w:rPr>
          <w:rFonts w:eastAsia="Times New Roman" w:cs="Times New Roman"/>
        </w:rPr>
        <w:t>επιτροπή</w:t>
      </w:r>
      <w:r>
        <w:rPr>
          <w:rFonts w:eastAsia="Times New Roman" w:cs="Times New Roman"/>
        </w:rPr>
        <w:t xml:space="preserve">. Δεν νομίζω ότι </w:t>
      </w:r>
      <w:r>
        <w:rPr>
          <w:rFonts w:eastAsia="Times New Roman"/>
          <w:bCs/>
        </w:rPr>
        <w:t>είναι</w:t>
      </w:r>
      <w:r>
        <w:rPr>
          <w:rFonts w:eastAsia="Times New Roman" w:cs="Times New Roman"/>
        </w:rPr>
        <w:t xml:space="preserve"> νοητό σήμερα και με τη συνταγματική επιταγή για προστασία της </w:t>
      </w:r>
      <w:proofErr w:type="spellStart"/>
      <w:r>
        <w:rPr>
          <w:rFonts w:eastAsia="Times New Roman" w:cs="Times New Roman"/>
        </w:rPr>
        <w:t>νησι</w:t>
      </w:r>
      <w:r>
        <w:rPr>
          <w:rFonts w:eastAsia="Times New Roman" w:cs="Times New Roman"/>
        </w:rPr>
        <w:t>ωτικότητας</w:t>
      </w:r>
      <w:proofErr w:type="spellEnd"/>
      <w:r>
        <w:rPr>
          <w:rFonts w:eastAsia="Times New Roman" w:cs="Times New Roman"/>
        </w:rPr>
        <w:t xml:space="preserve">, αλλά και με αυτό που ονομάζουμε ευαίσθητες περιοχές, νησιωτικές και ορεινές περιοχές, όταν υπάρχει μια </w:t>
      </w:r>
      <w:r>
        <w:rPr>
          <w:rFonts w:eastAsia="Times New Roman"/>
        </w:rPr>
        <w:t>διαδικασία</w:t>
      </w:r>
      <w:r>
        <w:rPr>
          <w:rFonts w:eastAsia="Times New Roman" w:cs="Times New Roman"/>
        </w:rPr>
        <w:t xml:space="preserve"> κινητικότητας, να μην χρειάζεται ούτε καν η απλή γνώμη, </w:t>
      </w:r>
      <w:r>
        <w:rPr>
          <w:rFonts w:eastAsia="Times New Roman" w:cs="Times New Roman"/>
          <w:bCs/>
          <w:shd w:val="clear" w:color="auto" w:fill="FFFFFF"/>
        </w:rPr>
        <w:t xml:space="preserve">παραδείγματος χάριν </w:t>
      </w:r>
      <w:r>
        <w:rPr>
          <w:rFonts w:eastAsia="Times New Roman" w:cs="Times New Roman"/>
        </w:rPr>
        <w:t>του δημάρχου ή του προϊσταμένου μιας υπηρεσίας, για να</w:t>
      </w:r>
      <w:r>
        <w:rPr>
          <w:rFonts w:eastAsia="Times New Roman" w:cs="Times New Roman"/>
        </w:rPr>
        <w:t xml:space="preserve"> εξηγήσει στην </w:t>
      </w:r>
      <w:r>
        <w:rPr>
          <w:rFonts w:eastAsia="Times New Roman" w:cs="Times New Roman"/>
        </w:rPr>
        <w:t xml:space="preserve">επιτροπή </w:t>
      </w:r>
      <w:r>
        <w:rPr>
          <w:rFonts w:eastAsia="Times New Roman" w:cs="Times New Roman"/>
        </w:rPr>
        <w:t xml:space="preserve">που θα αποφασίσει εάν οι ανάγκες του </w:t>
      </w:r>
      <w:r>
        <w:rPr>
          <w:rFonts w:eastAsia="Times New Roman"/>
          <w:bCs/>
        </w:rPr>
        <w:t>είναι</w:t>
      </w:r>
      <w:r>
        <w:rPr>
          <w:rFonts w:eastAsia="Times New Roman" w:cs="Times New Roman"/>
        </w:rPr>
        <w:t xml:space="preserve"> ανελαστικές και να συμπεριληφθεί αυτό τελικά στο σκεπτικό της απόφασης για τη μετάταξη ή την απόσπαση του υπαλλήλου. </w:t>
      </w:r>
    </w:p>
    <w:p w14:paraId="67A6CA11" w14:textId="77777777" w:rsidR="00101048" w:rsidRDefault="00350F3C">
      <w:pPr>
        <w:spacing w:line="600" w:lineRule="auto"/>
        <w:ind w:firstLine="851"/>
        <w:jc w:val="both"/>
        <w:rPr>
          <w:rFonts w:eastAsia="Times New Roman" w:cs="Times New Roman"/>
        </w:rPr>
      </w:pPr>
      <w:r>
        <w:rPr>
          <w:rFonts w:eastAsia="Times New Roman" w:cs="Times New Roman"/>
        </w:rPr>
        <w:t>Γιατί το λέω αυτό; Δεν χρειάζεται εδώ να υπάρξει και οπωσδήποτε δεν μπο</w:t>
      </w:r>
      <w:r>
        <w:rPr>
          <w:rFonts w:eastAsia="Times New Roman" w:cs="Times New Roman"/>
        </w:rPr>
        <w:t xml:space="preserve">ρεί να υπάρξει αποφασιστική γνώμη ή δέσμια γνώμη, αλλά απλή γνώμη ενός υπηρεσιακού παράγοντα στον Ερύμανθο ή ενός δημάρχου στην Τήλο ή στην Κάσο, όπως αναφέρθηκε, για το εάν θα πρέπει να μετακινηθούν εκείνη τη στιγμή οι υπάλληλοι της υπηρεσίας, στην οποία </w:t>
      </w:r>
      <w:r>
        <w:rPr>
          <w:rFonts w:eastAsia="Times New Roman"/>
          <w:bCs/>
        </w:rPr>
        <w:t>έχει</w:t>
      </w:r>
      <w:r>
        <w:rPr>
          <w:rFonts w:eastAsia="Times New Roman" w:cs="Times New Roman"/>
        </w:rPr>
        <w:t xml:space="preserve"> την αρμοδιότητα, νομίζω ότι και λογικό </w:t>
      </w:r>
      <w:r>
        <w:rPr>
          <w:rFonts w:eastAsia="Times New Roman"/>
          <w:bCs/>
        </w:rPr>
        <w:t>είναι</w:t>
      </w:r>
      <w:r>
        <w:rPr>
          <w:rFonts w:eastAsia="Times New Roman" w:cs="Times New Roman"/>
        </w:rPr>
        <w:t xml:space="preserve"> αλλά και αναγκαίο </w:t>
      </w:r>
      <w:r>
        <w:rPr>
          <w:rFonts w:eastAsia="Times New Roman"/>
          <w:bCs/>
        </w:rPr>
        <w:t>είναι</w:t>
      </w:r>
      <w:r>
        <w:rPr>
          <w:rFonts w:eastAsia="Times New Roman" w:cs="Times New Roman"/>
        </w:rPr>
        <w:t xml:space="preserve"> για την προστασία και των αναγκών της υπηρεσίας και, </w:t>
      </w:r>
      <w:r>
        <w:rPr>
          <w:rFonts w:eastAsia="Times New Roman"/>
          <w:bCs/>
          <w:shd w:val="clear" w:color="auto" w:fill="FFFFFF"/>
        </w:rPr>
        <w:t>βεβαίως, για</w:t>
      </w:r>
      <w:r>
        <w:rPr>
          <w:rFonts w:eastAsia="Times New Roman" w:cs="Times New Roman"/>
        </w:rPr>
        <w:t xml:space="preserve"> τη διευκόλυνση του υπαλλήλου στο πλαίσιο της εθελούσιας κινητικότητας. </w:t>
      </w:r>
    </w:p>
    <w:p w14:paraId="67A6CA12" w14:textId="77777777" w:rsidR="00101048" w:rsidRDefault="00350F3C">
      <w:pPr>
        <w:spacing w:line="600" w:lineRule="auto"/>
        <w:ind w:firstLine="851"/>
        <w:jc w:val="both"/>
        <w:rPr>
          <w:rFonts w:eastAsia="Times New Roman" w:cs="Times New Roman"/>
        </w:rPr>
      </w:pPr>
      <w:r>
        <w:rPr>
          <w:rFonts w:eastAsia="Times New Roman" w:cs="Times New Roman"/>
        </w:rPr>
        <w:t xml:space="preserve">Το λέω αυτό, γιατί η πρόσθεση τριών λέξεων, </w:t>
      </w:r>
      <w:r>
        <w:rPr>
          <w:rFonts w:eastAsia="Times New Roman" w:cs="Times New Roman"/>
        </w:rPr>
        <w:t xml:space="preserve">επικαλούμενοι τη συνταγματική επιταγή ότι σε ευαίσθητες περιοχές -ορεινές και νησιωτικές- χρειάζεται η έκφραση γνώμης του αρμόδιου υπηρεσιακού παράγοντα, είτε </w:t>
      </w:r>
      <w:r>
        <w:rPr>
          <w:rFonts w:eastAsia="Times New Roman"/>
          <w:bCs/>
        </w:rPr>
        <w:t>είναι</w:t>
      </w:r>
      <w:r>
        <w:rPr>
          <w:rFonts w:eastAsia="Times New Roman" w:cs="Times New Roman"/>
        </w:rPr>
        <w:t xml:space="preserve"> ο δήμαρχος αυτός είτε </w:t>
      </w:r>
      <w:r>
        <w:rPr>
          <w:rFonts w:eastAsia="Times New Roman"/>
          <w:bCs/>
        </w:rPr>
        <w:t>είναι</w:t>
      </w:r>
      <w:r>
        <w:rPr>
          <w:rFonts w:eastAsia="Times New Roman" w:cs="Times New Roman"/>
        </w:rPr>
        <w:t xml:space="preserve"> ο προϊστάμενος, νομίζω ότι θα καθοδηγήσει την </w:t>
      </w:r>
      <w:r>
        <w:rPr>
          <w:rFonts w:eastAsia="Times New Roman" w:cs="Times New Roman"/>
        </w:rPr>
        <w:t xml:space="preserve">επιτροπή </w:t>
      </w:r>
      <w:r>
        <w:rPr>
          <w:rFonts w:eastAsia="Times New Roman" w:cs="Times New Roman"/>
        </w:rPr>
        <w:t>και ως π</w:t>
      </w:r>
      <w:r>
        <w:rPr>
          <w:rFonts w:eastAsia="Times New Roman" w:cs="Times New Roman"/>
        </w:rPr>
        <w:t xml:space="preserve">ρος το περιεχόμενο και τις ανάγκες της υπηρεσίας, αλλά και τη δυνατότητα την οποία πρέπει να </w:t>
      </w:r>
      <w:r>
        <w:rPr>
          <w:rFonts w:eastAsia="Times New Roman"/>
          <w:bCs/>
        </w:rPr>
        <w:t>έχει</w:t>
      </w:r>
      <w:r>
        <w:rPr>
          <w:rFonts w:eastAsia="Times New Roman" w:cs="Times New Roman"/>
        </w:rPr>
        <w:t xml:space="preserve"> ο υπάλληλος να μετακινηθεί, εάν αυτό </w:t>
      </w:r>
      <w:r>
        <w:rPr>
          <w:rFonts w:eastAsia="Times New Roman"/>
          <w:bCs/>
        </w:rPr>
        <w:t>είναι</w:t>
      </w:r>
      <w:r>
        <w:rPr>
          <w:rFonts w:eastAsia="Times New Roman" w:cs="Times New Roman"/>
        </w:rPr>
        <w:t xml:space="preserve"> δυνατό κάθε φορά. </w:t>
      </w:r>
    </w:p>
    <w:p w14:paraId="67A6CA13" w14:textId="77777777" w:rsidR="00101048" w:rsidRDefault="00350F3C">
      <w:pPr>
        <w:spacing w:line="600" w:lineRule="auto"/>
        <w:ind w:firstLine="851"/>
        <w:jc w:val="both"/>
        <w:rPr>
          <w:rFonts w:eastAsia="Times New Roman" w:cs="Times New Roman"/>
        </w:rPr>
      </w:pPr>
      <w:r>
        <w:rPr>
          <w:rFonts w:eastAsia="Times New Roman" w:cs="Times New Roman"/>
        </w:rPr>
        <w:t xml:space="preserve">Το δεύτερο </w:t>
      </w:r>
      <w:r>
        <w:rPr>
          <w:rFonts w:eastAsia="Times New Roman"/>
          <w:bCs/>
        </w:rPr>
        <w:t>είναι</w:t>
      </w:r>
      <w:r>
        <w:rPr>
          <w:rFonts w:eastAsia="Times New Roman" w:cs="Times New Roman"/>
        </w:rPr>
        <w:t xml:space="preserve"> στο </w:t>
      </w:r>
      <w:r>
        <w:rPr>
          <w:rFonts w:eastAsia="Times New Roman"/>
        </w:rPr>
        <w:t>άρθρο</w:t>
      </w:r>
      <w:r>
        <w:rPr>
          <w:rFonts w:eastAsia="Times New Roman" w:cs="Times New Roman"/>
        </w:rPr>
        <w:t xml:space="preserve"> 16, κυρία Υπουργέ. Το </w:t>
      </w:r>
      <w:r>
        <w:rPr>
          <w:rFonts w:eastAsia="Times New Roman"/>
        </w:rPr>
        <w:t>άρθρο</w:t>
      </w:r>
      <w:r>
        <w:rPr>
          <w:rFonts w:eastAsia="Times New Roman" w:cs="Times New Roman"/>
        </w:rPr>
        <w:t xml:space="preserve"> 16 το ξανασυζητήσαμε, γιατί την ΕΕΛΛΑΚ τη</w:t>
      </w:r>
      <w:r>
        <w:rPr>
          <w:rFonts w:eastAsia="Times New Roman" w:cs="Times New Roman"/>
        </w:rPr>
        <w:t xml:space="preserve">ν είχαμε καλέσει στην </w:t>
      </w:r>
      <w:r>
        <w:rPr>
          <w:rFonts w:eastAsia="Times New Roman" w:cs="Times New Roman"/>
        </w:rPr>
        <w:t>επιτροπή</w:t>
      </w:r>
      <w:r>
        <w:rPr>
          <w:rFonts w:eastAsia="Times New Roman" w:cs="Times New Roman"/>
        </w:rPr>
        <w:t xml:space="preserve">. Πράγματι, έκανε μια πολύ τεκμηριωμένη πρόταση. Κοιτάξτε, </w:t>
      </w:r>
      <w:r>
        <w:rPr>
          <w:rFonts w:eastAsia="Times New Roman" w:cs="Times New Roman"/>
          <w:bCs/>
          <w:shd w:val="clear" w:color="auto" w:fill="FFFFFF"/>
        </w:rPr>
        <w:t>όμως,</w:t>
      </w:r>
      <w:r>
        <w:rPr>
          <w:rFonts w:eastAsia="Times New Roman" w:cs="Times New Roman"/>
        </w:rPr>
        <w:t xml:space="preserve"> αυτή η τεκμηριωμένη πρόταση, που </w:t>
      </w:r>
      <w:r>
        <w:rPr>
          <w:rFonts w:eastAsia="Times New Roman"/>
          <w:bCs/>
        </w:rPr>
        <w:t>είναι</w:t>
      </w:r>
      <w:r>
        <w:rPr>
          <w:rFonts w:eastAsia="Times New Roman" w:cs="Times New Roman"/>
        </w:rPr>
        <w:t xml:space="preserve"> πολύ τεχνική -σας το αναγνωρίζω έτσι όπως το είπατε προηγουμένως- </w:t>
      </w:r>
      <w:r>
        <w:rPr>
          <w:rFonts w:eastAsia="Times New Roman"/>
          <w:bCs/>
        </w:rPr>
        <w:t>έχει</w:t>
      </w:r>
      <w:r>
        <w:rPr>
          <w:rFonts w:eastAsia="Times New Roman" w:cs="Times New Roman"/>
        </w:rPr>
        <w:t xml:space="preserve"> δύο βασικά στοιχεία: Να συνδέσουμε κάθε υπηρεσιακή μονάδα με έναν μοναδικό αριθμό αναγνώρισης –αυτό θα μπορούσατε να το γράψετε μέσα- και με αυτό να συνδεθεί το ΑΦΜ του κάθε υπαλλήλου. </w:t>
      </w:r>
    </w:p>
    <w:p w14:paraId="67A6CA14" w14:textId="77777777" w:rsidR="00101048" w:rsidRDefault="00350F3C">
      <w:pPr>
        <w:spacing w:line="600" w:lineRule="auto"/>
        <w:ind w:firstLine="720"/>
        <w:jc w:val="both"/>
        <w:rPr>
          <w:rFonts w:eastAsia="Times New Roman" w:cs="Times New Roman"/>
        </w:rPr>
      </w:pPr>
      <w:r>
        <w:rPr>
          <w:rFonts w:eastAsia="Times New Roman" w:cs="Times New Roman"/>
          <w:b/>
        </w:rPr>
        <w:t>ΟΛΓΑ ΓΕΡΟΒΑΣΙΛΗ (Υπουργ</w:t>
      </w:r>
      <w:r>
        <w:rPr>
          <w:rFonts w:eastAsia="Times New Roman" w:cs="Times New Roman"/>
          <w:b/>
        </w:rPr>
        <w:t>ός</w:t>
      </w:r>
      <w:r>
        <w:rPr>
          <w:rFonts w:eastAsia="Times New Roman" w:cs="Times New Roman"/>
          <w:b/>
        </w:rPr>
        <w:t xml:space="preserve"> Διοικητικής Ανασυγκρότησης): </w:t>
      </w:r>
      <w:r>
        <w:rPr>
          <w:rFonts w:eastAsia="Times New Roman" w:cs="Times New Roman"/>
        </w:rPr>
        <w:t xml:space="preserve">Μα αυτό </w:t>
      </w:r>
      <w:r>
        <w:rPr>
          <w:rFonts w:eastAsia="Times New Roman"/>
          <w:bCs/>
        </w:rPr>
        <w:t>έχει</w:t>
      </w:r>
      <w:r>
        <w:rPr>
          <w:rFonts w:eastAsia="Times New Roman" w:cs="Times New Roman"/>
        </w:rPr>
        <w:t xml:space="preserve"> γ</w:t>
      </w:r>
      <w:r>
        <w:rPr>
          <w:rFonts w:eastAsia="Times New Roman" w:cs="Times New Roman"/>
        </w:rPr>
        <w:t xml:space="preserve">ίνει. </w:t>
      </w:r>
    </w:p>
    <w:p w14:paraId="67A6CA15" w14:textId="77777777" w:rsidR="00101048" w:rsidRDefault="00350F3C">
      <w:pPr>
        <w:spacing w:line="600" w:lineRule="auto"/>
        <w:ind w:firstLine="851"/>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 xml:space="preserve">Από εκεί και πέρα, αυτό θα διευκόλυνε την άμεση κατάρτιση των οργανογραμμάτων. Γιατί δεν είμαστε ενάντια στο ψηφιακό οργανόγραμμα, προς Θεού! Αυτό το οποίο λέμε </w:t>
      </w:r>
      <w:r>
        <w:rPr>
          <w:rFonts w:eastAsia="Times New Roman"/>
          <w:bCs/>
        </w:rPr>
        <w:t>είναι</w:t>
      </w:r>
      <w:r>
        <w:rPr>
          <w:rFonts w:eastAsia="Times New Roman" w:cs="Times New Roman"/>
        </w:rPr>
        <w:t xml:space="preserve"> ότι θα πρέπει να υπάρξει μετά από τις αξιολογήσεις και τα π</w:t>
      </w:r>
      <w:r>
        <w:rPr>
          <w:rFonts w:eastAsia="Times New Roman" w:cs="Times New Roman"/>
        </w:rPr>
        <w:t xml:space="preserve">εριγράμματα των θέσεων εργασίας, μια </w:t>
      </w:r>
      <w:r>
        <w:rPr>
          <w:rFonts w:eastAsia="Times New Roman"/>
        </w:rPr>
        <w:t>διαδικασία</w:t>
      </w:r>
      <w:r>
        <w:rPr>
          <w:rFonts w:eastAsia="Times New Roman" w:cs="Times New Roman"/>
        </w:rPr>
        <w:t xml:space="preserve"> άμεσης σύστασης του ψηφιακού οργανογράμματος, γιατί χωρίς αυτό ο νόμος δεν εφαρμόζεται. Και δεν εφαρμόζεται όχι μόνο…</w:t>
      </w:r>
    </w:p>
    <w:p w14:paraId="67A6CA16" w14:textId="77777777" w:rsidR="00101048" w:rsidRDefault="00350F3C">
      <w:pPr>
        <w:spacing w:line="600" w:lineRule="auto"/>
        <w:ind w:firstLine="851"/>
        <w:jc w:val="both"/>
        <w:rPr>
          <w:rFonts w:eastAsia="Times New Roman" w:cs="Times New Roman"/>
        </w:rPr>
      </w:pPr>
      <w:r>
        <w:rPr>
          <w:rFonts w:eastAsia="Times New Roman" w:cs="Times New Roman"/>
          <w:b/>
        </w:rPr>
        <w:t>ΧΡΙΣΤΟΦΟΡΟΣ ΒΕΡΝΑΡΔΑΚΗΣ (Υπουργός Επικρατείας):</w:t>
      </w:r>
      <w:r>
        <w:rPr>
          <w:rFonts w:eastAsia="Times New Roman" w:cs="Times New Roman"/>
        </w:rPr>
        <w:t xml:space="preserve"> Κύριε Παπαθεοδώρου, υπάρχει η Ενιαία Αρχή </w:t>
      </w:r>
      <w:r>
        <w:rPr>
          <w:rFonts w:eastAsia="Times New Roman" w:cs="Times New Roman"/>
        </w:rPr>
        <w:t xml:space="preserve">Πληρωμών, η οποία </w:t>
      </w:r>
      <w:r>
        <w:rPr>
          <w:rFonts w:eastAsia="Times New Roman"/>
          <w:bCs/>
        </w:rPr>
        <w:t>είναι</w:t>
      </w:r>
      <w:r>
        <w:rPr>
          <w:rFonts w:eastAsia="Times New Roman" w:cs="Times New Roman"/>
        </w:rPr>
        <w:t xml:space="preserve"> η ίδια η βάση.  </w:t>
      </w:r>
    </w:p>
    <w:p w14:paraId="67A6CA17" w14:textId="77777777" w:rsidR="00101048" w:rsidRDefault="00350F3C">
      <w:pPr>
        <w:spacing w:line="600" w:lineRule="auto"/>
        <w:ind w:firstLine="851"/>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 xml:space="preserve">Λοιπόν, κύριε Υπουργέ, δεν ήθελα να το θίξω, αλλά θα σας παρότρυνα να </w:t>
      </w:r>
      <w:proofErr w:type="spellStart"/>
      <w:r>
        <w:rPr>
          <w:rFonts w:eastAsia="Times New Roman" w:cs="Times New Roman"/>
        </w:rPr>
        <w:t>καθήσετε</w:t>
      </w:r>
      <w:proofErr w:type="spellEnd"/>
      <w:r>
        <w:rPr>
          <w:rFonts w:eastAsia="Times New Roman" w:cs="Times New Roman"/>
        </w:rPr>
        <w:t xml:space="preserve"> </w:t>
      </w:r>
      <w:r>
        <w:rPr>
          <w:rFonts w:eastAsia="Times New Roman" w:cs="Times New Roman"/>
        </w:rPr>
        <w:t xml:space="preserve">να διαβάσετε λίγο τον Κανονισμό. </w:t>
      </w:r>
    </w:p>
    <w:p w14:paraId="67A6CA18" w14:textId="77777777" w:rsidR="00101048" w:rsidRDefault="00350F3C">
      <w:pPr>
        <w:spacing w:line="600" w:lineRule="auto"/>
        <w:ind w:firstLine="851"/>
        <w:jc w:val="both"/>
        <w:rPr>
          <w:rFonts w:eastAsia="Times New Roman" w:cs="Times New Roman"/>
          <w:b/>
        </w:rPr>
      </w:pPr>
      <w:r>
        <w:rPr>
          <w:rFonts w:eastAsia="Times New Roman" w:cs="Times New Roman"/>
          <w:b/>
        </w:rPr>
        <w:t xml:space="preserve">ΚΩΝΣΤΑΝΤΙΝΟΣ ΤΖΑΒΑΡΑΣ: </w:t>
      </w:r>
      <w:r>
        <w:rPr>
          <w:rFonts w:eastAsia="Times New Roman" w:cs="Times New Roman"/>
        </w:rPr>
        <w:t xml:space="preserve">Δεν </w:t>
      </w:r>
      <w:r>
        <w:rPr>
          <w:rFonts w:eastAsia="Times New Roman"/>
          <w:bCs/>
        </w:rPr>
        <w:t>έχει</w:t>
      </w:r>
      <w:r>
        <w:rPr>
          <w:rFonts w:eastAsia="Times New Roman" w:cs="Times New Roman"/>
        </w:rPr>
        <w:t xml:space="preserve"> </w:t>
      </w:r>
      <w:r>
        <w:rPr>
          <w:rFonts w:eastAsia="Times New Roman" w:cs="Times New Roman"/>
          <w:bCs/>
          <w:shd w:val="clear" w:color="auto" w:fill="FFFFFF"/>
        </w:rPr>
        <w:t>δικαίωμα</w:t>
      </w:r>
      <w:r>
        <w:rPr>
          <w:rFonts w:eastAsia="Times New Roman" w:cs="Times New Roman"/>
        </w:rPr>
        <w:t xml:space="preserve"> να μιλάει ο κύριος.</w:t>
      </w:r>
    </w:p>
    <w:p w14:paraId="67A6CA19" w14:textId="77777777" w:rsidR="00101048" w:rsidRDefault="00350F3C">
      <w:pPr>
        <w:spacing w:line="600" w:lineRule="auto"/>
        <w:ind w:firstLine="851"/>
        <w:jc w:val="both"/>
        <w:rPr>
          <w:rFonts w:eastAsia="Times New Roman"/>
          <w:b/>
          <w:bCs/>
        </w:rPr>
      </w:pPr>
      <w:r>
        <w:rPr>
          <w:rFonts w:eastAsia="Times New Roman" w:cs="Times New Roman"/>
          <w:b/>
        </w:rPr>
        <w:t>ΘΕΟΔΩΡΟΣ ΠΑΠΑΘΕΟΔΩ</w:t>
      </w:r>
      <w:r>
        <w:rPr>
          <w:rFonts w:eastAsia="Times New Roman" w:cs="Times New Roman"/>
          <w:b/>
        </w:rPr>
        <w:t xml:space="preserve">ΡΟΥ: </w:t>
      </w:r>
      <w:r>
        <w:rPr>
          <w:rFonts w:eastAsia="Times New Roman" w:cs="Times New Roman"/>
        </w:rPr>
        <w:t>Και σας το λέω αυτό, αφού δεν σας το λέει ο κύριος Πρόεδρος, που νομίζω ότι ήταν έτοιμος να σας το πει. Πρώτον, προηγουμένως…</w:t>
      </w:r>
    </w:p>
    <w:p w14:paraId="67A6CA1A" w14:textId="77777777" w:rsidR="00101048" w:rsidRDefault="00350F3C">
      <w:pPr>
        <w:spacing w:line="600" w:lineRule="auto"/>
        <w:ind w:firstLine="851"/>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Παπαθεοδώρου, δεν ήθελα να σας διακόψω.</w:t>
      </w:r>
    </w:p>
    <w:p w14:paraId="67A6CA1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Με διέκοψε ο κύριος Υπ</w:t>
      </w:r>
      <w:r>
        <w:rPr>
          <w:rFonts w:eastAsia="Times New Roman" w:cs="Times New Roman"/>
          <w:szCs w:val="24"/>
        </w:rPr>
        <w:t>ουργός.</w:t>
      </w:r>
    </w:p>
    <w:p w14:paraId="67A6CA1C" w14:textId="77777777" w:rsidR="00101048" w:rsidRDefault="00350F3C">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Σας διέκοψε ο κύριος Υπουργός. Κι επειδή η κυρία Υπουργός είχε διακόψει προηγουμένως τον κ. Δαβάκη, ο οποίος δέχθηκε τη διακοπή προκειμένου η Υπουργός να δώσει κάποιες διευκρινίσεις σε ερωτήματά του, γι’ αυτό κι εγ</w:t>
      </w:r>
      <w:r>
        <w:rPr>
          <w:rFonts w:eastAsia="Times New Roman"/>
          <w:bCs/>
        </w:rPr>
        <w:t>ώ άφησα τον Υπουργό, μήπως διευκόλυνε και το δικό σας σκεπτικό.</w:t>
      </w:r>
    </w:p>
    <w:p w14:paraId="67A6CA1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Κατανοητό. Κύριε Πρόεδρε, πραγματικά να σας πω ότι δεν απηύθυνα ερώτηση στον κύριο Υπουργό.</w:t>
      </w:r>
    </w:p>
    <w:p w14:paraId="67A6CA1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Ναι, αλλά απευθυνθήκατε σε αυτόν. </w:t>
      </w:r>
    </w:p>
    <w:p w14:paraId="67A6CA1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Θα του απευθύνω μετά μια ερώτηση, μιας και είχε την καλοσύνη, εκτός από τις τροπολογίες, να τοποθετηθεί και επί του νόμου. Γι’ αυτό σας είπα να διαβάσετε τον Κανονισμό.</w:t>
      </w:r>
    </w:p>
    <w:p w14:paraId="67A6CA20" w14:textId="77777777" w:rsidR="00101048" w:rsidRDefault="00350F3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7A6CA2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Όχι μόνο δεν είχατε το δικαίωμα κοινοβουλευτικά να το κάνετε, κύριε Υπουργέ, αλλά και το ελάχιστο κοινοβουλευτικό τακτ θα έπρεπε να σας είχε οδηγήσει στο να το αποφύγετε. Αυτό, όμως, δεν είναι δική μου δουλειά.</w:t>
      </w:r>
    </w:p>
    <w:p w14:paraId="67A6CA2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Αυτό, λοιπόν, που σας λέω είναι το εξής: Σχετ</w:t>
      </w:r>
      <w:r>
        <w:rPr>
          <w:rFonts w:eastAsia="Times New Roman" w:cs="Times New Roman"/>
          <w:szCs w:val="24"/>
        </w:rPr>
        <w:t xml:space="preserve">ικά με το άρθρο 16, μπορούμε να προχωρήσουμε σε μια άμεση κατάρτιση του μητρώου. Χωρίς το μητρώο δεν μπορούμε να προχωρήσουμε στο ψηφιακό οργανόγραμμα. Και αν δεν γίνει το ψηφιακό οργανόγραμμα, δεν έχουμε ούτε μετατάξεις ούτε αποσπάσεις ούτε κινητικότητα. </w:t>
      </w:r>
      <w:r>
        <w:rPr>
          <w:rFonts w:eastAsia="Times New Roman" w:cs="Times New Roman"/>
          <w:szCs w:val="24"/>
        </w:rPr>
        <w:t>Και βεβαίως, δεν το έχουμε έως την 30</w:t>
      </w:r>
      <w:r>
        <w:rPr>
          <w:rFonts w:eastAsia="Times New Roman" w:cs="Times New Roman"/>
          <w:szCs w:val="24"/>
          <w:vertAlign w:val="superscript"/>
        </w:rPr>
        <w:t>η</w:t>
      </w:r>
      <w:r>
        <w:rPr>
          <w:rFonts w:eastAsia="Times New Roman" w:cs="Times New Roman"/>
          <w:szCs w:val="24"/>
        </w:rPr>
        <w:t xml:space="preserve"> Απριλίου.</w:t>
      </w:r>
    </w:p>
    <w:p w14:paraId="67A6CA2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Κυρία Υπουργέ, να υπενθυμίσω το αίτημα πολλών υπαλλήλων για την ημερομηνία της 15</w:t>
      </w:r>
      <w:r>
        <w:rPr>
          <w:rFonts w:eastAsia="Times New Roman" w:cs="Times New Roman"/>
          <w:szCs w:val="24"/>
          <w:vertAlign w:val="superscript"/>
        </w:rPr>
        <w:t>ης</w:t>
      </w:r>
      <w:r>
        <w:rPr>
          <w:rFonts w:eastAsia="Times New Roman" w:cs="Times New Roman"/>
          <w:szCs w:val="24"/>
        </w:rPr>
        <w:t xml:space="preserve"> Απριλίου 2017. Είναι αδύνατο να τη σεβαστεί το δημόσιο, γιατί, όπως σας είπα, είναι Μεγάλο Σάββατο, αλλά και, επίσης, θα γυ</w:t>
      </w:r>
      <w:r>
        <w:rPr>
          <w:rFonts w:eastAsia="Times New Roman" w:cs="Times New Roman"/>
          <w:szCs w:val="24"/>
        </w:rPr>
        <w:t>ρίσουν στην προηγούμενη υπηρεσία μια σειρά από εργαζόμενους, οι οποίοι βρίσκονται ενδεχομένως σε άλλες πόλεις και θα πρέπει να αλλάξουν οικογενειακή ζωή, όπως, επίσης, και μια σειρά από άλλες, αν θέλετε, υπαλληλικές ή προσωπικές καταστάσεις. Κοιτάξτε το, γ</w:t>
      </w:r>
      <w:r>
        <w:rPr>
          <w:rFonts w:eastAsia="Times New Roman" w:cs="Times New Roman"/>
          <w:szCs w:val="24"/>
        </w:rPr>
        <w:t xml:space="preserve">ιατί δεν είναι τίποτα. </w:t>
      </w:r>
    </w:p>
    <w:p w14:paraId="67A6CA2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να πάει 30 Ιουνίου νομίζω ότι θα βοηθήσει αυτούς τους ανθρώπους, οι οποίοι, ούτως ή άλλως, είτε θα έχουν απορριφθεί είτε δεν θα μπορούν να κρατήσουν την απόσπασή τους και θα γυρίσουν στις προηγούμενες υπηρεσίες. Δεν αλλάζει τίποτ</w:t>
      </w:r>
      <w:r>
        <w:rPr>
          <w:rFonts w:eastAsia="Times New Roman" w:cs="Times New Roman"/>
          <w:szCs w:val="24"/>
        </w:rPr>
        <w:t>α επί της ουσίας, μια ημερομηνία είναι. Κοιτάξτε το. Νομίζω ότι μπορούμε να το κάνουμε.</w:t>
      </w:r>
    </w:p>
    <w:p w14:paraId="67A6CA2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Σε αυτό το πλαίσιο, εκφράζουμε την ικανοποίησή μας για τη νομοτεχνική βελτίωση του άρθρου 24. Είναι ορθό, αναγκαίο και ορθολογικό και πραγματικά θα το στηρίξουμε κι εμε</w:t>
      </w:r>
      <w:r>
        <w:rPr>
          <w:rFonts w:eastAsia="Times New Roman" w:cs="Times New Roman"/>
          <w:szCs w:val="24"/>
        </w:rPr>
        <w:t xml:space="preserve">ίς. </w:t>
      </w:r>
    </w:p>
    <w:p w14:paraId="67A6CA2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Δυο λόγια για τις τροπολογίες. Υπάρχουν δυο τροπολογίες τις οποίες συνυπογράφει ο κ. Βερναρδάκης. Η πρώτη τροπολογία αναφέρεται στην περίπτωση που δεν είναι δυνατή η μεταφορά της πίστωσης από την υπηρεσία του υπαλλήλου στην υπηρεσία όπου έχει αποσπαστ</w:t>
      </w:r>
      <w:r>
        <w:rPr>
          <w:rFonts w:eastAsia="Times New Roman" w:cs="Times New Roman"/>
          <w:szCs w:val="24"/>
        </w:rPr>
        <w:t xml:space="preserve">εί. </w:t>
      </w:r>
    </w:p>
    <w:p w14:paraId="67A6CA2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Εφόσον δεν είναι εφικτή η μεταφορά πιστώσεων από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 xml:space="preserve">κυβέρνησης </w:t>
      </w:r>
      <w:r>
        <w:rPr>
          <w:rFonts w:eastAsia="Times New Roman" w:cs="Times New Roman"/>
          <w:szCs w:val="24"/>
        </w:rPr>
        <w:t>–ήταν ο νόμος του 2013-, η καταβολή των πάσης φύσεως αποδοχών και επιδομάτων της οργανικής τους θέσης βαρύνει τον φορέα από τον οποίο έχουν αποσπαστεί, πλην εκείνων που συν</w:t>
      </w:r>
      <w:r>
        <w:rPr>
          <w:rFonts w:eastAsia="Times New Roman" w:cs="Times New Roman"/>
          <w:szCs w:val="24"/>
        </w:rPr>
        <w:t>δέονται με την άσκηση καθηκόντων τους στον χώρο και τη θέση που δικαιολογεί τη καταβολή τους. Οπότε καταβάλλονται από τη Γενική Γραμματεία Συντονισμού.</w:t>
      </w:r>
    </w:p>
    <w:p w14:paraId="67A6CA2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Αυτή είναι η τροπολογία που φέρνει ο κύριος Υπουργός. Εκ πρώτης άποψης, δεν βλέπω γιατί θα λέγαμε όχι σε</w:t>
      </w:r>
      <w:r>
        <w:rPr>
          <w:rFonts w:eastAsia="Times New Roman" w:cs="Times New Roman"/>
          <w:szCs w:val="24"/>
        </w:rPr>
        <w:t xml:space="preserve"> μια τέτοια τροπολογία, όταν η θέση έχει μεγαλύτερη, αν θέλετε, αμοιβή από την προηγούμενη και κάποιος θα πρέπει να καλύψει αυτή τη διαδικασία.</w:t>
      </w:r>
    </w:p>
    <w:p w14:paraId="67A6CA2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Κοιτάξτε, όμως, να δείτε, γιατί εδώ αρχίζουν οι πονηριές, κύριοι συνάδελφοι. Αυτή η τροπολογία έπρεπε να είχε συ</w:t>
      </w:r>
      <w:r>
        <w:rPr>
          <w:rFonts w:eastAsia="Times New Roman" w:cs="Times New Roman"/>
          <w:szCs w:val="24"/>
        </w:rPr>
        <w:t>νοδευτεί από την υπουργική τροπολογία με γενικό αριθμό 764. Σύμφωνα με αυτή την τροπολογία, οι προϊστάμενοι των λοιπών οργανικών μονάδων της Γενικής Γραμματείας Συντονισμού επιλέγονται μεταξύ των υπαλλήλων της Γενικής Γραμματείας Συντονισμού, περιλαμβανομέ</w:t>
      </w:r>
      <w:r>
        <w:rPr>
          <w:rFonts w:eastAsia="Times New Roman" w:cs="Times New Roman"/>
          <w:szCs w:val="24"/>
        </w:rPr>
        <w:t xml:space="preserve">νων και όσων υπηρετούν με απόσπαση, οι οποίοι έχουν βαθμό Α΄ και είναι απόφοιτοι της Εθνικής Σχολής Δημόσιας Διοίκησης του Κέντρου Δημόσιας Διοίκησης ή διαθέτουν διδακτορικό δίπλωμα ή μεταπτυχιακό τίτλο σπουδών ετήσιας τουλάχιστον διάρκειας. </w:t>
      </w:r>
    </w:p>
    <w:p w14:paraId="67A6CA2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Αυτό το οποίο</w:t>
      </w:r>
      <w:r>
        <w:rPr>
          <w:rFonts w:eastAsia="Times New Roman" w:cs="Times New Roman"/>
          <w:szCs w:val="24"/>
        </w:rPr>
        <w:t xml:space="preserve"> θέλετε να κάνετε, κύριε Υπουργέ, είναι αποσπάσεις στη Γενική Γραμματεία Συντονισμού, οι οποίες θα είναι κατ’ επιλογήν, όπως το έχετε κάνει μέχρι τώρα, και ταυτόχρονα, να συνδεθούν με τις νέες αμοιβές. Γιατί δεν το βάζετε μαζί; Γιατί δεν συνδέονται αυτές ο</w:t>
      </w:r>
      <w:r>
        <w:rPr>
          <w:rFonts w:eastAsia="Times New Roman" w:cs="Times New Roman"/>
          <w:szCs w:val="24"/>
        </w:rPr>
        <w:t xml:space="preserve">ι δύο τροπολογίες σε ένα κείμενο και τις φέρνετε σε δύο; Η απάντηση είναι ευνόητη. </w:t>
      </w:r>
    </w:p>
    <w:p w14:paraId="67A6CA2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Τη σπάτε σε δύο τροπολογίες, έτσι ώστε από τη μια πλευρά, να χρησιμοποιηθεί -όπως έχετε το δικαίωμα- για να φέρετε τον πληθυσμό σε υπαλλήλους που θέλετε στη Γενική Γραμματε</w:t>
      </w:r>
      <w:r>
        <w:rPr>
          <w:rFonts w:eastAsia="Times New Roman" w:cs="Times New Roman"/>
          <w:szCs w:val="24"/>
        </w:rPr>
        <w:t xml:space="preserve">ία Συντονισμού και από την άλλη, πάρα πολύ απλά για να αλλάξετε τη μισθολογική κατάταξη αυτών των υπαλλήλων. Δεν έχουμε κανένα λόγο να στηρίξουμε κάτι τέτοιο. </w:t>
      </w:r>
    </w:p>
    <w:p w14:paraId="67A6CA2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7A6CA2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Παπαθεοδώρου.</w:t>
      </w:r>
    </w:p>
    <w:p w14:paraId="67A6CA2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ει η ειδική αγορήτρια του Κομμουνιστικού Κόμματος</w:t>
      </w:r>
      <w:r>
        <w:rPr>
          <w:rFonts w:eastAsia="Times New Roman" w:cs="Times New Roman"/>
          <w:szCs w:val="24"/>
        </w:rPr>
        <w:t xml:space="preserve"> Ελλάδας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w:t>
      </w:r>
    </w:p>
    <w:p w14:paraId="67A6CA2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Η σημερινή μέρα, ναι, είναι μέρα κατά της βίας των γυναικών. Είναι κοινωνικό φαινόμενο, με συγκεκριμένες αιτίες οικονομικές, πολιτικές, κοινωνικές. Είναι η ακραία φ</w:t>
      </w:r>
      <w:r>
        <w:rPr>
          <w:rFonts w:eastAsia="Times New Roman" w:cs="Times New Roman"/>
          <w:szCs w:val="24"/>
        </w:rPr>
        <w:t>υλετική διάκριση των εκμεταλλευτικών κοινωνιών. Βία δεν είναι μόνο η σωματική, αλλά και η ανεργία, οι εργασιακές σχέσεις-λάστιχο, οι απολύσεις, η εμπορευματοποίηση και η υποβάθμιση των κρατικών δομών και τόσα άλλα.</w:t>
      </w:r>
    </w:p>
    <w:p w14:paraId="67A6CA3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Το λέω, γιατί και με αυτό το νομοσχέδιο, </w:t>
      </w:r>
      <w:r>
        <w:rPr>
          <w:rFonts w:eastAsia="Times New Roman" w:cs="Times New Roman"/>
          <w:szCs w:val="24"/>
        </w:rPr>
        <w:t>αν θέλετε, αποδεικνύεται και θρυμματίζεται η αυταπάτη για φιλολαϊκή διοίκηση του αστικού κράτους, όπου η αύξηση της κερδοφορίας θα συμβαδίζει με την ευημερία των μισθωτών και συνολικά του λαού. Είναι μέγα ψέμα!</w:t>
      </w:r>
    </w:p>
    <w:p w14:paraId="67A6CA3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Μπορεί η κυρία Υπουργός ή η εισηγήτρια του ΣΥ</w:t>
      </w:r>
      <w:r>
        <w:rPr>
          <w:rFonts w:eastAsia="Times New Roman" w:cs="Times New Roman"/>
          <w:szCs w:val="24"/>
        </w:rPr>
        <w:t xml:space="preserve">ΡΙΖΑ να λέει ότι υπεύθυνοι είναι η Νέα Δημοκρατία και το ΠΑΣΟΚ. Βεβαίως, οι προηγούμενες κυβερνήσεις προώθησαν μια σειρά αντιλαϊκών νόμων, όμως και εσείς δεν τα καταργήσατε. Η αντιπαράθεση που γίνεται μεταξύ σας είναι για το ακίνητο της Κουμουνδούρου, όχι </w:t>
      </w:r>
      <w:r>
        <w:rPr>
          <w:rFonts w:eastAsia="Times New Roman" w:cs="Times New Roman"/>
          <w:szCs w:val="24"/>
        </w:rPr>
        <w:t>όμως για τις δεκάδες χιλιάδες κενά που χρειάζονται να καλυφθούν με προσλήψεις.</w:t>
      </w:r>
    </w:p>
    <w:p w14:paraId="67A6CA3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Αντίθετα, το νομοσχέδιο φαίνεται ότι θα προχωρήσει και συγχωνεύσεις και καταργήσεις και ταυτόχρονα, θα προχωρήσει και το οριστικό κλείσιμο των εταιρειών των Ελληνικών Αμυντικών </w:t>
      </w:r>
      <w:r>
        <w:rPr>
          <w:rFonts w:eastAsia="Times New Roman" w:cs="Times New Roman"/>
          <w:szCs w:val="24"/>
        </w:rPr>
        <w:t>Συστημάτων, πετώντας τους εργαζόμενους στον δρόμο, στην αβεβαιότητα, δίνοντας ψεύτικες ελπίδες. «Δύναται να μεταταχθούν σε τυχόν κενές θέσεις άλλων οργανισμών ή εάν υπάρχουν σε υπηρεσιακές ανάγκες στους φορείς αυτούς», αναφέρεται στο άρθρο 40, όπως τροποπο</w:t>
      </w:r>
      <w:r>
        <w:rPr>
          <w:rFonts w:eastAsia="Times New Roman" w:cs="Times New Roman"/>
          <w:szCs w:val="24"/>
        </w:rPr>
        <w:t>ιήθηκε και με την τροπολογία 767, που ουσιαστικά το επιβεβαίωσε και ο Αναπληρωτής Υπουργός Άμυνας στην τοποθέτησή του χθες.</w:t>
      </w:r>
    </w:p>
    <w:p w14:paraId="67A6CA3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και αν υπάρξουν -που εμείς το ευχόμαστε και γι’ αυτό, αν θέλετε, θα εκφραστούμε με το «</w:t>
      </w:r>
      <w:r>
        <w:rPr>
          <w:rFonts w:eastAsia="Times New Roman" w:cs="Times New Roman"/>
          <w:szCs w:val="24"/>
        </w:rPr>
        <w:t>παρών</w:t>
      </w:r>
      <w:r>
        <w:rPr>
          <w:rFonts w:eastAsia="Times New Roman" w:cs="Times New Roman"/>
          <w:szCs w:val="24"/>
        </w:rPr>
        <w:t xml:space="preserve">»- δεν διευκρινίζονται οι όροι </w:t>
      </w:r>
      <w:r>
        <w:rPr>
          <w:rFonts w:eastAsia="Times New Roman" w:cs="Times New Roman"/>
          <w:szCs w:val="24"/>
        </w:rPr>
        <w:t>εργασίας, ο τύπος σύμβασης, το ύψος της μισθοδοσίας και άλλα δικαιώματα που θα είχαν οι εργαζόμενοι. Εάν τα καθορίζατε, θα ψηφίζαμε την τροπολογία, δηλαδή αν ήταν δεσμευτική για την εξασφάλιση δουλειάς σε όλους αυτούς τους ανθρώπους.</w:t>
      </w:r>
    </w:p>
    <w:p w14:paraId="67A6CA3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Ωστόσο, να πω και το ά</w:t>
      </w:r>
      <w:r>
        <w:rPr>
          <w:rFonts w:eastAsia="Times New Roman" w:cs="Times New Roman"/>
          <w:szCs w:val="24"/>
        </w:rPr>
        <w:t>λλο, γιατί είναι ένας σημαντικός χώρος: Για τη χώρα και τους εργαζόμενους ο Ενιαίος Φορέας Αμυντικής Βιομηχανίας χρειάζεται. Αυτό χρειάζεται και θα έχει αποστολή και την άμυνα της χώρας και τη διασφάλιση της εδαφικής της ακεραιότητας, αποδεσμευμένη από τις</w:t>
      </w:r>
      <w:r>
        <w:rPr>
          <w:rFonts w:eastAsia="Times New Roman" w:cs="Times New Roman"/>
          <w:szCs w:val="24"/>
        </w:rPr>
        <w:t xml:space="preserve"> συμμαχίες του πολέμου. Και η ανεργία θα αντιμετωπίζεται και θα σταματήσουν και οι δεσμεύσεις και εξαρτήσεις σε πολεμικό υλικό και εξοπλισμούς από άλλες χώρες που εντάσσονται στους δολοφονικούς σχεδιασμούς του ΝΑΤΟ και της Ευρωπαϊκής Ένωσης.</w:t>
      </w:r>
    </w:p>
    <w:p w14:paraId="67A6CA3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 xml:space="preserve">άρθρα που δεν τοποθετηθήκαμε χθες, εμείς λέμε ότι η αμοιβαία μετάταξη και η συνυπηρέτηση εντάσσονται στο καθεστώς του ενιαίου συστήματος κινητικότητας, δηλαδή </w:t>
      </w:r>
      <w:proofErr w:type="spellStart"/>
      <w:r>
        <w:rPr>
          <w:rFonts w:eastAsia="Times New Roman" w:cs="Times New Roman"/>
          <w:szCs w:val="24"/>
        </w:rPr>
        <w:t>αυστηροποιείται</w:t>
      </w:r>
      <w:proofErr w:type="spellEnd"/>
      <w:r>
        <w:rPr>
          <w:rFonts w:eastAsia="Times New Roman" w:cs="Times New Roman"/>
          <w:szCs w:val="24"/>
        </w:rPr>
        <w:t xml:space="preserve"> η μετάταξη και η συνυπηρέτηση, αφού απαιτούν νέους όρους. Συνολικά, όμως, το βασι</w:t>
      </w:r>
      <w:r>
        <w:rPr>
          <w:rFonts w:eastAsia="Times New Roman" w:cs="Times New Roman"/>
          <w:szCs w:val="24"/>
        </w:rPr>
        <w:t>κό και το πιο κύριο είναι ότι αιτήματα για κάλυψη θέσεων περνούν από μια πρώτη κρησάρα Υπουργών και συντονιστών και από μια δεύτερη της Κεντρικής Επιτροπής Κινητικότητας. Υπάρχει, λοιπόν, χειροτέρευση στο θέμα της απόσπασης συνολικά.</w:t>
      </w:r>
    </w:p>
    <w:p w14:paraId="67A6CA3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Για μας, μετατάξεις κα</w:t>
      </w:r>
      <w:r>
        <w:rPr>
          <w:rFonts w:eastAsia="Times New Roman" w:cs="Times New Roman"/>
          <w:szCs w:val="24"/>
        </w:rPr>
        <w:t>ι αποσπάσεις και συνυπηρέτηση και αμοιβαία μετάταξη είναι κατάκτηση και δικαίωμα όλων των εργαζομένων, με κριτήριο τις ανάγκες τους.</w:t>
      </w:r>
    </w:p>
    <w:p w14:paraId="67A6CA3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ιά σύνδεση των μετατάξεων, των αποσπάσεων με την κινητικότητα και την αξιολόγηση. Να καλυφθούν τώρα όλα τα οργανικά κεν</w:t>
      </w:r>
      <w:r>
        <w:rPr>
          <w:rFonts w:eastAsia="Times New Roman" w:cs="Times New Roman"/>
          <w:szCs w:val="24"/>
        </w:rPr>
        <w:t xml:space="preserve">ά με προσλήψεις και με μόνιμους διορισμούς. </w:t>
      </w:r>
    </w:p>
    <w:p w14:paraId="67A6CA3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ό,τι αφορά το κεφάλαιο Β</w:t>
      </w:r>
      <w:r>
        <w:rPr>
          <w:rFonts w:eastAsia="Times New Roman" w:cs="Times New Roman"/>
          <w:szCs w:val="24"/>
        </w:rPr>
        <w:t>΄</w:t>
      </w:r>
      <w:r>
        <w:rPr>
          <w:rFonts w:eastAsia="Times New Roman" w:cs="Times New Roman"/>
          <w:szCs w:val="24"/>
        </w:rPr>
        <w:t xml:space="preserve"> με τα ασυμβίβαστα άσκησης, υπάρχουν δύο στοιχεία. Το ένα είναι ότι παίρνονται κάποια μέτρα για τη σύγκρουση συμφερόντων στην άσκηση καθηκόντων, αν και όλα είναι διάτρητα και δεν είνα</w:t>
      </w:r>
      <w:r>
        <w:rPr>
          <w:rFonts w:eastAsia="Times New Roman" w:cs="Times New Roman"/>
          <w:szCs w:val="24"/>
        </w:rPr>
        <w:t xml:space="preserve">ι μόνο η περίπτωση του </w:t>
      </w:r>
      <w:proofErr w:type="spellStart"/>
      <w:r>
        <w:rPr>
          <w:rFonts w:eastAsia="Times New Roman" w:cs="Times New Roman"/>
          <w:szCs w:val="24"/>
        </w:rPr>
        <w:t>Μπαρόζο</w:t>
      </w:r>
      <w:proofErr w:type="spellEnd"/>
      <w:r>
        <w:rPr>
          <w:rFonts w:eastAsia="Times New Roman" w:cs="Times New Roman"/>
          <w:szCs w:val="24"/>
        </w:rPr>
        <w:t xml:space="preserve"> αλλά και Επιτρόπων και άλλων, που πουλάνε μυστικά της διοίκησης για πλουτισμό. </w:t>
      </w:r>
    </w:p>
    <w:p w14:paraId="67A6CA3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αυτά τα μέτρα που προτείνετε, στα οποία θα εκφραστούμε με το «παρών», δεν μπορούν να συγκαλύψουν ότι θα φέρετε στελέχη από τον ιδιωτικό τομ</w:t>
      </w:r>
      <w:r>
        <w:rPr>
          <w:rFonts w:eastAsia="Times New Roman" w:cs="Times New Roman"/>
          <w:szCs w:val="24"/>
        </w:rPr>
        <w:t>έα για μάνατζερ. Έτσι είναι, κύριε Βερναρδάκη. Το άνοιξε η Νέα Δημοκρατία το συνεχίζετε. Γι’ αυτό εμείς λέμε «</w:t>
      </w:r>
      <w:r>
        <w:rPr>
          <w:rFonts w:eastAsia="Times New Roman" w:cs="Times New Roman"/>
          <w:szCs w:val="24"/>
        </w:rPr>
        <w:t>παρών</w:t>
      </w:r>
      <w:r>
        <w:rPr>
          <w:rFonts w:eastAsia="Times New Roman" w:cs="Times New Roman"/>
          <w:szCs w:val="24"/>
        </w:rPr>
        <w:t>».</w:t>
      </w:r>
    </w:p>
    <w:p w14:paraId="67A6CA3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Με την ευκαιρία να πω ότι μας έδωσε στοιχεία εκπρόσωπος του δημοσίου στην ακρόαση που δείχνουν ότι έφυγε από το 2011 το 40%. Πριν τρία χρό</w:t>
      </w:r>
      <w:r>
        <w:rPr>
          <w:rFonts w:eastAsia="Times New Roman" w:cs="Times New Roman"/>
          <w:szCs w:val="24"/>
        </w:rPr>
        <w:t xml:space="preserve">νια συμπλήρωσαν ένα ειδικό έντυπο οι δημόσιοι υπάλληλοι για </w:t>
      </w:r>
      <w:proofErr w:type="spellStart"/>
      <w:r>
        <w:rPr>
          <w:rFonts w:eastAsia="Times New Roman" w:cs="Times New Roman"/>
          <w:szCs w:val="24"/>
        </w:rPr>
        <w:t>ψηφιοποίηση</w:t>
      </w:r>
      <w:proofErr w:type="spellEnd"/>
      <w:r>
        <w:rPr>
          <w:rFonts w:eastAsia="Times New Roman" w:cs="Times New Roman"/>
          <w:szCs w:val="24"/>
        </w:rPr>
        <w:t xml:space="preserve">. Τι απέγινε; Το αναζητήσατε; </w:t>
      </w:r>
    </w:p>
    <w:p w14:paraId="67A6CA3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Με την ευκαιρία να πω ότι και το άρθρο 16 θέλει συμπληρώσεις: Να υπάρχει πληρότητα, αξιοπιστία, προσβασιμότητα. Υπάρχουν προτάσεις, </w:t>
      </w:r>
      <w:r>
        <w:rPr>
          <w:rFonts w:eastAsia="Times New Roman"/>
          <w:szCs w:val="24"/>
        </w:rPr>
        <w:t>οι οποίες</w:t>
      </w:r>
      <w:r>
        <w:rPr>
          <w:rFonts w:eastAsia="Times New Roman" w:cs="Times New Roman"/>
          <w:szCs w:val="24"/>
        </w:rPr>
        <w:t xml:space="preserve"> ακούστηκαν π</w:t>
      </w:r>
      <w:r>
        <w:rPr>
          <w:rFonts w:eastAsia="Times New Roman" w:cs="Times New Roman"/>
          <w:szCs w:val="24"/>
        </w:rPr>
        <w:t xml:space="preserve">ριν και από τον συνάδελφο. </w:t>
      </w:r>
    </w:p>
    <w:p w14:paraId="67A6CA3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Στο Κεφάλαιο </w:t>
      </w:r>
      <w:r>
        <w:rPr>
          <w:rFonts w:eastAsia="Times New Roman" w:cs="Times New Roman"/>
          <w:szCs w:val="24"/>
        </w:rPr>
        <w:t>Γ΄</w:t>
      </w:r>
      <w:r>
        <w:rPr>
          <w:rFonts w:eastAsia="Times New Roman" w:cs="Times New Roman"/>
          <w:szCs w:val="24"/>
        </w:rPr>
        <w:t xml:space="preserve"> ψηφίζουμε «παρών» στα περισσότερα άρθρα. Είναι αστικοί εκσυγχρονισμοί. Δεν αναιρούν τα όλο και μεγαλύτερα προβλήματα </w:t>
      </w:r>
      <w:proofErr w:type="spellStart"/>
      <w:r>
        <w:rPr>
          <w:rFonts w:eastAsia="Times New Roman" w:cs="Times New Roman"/>
          <w:szCs w:val="24"/>
        </w:rPr>
        <w:t>υποστελέχωσης</w:t>
      </w:r>
      <w:proofErr w:type="spellEnd"/>
      <w:r>
        <w:rPr>
          <w:rFonts w:eastAsia="Times New Roman" w:cs="Times New Roman"/>
          <w:szCs w:val="24"/>
        </w:rPr>
        <w:t xml:space="preserve"> που οδηγούν σε κατάρρευση κυρίως κοινωνικών δομών, δηλαδή ό,τι αφορά τις ανάγκες </w:t>
      </w:r>
      <w:r>
        <w:rPr>
          <w:rFonts w:eastAsia="Times New Roman" w:cs="Times New Roman"/>
          <w:szCs w:val="24"/>
        </w:rPr>
        <w:t>του λαού.</w:t>
      </w:r>
    </w:p>
    <w:p w14:paraId="67A6CA3D" w14:textId="77777777" w:rsidR="00101048" w:rsidRDefault="00350F3C">
      <w:pPr>
        <w:spacing w:line="600" w:lineRule="auto"/>
        <w:ind w:firstLine="720"/>
        <w:jc w:val="both"/>
        <w:rPr>
          <w:rFonts w:eastAsia="Times New Roman" w:cs="Times New Roman"/>
          <w:bCs/>
          <w:szCs w:val="24"/>
        </w:rPr>
      </w:pPr>
      <w:r>
        <w:rPr>
          <w:rFonts w:eastAsia="Times New Roman" w:cs="Times New Roman"/>
          <w:szCs w:val="24"/>
        </w:rPr>
        <w:t xml:space="preserve">Καταθέσαμε δύο </w:t>
      </w:r>
      <w:r>
        <w:rPr>
          <w:rFonts w:eastAsia="Times New Roman" w:cs="Times New Roman"/>
          <w:bCs/>
          <w:szCs w:val="24"/>
        </w:rPr>
        <w:t>τροπολογίες που η κυρία Υπουργός δεν έκανε δεκτές γιατί, όπως είπε, χρειάζονται περισσότερες συνεννοήσεις. Τι ζητάμε; Για τους εργαζόμενους ζητούσαμε. Στη μία τροπολογία προτείνουμε την κάλυψη ενός μέρους των τεράστιων και μόνιμων αναγκών -που όλοι παραδεχ</w:t>
      </w:r>
      <w:r>
        <w:rPr>
          <w:rFonts w:eastAsia="Times New Roman" w:cs="Times New Roman"/>
          <w:bCs/>
          <w:szCs w:val="24"/>
        </w:rPr>
        <w:t>όσαστε- των δημόσιων μονάδων υγείας και πρόνοιας, με τη μονιμοποίηση όσων εργάζονται, κατά τη δημοσίευση αυτού του νόμου, ως επικουρικοί με δελτίο παροχής υπηρεσιών ή με συμβάσεις, μετά από αίτησή τους. Δηλαδή, μιλάμε για στελέχωση με ειδικευμένους γιατρού</w:t>
      </w:r>
      <w:r>
        <w:rPr>
          <w:rFonts w:eastAsia="Times New Roman" w:cs="Times New Roman"/>
          <w:bCs/>
          <w:szCs w:val="24"/>
        </w:rPr>
        <w:t xml:space="preserve">ς, νοσηλευτές, τεχνολόγους που θα εξυπηρετούν μόνιμες και διαρκείς ανάγκες ασθενών. </w:t>
      </w:r>
    </w:p>
    <w:p w14:paraId="67A6CA3E" w14:textId="77777777" w:rsidR="00101048" w:rsidRDefault="00350F3C">
      <w:pPr>
        <w:spacing w:line="600" w:lineRule="auto"/>
        <w:ind w:firstLine="720"/>
        <w:jc w:val="both"/>
        <w:rPr>
          <w:rFonts w:eastAsia="Times New Roman" w:cs="Times New Roman"/>
          <w:bCs/>
          <w:szCs w:val="24"/>
        </w:rPr>
      </w:pPr>
      <w:r>
        <w:rPr>
          <w:rFonts w:eastAsia="Times New Roman" w:cs="Times New Roman"/>
          <w:bCs/>
          <w:szCs w:val="24"/>
        </w:rPr>
        <w:t>Η άρνησή σας δείχνει ότι διαλέγετε επιλεκτικά. Ας πούμε, να σας πω κάτι. Την τροπολογία για την παράταση των συμβάσεων στην εταιρεία υδάτων στη Θεσσαλονίκη την κάνατε δεκτ</w:t>
      </w:r>
      <w:r>
        <w:rPr>
          <w:rFonts w:eastAsia="Times New Roman" w:cs="Times New Roman"/>
          <w:bCs/>
          <w:szCs w:val="24"/>
        </w:rPr>
        <w:t xml:space="preserve">ή. Και εμείς θα την ψηφίσουμε. Καλώς την κάνατε δεκτή. Όχι εξάμηνο. Μόνιμη και σταθερή δουλειά, αφού χρειάζονται αυτοί οι άνθρωποι. Ψηφίζουμε και την τροπολογία με αριθμό 771 για τη στελέχωση με μόνιμο προσωπικό στο Υπουργείο Πολιτισμού. Αποδεικνύει ότι η </w:t>
      </w:r>
      <w:r>
        <w:rPr>
          <w:rFonts w:eastAsia="Times New Roman" w:cs="Times New Roman"/>
          <w:bCs/>
          <w:szCs w:val="24"/>
        </w:rPr>
        <w:t>μορφή των εκτάκτων είναι σε βάρος και των εργαζομένων και του δημοσίου. Όμως, εδώ δεν βρήκατε τρόπο συνεννόησης και αποδοχής.</w:t>
      </w:r>
    </w:p>
    <w:p w14:paraId="67A6CA3F" w14:textId="77777777" w:rsidR="00101048" w:rsidRDefault="00350F3C">
      <w:pPr>
        <w:spacing w:line="600" w:lineRule="auto"/>
        <w:ind w:firstLine="720"/>
        <w:jc w:val="both"/>
        <w:rPr>
          <w:rFonts w:eastAsia="Times New Roman" w:cs="Times New Roman"/>
          <w:bCs/>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ό,τι αφορά τις υπουργικές </w:t>
      </w:r>
      <w:r>
        <w:rPr>
          <w:rFonts w:eastAsia="Times New Roman" w:cs="Times New Roman"/>
          <w:bCs/>
          <w:szCs w:val="24"/>
        </w:rPr>
        <w:t>τροπολογίες, θα ψηφίσουμε την τροπολογία με αριθμό 773. Στην τροπολογία με αριθμό 764 και στην τροπολ</w:t>
      </w:r>
      <w:r>
        <w:rPr>
          <w:rFonts w:eastAsia="Times New Roman" w:cs="Times New Roman"/>
          <w:bCs/>
          <w:szCs w:val="24"/>
        </w:rPr>
        <w:t xml:space="preserve">ογία με αριθμό 765 ψηφίζουμε «όχι». Ψηφίζουμε «παρών» στις υπόλοιπες τέσσερις. Ψηφίζουμε και την τροπολογία με αριθμό 777. </w:t>
      </w:r>
    </w:p>
    <w:p w14:paraId="67A6CA40" w14:textId="77777777" w:rsidR="00101048" w:rsidRDefault="00350F3C">
      <w:pPr>
        <w:spacing w:line="600" w:lineRule="auto"/>
        <w:ind w:firstLine="720"/>
        <w:jc w:val="both"/>
        <w:rPr>
          <w:rFonts w:eastAsia="Times New Roman" w:cs="Times New Roman"/>
          <w:bCs/>
          <w:szCs w:val="24"/>
        </w:rPr>
      </w:pPr>
      <w:r>
        <w:rPr>
          <w:rFonts w:eastAsia="Times New Roman" w:cs="Times New Roman"/>
          <w:bCs/>
          <w:szCs w:val="24"/>
        </w:rPr>
        <w:t xml:space="preserve">Πίσω, λοιπόν, από τις διακηρύξεις για αποτελεσματική διοίκηση και κράτος κρύβεται η μεγάλη </w:t>
      </w:r>
      <w:proofErr w:type="spellStart"/>
      <w:r>
        <w:rPr>
          <w:rFonts w:eastAsia="Times New Roman" w:cs="Times New Roman"/>
          <w:bCs/>
          <w:szCs w:val="24"/>
        </w:rPr>
        <w:t>φοροαφαίμαξη</w:t>
      </w:r>
      <w:proofErr w:type="spellEnd"/>
      <w:r>
        <w:rPr>
          <w:rFonts w:eastAsia="Times New Roman" w:cs="Times New Roman"/>
          <w:bCs/>
          <w:szCs w:val="24"/>
        </w:rPr>
        <w:t xml:space="preserve"> του λαού και οι περικοπές δα</w:t>
      </w:r>
      <w:r>
        <w:rPr>
          <w:rFonts w:eastAsia="Times New Roman" w:cs="Times New Roman"/>
          <w:bCs/>
          <w:szCs w:val="24"/>
        </w:rPr>
        <w:t>πανών κοινωνικής πολιτικής, για να ακολουθήσει η κρατική ενίσχυση των εγχώριων ομίλων, ειδικότερα της καπιταλιστικής κερδοφορίας. Σε αυτό όλοι σας είσαστε σύμφωνοι.</w:t>
      </w:r>
    </w:p>
    <w:p w14:paraId="67A6CA41" w14:textId="77777777" w:rsidR="00101048" w:rsidRDefault="00350F3C">
      <w:pPr>
        <w:spacing w:line="600" w:lineRule="auto"/>
        <w:ind w:firstLine="720"/>
        <w:jc w:val="both"/>
        <w:rPr>
          <w:rFonts w:eastAsia="Times New Roman" w:cs="Times New Roman"/>
          <w:bCs/>
          <w:szCs w:val="24"/>
        </w:rPr>
      </w:pPr>
      <w:r>
        <w:rPr>
          <w:rFonts w:eastAsia="Times New Roman" w:cs="Times New Roman"/>
          <w:bCs/>
          <w:szCs w:val="24"/>
        </w:rPr>
        <w:t>Γι’ αυτούς, λοιπόν, τους λόγους καταψηφίζουμε το αντιδραστικό νομοσχέδιό σας.</w:t>
      </w:r>
    </w:p>
    <w:p w14:paraId="67A6CA42" w14:textId="77777777" w:rsidR="00101048" w:rsidRDefault="00350F3C">
      <w:pPr>
        <w:spacing w:line="600" w:lineRule="auto"/>
        <w:ind w:firstLine="720"/>
        <w:jc w:val="both"/>
        <w:rPr>
          <w:rFonts w:eastAsia="Times New Roman" w:cs="Times New Roman"/>
          <w:bCs/>
          <w:szCs w:val="24"/>
        </w:rPr>
      </w:pPr>
      <w:r>
        <w:rPr>
          <w:rFonts w:eastAsia="Times New Roman" w:cs="Times New Roman"/>
          <w:b/>
          <w:bCs/>
          <w:szCs w:val="24"/>
        </w:rPr>
        <w:t>ΠΡΟΕΔΡΕΥΩΝ (Γ</w:t>
      </w:r>
      <w:r>
        <w:rPr>
          <w:rFonts w:eastAsia="Times New Roman" w:cs="Times New Roman"/>
          <w:b/>
          <w:bCs/>
          <w:szCs w:val="24"/>
        </w:rPr>
        <w:t xml:space="preserve">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Ευχαριστούμε την κ. </w:t>
      </w:r>
      <w:proofErr w:type="spellStart"/>
      <w:r>
        <w:rPr>
          <w:rFonts w:eastAsia="Times New Roman" w:cs="Times New Roman"/>
          <w:bCs/>
          <w:szCs w:val="24"/>
        </w:rPr>
        <w:t>Μανωλάκου</w:t>
      </w:r>
      <w:proofErr w:type="spellEnd"/>
      <w:r>
        <w:rPr>
          <w:rFonts w:eastAsia="Times New Roman" w:cs="Times New Roman"/>
          <w:bCs/>
          <w:szCs w:val="24"/>
        </w:rPr>
        <w:t>.</w:t>
      </w:r>
    </w:p>
    <w:p w14:paraId="67A6CA43" w14:textId="77777777" w:rsidR="00101048" w:rsidRDefault="00350F3C">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κ. </w:t>
      </w:r>
      <w:proofErr w:type="spellStart"/>
      <w:r>
        <w:rPr>
          <w:rFonts w:eastAsia="Times New Roman" w:cs="Times New Roman"/>
          <w:bCs/>
          <w:szCs w:val="24"/>
        </w:rPr>
        <w:t>Μπαργιώτας</w:t>
      </w:r>
      <w:proofErr w:type="spellEnd"/>
      <w:r>
        <w:rPr>
          <w:rFonts w:eastAsia="Times New Roman" w:cs="Times New Roman"/>
          <w:bCs/>
          <w:szCs w:val="24"/>
        </w:rPr>
        <w:t xml:space="preserve">, ειδικός αγορητής από το Ποτάμι. </w:t>
      </w:r>
    </w:p>
    <w:p w14:paraId="67A6CA44" w14:textId="77777777" w:rsidR="00101048" w:rsidRDefault="00350F3C">
      <w:pPr>
        <w:spacing w:line="600" w:lineRule="auto"/>
        <w:ind w:firstLine="720"/>
        <w:jc w:val="both"/>
        <w:rPr>
          <w:rFonts w:eastAsia="Times New Roman" w:cs="Times New Roman"/>
          <w:bCs/>
          <w:szCs w:val="24"/>
        </w:rPr>
      </w:pPr>
      <w:r>
        <w:rPr>
          <w:rFonts w:eastAsia="Times New Roman" w:cs="Times New Roman"/>
          <w:b/>
          <w:bCs/>
          <w:szCs w:val="24"/>
        </w:rPr>
        <w:t xml:space="preserve">ΚΩΝΣΤΑΝΤΙΝΟΣ ΜΠΑΡΓΙΩΤΑΣ: </w:t>
      </w:r>
      <w:r>
        <w:rPr>
          <w:rFonts w:eastAsia="Times New Roman"/>
          <w:bCs/>
          <w:color w:val="000000"/>
          <w:szCs w:val="24"/>
        </w:rPr>
        <w:t>Ευχαριστώ, κύριε Πρόεδρε.</w:t>
      </w:r>
      <w:r>
        <w:rPr>
          <w:rFonts w:eastAsia="Times New Roman" w:cs="Times New Roman"/>
          <w:bCs/>
          <w:szCs w:val="24"/>
        </w:rPr>
        <w:t xml:space="preserve"> Θα μιλήσω από τη θέση μου για δύο λεπτά, αν και νομίζω ότι δεν είναι σοφό πράγμα να επαναλαμβανόμαστε και να λέμε λίγο πολύ τα ίδια πολλές φορές.</w:t>
      </w:r>
    </w:p>
    <w:p w14:paraId="67A6CA45" w14:textId="77777777" w:rsidR="00101048" w:rsidRDefault="00350F3C">
      <w:pPr>
        <w:spacing w:line="600" w:lineRule="auto"/>
        <w:ind w:firstLine="720"/>
        <w:jc w:val="both"/>
        <w:rPr>
          <w:rFonts w:eastAsia="Times New Roman" w:cs="Times New Roman"/>
          <w:szCs w:val="24"/>
        </w:rPr>
      </w:pPr>
      <w:r>
        <w:rPr>
          <w:rFonts w:eastAsia="Times New Roman" w:cs="Times New Roman"/>
          <w:bCs/>
          <w:szCs w:val="24"/>
        </w:rPr>
        <w:t>Είναι ένα νομοσχέδιο του οποίου η συζήτηση ολοκληρώθηκε, θυμίζω, με τη διαδικασία του επείγοντος, το οποίο ει</w:t>
      </w:r>
      <w:r>
        <w:rPr>
          <w:rFonts w:eastAsia="Times New Roman" w:cs="Times New Roman"/>
          <w:bCs/>
          <w:szCs w:val="24"/>
        </w:rPr>
        <w:t xml:space="preserve">σάγει ουσιαστικά μια σειρά νομοθετημάτων, τα οποία θα ψηφιστούν τις επόμενες δύο, τρεις εβδομάδες με τις διαδικασίες του επείγοντος και του κατεπείγοντος, ως αποτέλεσμα της πίεσης της αξιολόγησης ή, αν θέλετε, της αδυναμίας της Κυβέρνησης να ετοιμάσει, να </w:t>
      </w:r>
      <w:r>
        <w:rPr>
          <w:rFonts w:eastAsia="Times New Roman" w:cs="Times New Roman"/>
          <w:bCs/>
          <w:szCs w:val="24"/>
        </w:rPr>
        <w:t>προετοιμάσει και να υποβάλει νομοσχέδια στον καιρό τους, ενδεχομένως και της απροθυμίας της Κυβέρνησης να συζητήσει εκτενώς θέματα για τα οποία γνωρίζει εκ των προτέρων ότι υπάρχουν προβλήματα.</w:t>
      </w:r>
    </w:p>
    <w:p w14:paraId="67A6CA46"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Επειδή άκουσα προηγουμένως την απάντηση που έδωσε η κυρία Υπου</w:t>
      </w:r>
      <w:r>
        <w:rPr>
          <w:rFonts w:eastAsia="Times New Roman" w:cs="Times New Roman"/>
          <w:szCs w:val="24"/>
        </w:rPr>
        <w:t>ργός στον κ. Γεωργιάδη λέγοντας ότι πασχίζουμε να σώσουμε τη χώρα από την κατάσταση που τη φέρατε εσείς, απευθυνόμενος στον κ. Γεωργιάδη, θα ήθελα να σας πω ότι θα σας ταράξω, αλλά πολύ φοβάμαι ότι αυτό που πασχίζετε –και το έχετε πετύχει σε πολύ μεγάλο βα</w:t>
      </w:r>
      <w:r>
        <w:rPr>
          <w:rFonts w:eastAsia="Times New Roman" w:cs="Times New Roman"/>
          <w:szCs w:val="24"/>
        </w:rPr>
        <w:t xml:space="preserve">θμό- είναι να κατοχυρώσετε ότι είστε ακόμα μια πολιτική δύναμη η οποία στον τομέα της διοίκησης, της αξιοκρατίας και της μεταρρύθμισης στο δημόσιο έχει ακριβώς τις ίδιες επιδιώξεις και φιλοδοξίες με τους προηγούμενους. </w:t>
      </w:r>
    </w:p>
    <w:p w14:paraId="67A6CA47"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Νομίζω ότι το νομοσχέδιο αυτό το τεκ</w:t>
      </w:r>
      <w:r>
        <w:rPr>
          <w:rFonts w:eastAsia="Times New Roman" w:cs="Times New Roman"/>
          <w:szCs w:val="24"/>
        </w:rPr>
        <w:t xml:space="preserve">μηριώνει με τον καλύτερο τρόπο, καθώς καλές ιδέες και πράγματα, που σε μεγάλο βαθμό είναι απαιτήσεις των «κακών» ξένων και είναι θετικότατα, όπως η διαφάνεια, η </w:t>
      </w:r>
      <w:proofErr w:type="spellStart"/>
      <w:r>
        <w:rPr>
          <w:rFonts w:eastAsia="Times New Roman" w:cs="Times New Roman"/>
          <w:szCs w:val="24"/>
        </w:rPr>
        <w:t>ψηφιοποίηση</w:t>
      </w:r>
      <w:proofErr w:type="spellEnd"/>
      <w:r>
        <w:rPr>
          <w:rFonts w:eastAsia="Times New Roman" w:cs="Times New Roman"/>
          <w:szCs w:val="24"/>
        </w:rPr>
        <w:t xml:space="preserve"> και η ανάρτηση όλων των κενών στο διαδίκτυο με ομοιογενή τρόπο, υπονομεύονται από τ</w:t>
      </w:r>
      <w:r>
        <w:rPr>
          <w:rFonts w:eastAsia="Times New Roman" w:cs="Times New Roman"/>
          <w:szCs w:val="24"/>
        </w:rPr>
        <w:t xml:space="preserve">ο εντελώς διαβρωμένο με τον ίδιο παλιό τρόπο σύστημα επιλογής των υπαλλήλων που μετατάσσονται από επιτροπές, που θυμίζουν εφιαλτικά τον τρόπο με τον οποίον γίνονται όλες οι επιλογές στο δημόσιο. Δηλαδή με επιτροπές οι οποίες δεν έχουν καμμία αντικειμενική </w:t>
      </w:r>
      <w:r>
        <w:rPr>
          <w:rFonts w:eastAsia="Times New Roman" w:cs="Times New Roman"/>
          <w:szCs w:val="24"/>
        </w:rPr>
        <w:t xml:space="preserve">διαδικασία και καμμία έννοια αξιοκρατίας. </w:t>
      </w:r>
    </w:p>
    <w:p w14:paraId="67A6CA48"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 xml:space="preserve">Είπα και προχθές ότι το κόλπο είναι πολύ γνωστό. Πετάμε σε ένα καλάθι πολλά προσόντα, τα οποία συνεκτιμώνται, αλλά χωρίς καμμία αντικειμενική μέθοδο. Υπάρχουν μέθοδοι και όσοι θέλουν, ξέρουν πού θα τις βρουν. Και </w:t>
      </w:r>
      <w:r>
        <w:rPr>
          <w:rFonts w:eastAsia="Times New Roman" w:cs="Times New Roman"/>
          <w:szCs w:val="24"/>
        </w:rPr>
        <w:t>γνωρίζω καλά ότι ξέρετε κι εσείς πού θα μπορούσατε να τις βρείτε.</w:t>
      </w:r>
    </w:p>
    <w:p w14:paraId="67A6CA49"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 xml:space="preserve">Δυστυχώς, όμως, εδώ έχουμε τη διαιώνιση ενός </w:t>
      </w:r>
      <w:proofErr w:type="spellStart"/>
      <w:r>
        <w:rPr>
          <w:rFonts w:eastAsia="Times New Roman" w:cs="Times New Roman"/>
          <w:szCs w:val="24"/>
        </w:rPr>
        <w:t>κοτσαμπάσικου</w:t>
      </w:r>
      <w:proofErr w:type="spellEnd"/>
      <w:r>
        <w:rPr>
          <w:rFonts w:eastAsia="Times New Roman" w:cs="Times New Roman"/>
          <w:szCs w:val="24"/>
        </w:rPr>
        <w:t xml:space="preserve"> παλαιοκομματικού μηχανισμού, ο οποίος αποπειράται να εξυπηρετήσει τη συγκεκριμένη Κυβέρνηση με τον ίδιο τρόπο που εξυπηρετούσε και </w:t>
      </w:r>
      <w:r>
        <w:rPr>
          <w:rFonts w:eastAsia="Times New Roman" w:cs="Times New Roman"/>
          <w:szCs w:val="24"/>
        </w:rPr>
        <w:t xml:space="preserve">τις παλιές. </w:t>
      </w:r>
    </w:p>
    <w:p w14:paraId="67A6CA4A"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 xml:space="preserve">Δεν θα μπω σε λεπτομέρειες για τα άρθρα και τις τροπολογίες, οι οποίες είναι το γνωστό κομπολόι που ακολουθεί. Πρόκειται για </w:t>
      </w:r>
      <w:proofErr w:type="spellStart"/>
      <w:r>
        <w:rPr>
          <w:rFonts w:eastAsia="Times New Roman" w:cs="Times New Roman"/>
          <w:szCs w:val="24"/>
        </w:rPr>
        <w:t>μικροδιευθετήσεις</w:t>
      </w:r>
      <w:proofErr w:type="spellEnd"/>
      <w:r>
        <w:rPr>
          <w:rFonts w:eastAsia="Times New Roman" w:cs="Times New Roman"/>
          <w:szCs w:val="24"/>
        </w:rPr>
        <w:t xml:space="preserve"> απαραίτητες ή λιγότερο απαραίτητες, για αλλαγές ή διορθώσεις στο δημόσιο. Θα μείνω, λοιπόν, εκεί. </w:t>
      </w:r>
    </w:p>
    <w:p w14:paraId="67A6CA4B"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είναι χαρακτηριστικό και πρέπει να τονισθεί ότι μια ακόμα πραγματικά μεγάλη μεταρρύθμιση παραπέμπεται με τον ίδιο τρόπο, όπως έγινε και το 2011. Θα εκφράσω, λοιπόν, την καχυποψία μου, παρά το γεγονός ότι θα ψηφίσουμε το άρθρο 24, κύριε Υπουργέ. </w:t>
      </w:r>
    </w:p>
    <w:p w14:paraId="67A6CA4C"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Θα θυμίσω, όμως, ότι νομοθετήθηκε με τον ίδιο πάνω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κάτω τρόπο με το 2011. Και τότε εκκρεμούσαν προεδρικά διατάγματα. Νομοθετήθηκε ξανά με τον ίδιον ακριβώς τρόπο από τον κ. </w:t>
      </w:r>
      <w:proofErr w:type="spellStart"/>
      <w:r>
        <w:rPr>
          <w:rFonts w:eastAsia="Times New Roman" w:cs="Times New Roman"/>
          <w:szCs w:val="24"/>
        </w:rPr>
        <w:t>Κατρούγκαλο</w:t>
      </w:r>
      <w:proofErr w:type="spellEnd"/>
      <w:r>
        <w:rPr>
          <w:rFonts w:eastAsia="Times New Roman" w:cs="Times New Roman"/>
          <w:szCs w:val="24"/>
        </w:rPr>
        <w:t xml:space="preserve"> ως απόρροια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στην αρχή του 2015. Ο κ. </w:t>
      </w:r>
      <w:proofErr w:type="spellStart"/>
      <w:r>
        <w:rPr>
          <w:rFonts w:eastAsia="Times New Roman" w:cs="Times New Roman"/>
          <w:szCs w:val="24"/>
        </w:rPr>
        <w:t>Κατρο</w:t>
      </w:r>
      <w:r>
        <w:rPr>
          <w:rFonts w:eastAsia="Times New Roman" w:cs="Times New Roman"/>
          <w:szCs w:val="24"/>
        </w:rPr>
        <w:t>ύγκαλος</w:t>
      </w:r>
      <w:proofErr w:type="spellEnd"/>
      <w:r>
        <w:rPr>
          <w:rFonts w:eastAsia="Times New Roman" w:cs="Times New Roman"/>
          <w:szCs w:val="24"/>
        </w:rPr>
        <w:t xml:space="preserve">, όπως κι εσείς σήμερα, νομοθέτησε την υποχρέωση να εκδώσει προεδρικά διατάγματα τα οποία δεν </w:t>
      </w:r>
      <w:proofErr w:type="spellStart"/>
      <w:r>
        <w:rPr>
          <w:rFonts w:eastAsia="Times New Roman" w:cs="Times New Roman"/>
          <w:szCs w:val="24"/>
        </w:rPr>
        <w:t>εξεδόθησαν</w:t>
      </w:r>
      <w:proofErr w:type="spellEnd"/>
      <w:r>
        <w:rPr>
          <w:rFonts w:eastAsia="Times New Roman" w:cs="Times New Roman"/>
          <w:szCs w:val="24"/>
        </w:rPr>
        <w:t xml:space="preserve"> ποτέ. </w:t>
      </w:r>
    </w:p>
    <w:p w14:paraId="67A6CA4D"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 xml:space="preserve">Πολύ φοβάμαι ότι η πολιτική βούληση για την εφαρμογή της </w:t>
      </w:r>
      <w:proofErr w:type="spellStart"/>
      <w:r>
        <w:rPr>
          <w:rFonts w:eastAsia="Times New Roman" w:cs="Times New Roman"/>
          <w:szCs w:val="24"/>
        </w:rPr>
        <w:t>ψηφιοποίησης</w:t>
      </w:r>
      <w:proofErr w:type="spellEnd"/>
      <w:r>
        <w:rPr>
          <w:rFonts w:eastAsia="Times New Roman" w:cs="Times New Roman"/>
          <w:szCs w:val="24"/>
        </w:rPr>
        <w:t xml:space="preserve"> στο δημόσιο, η οποία είναι τεράστια, έλλειπε μέχρι τώρα.</w:t>
      </w:r>
    </w:p>
    <w:p w14:paraId="67A6CA4E"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Όμως, επει</w:t>
      </w:r>
      <w:r>
        <w:rPr>
          <w:rFonts w:eastAsia="Times New Roman" w:cs="Times New Roman"/>
          <w:szCs w:val="24"/>
        </w:rPr>
        <w:t>δή μου κουνάτε το δάκτυλο, στο χωριό μου λένε «θα βήξω, μάνα μου, θα σε δω παιδάκι μου». Ωστόσο, είναι βασικό ότι όλη αυτή η διαδικασία τραβάει χρόνια. Το πρόβλημα είναι τεράστιο, όπως και η καθυστέρηση. Και αυτό είναι κάτι που ξέρετε. Ελπίζω να είστε ειλι</w:t>
      </w:r>
      <w:r>
        <w:rPr>
          <w:rFonts w:eastAsia="Times New Roman" w:cs="Times New Roman"/>
          <w:szCs w:val="24"/>
        </w:rPr>
        <w:t xml:space="preserve">κρινείς. Εγώ είπα ότι θα το ψηφίσω. Η ελπίδα πεθαίνει τελευταία, αλλά αυτό είναι ένα τεράστιο πρόβλημα. </w:t>
      </w:r>
    </w:p>
    <w:p w14:paraId="67A6CA4F"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Και θα κλείσω με την εξής παρατήρηση. Θυμίζω ότι σε κάποια παράγραφο του άρθρου 24 λέει το καταπληκτικό «οι υπηρεσίες μπορούν να χρησιμοποιούν τις πλατ</w:t>
      </w:r>
      <w:r>
        <w:rPr>
          <w:rFonts w:eastAsia="Times New Roman" w:cs="Times New Roman"/>
          <w:szCs w:val="24"/>
        </w:rPr>
        <w:t xml:space="preserve">φόρμες που ήδη έχουν για περιορισμένο χρονικό διάστημα, μέχρις ότου…». </w:t>
      </w:r>
    </w:p>
    <w:p w14:paraId="67A6CA50"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Συγχωρείστε</w:t>
      </w:r>
      <w:r>
        <w:rPr>
          <w:rFonts w:eastAsia="Times New Roman" w:cs="Times New Roman"/>
          <w:szCs w:val="24"/>
        </w:rPr>
        <w:t xml:space="preserve"> με, αλλά αυτό είναι καλό για αιτιολογική έκθεση. Για κείμενο του νομοσχεδίου το «περιορισμένο χρονικό διάστημα» δεν σημαίνει απολύτως τίποτα. Είναι ένα ευχολόγιο το οποίο μ</w:t>
      </w:r>
      <w:r>
        <w:rPr>
          <w:rFonts w:eastAsia="Times New Roman" w:cs="Times New Roman"/>
          <w:szCs w:val="24"/>
        </w:rPr>
        <w:t>πορεί να γίνει, αλλά μπορεί και όχι. Χωρίς ρήτρες, κυρώσεις και σαφείς λεπτομερείς προβλέψεις δεν θα γίνει τίποτα. Και πολύ φοβάμαι ότι θα καταλήξουμε εκεί όπου είχαμε αρχίσει, δηλαδή στη νομοθέτηση ενδεχομένως μετά από δεκάξι μήνες πάλι της υποχρέωσης των</w:t>
      </w:r>
      <w:r>
        <w:rPr>
          <w:rFonts w:eastAsia="Times New Roman" w:cs="Times New Roman"/>
          <w:szCs w:val="24"/>
        </w:rPr>
        <w:t xml:space="preserve"> υπηρεσιών να περάσουν στην ψηφιακή υπογραφή υπό την αίρεση της έκδοσης ενός προεδρικού διατάγματος.</w:t>
      </w:r>
    </w:p>
    <w:p w14:paraId="67A6CA51" w14:textId="77777777" w:rsidR="00101048" w:rsidRDefault="00350F3C">
      <w:pPr>
        <w:spacing w:line="600" w:lineRule="auto"/>
        <w:ind w:firstLine="567"/>
        <w:jc w:val="both"/>
        <w:rPr>
          <w:rFonts w:eastAsia="Times New Roman" w:cs="Times New Roman"/>
          <w:szCs w:val="24"/>
        </w:rPr>
      </w:pPr>
      <w:r>
        <w:rPr>
          <w:rFonts w:eastAsia="Times New Roman" w:cs="Times New Roman"/>
          <w:szCs w:val="24"/>
        </w:rPr>
        <w:t>Σας ευχαριστώ.</w:t>
      </w:r>
    </w:p>
    <w:p w14:paraId="67A6CA52" w14:textId="77777777" w:rsidR="00101048" w:rsidRDefault="00350F3C">
      <w:pPr>
        <w:spacing w:line="600" w:lineRule="auto"/>
        <w:ind w:firstLine="567"/>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 </w:t>
      </w:r>
      <w:proofErr w:type="spellStart"/>
      <w:r>
        <w:rPr>
          <w:rFonts w:eastAsia="Times New Roman"/>
          <w:bCs/>
        </w:rPr>
        <w:t>Μπαργιώτα</w:t>
      </w:r>
      <w:proofErr w:type="spellEnd"/>
      <w:r>
        <w:rPr>
          <w:rFonts w:eastAsia="Times New Roman"/>
          <w:bCs/>
        </w:rPr>
        <w:t xml:space="preserve">. </w:t>
      </w:r>
    </w:p>
    <w:p w14:paraId="67A6CA53" w14:textId="77777777" w:rsidR="00101048" w:rsidRDefault="00350F3C">
      <w:pPr>
        <w:spacing w:line="600" w:lineRule="auto"/>
        <w:ind w:firstLine="567"/>
        <w:jc w:val="both"/>
        <w:rPr>
          <w:rFonts w:eastAsia="Times New Roman"/>
          <w:bCs/>
        </w:rPr>
      </w:pPr>
      <w:r>
        <w:rPr>
          <w:rFonts w:eastAsia="Times New Roman"/>
          <w:bCs/>
        </w:rPr>
        <w:t xml:space="preserve">Κύριε </w:t>
      </w:r>
      <w:proofErr w:type="spellStart"/>
      <w:r>
        <w:rPr>
          <w:rFonts w:eastAsia="Times New Roman"/>
          <w:bCs/>
        </w:rPr>
        <w:t>Παπαχριστόπουλε</w:t>
      </w:r>
      <w:proofErr w:type="spellEnd"/>
      <w:r>
        <w:rPr>
          <w:rFonts w:eastAsia="Times New Roman"/>
          <w:bCs/>
        </w:rPr>
        <w:t>, θα δώσω τον λόγο στην κυρία Υπουργό για μια νομοτεχ</w:t>
      </w:r>
      <w:r>
        <w:rPr>
          <w:rFonts w:eastAsia="Times New Roman"/>
          <w:bCs/>
        </w:rPr>
        <w:t xml:space="preserve">νική βελτίωση. </w:t>
      </w:r>
    </w:p>
    <w:p w14:paraId="67A6CA54" w14:textId="77777777" w:rsidR="00101048" w:rsidRDefault="00350F3C">
      <w:pPr>
        <w:spacing w:line="600" w:lineRule="auto"/>
        <w:ind w:firstLine="567"/>
        <w:jc w:val="both"/>
        <w:rPr>
          <w:rFonts w:eastAsia="Times New Roman"/>
          <w:bCs/>
        </w:rPr>
      </w:pPr>
      <w:r>
        <w:rPr>
          <w:rFonts w:eastAsia="Times New Roman"/>
          <w:bCs/>
        </w:rPr>
        <w:t>Ορίστε, κυρία Υπουργέ, έχετε τον λόγο.</w:t>
      </w:r>
    </w:p>
    <w:p w14:paraId="67A6CA55" w14:textId="77777777" w:rsidR="00101048" w:rsidRDefault="00350F3C">
      <w:pPr>
        <w:spacing w:line="600" w:lineRule="auto"/>
        <w:ind w:firstLine="567"/>
        <w:jc w:val="both"/>
        <w:rPr>
          <w:rFonts w:eastAsia="Times New Roman"/>
          <w:bCs/>
        </w:rPr>
      </w:pPr>
      <w:r>
        <w:rPr>
          <w:rFonts w:eastAsia="Times New Roman"/>
          <w:b/>
          <w:bCs/>
        </w:rPr>
        <w:t>ΟΛΓΑ ΓΕΡΟΒΑΣΙΛΗ (Υπουργός Διοικητικής Ανασυγκρότησης):</w:t>
      </w:r>
      <w:r>
        <w:rPr>
          <w:rFonts w:eastAsia="Times New Roman"/>
          <w:bCs/>
        </w:rPr>
        <w:t xml:space="preserve"> Θέλω να καταθέσω μια τελευταία νομοτεχνική βελτίωση, κύριε Πρόεδρε. </w:t>
      </w:r>
    </w:p>
    <w:p w14:paraId="67A6CA56" w14:textId="77777777" w:rsidR="00101048" w:rsidRDefault="00350F3C">
      <w:pPr>
        <w:spacing w:line="600" w:lineRule="auto"/>
        <w:ind w:firstLine="567"/>
        <w:jc w:val="both"/>
        <w:rPr>
          <w:rFonts w:eastAsia="Times New Roman"/>
          <w:bCs/>
        </w:rPr>
      </w:pPr>
      <w:r>
        <w:rPr>
          <w:rFonts w:eastAsia="Times New Roman"/>
          <w:bCs/>
        </w:rPr>
        <w:t>Στο τέλος της παραγράφου 1 του άρθρου 19 προστίθεται «Οι αποσπάσεις σε θέσεις</w:t>
      </w:r>
      <w:r>
        <w:rPr>
          <w:rFonts w:eastAsia="Times New Roman"/>
          <w:bCs/>
        </w:rPr>
        <w:t xml:space="preserve"> που προβλέπονται από τον Κανονισμό της Βουλής των Ελλήνων διενεργούνται σύμφωνα με τις διατάξεις του», διότι προφανώς υπάρχει συνταγματική επιταγή και εξαιρείται. </w:t>
      </w:r>
    </w:p>
    <w:p w14:paraId="67A6CA57" w14:textId="77777777" w:rsidR="00101048" w:rsidRDefault="00350F3C">
      <w:pPr>
        <w:spacing w:line="600" w:lineRule="auto"/>
        <w:ind w:firstLine="567"/>
        <w:jc w:val="both"/>
        <w:rPr>
          <w:rFonts w:eastAsia="Times New Roman"/>
          <w:bCs/>
        </w:rPr>
      </w:pPr>
      <w:r>
        <w:rPr>
          <w:rFonts w:eastAsia="Times New Roman"/>
          <w:bCs/>
        </w:rPr>
        <w:t xml:space="preserve">(Στο σημείο αυτό η Υπουργός Διοικητικής Ανασυγκρότησης κ. Όλγα </w:t>
      </w:r>
      <w:proofErr w:type="spellStart"/>
      <w:r>
        <w:rPr>
          <w:rFonts w:eastAsia="Times New Roman"/>
          <w:bCs/>
        </w:rPr>
        <w:t>Γεροβασίλη</w:t>
      </w:r>
      <w:proofErr w:type="spellEnd"/>
      <w:r>
        <w:rPr>
          <w:rFonts w:eastAsia="Times New Roman"/>
          <w:bCs/>
        </w:rPr>
        <w:t xml:space="preserve"> καταθέτει για τα </w:t>
      </w:r>
      <w:r>
        <w:rPr>
          <w:rFonts w:eastAsia="Times New Roman"/>
          <w:bCs/>
        </w:rPr>
        <w:t>Πρακτικά την προαναφερθείσα νομοτεχνική βελτίωση, η οποία έχει ως εξής:</w:t>
      </w:r>
    </w:p>
    <w:p w14:paraId="67A6CA58" w14:textId="77777777" w:rsidR="00101048" w:rsidRDefault="00350F3C">
      <w:pPr>
        <w:spacing w:line="600" w:lineRule="auto"/>
        <w:ind w:firstLine="567"/>
        <w:jc w:val="center"/>
        <w:rPr>
          <w:rFonts w:eastAsia="Times New Roman"/>
          <w:bCs/>
        </w:rPr>
      </w:pPr>
      <w:r w:rsidRPr="00910A02">
        <w:rPr>
          <w:rFonts w:eastAsia="Times New Roman"/>
          <w:bCs/>
        </w:rPr>
        <w:t>(αλλαγή σελίδας)</w:t>
      </w:r>
    </w:p>
    <w:p w14:paraId="67A6CA59" w14:textId="77777777" w:rsidR="00101048" w:rsidRDefault="00350F3C">
      <w:pPr>
        <w:spacing w:line="600" w:lineRule="auto"/>
        <w:ind w:firstLine="567"/>
        <w:jc w:val="center"/>
        <w:rPr>
          <w:rFonts w:eastAsia="Times New Roman"/>
          <w:bCs/>
        </w:rPr>
      </w:pPr>
      <w:r w:rsidRPr="00910A02">
        <w:rPr>
          <w:rFonts w:eastAsia="Times New Roman"/>
          <w:bCs/>
        </w:rPr>
        <w:t>(</w:t>
      </w:r>
      <w:r w:rsidRPr="00910A02">
        <w:rPr>
          <w:rFonts w:eastAsia="Times New Roman"/>
          <w:bCs/>
        </w:rPr>
        <w:t>ν</w:t>
      </w:r>
      <w:r w:rsidRPr="00910A02">
        <w:rPr>
          <w:rFonts w:eastAsia="Times New Roman"/>
          <w:bCs/>
        </w:rPr>
        <w:t>α μπει η σελίδα 242)</w:t>
      </w:r>
    </w:p>
    <w:p w14:paraId="67A6CA5A" w14:textId="77777777" w:rsidR="00101048" w:rsidRDefault="00350F3C">
      <w:pPr>
        <w:spacing w:line="600" w:lineRule="auto"/>
        <w:ind w:firstLine="567"/>
        <w:jc w:val="center"/>
        <w:rPr>
          <w:rFonts w:eastAsia="Times New Roman"/>
          <w:bCs/>
        </w:rPr>
      </w:pPr>
      <w:r w:rsidRPr="00910A02">
        <w:rPr>
          <w:rFonts w:eastAsia="Times New Roman"/>
          <w:bCs/>
        </w:rPr>
        <w:t>(αλλαγή σελίδας)</w:t>
      </w:r>
    </w:p>
    <w:p w14:paraId="67A6CA5B" w14:textId="77777777" w:rsidR="00101048" w:rsidRDefault="00350F3C">
      <w:pPr>
        <w:spacing w:line="600" w:lineRule="auto"/>
        <w:ind w:firstLine="567"/>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Καλώς, κυρία Υπουργέ. Παρακαλώ να διανεμηθεί στους Βουλευτές. </w:t>
      </w:r>
    </w:p>
    <w:p w14:paraId="67A6CA5C" w14:textId="77777777" w:rsidR="00101048" w:rsidRDefault="00350F3C">
      <w:pPr>
        <w:spacing w:line="600" w:lineRule="auto"/>
        <w:ind w:firstLine="567"/>
        <w:jc w:val="both"/>
        <w:rPr>
          <w:rFonts w:eastAsia="Times New Roman"/>
          <w:bCs/>
        </w:rPr>
      </w:pPr>
      <w:r>
        <w:rPr>
          <w:rFonts w:eastAsia="Times New Roman"/>
          <w:bCs/>
        </w:rPr>
        <w:t xml:space="preserve">Ορίστε, κύριε </w:t>
      </w:r>
      <w:proofErr w:type="spellStart"/>
      <w:r>
        <w:rPr>
          <w:rFonts w:eastAsia="Times New Roman"/>
          <w:bCs/>
        </w:rPr>
        <w:t>Παπαχριστόπουλε</w:t>
      </w:r>
      <w:proofErr w:type="spellEnd"/>
      <w:r>
        <w:rPr>
          <w:rFonts w:eastAsia="Times New Roman"/>
          <w:bCs/>
        </w:rPr>
        <w:t>,</w:t>
      </w:r>
      <w:r>
        <w:rPr>
          <w:rFonts w:eastAsia="Times New Roman"/>
          <w:bCs/>
        </w:rPr>
        <w:t xml:space="preserve"> έχετε τον λόγο.</w:t>
      </w:r>
    </w:p>
    <w:p w14:paraId="67A6CA5D" w14:textId="77777777" w:rsidR="00101048" w:rsidRDefault="00350F3C">
      <w:pPr>
        <w:spacing w:line="600" w:lineRule="auto"/>
        <w:jc w:val="both"/>
        <w:rPr>
          <w:rFonts w:eastAsia="Times New Roman" w:cs="Times New Roman"/>
          <w:szCs w:val="24"/>
        </w:rPr>
      </w:pPr>
      <w:r>
        <w:rPr>
          <w:rFonts w:eastAsia="Times New Roman"/>
          <w:bCs/>
        </w:rPr>
        <w:tab/>
      </w: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67A6CA5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Νομίζω ότι έχει σχεδόν εξαντληθεί -και μάλιστα, σε επίπεδο λεπτομέρειας- όλη η επιχειρηματολογία για το συγκεκριμένο νομοσχέδιο. </w:t>
      </w:r>
    </w:p>
    <w:p w14:paraId="67A6CA5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Θέλω όμως, να επαναλάβω ότι για πολλές δεκαετίες </w:t>
      </w:r>
      <w:r>
        <w:rPr>
          <w:rFonts w:eastAsia="Times New Roman" w:cs="Times New Roman"/>
          <w:szCs w:val="24"/>
        </w:rPr>
        <w:t xml:space="preserve">ο πυλώνας επιβίωσης των πολιτικών κομμάτων, το </w:t>
      </w:r>
      <w:r>
        <w:rPr>
          <w:rFonts w:eastAsia="Times New Roman" w:cs="Times New Roman"/>
          <w:szCs w:val="24"/>
        </w:rPr>
        <w:t xml:space="preserve">λάφυρό </w:t>
      </w:r>
      <w:r>
        <w:rPr>
          <w:rFonts w:eastAsia="Times New Roman" w:cs="Times New Roman"/>
          <w:szCs w:val="24"/>
        </w:rPr>
        <w:t xml:space="preserve">τους ήταν η δημόσια διοίκηση, πελατειακές σχέσεις –δεν χρειάζεται να τα επαναλάβω- και κάπου προκαλεί αντιδράσεις, κάτι καινούργιο σε αυτό το κομμάτι. </w:t>
      </w:r>
    </w:p>
    <w:p w14:paraId="67A6CA6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Χάρηκα που άκουσα τον κ. Βερναρδάκη, με τον οποίον</w:t>
      </w:r>
      <w:r>
        <w:rPr>
          <w:rFonts w:eastAsia="Times New Roman" w:cs="Times New Roman"/>
          <w:szCs w:val="24"/>
        </w:rPr>
        <w:t xml:space="preserve"> είχα την τιμή και την τύχη να τα ξαναπούμε σε μια επίκαιρη ερώτησή μου για την ηλεκτρονική διακυβέρνηση. Πραγματικά, χάρηκα τον τρόπο που σε βάθος αποτίμησε την ανατομία αυτού του νομοσχεδίου και με κάλυψε σχεδόν, απόλυτα. </w:t>
      </w:r>
    </w:p>
    <w:p w14:paraId="67A6CA6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Θέλω πάλι, να επαναλάβω δύο άρθ</w:t>
      </w:r>
      <w:r>
        <w:rPr>
          <w:rFonts w:eastAsia="Times New Roman" w:cs="Times New Roman"/>
          <w:szCs w:val="24"/>
        </w:rPr>
        <w:t xml:space="preserve">ρα, που για μένα είναι σταθμός, το άρθρο 24 συν το άρθρο 38, που έχουν σχέση με την ηλεκτρονική διακυβέρνηση. </w:t>
      </w:r>
    </w:p>
    <w:p w14:paraId="67A6CA6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Θέλω δε, ακόμα να ξαναθυμηθούμε ότι δεν είναι μόνο τα έξι δισεκατομμύρια που χάνουμε από τη μη χρήση των ηλεκτρονικών υπογραφών. Είναι και άλλα ε</w:t>
      </w:r>
      <w:r>
        <w:rPr>
          <w:rFonts w:eastAsia="Times New Roman" w:cs="Times New Roman"/>
          <w:szCs w:val="24"/>
        </w:rPr>
        <w:t>πτά δισεκατομμύρια -</w:t>
      </w:r>
      <w:r>
        <w:rPr>
          <w:rFonts w:eastAsia="Times New Roman" w:cs="Times New Roman"/>
          <w:szCs w:val="24"/>
        </w:rPr>
        <w:t xml:space="preserve"> </w:t>
      </w:r>
      <w:r>
        <w:rPr>
          <w:rFonts w:eastAsia="Times New Roman" w:cs="Times New Roman"/>
          <w:szCs w:val="24"/>
        </w:rPr>
        <w:t>το ξέρει ο κ. Βερναρδάκης</w:t>
      </w:r>
      <w:r>
        <w:rPr>
          <w:rFonts w:eastAsia="Times New Roman" w:cs="Times New Roman"/>
          <w:szCs w:val="24"/>
        </w:rPr>
        <w:t xml:space="preserve"> </w:t>
      </w:r>
      <w:r>
        <w:rPr>
          <w:rFonts w:eastAsia="Times New Roman" w:cs="Times New Roman"/>
          <w:szCs w:val="24"/>
        </w:rPr>
        <w:t xml:space="preserve">- από το γεγονός ότι δεν εισπράττουμε φόρους και πρόστιμα λόγω της ανυπαρξίας ηλεκτρονικής διακυβέρνησης στη Δικαιοσύνη, όπου τετρακόσιες χιλιάδες υποθέσεις εκκρεμούν πάνω από τέσσερα χρόνια και υπάρχει </w:t>
      </w:r>
      <w:proofErr w:type="spellStart"/>
      <w:r>
        <w:rPr>
          <w:rFonts w:eastAsia="Times New Roman" w:cs="Times New Roman"/>
          <w:szCs w:val="24"/>
        </w:rPr>
        <w:t>χαρτού</w:t>
      </w:r>
      <w:r>
        <w:rPr>
          <w:rFonts w:eastAsia="Times New Roman" w:cs="Times New Roman"/>
          <w:szCs w:val="24"/>
        </w:rPr>
        <w:t>ρα</w:t>
      </w:r>
      <w:proofErr w:type="spellEnd"/>
      <w:r>
        <w:rPr>
          <w:rFonts w:eastAsia="Times New Roman" w:cs="Times New Roman"/>
          <w:szCs w:val="24"/>
        </w:rPr>
        <w:t xml:space="preserve"> και πάει λέγοντας. Πιστεύω πραγματικά, ότι είναι ένα μεγάλο, καινοτόμο βήμα. Δεν είναι το μοναδικό. Κανένας Υπουργός δεν είπε υπερβολές. Και οι δυο νομίζω έχουν παραδεχθεί ότι είναι το πρώτο βήμα. Εγώ θέλω να πιστεύω -</w:t>
      </w:r>
      <w:r>
        <w:rPr>
          <w:rFonts w:eastAsia="Times New Roman" w:cs="Times New Roman"/>
          <w:szCs w:val="24"/>
        </w:rPr>
        <w:t xml:space="preserve"> </w:t>
      </w:r>
      <w:r>
        <w:rPr>
          <w:rFonts w:eastAsia="Times New Roman" w:cs="Times New Roman"/>
          <w:szCs w:val="24"/>
        </w:rPr>
        <w:t>και το θεωρώ πάρα πολύ σημαντικό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ότι αυτή η </w:t>
      </w:r>
      <w:r>
        <w:rPr>
          <w:rFonts w:eastAsia="Times New Roman" w:cs="Times New Roman"/>
          <w:szCs w:val="24"/>
        </w:rPr>
        <w:t xml:space="preserve">Κυβέρνηση </w:t>
      </w:r>
      <w:r>
        <w:rPr>
          <w:rFonts w:eastAsia="Times New Roman" w:cs="Times New Roman"/>
          <w:szCs w:val="24"/>
        </w:rPr>
        <w:t xml:space="preserve">πιστεύει ότι η ηλεκτρονική διακυβέρνηση θα ανοίξει άλλες πόρτες και άλλους ορίζοντες στην ανάπτυξη της χώρας. </w:t>
      </w:r>
    </w:p>
    <w:p w14:paraId="67A6CA6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θέλω να μακρηγορήσω περισσότερο. Θέλω όμως, όσο χρόνο μου απομένει, επειδή η επικαιρότητα τρέχει, να πω μερικά πράγματα</w:t>
      </w:r>
      <w:r>
        <w:rPr>
          <w:rFonts w:eastAsia="Times New Roman" w:cs="Times New Roman"/>
          <w:szCs w:val="24"/>
        </w:rPr>
        <w:t>, γιατί η χώρα βρίσκεται σε μία ιστορική μεγάλη καμπή, διαπραγματεύεται το δεύτερο μνημόνιο και χύνονται κάθε μέρα κροκοδείλια δάκρυα υπερβολών, καταστροφολογίας ότι πάμε για τέταρτο μνημόνιο ότι έχουμε νέα μέτρα. Ορθά κοφτά, λοιπόν -</w:t>
      </w:r>
      <w:r>
        <w:rPr>
          <w:rFonts w:eastAsia="Times New Roman" w:cs="Times New Roman"/>
          <w:szCs w:val="24"/>
        </w:rPr>
        <w:t xml:space="preserve"> </w:t>
      </w:r>
      <w:r>
        <w:rPr>
          <w:rFonts w:eastAsia="Times New Roman" w:cs="Times New Roman"/>
          <w:szCs w:val="24"/>
        </w:rPr>
        <w:t>και παίρνω και την ευ</w:t>
      </w:r>
      <w:r>
        <w:rPr>
          <w:rFonts w:eastAsia="Times New Roman" w:cs="Times New Roman"/>
          <w:szCs w:val="24"/>
        </w:rPr>
        <w:t>θύνη των όσων λέω</w:t>
      </w:r>
      <w:r>
        <w:rPr>
          <w:rFonts w:eastAsia="Times New Roman" w:cs="Times New Roman"/>
          <w:szCs w:val="24"/>
        </w:rPr>
        <w:t xml:space="preserve"> </w:t>
      </w:r>
      <w:r>
        <w:rPr>
          <w:rFonts w:eastAsia="Times New Roman" w:cs="Times New Roman"/>
          <w:szCs w:val="24"/>
        </w:rPr>
        <w:t>- τα βραχυπρόθεσμα μέτρα για τη δεύτερη αξιολόγηση είναι σχεδόν δεδομένα και τα λέω κιόλας: Τα κυμαινόμενα επιτόκια γίνονται σταθερά, κάτω από 1% με 1,5%. Η παράταση-επιμήκυνση από 28 σε 32,5 -</w:t>
      </w:r>
      <w:r>
        <w:rPr>
          <w:rFonts w:eastAsia="Times New Roman" w:cs="Times New Roman"/>
          <w:szCs w:val="24"/>
        </w:rPr>
        <w:t xml:space="preserve"> </w:t>
      </w:r>
      <w:r>
        <w:rPr>
          <w:rFonts w:eastAsia="Times New Roman" w:cs="Times New Roman"/>
          <w:szCs w:val="24"/>
        </w:rPr>
        <w:t>δηλ</w:t>
      </w:r>
      <w:r>
        <w:rPr>
          <w:rFonts w:eastAsia="Times New Roman" w:cs="Times New Roman"/>
          <w:szCs w:val="24"/>
        </w:rPr>
        <w:t xml:space="preserve">αδή </w:t>
      </w:r>
      <w:r>
        <w:rPr>
          <w:rFonts w:eastAsia="Times New Roman" w:cs="Times New Roman"/>
          <w:szCs w:val="24"/>
        </w:rPr>
        <w:t xml:space="preserve">παράταση </w:t>
      </w:r>
      <w:r>
        <w:rPr>
          <w:rFonts w:eastAsia="Times New Roman" w:cs="Times New Roman"/>
          <w:szCs w:val="24"/>
        </w:rPr>
        <w:t>τεσσερ</w:t>
      </w:r>
      <w:r>
        <w:rPr>
          <w:rFonts w:eastAsia="Times New Roman" w:cs="Times New Roman"/>
          <w:szCs w:val="24"/>
        </w:rPr>
        <w:t>ά</w:t>
      </w:r>
      <w:r>
        <w:rPr>
          <w:rFonts w:eastAsia="Times New Roman" w:cs="Times New Roman"/>
          <w:szCs w:val="24"/>
        </w:rPr>
        <w:t>μισι</w:t>
      </w:r>
      <w:r>
        <w:rPr>
          <w:rFonts w:eastAsia="Times New Roman" w:cs="Times New Roman"/>
          <w:szCs w:val="24"/>
        </w:rPr>
        <w:t xml:space="preserve"> χρόνια- που θα μ</w:t>
      </w:r>
      <w:r>
        <w:rPr>
          <w:rFonts w:eastAsia="Times New Roman" w:cs="Times New Roman"/>
          <w:szCs w:val="24"/>
        </w:rPr>
        <w:t xml:space="preserve">ας δώσει πάνω από τέσσερα δισεκατομμύρια, επίσης είναι δεδομένη. </w:t>
      </w:r>
    </w:p>
    <w:p w14:paraId="67A6CA6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Να πω ακόμα ότι όλο αυτό το έχει εκπονήσει το </w:t>
      </w:r>
      <w:r>
        <w:rPr>
          <w:rFonts w:eastAsia="Times New Roman" w:cs="Times New Roman"/>
          <w:szCs w:val="24"/>
          <w:lang w:val="en-US"/>
        </w:rPr>
        <w:t>ESM</w:t>
      </w:r>
      <w:r>
        <w:rPr>
          <w:rFonts w:eastAsia="Times New Roman" w:cs="Times New Roman"/>
          <w:szCs w:val="24"/>
        </w:rPr>
        <w:t xml:space="preserve"> και δεν χρειάζεται να περάσει από την εκλογική διαδικασία άλλων κυβερνήσεων. Τα λέω αυτά γιατί ο κ. </w:t>
      </w:r>
      <w:proofErr w:type="spellStart"/>
      <w:r>
        <w:rPr>
          <w:rFonts w:eastAsia="Times New Roman" w:cs="Times New Roman"/>
          <w:szCs w:val="24"/>
        </w:rPr>
        <w:t>Χουλιαράκης</w:t>
      </w:r>
      <w:proofErr w:type="spellEnd"/>
      <w:r>
        <w:rPr>
          <w:rFonts w:eastAsia="Times New Roman" w:cs="Times New Roman"/>
          <w:szCs w:val="24"/>
        </w:rPr>
        <w:t xml:space="preserve"> εχθές το είπε, το ξαναείπε. </w:t>
      </w:r>
      <w:r>
        <w:rPr>
          <w:rFonts w:eastAsia="Times New Roman" w:cs="Times New Roman"/>
          <w:szCs w:val="24"/>
        </w:rPr>
        <w:t xml:space="preserve">Θέλω επίσης, να υπενθυμίσω ότι το </w:t>
      </w:r>
      <w:r>
        <w:rPr>
          <w:rFonts w:eastAsia="Times New Roman" w:cs="Times New Roman"/>
          <w:szCs w:val="24"/>
        </w:rPr>
        <w:t>«</w:t>
      </w:r>
      <w:r>
        <w:rPr>
          <w:rFonts w:eastAsia="Times New Roman" w:cs="Times New Roman"/>
          <w:szCs w:val="24"/>
          <w:lang w:val="en-US"/>
        </w:rPr>
        <w:t>B</w:t>
      </w:r>
      <w:r w:rsidRPr="00D44F3E">
        <w:t>LOOMBERG</w:t>
      </w:r>
      <w:r>
        <w:rPr>
          <w:rFonts w:eastAsia="Times New Roman" w:cs="Times New Roman"/>
          <w:szCs w:val="24"/>
        </w:rPr>
        <w:t>»</w:t>
      </w:r>
      <w:r>
        <w:rPr>
          <w:rFonts w:eastAsia="Times New Roman" w:cs="Times New Roman"/>
          <w:szCs w:val="24"/>
        </w:rPr>
        <w:t xml:space="preserve"> προεξοφλεί τη ρύθμιση του χρέους και εκεί αποδίδει το γεγονός ότι τα δεκαετή ομόλογα, για πρώτη φορά κατέβηκαν κάτω από το 7%, στο 6,92%.</w:t>
      </w:r>
    </w:p>
    <w:p w14:paraId="67A6CA65"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Τελειώνοντας, θα ήθελα ακόμα να πω ότι είναι ένας μαραθώνιος αυτή η ιστο</w:t>
      </w:r>
      <w:r>
        <w:rPr>
          <w:rFonts w:eastAsia="Times New Roman" w:cs="Times New Roman"/>
          <w:szCs w:val="24"/>
        </w:rPr>
        <w:t xml:space="preserve">ρική στιγμή, ιστορική καμπή για όλους μας, και είμαστε στα τελευταία δύο-τρία χιλιόμετρα από </w:t>
      </w:r>
      <w:r>
        <w:rPr>
          <w:rFonts w:eastAsia="Times New Roman" w:cs="Times New Roman"/>
          <w:szCs w:val="24"/>
        </w:rPr>
        <w:t xml:space="preserve">τα </w:t>
      </w:r>
      <w:r>
        <w:rPr>
          <w:rFonts w:eastAsia="Times New Roman" w:cs="Times New Roman"/>
          <w:szCs w:val="24"/>
        </w:rPr>
        <w:t xml:space="preserve">σαράντα δύο. Δεν υπάρχει περίπτωση να μην τερματίσουμε. Θα τερματίσουμε. </w:t>
      </w:r>
    </w:p>
    <w:p w14:paraId="67A6CA6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Και επειδή γίνεται πολύς θόρυβος για τις εκλογές και κάτι τέτοια, είναι ιερή υποχρέωση</w:t>
      </w:r>
      <w:r>
        <w:rPr>
          <w:rFonts w:eastAsia="Times New Roman" w:cs="Times New Roman"/>
          <w:szCs w:val="24"/>
        </w:rPr>
        <w:t xml:space="preserve"> αυτής της Κυβέρνησης, έχει πάρει συγκεκριμένη εντολή πριν ένα χρόνο και δύο μήνες, να μην ξαναγυρίσει ποτέ πάλι στις λίστες, πότε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πότε στη ρεμούλα των εξοπλιστικών, πότε στη ρεμούλα των Ολυμπιακών Αγώνων, πότε στη διαφθορά και στη διαπλοκή. Είναι ρητή εντολή και έχει υποχρέωση αυτήν την εντολή να την τηρήσει </w:t>
      </w:r>
      <w:r>
        <w:rPr>
          <w:rFonts w:eastAsia="Times New Roman" w:cs="Times New Roman"/>
          <w:szCs w:val="24"/>
        </w:rPr>
        <w:t>ως</w:t>
      </w:r>
      <w:r>
        <w:rPr>
          <w:rFonts w:eastAsia="Times New Roman" w:cs="Times New Roman"/>
          <w:szCs w:val="24"/>
        </w:rPr>
        <w:t xml:space="preserve"> κόρη οφθαλμού. Το λέω αυτό, γιατί θα κριθεί.</w:t>
      </w:r>
    </w:p>
    <w:p w14:paraId="67A6CA67" w14:textId="77777777" w:rsidR="00101048" w:rsidRDefault="00350F3C">
      <w:pPr>
        <w:spacing w:line="600" w:lineRule="auto"/>
        <w:ind w:firstLine="720"/>
        <w:jc w:val="both"/>
        <w:rPr>
          <w:rFonts w:eastAsia="Times New Roman" w:cs="Times New Roman"/>
          <w:szCs w:val="24"/>
        </w:rPr>
      </w:pP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θέλω να πω κάτι</w:t>
      </w:r>
      <w:r>
        <w:rPr>
          <w:rFonts w:eastAsia="Times New Roman" w:cs="Times New Roman"/>
          <w:szCs w:val="24"/>
        </w:rPr>
        <w:t xml:space="preserve"> για τον κ. Δαβάκη. Είναι πολύ ευπρεπής η τοποθέτησή του. Δεν είναι όλες οι φωνές ακραίες. Είναι μία πραγματικά ευπρεπής φωνή. Σε αντίθεση</w:t>
      </w:r>
      <w:r>
        <w:rPr>
          <w:rFonts w:eastAsia="Times New Roman" w:cs="Times New Roman"/>
          <w:szCs w:val="24"/>
        </w:rPr>
        <w:t>,</w:t>
      </w:r>
      <w:r>
        <w:rPr>
          <w:rFonts w:eastAsia="Times New Roman" w:cs="Times New Roman"/>
          <w:szCs w:val="24"/>
        </w:rPr>
        <w:t xml:space="preserve"> άκουσα ένα παραλήρημα πριν από λίγο, που δεν μπορώ να καταλάβω πού οφείλεται και πιστεύω ότι αργά η γρήγορα, αυτό το</w:t>
      </w:r>
      <w:r>
        <w:rPr>
          <w:rFonts w:eastAsia="Times New Roman" w:cs="Times New Roman"/>
          <w:szCs w:val="24"/>
        </w:rPr>
        <w:t xml:space="preserve"> παραλήρημα, θα γυρίσει ανάποδα σε αυτούς. </w:t>
      </w:r>
    </w:p>
    <w:p w14:paraId="67A6CA6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εκλογές θα γίνουν το 2019 ρητά. Είναι εντολή των Ελλήνων πολιτών πριν έναν χρόνο και δύο μήνες.</w:t>
      </w:r>
    </w:p>
    <w:p w14:paraId="67A6CA69"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7A6CA6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w:t>
      </w:r>
      <w:r>
        <w:rPr>
          <w:rFonts w:eastAsia="Times New Roman" w:cs="Times New Roman"/>
          <w:szCs w:val="24"/>
        </w:rPr>
        <w:t xml:space="preserve"> με τον οποίο ολοκληρώθηκε ο κύκλος των δευτερολογιών των εισηγητών και ειδικών αγορητών.</w:t>
      </w:r>
    </w:p>
    <w:p w14:paraId="67A6CA6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Έχουν ζητήσει ως τώρα δύο Κοινοβουλευτικοί Εκπρόσωποι να παρέμβουν. Οπότε, θα τους δώσουμε τον λόγο, με πρώτο τον κ. Τζαβάρα, Κοινοβουλευτικό Εκπρόσωπο της Νέας Δημοκ</w:t>
      </w:r>
      <w:r>
        <w:rPr>
          <w:rFonts w:eastAsia="Times New Roman" w:cs="Times New Roman"/>
          <w:szCs w:val="24"/>
        </w:rPr>
        <w:t xml:space="preserve">ρατίας. Μετά είναι ο κ. </w:t>
      </w:r>
      <w:proofErr w:type="spellStart"/>
      <w:r>
        <w:rPr>
          <w:rFonts w:eastAsia="Times New Roman" w:cs="Times New Roman"/>
          <w:szCs w:val="24"/>
        </w:rPr>
        <w:t>Λάππας</w:t>
      </w:r>
      <w:proofErr w:type="spellEnd"/>
      <w:r>
        <w:rPr>
          <w:rFonts w:eastAsia="Times New Roman" w:cs="Times New Roman"/>
          <w:szCs w:val="24"/>
        </w:rPr>
        <w:t xml:space="preserve"> και στο τέλος θα κλείσει η Υπουργός.</w:t>
      </w:r>
    </w:p>
    <w:p w14:paraId="67A6CA6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67A6CA6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υπάρχει ένα ζήτημα που μόλις προ ολίγου το αντιμετωπίσαμε. Το ζήτημα αυτό έχει να κάνει με την κοινοβουλευτική τάξη και</w:t>
      </w:r>
      <w:r>
        <w:rPr>
          <w:rFonts w:eastAsia="Times New Roman" w:cs="Times New Roman"/>
          <w:szCs w:val="24"/>
        </w:rPr>
        <w:t xml:space="preserve"> την διεξαγωγή των συζητήσεων στο Κοινοβούλιο, όπως ακριβώς προβλέπει ο Κανονισμός της Βουλής.</w:t>
      </w:r>
    </w:p>
    <w:p w14:paraId="67A6CA6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Φοβούμαι ότι αυτήν τη γενική συνείδηση δεν την έχουν αφομοιώσει κάποια από τα μέλη της Κυβέρνησης. Συνέβη, λοιπόν, προ ολίγου να έχουμε κατάφωρη παραβίαση και το</w:t>
      </w:r>
      <w:r>
        <w:rPr>
          <w:rFonts w:eastAsia="Times New Roman" w:cs="Times New Roman"/>
          <w:szCs w:val="24"/>
        </w:rPr>
        <w:t>υ άρθρου 64 του Κανονισμού και του άρθρου 66 από Υπουργό ο οποίος, χωρίς να είναι αρμόδιος για το νομοσχέδιο και κατά κάποιον τρόπο πέτυχε να υποκλέψει τον λόγο, ενώ ήταν στο Βήμα για να μιλήσει για τροπολογία που κατέθεσε, έφτασε στο σημείο να απευθύνεται</w:t>
      </w:r>
      <w:r>
        <w:rPr>
          <w:rFonts w:eastAsia="Times New Roman" w:cs="Times New Roman"/>
          <w:szCs w:val="24"/>
        </w:rPr>
        <w:t xml:space="preserve"> και προσωπικά σε Βουλευτές.</w:t>
      </w:r>
    </w:p>
    <w:p w14:paraId="67A6CA6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Είναι διπλή παράβαση αυτή. Πρώτον, γιατί ο λόγος δίνεται μόνον στον αρμόδιο Υπουργό και αρμόδιος είναι αυτός ο οποίος καταθέτει νομοσχέδιο ή καταθέτει τροπολογία. Η Βουλή δεν είναι λέσχη συζητήσεων, δεν είναι καφενείο, για να </w:t>
      </w:r>
      <w:r>
        <w:rPr>
          <w:rFonts w:eastAsia="Times New Roman" w:cs="Times New Roman"/>
          <w:szCs w:val="24"/>
        </w:rPr>
        <w:t>μπορεί οποιοσδήποτε περνάει από έξω να μπαίνει, να ανεβαίνει στο Βήμα και να λέει οτιδήποτε του περάσει από το μυαλό.</w:t>
      </w:r>
    </w:p>
    <w:p w14:paraId="67A6CA7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Υπάρχει και ένα δεύτερο ζήτημα</w:t>
      </w:r>
      <w:r>
        <w:rPr>
          <w:rFonts w:eastAsia="Times New Roman" w:cs="Times New Roman"/>
          <w:szCs w:val="24"/>
        </w:rPr>
        <w:t>,</w:t>
      </w:r>
      <w:r>
        <w:rPr>
          <w:rFonts w:eastAsia="Times New Roman" w:cs="Times New Roman"/>
          <w:szCs w:val="24"/>
        </w:rPr>
        <w:t xml:space="preserve"> το οποίο με προσβάλει προσωπικά, αλλά και ως Βουλευτή και ως Κοινοβουλευτικό Εκπρόσωπο της Νέας Δημοκρατία</w:t>
      </w:r>
      <w:r>
        <w:rPr>
          <w:rFonts w:eastAsia="Times New Roman" w:cs="Times New Roman"/>
          <w:szCs w:val="24"/>
        </w:rPr>
        <w:t xml:space="preserve">ς. Δεν μπορεί εδώ Υπουργοί, απευθυνόμενοι στην Αξιωματική Αντιπολίτευση, να μιλούν  με λόγια τα οποία δεν τιμούν τη </w:t>
      </w:r>
      <w:r>
        <w:rPr>
          <w:rFonts w:eastAsia="Times New Roman" w:cs="Times New Roman"/>
          <w:szCs w:val="24"/>
        </w:rPr>
        <w:t>δ</w:t>
      </w:r>
      <w:r>
        <w:rPr>
          <w:rFonts w:eastAsia="Times New Roman" w:cs="Times New Roman"/>
          <w:szCs w:val="24"/>
        </w:rPr>
        <w:t>ημοκρατία, αλλά ούτε και την κοινοβουλευτική διαδικασία.</w:t>
      </w:r>
    </w:p>
    <w:p w14:paraId="67A6CA7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έχει το δικαίωμα κανένας Υπουργός, πρώτον, να υποδεικνύει σε Πρόεδρο της Βουλή</w:t>
      </w:r>
      <w:r>
        <w:rPr>
          <w:rFonts w:eastAsia="Times New Roman" w:cs="Times New Roman"/>
          <w:szCs w:val="24"/>
        </w:rPr>
        <w:t>ς κατά το πώς πρέπει να απονέμει και να κατανέμει τον λόγο και δεύτερον, για το πώς πρέπει να συμπεριφέρεται στον χώρο του Κοινοβουλίου και κατά τη διάρκεια της κοινοβουλευτικής διαδικασίας ο Βουλευτής. Κάποιοι προφανώς</w:t>
      </w:r>
      <w:r>
        <w:rPr>
          <w:rFonts w:eastAsia="Times New Roman" w:cs="Times New Roman"/>
          <w:szCs w:val="24"/>
        </w:rPr>
        <w:t>,</w:t>
      </w:r>
      <w:r>
        <w:rPr>
          <w:rFonts w:eastAsia="Times New Roman" w:cs="Times New Roman"/>
          <w:szCs w:val="24"/>
        </w:rPr>
        <w:t xml:space="preserve"> δεν έχουν καταλάβει ότι η Κυβέρνηση</w:t>
      </w:r>
      <w:r>
        <w:rPr>
          <w:rFonts w:eastAsia="Times New Roman" w:cs="Times New Roman"/>
          <w:szCs w:val="24"/>
        </w:rPr>
        <w:t xml:space="preserve"> σε αυτόν τον χώρο έχει θέση φιλοξενούμενου. Αυτός ο χώρος είναι ο χώρος όπου ασκείται πραγματικά και συμβολικά η λαϊκή κυριαρχία, αυτό δηλαδή που μας δίνει το δικαίωμα σήμερα και πάντα να λέμε ότι εδώ είναι ο τόπος της </w:t>
      </w:r>
      <w:r>
        <w:rPr>
          <w:rFonts w:eastAsia="Times New Roman" w:cs="Times New Roman"/>
          <w:szCs w:val="24"/>
        </w:rPr>
        <w:t>δ</w:t>
      </w:r>
      <w:r>
        <w:rPr>
          <w:rFonts w:eastAsia="Times New Roman" w:cs="Times New Roman"/>
          <w:szCs w:val="24"/>
        </w:rPr>
        <w:t>ημοκρατίας.</w:t>
      </w:r>
    </w:p>
    <w:p w14:paraId="67A6CA7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Όποιος, λοιπόν, έρχεται</w:t>
      </w:r>
      <w:r>
        <w:rPr>
          <w:rFonts w:eastAsia="Times New Roman" w:cs="Times New Roman"/>
          <w:szCs w:val="24"/>
        </w:rPr>
        <w:t xml:space="preserve"> σε αυτό εδώ το Βήμα και αγνοεί βασικές διατάξεις του Κανονισμού, προφανώς δεν σέβεται τη </w:t>
      </w:r>
      <w:r>
        <w:rPr>
          <w:rFonts w:eastAsia="Times New Roman" w:cs="Times New Roman"/>
          <w:szCs w:val="24"/>
        </w:rPr>
        <w:t>δ</w:t>
      </w:r>
      <w:r>
        <w:rPr>
          <w:rFonts w:eastAsia="Times New Roman" w:cs="Times New Roman"/>
          <w:szCs w:val="24"/>
        </w:rPr>
        <w:t>ημοκρατία. Και αυτό εμείς, τουλάχιστον στον βαθμό που μας επιβάλλει το δημοκρατικό καθήκον μας, δεν πρόκειται να το επιτρέψουμε.</w:t>
      </w:r>
    </w:p>
    <w:p w14:paraId="67A6CA7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Υπάρχει και ένα δεύτερο ζήτημα και </w:t>
      </w:r>
      <w:proofErr w:type="spellStart"/>
      <w:r>
        <w:rPr>
          <w:rFonts w:eastAsia="Times New Roman" w:cs="Times New Roman"/>
          <w:szCs w:val="24"/>
        </w:rPr>
        <w:t>α</w:t>
      </w:r>
      <w:r>
        <w:rPr>
          <w:rFonts w:eastAsia="Times New Roman" w:cs="Times New Roman"/>
          <w:szCs w:val="24"/>
        </w:rPr>
        <w:t>ρύομαι</w:t>
      </w:r>
      <w:proofErr w:type="spellEnd"/>
      <w:r>
        <w:rPr>
          <w:rFonts w:eastAsia="Times New Roman" w:cs="Times New Roman"/>
          <w:szCs w:val="24"/>
        </w:rPr>
        <w:t xml:space="preserve"> πάλι το δικαίωμα να μιλήσω επ’ αυτού και περί αυτού από τον Κανονισμό. Γιατί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υπέκλεψε τον λόγο ο κ. Βερναρδάκης, απευθύνθηκε προς τη Νέα Δημοκρατία και προσωπικά σε εμένα και μίλησε περί </w:t>
      </w:r>
      <w:proofErr w:type="spellStart"/>
      <w:r>
        <w:rPr>
          <w:rFonts w:eastAsia="Times New Roman" w:cs="Times New Roman"/>
          <w:szCs w:val="24"/>
        </w:rPr>
        <w:t>σοβαρότητος</w:t>
      </w:r>
      <w:proofErr w:type="spellEnd"/>
      <w:r>
        <w:rPr>
          <w:rFonts w:eastAsia="Times New Roman" w:cs="Times New Roman"/>
          <w:szCs w:val="24"/>
        </w:rPr>
        <w:t>. Είπε ότι αυτά τα επιχειρήματα που είπ</w:t>
      </w:r>
      <w:r>
        <w:rPr>
          <w:rFonts w:eastAsia="Times New Roman" w:cs="Times New Roman"/>
          <w:szCs w:val="24"/>
        </w:rPr>
        <w:t xml:space="preserve">αμε εδώ από την πλευρά της Αξιωματικής Αντιπολίτευσης στερούνται </w:t>
      </w:r>
      <w:proofErr w:type="spellStart"/>
      <w:r>
        <w:rPr>
          <w:rFonts w:eastAsia="Times New Roman" w:cs="Times New Roman"/>
          <w:szCs w:val="24"/>
        </w:rPr>
        <w:t>σοβαρότητος</w:t>
      </w:r>
      <w:proofErr w:type="spellEnd"/>
      <w:r>
        <w:rPr>
          <w:rFonts w:eastAsia="Times New Roman" w:cs="Times New Roman"/>
          <w:szCs w:val="24"/>
        </w:rPr>
        <w:t>.</w:t>
      </w:r>
    </w:p>
    <w:p w14:paraId="67A6CA74" w14:textId="77777777" w:rsidR="00101048" w:rsidRDefault="00350F3C">
      <w:pPr>
        <w:spacing w:line="600" w:lineRule="auto"/>
        <w:ind w:firstLine="720"/>
        <w:jc w:val="both"/>
        <w:rPr>
          <w:rFonts w:eastAsia="Times New Roman"/>
          <w:szCs w:val="24"/>
        </w:rPr>
      </w:pPr>
      <w:r>
        <w:rPr>
          <w:rFonts w:eastAsia="Times New Roman" w:cs="Times New Roman"/>
          <w:szCs w:val="24"/>
        </w:rPr>
        <w:t>Άρα, διερωτώμαι: Σοβαρός για την άποψη και την αντίληψη της πλειοψηφίας είναι αυτός που μπαίνει στη Βουλή, υποκλέπτει τον λόγο, μιλάει χωρίς να έχει το δικαίωμα, παραβιάζει επίση</w:t>
      </w:r>
      <w:r>
        <w:rPr>
          <w:rFonts w:eastAsia="Times New Roman" w:cs="Times New Roman"/>
          <w:szCs w:val="24"/>
        </w:rPr>
        <w:t>ς το άρθρο 66 του Κανονισμού που απαγορεύει σε ομιλητή να απευθύνεται προσωπικά σε συγκεκριμένο Βουλευτή; Γιατί πρέπει να ξέρουμε –εσείς το ξέρετε- ότι οι ομιλητές από του Βήματος της Βουλής</w:t>
      </w:r>
      <w:r>
        <w:rPr>
          <w:rFonts w:eastAsia="Times New Roman" w:cs="Times New Roman"/>
          <w:szCs w:val="24"/>
        </w:rPr>
        <w:t>,</w:t>
      </w:r>
      <w:r>
        <w:rPr>
          <w:rFonts w:eastAsia="Times New Roman" w:cs="Times New Roman"/>
          <w:szCs w:val="24"/>
        </w:rPr>
        <w:t xml:space="preserve"> αλλά και από τη θέση </w:t>
      </w:r>
      <w:r>
        <w:rPr>
          <w:rFonts w:eastAsia="Times New Roman" w:cs="Times New Roman"/>
          <w:szCs w:val="24"/>
        </w:rPr>
        <w:t>τους,</w:t>
      </w:r>
      <w:r>
        <w:rPr>
          <w:rFonts w:eastAsia="Times New Roman" w:cs="Times New Roman"/>
          <w:szCs w:val="24"/>
        </w:rPr>
        <w:t xml:space="preserve"> απευθύνονται στη Βουλή και όχι σε συγ</w:t>
      </w:r>
      <w:r>
        <w:rPr>
          <w:rFonts w:eastAsia="Times New Roman" w:cs="Times New Roman"/>
          <w:szCs w:val="24"/>
        </w:rPr>
        <w:t xml:space="preserve">κεκριμένο πρόσωπο. Και ερωτώ: Αυτή είναι η σοβαρότητα την οποία εμφανίζει το συλλογικό πρόσωπο της Κυβέρνησης; </w:t>
      </w:r>
      <w:r>
        <w:rPr>
          <w:rFonts w:eastAsia="Times New Roman"/>
          <w:szCs w:val="24"/>
        </w:rPr>
        <w:t>Εμείς, μ’ αυτήν τη σοβαρότητα βεβαίως, δεν έχουμε καμ</w:t>
      </w:r>
      <w:r>
        <w:rPr>
          <w:rFonts w:eastAsia="Times New Roman"/>
          <w:szCs w:val="24"/>
        </w:rPr>
        <w:t>μ</w:t>
      </w:r>
      <w:r>
        <w:rPr>
          <w:rFonts w:eastAsia="Times New Roman"/>
          <w:szCs w:val="24"/>
        </w:rPr>
        <w:t>ία σχέση και θα κρατήσουμε τις αποστάσεις που επιβάλλει η τήρηση της κοινοβουλευτικής διαδι</w:t>
      </w:r>
      <w:r>
        <w:rPr>
          <w:rFonts w:eastAsia="Times New Roman"/>
          <w:szCs w:val="24"/>
        </w:rPr>
        <w:t xml:space="preserve">κασίας, έτσι όπως την προβλέπει ο Κανονισμός και έτσι ακριβώς όπως την θέλει το Σύνταγμα και οι νόμοι. </w:t>
      </w:r>
    </w:p>
    <w:p w14:paraId="67A6CA75" w14:textId="77777777" w:rsidR="00101048" w:rsidRDefault="00350F3C">
      <w:pPr>
        <w:spacing w:line="600" w:lineRule="auto"/>
        <w:ind w:firstLine="720"/>
        <w:jc w:val="both"/>
        <w:rPr>
          <w:rFonts w:eastAsia="Times New Roman"/>
          <w:szCs w:val="24"/>
        </w:rPr>
      </w:pPr>
      <w:r>
        <w:rPr>
          <w:rFonts w:eastAsia="Times New Roman"/>
          <w:szCs w:val="24"/>
        </w:rPr>
        <w:t>Υπάρχει κι ένα άλλο ζήτημα</w:t>
      </w:r>
      <w:r>
        <w:rPr>
          <w:rFonts w:eastAsia="Times New Roman"/>
          <w:szCs w:val="24"/>
        </w:rPr>
        <w:t>,</w:t>
      </w:r>
      <w:r>
        <w:rPr>
          <w:rFonts w:eastAsia="Times New Roman"/>
          <w:szCs w:val="24"/>
        </w:rPr>
        <w:t xml:space="preserve"> το οποίο τίθεται. Άρα, έχει σοβαρότητα ο Υπουργός</w:t>
      </w:r>
      <w:r>
        <w:rPr>
          <w:rFonts w:eastAsia="Times New Roman"/>
          <w:szCs w:val="24"/>
        </w:rPr>
        <w:t>,</w:t>
      </w:r>
      <w:r>
        <w:rPr>
          <w:rFonts w:eastAsia="Times New Roman"/>
          <w:szCs w:val="24"/>
        </w:rPr>
        <w:t xml:space="preserve"> που, προκειμένου να μιλήσει για ένα νομοσχέδιο που συζητείται, καταφανώς </w:t>
      </w:r>
      <w:r>
        <w:rPr>
          <w:rFonts w:eastAsia="Times New Roman"/>
          <w:szCs w:val="24"/>
        </w:rPr>
        <w:t>αποδεικνύεται ότι δεν φρόντισε να ρίξει ένα βλέμμα -και μόνο ένα απλό βλέμμα- στην έκθεση του Επιστημονικού Συμβουλίου της Βουλής και να δει ότι είναι βασική αρχή, όχι μόνο για το υπαλληλικό δίκαιο</w:t>
      </w:r>
      <w:r>
        <w:rPr>
          <w:rFonts w:eastAsia="Times New Roman"/>
          <w:szCs w:val="24"/>
        </w:rPr>
        <w:t>,</w:t>
      </w:r>
      <w:r>
        <w:rPr>
          <w:rFonts w:eastAsia="Times New Roman"/>
          <w:szCs w:val="24"/>
        </w:rPr>
        <w:t xml:space="preserve"> αλλά και για τη νομοθεσία που ισχύει και την οποία σήμερα έρχεται ο ΣΥΡΙΖΑ να τροποποιήσει, η οποία λέει ότι η σύνδεση του υπαλλήλου με συγκεκριμένη υπηρεσιακή θέση γίνεται με δύο τρόπους: </w:t>
      </w:r>
      <w:r>
        <w:rPr>
          <w:rFonts w:eastAsia="Times New Roman"/>
          <w:szCs w:val="24"/>
        </w:rPr>
        <w:t>Μ</w:t>
      </w:r>
      <w:r>
        <w:rPr>
          <w:rFonts w:eastAsia="Times New Roman"/>
          <w:szCs w:val="24"/>
        </w:rPr>
        <w:t xml:space="preserve">ε τον διορισμό και με τη μετάταξη. </w:t>
      </w:r>
    </w:p>
    <w:p w14:paraId="67A6CA76" w14:textId="77777777" w:rsidR="00101048" w:rsidRDefault="00350F3C">
      <w:pPr>
        <w:spacing w:line="600" w:lineRule="auto"/>
        <w:ind w:firstLine="720"/>
        <w:jc w:val="both"/>
        <w:rPr>
          <w:rFonts w:eastAsia="Times New Roman"/>
          <w:szCs w:val="24"/>
        </w:rPr>
      </w:pPr>
      <w:r>
        <w:rPr>
          <w:rFonts w:eastAsia="Times New Roman"/>
          <w:szCs w:val="24"/>
        </w:rPr>
        <w:t>Άρα, λοιπόν, η μετάταξη ή ο δ</w:t>
      </w:r>
      <w:r>
        <w:rPr>
          <w:rFonts w:eastAsia="Times New Roman"/>
          <w:szCs w:val="24"/>
        </w:rPr>
        <w:t>ιορισμός είναι μια στιγμή στην υπηρεσιακή εξέλιξη του υπαλλήλου</w:t>
      </w:r>
      <w:r>
        <w:rPr>
          <w:rFonts w:eastAsia="Times New Roman"/>
          <w:szCs w:val="24"/>
        </w:rPr>
        <w:t>,</w:t>
      </w:r>
      <w:r>
        <w:rPr>
          <w:rFonts w:eastAsia="Times New Roman"/>
          <w:szCs w:val="24"/>
        </w:rPr>
        <w:t xml:space="preserve"> που είναι εντελώς εξαιρετική. Διότι ο κανόνας θέλει τον υπάλληλο να παίρνει τη σύνταξή του, δηλαδή, να διανύει τον υπηρεσιακό του βίο μέχρι τέλους</w:t>
      </w:r>
      <w:r>
        <w:rPr>
          <w:rFonts w:eastAsia="Times New Roman"/>
          <w:szCs w:val="24"/>
        </w:rPr>
        <w:t>,</w:t>
      </w:r>
      <w:r>
        <w:rPr>
          <w:rFonts w:eastAsia="Times New Roman"/>
          <w:szCs w:val="24"/>
        </w:rPr>
        <w:t xml:space="preserve"> εκεί όπου έχει διοριστεί. Άρα εδώ η μετάταξ</w:t>
      </w:r>
      <w:r>
        <w:rPr>
          <w:rFonts w:eastAsia="Times New Roman"/>
          <w:szCs w:val="24"/>
        </w:rPr>
        <w:t>η, με βάση το άρθρο 103 του Συντάγματος, παράγραφοι 4 και 7 -το είπα και χθες, αλλά δεν πήρα κα</w:t>
      </w:r>
      <w:r>
        <w:rPr>
          <w:rFonts w:eastAsia="Times New Roman"/>
          <w:szCs w:val="24"/>
        </w:rPr>
        <w:t>μ</w:t>
      </w:r>
      <w:r>
        <w:rPr>
          <w:rFonts w:eastAsia="Times New Roman"/>
          <w:szCs w:val="24"/>
        </w:rPr>
        <w:t xml:space="preserve">μία απάντηση-, πρέπει να ανατίθεται στο ΑΣΕΠ, ακριβώς γιατί κατά το Σύνταγμα αυτή η </w:t>
      </w:r>
      <w:r>
        <w:rPr>
          <w:rFonts w:eastAsia="Times New Roman"/>
          <w:szCs w:val="24"/>
        </w:rPr>
        <w:t>ανεξάρτητη αρχή</w:t>
      </w:r>
      <w:r>
        <w:rPr>
          <w:rFonts w:eastAsia="Times New Roman"/>
          <w:szCs w:val="24"/>
        </w:rPr>
        <w:t xml:space="preserve"> είναι αρμόδια για να επιλέγει το προσωπικό που θα τοποθετηθε</w:t>
      </w:r>
      <w:r>
        <w:rPr>
          <w:rFonts w:eastAsia="Times New Roman"/>
          <w:szCs w:val="24"/>
        </w:rPr>
        <w:t xml:space="preserve">ί σε συγκεκριμένη θέση, είτε κατά το διορισμό του είτε κατά τη μετάταξη του. </w:t>
      </w:r>
    </w:p>
    <w:p w14:paraId="67A6CA77" w14:textId="77777777" w:rsidR="00101048" w:rsidRDefault="00350F3C">
      <w:pPr>
        <w:spacing w:line="600" w:lineRule="auto"/>
        <w:ind w:firstLine="720"/>
        <w:jc w:val="both"/>
        <w:rPr>
          <w:rFonts w:eastAsia="Times New Roman"/>
          <w:szCs w:val="24"/>
        </w:rPr>
      </w:pPr>
      <w:r>
        <w:rPr>
          <w:rFonts w:eastAsia="Times New Roman"/>
          <w:szCs w:val="24"/>
        </w:rPr>
        <w:t>Μάλιστα, όλη η θεωρία και όλη η ισχύουσα νομοθεσία, ακόμα και η νομολογία του Συμβουλίου της Επικρατείας, επιμένει να λέει</w:t>
      </w:r>
      <w:r>
        <w:rPr>
          <w:rFonts w:eastAsia="Times New Roman"/>
          <w:szCs w:val="24"/>
        </w:rPr>
        <w:t>,</w:t>
      </w:r>
      <w:r>
        <w:rPr>
          <w:rFonts w:eastAsia="Times New Roman"/>
          <w:szCs w:val="24"/>
        </w:rPr>
        <w:t xml:space="preserve"> σε πείσμα των Υπουργών της Κυβέρνησης</w:t>
      </w:r>
      <w:r>
        <w:rPr>
          <w:rFonts w:eastAsia="Times New Roman"/>
          <w:szCs w:val="24"/>
        </w:rPr>
        <w:t xml:space="preserve">, </w:t>
      </w:r>
      <w:r>
        <w:rPr>
          <w:rFonts w:eastAsia="Times New Roman"/>
          <w:szCs w:val="24"/>
        </w:rPr>
        <w:t>που σέβονται, υ</w:t>
      </w:r>
      <w:r>
        <w:rPr>
          <w:rFonts w:eastAsia="Times New Roman"/>
          <w:szCs w:val="24"/>
        </w:rPr>
        <w:t>ποτίθεται, το Σύνταγμα</w:t>
      </w:r>
      <w:r>
        <w:rPr>
          <w:rFonts w:eastAsia="Times New Roman"/>
          <w:szCs w:val="24"/>
        </w:rPr>
        <w:t>,</w:t>
      </w:r>
      <w:r>
        <w:rPr>
          <w:rFonts w:eastAsia="Times New Roman"/>
          <w:szCs w:val="24"/>
        </w:rPr>
        <w:t xml:space="preserve"> ότι με την μετάταξη γίνεται απόλυση από την οργανική θέση, που κατέχει ο υπάλληλος μέχρι τη στιγμή εκείνη, και διορισμός του στη νέα θέση. Άρα, εκ του λόγου αυτού</w:t>
      </w:r>
      <w:r>
        <w:rPr>
          <w:rFonts w:eastAsia="Times New Roman"/>
          <w:szCs w:val="24"/>
        </w:rPr>
        <w:t>,</w:t>
      </w:r>
      <w:r>
        <w:rPr>
          <w:rFonts w:eastAsia="Times New Roman"/>
          <w:szCs w:val="24"/>
        </w:rPr>
        <w:t xml:space="preserve"> τα εχέγγυα, οι συνταγματικές εγγυήσεις της λειτουργίας του ΑΣΕΠ</w:t>
      </w:r>
      <w:r>
        <w:rPr>
          <w:rFonts w:eastAsia="Times New Roman"/>
          <w:szCs w:val="24"/>
        </w:rPr>
        <w:t>,</w:t>
      </w:r>
      <w:r>
        <w:rPr>
          <w:rFonts w:eastAsia="Times New Roman"/>
          <w:szCs w:val="24"/>
        </w:rPr>
        <w:t xml:space="preserve"> επι</w:t>
      </w:r>
      <w:r>
        <w:rPr>
          <w:rFonts w:eastAsia="Times New Roman"/>
          <w:szCs w:val="24"/>
        </w:rPr>
        <w:t xml:space="preserve">βάλλεται. </w:t>
      </w:r>
    </w:p>
    <w:p w14:paraId="67A6CA78" w14:textId="77777777" w:rsidR="00101048" w:rsidRDefault="00350F3C">
      <w:pPr>
        <w:spacing w:line="600" w:lineRule="auto"/>
        <w:ind w:firstLine="720"/>
        <w:jc w:val="both"/>
        <w:rPr>
          <w:rFonts w:eastAsia="Times New Roman"/>
          <w:szCs w:val="24"/>
        </w:rPr>
      </w:pPr>
      <w:r>
        <w:rPr>
          <w:rFonts w:eastAsia="Times New Roman"/>
          <w:szCs w:val="24"/>
        </w:rPr>
        <w:t>Αυτήν ακριβώς την πολύ απλή σκέψη, την απευθύνω σε όσους αμφισβήτησαν τη σοβαρότητα της Νέας Δημοκρατίας ως Κυβέρνηση. Την είχε τηρήσει ευλαβικά και μέχρι κεραίας ο τότε Υπουργός της Διοικητικής Μεταρρύθμισης, Κυριάκος Μητσοτάκης, όταν με τον ν.</w:t>
      </w:r>
      <w:r>
        <w:rPr>
          <w:rFonts w:eastAsia="Times New Roman"/>
          <w:szCs w:val="24"/>
        </w:rPr>
        <w:t xml:space="preserve">4172 άρθρο 91 σε συνδυασμό με την </w:t>
      </w:r>
      <w:r>
        <w:rPr>
          <w:rFonts w:eastAsia="Times New Roman"/>
          <w:szCs w:val="24"/>
        </w:rPr>
        <w:t>υπουργική απόφαση</w:t>
      </w:r>
      <w:r>
        <w:rPr>
          <w:rFonts w:eastAsia="Times New Roman"/>
          <w:szCs w:val="24"/>
        </w:rPr>
        <w:t xml:space="preserve"> 222/74 έκανε και </w:t>
      </w:r>
      <w:proofErr w:type="spellStart"/>
      <w:r>
        <w:rPr>
          <w:rFonts w:eastAsia="Times New Roman"/>
          <w:szCs w:val="24"/>
        </w:rPr>
        <w:t>μοριοδότηση</w:t>
      </w:r>
      <w:proofErr w:type="spellEnd"/>
      <w:r>
        <w:rPr>
          <w:rFonts w:eastAsia="Times New Roman"/>
          <w:szCs w:val="24"/>
        </w:rPr>
        <w:t xml:space="preserve">, όρισε τα κριτήρια της επιλογής και κυρίως έκανε κάτι, το οποίο σήμερα φαντάζει σαν όαση αμεροληψίας μπροστά στην αδιαφάνεια που επιβάλει το συζητούμενο νομοσχέδιο. Τι έκανε; </w:t>
      </w:r>
      <w:r>
        <w:rPr>
          <w:rFonts w:eastAsia="Times New Roman"/>
          <w:szCs w:val="24"/>
        </w:rPr>
        <w:t xml:space="preserve">Τη συνέντευξη, που είναι το πιο επισφαλές μέσο επιλογής, γιατί χωράει πολύ αυθαιρεσία. Την είχε ορίσει να είναι δημόσια και τα πρακτικά της συνέντευξης να είναι μαγνητοφωνημένα. </w:t>
      </w:r>
    </w:p>
    <w:p w14:paraId="67A6CA79" w14:textId="77777777" w:rsidR="00101048" w:rsidRDefault="00350F3C">
      <w:pPr>
        <w:spacing w:line="600" w:lineRule="auto"/>
        <w:ind w:firstLine="720"/>
        <w:jc w:val="both"/>
        <w:rPr>
          <w:rFonts w:eastAsia="Times New Roman"/>
          <w:szCs w:val="24"/>
        </w:rPr>
      </w:pPr>
      <w:r>
        <w:rPr>
          <w:rFonts w:eastAsia="Times New Roman"/>
          <w:szCs w:val="24"/>
        </w:rPr>
        <w:t>Έχετε, λοιπόν, κύριοι της Κυβέρνησης το θάρρος, την τόλμη, τη δημοκρατική ευα</w:t>
      </w:r>
      <w:r>
        <w:rPr>
          <w:rFonts w:eastAsia="Times New Roman"/>
          <w:szCs w:val="24"/>
        </w:rPr>
        <w:t xml:space="preserve">ισθησία που απαιτείται από μια δημοκρατικά εκλεγμένη κυβέρνηση, να κοιτάξετε τους υπαλλήλους που θέλετε να μετατάξετε στα μάτια και να τους πείτε ότι έχετε εξαντλήσει όλα τα περιθώρια που δίνει το Σύνταγμα στην κινητικότητα; Και εν πάση </w:t>
      </w:r>
      <w:proofErr w:type="spellStart"/>
      <w:r>
        <w:rPr>
          <w:rFonts w:eastAsia="Times New Roman"/>
          <w:szCs w:val="24"/>
        </w:rPr>
        <w:t>περιπτώσει</w:t>
      </w:r>
      <w:proofErr w:type="spellEnd"/>
      <w:r>
        <w:rPr>
          <w:rFonts w:eastAsia="Times New Roman"/>
          <w:szCs w:val="24"/>
        </w:rPr>
        <w:t xml:space="preserve">, κάποια </w:t>
      </w:r>
      <w:r>
        <w:rPr>
          <w:rFonts w:eastAsia="Times New Roman"/>
          <w:szCs w:val="24"/>
        </w:rPr>
        <w:t>στιγμή κοιτάξτε και τα Πρακτικά της Βουλής, τι λέγατε ως κόμμα</w:t>
      </w:r>
      <w:r>
        <w:rPr>
          <w:rFonts w:eastAsia="Times New Roman"/>
          <w:szCs w:val="24"/>
        </w:rPr>
        <w:t>,</w:t>
      </w:r>
      <w:r>
        <w:rPr>
          <w:rFonts w:eastAsia="Times New Roman"/>
          <w:szCs w:val="24"/>
        </w:rPr>
        <w:t xml:space="preserve"> όταν γινόταν η νομοθέτηση της κινητικότητας για πρώτη φορά. </w:t>
      </w:r>
    </w:p>
    <w:p w14:paraId="67A6CA7A" w14:textId="77777777" w:rsidR="00101048" w:rsidRDefault="00350F3C">
      <w:pPr>
        <w:spacing w:line="600" w:lineRule="auto"/>
        <w:ind w:firstLine="720"/>
        <w:jc w:val="both"/>
        <w:rPr>
          <w:rFonts w:eastAsia="Times New Roman"/>
          <w:szCs w:val="24"/>
        </w:rPr>
      </w:pPr>
      <w:r>
        <w:rPr>
          <w:rFonts w:eastAsia="Times New Roman"/>
          <w:szCs w:val="24"/>
        </w:rPr>
        <w:t>Θα μου επιτρέψετε, όμως, να πω με πολύ σεβασμό, κυρία Υπουργέ, ότι αυτό που σήμερα φέρνετε εσείς και που προφανώς είναι το πνευματι</w:t>
      </w:r>
      <w:r>
        <w:rPr>
          <w:rFonts w:eastAsia="Times New Roman"/>
          <w:szCs w:val="24"/>
        </w:rPr>
        <w:t>κό δημιούργημα κάποιου άλλου Υπουργού, αποτελεί ένα νομοθετικό παλίμψηστο, γιατί έχει επανειλημμένως περάσει από τη Βουλή ως αντικείμενο ρύθμισης με πολλές μορφές. Αυτό, λοιπόν, το παλίμψηστο φιλοτεχνήθηκε από κάποιον με δύο ενέργειες.</w:t>
      </w:r>
    </w:p>
    <w:p w14:paraId="67A6CA7B"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Πρώτον, στηρίχθηκε σ</w:t>
      </w:r>
      <w:r>
        <w:rPr>
          <w:rFonts w:eastAsia="Times New Roman" w:cs="Times New Roman"/>
          <w:szCs w:val="24"/>
        </w:rPr>
        <w:t>την εκδορά της ιστορικής και θεσμικής μνήμης, που πλέον όσοι αντιστέκονται σε αυτήν την προσπάθεια, είναι σε θέση να γνωρίζουν πολύ καλά ότι με αυτούς τους τρόπους που νομοθετείτε, δεν προστατεύετε τον δημόσιο υπάλληλο. Γιατί ο δημόσιος υπάλληλος προστατεύ</w:t>
      </w:r>
      <w:r>
        <w:rPr>
          <w:rFonts w:eastAsia="Times New Roman" w:cs="Times New Roman"/>
          <w:szCs w:val="24"/>
        </w:rPr>
        <w:t xml:space="preserve">εται μόνο όταν του παρέχετε θεσμικές εγγυήσεις που διασφαλίζουν τη μονιμότητά του, την αμερόληπτη κρίση, την αξιοκρατία και κυρίως διασφαλίζουν τη δυνατότητα δικαστικού ελέγχου των πράξεων της </w:t>
      </w:r>
      <w:r>
        <w:rPr>
          <w:rFonts w:eastAsia="Times New Roman" w:cs="Times New Roman"/>
          <w:szCs w:val="24"/>
        </w:rPr>
        <w:t>δ</w:t>
      </w:r>
      <w:r>
        <w:rPr>
          <w:rFonts w:eastAsia="Times New Roman" w:cs="Times New Roman"/>
          <w:szCs w:val="24"/>
        </w:rPr>
        <w:t>ιοίκησης. Και σας το λέει το συγκεκριμένο έγγραφο που επικαλέσ</w:t>
      </w:r>
      <w:r>
        <w:rPr>
          <w:rFonts w:eastAsia="Times New Roman" w:cs="Times New Roman"/>
          <w:szCs w:val="24"/>
        </w:rPr>
        <w:t xml:space="preserve">τηκα, η </w:t>
      </w:r>
      <w:r>
        <w:rPr>
          <w:rFonts w:eastAsia="Times New Roman" w:cs="Times New Roman"/>
          <w:szCs w:val="24"/>
        </w:rPr>
        <w:t>έ</w:t>
      </w:r>
      <w:r>
        <w:rPr>
          <w:rFonts w:eastAsia="Times New Roman" w:cs="Times New Roman"/>
          <w:szCs w:val="24"/>
        </w:rPr>
        <w:t xml:space="preserve">κθεση του Επιστημονικού Συμβουλίου. </w:t>
      </w:r>
    </w:p>
    <w:p w14:paraId="67A6CA7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«Προσέξτε…» σας λέει. Δεν το λέει ρητά, γιατί μπορεί και να φοβάται. «Προσέξτε. Θα πρέπει αυτό το πρακτικό της συγκεκριμένη</w:t>
      </w:r>
      <w:r>
        <w:rPr>
          <w:rFonts w:eastAsia="Times New Roman" w:cs="Times New Roman"/>
          <w:szCs w:val="24"/>
        </w:rPr>
        <w:t>ς</w:t>
      </w:r>
      <w:r>
        <w:rPr>
          <w:rFonts w:eastAsia="Times New Roman" w:cs="Times New Roman"/>
          <w:szCs w:val="24"/>
        </w:rPr>
        <w:t xml:space="preserve"> συνέντευξης να το διαμορφώσετε κατά τέτοιον τρόπο, ώστε να προβλέπεται ότι περιλαμβάν</w:t>
      </w:r>
      <w:r>
        <w:rPr>
          <w:rFonts w:eastAsia="Times New Roman" w:cs="Times New Roman"/>
          <w:szCs w:val="24"/>
        </w:rPr>
        <w:t xml:space="preserve">ει και αποτυπώνει και τις ερωτήσεις και τις απαντήσεις που γίνονται, αλλά κυρίως θα πρέπει υποχρεωτικά να περιέχει και την εξατομικευμένη γνώμη και κρίση καθενός από </w:t>
      </w:r>
      <w:r>
        <w:rPr>
          <w:rFonts w:eastAsia="Times New Roman" w:cs="Times New Roman"/>
          <w:szCs w:val="24"/>
        </w:rPr>
        <w:t>αυτούς,</w:t>
      </w:r>
      <w:r>
        <w:rPr>
          <w:rFonts w:eastAsia="Times New Roman" w:cs="Times New Roman"/>
          <w:szCs w:val="24"/>
        </w:rPr>
        <w:t xml:space="preserve"> οι οποίοι συγκροτούν αυτό το τριμελές συμβούλιο». </w:t>
      </w:r>
    </w:p>
    <w:p w14:paraId="67A6CA7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δεύτερη ενέργεια -μετά την εκ</w:t>
      </w:r>
      <w:r>
        <w:rPr>
          <w:rFonts w:eastAsia="Times New Roman" w:cs="Times New Roman"/>
          <w:szCs w:val="24"/>
        </w:rPr>
        <w:t>δορά, που σας είπα, της μνήμης μας- είναι η επίστρωση και του νομοσχεδίου, αλλά και του λόγου σας εδώ, με μια καραμέλα η οποία είναι χιλιοειπωμένη. Μπορεί</w:t>
      </w:r>
      <w:r>
        <w:rPr>
          <w:rFonts w:eastAsia="Times New Roman" w:cs="Times New Roman"/>
          <w:szCs w:val="24"/>
        </w:rPr>
        <w:t>,</w:t>
      </w:r>
      <w:r>
        <w:rPr>
          <w:rFonts w:eastAsia="Times New Roman" w:cs="Times New Roman"/>
          <w:szCs w:val="24"/>
        </w:rPr>
        <w:t xml:space="preserve"> όταν γίνατε Κυβέρνηση</w:t>
      </w:r>
      <w:r>
        <w:rPr>
          <w:rFonts w:eastAsia="Times New Roman" w:cs="Times New Roman"/>
          <w:szCs w:val="24"/>
        </w:rPr>
        <w:t>,</w:t>
      </w:r>
      <w:r>
        <w:rPr>
          <w:rFonts w:eastAsia="Times New Roman" w:cs="Times New Roman"/>
          <w:szCs w:val="24"/>
        </w:rPr>
        <w:t xml:space="preserve"> για μεγάλες μάζες του εκλογικού σώματος να ήταν γλυκιά. Γιατί και τότε μιλούσ</w:t>
      </w:r>
      <w:r>
        <w:rPr>
          <w:rFonts w:eastAsia="Times New Roman" w:cs="Times New Roman"/>
          <w:szCs w:val="24"/>
        </w:rPr>
        <w:t>ατε με τον τρόπο που και σήμερα μιλάτε. Δεν κάνατε, δηλαδή, τίποτα άλλο από το να υποδεικνύετε δύο πράγματα: Το μεν να δείχνετε ως εχθρό του λαού τη Νέα Δημοκρατία και τις προηγούμενες κυβερνήσεις, το δε να διεγείρετε τα πιο ταπεινά ένστικτα εναντίον των π</w:t>
      </w:r>
      <w:r>
        <w:rPr>
          <w:rFonts w:eastAsia="Times New Roman" w:cs="Times New Roman"/>
          <w:szCs w:val="24"/>
        </w:rPr>
        <w:t xml:space="preserve">ολιτικών και της πολιτικής. </w:t>
      </w:r>
    </w:p>
    <w:p w14:paraId="67A6CA7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Σήμερα, λοιπόν, μετά από δύο χρόνια στη διακυβέρνηση του τόπου, όλοι σας ξέρουν. Δεν μπορείτε να κρυφτείτε. Τα λόγια σας πλέον είναι τόσο αδιαφανή</w:t>
      </w:r>
      <w:r>
        <w:rPr>
          <w:rFonts w:eastAsia="Times New Roman" w:cs="Times New Roman"/>
          <w:szCs w:val="24"/>
        </w:rPr>
        <w:t>,</w:t>
      </w:r>
      <w:r>
        <w:rPr>
          <w:rFonts w:eastAsia="Times New Roman" w:cs="Times New Roman"/>
          <w:szCs w:val="24"/>
        </w:rPr>
        <w:t xml:space="preserve"> που το πρόσωπό σας είναι δεδομένο ότι έχει πάρει την τελική του μορφή, δηλαδή τ</w:t>
      </w:r>
      <w:r>
        <w:rPr>
          <w:rFonts w:eastAsia="Times New Roman" w:cs="Times New Roman"/>
          <w:szCs w:val="24"/>
        </w:rPr>
        <w:t>ην αποκρουστική μορφή της πολιτικής παράταξης</w:t>
      </w:r>
      <w:r>
        <w:rPr>
          <w:rFonts w:eastAsia="Times New Roman" w:cs="Times New Roman"/>
          <w:szCs w:val="24"/>
        </w:rPr>
        <w:t>,</w:t>
      </w:r>
      <w:r>
        <w:rPr>
          <w:rFonts w:eastAsia="Times New Roman" w:cs="Times New Roman"/>
          <w:szCs w:val="24"/>
        </w:rPr>
        <w:t xml:space="preserve"> που υπέκλεψε τη ψήφο του ελληνικού λαού</w:t>
      </w:r>
      <w:r>
        <w:rPr>
          <w:rFonts w:eastAsia="Times New Roman" w:cs="Times New Roman"/>
          <w:szCs w:val="24"/>
        </w:rPr>
        <w:t>,</w:t>
      </w:r>
      <w:r>
        <w:rPr>
          <w:rFonts w:eastAsia="Times New Roman" w:cs="Times New Roman"/>
          <w:szCs w:val="24"/>
        </w:rPr>
        <w:t xml:space="preserve"> προκειμένου να τον οδηγήσει στον παράδεισο και τελικά τον έχει οδηγήσει στην κόλαση. </w:t>
      </w:r>
    </w:p>
    <w:p w14:paraId="67A6CA7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Επειδή, όμως, βλέπω ότι είστε και πολύ ευαίσθητοι με τη διαφάνεια, θα μου επιτρέψε</w:t>
      </w:r>
      <w:r>
        <w:rPr>
          <w:rFonts w:eastAsia="Times New Roman" w:cs="Times New Roman"/>
          <w:szCs w:val="24"/>
        </w:rPr>
        <w:t>τε να ζητήσω -εγώ το σέβομαι αυτό και σας πιστεύω- τουλάχιστον εντός των επομένων ημερών να μας προσκομίσετε τα απαιτούμενα στοιχεία - τα δημόσια έγγραφα εννοώ- από τα οποία προκύπτουν τα εξής: Πρώτον, ότι το δάνειο που είχε η προκάτοχός σας παράταξη, έχει</w:t>
      </w:r>
      <w:r>
        <w:rPr>
          <w:rFonts w:eastAsia="Times New Roman" w:cs="Times New Roman"/>
          <w:szCs w:val="24"/>
        </w:rPr>
        <w:t xml:space="preserve"> εξοφληθεί, δηλαδή ότι έχετε εξοφλήσει και το υπόλοιπο των 210 εκατομμυρίων</w:t>
      </w:r>
      <w:r>
        <w:rPr>
          <w:rFonts w:eastAsia="Times New Roman" w:cs="Times New Roman"/>
          <w:szCs w:val="24"/>
        </w:rPr>
        <w:t>,</w:t>
      </w:r>
      <w:r>
        <w:rPr>
          <w:rFonts w:eastAsia="Times New Roman" w:cs="Times New Roman"/>
          <w:szCs w:val="24"/>
        </w:rPr>
        <w:t xml:space="preserve"> που οφείλετε από το 1998 στην Ιονική και Λαϊκή Τράπεζα, που σήμερα την έχει η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xml:space="preserve"> Β</w:t>
      </w:r>
      <w:proofErr w:type="spellStart"/>
      <w:r>
        <w:rPr>
          <w:rFonts w:eastAsia="Times New Roman" w:cs="Times New Roman"/>
          <w:szCs w:val="24"/>
          <w:lang w:val="en-US"/>
        </w:rPr>
        <w:t>ank</w:t>
      </w:r>
      <w:proofErr w:type="spellEnd"/>
      <w:r>
        <w:rPr>
          <w:rFonts w:eastAsia="Times New Roman" w:cs="Times New Roman"/>
          <w:szCs w:val="24"/>
        </w:rPr>
        <w:t>, την οποία, μάλιστα, κατηγορείτε και είναι γνωστό σε όσους μετέχουμε στην αρμόδια επιτροπή</w:t>
      </w:r>
      <w:r>
        <w:rPr>
          <w:rFonts w:eastAsia="Times New Roman" w:cs="Times New Roman"/>
          <w:szCs w:val="24"/>
        </w:rPr>
        <w:t xml:space="preserve"> τι της σούρνετε κάθε φορά. Και δεύτερον, πρέπει να μας προσκομίσετε έναν νόμιμο τίτλο απόκτησης του συγκεκριμένου ακινήτου το οποίο δήλωσε ο Πρωθυπουργός, ως Πρόεδρος του κόμματός σας, ότι ανήκει στον ΣΥΡΙΖΑ επειδή δήθεν ως ΣΥΡΙΖΑ συμμετέχει σήμερα στην π</w:t>
      </w:r>
      <w:r>
        <w:rPr>
          <w:rFonts w:eastAsia="Times New Roman" w:cs="Times New Roman"/>
          <w:szCs w:val="24"/>
        </w:rPr>
        <w:t>ολιτική η παλιά «Ελληνική Αριστερά». Αυτό, όμως, είναι ψευδές. Και όποιος ακριβώς χρησιμοποιεί ψεύδη για να υφαρπάξει μια βεβαίωση από τον υποθηκοφύλακα, διαπράττει ένα έγκλημα</w:t>
      </w:r>
      <w:r>
        <w:rPr>
          <w:rFonts w:eastAsia="Times New Roman" w:cs="Times New Roman"/>
          <w:szCs w:val="24"/>
        </w:rPr>
        <w:t>,</w:t>
      </w:r>
      <w:r>
        <w:rPr>
          <w:rFonts w:eastAsia="Times New Roman" w:cs="Times New Roman"/>
          <w:szCs w:val="24"/>
        </w:rPr>
        <w:t xml:space="preserve"> το οποίο το προβλέπει στο άρθρο 241, εάν δεν </w:t>
      </w:r>
      <w:proofErr w:type="spellStart"/>
      <w:r>
        <w:rPr>
          <w:rFonts w:eastAsia="Times New Roman" w:cs="Times New Roman"/>
          <w:szCs w:val="24"/>
        </w:rPr>
        <w:t>απατώμαι</w:t>
      </w:r>
      <w:proofErr w:type="spellEnd"/>
      <w:r>
        <w:rPr>
          <w:rFonts w:eastAsia="Times New Roman" w:cs="Times New Roman"/>
          <w:szCs w:val="24"/>
        </w:rPr>
        <w:t>, της υφαρπαγής ψευδούς β</w:t>
      </w:r>
      <w:r>
        <w:rPr>
          <w:rFonts w:eastAsia="Times New Roman" w:cs="Times New Roman"/>
          <w:szCs w:val="24"/>
        </w:rPr>
        <w:t xml:space="preserve">εβαίωσης. </w:t>
      </w:r>
    </w:p>
    <w:p w14:paraId="67A6CA8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Τζαβάρα, ολοκληρώστε σας παρακαλώ. </w:t>
      </w:r>
    </w:p>
    <w:p w14:paraId="67A6CA8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Τελειώνω, κύριε Πρόεδρε. </w:t>
      </w:r>
    </w:p>
    <w:p w14:paraId="67A6CA8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αυτό, λοιπόν, επειδή </w:t>
      </w:r>
      <w:r>
        <w:rPr>
          <w:rFonts w:eastAsia="Times New Roman" w:cs="Times New Roman"/>
          <w:szCs w:val="24"/>
        </w:rPr>
        <w:t>εσείς,</w:t>
      </w:r>
      <w:r>
        <w:rPr>
          <w:rFonts w:eastAsia="Times New Roman" w:cs="Times New Roman"/>
          <w:szCs w:val="24"/>
        </w:rPr>
        <w:t xml:space="preserve"> ως γυναίκα του Καίσαρα εις την πολιτική δεν πρέπει να φαίνεστε, αλλά και να είστε -να το</w:t>
      </w:r>
      <w:r>
        <w:rPr>
          <w:rFonts w:eastAsia="Times New Roman" w:cs="Times New Roman"/>
          <w:szCs w:val="24"/>
        </w:rPr>
        <w:t xml:space="preserve"> αντιστρέψω αυτό- πείτε μας επ’ αυτών των στοιχείων ποια είναι η θέση του κόμματός σας με συγκεκριμένα στοιχεία και εμείς δεν έχουμε κανέναν λόγο να σταματήσουμε αυτό το ζήτημα να το κάνουμε θέμα. Μέχρι τότε, όμως, θεωρώ ότι οι αρμόδιες δικαστικές αρχές πρ</w:t>
      </w:r>
      <w:r>
        <w:rPr>
          <w:rFonts w:eastAsia="Times New Roman" w:cs="Times New Roman"/>
          <w:szCs w:val="24"/>
        </w:rPr>
        <w:t xml:space="preserve">έπει να το ερευνήσουν αυτό το θέμα. </w:t>
      </w:r>
    </w:p>
    <w:p w14:paraId="67A6CA83"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Η ευαισθησία των οικονομικών </w:t>
      </w:r>
      <w:proofErr w:type="spellStart"/>
      <w:r>
        <w:rPr>
          <w:rFonts w:eastAsia="Times New Roman"/>
          <w:color w:val="000000"/>
          <w:szCs w:val="24"/>
        </w:rPr>
        <w:t>εισαγγελέων,</w:t>
      </w:r>
      <w:r>
        <w:rPr>
          <w:rFonts w:eastAsia="Times New Roman"/>
          <w:color w:val="000000"/>
          <w:szCs w:val="24"/>
        </w:rPr>
        <w:t>που</w:t>
      </w:r>
      <w:proofErr w:type="spellEnd"/>
      <w:r>
        <w:rPr>
          <w:rFonts w:eastAsia="Times New Roman"/>
          <w:color w:val="000000"/>
          <w:szCs w:val="24"/>
        </w:rPr>
        <w:t xml:space="preserve"> για κάθε επιχειρηματία -έστω και από τις εφημερίδες- παίρνει αφορμή για να ετοιμάζει διώξεις, θα πρέπει να φανεί κι εδώ πόσο αποτελεσματική είναι.</w:t>
      </w:r>
    </w:p>
    <w:p w14:paraId="67A6CA84"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Ευχαριστώ, κύριε Πρόεδρε.</w:t>
      </w:r>
    </w:p>
    <w:p w14:paraId="67A6CA85"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Π</w:t>
      </w:r>
      <w:r>
        <w:rPr>
          <w:rFonts w:eastAsia="Times New Roman"/>
          <w:b/>
          <w:color w:val="000000"/>
          <w:szCs w:val="24"/>
        </w:rPr>
        <w:t xml:space="preserve">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 xml:space="preserve">): </w:t>
      </w:r>
      <w:r>
        <w:rPr>
          <w:rFonts w:eastAsia="Times New Roman"/>
          <w:color w:val="000000"/>
          <w:szCs w:val="24"/>
        </w:rPr>
        <w:t>Ευχαριστούμε τον κ. Τζαβάρα.</w:t>
      </w:r>
    </w:p>
    <w:p w14:paraId="67A6CA86"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Τον λόγο έχει ο Κοινοβουλευτικός Εκπρόσωπος το ΣΥΡΙΖΑ, ο κ. </w:t>
      </w:r>
      <w:proofErr w:type="spellStart"/>
      <w:r>
        <w:rPr>
          <w:rFonts w:eastAsia="Times New Roman"/>
          <w:color w:val="000000"/>
          <w:szCs w:val="24"/>
        </w:rPr>
        <w:t>Λάππας</w:t>
      </w:r>
      <w:proofErr w:type="spellEnd"/>
      <w:r>
        <w:rPr>
          <w:rFonts w:eastAsia="Times New Roman"/>
          <w:color w:val="000000"/>
          <w:szCs w:val="24"/>
        </w:rPr>
        <w:t>.</w:t>
      </w:r>
    </w:p>
    <w:p w14:paraId="67A6CA87"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Ευχαριστώ, κύριε Πρόεδρε.</w:t>
      </w:r>
    </w:p>
    <w:p w14:paraId="67A6CA88"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Ο κ. Τζαβάρας έθεσε θέματα πολιτειακής συγκρότησης, πολιτικής ευθύνης, ζητήματα λ</w:t>
      </w:r>
      <w:r>
        <w:rPr>
          <w:rFonts w:eastAsia="Times New Roman"/>
          <w:color w:val="000000"/>
          <w:szCs w:val="24"/>
        </w:rPr>
        <w:t>αϊκής κυριαρχίας, πολιτικής συνέπειας. Έθεσε όλα τα πολιτικά ζητήματα</w:t>
      </w:r>
      <w:r>
        <w:rPr>
          <w:rFonts w:eastAsia="Times New Roman"/>
          <w:color w:val="000000"/>
          <w:szCs w:val="24"/>
        </w:rPr>
        <w:t>,</w:t>
      </w:r>
      <w:r>
        <w:rPr>
          <w:rFonts w:eastAsia="Times New Roman"/>
          <w:color w:val="000000"/>
          <w:szCs w:val="24"/>
        </w:rPr>
        <w:t xml:space="preserve"> που κυριαρχούν τον τελευταίο αιώνα στη χώρα μας. Σε τι να </w:t>
      </w:r>
      <w:proofErr w:type="spellStart"/>
      <w:r>
        <w:rPr>
          <w:rFonts w:eastAsia="Times New Roman"/>
          <w:color w:val="000000"/>
          <w:szCs w:val="24"/>
        </w:rPr>
        <w:t>πρωτοαπαντήσω</w:t>
      </w:r>
      <w:proofErr w:type="spellEnd"/>
      <w:r>
        <w:rPr>
          <w:rFonts w:eastAsia="Times New Roman"/>
          <w:color w:val="000000"/>
          <w:szCs w:val="24"/>
        </w:rPr>
        <w:t xml:space="preserve"> τώρα; </w:t>
      </w:r>
    </w:p>
    <w:p w14:paraId="67A6CA89"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 xml:space="preserve">Κύριε Τζαβάρα, επαναφέρατε πάλι το θέμα των κτηρίων του ΣΥΡΙΖΑ. Σας το είπαμε με χίλιους τρόπους στην </w:t>
      </w:r>
      <w:r>
        <w:rPr>
          <w:rFonts w:eastAsia="Times New Roman"/>
          <w:color w:val="000000"/>
          <w:szCs w:val="24"/>
        </w:rPr>
        <w:t>εξετ</w:t>
      </w:r>
      <w:r>
        <w:rPr>
          <w:rFonts w:eastAsia="Times New Roman"/>
          <w:color w:val="000000"/>
          <w:szCs w:val="24"/>
        </w:rPr>
        <w:t>αστική επιτροπή</w:t>
      </w:r>
      <w:r>
        <w:rPr>
          <w:rFonts w:eastAsia="Times New Roman"/>
          <w:color w:val="000000"/>
          <w:szCs w:val="24"/>
        </w:rPr>
        <w:t>. Σας δώσαμε τα έγγραφα. Είναι στην αίθουσα 162, πηγαίν</w:t>
      </w:r>
      <w:r>
        <w:rPr>
          <w:rFonts w:eastAsia="Times New Roman"/>
          <w:color w:val="000000"/>
          <w:szCs w:val="24"/>
        </w:rPr>
        <w:t>ε</w:t>
      </w:r>
      <w:r>
        <w:rPr>
          <w:rFonts w:eastAsia="Times New Roman"/>
          <w:color w:val="000000"/>
          <w:szCs w:val="24"/>
        </w:rPr>
        <w:t>τε να τα δείτε. Φωτοτυπήστε τα, αντιγράψτε τα, τα είδατε.</w:t>
      </w:r>
    </w:p>
    <w:p w14:paraId="67A6CA8A"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Δεν υπάρχουν αυτά τα έγγραφα. Μας εξαπατήσατε.  </w:t>
      </w:r>
    </w:p>
    <w:p w14:paraId="67A6CA8B"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Αφήστε με να μιλήσω.</w:t>
      </w:r>
    </w:p>
    <w:p w14:paraId="67A6CA8C"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w:t>
      </w:r>
      <w:r>
        <w:rPr>
          <w:rFonts w:eastAsia="Times New Roman"/>
          <w:b/>
          <w:color w:val="000000"/>
          <w:szCs w:val="24"/>
        </w:rPr>
        <w:t xml:space="preserve">(Γεώργιος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Κύριε Τζαβάρα, σας παρακαλώ.</w:t>
      </w:r>
    </w:p>
    <w:p w14:paraId="67A6CA8D"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Απευθύνθηκε σε μένα και γι’ αυτό του απαντώ.</w:t>
      </w:r>
    </w:p>
    <w:p w14:paraId="67A6CA8E"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Θα ζητήσετε μετά τον λόγο, </w:t>
      </w:r>
      <w:r>
        <w:rPr>
          <w:rFonts w:eastAsia="Times New Roman"/>
          <w:color w:val="000000"/>
          <w:szCs w:val="24"/>
        </w:rPr>
        <w:t xml:space="preserve">αν </w:t>
      </w:r>
      <w:r>
        <w:rPr>
          <w:rFonts w:eastAsia="Times New Roman"/>
          <w:color w:val="000000"/>
          <w:szCs w:val="24"/>
        </w:rPr>
        <w:t>θέλετε, επί προσωπικού, αν σας έθιξε,</w:t>
      </w:r>
      <w:r>
        <w:rPr>
          <w:rFonts w:eastAsia="Times New Roman"/>
          <w:b/>
          <w:color w:val="000000"/>
          <w:szCs w:val="24"/>
        </w:rPr>
        <w:t xml:space="preserve"> </w:t>
      </w:r>
      <w:r>
        <w:rPr>
          <w:rFonts w:eastAsia="Times New Roman"/>
          <w:color w:val="000000"/>
          <w:szCs w:val="24"/>
        </w:rPr>
        <w:t>δηλαδή, που δεν σας έθιξε.</w:t>
      </w:r>
    </w:p>
    <w:p w14:paraId="67A6CA8F"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Δεν υπάρχει τέτοιο θέμα, κύριε Πρόεδρε.</w:t>
      </w:r>
    </w:p>
    <w:p w14:paraId="67A6CA90"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Κύριε Τζαβάρα, προηγουμένως εκφράσατε –και δικαίως- τις ενστάσεις σας για συγκεκριμένες συμπεριφορές, διακοπές, ομιλούντων κ.λπ.. Τώρα, όμως, κάνετε το ίδιο κι εσε</w:t>
      </w:r>
      <w:r>
        <w:rPr>
          <w:rFonts w:eastAsia="Times New Roman"/>
          <w:color w:val="000000"/>
          <w:szCs w:val="24"/>
        </w:rPr>
        <w:t>ίς.</w:t>
      </w:r>
    </w:p>
    <w:p w14:paraId="67A6CA91"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Εντάξει, κύριε Πρόεδρε. </w:t>
      </w:r>
    </w:p>
    <w:p w14:paraId="67A6CA92"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Ελάτε, κύριε </w:t>
      </w:r>
      <w:proofErr w:type="spellStart"/>
      <w:r>
        <w:rPr>
          <w:rFonts w:eastAsia="Times New Roman"/>
          <w:color w:val="000000"/>
          <w:szCs w:val="24"/>
        </w:rPr>
        <w:t>Λάππα</w:t>
      </w:r>
      <w:proofErr w:type="spellEnd"/>
      <w:r>
        <w:rPr>
          <w:rFonts w:eastAsia="Times New Roman"/>
          <w:color w:val="000000"/>
          <w:szCs w:val="24"/>
        </w:rPr>
        <w:t>.</w:t>
      </w:r>
    </w:p>
    <w:p w14:paraId="67A6CA93"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Κύριε Πρόεδρε, έχει καταστεί συνείδηση, πλέον, σε αυτήν τη χώρα, συλλογική μάλιστα συνείδηση, και έχει καταγραφεί στη μνήμη της το </w:t>
      </w:r>
      <w:r>
        <w:rPr>
          <w:rFonts w:eastAsia="Times New Roman"/>
          <w:color w:val="000000"/>
          <w:szCs w:val="24"/>
        </w:rPr>
        <w:t>εξής, και να τελειώνουμε με αυτό το παραμύθι: Μόνο δύο κόμματα είναι συνεπή και έχουν τα δάνειά τους ενήμερα κι εξυπηρετούμενα, ο ΣΥΡΙΖΑ και το Κομμουνιστικό Κόμμα Ελλάδος. Τα δύο προηγούμενα μεγάλα κόμματα έχουν από το 2011 χρέος 401 εκατομμυρίων ευρώ και</w:t>
      </w:r>
      <w:r>
        <w:rPr>
          <w:rFonts w:eastAsia="Times New Roman"/>
          <w:color w:val="000000"/>
          <w:szCs w:val="24"/>
        </w:rPr>
        <w:t xml:space="preserve"> δεν έχουν καταβάλει ούτε ένα ευρώ, την ώρα που οι τράπεζες πλειστηριάζουν ακίνητα, σπίτια, επιχειρήσεις και οτιδήποτε άλλο περιουσιακό στοιχείο έχει ο δανειολήπτης. Σε αυτά να μας πουν τι θα κάνουν.</w:t>
      </w:r>
    </w:p>
    <w:p w14:paraId="67A6CA94"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Και να μην υπενθυμίσω τι συνέβη με τον Κήρυκα των Χανίων</w:t>
      </w:r>
      <w:r>
        <w:rPr>
          <w:rFonts w:eastAsia="Times New Roman"/>
          <w:color w:val="000000"/>
          <w:szCs w:val="24"/>
        </w:rPr>
        <w:t xml:space="preserve">, όπου σε δάνειο των 700.000 ευρώ, που είναι από το 2007, η οικογένεια Μητσοτάκη δεν κατέβαλε ούτε ένα ευρώ, επίσης –από το 2007, παρακαλώ-  και τώρα τελευταία, κάτω από την πίεση των εργασιών της </w:t>
      </w:r>
      <w:r>
        <w:rPr>
          <w:rFonts w:eastAsia="Times New Roman"/>
          <w:color w:val="000000"/>
          <w:szCs w:val="24"/>
        </w:rPr>
        <w:t xml:space="preserve">επιτροπής </w:t>
      </w:r>
      <w:r>
        <w:rPr>
          <w:rFonts w:eastAsia="Times New Roman"/>
          <w:color w:val="000000"/>
          <w:szCs w:val="24"/>
        </w:rPr>
        <w:t>μας, πήγε και κάνει μια ρύθμιση. Και τι ρύθμιση κ</w:t>
      </w:r>
      <w:r>
        <w:rPr>
          <w:rFonts w:eastAsia="Times New Roman"/>
          <w:color w:val="000000"/>
          <w:szCs w:val="24"/>
        </w:rPr>
        <w:t>άνει; Σε τριάντα δόσεις, περίπου, αν θυμάμαι καλά, όπου η κάθε δόση θα είναι 2.000 τον μήνα και η τελευταία δόση της δεκαετίας θα είναι 645.000 ευρώ. Έλεος! Σταματήστε, λοιπόν. Τα ξέρει αυτά ο ελληνικός λαός, κύριε Τζαβάρα.</w:t>
      </w:r>
    </w:p>
    <w:p w14:paraId="67A6CA95"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Πάω στα θέματα τα νομικά που θέσ</w:t>
      </w:r>
      <w:r>
        <w:rPr>
          <w:rFonts w:eastAsia="Times New Roman"/>
          <w:color w:val="000000"/>
          <w:szCs w:val="24"/>
        </w:rPr>
        <w:t xml:space="preserve">ατε κι έχουν ιδιαίτερο ενδιαφέρον. Αυτά που είπατε κατ’ αρχήν για την μετάταξη και την μετάθεση. Μπερδέψατε την μετάθεση με την μετάταξη. Το άρθρο 103 του Συντάγματος, κύριε Τζαβάρα, λέει στην παράγραφο 4: «Δεν μπορούν να μετατεθούν χωρίς γνωμοδότηση ούτε </w:t>
      </w:r>
      <w:r>
        <w:rPr>
          <w:rFonts w:eastAsia="Times New Roman"/>
          <w:color w:val="000000"/>
          <w:szCs w:val="24"/>
        </w:rPr>
        <w:t>να υποβιβαστούν ή να παυτούν χωρίς απόφαση υπηρεσιακού συμβουλίου». Και παρακάτω λέει, «…με γνώμη υπηρεσιακού συμβουλίου». Πάντα</w:t>
      </w:r>
      <w:r>
        <w:rPr>
          <w:rFonts w:eastAsia="Times New Roman"/>
          <w:color w:val="000000"/>
          <w:szCs w:val="24"/>
        </w:rPr>
        <w:t>,</w:t>
      </w:r>
      <w:r>
        <w:rPr>
          <w:rFonts w:eastAsia="Times New Roman"/>
          <w:color w:val="000000"/>
          <w:szCs w:val="24"/>
        </w:rPr>
        <w:t xml:space="preserve"> για τη μετάθεση που έχει χαρακτήρα υποχρεωτικό. </w:t>
      </w:r>
    </w:p>
    <w:p w14:paraId="67A6CA96"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Διαβάστε και την παράγραφο 7. </w:t>
      </w:r>
    </w:p>
    <w:p w14:paraId="67A6CA97" w14:textId="77777777" w:rsidR="00101048" w:rsidRDefault="00350F3C">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Εμάς</w:t>
      </w:r>
      <w:r>
        <w:rPr>
          <w:rFonts w:eastAsia="Times New Roman"/>
          <w:color w:val="000000"/>
          <w:szCs w:val="24"/>
        </w:rPr>
        <w:t xml:space="preserve"> στον υποχρεωτικό χαρακτήρα που διαλαμβάνει το νομοσχέδιό μας στην </w:t>
      </w:r>
      <w:proofErr w:type="spellStart"/>
      <w:r>
        <w:rPr>
          <w:rFonts w:eastAsia="Times New Roman"/>
          <w:color w:val="000000"/>
          <w:szCs w:val="24"/>
        </w:rPr>
        <w:t>ενδοϋπουργική</w:t>
      </w:r>
      <w:proofErr w:type="spellEnd"/>
      <w:r>
        <w:rPr>
          <w:rFonts w:eastAsia="Times New Roman"/>
          <w:color w:val="000000"/>
          <w:szCs w:val="24"/>
        </w:rPr>
        <w:t xml:space="preserve"> κινητικότητα, ξέρετε τι λέει; Όχι μόνο αυτό. Πλειοδοτεί και πέρα από το Σύνταγμα. «Επιτρέπεται η απόσπαση υπαλλήλων</w:t>
      </w:r>
      <w:r>
        <w:rPr>
          <w:rFonts w:eastAsia="Times New Roman"/>
          <w:color w:val="000000"/>
          <w:szCs w:val="24"/>
        </w:rPr>
        <w:t>,</w:t>
      </w:r>
      <w:r>
        <w:rPr>
          <w:rFonts w:eastAsia="Times New Roman"/>
          <w:color w:val="000000"/>
          <w:szCs w:val="24"/>
        </w:rPr>
        <w:t xml:space="preserve"> μετά από σύμφωνη γνώμη του υπηρεσιακού συμβουλίου», που ση</w:t>
      </w:r>
      <w:r>
        <w:rPr>
          <w:rFonts w:eastAsia="Times New Roman"/>
          <w:color w:val="000000"/>
          <w:szCs w:val="24"/>
        </w:rPr>
        <w:t>μαίνει ότι οτιδήποτε αποφασίσει, δεν μπορεί να ξεπεράσει, να διαφοροποιηθεί ή να υπερκεράσει ή κατά</w:t>
      </w:r>
      <w:r>
        <w:rPr>
          <w:rFonts w:eastAsia="Times New Roman"/>
          <w:color w:val="000000"/>
          <w:szCs w:val="24"/>
        </w:rPr>
        <w:t xml:space="preserve"> </w:t>
      </w:r>
      <w:r>
        <w:rPr>
          <w:rFonts w:eastAsia="Times New Roman"/>
          <w:color w:val="000000"/>
          <w:szCs w:val="24"/>
        </w:rPr>
        <w:t xml:space="preserve">τι να παραλείψει από τη σύμφωνη γνώμη του υπηρεσιακού συμβουλίου. Κατά τι, λοιπόν, μέμφεστε τη διάταξη; </w:t>
      </w:r>
    </w:p>
    <w:p w14:paraId="67A6CA98"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Εδώ, όμως, ξέρετε τι λάθος κάνετε; Δεν θέλετε να απ</w:t>
      </w:r>
      <w:r>
        <w:rPr>
          <w:rFonts w:eastAsia="Times New Roman"/>
          <w:color w:val="000000"/>
          <w:szCs w:val="24"/>
        </w:rPr>
        <w:t>οδεχθείτε τον εθελούσιο χαρακτήρα</w:t>
      </w:r>
      <w:r>
        <w:rPr>
          <w:rFonts w:eastAsia="Times New Roman"/>
          <w:color w:val="000000"/>
          <w:szCs w:val="24"/>
        </w:rPr>
        <w:t>,</w:t>
      </w:r>
      <w:r>
        <w:rPr>
          <w:rFonts w:eastAsia="Times New Roman"/>
          <w:color w:val="000000"/>
          <w:szCs w:val="24"/>
        </w:rPr>
        <w:t xml:space="preserve"> γιατί δεν είναι στην πολιτική σας φιλοσοφία, και δεν είναι στην πολιτική σας φιλοσοφία</w:t>
      </w:r>
      <w:r>
        <w:rPr>
          <w:rFonts w:eastAsia="Times New Roman"/>
          <w:color w:val="000000"/>
          <w:szCs w:val="24"/>
        </w:rPr>
        <w:t>,</w:t>
      </w:r>
      <w:r>
        <w:rPr>
          <w:rFonts w:eastAsia="Times New Roman"/>
          <w:color w:val="000000"/>
          <w:szCs w:val="24"/>
        </w:rPr>
        <w:t xml:space="preserve"> γιατί όλη η πολιτική σας συμπεριφορά και πράξη των τελευταίων δεκαετιών έχει την </w:t>
      </w:r>
      <w:r>
        <w:rPr>
          <w:rFonts w:eastAsia="Times New Roman"/>
          <w:color w:val="000000"/>
          <w:szCs w:val="24"/>
        </w:rPr>
        <w:t>εικόνα</w:t>
      </w:r>
      <w:r>
        <w:rPr>
          <w:rFonts w:eastAsia="Times New Roman"/>
          <w:color w:val="000000"/>
          <w:szCs w:val="24"/>
        </w:rPr>
        <w:t xml:space="preserve"> του «αποφασίζουμε και διατάζουμε» για όλο το </w:t>
      </w:r>
      <w:r>
        <w:rPr>
          <w:rFonts w:eastAsia="Times New Roman"/>
          <w:color w:val="000000"/>
          <w:szCs w:val="24"/>
        </w:rPr>
        <w:t xml:space="preserve">υπαλληλικό δυναμικό της χώρας. Εσείς κάνατε τις μετατάξεις αυθαίρετα, εσείς  κάνατε και τις αποσπάσεις. Γι’ αυτό δεν μπορείτε να κατανοήσετε και τον χαρακτήρα του νομοσχεδίου. Και γι’ αυτό, άλλωστε, όποια πρωτοβουλία πήραμε, από την αρχή -θυμάστε το πρώτο </w:t>
      </w:r>
      <w:r>
        <w:rPr>
          <w:rFonts w:eastAsia="Times New Roman"/>
          <w:color w:val="000000"/>
          <w:szCs w:val="24"/>
        </w:rPr>
        <w:t xml:space="preserve">νομοσχέδιο για την κατάργηση της πολιτικής επιστράτευσης, όπου εκεί υπήρχαν διατάξεις για τη μεταρρύθμιση της δημόσιας διοίκησης- κι εκεί στάση οπισθοφυλακής τηρήσατε. Την ηλεκτρονική διακυβέρνηση, το νομοσχέδιο για το εθνικό μητρώο, σήμερα την νομοθετική </w:t>
      </w:r>
      <w:r>
        <w:rPr>
          <w:rFonts w:eastAsia="Times New Roman"/>
          <w:color w:val="000000"/>
          <w:szCs w:val="24"/>
        </w:rPr>
        <w:t xml:space="preserve">πρωτοβουλία αυτή. </w:t>
      </w:r>
    </w:p>
    <w:p w14:paraId="67A6CA99"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Ό,τι προσβάλ</w:t>
      </w:r>
      <w:r>
        <w:rPr>
          <w:rFonts w:eastAsia="Times New Roman"/>
          <w:color w:val="000000"/>
          <w:szCs w:val="24"/>
        </w:rPr>
        <w:t>λ</w:t>
      </w:r>
      <w:r>
        <w:rPr>
          <w:rFonts w:eastAsia="Times New Roman"/>
          <w:color w:val="000000"/>
          <w:szCs w:val="24"/>
        </w:rPr>
        <w:t>ει, θίγει ή βουλώνει τρύπες στην πελατειακή σας αντίληψη και το πελατειακό σας κράτος, το εχθρεύεστε και το πολεμάτε με λύσσα. Γιατί αντιστρατεύεστε ακριβώς αυτό που θέλετε να μην χάσετε κάτω από τα πόδια σας, που είναι το π</w:t>
      </w:r>
      <w:r>
        <w:rPr>
          <w:rFonts w:eastAsia="Times New Roman"/>
          <w:color w:val="000000"/>
          <w:szCs w:val="24"/>
        </w:rPr>
        <w:t xml:space="preserve">ελατειακό κράτος, το οποίο, όμως, δεν μπορεί πλέον να υφίσταται για πολλούς λόγους, όχι μόνο δικούς μας κοινωνικούς και οικονομικούς, αλλά και ευρωπαϊκούς και διεθνείς. Πρέπει να το κατανοήσετε αυτό. </w:t>
      </w:r>
    </w:p>
    <w:p w14:paraId="67A6CA9A" w14:textId="77777777" w:rsidR="00101048" w:rsidRDefault="00350F3C">
      <w:pPr>
        <w:spacing w:line="600" w:lineRule="auto"/>
        <w:ind w:firstLine="720"/>
        <w:jc w:val="both"/>
        <w:rPr>
          <w:rFonts w:eastAsia="Times New Roman"/>
          <w:color w:val="000000"/>
          <w:szCs w:val="24"/>
        </w:rPr>
      </w:pPr>
      <w:r>
        <w:rPr>
          <w:rFonts w:eastAsia="Times New Roman"/>
          <w:color w:val="000000"/>
          <w:szCs w:val="24"/>
        </w:rPr>
        <w:t>Κύριε Πρόεδρε, αν δεν έλεγε ό,τι έλεγε ο κ. Τζαβάρας γι</w:t>
      </w:r>
      <w:r>
        <w:rPr>
          <w:rFonts w:eastAsia="Times New Roman"/>
          <w:color w:val="000000"/>
          <w:szCs w:val="24"/>
        </w:rPr>
        <w:t>α τα θέματα της μετάθεσης και της μετάταξης, είχα σκοπό να πω μόνο το εξής. Σήμερα η συζήτησή μας γίνεται υπό το κράτος και υπό το πρίσμα δύο πολύ σημαντικών γεγονότων, ενός ιστορικού γεγονότος και ενός γεγονότος ακραίας επικαιρότητας, θλιβερής επικαιρότητ</w:t>
      </w:r>
      <w:r>
        <w:rPr>
          <w:rFonts w:eastAsia="Times New Roman"/>
          <w:color w:val="000000"/>
          <w:szCs w:val="24"/>
        </w:rPr>
        <w:t xml:space="preserve">ας. </w:t>
      </w:r>
    </w:p>
    <w:p w14:paraId="67A6CA9B" w14:textId="77777777" w:rsidR="00101048" w:rsidRDefault="00350F3C">
      <w:pPr>
        <w:spacing w:line="600" w:lineRule="auto"/>
        <w:ind w:firstLine="709"/>
        <w:jc w:val="both"/>
        <w:rPr>
          <w:rFonts w:eastAsia="Times New Roman" w:cs="Times New Roman"/>
          <w:szCs w:val="24"/>
        </w:rPr>
      </w:pPr>
      <w:r>
        <w:rPr>
          <w:rFonts w:eastAsia="Times New Roman"/>
          <w:color w:val="000000"/>
          <w:szCs w:val="24"/>
        </w:rPr>
        <w:t>Ξεκινάω από το δεύτερο</w:t>
      </w:r>
      <w:r>
        <w:rPr>
          <w:rFonts w:eastAsia="Times New Roman"/>
          <w:color w:val="000000"/>
          <w:szCs w:val="24"/>
        </w:rPr>
        <w:t>,</w:t>
      </w:r>
      <w:r>
        <w:rPr>
          <w:rFonts w:eastAsia="Times New Roman"/>
          <w:color w:val="000000"/>
          <w:szCs w:val="24"/>
        </w:rPr>
        <w:t xml:space="preserve"> για να πω ποια είναι η θέση μας –και πρέπει να το πω ως Κοινοβουλευτικός Εκπρόσωπος του ΣΥΡΙΖΑ- για τα γεγονότα της </w:t>
      </w:r>
      <w:proofErr w:type="spellStart"/>
      <w:r>
        <w:rPr>
          <w:rFonts w:eastAsia="Times New Roman"/>
          <w:color w:val="000000"/>
          <w:szCs w:val="24"/>
        </w:rPr>
        <w:t>Μόριας</w:t>
      </w:r>
      <w:proofErr w:type="spellEnd"/>
      <w:r>
        <w:rPr>
          <w:rFonts w:eastAsia="Times New Roman"/>
          <w:color w:val="000000"/>
          <w:szCs w:val="24"/>
        </w:rPr>
        <w:t>, θλιβερά γεγονότα, που είναι η απόληξη μιας τεράστιας οδύνης και τραγωδίας που είναι η προσφυγική κρίση,</w:t>
      </w:r>
      <w:r>
        <w:rPr>
          <w:rFonts w:eastAsia="Times New Roman"/>
          <w:color w:val="000000"/>
          <w:szCs w:val="24"/>
        </w:rPr>
        <w:t xml:space="preserve"> κοντά, δίπλα, στην κρίση ασφάλειας, όπως έχουμε πει πολλές φορές και στην οικονομική κρίση. </w:t>
      </w:r>
      <w:r>
        <w:rPr>
          <w:rFonts w:eastAsia="Times New Roman" w:cs="Times New Roman"/>
          <w:szCs w:val="24"/>
        </w:rPr>
        <w:t>Και από τη θέση αυτήν εκφράζουμε την οδύνη μας γι’ αυτό τα περιστατικό, που είναι μια απόληξη αυτής της τραγωδίας.</w:t>
      </w:r>
    </w:p>
    <w:p w14:paraId="67A6CA9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Όμως, πριν ο κ. Γεωργιάδης εδώ</w:t>
      </w:r>
      <w:r>
        <w:rPr>
          <w:rFonts w:eastAsia="Times New Roman" w:cs="Times New Roman"/>
          <w:szCs w:val="24"/>
        </w:rPr>
        <w:t>,</w:t>
      </w:r>
      <w:r>
        <w:rPr>
          <w:rFonts w:eastAsia="Times New Roman" w:cs="Times New Roman"/>
          <w:szCs w:val="24"/>
        </w:rPr>
        <w:t xml:space="preserve"> ήθελε να μας κάνει μαθήματα ανθρωπιάς και αλληλεγγύης. Ποιος; </w:t>
      </w:r>
      <w:r>
        <w:rPr>
          <w:rFonts w:eastAsia="Times New Roman" w:cs="Times New Roman"/>
          <w:szCs w:val="24"/>
        </w:rPr>
        <w:t>αυτός,</w:t>
      </w:r>
      <w:r>
        <w:rPr>
          <w:rFonts w:eastAsia="Times New Roman" w:cs="Times New Roman"/>
          <w:szCs w:val="24"/>
        </w:rPr>
        <w:t xml:space="preserve"> που ο λόγος του είναι</w:t>
      </w:r>
      <w:r>
        <w:rPr>
          <w:rFonts w:eastAsia="Times New Roman" w:cs="Times New Roman"/>
          <w:szCs w:val="24"/>
        </w:rPr>
        <w:t>,</w:t>
      </w:r>
      <w:r>
        <w:rPr>
          <w:rFonts w:eastAsia="Times New Roman" w:cs="Times New Roman"/>
          <w:szCs w:val="24"/>
        </w:rPr>
        <w:t xml:space="preserve"> όχι μόνο ακραίος, αλλά ταυτίζεται απολύτως με τους ακροδεξιούς της Ευρώπης και όχι μόνο. </w:t>
      </w:r>
    </w:p>
    <w:p w14:paraId="67A6CA9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και πριν γίνουμε </w:t>
      </w:r>
      <w:r>
        <w:rPr>
          <w:rFonts w:eastAsia="Times New Roman" w:cs="Times New Roman"/>
          <w:szCs w:val="24"/>
        </w:rPr>
        <w:t>Κ</w:t>
      </w:r>
      <w:r>
        <w:rPr>
          <w:rFonts w:eastAsia="Times New Roman" w:cs="Times New Roman"/>
          <w:szCs w:val="24"/>
        </w:rPr>
        <w:t xml:space="preserve">υβέρνηση και τώρα, ως κόμμα, κύριε Πρόεδρε –όχι </w:t>
      </w:r>
      <w:r>
        <w:rPr>
          <w:rFonts w:eastAsia="Times New Roman" w:cs="Times New Roman"/>
          <w:szCs w:val="24"/>
        </w:rPr>
        <w:t xml:space="preserve">μόνο </w:t>
      </w:r>
      <w:r>
        <w:rPr>
          <w:rFonts w:eastAsia="Times New Roman" w:cs="Times New Roman"/>
          <w:szCs w:val="24"/>
        </w:rPr>
        <w:t>εμείς, και άλλες δυνάμεις, ιδίως της Αριστεράς- με ανθρωπιά και αλληλεγγύη αντιμετωπίζαμε και την προσφυγιά ως κρίση και τους πρόσφυγες.</w:t>
      </w:r>
    </w:p>
    <w:p w14:paraId="67A6CA9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Το δεύτερο γεγονός έχει ιστορικό χαρακτήρα, κύριε Πρόεδρε, και θα έλεγα και πολύ διδακτικό και παιδευτικό χαρακτήρ</w:t>
      </w:r>
      <w:r>
        <w:rPr>
          <w:rFonts w:eastAsia="Times New Roman" w:cs="Times New Roman"/>
          <w:szCs w:val="24"/>
        </w:rPr>
        <w:t xml:space="preserve">α. Είναι το γεγονός ότι σήμερα είναι η επέτειος της ανατίναξης της γέφυρας του </w:t>
      </w:r>
      <w:proofErr w:type="spellStart"/>
      <w:r>
        <w:rPr>
          <w:rFonts w:eastAsia="Times New Roman" w:cs="Times New Roman"/>
          <w:szCs w:val="24"/>
        </w:rPr>
        <w:t>Γοργοποτάμου</w:t>
      </w:r>
      <w:proofErr w:type="spellEnd"/>
      <w:r>
        <w:rPr>
          <w:rFonts w:eastAsia="Times New Roman" w:cs="Times New Roman"/>
          <w:szCs w:val="24"/>
        </w:rPr>
        <w:t>, μιας λαμπρής σελίδας αγωνιστικότητας, αλλά και ενότητας του ελληνικού λαού, όπου με κοινή οργάνωση, με κοινή απόφαση και κοινή δράση εξέφρασαν ολόκληρο τον ελληνικ</w:t>
      </w:r>
      <w:r>
        <w:rPr>
          <w:rFonts w:eastAsia="Times New Roman" w:cs="Times New Roman"/>
          <w:szCs w:val="24"/>
        </w:rPr>
        <w:t>ό λαό σε εκείνη την αντιστασιακή εποποιία. Και θα έλεγα ότι μας δείχνει και τον δρόμο ότι σήμερα, κάτω από τέτοιες συνθήκες, που έχουμε χάσει μέρος της εθνικής μας κυριαρχίας, που η κοινωνία είναι υπό επιτροπεία, σε καθεστώς έκτακτης ανάγκης, όπως την όρισ</w:t>
      </w:r>
      <w:r>
        <w:rPr>
          <w:rFonts w:eastAsia="Times New Roman" w:cs="Times New Roman"/>
          <w:szCs w:val="24"/>
        </w:rPr>
        <w:t xml:space="preserve">ε, κύριε Βερναρδάκη, ο </w:t>
      </w:r>
      <w:proofErr w:type="spellStart"/>
      <w:r>
        <w:rPr>
          <w:rFonts w:eastAsia="Times New Roman" w:cs="Times New Roman"/>
          <w:szCs w:val="24"/>
        </w:rPr>
        <w:t>Τζόρτζιο</w:t>
      </w:r>
      <w:proofErr w:type="spellEnd"/>
      <w:r>
        <w:rPr>
          <w:rFonts w:eastAsia="Times New Roman" w:cs="Times New Roman"/>
          <w:szCs w:val="24"/>
        </w:rPr>
        <w:t xml:space="preserve"> </w:t>
      </w:r>
      <w:proofErr w:type="spellStart"/>
      <w:r>
        <w:rPr>
          <w:rFonts w:eastAsia="Times New Roman" w:cs="Times New Roman"/>
          <w:szCs w:val="24"/>
        </w:rPr>
        <w:t>Αγκάμπεν</w:t>
      </w:r>
      <w:proofErr w:type="spellEnd"/>
      <w:r>
        <w:rPr>
          <w:rFonts w:eastAsia="Times New Roman" w:cs="Times New Roman"/>
          <w:szCs w:val="24"/>
        </w:rPr>
        <w:t xml:space="preserve">, όταν υπάρχουν ζητήματα, πρέπει να υπάρχει εθνική συνεννόηση και πρέπει να τα αντιμετωπίζουμε από κοινού. </w:t>
      </w:r>
    </w:p>
    <w:p w14:paraId="67A6CA9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Αν θα λέγαμε ότι τα ζητήματα επιτροπείας ή των μνημον</w:t>
      </w:r>
      <w:r>
        <w:rPr>
          <w:rFonts w:eastAsia="Times New Roman" w:cs="Times New Roman"/>
          <w:szCs w:val="24"/>
        </w:rPr>
        <w:t>ίω</w:t>
      </w:r>
      <w:r>
        <w:rPr>
          <w:rFonts w:eastAsia="Times New Roman" w:cs="Times New Roman"/>
          <w:szCs w:val="24"/>
        </w:rPr>
        <w:t>ν είναι τέτοια ζητήματα, εγώ θα έλεγα ότι, σε εσωτερι</w:t>
      </w:r>
      <w:r>
        <w:rPr>
          <w:rFonts w:eastAsia="Times New Roman" w:cs="Times New Roman"/>
          <w:szCs w:val="24"/>
        </w:rPr>
        <w:t xml:space="preserve">κό επίπεδο, ένα τέτοιο ζήτημα είναι και το θέμα της </w:t>
      </w:r>
      <w:r>
        <w:rPr>
          <w:rFonts w:eastAsia="Times New Roman" w:cs="Times New Roman"/>
          <w:szCs w:val="24"/>
        </w:rPr>
        <w:t>δημόσιας διοίκησης</w:t>
      </w:r>
      <w:r>
        <w:rPr>
          <w:rFonts w:eastAsia="Times New Roman" w:cs="Times New Roman"/>
          <w:szCs w:val="24"/>
        </w:rPr>
        <w:t xml:space="preserve">. Ξέρετε γιατί; Γιατί η </w:t>
      </w:r>
      <w:r>
        <w:rPr>
          <w:rFonts w:eastAsia="Times New Roman" w:cs="Times New Roman"/>
          <w:szCs w:val="24"/>
        </w:rPr>
        <w:t>δημόσια διοίκηση</w:t>
      </w:r>
      <w:r>
        <w:rPr>
          <w:rFonts w:eastAsia="Times New Roman" w:cs="Times New Roman"/>
          <w:szCs w:val="24"/>
        </w:rPr>
        <w:t xml:space="preserve"> και η μεταρρύθμισή της, κάθε νομοσχέδιο που έρχεται και επιδιώκει τη μεταρρύθμισή της, θέτει το μεγάλο ζήτημα της διακυβέρνησης της χώρας. Όταν λ</w:t>
      </w:r>
      <w:r>
        <w:rPr>
          <w:rFonts w:eastAsia="Times New Roman" w:cs="Times New Roman"/>
          <w:szCs w:val="24"/>
        </w:rPr>
        <w:t xml:space="preserve">έμε διακυβέρνηση της χώρας, βασική συνιστώσα της είναι όποια προσπάθεια γίνεται, σοβαρή και ειλικρινής, για τη μεταρρύθμιση της </w:t>
      </w:r>
      <w:r>
        <w:rPr>
          <w:rFonts w:eastAsia="Times New Roman" w:cs="Times New Roman"/>
          <w:szCs w:val="24"/>
        </w:rPr>
        <w:t>δημόσιας διοίκησης</w:t>
      </w:r>
      <w:r>
        <w:rPr>
          <w:rFonts w:eastAsia="Times New Roman" w:cs="Times New Roman"/>
          <w:szCs w:val="24"/>
        </w:rPr>
        <w:t>.</w:t>
      </w:r>
    </w:p>
    <w:p w14:paraId="67A6CAA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Θα ήθελα να σας πω, κύριε Πρόεδρε, κύριε Υπουργέ, κυρίες και κύριοι συνάδελφοι, και να τελειώσω με αυτό, ότι</w:t>
      </w:r>
      <w:r>
        <w:rPr>
          <w:rFonts w:eastAsia="Times New Roman" w:cs="Times New Roman"/>
          <w:szCs w:val="24"/>
        </w:rPr>
        <w:t xml:space="preserve"> τη δεκαετία του 1970 επισκέφθηκε τη χώρα μας ο τότε Πρόεδρος του Συμβουλίου της Επικρατείας της Γαλλίας, ο Έντουαρντ </w:t>
      </w:r>
      <w:proofErr w:type="spellStart"/>
      <w:r>
        <w:rPr>
          <w:rFonts w:eastAsia="Times New Roman" w:cs="Times New Roman"/>
          <w:szCs w:val="24"/>
        </w:rPr>
        <w:t>Τζέφρυ</w:t>
      </w:r>
      <w:proofErr w:type="spellEnd"/>
      <w:r>
        <w:rPr>
          <w:rFonts w:eastAsia="Times New Roman" w:cs="Times New Roman"/>
          <w:szCs w:val="24"/>
        </w:rPr>
        <w:t xml:space="preserve">, ο οποίος μας είπε δύο πράγματα. Πρώτον, ότι η Γαλλία το 1994 ίδρυσε την Εθνική Σχολή Δημόσιας Διοίκησης. Το ανέφερα και στην </w:t>
      </w:r>
      <w:r>
        <w:rPr>
          <w:rFonts w:eastAsia="Times New Roman" w:cs="Times New Roman"/>
          <w:szCs w:val="24"/>
        </w:rPr>
        <w:t>επιτρ</w:t>
      </w:r>
      <w:r>
        <w:rPr>
          <w:rFonts w:eastAsia="Times New Roman" w:cs="Times New Roman"/>
          <w:szCs w:val="24"/>
        </w:rPr>
        <w:t>οπή</w:t>
      </w:r>
      <w:r>
        <w:rPr>
          <w:rFonts w:eastAsia="Times New Roman" w:cs="Times New Roman"/>
          <w:szCs w:val="24"/>
        </w:rPr>
        <w:t xml:space="preserve">. Από τη Σχολή, που ιδρύθηκε το 1944, ακούστε ποιοι αποφοίτησαν </w:t>
      </w:r>
      <w:r>
        <w:rPr>
          <w:rFonts w:eastAsia="Times New Roman" w:cs="Times New Roman"/>
          <w:szCs w:val="24"/>
        </w:rPr>
        <w:t>-</w:t>
      </w:r>
      <w:r>
        <w:rPr>
          <w:rFonts w:eastAsia="Times New Roman" w:cs="Times New Roman"/>
          <w:szCs w:val="24"/>
        </w:rPr>
        <w:t>η κορυφή της πολιτικής και πολιτειακής ηγεσίας της Γαλλίας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Ζισκάρ</w:t>
      </w:r>
      <w:proofErr w:type="spellEnd"/>
      <w:r>
        <w:rPr>
          <w:rFonts w:eastAsia="Times New Roman" w:cs="Times New Roman"/>
          <w:szCs w:val="24"/>
        </w:rPr>
        <w:t xml:space="preserve"> ντ’ </w:t>
      </w:r>
      <w:proofErr w:type="spellStart"/>
      <w:r>
        <w:rPr>
          <w:rFonts w:eastAsia="Times New Roman" w:cs="Times New Roman"/>
          <w:szCs w:val="24"/>
        </w:rPr>
        <w:t>Εστέν</w:t>
      </w:r>
      <w:proofErr w:type="spellEnd"/>
      <w:r>
        <w:rPr>
          <w:rFonts w:eastAsia="Times New Roman" w:cs="Times New Roman"/>
          <w:szCs w:val="24"/>
        </w:rPr>
        <w:t xml:space="preserve">, </w:t>
      </w:r>
      <w:proofErr w:type="spellStart"/>
      <w:r>
        <w:rPr>
          <w:rFonts w:eastAsia="Times New Roman" w:cs="Times New Roman"/>
          <w:szCs w:val="24"/>
        </w:rPr>
        <w:t>Μιτεράν</w:t>
      </w:r>
      <w:proofErr w:type="spellEnd"/>
      <w:r>
        <w:rPr>
          <w:rFonts w:eastAsia="Times New Roman" w:cs="Times New Roman"/>
          <w:szCs w:val="24"/>
        </w:rPr>
        <w:t xml:space="preserve">, </w:t>
      </w:r>
      <w:proofErr w:type="spellStart"/>
      <w:r>
        <w:rPr>
          <w:rFonts w:eastAsia="Times New Roman" w:cs="Times New Roman"/>
          <w:szCs w:val="24"/>
        </w:rPr>
        <w:t>Σιράκ</w:t>
      </w:r>
      <w:proofErr w:type="spellEnd"/>
      <w:r>
        <w:rPr>
          <w:rFonts w:eastAsia="Times New Roman" w:cs="Times New Roman"/>
          <w:szCs w:val="24"/>
        </w:rPr>
        <w:t>, ο Ολάντ σήμερα και πλειάδα πολιτικών και πολιτειακών παραγόντων και πολλοί άλλοι. Ακόμα και στ</w:t>
      </w:r>
      <w:r>
        <w:rPr>
          <w:rFonts w:eastAsia="Times New Roman" w:cs="Times New Roman"/>
          <w:szCs w:val="24"/>
        </w:rPr>
        <w:t xml:space="preserve">ελέχη της Αριστεράς αποφοίτησαν από τη Σχολή Δημόσιας Διοίκησης της Γαλλίας. </w:t>
      </w:r>
    </w:p>
    <w:p w14:paraId="67A6CAA1"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Επίσης, μίλησε για μια νέα δεοντολογία στον δημόσιο βίο και στη </w:t>
      </w:r>
      <w:r>
        <w:rPr>
          <w:rFonts w:eastAsia="Times New Roman" w:cs="Times New Roman"/>
          <w:szCs w:val="24"/>
        </w:rPr>
        <w:t>δημόσια διοίκηση</w:t>
      </w:r>
      <w:r>
        <w:rPr>
          <w:rFonts w:eastAsia="Times New Roman" w:cs="Times New Roman"/>
          <w:szCs w:val="24"/>
        </w:rPr>
        <w:t xml:space="preserve"> και μας συνέστησε να πάρουμε τα μέτρα από τις αρχές της δεκαετίας του 1970, να το κάνουμε και εμε</w:t>
      </w:r>
      <w:r>
        <w:rPr>
          <w:rFonts w:eastAsia="Times New Roman" w:cs="Times New Roman"/>
          <w:szCs w:val="24"/>
        </w:rPr>
        <w:t xml:space="preserve">ίς αυτό, για μια νέα δεοντολογία στο δημόσιο βίο και στη </w:t>
      </w:r>
      <w:r>
        <w:rPr>
          <w:rFonts w:eastAsia="Times New Roman" w:cs="Times New Roman"/>
          <w:szCs w:val="24"/>
        </w:rPr>
        <w:t>δημόσια διοίκηση</w:t>
      </w:r>
      <w:r>
        <w:rPr>
          <w:rFonts w:eastAsia="Times New Roman" w:cs="Times New Roman"/>
          <w:szCs w:val="24"/>
        </w:rPr>
        <w:t xml:space="preserve"> στην Ελλάδα. Αυτό έπρεπε να γίνει, λέει, για να πνεύσει αέρας υπηρεσιακού καθήκοντος, ακεραιότητας, αμεροληψίας και αξιοκρατίας. </w:t>
      </w:r>
    </w:p>
    <w:p w14:paraId="67A6CAA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Δεν το κάναμε. Και δεν το κάναμε για δεκαετίες ολόκλ</w:t>
      </w:r>
      <w:r>
        <w:rPr>
          <w:rFonts w:eastAsia="Times New Roman" w:cs="Times New Roman"/>
          <w:szCs w:val="24"/>
        </w:rPr>
        <w:t>ηρες. Και τώρα έρχονται και μας κουνάνε το δάκτυλο ότι όσο ευθύνονται οι κύριοι αυτοί, που οικοδόμησαν ένα τέτοιο πελατειακό κράτος σε ακραία μορφή, ευθύνεται και ο ΣΥΡΙΖΑ με τους είκοσι μήνες διακυβέρνησης της χώρας, που είναι το τέταρτο νομοσχέδιο που φέ</w:t>
      </w:r>
      <w:r>
        <w:rPr>
          <w:rFonts w:eastAsia="Times New Roman" w:cs="Times New Roman"/>
          <w:szCs w:val="24"/>
        </w:rPr>
        <w:t>ρνει για τη μεταρρύθμιση της Δημόσιας Διοίκησης. Και αυτό πρέπει να τονιστεί ιδιαίτερα.</w:t>
      </w:r>
    </w:p>
    <w:p w14:paraId="67A6CAA3"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Κι ένα τελευταίο, κύριε Πρόεδρε, για να κλείσω.</w:t>
      </w:r>
    </w:p>
    <w:p w14:paraId="67A6CAA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Μπορεί αυτά που είπε ο κύριος συνάδελφος –είναι έγκριτος νομικός- για τον Κανονισμό να έχουν μία βάση. Όμως, κύριε Πρόεδ</w:t>
      </w:r>
      <w:r>
        <w:rPr>
          <w:rFonts w:eastAsia="Times New Roman" w:cs="Times New Roman"/>
          <w:szCs w:val="24"/>
        </w:rPr>
        <w:t xml:space="preserve">ρε, το να καταντάμε την κουβέντα μας εδώ σε επίπεδο καφενείου όταν λέμε να μην γίνουμε ποτέ καφενείο ή λέσχη -δεν κατάλαβα, κύριε Τζαβάρα, τι κακό έχει το καφενείο για τα χωριά και οι λέσχες για τους </w:t>
      </w:r>
      <w:proofErr w:type="spellStart"/>
      <w:r>
        <w:rPr>
          <w:rFonts w:eastAsia="Times New Roman" w:cs="Times New Roman"/>
          <w:szCs w:val="24"/>
        </w:rPr>
        <w:t>προβληματιζόμενους</w:t>
      </w:r>
      <w:proofErr w:type="spellEnd"/>
      <w:r>
        <w:rPr>
          <w:rFonts w:eastAsia="Times New Roman" w:cs="Times New Roman"/>
          <w:szCs w:val="24"/>
        </w:rPr>
        <w:t xml:space="preserve"> ανθρώπους…</w:t>
      </w:r>
    </w:p>
    <w:p w14:paraId="67A6CAA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 το κάνουμε.</w:t>
      </w:r>
    </w:p>
    <w:p w14:paraId="67A6CAA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 το επικαλείστε, όμως; </w:t>
      </w:r>
    </w:p>
    <w:p w14:paraId="67A6CAA7"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Σημασία έχει ότι ο Υπουργός</w:t>
      </w:r>
      <w:r>
        <w:rPr>
          <w:rFonts w:eastAsia="Times New Roman" w:cs="Times New Roman"/>
          <w:szCs w:val="24"/>
        </w:rPr>
        <w:t xml:space="preserve"> </w:t>
      </w:r>
      <w:r>
        <w:rPr>
          <w:rFonts w:eastAsia="Times New Roman" w:cs="Times New Roman"/>
          <w:szCs w:val="24"/>
        </w:rPr>
        <w:t>κ. Βερναρδάκης, πήρε τον λόγο για να μιλήσει για μια τροπολογία στο νομοσχέδιο που συζητάμε. Έχει και δικαίωμα, εγώ θα έλεγα και υποχρέωση, να ασχοληθεί και με το νομο</w:t>
      </w:r>
      <w:r>
        <w:rPr>
          <w:rFonts w:eastAsia="Times New Roman" w:cs="Times New Roman"/>
          <w:szCs w:val="24"/>
        </w:rPr>
        <w:t xml:space="preserve">σχέδιο, αφού η τροπολογία του στο νομοσχέδιο είναι. Θα του απαγορεύεστε να μιλήσει για το νομοσχέδιο; Είναι δυνατόν; Δεν μπορώ να το κατανοήσω. </w:t>
      </w:r>
      <w:r>
        <w:rPr>
          <w:rFonts w:eastAsia="Times New Roman" w:cs="Times New Roman"/>
          <w:szCs w:val="24"/>
        </w:rPr>
        <w:t>Ε</w:t>
      </w:r>
      <w:r>
        <w:rPr>
          <w:rFonts w:eastAsia="Times New Roman" w:cs="Times New Roman"/>
          <w:szCs w:val="24"/>
        </w:rPr>
        <w:t>πικαλείστε και τον Κανονισμό</w:t>
      </w:r>
      <w:r>
        <w:rPr>
          <w:rFonts w:eastAsia="Times New Roman" w:cs="Times New Roman"/>
          <w:szCs w:val="24"/>
        </w:rPr>
        <w:t>,</w:t>
      </w:r>
      <w:r>
        <w:rPr>
          <w:rFonts w:eastAsia="Times New Roman" w:cs="Times New Roman"/>
          <w:szCs w:val="24"/>
        </w:rPr>
        <w:t xml:space="preserve"> την ώρα που είναι εκτός από Υπουργός και Βουλευτής εκλεγμένος. Δεν μπορώ να καταλ</w:t>
      </w:r>
      <w:r>
        <w:rPr>
          <w:rFonts w:eastAsia="Times New Roman" w:cs="Times New Roman"/>
          <w:szCs w:val="24"/>
        </w:rPr>
        <w:t>άβω, κύριε Τζαβάρα, αυτό που λέτε.</w:t>
      </w:r>
    </w:p>
    <w:p w14:paraId="67A6CAA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Είναι απλό. Είναι πολύ απλό.</w:t>
      </w:r>
    </w:p>
    <w:p w14:paraId="67A6CAA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Και ένα τελευταίο για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και να κλείσω.</w:t>
      </w:r>
    </w:p>
    <w:p w14:paraId="67A6CAA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Συντρόφισσα </w:t>
      </w:r>
      <w:proofErr w:type="spellStart"/>
      <w:r>
        <w:rPr>
          <w:rFonts w:eastAsia="Times New Roman" w:cs="Times New Roman"/>
          <w:szCs w:val="24"/>
        </w:rPr>
        <w:t>Μανωλάκου</w:t>
      </w:r>
      <w:proofErr w:type="spellEnd"/>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κυρία συνάδελφε, να σας πω κάτι: Αν λέτε ότι αυτά τα νομ</w:t>
      </w:r>
      <w:r>
        <w:rPr>
          <w:rFonts w:eastAsia="Times New Roman" w:cs="Times New Roman"/>
          <w:szCs w:val="24"/>
        </w:rPr>
        <w:t>οσχέδια είναι απλώς αστικοί εκσυγχρονισμοί - και είναι- γιατί το αποστρέφεστε;</w:t>
      </w:r>
    </w:p>
    <w:p w14:paraId="67A6CAA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Ψηφίζουμε «Παρών».</w:t>
      </w:r>
    </w:p>
    <w:p w14:paraId="67A6CAA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Πιστεύετε ότι οι λαοί έχασαν από τους αστικούς εκσυγχρονισμούς; Εάν το πιστεύετε, ρωτήστε τα μέλη και τα στελέχη σας, που είναι </w:t>
      </w:r>
      <w:proofErr w:type="spellStart"/>
      <w:r>
        <w:rPr>
          <w:rFonts w:eastAsia="Times New Roman" w:cs="Times New Roman"/>
          <w:szCs w:val="24"/>
        </w:rPr>
        <w:t>γκασταρμπάιτερ</w:t>
      </w:r>
      <w:proofErr w:type="spellEnd"/>
      <w:r>
        <w:rPr>
          <w:rFonts w:eastAsia="Times New Roman" w:cs="Times New Roman"/>
          <w:szCs w:val="24"/>
        </w:rPr>
        <w:t xml:space="preserve"> στη Γερμανία ή στο Βέλγιο ή στη Σκανδιναβία, να δείτε εάν αυτοί οι εκσυγχρονισμοί σε επίπεδο </w:t>
      </w:r>
      <w:r>
        <w:rPr>
          <w:rFonts w:eastAsia="Times New Roman" w:cs="Times New Roman"/>
          <w:szCs w:val="24"/>
        </w:rPr>
        <w:t>δημόσιας διοίκησης</w:t>
      </w:r>
      <w:r>
        <w:rPr>
          <w:rFonts w:eastAsia="Times New Roman" w:cs="Times New Roman"/>
          <w:szCs w:val="24"/>
        </w:rPr>
        <w:t xml:space="preserve"> </w:t>
      </w:r>
      <w:r>
        <w:rPr>
          <w:rFonts w:eastAsia="Times New Roman" w:cs="Times New Roman"/>
          <w:szCs w:val="24"/>
        </w:rPr>
        <w:t>τους ωφέλησαν ως πολίτες ως προς το επίπεδο παροχής υπηρεσιών ή όχι. Μόνο δείτε το, γιατί καμ</w:t>
      </w:r>
      <w:r>
        <w:rPr>
          <w:rFonts w:eastAsia="Times New Roman" w:cs="Times New Roman"/>
          <w:szCs w:val="24"/>
        </w:rPr>
        <w:t>μ</w:t>
      </w:r>
      <w:r>
        <w:rPr>
          <w:rFonts w:eastAsia="Times New Roman" w:cs="Times New Roman"/>
          <w:szCs w:val="24"/>
        </w:rPr>
        <w:t xml:space="preserve">ιά φορά η πραγματικότητα μας κάνει να </w:t>
      </w:r>
      <w:proofErr w:type="spellStart"/>
      <w:r>
        <w:rPr>
          <w:rFonts w:eastAsia="Times New Roman" w:cs="Times New Roman"/>
          <w:szCs w:val="24"/>
        </w:rPr>
        <w:t>αναστοχαστούμε</w:t>
      </w:r>
      <w:proofErr w:type="spellEnd"/>
      <w:r>
        <w:rPr>
          <w:rFonts w:eastAsia="Times New Roman" w:cs="Times New Roman"/>
          <w:szCs w:val="24"/>
        </w:rPr>
        <w:t xml:space="preserve"> και να αναθεωρήσουμε πολλά πράγματα. Εμείς αναθεωρούμε μερικά. Εσείς μην είστε άτεγκτοι σχετικά με το επίπεδο</w:t>
      </w:r>
      <w:r>
        <w:rPr>
          <w:rFonts w:eastAsia="Times New Roman" w:cs="Times New Roman"/>
          <w:szCs w:val="24"/>
        </w:rPr>
        <w:t xml:space="preserve"> παροχής υπηρεσιών προς τον πολίτη. </w:t>
      </w:r>
    </w:p>
    <w:p w14:paraId="67A6CAA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 xml:space="preserve">Η διοικητική μηχανή είναι ο εγκέφαλος του κάθε κράτους. Αν ο εγκέφαλος είναι καλά σκεπτόμενος, τότε το κράτος είναι κράτος δικαίου. Εάν δεν είναι, τότε είναι κράτος απελπισίας. Αυτό δείτε το γιατί πρέπει πολλά πράγματα </w:t>
      </w:r>
      <w:r>
        <w:rPr>
          <w:rFonts w:eastAsia="Times New Roman" w:cs="Times New Roman"/>
          <w:szCs w:val="24"/>
        </w:rPr>
        <w:t xml:space="preserve">να δούμε, κυρία </w:t>
      </w:r>
      <w:proofErr w:type="spellStart"/>
      <w:r>
        <w:rPr>
          <w:rFonts w:eastAsia="Times New Roman" w:cs="Times New Roman"/>
          <w:szCs w:val="24"/>
        </w:rPr>
        <w:t>Μανωλάκου</w:t>
      </w:r>
      <w:proofErr w:type="spellEnd"/>
      <w:r>
        <w:rPr>
          <w:rFonts w:eastAsia="Times New Roman" w:cs="Times New Roman"/>
          <w:szCs w:val="24"/>
        </w:rPr>
        <w:t>.</w:t>
      </w:r>
    </w:p>
    <w:p w14:paraId="67A6CAA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Βεβαίως, αλλά εκσυγχρονισμοί που να ικανοποιούν τον λαό</w:t>
      </w:r>
      <w:r>
        <w:rPr>
          <w:rFonts w:eastAsia="Times New Roman" w:cs="Times New Roman"/>
          <w:szCs w:val="24"/>
        </w:rPr>
        <w:t>,</w:t>
      </w:r>
      <w:r>
        <w:rPr>
          <w:rFonts w:eastAsia="Times New Roman" w:cs="Times New Roman"/>
          <w:szCs w:val="24"/>
        </w:rPr>
        <w:t xml:space="preserve"> όχι το κεφάλαιο.</w:t>
      </w:r>
    </w:p>
    <w:p w14:paraId="67A6CAA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Κανένας αστικός εκσυγχρονισμός στον κόσμο, κυρία </w:t>
      </w:r>
      <w:proofErr w:type="spellStart"/>
      <w:r>
        <w:rPr>
          <w:rFonts w:eastAsia="Times New Roman" w:cs="Times New Roman"/>
          <w:szCs w:val="24"/>
        </w:rPr>
        <w:t>Μανωλάκου</w:t>
      </w:r>
      <w:proofErr w:type="spellEnd"/>
      <w:r>
        <w:rPr>
          <w:rFonts w:eastAsia="Times New Roman" w:cs="Times New Roman"/>
          <w:szCs w:val="24"/>
        </w:rPr>
        <w:t>, δεν έβλαψε τον λαό. Ούτε η αστική επανάσταση ούτε η ικαν</w:t>
      </w:r>
      <w:r>
        <w:rPr>
          <w:rFonts w:eastAsia="Times New Roman" w:cs="Times New Roman"/>
          <w:szCs w:val="24"/>
        </w:rPr>
        <w:t>οποίηση αστικών δικαιωμάτων έβλαψαν κανένα λαό.</w:t>
      </w:r>
    </w:p>
    <w:p w14:paraId="67A6CAB0"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Εάν θέλετε να το πάμε κάπως παραπέρα, να το ξανασυζητήσουμε. Όμως, το να λέτε ότι οι αστικοί εκσυγχρονισμοί</w:t>
      </w:r>
      <w:r>
        <w:rPr>
          <w:rFonts w:eastAsia="Times New Roman" w:cs="Times New Roman"/>
          <w:szCs w:val="24"/>
        </w:rPr>
        <w:t>,</w:t>
      </w:r>
      <w:r>
        <w:rPr>
          <w:rFonts w:eastAsia="Times New Roman" w:cs="Times New Roman"/>
          <w:szCs w:val="24"/>
        </w:rPr>
        <w:t xml:space="preserve"> έβλαψαν είναι ιστορικό λάθος και πρέπει να το ξαναδείτε. </w:t>
      </w:r>
    </w:p>
    <w:p w14:paraId="67A6CAB1" w14:textId="77777777" w:rsidR="00101048" w:rsidRDefault="00350F3C">
      <w:pPr>
        <w:spacing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w:t>
      </w:r>
      <w:r>
        <w:rPr>
          <w:rFonts w:eastAsia="Times New Roman" w:cs="Times New Roman"/>
        </w:rPr>
        <w:t>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w:t>
      </w:r>
      <w:r>
        <w:rPr>
          <w:rFonts w:eastAsia="Times New Roman" w:cs="Times New Roman"/>
        </w:rPr>
        <w:t xml:space="preserve">πο οργάνωσης και λειτουργίας της Βουλής, τριάντα μαθητές και μαθήτριες και τρεις εκπαιδευτικοί συνοδοί τους από το Γενικό Λύκειο Αμφιλοχίας. </w:t>
      </w:r>
    </w:p>
    <w:p w14:paraId="67A6CAB2" w14:textId="77777777" w:rsidR="00101048" w:rsidRDefault="00350F3C">
      <w:pPr>
        <w:spacing w:line="600" w:lineRule="auto"/>
        <w:ind w:firstLine="720"/>
        <w:jc w:val="both"/>
        <w:rPr>
          <w:rFonts w:eastAsia="Times New Roman" w:cs="Times New Roman"/>
        </w:rPr>
      </w:pPr>
      <w:r>
        <w:rPr>
          <w:rFonts w:eastAsia="Times New Roman" w:cs="Times New Roman"/>
        </w:rPr>
        <w:t xml:space="preserve">Η Βουλή σας καλωσορίζει. </w:t>
      </w:r>
    </w:p>
    <w:p w14:paraId="67A6CAB3" w14:textId="77777777" w:rsidR="00101048" w:rsidRDefault="00350F3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7A6CAB4"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Κυρία Υπουργέ, έχετε τον λόγο.</w:t>
      </w:r>
    </w:p>
    <w:p w14:paraId="67A6CAB5"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ΟΛΓΑ Γ</w:t>
      </w:r>
      <w:r>
        <w:rPr>
          <w:rFonts w:eastAsia="Times New Roman" w:cs="Times New Roman"/>
          <w:b/>
          <w:szCs w:val="24"/>
        </w:rPr>
        <w:t>ΕΡΟΒΑΣΙΛΗ (Υπουργός Διοικητικής Ανασυγκρότησης):</w:t>
      </w:r>
      <w:r>
        <w:rPr>
          <w:rFonts w:eastAsia="Times New Roman" w:cs="Times New Roman"/>
          <w:szCs w:val="24"/>
        </w:rPr>
        <w:t xml:space="preserve"> Κυρίες και κύριοι συνάδελφοι, ολοκληρώνεται εδώ μια συζήτηση, η οποία πραγματικά είχε μεγάλο ενδιαφέρον και για τα θέματα του νομοσχεδίου, αλλά και εκτός αυτού, δηλαδή και για ζητήματα της επικαιρότητας και </w:t>
      </w:r>
      <w:r>
        <w:rPr>
          <w:rFonts w:eastAsia="Times New Roman" w:cs="Times New Roman"/>
          <w:szCs w:val="24"/>
        </w:rPr>
        <w:t xml:space="preserve">για άλλα ζητήματα. Νομίζω, όμως, ότι έγινε μια συζήτηση σε γενικά καλό κλίμα. </w:t>
      </w:r>
    </w:p>
    <w:p w14:paraId="67A6CAB6"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 πλευράς μου</w:t>
      </w:r>
      <w:r>
        <w:rPr>
          <w:rFonts w:eastAsia="Times New Roman" w:cs="Times New Roman"/>
          <w:szCs w:val="24"/>
        </w:rPr>
        <w:t>,</w:t>
      </w:r>
      <w:r>
        <w:rPr>
          <w:rFonts w:eastAsia="Times New Roman" w:cs="Times New Roman"/>
          <w:szCs w:val="24"/>
        </w:rPr>
        <w:t xml:space="preserve"> άκουσα προσεκτικά τις τοποθετήσεις όλων, δηλαδή και από την πλευρά των φορέων στη συζήτηση που έγινε, αλλά και των Βουλευτών</w:t>
      </w:r>
      <w:r>
        <w:rPr>
          <w:rFonts w:eastAsia="Times New Roman" w:cs="Times New Roman"/>
          <w:szCs w:val="24"/>
        </w:rPr>
        <w:t>,</w:t>
      </w:r>
      <w:r>
        <w:rPr>
          <w:rFonts w:eastAsia="Times New Roman" w:cs="Times New Roman"/>
          <w:szCs w:val="24"/>
        </w:rPr>
        <w:t xml:space="preserve"> φυσικά. Αρκετά απ’ αυτά με τροπολο</w:t>
      </w:r>
      <w:r>
        <w:rPr>
          <w:rFonts w:eastAsia="Times New Roman" w:cs="Times New Roman"/>
          <w:szCs w:val="24"/>
        </w:rPr>
        <w:t>γίες ή νομοτεχνικές βελτιώσεις ενσωματώθηκαν στην πρότασή μας και ως λογικά και ως δυνατά να συμβούν. Όμως, ακούστηκαν ή εισηγήθηκαν κάποιοι συνάδελφοι μερικά πράγματα, τα οποία είναι μεν λογικά, αλλά για λόγους μεγαλύτερης συνεννόησης με αρμόδια Υπουργεία</w:t>
      </w:r>
      <w:r>
        <w:rPr>
          <w:rFonts w:eastAsia="Times New Roman" w:cs="Times New Roman"/>
          <w:szCs w:val="24"/>
        </w:rPr>
        <w:t>, αφού κάποια ενέπιπταν και στην αρμοδιότητα άλλων Υπουργείων, αυτά δεν μπόρεσαν να γίνουν δεκτά.</w:t>
      </w:r>
    </w:p>
    <w:p w14:paraId="67A6CAB7"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Φυσικά, υπάρχουν και μερικά άλλα πράγματα, όπως είναι η τροπολογία της </w:t>
      </w:r>
      <w:proofErr w:type="spellStart"/>
      <w:r>
        <w:rPr>
          <w:rFonts w:eastAsia="Times New Roman" w:cs="Times New Roman"/>
          <w:szCs w:val="24"/>
        </w:rPr>
        <w:t>συναδέλφισσας</w:t>
      </w:r>
      <w:proofErr w:type="spellEnd"/>
      <w:r>
        <w:rPr>
          <w:rFonts w:eastAsia="Times New Roman" w:cs="Times New Roman"/>
          <w:szCs w:val="24"/>
        </w:rPr>
        <w:t xml:space="preserve"> από το Κομμουνιστικό Κόμμα Ελλάδας για τους επικουρικούς γιατρούς. Ξέρετε</w:t>
      </w:r>
      <w:r>
        <w:rPr>
          <w:rFonts w:eastAsia="Times New Roman" w:cs="Times New Roman"/>
          <w:szCs w:val="24"/>
        </w:rPr>
        <w:t xml:space="preserve"> ότι ο αγώνας αυτής της Κυβέρνησης είναι για σταθερή και μόνιμη εργασία. Δυστυχώς, δημοσιονομικοί λόγοι αυτή τη στιγμή μας επιβάλ</w:t>
      </w:r>
      <w:r>
        <w:rPr>
          <w:rFonts w:eastAsia="Times New Roman" w:cs="Times New Roman"/>
          <w:szCs w:val="24"/>
        </w:rPr>
        <w:t>λ</w:t>
      </w:r>
      <w:r>
        <w:rPr>
          <w:rFonts w:eastAsia="Times New Roman" w:cs="Times New Roman"/>
          <w:szCs w:val="24"/>
        </w:rPr>
        <w:t>ουν να μη μπορούμε να το κάνουμε αυτό οριζόντια. Οι στοχεύσεις μας, όμως, είναι καθαρές, οι μόνιμες προσλήψεις που έρχονται εί</w:t>
      </w:r>
      <w:r>
        <w:rPr>
          <w:rFonts w:eastAsia="Times New Roman" w:cs="Times New Roman"/>
          <w:szCs w:val="24"/>
        </w:rPr>
        <w:t>ναι κατά προτεραιότητα στην υγεία και βεβαίως</w:t>
      </w:r>
      <w:r>
        <w:rPr>
          <w:rFonts w:eastAsia="Times New Roman" w:cs="Times New Roman"/>
          <w:szCs w:val="24"/>
        </w:rPr>
        <w:t>,</w:t>
      </w:r>
      <w:r>
        <w:rPr>
          <w:rFonts w:eastAsia="Times New Roman" w:cs="Times New Roman"/>
          <w:szCs w:val="24"/>
        </w:rPr>
        <w:t xml:space="preserve"> αυτός ο αγώνας μας θα συνεχιστεί σταθερά, χωρίς να χάνουμε τον τελικό στόχο, που είναι η μόνιμη και σταθερή εργασία, παρ’ όλες τις δυσκολίες αυτής της εποχής. </w:t>
      </w:r>
    </w:p>
    <w:p w14:paraId="67A6CAB8"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 όλα αυτά, αυτό που δεν άκουσα σ’ αυτή τη συζ</w:t>
      </w:r>
      <w:r>
        <w:rPr>
          <w:rFonts w:eastAsia="Times New Roman" w:cs="Times New Roman"/>
          <w:szCs w:val="24"/>
        </w:rPr>
        <w:t xml:space="preserve">ήτηση, που θα περίμενα να ακούσω, είναι μια κουβέντα αυτοκριτικής από κόμματα που άσκησαν εξουσία για το </w:t>
      </w:r>
      <w:r>
        <w:rPr>
          <w:rFonts w:eastAsia="Times New Roman" w:cs="Times New Roman"/>
          <w:szCs w:val="24"/>
        </w:rPr>
        <w:t>δ</w:t>
      </w:r>
      <w:r>
        <w:rPr>
          <w:rFonts w:eastAsia="Times New Roman" w:cs="Times New Roman"/>
          <w:szCs w:val="24"/>
        </w:rPr>
        <w:t xml:space="preserve">ημόσιο, το οποίο διαμόρφωσαν αυτά τα χρόνια. Δαιδαλώδες, γραφειοκρατικό, αναποτελεσματικό, </w:t>
      </w:r>
      <w:proofErr w:type="spellStart"/>
      <w:r>
        <w:rPr>
          <w:rFonts w:eastAsia="Times New Roman" w:cs="Times New Roman"/>
          <w:szCs w:val="24"/>
        </w:rPr>
        <w:t>κομματοκρατούμενο</w:t>
      </w:r>
      <w:proofErr w:type="spellEnd"/>
      <w:r>
        <w:rPr>
          <w:rFonts w:eastAsia="Times New Roman" w:cs="Times New Roman"/>
          <w:szCs w:val="24"/>
        </w:rPr>
        <w:t xml:space="preserve"> σε μεγάλο βαθμό και ρουσφετολογικό, αυτά </w:t>
      </w:r>
      <w:r>
        <w:rPr>
          <w:rFonts w:eastAsia="Times New Roman" w:cs="Times New Roman"/>
          <w:szCs w:val="24"/>
        </w:rPr>
        <w:t>είναι που λέει ο ελληνικός λαός επί σειρά ετών. Και αυτό, προφανώς, δεν ήταν νομοτελειακό, δεν έγινε νομοτελειακά, έγινε από κυβερνήσεις και από κόμματα που διαχειρίστηκαν την τύχη αυτής της χώρας με ονοματεπώνυμα και διευθύνσεις.</w:t>
      </w:r>
    </w:p>
    <w:p w14:paraId="67A6CAB9"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Θυμίζω μόνο για την ιστορ</w:t>
      </w:r>
      <w:r>
        <w:rPr>
          <w:rFonts w:eastAsia="Times New Roman" w:cs="Times New Roman"/>
          <w:szCs w:val="24"/>
        </w:rPr>
        <w:t>ία τον εκσυγχρονισμό μιας εποχής, την επανίδρυση του κράτους μιας άλλης εποχής. Μεγαλόσχημες εξαγγελίες που παρέμειναν κενό γράμμα</w:t>
      </w:r>
      <w:r>
        <w:rPr>
          <w:rFonts w:eastAsia="Times New Roman" w:cs="Times New Roman"/>
          <w:szCs w:val="24"/>
        </w:rPr>
        <w:t>,</w:t>
      </w:r>
      <w:r>
        <w:rPr>
          <w:rFonts w:eastAsia="Times New Roman" w:cs="Times New Roman"/>
          <w:szCs w:val="24"/>
        </w:rPr>
        <w:t xml:space="preserve"> αποδεδειγμένα. Θα θυμάστε, φαντάζομαι, όλοι πού κατέληξαν όλες αυτές οι πρωτοβουλίες. Ίσως, γι’ αυτόν τον λόγο κάποιοι που ε</w:t>
      </w:r>
      <w:r>
        <w:rPr>
          <w:rFonts w:eastAsia="Times New Roman" w:cs="Times New Roman"/>
          <w:szCs w:val="24"/>
        </w:rPr>
        <w:t xml:space="preserve">νέχονται σ’ αυτό φαντάζονται ότι και η δική μας πρόθεση σήμερα είναι η ίδια. Δεν είναι η ίδια, είναι διαφορετική. </w:t>
      </w:r>
    </w:p>
    <w:p w14:paraId="67A6CABA"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πρότεινα σε κάποιους να είναι λίγο πιο προσεκτικοί. Σήμερα κάποιοι έρχονται εδώ με μανδύα διαφάνειας και αξιοκρατίας, ενώ στα αλήθεια είχα</w:t>
      </w:r>
      <w:r>
        <w:rPr>
          <w:rFonts w:eastAsia="Times New Roman" w:cs="Times New Roman"/>
          <w:szCs w:val="24"/>
        </w:rPr>
        <w:t xml:space="preserve">ν δρόμο για να το αποδείξουν αυτό, αλλά δυστυχώς δεν το έκαναν. </w:t>
      </w:r>
    </w:p>
    <w:p w14:paraId="67A6CABB"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δεν τα λέω για μια αντιπαράθεση στείρα, τα λέω γιατί πρέπει εδώ μέσα να λέμε τις αλήθειες και να παίρνουμε και τις ευθύνες μας αντιστοίχως. </w:t>
      </w:r>
    </w:p>
    <w:p w14:paraId="67A6CABC"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Ξέχασαν οι συνάδελφοι της Αντιπολίτευσης ότι εμείς δεν διορίσαμε σε μία νύχτα διευθυντές στο </w:t>
      </w:r>
      <w:r>
        <w:rPr>
          <w:rFonts w:eastAsia="Times New Roman" w:cs="Times New Roman"/>
          <w:szCs w:val="24"/>
        </w:rPr>
        <w:t>δ</w:t>
      </w:r>
      <w:r>
        <w:rPr>
          <w:rFonts w:eastAsia="Times New Roman" w:cs="Times New Roman"/>
          <w:szCs w:val="24"/>
        </w:rPr>
        <w:t xml:space="preserve">ημόσιο, ούτε λίγες μέρες πριν από τις εκλογές ξαφνικά. Επίσης, δεν έχουμε διορίσει εμείς διευθυντές και προϊσταμένους με κριτήρια </w:t>
      </w:r>
      <w:proofErr w:type="spellStart"/>
      <w:r>
        <w:rPr>
          <w:rFonts w:eastAsia="Times New Roman" w:cs="Times New Roman"/>
          <w:szCs w:val="24"/>
        </w:rPr>
        <w:t>αλά</w:t>
      </w:r>
      <w:proofErr w:type="spellEnd"/>
      <w:r>
        <w:rPr>
          <w:rFonts w:eastAsia="Times New Roman" w:cs="Times New Roman"/>
          <w:szCs w:val="24"/>
        </w:rPr>
        <w:t xml:space="preserve"> παλαιά. Δεν έχουμε κάνει τέτ</w:t>
      </w:r>
      <w:r>
        <w:rPr>
          <w:rFonts w:eastAsia="Times New Roman" w:cs="Times New Roman"/>
          <w:szCs w:val="24"/>
        </w:rPr>
        <w:t>οια πράγματα, άλλοι τα έκαναν αυτά.</w:t>
      </w:r>
    </w:p>
    <w:p w14:paraId="67A6CABD"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Ακούστηκε, επίσης, ότι αρμόδιο για τη διενέργεια της κινητικότητας θα έπρεπε να είναι το ΑΣΕΠ.</w:t>
      </w:r>
    </w:p>
    <w:p w14:paraId="67A6CABE"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δεν πρόκειται για νέες προσλήψεις. Αναλύθηκε και από τον κ. </w:t>
      </w:r>
      <w:proofErr w:type="spellStart"/>
      <w:r>
        <w:rPr>
          <w:rFonts w:eastAsia="Times New Roman" w:cs="Times New Roman"/>
          <w:szCs w:val="24"/>
        </w:rPr>
        <w:t>Λάππα</w:t>
      </w:r>
      <w:proofErr w:type="spellEnd"/>
      <w:r>
        <w:rPr>
          <w:rFonts w:eastAsia="Times New Roman" w:cs="Times New Roman"/>
          <w:szCs w:val="24"/>
        </w:rPr>
        <w:t xml:space="preserve"> όλο το σκεπτικό. Είναι </w:t>
      </w:r>
      <w:r>
        <w:rPr>
          <w:rFonts w:eastAsia="Times New Roman" w:cs="Times New Roman"/>
          <w:szCs w:val="24"/>
        </w:rPr>
        <w:t>υπάλληλοι</w:t>
      </w:r>
      <w:r>
        <w:rPr>
          <w:rFonts w:eastAsia="Times New Roman" w:cs="Times New Roman"/>
          <w:szCs w:val="24"/>
        </w:rPr>
        <w:t>,</w:t>
      </w:r>
      <w:r>
        <w:rPr>
          <w:rFonts w:eastAsia="Times New Roman" w:cs="Times New Roman"/>
          <w:szCs w:val="24"/>
        </w:rPr>
        <w:t xml:space="preserve"> οι οποίοι έχουν κριθεί, έχουν διοριστεί, έχουν εργασιακή εμπειρία και μετακινούνται. </w:t>
      </w:r>
    </w:p>
    <w:p w14:paraId="67A6CABF" w14:textId="77777777" w:rsidR="00101048" w:rsidRDefault="00350F3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Εδώ, όμως, κύριε Τζαβάρα, μας αναδείξατε κάτι</w:t>
      </w:r>
      <w:r>
        <w:rPr>
          <w:rFonts w:eastAsia="Times New Roman" w:cs="Times New Roman"/>
          <w:szCs w:val="24"/>
        </w:rPr>
        <w:t>,</w:t>
      </w:r>
      <w:r>
        <w:rPr>
          <w:rFonts w:eastAsia="Times New Roman" w:cs="Times New Roman"/>
          <w:szCs w:val="24"/>
        </w:rPr>
        <w:t xml:space="preserve"> που ομολογουμένως το ήξερα, αλλά δεν το θυμήθηκα σήμερα και μου το θυμίσατε </w:t>
      </w:r>
      <w:r>
        <w:rPr>
          <w:rFonts w:eastAsia="Times New Roman" w:cs="Times New Roman"/>
          <w:szCs w:val="24"/>
        </w:rPr>
        <w:t>εσείς: Τ</w:t>
      </w:r>
      <w:r>
        <w:rPr>
          <w:rFonts w:eastAsia="Times New Roman" w:cs="Times New Roman"/>
          <w:szCs w:val="24"/>
        </w:rPr>
        <w:t>ον μηχανισμό μέσω του οποίου</w:t>
      </w:r>
      <w:r>
        <w:rPr>
          <w:rFonts w:eastAsia="Times New Roman" w:cs="Times New Roman"/>
          <w:szCs w:val="24"/>
        </w:rPr>
        <w:t xml:space="preserve"> απέλυσε η Νέα Δημοκρατία. </w:t>
      </w:r>
      <w:r>
        <w:rPr>
          <w:rFonts w:eastAsia="Times New Roman" w:cs="Times New Roman"/>
        </w:rPr>
        <w:t xml:space="preserve">Δηλαδή, ο μηχανισμός </w:t>
      </w:r>
      <w:r>
        <w:rPr>
          <w:rFonts w:eastAsia="Times New Roman"/>
          <w:bCs/>
        </w:rPr>
        <w:t>είναι</w:t>
      </w:r>
      <w:r>
        <w:rPr>
          <w:rFonts w:eastAsia="Times New Roman" w:cs="Times New Roman"/>
        </w:rPr>
        <w:t xml:space="preserve"> ακριβώς αυτός που αναλύσατε εσείς, ότι η μετάταξη </w:t>
      </w:r>
      <w:r>
        <w:rPr>
          <w:rFonts w:eastAsia="Times New Roman"/>
          <w:bCs/>
        </w:rPr>
        <w:t>είναι</w:t>
      </w:r>
      <w:r>
        <w:rPr>
          <w:rFonts w:eastAsia="Times New Roman" w:cs="Times New Roman"/>
        </w:rPr>
        <w:t xml:space="preserve"> «σε απολύω από μια θέση και σε πάω σε άλλη». Αυτό νομίζω ότι ήταν ευφυές. </w:t>
      </w:r>
    </w:p>
    <w:p w14:paraId="67A6CAC0" w14:textId="77777777" w:rsidR="00101048" w:rsidRDefault="00350F3C">
      <w:pPr>
        <w:spacing w:line="600" w:lineRule="auto"/>
        <w:ind w:firstLine="851"/>
        <w:jc w:val="both"/>
        <w:rPr>
          <w:rFonts w:eastAsia="Times New Roman" w:cs="Times New Roman"/>
        </w:rPr>
      </w:pPr>
      <w:r>
        <w:rPr>
          <w:rFonts w:eastAsia="Times New Roman" w:cs="Times New Roman"/>
          <w:b/>
        </w:rPr>
        <w:t xml:space="preserve">ΚΩΝΣΤΑΝΤΙΝΟΣ ΤΖΑΒΑΡΑΣ: </w:t>
      </w:r>
      <w:r>
        <w:rPr>
          <w:rFonts w:eastAsia="Times New Roman" w:cs="Times New Roman"/>
        </w:rPr>
        <w:t xml:space="preserve">Το </w:t>
      </w:r>
      <w:r>
        <w:rPr>
          <w:rFonts w:eastAsia="Times New Roman" w:cs="Times New Roman"/>
          <w:bCs/>
          <w:shd w:val="clear" w:color="auto" w:fill="FFFFFF"/>
        </w:rPr>
        <w:t>Συμβούλιο της Επικρατείας</w:t>
      </w:r>
      <w:r>
        <w:rPr>
          <w:rFonts w:eastAsia="Times New Roman" w:cs="Times New Roman"/>
        </w:rPr>
        <w:t xml:space="preserve"> το λέει αυτό. Η ανε</w:t>
      </w:r>
      <w:r>
        <w:rPr>
          <w:rFonts w:eastAsia="Times New Roman" w:cs="Times New Roman"/>
        </w:rPr>
        <w:t xml:space="preserve">ξάρτητη </w:t>
      </w:r>
      <w:r>
        <w:rPr>
          <w:rFonts w:eastAsia="Times New Roman" w:cs="Times New Roman"/>
        </w:rPr>
        <w:t>δ</w:t>
      </w:r>
      <w:r>
        <w:rPr>
          <w:rFonts w:eastAsia="Times New Roman" w:cs="Times New Roman"/>
        </w:rPr>
        <w:t xml:space="preserve">ικαιοσύνη το λέει. Η </w:t>
      </w:r>
      <w:r>
        <w:rPr>
          <w:rFonts w:eastAsia="Times New Roman" w:cs="Times New Roman"/>
        </w:rPr>
        <w:t>ε</w:t>
      </w:r>
      <w:r>
        <w:rPr>
          <w:rFonts w:eastAsia="Times New Roman" w:cs="Times New Roman"/>
        </w:rPr>
        <w:t xml:space="preserve">πιστημονική </w:t>
      </w:r>
      <w:r>
        <w:rPr>
          <w:rFonts w:eastAsia="Times New Roman" w:cs="Times New Roman"/>
        </w:rPr>
        <w:t>έ</w:t>
      </w:r>
      <w:r>
        <w:rPr>
          <w:rFonts w:eastAsia="Times New Roman" w:cs="Times New Roman"/>
        </w:rPr>
        <w:t>κθεση του νομοσχεδίου.</w:t>
      </w:r>
    </w:p>
    <w:p w14:paraId="67A6CAC1" w14:textId="77777777" w:rsidR="00101048" w:rsidRDefault="00350F3C">
      <w:pPr>
        <w:spacing w:line="600" w:lineRule="auto"/>
        <w:ind w:firstLine="851"/>
        <w:jc w:val="center"/>
        <w:rPr>
          <w:rFonts w:eastAsia="Times New Roman" w:cs="Times New Roman"/>
        </w:rPr>
      </w:pPr>
      <w:r>
        <w:rPr>
          <w:rFonts w:eastAsia="Times New Roman" w:cs="Times New Roman"/>
        </w:rPr>
        <w:t>(Θόρυβος από την πτέρυγα του ΣΥΡΙΖΑ)</w:t>
      </w:r>
    </w:p>
    <w:p w14:paraId="67A6CAC2" w14:textId="77777777" w:rsidR="00101048" w:rsidRDefault="00350F3C">
      <w:pPr>
        <w:spacing w:line="600" w:lineRule="auto"/>
        <w:ind w:firstLine="851"/>
        <w:jc w:val="both"/>
        <w:rPr>
          <w:rFonts w:eastAsia="Times New Roman"/>
          <w:bCs/>
        </w:rPr>
      </w:pPr>
      <w:r>
        <w:rPr>
          <w:rFonts w:eastAsia="Times New Roman" w:cs="Times New Roman"/>
          <w:b/>
        </w:rPr>
        <w:t xml:space="preserve">ΟΛΓΑ ΓΕΡΟΒΑΣΙΛΗ (Υπουργείο Διοικητικής Ανασυγκρότησης): </w:t>
      </w:r>
      <w:r>
        <w:rPr>
          <w:rFonts w:eastAsia="Times New Roman" w:cs="Times New Roman"/>
        </w:rPr>
        <w:t xml:space="preserve">Προφανώς, λοιπόν, σε όλη αυτή τη </w:t>
      </w:r>
      <w:r>
        <w:rPr>
          <w:rFonts w:eastAsia="Times New Roman"/>
        </w:rPr>
        <w:t>συζήτηση</w:t>
      </w:r>
      <w:r>
        <w:rPr>
          <w:rFonts w:eastAsia="Times New Roman" w:cs="Times New Roman"/>
          <w:b/>
        </w:rPr>
        <w:t xml:space="preserve"> </w:t>
      </w:r>
      <w:r>
        <w:rPr>
          <w:rFonts w:eastAsia="Times New Roman" w:cs="Times New Roman"/>
        </w:rPr>
        <w:t xml:space="preserve">ακούστηκε ότι έπρεπε το ΑΣΕΠ να ολοκληρώνει αυτές τις </w:t>
      </w:r>
      <w:r>
        <w:rPr>
          <w:rFonts w:eastAsia="Times New Roman"/>
        </w:rPr>
        <w:t xml:space="preserve">διαδικασίες. Προφανώς, το ΑΣΕΠ αποτελεί εχέγγυο διαφάνειας και αξιοκρατίας, αλλά δεν μπορεί από την άλλη μεριά να θεωρείται οτιδήποτε άλλο κινείται εκτός ΑΣΕΠ, αυτομάτως και διαβλητό. Σε καμμία περίπτωση δεν θα πρέπει να υποβαθμίζεται η </w:t>
      </w:r>
      <w:r>
        <w:rPr>
          <w:rFonts w:eastAsia="Times New Roman"/>
          <w:bCs/>
          <w:shd w:val="clear" w:color="auto" w:fill="FFFFFF"/>
        </w:rPr>
        <w:t>ανάγκη</w:t>
      </w:r>
      <w:r>
        <w:rPr>
          <w:rFonts w:eastAsia="Times New Roman"/>
        </w:rPr>
        <w:t xml:space="preserve"> να αξιολογεί</w:t>
      </w:r>
      <w:r>
        <w:rPr>
          <w:rFonts w:eastAsia="Times New Roman"/>
        </w:rPr>
        <w:t xml:space="preserve">ται ένας υπάλληλος βάσει </w:t>
      </w:r>
      <w:r>
        <w:rPr>
          <w:rFonts w:eastAsia="Times New Roman"/>
          <w:bCs/>
        </w:rPr>
        <w:t>συγκεκριμένων αναγκών μιας θέσης από προϊσταμένους</w:t>
      </w:r>
      <w:r>
        <w:rPr>
          <w:rFonts w:eastAsia="Times New Roman"/>
          <w:bCs/>
        </w:rPr>
        <w:t>,</w:t>
      </w:r>
      <w:r>
        <w:rPr>
          <w:rFonts w:eastAsia="Times New Roman"/>
          <w:bCs/>
        </w:rPr>
        <w:t xml:space="preserve"> που ήδη υπηρετούν εκεί και όχι από έναν κεντρικό, συγκεντρωτικό μηχανισμό, όπως είναι το ΑΣΕΠ. </w:t>
      </w:r>
    </w:p>
    <w:p w14:paraId="67A6CAC3" w14:textId="77777777" w:rsidR="00101048" w:rsidRDefault="00350F3C">
      <w:pPr>
        <w:spacing w:line="600" w:lineRule="auto"/>
        <w:ind w:firstLine="851"/>
        <w:jc w:val="both"/>
        <w:rPr>
          <w:rFonts w:eastAsia="Times New Roman"/>
          <w:bCs/>
        </w:rPr>
      </w:pPr>
      <w:r>
        <w:rPr>
          <w:rFonts w:eastAsia="Times New Roman"/>
          <w:bCs/>
        </w:rPr>
        <w:t xml:space="preserve">Θα αναφερθώ και σε μερικά άλλα πράγματα που ακούστηκαν εδώ, σε άλλες παρατηρήσεις. </w:t>
      </w:r>
      <w:r>
        <w:rPr>
          <w:rFonts w:eastAsia="Times New Roman"/>
          <w:bCs/>
        </w:rPr>
        <w:t xml:space="preserve">Ακούστηκε, για παράδειγμα, ότι η επταμελής </w:t>
      </w:r>
      <w:r>
        <w:rPr>
          <w:rFonts w:eastAsia="Times New Roman"/>
          <w:bCs/>
        </w:rPr>
        <w:t>ε</w:t>
      </w:r>
      <w:r>
        <w:rPr>
          <w:rFonts w:eastAsia="Times New Roman"/>
          <w:bCs/>
        </w:rPr>
        <w:t xml:space="preserve">πιτροπή είναι διαβλητή. Αλίμονο αν η </w:t>
      </w:r>
      <w:r>
        <w:rPr>
          <w:rFonts w:eastAsia="Times New Roman"/>
          <w:bCs/>
        </w:rPr>
        <w:t>ε</w:t>
      </w:r>
      <w:r>
        <w:rPr>
          <w:rFonts w:eastAsia="Times New Roman"/>
          <w:bCs/>
        </w:rPr>
        <w:t>πιτροπή</w:t>
      </w:r>
      <w:r>
        <w:rPr>
          <w:rFonts w:eastAsia="Times New Roman"/>
          <w:bCs/>
        </w:rPr>
        <w:t>,</w:t>
      </w:r>
      <w:r>
        <w:rPr>
          <w:rFonts w:eastAsia="Times New Roman"/>
          <w:bCs/>
        </w:rPr>
        <w:t xml:space="preserve"> που αποτελείται από μέλη του ΑΣΕΠ, εκπρόσωπο του Νομικού Συμβουλίου του Κράτους, στελέχη της ανώτατης διοικητικής ιεραρχίας, που δεν είναι κομματικά διορισμένοι, να </w:t>
      </w:r>
      <w:r>
        <w:rPr>
          <w:rFonts w:eastAsia="Times New Roman"/>
          <w:bCs/>
        </w:rPr>
        <w:t>θεωρείται διαβλητή.</w:t>
      </w:r>
    </w:p>
    <w:p w14:paraId="67A6CAC4" w14:textId="77777777" w:rsidR="00101048" w:rsidRDefault="00350F3C">
      <w:pPr>
        <w:spacing w:line="600" w:lineRule="auto"/>
        <w:ind w:firstLine="851"/>
        <w:jc w:val="both"/>
        <w:rPr>
          <w:rFonts w:eastAsia="Times New Roman"/>
          <w:bCs/>
        </w:rPr>
      </w:pPr>
      <w:r>
        <w:rPr>
          <w:rFonts w:eastAsia="Times New Roman"/>
          <w:bCs/>
        </w:rPr>
        <w:t xml:space="preserve">Ακούστηκε, </w:t>
      </w:r>
      <w:r>
        <w:rPr>
          <w:rFonts w:eastAsia="Times New Roman"/>
          <w:bCs/>
          <w:shd w:val="clear" w:color="auto" w:fill="FFFFFF"/>
        </w:rPr>
        <w:t xml:space="preserve">επίσης, </w:t>
      </w:r>
      <w:r>
        <w:rPr>
          <w:rFonts w:eastAsia="Times New Roman"/>
          <w:bCs/>
        </w:rPr>
        <w:t>ότι θα πρέπει να προβλεφθεί πως όποιοι είχαν κάποιο κομματικό αξίωμα, θα πρέπει να έχουν ένα είδος ασυμβίβαστου και να μην μπορούν να θέσουν υποψηφιότητα για επιτελικές θέσεις στο δημόσιο. Αυτό αντιλαμβάνεστε ότι δεν αντίκειται μόνο στη λογική, αλλά και στ</w:t>
      </w:r>
      <w:r>
        <w:rPr>
          <w:rFonts w:eastAsia="Times New Roman"/>
          <w:bCs/>
        </w:rPr>
        <w:t xml:space="preserve">ο Σύνταγμα, που διασφαλίζει το </w:t>
      </w:r>
      <w:r>
        <w:rPr>
          <w:rFonts w:eastAsia="Times New Roman"/>
          <w:bCs/>
          <w:shd w:val="clear" w:color="auto" w:fill="FFFFFF"/>
        </w:rPr>
        <w:t>δικαίωμα</w:t>
      </w:r>
      <w:r>
        <w:rPr>
          <w:rFonts w:eastAsia="Times New Roman"/>
          <w:bCs/>
        </w:rPr>
        <w:t xml:space="preserve"> συμμετοχής σε κόμμα, χωρίς αυτό να έχει οποιαδήποτε συνέπεια. Και δεν το είπε μια φορά ο συνάδελφος. Το είπε παραπάνω από μία, </w:t>
      </w:r>
      <w:proofErr w:type="spellStart"/>
      <w:r>
        <w:rPr>
          <w:rFonts w:eastAsia="Times New Roman"/>
          <w:bCs/>
        </w:rPr>
        <w:t>παρ</w:t>
      </w:r>
      <w:r>
        <w:rPr>
          <w:rFonts w:eastAsia="Times New Roman"/>
          <w:bCs/>
        </w:rPr>
        <w:t>’</w:t>
      </w:r>
      <w:r>
        <w:rPr>
          <w:rFonts w:eastAsia="Times New Roman"/>
          <w:bCs/>
        </w:rPr>
        <w:t>όλο</w:t>
      </w:r>
      <w:proofErr w:type="spellEnd"/>
      <w:r>
        <w:rPr>
          <w:rFonts w:eastAsia="Times New Roman"/>
          <w:bCs/>
        </w:rPr>
        <w:t xml:space="preserve"> που υπήρχε η αντίστοιχη απάντηση ενδιάμεσα. </w:t>
      </w:r>
    </w:p>
    <w:p w14:paraId="67A6CAC5" w14:textId="77777777" w:rsidR="00101048" w:rsidRDefault="00350F3C">
      <w:pPr>
        <w:spacing w:line="600" w:lineRule="auto"/>
        <w:ind w:firstLine="851"/>
        <w:jc w:val="both"/>
        <w:rPr>
          <w:rFonts w:eastAsia="Times New Roman"/>
          <w:bCs/>
        </w:rPr>
      </w:pPr>
      <w:r>
        <w:rPr>
          <w:rFonts w:eastAsia="Times New Roman"/>
          <w:bCs/>
        </w:rPr>
        <w:t xml:space="preserve">Το να μην εμπιστεύονται, </w:t>
      </w:r>
      <w:r>
        <w:rPr>
          <w:rFonts w:eastAsia="Times New Roman"/>
          <w:bCs/>
          <w:shd w:val="clear" w:color="auto" w:fill="FFFFFF"/>
        </w:rPr>
        <w:t>όμως,</w:t>
      </w:r>
      <w:r>
        <w:rPr>
          <w:rFonts w:eastAsia="Times New Roman"/>
          <w:bCs/>
        </w:rPr>
        <w:t xml:space="preserve"> κάποι</w:t>
      </w:r>
      <w:r>
        <w:rPr>
          <w:rFonts w:eastAsia="Times New Roman"/>
          <w:bCs/>
        </w:rPr>
        <w:t>οι τους δημοσίους υπαλλήλους, δείχνει και τον τρόπο με τον οποίον αντιλαμβάνονται το δημόσιο και προφανώς</w:t>
      </w:r>
      <w:r>
        <w:rPr>
          <w:rFonts w:eastAsia="Times New Roman"/>
          <w:bCs/>
        </w:rPr>
        <w:t>,</w:t>
      </w:r>
      <w:r>
        <w:rPr>
          <w:rFonts w:eastAsia="Times New Roman"/>
          <w:bCs/>
        </w:rPr>
        <w:t xml:space="preserve"> δένει και με το ποιοι είναι αυτοί που το δόμησαν ή προσπάθησαν να έχουμε ένα τέτοιο δημόσιο. Και πάλεψαν πολύ γι</w:t>
      </w:r>
      <w:r>
        <w:rPr>
          <w:rFonts w:eastAsia="Times New Roman"/>
          <w:bCs/>
        </w:rPr>
        <w:t>’</w:t>
      </w:r>
      <w:r>
        <w:rPr>
          <w:rFonts w:eastAsia="Times New Roman"/>
          <w:bCs/>
        </w:rPr>
        <w:t xml:space="preserve"> αυτό. Γιατί, </w:t>
      </w:r>
      <w:r>
        <w:rPr>
          <w:rFonts w:eastAsia="Times New Roman"/>
          <w:bCs/>
          <w:shd w:val="clear" w:color="auto" w:fill="FFFFFF"/>
        </w:rPr>
        <w:t>όμως,</w:t>
      </w:r>
      <w:r>
        <w:rPr>
          <w:rFonts w:eastAsia="Times New Roman"/>
          <w:bCs/>
        </w:rPr>
        <w:t xml:space="preserve"> τόση έλλειψη εμπ</w:t>
      </w:r>
      <w:r>
        <w:rPr>
          <w:rFonts w:eastAsia="Times New Roman"/>
          <w:bCs/>
        </w:rPr>
        <w:t xml:space="preserve">ιστοσύνης στους δημόσιους λειτουργούς; </w:t>
      </w:r>
    </w:p>
    <w:p w14:paraId="67A6CAC6" w14:textId="77777777" w:rsidR="00101048" w:rsidRDefault="00350F3C">
      <w:pPr>
        <w:spacing w:line="600" w:lineRule="auto"/>
        <w:ind w:firstLine="851"/>
        <w:jc w:val="both"/>
        <w:rPr>
          <w:rFonts w:eastAsia="Times New Roman"/>
          <w:bCs/>
        </w:rPr>
      </w:pPr>
      <w:r>
        <w:rPr>
          <w:rFonts w:eastAsia="Times New Roman"/>
          <w:bCs/>
        </w:rPr>
        <w:t>Αντίστοιχη δυσπιστία, για να μην πω προσβολή, ακούστηκε και για τους δημάρχους. Δηλαδή, ισχυρίστηκε συνάδελφος ότι οι δήμαρχοι μέσα από τον περιορισμό του 50% και 65%, προκειμένου να γίνουν οι αποσπάσεις και οι μετατ</w:t>
      </w:r>
      <w:r>
        <w:rPr>
          <w:rFonts w:eastAsia="Times New Roman"/>
          <w:bCs/>
        </w:rPr>
        <w:t xml:space="preserve">άξεις, θα αλλοιώσουν τα οργανογράμματα, προκειμένου να παρουσιαστεί πλασματική </w:t>
      </w:r>
      <w:proofErr w:type="spellStart"/>
      <w:r>
        <w:rPr>
          <w:rFonts w:eastAsia="Times New Roman"/>
          <w:bCs/>
        </w:rPr>
        <w:t>υποστελέχωση</w:t>
      </w:r>
      <w:proofErr w:type="spellEnd"/>
      <w:r>
        <w:rPr>
          <w:rFonts w:eastAsia="Times New Roman"/>
          <w:bCs/>
        </w:rPr>
        <w:t xml:space="preserve">. </w:t>
      </w:r>
    </w:p>
    <w:p w14:paraId="67A6CAC7" w14:textId="77777777" w:rsidR="00101048" w:rsidRDefault="00350F3C">
      <w:pPr>
        <w:spacing w:line="600" w:lineRule="auto"/>
        <w:ind w:firstLine="851"/>
        <w:jc w:val="both"/>
        <w:rPr>
          <w:rFonts w:eastAsia="Times New Roman"/>
          <w:bCs/>
        </w:rPr>
      </w:pPr>
      <w:r>
        <w:rPr>
          <w:rFonts w:eastAsia="Times New Roman"/>
          <w:bCs/>
        </w:rPr>
        <w:t xml:space="preserve">Πρώτον, ξέρουμε όλοι ότι τα οργανογράμματα δεν τα κάνει ο καθένας όπως θέλει. </w:t>
      </w:r>
      <w:r>
        <w:rPr>
          <w:rFonts w:eastAsia="Times New Roman"/>
          <w:bCs/>
          <w:shd w:val="clear" w:color="auto" w:fill="FFFFFF"/>
        </w:rPr>
        <w:t>Υπάρχουν</w:t>
      </w:r>
      <w:r>
        <w:rPr>
          <w:rFonts w:eastAsia="Times New Roman"/>
          <w:bCs/>
        </w:rPr>
        <w:t xml:space="preserve"> έλεγχοι. Δεν προκύπτουν από αυθαίρετη κρίση των δημάρχων τα οργανογράμματα.</w:t>
      </w:r>
      <w:r>
        <w:rPr>
          <w:rFonts w:eastAsia="Times New Roman"/>
          <w:bCs/>
        </w:rPr>
        <w:t xml:space="preserve"> Ακολουθούνται συγκεκριμένες διαδικασίες. </w:t>
      </w:r>
      <w:r>
        <w:rPr>
          <w:rFonts w:eastAsia="Times New Roman"/>
          <w:bCs/>
          <w:shd w:val="clear" w:color="auto" w:fill="FFFFFF"/>
        </w:rPr>
        <w:t xml:space="preserve">Εν πάση </w:t>
      </w:r>
      <w:proofErr w:type="spellStart"/>
      <w:r>
        <w:rPr>
          <w:rFonts w:eastAsia="Times New Roman"/>
          <w:bCs/>
          <w:shd w:val="clear" w:color="auto" w:fill="FFFFFF"/>
        </w:rPr>
        <w:t>περιπτώσει</w:t>
      </w:r>
      <w:proofErr w:type="spellEnd"/>
      <w:r>
        <w:rPr>
          <w:rFonts w:eastAsia="Times New Roman"/>
          <w:bCs/>
          <w:shd w:val="clear" w:color="auto" w:fill="FFFFFF"/>
        </w:rPr>
        <w:t>,</w:t>
      </w:r>
      <w:r>
        <w:rPr>
          <w:rFonts w:eastAsia="Times New Roman"/>
          <w:bCs/>
        </w:rPr>
        <w:t xml:space="preserve"> οι δήμαρχοι</w:t>
      </w:r>
      <w:r>
        <w:rPr>
          <w:rFonts w:eastAsia="Times New Roman"/>
          <w:bCs/>
        </w:rPr>
        <w:t>,</w:t>
      </w:r>
      <w:r>
        <w:rPr>
          <w:rFonts w:eastAsia="Times New Roman"/>
          <w:bCs/>
        </w:rPr>
        <w:t xml:space="preserve"> με αυτόν τον τρόπο θα στρέφονταν και ενάντια στον ίδιο</w:t>
      </w:r>
      <w:r>
        <w:rPr>
          <w:rFonts w:eastAsia="Times New Roman"/>
          <w:bCs/>
        </w:rPr>
        <w:t>,</w:t>
      </w:r>
      <w:r>
        <w:rPr>
          <w:rFonts w:eastAsia="Times New Roman"/>
          <w:bCs/>
        </w:rPr>
        <w:t xml:space="preserve"> το δικό τους φορέα, με την έννοια ότι δεν θα αποκαλυπτόταν ποτέ ότι </w:t>
      </w:r>
      <w:r>
        <w:rPr>
          <w:rFonts w:eastAsia="Times New Roman"/>
          <w:bCs/>
          <w:shd w:val="clear" w:color="auto" w:fill="FFFFFF"/>
        </w:rPr>
        <w:t>υπάρχουν</w:t>
      </w:r>
      <w:r>
        <w:rPr>
          <w:rFonts w:eastAsia="Times New Roman"/>
          <w:bCs/>
        </w:rPr>
        <w:t xml:space="preserve"> κενές θέσεις, άρα χρειάζονται προσλήψεις. Θα γυρ</w:t>
      </w:r>
      <w:r>
        <w:rPr>
          <w:rFonts w:eastAsia="Times New Roman"/>
          <w:bCs/>
        </w:rPr>
        <w:t xml:space="preserve">νούσε πάλι μπούμερανγκ σε αυτούς. Έτσι και αλλιώς, μου θύμισε λίγο συλλογισμό τύπου Καμόρα. Δεν ξέρω τι εμπειρίες έχετε. </w:t>
      </w:r>
    </w:p>
    <w:p w14:paraId="67A6CAC8" w14:textId="77777777" w:rsidR="00101048" w:rsidRDefault="00350F3C">
      <w:pPr>
        <w:spacing w:line="600" w:lineRule="auto"/>
        <w:ind w:firstLine="851"/>
        <w:jc w:val="both"/>
        <w:rPr>
          <w:rFonts w:eastAsia="Times New Roman"/>
          <w:bCs/>
        </w:rPr>
      </w:pPr>
      <w:r>
        <w:rPr>
          <w:rFonts w:eastAsia="Times New Roman"/>
          <w:bCs/>
        </w:rPr>
        <w:t xml:space="preserve">Ακούστηκε, </w:t>
      </w:r>
      <w:r>
        <w:rPr>
          <w:rFonts w:eastAsia="Times New Roman"/>
          <w:bCs/>
          <w:shd w:val="clear" w:color="auto" w:fill="FFFFFF"/>
        </w:rPr>
        <w:t xml:space="preserve">επίσης, </w:t>
      </w:r>
      <w:r>
        <w:rPr>
          <w:rFonts w:eastAsia="Times New Roman"/>
          <w:bCs/>
        </w:rPr>
        <w:t>πως χωρίς οργανογράμματα, περιγράμματα θέσεων, αξιολόγηση δομών, δεν μπορεί να πετύχει η κινητικότητα. Προφανώς, κύ</w:t>
      </w:r>
      <w:r>
        <w:rPr>
          <w:rFonts w:eastAsia="Times New Roman"/>
          <w:bCs/>
        </w:rPr>
        <w:t>ριοι συνάδελφοι. Ακριβώς αυτό διατυπώνει και το νομοσχέδιο αυτό. Μάλιστα, προηγουμένως ο κ. Βερναρδάκης έφερε και τα στοιχεία εδώ και τα παρουσίασε στην ομιλία του, τα οποία μίλησαν ακριβώς για τη χρονική σειρά και τον δρόμο που έχουμε μπροστά μας, προκειμ</w:t>
      </w:r>
      <w:r>
        <w:rPr>
          <w:rFonts w:eastAsia="Times New Roman"/>
          <w:bCs/>
        </w:rPr>
        <w:t>ένου να ολοκληρώσουμε αυτή τη μεταρρύθμιση, η οποία θα είναι μεγάλη μεταρρύθμιση. Γι’ αυτό απαιτεί χρόνο και έχει δυσκολίες. Ό</w:t>
      </w:r>
      <w:r>
        <w:rPr>
          <w:rFonts w:eastAsia="Times New Roman"/>
          <w:bCs/>
          <w:shd w:val="clear" w:color="auto" w:fill="FFFFFF"/>
        </w:rPr>
        <w:t>μως,</w:t>
      </w:r>
      <w:r>
        <w:rPr>
          <w:rFonts w:eastAsia="Times New Roman"/>
          <w:bCs/>
        </w:rPr>
        <w:t xml:space="preserve"> είμαστε αποφασισμένοι αυτό τον δρόμο να τον διανύσουμε. </w:t>
      </w:r>
    </w:p>
    <w:p w14:paraId="67A6CAC9" w14:textId="77777777" w:rsidR="00101048" w:rsidRDefault="00350F3C">
      <w:pPr>
        <w:spacing w:line="600" w:lineRule="auto"/>
        <w:ind w:firstLine="851"/>
        <w:jc w:val="both"/>
        <w:rPr>
          <w:rFonts w:eastAsia="Times New Roman"/>
          <w:bCs/>
        </w:rPr>
      </w:pPr>
      <w:r>
        <w:rPr>
          <w:rFonts w:eastAsia="Times New Roman"/>
          <w:bCs/>
        </w:rPr>
        <w:t>Ένα ακόμη σημαντικό που ακούστηκε, ήταν το θέμα της συνέντευξης, για</w:t>
      </w:r>
      <w:r>
        <w:rPr>
          <w:rFonts w:eastAsia="Times New Roman"/>
          <w:bCs/>
        </w:rPr>
        <w:t xml:space="preserve"> την οποία ακούστηκαν πολλά, ότι είναι υποκειμενική και δεν είναι δομημένη. </w:t>
      </w:r>
      <w:proofErr w:type="spellStart"/>
      <w:r>
        <w:rPr>
          <w:rFonts w:eastAsia="Times New Roman"/>
          <w:bCs/>
        </w:rPr>
        <w:t>Παρέβλεψαν</w:t>
      </w:r>
      <w:proofErr w:type="spellEnd"/>
      <w:r>
        <w:rPr>
          <w:rFonts w:eastAsia="Times New Roman"/>
          <w:bCs/>
        </w:rPr>
        <w:t xml:space="preserve">, </w:t>
      </w:r>
      <w:r>
        <w:rPr>
          <w:rFonts w:eastAsia="Times New Roman"/>
          <w:bCs/>
          <w:shd w:val="clear" w:color="auto" w:fill="FFFFFF"/>
        </w:rPr>
        <w:t>όμως,</w:t>
      </w:r>
      <w:r>
        <w:rPr>
          <w:rFonts w:eastAsia="Times New Roman"/>
          <w:bCs/>
        </w:rPr>
        <w:t xml:space="preserve"> αυτοί οι οποίοι παρατήρησαν αυτό, ότι η συνέντευξη είναι ένα επιπλέον στοιχείο για την αξιολόγηση του υπαλλήλου, καθώς κυρίαρχο ρόλο έχουν οι εκθέσεις αξιολόγησης</w:t>
      </w:r>
      <w:r>
        <w:rPr>
          <w:rFonts w:eastAsia="Times New Roman"/>
          <w:bCs/>
        </w:rPr>
        <w:t xml:space="preserve">, η συνάφεια τυπικών και ουσιαστικών προσόντων, η εμπειρία στην άσκηση αντίστοιχων καθηκόντων και κάθε άλλο στοιχείο σχετικό με τα προσωπικό μητρώο του υπαλλήλου. Αυτά αγνοήθηκαν. Η συνέντευξη συμπληρώνει τη διαδικασία της αξιολόγησης. </w:t>
      </w:r>
    </w:p>
    <w:p w14:paraId="67A6CACA" w14:textId="77777777" w:rsidR="00101048" w:rsidRDefault="00350F3C">
      <w:pPr>
        <w:spacing w:line="600" w:lineRule="auto"/>
        <w:ind w:firstLine="851"/>
        <w:jc w:val="both"/>
        <w:rPr>
          <w:rFonts w:eastAsia="Times New Roman" w:cs="Times New Roman"/>
        </w:rPr>
      </w:pPr>
      <w:r>
        <w:rPr>
          <w:rFonts w:eastAsia="Times New Roman"/>
          <w:bCs/>
        </w:rPr>
        <w:t>Ένα τελευταίο ζήτημ</w:t>
      </w:r>
      <w:r>
        <w:rPr>
          <w:rFonts w:eastAsia="Times New Roman"/>
          <w:bCs/>
        </w:rPr>
        <w:t>α που ακούστηκε κάποια στιγμή και θέλω να το ξαναπώ είναι ότι το επίδομα παραμεθορίου μπορεί να καταργηθεί ή να υποκρύπτεται κάτι τέτοιο. Λοιπόν, να πω για άλλη μια φορά ότι δεν καταργείται το επίδομα παραμεθορίου. Δεν έχει καμμία σχέση με την πραγματικότη</w:t>
      </w:r>
      <w:r>
        <w:rPr>
          <w:rFonts w:eastAsia="Times New Roman"/>
          <w:bCs/>
        </w:rPr>
        <w:t xml:space="preserve">τα αυτό. </w:t>
      </w:r>
    </w:p>
    <w:p w14:paraId="67A6CACB"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κάποιοι επίσης εκ των εισηγητών μίλησαν ξεκάθαρα για τον υποχρεωτικό χαρακτήρα της κινητικότητας, ότι είναι και αυταρχική επιλογή και αναποτελεσματική. Προφανώς, θα θυμούνται τον πολιτικό αυταρχισμό, την πολιτική εμμ</w:t>
      </w:r>
      <w:r>
        <w:rPr>
          <w:rFonts w:eastAsia="Times New Roman"/>
          <w:szCs w:val="24"/>
        </w:rPr>
        <w:t>ονή</w:t>
      </w:r>
      <w:r>
        <w:rPr>
          <w:rFonts w:eastAsia="Times New Roman"/>
          <w:szCs w:val="24"/>
        </w:rPr>
        <w:t>,</w:t>
      </w:r>
      <w:r>
        <w:rPr>
          <w:rFonts w:eastAsia="Times New Roman"/>
          <w:szCs w:val="24"/>
        </w:rPr>
        <w:t xml:space="preserve"> με την οποία το 2014 η τότε ηγεσία προχώρησε σε απολύσεις υπαλλήλων, μια απόφαση που δεν είναι γραμμένη με χρυσά γράμματα στην ιστορία της δημόσιας διοίκησης στη χώρα μας. Η τότε πολιτική ηγεσία χρησιμοποίησε τη δημόσια διοίκηση</w:t>
      </w:r>
      <w:r>
        <w:rPr>
          <w:rFonts w:eastAsia="Times New Roman"/>
          <w:szCs w:val="24"/>
        </w:rPr>
        <w:t>,</w:t>
      </w:r>
      <w:r>
        <w:rPr>
          <w:rFonts w:eastAsia="Times New Roman"/>
          <w:szCs w:val="24"/>
        </w:rPr>
        <w:t xml:space="preserve"> για να εξυπηρετήσει ν</w:t>
      </w:r>
      <w:r>
        <w:rPr>
          <w:rFonts w:eastAsia="Times New Roman"/>
          <w:szCs w:val="24"/>
        </w:rPr>
        <w:t xml:space="preserve">εοφιλελεύθερες στοχεύσεις. Ταυτοχρόνως, ενίσχυσε τον κοινωνικό αυτοματισμό για να βρει συμμάχους στην υλοποίηση αυτής της πολιτικής, μια επιλογή επικίνδυνη που ναρκοθέτησε την κοινωνική συνοχή στη χώρα μας. </w:t>
      </w:r>
    </w:p>
    <w:p w14:paraId="67A6CACC"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Κύριοι συνάδελφοι, τα προηγούμενα χρόνια –αρκετά</w:t>
      </w:r>
      <w:r>
        <w:rPr>
          <w:rFonts w:eastAsia="Times New Roman"/>
          <w:szCs w:val="24"/>
        </w:rPr>
        <w:t xml:space="preserve"> τελευταία χρόνια- πολλές λέξεις της ελληνικής γλώσσας έχασαν το νόημα τους. Είμαστε υποχρεωμένοι σήμερα, εκτός από την μεταρρύθμιση αυτή για την οποία συζητάμε και άλλες, να μεταρρυθμίσουμε και λέξεις. Η μεταρρύθμιση σήμαινε απόλυση. Αποτυπώθηκε αυτό στου</w:t>
      </w:r>
      <w:r>
        <w:rPr>
          <w:rFonts w:eastAsia="Times New Roman"/>
          <w:szCs w:val="24"/>
        </w:rPr>
        <w:t xml:space="preserve">ς Έλληνες πολίτες. Μεταρρύθμιση </w:t>
      </w:r>
      <w:proofErr w:type="spellStart"/>
      <w:r>
        <w:rPr>
          <w:rFonts w:eastAsia="Times New Roman"/>
          <w:szCs w:val="24"/>
        </w:rPr>
        <w:t>ίσον</w:t>
      </w:r>
      <w:proofErr w:type="spellEnd"/>
      <w:r>
        <w:rPr>
          <w:rFonts w:eastAsia="Times New Roman"/>
          <w:szCs w:val="24"/>
        </w:rPr>
        <w:t xml:space="preserve"> απόλυση ή περικοπή μισθών και συντάξεων κι έγιναν μισητές λέξεις αυτές. Η κινητικότητα σήμαινε απόλυση, η μετάταξη από ό,τι μάθαμε και πριν από λίγο για τον μηχανισμό σήμαινε απόλυση. Η περίφημη διαθεσιμότητα, αυτή κι α</w:t>
      </w:r>
      <w:r>
        <w:rPr>
          <w:rFonts w:eastAsia="Times New Roman"/>
          <w:szCs w:val="24"/>
        </w:rPr>
        <w:t xml:space="preserve">ν ήταν απόλυση. Η αξιολόγηση, επίσης, σήμαινε απόλυση. </w:t>
      </w:r>
    </w:p>
    <w:p w14:paraId="67A6CACD"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Αυτά καταγράφηκαν στη συνείδηση του ελληνικού λαού, των Ελλήνων πολιτών. Αυτά, λοιπόν, καλούμαστε εμείς σήμερα να τα μεταρρυθμίσουμε, να αποδείξουμε δηλαδή ότι η μεταρρύθμιση, η κινητικότητα και η αξι</w:t>
      </w:r>
      <w:r>
        <w:rPr>
          <w:rFonts w:eastAsia="Times New Roman"/>
          <w:szCs w:val="24"/>
        </w:rPr>
        <w:t>ολόγηση είναι θετικές παρεμβάσεις και όχι αρνητικές. Το παίρνουμε από την αρχή, λοιπόν.</w:t>
      </w:r>
    </w:p>
    <w:p w14:paraId="67A6CACE"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Συμπεραίνουμε μέσα από αυτό βέβαια</w:t>
      </w:r>
      <w:r>
        <w:rPr>
          <w:rFonts w:eastAsia="Times New Roman"/>
          <w:szCs w:val="24"/>
        </w:rPr>
        <w:t>,</w:t>
      </w:r>
      <w:r>
        <w:rPr>
          <w:rFonts w:eastAsia="Times New Roman"/>
          <w:szCs w:val="24"/>
        </w:rPr>
        <w:t xml:space="preserve"> ότι και αυτές οι αναγκαίες παρεμβάσεις στον δημόσιο τομέα που περιγράφονται στο πρόγραμμα της Νέας Δημοκρατίας προφανώς θα σημαίνουν</w:t>
      </w:r>
      <w:r>
        <w:rPr>
          <w:rFonts w:eastAsia="Times New Roman"/>
          <w:szCs w:val="24"/>
        </w:rPr>
        <w:t xml:space="preserve"> απολύσεις.</w:t>
      </w:r>
    </w:p>
    <w:p w14:paraId="67A6CACF"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η δική μας στόχευση και πρακτική βρίσκεται ακριβώς στον αντίποδα αυτής της λογικής. Στοχεύει στη διαμόρφωση μιας δημόσιας διοίκησης φιλικής και ανοικτής σε όλους, τόσο στους πολίτες όσο και στους εργαζόμενους.</w:t>
      </w:r>
    </w:p>
    <w:p w14:paraId="67A6CAD0"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Προφ</w:t>
      </w:r>
      <w:r>
        <w:rPr>
          <w:rFonts w:eastAsia="Times New Roman"/>
          <w:szCs w:val="24"/>
        </w:rPr>
        <w:t>ανώς</w:t>
      </w:r>
      <w:r>
        <w:rPr>
          <w:rFonts w:eastAsia="Times New Roman"/>
          <w:szCs w:val="24"/>
        </w:rPr>
        <w:t>,</w:t>
      </w:r>
      <w:r>
        <w:rPr>
          <w:rFonts w:eastAsia="Times New Roman"/>
          <w:szCs w:val="24"/>
        </w:rPr>
        <w:t xml:space="preserve"> το μεγαλύτερο επιχείρημα που ακούστηκε είναι ότι δεν θα υλοποιήσουμε αυτή την μεταρρύθμιση, διότι προφανώς</w:t>
      </w:r>
      <w:r>
        <w:rPr>
          <w:rFonts w:eastAsia="Times New Roman"/>
          <w:szCs w:val="24"/>
        </w:rPr>
        <w:t>,</w:t>
      </w:r>
      <w:r>
        <w:rPr>
          <w:rFonts w:eastAsia="Times New Roman"/>
          <w:szCs w:val="24"/>
        </w:rPr>
        <w:t xml:space="preserve"> κάποιοι την επιθυμία τους την κάνουν πραγματικότητα και την κάνουν θέση και την εμφανίζουν. Αυτό δεν πρόκειται να συμβεί, όμως, παρ’ όλο που α</w:t>
      </w:r>
      <w:r>
        <w:rPr>
          <w:rFonts w:eastAsia="Times New Roman"/>
          <w:szCs w:val="24"/>
        </w:rPr>
        <w:t xml:space="preserve">ρκετοί το επιθυμούν πολύ. </w:t>
      </w:r>
    </w:p>
    <w:p w14:paraId="67A6CAD1"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Η μεταρρύθμιση αυτή θα υλοποιηθεί, γιατί έχουμε τον χρόνο μπροστά μας για να την ολοκληρώσουμε. Θα ολοκληρωθεί, γιατί είμαστε υποχρεωμένοι να προστατεύσουμε το δημόσιο συμφέρον, τα συμφέροντα των δημοσίων υπαλλήλων, να συμβάλουμε</w:t>
      </w:r>
      <w:r>
        <w:rPr>
          <w:rFonts w:eastAsia="Times New Roman"/>
          <w:szCs w:val="24"/>
        </w:rPr>
        <w:t xml:space="preserve"> στην καλή λειτουργία της δημόσιας διοίκησης, αναγνωρίζοντας βεβαίως και κοινωνικές ανάγκες</w:t>
      </w:r>
      <w:r>
        <w:rPr>
          <w:rFonts w:eastAsia="Times New Roman"/>
          <w:szCs w:val="24"/>
        </w:rPr>
        <w:t>,</w:t>
      </w:r>
      <w:r>
        <w:rPr>
          <w:rFonts w:eastAsia="Times New Roman"/>
          <w:szCs w:val="24"/>
        </w:rPr>
        <w:t xml:space="preserve"> που προβλέπονται μέσα και στο παρόν νομοσχέδιο. </w:t>
      </w:r>
    </w:p>
    <w:p w14:paraId="67A6CAD2"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Η συγκυρία είναι καθοριστική για την χώρα μας, είναι η στιγμή που ολοκληρώνεται η δεύτερη αξιολόγηση. Έχουν ξεκινή</w:t>
      </w:r>
      <w:r>
        <w:rPr>
          <w:rFonts w:eastAsia="Times New Roman"/>
          <w:szCs w:val="24"/>
        </w:rPr>
        <w:t xml:space="preserve">σει όλα αυτά τα θέματα της συζήτησης του χρέους. Η συγκυρία είναι καθοριστική. Ο κ. </w:t>
      </w:r>
      <w:proofErr w:type="spellStart"/>
      <w:r>
        <w:rPr>
          <w:rFonts w:eastAsia="Times New Roman"/>
          <w:szCs w:val="24"/>
        </w:rPr>
        <w:t>Παπαχριστόπουλος</w:t>
      </w:r>
      <w:proofErr w:type="spellEnd"/>
      <w:r>
        <w:rPr>
          <w:rFonts w:eastAsia="Times New Roman"/>
          <w:szCs w:val="24"/>
        </w:rPr>
        <w:t xml:space="preserve"> αναφέρθηκε πριν και στο τι ακριβώς συμβαίνει με τα άμεσα μέτρα, τα οποία ήδη έχουν διατυπωθεί. </w:t>
      </w:r>
    </w:p>
    <w:p w14:paraId="67A6CAD3"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 xml:space="preserve">Ήταν μία από τις τελευταίες ευκαιρίες γι’ αυτούς -γιατί </w:t>
      </w:r>
      <w:r>
        <w:rPr>
          <w:rFonts w:eastAsia="Times New Roman"/>
          <w:szCs w:val="24"/>
        </w:rPr>
        <w:t>κάθε φορά έτσι φαίνεται- που πίστευαν ότι η Κυβέρνηση δεν θα αντέξει. Το ίδιο συνέβη στην πρώτη αξιολόγηση τον Μάιο, που πίστευαν όλοι ότι η Κυβέρνηση θα καταρρεύσει. Δεν κατέρρευσε. Η αξιολόγηση ολοκληρώθηκε. Η χώρα προχώρησε. Είμαστε στην δεύτερη αξιολόγ</w:t>
      </w:r>
      <w:r>
        <w:rPr>
          <w:rFonts w:eastAsia="Times New Roman"/>
          <w:szCs w:val="24"/>
        </w:rPr>
        <w:t>ηση και ολοκληρώνεται.</w:t>
      </w:r>
    </w:p>
    <w:p w14:paraId="67A6CAD4"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Η ιδέα της αριστερής παρένθεσης καλό θα ήταν να φύγει πια από το προσκήνιο και εδώ να είμαστε για να συζητάμε γόνιμα και σε όλα όσα μπορούμε να συμφωνήσουμε, να τα συνομολογήσουμε για να πάμε την χώρα μπροστά.</w:t>
      </w:r>
    </w:p>
    <w:p w14:paraId="67A6CAD5"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Σας ευχαριστώ.</w:t>
      </w:r>
    </w:p>
    <w:p w14:paraId="67A6CAD6" w14:textId="77777777" w:rsidR="00101048" w:rsidRDefault="00350F3C">
      <w:pPr>
        <w:tabs>
          <w:tab w:val="left" w:pos="2608"/>
        </w:tabs>
        <w:spacing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του ΣΥΡΙΖΑ και των </w:t>
      </w:r>
      <w:r>
        <w:rPr>
          <w:rFonts w:eastAsia="Times New Roman"/>
          <w:szCs w:val="24"/>
        </w:rPr>
        <w:t>ΑΝΕΛ</w:t>
      </w:r>
      <w:r>
        <w:rPr>
          <w:rFonts w:eastAsia="Times New Roman"/>
          <w:szCs w:val="24"/>
        </w:rPr>
        <w:t>)</w:t>
      </w:r>
    </w:p>
    <w:p w14:paraId="67A6CAD7" w14:textId="77777777" w:rsidR="00101048" w:rsidRDefault="00350F3C">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κυρία Υπουργό.</w:t>
      </w:r>
    </w:p>
    <w:p w14:paraId="67A6CAD8"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Στο σημείο αυτό επιτρέψτε μου να κάνω τρεις ανακοινώσεις.</w:t>
      </w:r>
    </w:p>
    <w:p w14:paraId="67A6CAD9"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w:t>
      </w:r>
      <w:r>
        <w:rPr>
          <w:rFonts w:eastAsia="Times New Roman"/>
          <w:szCs w:val="24"/>
        </w:rPr>
        <w:t xml:space="preserve">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κτιρίου και τον τρόπο οργάνωσης και λειτουργίας της Βουλής, είκοσι έξι μέλη του Συλλό</w:t>
      </w:r>
      <w:r>
        <w:rPr>
          <w:rFonts w:eastAsia="Times New Roman"/>
          <w:szCs w:val="24"/>
        </w:rPr>
        <w:t>γου Λογιστών Γρεβενών.</w:t>
      </w:r>
    </w:p>
    <w:p w14:paraId="67A6CAD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67A6CADB" w14:textId="77777777" w:rsidR="00101048" w:rsidRDefault="00350F3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7A6CADC" w14:textId="77777777" w:rsidR="00101048" w:rsidRDefault="00350F3C">
      <w:pPr>
        <w:tabs>
          <w:tab w:val="left" w:pos="2608"/>
        </w:tabs>
        <w:spacing w:line="600" w:lineRule="auto"/>
        <w:ind w:firstLine="720"/>
        <w:jc w:val="both"/>
        <w:rPr>
          <w:rFonts w:eastAsia="Times New Roman"/>
          <w:szCs w:val="24"/>
        </w:rPr>
      </w:pPr>
      <w:r>
        <w:rPr>
          <w:rFonts w:eastAsia="Times New Roman"/>
          <w:szCs w:val="24"/>
        </w:rPr>
        <w:t xml:space="preserve">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w:t>
      </w:r>
      <w:r>
        <w:rPr>
          <w:rFonts w:eastAsia="Times New Roman"/>
          <w:szCs w:val="24"/>
        </w:rPr>
        <w:t xml:space="preserve">Συντάγματος και τον ν. 3126/2003 «Ποινική ευθύνη των Υπουργών», όπως ισχύει, στις 25/11/2016 ποινική δικογραφία που αφορά τους κ.κ.: Λουκά </w:t>
      </w:r>
      <w:proofErr w:type="spellStart"/>
      <w:r>
        <w:rPr>
          <w:rFonts w:eastAsia="Times New Roman"/>
          <w:szCs w:val="24"/>
        </w:rPr>
        <w:t>Παπαδήμο</w:t>
      </w:r>
      <w:proofErr w:type="spellEnd"/>
      <w:r>
        <w:rPr>
          <w:rFonts w:eastAsia="Times New Roman"/>
          <w:szCs w:val="24"/>
        </w:rPr>
        <w:t xml:space="preserve">, πρώην υπηρεσιακό Πρωθυπουργό, Παναγιώτη Πικραμένο, πρώην υπηρεσιακό Πρωθυπουργό, Φίλιππο </w:t>
      </w:r>
      <w:proofErr w:type="spellStart"/>
      <w:r>
        <w:rPr>
          <w:rFonts w:eastAsia="Times New Roman"/>
          <w:szCs w:val="24"/>
        </w:rPr>
        <w:t>Σαχινίδη</w:t>
      </w:r>
      <w:proofErr w:type="spellEnd"/>
      <w:r>
        <w:rPr>
          <w:rFonts w:eastAsia="Times New Roman"/>
          <w:szCs w:val="24"/>
        </w:rPr>
        <w:t>, πρώην υπ</w:t>
      </w:r>
      <w:r>
        <w:rPr>
          <w:rFonts w:eastAsia="Times New Roman"/>
          <w:szCs w:val="24"/>
        </w:rPr>
        <w:t xml:space="preserve">ηρεσιακό Υπουργό Οικονομικών, Γεώργιο </w:t>
      </w:r>
      <w:proofErr w:type="spellStart"/>
      <w:r>
        <w:rPr>
          <w:rFonts w:eastAsia="Times New Roman"/>
          <w:szCs w:val="24"/>
        </w:rPr>
        <w:t>Ζαννιά</w:t>
      </w:r>
      <w:proofErr w:type="spellEnd"/>
      <w:r>
        <w:rPr>
          <w:rFonts w:eastAsia="Times New Roman"/>
          <w:szCs w:val="24"/>
        </w:rPr>
        <w:t xml:space="preserve">, πρώην υπηρεσιακό Υπουργό Οικονομικών, Γκίκα </w:t>
      </w:r>
      <w:proofErr w:type="spellStart"/>
      <w:r>
        <w:rPr>
          <w:rFonts w:eastAsia="Times New Roman"/>
          <w:szCs w:val="24"/>
        </w:rPr>
        <w:t>Χαρδούβελη</w:t>
      </w:r>
      <w:proofErr w:type="spellEnd"/>
      <w:r>
        <w:rPr>
          <w:rFonts w:eastAsia="Times New Roman"/>
          <w:szCs w:val="24"/>
        </w:rPr>
        <w:t xml:space="preserve">, πρώην Υπουργό Οικονομικών και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πρώην Υπουργό Οικονομικών.</w:t>
      </w:r>
    </w:p>
    <w:p w14:paraId="67A6CADD" w14:textId="77777777" w:rsidR="00101048" w:rsidRDefault="00350F3C">
      <w:pPr>
        <w:spacing w:line="600" w:lineRule="auto"/>
        <w:ind w:firstLine="720"/>
        <w:jc w:val="both"/>
        <w:rPr>
          <w:rFonts w:eastAsia="Times New Roman"/>
          <w:szCs w:val="24"/>
        </w:rPr>
      </w:pPr>
      <w:r>
        <w:rPr>
          <w:rFonts w:eastAsia="Times New Roman"/>
          <w:szCs w:val="24"/>
        </w:rPr>
        <w:t>Τέλος, έχω την τιμή να ανακοινώσω στο Σώμα ότι ο Πρόεδρος της Κοινοβουλευτικής Ο</w:t>
      </w:r>
      <w:r>
        <w:rPr>
          <w:rFonts w:eastAsia="Times New Roman"/>
          <w:szCs w:val="24"/>
        </w:rPr>
        <w:t>μάδας της Ένωσης Κεντρώων</w:t>
      </w:r>
      <w:r>
        <w:rPr>
          <w:rFonts w:eastAsia="Times New Roman"/>
          <w:szCs w:val="24"/>
        </w:rPr>
        <w:t xml:space="preserve"> </w:t>
      </w:r>
      <w:r>
        <w:rPr>
          <w:rFonts w:eastAsia="Times New Roman"/>
          <w:szCs w:val="24"/>
        </w:rPr>
        <w:t>κ. Λεβέντης, με επιστολή του προς τον Πρόεδρο της Βουλής, ανακοινώνει πως ως μόνιμο κοινοβουλευτικό εκπρόσωπο ορίζει τον Βουλευτή Σερρών κ. Μεγαλομύστακα Αναστάσιο.</w:t>
      </w:r>
    </w:p>
    <w:p w14:paraId="67A6CADE" w14:textId="77777777" w:rsidR="00101048" w:rsidRDefault="00350F3C">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 συζήτηση επ</w:t>
      </w:r>
      <w:r>
        <w:rPr>
          <w:rFonts w:eastAsia="Times New Roman"/>
          <w:szCs w:val="24"/>
        </w:rPr>
        <w:t xml:space="preserve">ί της αρχής, των άρθρων και των τροπολογιών του σχεδίου νόμου του </w:t>
      </w:r>
      <w:r>
        <w:rPr>
          <w:rFonts w:eastAsia="Times New Roman" w:cs="Times New Roman"/>
          <w:szCs w:val="24"/>
        </w:rPr>
        <w:t>Υπουργείου Διοικητικής Ανασυγκρότησης:</w:t>
      </w:r>
      <w:r>
        <w:rPr>
          <w:rFonts w:eastAsia="Times New Roman"/>
          <w:szCs w:val="24"/>
        </w:rPr>
        <w:t xml:space="preserve"> </w:t>
      </w:r>
      <w:r>
        <w:rPr>
          <w:rFonts w:eastAsia="Times New Roman" w:cs="Times New Roman"/>
          <w:szCs w:val="24"/>
        </w:rPr>
        <w:t>«Ενιαίο Σύστημα Κινητικότητας στη Δημόσια Διοίκηση και την Τοπική Αυτοδιοίκηση, υποχρεώσεις των προσώπων που διορίζονται στις θέσεις των άρθρων 6 και 8</w:t>
      </w:r>
      <w:r>
        <w:rPr>
          <w:rFonts w:eastAsia="Times New Roman" w:cs="Times New Roman"/>
          <w:szCs w:val="24"/>
        </w:rPr>
        <w:t xml:space="preserve"> του ν. 4369/2016, ασυμβίβαστα και πρόληψη των περιπτώσεων σύγκρουσης συμφερόντων και λοιπές διατάξεις».</w:t>
      </w:r>
    </w:p>
    <w:p w14:paraId="67A6CADF"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67A6CAE0" w14:textId="77777777" w:rsidR="00101048" w:rsidRDefault="00350F3C">
      <w:pPr>
        <w:spacing w:line="600" w:lineRule="auto"/>
        <w:ind w:firstLine="720"/>
        <w:jc w:val="both"/>
        <w:rPr>
          <w:rFonts w:eastAsia="Times New Roman"/>
          <w:szCs w:val="24"/>
        </w:rPr>
      </w:pPr>
      <w:r>
        <w:rPr>
          <w:rFonts w:eastAsia="Times New Roman"/>
          <w:b/>
          <w:bCs/>
          <w:szCs w:val="24"/>
        </w:rPr>
        <w:t>ΜΑΡΙΑ ΘΕΛΕΡΙΤΗ:</w:t>
      </w:r>
      <w:r>
        <w:rPr>
          <w:rFonts w:eastAsia="Times New Roman"/>
          <w:szCs w:val="24"/>
        </w:rPr>
        <w:t xml:space="preserve"> Ναι. </w:t>
      </w:r>
    </w:p>
    <w:p w14:paraId="67A6CAE1" w14:textId="77777777" w:rsidR="00101048" w:rsidRDefault="00350F3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Όχι.</w:t>
      </w:r>
    </w:p>
    <w:p w14:paraId="67A6CAE2" w14:textId="77777777" w:rsidR="00101048" w:rsidRDefault="00350F3C">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7A6CAE3" w14:textId="77777777" w:rsidR="00101048" w:rsidRDefault="00350F3C">
      <w:pPr>
        <w:spacing w:line="600" w:lineRule="auto"/>
        <w:ind w:firstLine="720"/>
        <w:jc w:val="both"/>
        <w:rPr>
          <w:rFonts w:eastAsia="Times New Roman"/>
          <w:szCs w:val="24"/>
        </w:rPr>
      </w:pPr>
      <w:r>
        <w:rPr>
          <w:rFonts w:eastAsia="Times New Roman"/>
          <w:b/>
          <w:szCs w:val="24"/>
        </w:rPr>
        <w:t>ΘΕΟΔΩΡΟΣ ΠΑΠΑΘΕΟΔΩ</w:t>
      </w:r>
      <w:r>
        <w:rPr>
          <w:rFonts w:eastAsia="Times New Roman"/>
          <w:b/>
          <w:szCs w:val="24"/>
        </w:rPr>
        <w:t>ΡΟΥ:</w:t>
      </w:r>
      <w:r>
        <w:rPr>
          <w:rFonts w:eastAsia="Times New Roman"/>
          <w:szCs w:val="24"/>
        </w:rPr>
        <w:t xml:space="preserve"> Όχι.</w:t>
      </w:r>
    </w:p>
    <w:p w14:paraId="67A6CAE4" w14:textId="77777777" w:rsidR="00101048" w:rsidRDefault="00350F3C">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67A6CAE5" w14:textId="77777777" w:rsidR="00101048" w:rsidRDefault="00350F3C">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Όχι.</w:t>
      </w:r>
    </w:p>
    <w:p w14:paraId="67A6CAE6" w14:textId="77777777" w:rsidR="00101048" w:rsidRDefault="00350F3C">
      <w:pPr>
        <w:keepNext/>
        <w:spacing w:line="600" w:lineRule="auto"/>
        <w:ind w:firstLine="720"/>
        <w:jc w:val="both"/>
        <w:outlineLvl w:val="0"/>
        <w:rPr>
          <w:rFonts w:eastAsia="Times New Roman"/>
          <w:bCs/>
          <w:szCs w:val="24"/>
        </w:rPr>
      </w:pPr>
      <w:r>
        <w:rPr>
          <w:rFonts w:eastAsia="Times New Roman"/>
          <w:b/>
          <w:bCs/>
          <w:szCs w:val="24"/>
        </w:rPr>
        <w:t xml:space="preserve">ΑΘΑΝΑΣΙΟΣ ΠΑΠΑΧΡΙΣΤΟΠΟΥΛΟΣ: </w:t>
      </w:r>
      <w:r>
        <w:rPr>
          <w:rFonts w:eastAsia="Times New Roman"/>
          <w:bCs/>
          <w:szCs w:val="24"/>
        </w:rPr>
        <w:t>Ναι.</w:t>
      </w:r>
    </w:p>
    <w:p w14:paraId="67A6CAE7" w14:textId="77777777" w:rsidR="00101048" w:rsidRDefault="00350F3C">
      <w:pPr>
        <w:keepNext/>
        <w:spacing w:line="600" w:lineRule="auto"/>
        <w:ind w:firstLine="720"/>
        <w:jc w:val="both"/>
        <w:outlineLvl w:val="0"/>
        <w:rPr>
          <w:rFonts w:eastAsia="Times New Roman"/>
          <w:bCs/>
          <w:szCs w:val="24"/>
        </w:rPr>
      </w:pPr>
      <w:r>
        <w:rPr>
          <w:rFonts w:eastAsia="Times New Roman"/>
          <w:b/>
          <w:bCs/>
          <w:szCs w:val="24"/>
        </w:rPr>
        <w:t xml:space="preserve">ΘΕΟΔΩΡΑ ΜΕΓΑΛΟΟΙΚΟΝΟΜΟΥ: </w:t>
      </w:r>
      <w:r>
        <w:rPr>
          <w:rFonts w:eastAsia="Times New Roman"/>
          <w:bCs/>
          <w:szCs w:val="24"/>
        </w:rPr>
        <w:t>Όχι.</w:t>
      </w:r>
    </w:p>
    <w:p w14:paraId="67A6CAE8" w14:textId="77777777" w:rsidR="00101048" w:rsidRDefault="00350F3C">
      <w:pPr>
        <w:spacing w:line="600" w:lineRule="auto"/>
        <w:ind w:firstLine="720"/>
        <w:jc w:val="both"/>
        <w:rPr>
          <w:rFonts w:eastAsia="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bCs/>
          <w:szCs w:val="24"/>
        </w:rPr>
        <w:t xml:space="preserve">Συνεπώς το νομοσχέδιο του  </w:t>
      </w:r>
      <w:r>
        <w:rPr>
          <w:rFonts w:eastAsia="Times New Roman" w:cs="Times New Roman"/>
          <w:szCs w:val="24"/>
        </w:rPr>
        <w:t>Υπουργείου Διοικητικής Ανασυγκρότησης:</w:t>
      </w:r>
      <w:r>
        <w:rPr>
          <w:rFonts w:eastAsia="Times New Roman"/>
          <w:szCs w:val="24"/>
        </w:rPr>
        <w:t xml:space="preserve"> </w:t>
      </w:r>
      <w:r>
        <w:rPr>
          <w:rFonts w:eastAsia="Times New Roman" w:cs="Times New Roman"/>
          <w:szCs w:val="24"/>
        </w:rPr>
        <w:t>«Ενιαίο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 4369/2016, ασυμβίβαστα και πρόληψη των περιπτώσεων σύγκρουσης συμφερόντων και λοιπές διατάξεις» έ</w:t>
      </w:r>
      <w:r>
        <w:rPr>
          <w:rFonts w:eastAsia="Times New Roman" w:cs="Times New Roman"/>
          <w:szCs w:val="24"/>
        </w:rPr>
        <w:t xml:space="preserve">γινε </w:t>
      </w:r>
      <w:r>
        <w:rPr>
          <w:rFonts w:eastAsia="Times New Roman"/>
          <w:bCs/>
          <w:szCs w:val="24"/>
        </w:rPr>
        <w:t>δεκτό επί της αρχής κατά πλειοψηφία.</w:t>
      </w:r>
    </w:p>
    <w:p w14:paraId="67A6CAE9" w14:textId="77777777" w:rsidR="00101048" w:rsidRDefault="00350F3C">
      <w:pPr>
        <w:spacing w:line="600" w:lineRule="auto"/>
        <w:ind w:firstLine="720"/>
        <w:jc w:val="both"/>
        <w:rPr>
          <w:rFonts w:eastAsia="Times New Roman"/>
          <w:bCs/>
          <w:szCs w:val="24"/>
        </w:rPr>
      </w:pPr>
      <w:r>
        <w:rPr>
          <w:rFonts w:eastAsia="Times New Roman"/>
          <w:bCs/>
          <w:szCs w:val="24"/>
        </w:rPr>
        <w:t>Εισερχόμαστε στην ψήφιση των άρθρων.</w:t>
      </w:r>
    </w:p>
    <w:p w14:paraId="67A6CAEA"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67A6CAE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AE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AE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AE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AE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AF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ΜΠΑΡΓΙΩΤΑΣ: </w:t>
      </w:r>
      <w:r>
        <w:rPr>
          <w:rFonts w:eastAsia="Times New Roman" w:cs="Times New Roman"/>
          <w:szCs w:val="24"/>
        </w:rPr>
        <w:t>Ναι.</w:t>
      </w:r>
    </w:p>
    <w:p w14:paraId="67A6CAF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AF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AF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 έγινε δεκτό ως έχει κατά πλειοψηφία. </w:t>
      </w:r>
    </w:p>
    <w:p w14:paraId="67A6CAF4"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7A6CAF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Ναι.</w:t>
      </w:r>
    </w:p>
    <w:p w14:paraId="67A6CAF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AF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AF8"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AF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AF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67A6CAFB"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AF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AF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 έγινε δ</w:t>
      </w:r>
      <w:r>
        <w:rPr>
          <w:rFonts w:eastAsia="Times New Roman" w:cs="Times New Roman"/>
          <w:szCs w:val="24"/>
        </w:rPr>
        <w:t xml:space="preserve">εκτό ως έχει κατά πλειοψηφία. </w:t>
      </w:r>
    </w:p>
    <w:p w14:paraId="67A6CAFE"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67A6CAF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0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B01"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Όχι.</w:t>
      </w:r>
    </w:p>
    <w:p w14:paraId="67A6CB0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0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B0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7A6CB0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0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0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 έγινε δεκτό ως έχει κατά πλειοψηφία. </w:t>
      </w:r>
    </w:p>
    <w:p w14:paraId="67A6CB08"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67A6CB0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0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B0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ΑΪΒΑΤΙΔΗΣ: </w:t>
      </w:r>
      <w:r>
        <w:rPr>
          <w:rFonts w:eastAsia="Times New Roman" w:cs="Times New Roman"/>
          <w:szCs w:val="24"/>
        </w:rPr>
        <w:t>Όχι.</w:t>
      </w:r>
    </w:p>
    <w:p w14:paraId="67A6CB0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0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B0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67A6CB0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1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1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 έγινε δεκτό ως έχει κατά πλειοψηφία.</w:t>
      </w:r>
      <w:r>
        <w:rPr>
          <w:rFonts w:eastAsia="Times New Roman" w:cs="Times New Roman"/>
          <w:szCs w:val="24"/>
        </w:rPr>
        <w:t xml:space="preserve"> </w:t>
      </w:r>
    </w:p>
    <w:p w14:paraId="67A6CB12"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όπως τροποποιήθηκε από την κυρία Υπουργό;</w:t>
      </w:r>
    </w:p>
    <w:p w14:paraId="67A6CB1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1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B1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B1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17"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ΔΙΑΜΑΝΤΩ ΜΑΝΩΛΑΚΟΥ: </w:t>
      </w:r>
      <w:r>
        <w:rPr>
          <w:rFonts w:eastAsia="Times New Roman" w:cs="Times New Roman"/>
          <w:szCs w:val="24"/>
        </w:rPr>
        <w:t>Όχι.</w:t>
      </w:r>
    </w:p>
    <w:p w14:paraId="67A6CB18"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67A6CB1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ΑΘΑΝΑΣΙΟΣ ΠΑΠΑ</w:t>
      </w:r>
      <w:r>
        <w:rPr>
          <w:rFonts w:eastAsia="Times New Roman" w:cs="Times New Roman"/>
          <w:b/>
          <w:szCs w:val="24"/>
        </w:rPr>
        <w:t xml:space="preserve">ΧΡΙΣΤΟΠΟΥΛΟΣ: </w:t>
      </w:r>
      <w:r>
        <w:rPr>
          <w:rFonts w:eastAsia="Times New Roman" w:cs="Times New Roman"/>
          <w:szCs w:val="24"/>
        </w:rPr>
        <w:t>Ναι.</w:t>
      </w:r>
    </w:p>
    <w:p w14:paraId="67A6CB1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1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5 έγινε δεκτό, όπως τροποποιήθηκε από την κυρία Υπουργό, κατά πλειοψηφία. </w:t>
      </w:r>
    </w:p>
    <w:p w14:paraId="67A6CB1C"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67A6CB1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1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ΓΕΩΡΓΑΝΤΑΣ: </w:t>
      </w:r>
      <w:r>
        <w:rPr>
          <w:rFonts w:eastAsia="Times New Roman" w:cs="Times New Roman"/>
          <w:szCs w:val="24"/>
        </w:rPr>
        <w:t>Όχι.</w:t>
      </w:r>
    </w:p>
    <w:p w14:paraId="67A6CB1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B20"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2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B2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7A6CB2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2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2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6 έγινε δεκτό ως έχει κατά πλειοψηφία. </w:t>
      </w:r>
    </w:p>
    <w:p w14:paraId="67A6CB26"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την κυρία Υπουργό;</w:t>
      </w:r>
    </w:p>
    <w:p w14:paraId="67A6CB2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2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B2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B2A"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2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w:t>
      </w:r>
      <w:r>
        <w:rPr>
          <w:rFonts w:eastAsia="Times New Roman" w:cs="Times New Roman"/>
          <w:szCs w:val="24"/>
        </w:rPr>
        <w:t>χι.</w:t>
      </w:r>
    </w:p>
    <w:p w14:paraId="67A6CB2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67A6CB2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2E"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2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7 έγινε δεκτό, όπως τροποποιήθηκε από την κυρία Υπουργό, κατά πλειοψηφία. </w:t>
      </w:r>
    </w:p>
    <w:p w14:paraId="67A6CB30"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8 ως έχει;</w:t>
      </w:r>
    </w:p>
    <w:p w14:paraId="67A6CB31"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3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7A6CB3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B34"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67A6CB35"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7A6CB36"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7A6CB3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3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3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 έγινε δεκτό ως έχει κατά πλειοψηφία. </w:t>
      </w:r>
    </w:p>
    <w:p w14:paraId="67A6CB3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67A6CB3B"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B3C"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B3D"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B3E"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ΘΕΟΔΩΡΟΣ ΠΑΠΑΘΕΟΔΩΡΟΥ: </w:t>
      </w:r>
      <w:r>
        <w:rPr>
          <w:rFonts w:eastAsia="Times New Roman" w:cs="Times New Roman"/>
          <w:szCs w:val="24"/>
        </w:rPr>
        <w:t>Όχι.</w:t>
      </w:r>
    </w:p>
    <w:p w14:paraId="67A6CB3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7A6CB40"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67A6CB41" w14:textId="77777777" w:rsidR="00101048" w:rsidRDefault="00350F3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42"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43"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 έγινε δεκτό ως έχει κατά πλειοψηφία.             </w:t>
      </w:r>
    </w:p>
    <w:p w14:paraId="67A6CB44"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67A6CB45"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w:t>
      </w:r>
      <w:r>
        <w:rPr>
          <w:rFonts w:eastAsia="Times New Roman" w:cs="Times New Roman"/>
          <w:b/>
          <w:szCs w:val="24"/>
        </w:rPr>
        <w:t xml:space="preserve"> ΘΕΛΕΡΙΤΗ:</w:t>
      </w:r>
      <w:r>
        <w:rPr>
          <w:rFonts w:eastAsia="Times New Roman" w:cs="Times New Roman"/>
          <w:szCs w:val="24"/>
        </w:rPr>
        <w:t xml:space="preserve"> Ναι.</w:t>
      </w:r>
    </w:p>
    <w:p w14:paraId="67A6CB46"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 </w:t>
      </w:r>
    </w:p>
    <w:p w14:paraId="67A6CB47"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48"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B49"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4A"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4B"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4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4D"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w:t>
      </w:r>
      <w:r>
        <w:rPr>
          <w:rFonts w:eastAsia="Times New Roman"/>
          <w:szCs w:val="24"/>
        </w:rPr>
        <w:t xml:space="preserve">πώς το άρθρο 10 έγινε δεκτό ως έχει κατά πλειοψηφία. </w:t>
      </w:r>
    </w:p>
    <w:p w14:paraId="67A6CB4E"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67A6CB4F"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50"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 </w:t>
      </w:r>
    </w:p>
    <w:p w14:paraId="67A6CB51"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52"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B53"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54"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w:t>
      </w:r>
      <w:r>
        <w:rPr>
          <w:rFonts w:eastAsia="Times New Roman" w:cs="Times New Roman"/>
          <w:b/>
          <w:szCs w:val="24"/>
        </w:rPr>
        <w:t>ΑΣ:</w:t>
      </w:r>
      <w:r>
        <w:rPr>
          <w:rFonts w:eastAsia="Times New Roman" w:cs="Times New Roman"/>
          <w:szCs w:val="24"/>
        </w:rPr>
        <w:t xml:space="preserve"> Παρών.</w:t>
      </w:r>
    </w:p>
    <w:p w14:paraId="67A6CB55"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56"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57"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11 έγινε δεκτό ως έχει κατά πλειοψηφία. </w:t>
      </w:r>
    </w:p>
    <w:p w14:paraId="67A6CB58"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67A6CB59"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5A"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Όχι. </w:t>
      </w:r>
    </w:p>
    <w:p w14:paraId="67A6CB5B"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5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 </w:t>
      </w:r>
    </w:p>
    <w:p w14:paraId="67A6CB5D"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5E"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5F"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60"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61"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12 έγινε δεκτό ω</w:t>
      </w:r>
      <w:r>
        <w:rPr>
          <w:rFonts w:eastAsia="Times New Roman"/>
          <w:szCs w:val="24"/>
        </w:rPr>
        <w:t xml:space="preserve">ς έχει κατά πλειοψηφία. </w:t>
      </w:r>
    </w:p>
    <w:p w14:paraId="67A6CB62"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67A6CB63"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64"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 </w:t>
      </w:r>
    </w:p>
    <w:p w14:paraId="67A6CB65"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66"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67"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68"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 </w:t>
      </w:r>
    </w:p>
    <w:p w14:paraId="67A6CB69" w14:textId="77777777" w:rsidR="00101048" w:rsidRDefault="00350F3C">
      <w:pPr>
        <w:spacing w:line="600" w:lineRule="auto"/>
        <w:ind w:firstLine="720"/>
        <w:rPr>
          <w:rFonts w:eastAsia="Times New Roman" w:cs="Times New Roman"/>
          <w:szCs w:val="24"/>
        </w:rPr>
      </w:pPr>
      <w:r>
        <w:rPr>
          <w:rFonts w:eastAsia="Times New Roman" w:cs="Times New Roman"/>
          <w:b/>
          <w:szCs w:val="24"/>
        </w:rPr>
        <w:t>ΑΘΑΝΑΣΙΟΣ ΠΑΠΑΧΡΙΣΤΟΠΟ</w:t>
      </w:r>
      <w:r>
        <w:rPr>
          <w:rFonts w:eastAsia="Times New Roman" w:cs="Times New Roman"/>
          <w:b/>
          <w:szCs w:val="24"/>
        </w:rPr>
        <w:t xml:space="preserve">ΥΛΟΣ: </w:t>
      </w:r>
      <w:r>
        <w:rPr>
          <w:rFonts w:eastAsia="Times New Roman" w:cs="Times New Roman"/>
          <w:szCs w:val="24"/>
        </w:rPr>
        <w:t>Ναι.</w:t>
      </w:r>
    </w:p>
    <w:p w14:paraId="67A6CB6A"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6B"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13 έγινε δεκτό ως έχει κατά πλειοψηφία. </w:t>
      </w:r>
    </w:p>
    <w:p w14:paraId="67A6CB6C"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67A6CB6D"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6E"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6F"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70"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71"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72"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73"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74"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75" w14:textId="77777777" w:rsidR="00101048" w:rsidRDefault="00350F3C">
      <w:pPr>
        <w:spacing w:line="600" w:lineRule="auto"/>
        <w:ind w:firstLine="720"/>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14 έγινε δεκτό ως έχει κατά πλειοψηφία. </w:t>
      </w:r>
    </w:p>
    <w:p w14:paraId="67A6CB76" w14:textId="77777777" w:rsidR="00101048" w:rsidRDefault="00350F3C">
      <w:pPr>
        <w:spacing w:line="600" w:lineRule="auto"/>
        <w:ind w:firstLine="720"/>
        <w:jc w:val="both"/>
        <w:rPr>
          <w:rFonts w:eastAsia="Times New Roman"/>
          <w:szCs w:val="24"/>
        </w:rPr>
      </w:pPr>
      <w:r>
        <w:rPr>
          <w:rFonts w:eastAsia="Times New Roman"/>
          <w:szCs w:val="24"/>
        </w:rPr>
        <w:t>Ερωτάται το Σώμα:</w:t>
      </w:r>
      <w:r>
        <w:rPr>
          <w:rFonts w:eastAsia="Times New Roman"/>
          <w:szCs w:val="24"/>
        </w:rPr>
        <w:t xml:space="preserve"> Γίνεται δεκτό το άρθρο 15 ως έχει;</w:t>
      </w:r>
    </w:p>
    <w:p w14:paraId="67A6CB77"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78"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79"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7A"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7B"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7C"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7D"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7E"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7F" w14:textId="77777777" w:rsidR="00101048" w:rsidRDefault="00350F3C">
      <w:pPr>
        <w:spacing w:line="600" w:lineRule="auto"/>
        <w:ind w:firstLine="720"/>
        <w:rPr>
          <w:rFonts w:eastAsia="Times New Roman"/>
          <w:szCs w:val="24"/>
        </w:rPr>
      </w:pPr>
      <w:r>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15, στο οποίο θα ενταχθεί η τροπολογία με γενικό αριθμό 775 και ειδικό 14 μετά την ψήφισή της, έγινε δεκτό ως έχει κατά πλειοψηφία. </w:t>
      </w:r>
    </w:p>
    <w:p w14:paraId="67A6CB80"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67A6CB81"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82" w14:textId="77777777" w:rsidR="00101048" w:rsidRDefault="00350F3C">
      <w:pPr>
        <w:spacing w:line="600" w:lineRule="auto"/>
        <w:ind w:firstLine="720"/>
        <w:rPr>
          <w:rFonts w:eastAsia="Times New Roman" w:cs="Times New Roman"/>
          <w:szCs w:val="24"/>
        </w:rPr>
      </w:pPr>
      <w:r>
        <w:rPr>
          <w:rFonts w:eastAsia="Times New Roman" w:cs="Times New Roman"/>
          <w:b/>
          <w:szCs w:val="24"/>
        </w:rPr>
        <w:t>Γ</w:t>
      </w:r>
      <w:r>
        <w:rPr>
          <w:rFonts w:eastAsia="Times New Roman" w:cs="Times New Roman"/>
          <w:b/>
          <w:szCs w:val="24"/>
        </w:rPr>
        <w:t>ΕΩΡΓΙΟΣ ΓΕΩΡΓΑΝΤΑΣ:</w:t>
      </w:r>
      <w:r>
        <w:rPr>
          <w:rFonts w:eastAsia="Times New Roman" w:cs="Times New Roman"/>
          <w:szCs w:val="24"/>
        </w:rPr>
        <w:t xml:space="preserve"> Παρών. </w:t>
      </w:r>
    </w:p>
    <w:p w14:paraId="67A6CB83"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84"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 </w:t>
      </w:r>
    </w:p>
    <w:p w14:paraId="67A6CB85"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 </w:t>
      </w:r>
    </w:p>
    <w:p w14:paraId="67A6CB86"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87"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88"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89"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w:t>
      </w:r>
      <w:r>
        <w:rPr>
          <w:rFonts w:eastAsia="Times New Roman"/>
          <w:szCs w:val="24"/>
        </w:rPr>
        <w:t xml:space="preserve">ρο 16 έγινε δεκτό ως έχει κατά πλειοψηφία. </w:t>
      </w:r>
    </w:p>
    <w:p w14:paraId="67A6CB8A"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67A6CB8B"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8C"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8D"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8E"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8F"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7A6CB90"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91"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92"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93"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17 έγινε δεκτό ως έχει κατά πλειοψηφία. </w:t>
      </w:r>
    </w:p>
    <w:p w14:paraId="67A6CB94"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18, όπως τροποποιήθηκε από την κυρία Υπουργό;</w:t>
      </w:r>
    </w:p>
    <w:p w14:paraId="67A6CB95"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b/>
          <w:szCs w:val="24"/>
        </w:rPr>
        <w:t>:</w:t>
      </w:r>
      <w:r>
        <w:rPr>
          <w:rFonts w:eastAsia="Times New Roman" w:cs="Times New Roman"/>
          <w:szCs w:val="24"/>
        </w:rPr>
        <w:t xml:space="preserve"> Ναι.</w:t>
      </w:r>
    </w:p>
    <w:p w14:paraId="67A6CB96"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97"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98"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99"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9A"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9B"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9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9D"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w:t>
      </w:r>
      <w:r>
        <w:rPr>
          <w:rFonts w:eastAsia="Times New Roman"/>
          <w:szCs w:val="24"/>
        </w:rPr>
        <w:t xml:space="preserve">ο 18 έγινε δεκτό, όπως τροποποιήθηκε από την κυρία Υπουργό, κατά πλειοψηφία. </w:t>
      </w:r>
    </w:p>
    <w:p w14:paraId="67A6CB9E"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19, όπως τροποποιήθηκε από την κυρία Υπουργό;</w:t>
      </w:r>
    </w:p>
    <w:p w14:paraId="67A6CB9F"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A0"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A1"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BA2"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w:t>
      </w:r>
      <w:r>
        <w:rPr>
          <w:rFonts w:eastAsia="Times New Roman" w:cs="Times New Roman"/>
          <w:b/>
          <w:szCs w:val="24"/>
        </w:rPr>
        <w:t>Υ:</w:t>
      </w:r>
      <w:r>
        <w:rPr>
          <w:rFonts w:eastAsia="Times New Roman" w:cs="Times New Roman"/>
          <w:szCs w:val="24"/>
        </w:rPr>
        <w:t xml:space="preserve"> Όχι. </w:t>
      </w:r>
    </w:p>
    <w:p w14:paraId="67A6CBA3"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A4"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A5"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A6"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BA7"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19 έγινε δεκτό, όπως τροποποιήθηκε από την κυρία Υπουργό, κατά πλειοψηφία. </w:t>
      </w:r>
    </w:p>
    <w:p w14:paraId="67A6CBA8"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67A6CBA9"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AA"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AB"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A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  </w:t>
      </w:r>
    </w:p>
    <w:p w14:paraId="67A6CBAD"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BAE"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AF"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B0"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B1"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20 έγινε δεκτό ως έχει κατά πλειοψηφία. </w:t>
      </w:r>
    </w:p>
    <w:p w14:paraId="67A6CBB2"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67A6CBB3"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B4"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B5"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B6"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ΠΑΠΑΘΕΟΔΩΡΟΥ:</w:t>
      </w:r>
      <w:r>
        <w:rPr>
          <w:rFonts w:eastAsia="Times New Roman" w:cs="Times New Roman"/>
          <w:szCs w:val="24"/>
        </w:rPr>
        <w:t xml:space="preserve"> Παρών.  </w:t>
      </w:r>
    </w:p>
    <w:p w14:paraId="67A6CBB7"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B8"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B9"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BA"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BB"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21 έγινε δεκτό ως έχει κατά πλειοψηφία. </w:t>
      </w:r>
    </w:p>
    <w:p w14:paraId="67A6CBBC" w14:textId="77777777" w:rsidR="00101048" w:rsidRDefault="00350F3C">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22 ως έχει;</w:t>
      </w:r>
    </w:p>
    <w:p w14:paraId="67A6CBBD"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BE"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BF"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C0"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 </w:t>
      </w:r>
    </w:p>
    <w:p w14:paraId="67A6CBC1"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C2"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67A6CBC3"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C4"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C5"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22 έγινε δεκτό ως έχει κατά πλειοψηφία. </w:t>
      </w:r>
    </w:p>
    <w:p w14:paraId="67A6CBC6"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67A6CBC7"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C8"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C9"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CA"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CB"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w:t>
      </w:r>
      <w:r>
        <w:rPr>
          <w:rFonts w:eastAsia="Times New Roman" w:cs="Times New Roman"/>
          <w:b/>
          <w:szCs w:val="24"/>
        </w:rPr>
        <w:t>ΝΤΩ ΜΑΝΩΛΑΚΟΥ:</w:t>
      </w:r>
      <w:r>
        <w:rPr>
          <w:rFonts w:eastAsia="Times New Roman" w:cs="Times New Roman"/>
          <w:szCs w:val="24"/>
        </w:rPr>
        <w:t xml:space="preserve"> Παρών.</w:t>
      </w:r>
    </w:p>
    <w:p w14:paraId="67A6CBCC"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67A6CBCD"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CE"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CF"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23 έγινε δεκτό ως έχει κατά πλειοψηφία. </w:t>
      </w:r>
    </w:p>
    <w:p w14:paraId="67A6CBD0"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24, όπως</w:t>
      </w:r>
      <w:r>
        <w:rPr>
          <w:rFonts w:eastAsia="Times New Roman"/>
          <w:szCs w:val="24"/>
        </w:rPr>
        <w:t xml:space="preserve"> τροποποιήθηκε από την κυρία Υπουργό;</w:t>
      </w:r>
    </w:p>
    <w:p w14:paraId="67A6CBD1"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D2"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 </w:t>
      </w:r>
    </w:p>
    <w:p w14:paraId="67A6CBD3"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67A6CBD4"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BD5"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D6"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D7"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D8"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Ναι.</w:t>
      </w:r>
    </w:p>
    <w:p w14:paraId="67A6CBD9"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24 έγινε δεκτό, όπως τροποποιήθηκε από την κυρία Υπουργό, κατά πλειοψηφία. </w:t>
      </w:r>
    </w:p>
    <w:p w14:paraId="67A6CBDA"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67A6CBDB"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DC"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Παρών. </w:t>
      </w:r>
    </w:p>
    <w:p w14:paraId="67A6CBDD"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w:t>
      </w:r>
      <w:r>
        <w:rPr>
          <w:rFonts w:eastAsia="Times New Roman" w:cs="Times New Roman"/>
          <w:szCs w:val="24"/>
        </w:rPr>
        <w:t>χι.</w:t>
      </w:r>
    </w:p>
    <w:p w14:paraId="67A6CBDE"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  </w:t>
      </w:r>
    </w:p>
    <w:p w14:paraId="67A6CBDF"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E0"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67A6CBE1"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E2"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BE3"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25 έγινε δεκτό ως έχει κατά πλειοψηφία. </w:t>
      </w:r>
    </w:p>
    <w:p w14:paraId="67A6CBE4" w14:textId="77777777" w:rsidR="00101048" w:rsidRDefault="00350F3C">
      <w:pPr>
        <w:spacing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26 ως έχει;</w:t>
      </w:r>
    </w:p>
    <w:p w14:paraId="67A6CBE5"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E6"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E7"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E8"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BE9"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EA"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EB"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E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ΘΕΟΔΩΡΑ ΜΕΓΑΛΟΟΙΚΟΝ</w:t>
      </w:r>
      <w:r>
        <w:rPr>
          <w:rFonts w:eastAsia="Times New Roman" w:cs="Times New Roman"/>
          <w:b/>
          <w:szCs w:val="24"/>
        </w:rPr>
        <w:t xml:space="preserve">ΟΜΟΥ: </w:t>
      </w:r>
      <w:r>
        <w:rPr>
          <w:rFonts w:eastAsia="Times New Roman" w:cs="Times New Roman"/>
          <w:szCs w:val="24"/>
        </w:rPr>
        <w:t>Ναι.</w:t>
      </w:r>
    </w:p>
    <w:p w14:paraId="67A6CBED"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26 έγινε δεκτό ως έχει κατά πλειοψηφία. </w:t>
      </w:r>
    </w:p>
    <w:p w14:paraId="67A6CBEE"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67A6CBEF"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F0"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F1"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F2"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F3"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BF4"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67A6CBF5"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BF6"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67A6CBF7"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27 έγινε δεκτό ως έχει κατά πλειοψηφία. </w:t>
      </w:r>
    </w:p>
    <w:p w14:paraId="67A6CBF8"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28</w:t>
      </w:r>
      <w:r>
        <w:rPr>
          <w:rFonts w:eastAsia="Times New Roman"/>
          <w:szCs w:val="24"/>
        </w:rPr>
        <w:t xml:space="preserve"> ως έχει;</w:t>
      </w:r>
    </w:p>
    <w:p w14:paraId="67A6CBF9"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BFA"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BFB"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7A6CBFC"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BFD"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7A6CBFE"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BFF"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C00"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r>
        <w:rPr>
          <w:rFonts w:eastAsia="Times New Roman" w:cs="Times New Roman"/>
          <w:b/>
          <w:szCs w:val="24"/>
        </w:rPr>
        <w:t xml:space="preserve"> </w:t>
      </w:r>
    </w:p>
    <w:p w14:paraId="67A6CC01"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28 έγινε δεκτό ως έχει κατά πλειοψηφία. </w:t>
      </w:r>
    </w:p>
    <w:p w14:paraId="67A6CC02"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67A6CC03"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C04"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C05"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67A6CC06"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C07"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67A6CC08"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w:t>
      </w:r>
      <w:r>
        <w:rPr>
          <w:rFonts w:eastAsia="Times New Roman" w:cs="Times New Roman"/>
          <w:b/>
          <w:szCs w:val="24"/>
        </w:rPr>
        <w:t>ΑΝΤΙΝΟΣ ΜΠΑΡΓΙΩΤΑΣ:</w:t>
      </w:r>
      <w:r>
        <w:rPr>
          <w:rFonts w:eastAsia="Times New Roman" w:cs="Times New Roman"/>
          <w:szCs w:val="24"/>
        </w:rPr>
        <w:t xml:space="preserve"> Ναι.</w:t>
      </w:r>
    </w:p>
    <w:p w14:paraId="67A6CC09"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C0A"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0B"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 το άρθρο 29 έγινε δεκτό ως έχει κατά πλειοψηφία. </w:t>
      </w:r>
    </w:p>
    <w:p w14:paraId="67A6CC0C" w14:textId="77777777" w:rsidR="00101048" w:rsidRDefault="00350F3C">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67A6CC0D" w14:textId="77777777" w:rsidR="00101048" w:rsidRDefault="00350F3C">
      <w:pPr>
        <w:spacing w:line="600" w:lineRule="auto"/>
        <w:ind w:firstLine="720"/>
        <w:rPr>
          <w:rFonts w:eastAsia="Times New Roman" w:cs="Times New Roman"/>
          <w:szCs w:val="24"/>
        </w:rPr>
      </w:pPr>
      <w:r>
        <w:rPr>
          <w:rFonts w:eastAsia="Times New Roman" w:cs="Times New Roman"/>
          <w:b/>
          <w:szCs w:val="24"/>
          <w:lang w:val="en-US"/>
        </w:rPr>
        <w:t>MA</w:t>
      </w:r>
      <w:r>
        <w:rPr>
          <w:rFonts w:eastAsia="Times New Roman" w:cs="Times New Roman"/>
          <w:b/>
          <w:szCs w:val="24"/>
        </w:rPr>
        <w:t>ΡΙΑ ΘΕΛΕΡΙΤΗ:</w:t>
      </w:r>
      <w:r>
        <w:rPr>
          <w:rFonts w:eastAsia="Times New Roman" w:cs="Times New Roman"/>
          <w:szCs w:val="24"/>
        </w:rPr>
        <w:t xml:space="preserve"> Ναι.</w:t>
      </w:r>
    </w:p>
    <w:p w14:paraId="67A6CC0E" w14:textId="77777777" w:rsidR="00101048" w:rsidRDefault="00350F3C">
      <w:pPr>
        <w:spacing w:line="600" w:lineRule="auto"/>
        <w:ind w:firstLine="720"/>
        <w:rPr>
          <w:rFonts w:eastAsia="Times New Roman" w:cs="Times New Roman"/>
          <w:szCs w:val="24"/>
        </w:rPr>
      </w:pPr>
      <w:r>
        <w:rPr>
          <w:rFonts w:eastAsia="Times New Roman" w:cs="Times New Roman"/>
          <w:b/>
          <w:szCs w:val="24"/>
        </w:rPr>
        <w:t>Γ</w:t>
      </w:r>
      <w:r>
        <w:rPr>
          <w:rFonts w:eastAsia="Times New Roman" w:cs="Times New Roman"/>
          <w:b/>
          <w:szCs w:val="24"/>
        </w:rPr>
        <w:t>ΕΩΡΓΙΟΣ ΓΕΩΡΓΑΝΤΑΣ:</w:t>
      </w:r>
      <w:r>
        <w:rPr>
          <w:rFonts w:eastAsia="Times New Roman" w:cs="Times New Roman"/>
          <w:szCs w:val="24"/>
        </w:rPr>
        <w:t xml:space="preserve"> Ναι. </w:t>
      </w:r>
    </w:p>
    <w:p w14:paraId="67A6CC0F"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C10"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 </w:t>
      </w:r>
    </w:p>
    <w:p w14:paraId="67A6CC11"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7A6CC12" w14:textId="77777777" w:rsidR="00101048" w:rsidRDefault="00350F3C">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67A6CC13"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7A6CC14" w14:textId="77777777" w:rsidR="00101048" w:rsidRDefault="00350F3C">
      <w:pPr>
        <w:spacing w:line="600" w:lineRule="auto"/>
        <w:ind w:firstLine="720"/>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67A6CC15" w14:textId="77777777" w:rsidR="00101048" w:rsidRDefault="00350F3C">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30 έγινε δεκτό ως έχει κατά πλειοψηφία. </w:t>
      </w:r>
    </w:p>
    <w:p w14:paraId="67A6CC1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31, όπως τροποποιήθηκε από την κυρία Υπουργό; </w:t>
      </w:r>
    </w:p>
    <w:p w14:paraId="67A6CC1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Ναι. </w:t>
      </w:r>
    </w:p>
    <w:p w14:paraId="67A6CC1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7A6CC1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67A6CC1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1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7A6CC1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67A6CC1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1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Ναι.</w:t>
      </w:r>
    </w:p>
    <w:p w14:paraId="67A6CC1F" w14:textId="77777777" w:rsidR="00101048" w:rsidRDefault="00350F3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το άρθρο 31 έγινε δεκτό, όπως τροποποιήθηκε από την κυρία Υπουργό, κατά πλειοψηφία. </w:t>
      </w:r>
    </w:p>
    <w:p w14:paraId="67A6CC20"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w:t>
      </w:r>
      <w:r>
        <w:rPr>
          <w:rFonts w:eastAsia="Times New Roman" w:cs="Times New Roman"/>
          <w:szCs w:val="24"/>
        </w:rPr>
        <w:t>ο Σώμα: Γίνεται δεκτό το άρθρο 32 ως έχει;</w:t>
      </w:r>
    </w:p>
    <w:p w14:paraId="67A6CC2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2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2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2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2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2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2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2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ΘΕΟΔΩΡΑ ΜΕΓΑΛΟΟΙΚΟΝ</w:t>
      </w:r>
      <w:r>
        <w:rPr>
          <w:rFonts w:eastAsia="Times New Roman" w:cs="Times New Roman"/>
          <w:b/>
          <w:szCs w:val="24"/>
        </w:rPr>
        <w:t xml:space="preserve">ΟΜΟΥ: </w:t>
      </w:r>
      <w:r>
        <w:rPr>
          <w:rFonts w:eastAsia="Times New Roman" w:cs="Times New Roman"/>
          <w:szCs w:val="24"/>
        </w:rPr>
        <w:t xml:space="preserve">Παρών. </w:t>
      </w:r>
    </w:p>
    <w:p w14:paraId="67A6CC29"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32 έγινε δεκτό ως έχει κατά πλειοψηφία.</w:t>
      </w:r>
      <w:r>
        <w:rPr>
          <w:rFonts w:eastAsia="Times New Roman" w:cs="Times New Roman"/>
          <w:b/>
          <w:szCs w:val="24"/>
        </w:rPr>
        <w:t xml:space="preserve"> </w:t>
      </w:r>
    </w:p>
    <w:p w14:paraId="67A6CC2A"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33 ως έχει;</w:t>
      </w:r>
    </w:p>
    <w:p w14:paraId="67A6CC2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2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Ναι. </w:t>
      </w:r>
    </w:p>
    <w:p w14:paraId="67A6CC2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67A6CC2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2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3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3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3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33"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33 έγινε δεκτό ως έχει κατά πλειοψηφία.</w:t>
      </w:r>
      <w:r>
        <w:rPr>
          <w:rFonts w:eastAsia="Times New Roman" w:cs="Times New Roman"/>
          <w:b/>
          <w:szCs w:val="24"/>
        </w:rPr>
        <w:t xml:space="preserve"> </w:t>
      </w:r>
    </w:p>
    <w:p w14:paraId="67A6CC34"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34 ως έχει;</w:t>
      </w:r>
    </w:p>
    <w:p w14:paraId="67A6CC3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3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Ναι. </w:t>
      </w:r>
    </w:p>
    <w:p w14:paraId="67A6CC3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3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3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3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67A6CC3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3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3D"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34 έγινε δεκτό ως έχει κατά πλειοψηφία.</w:t>
      </w:r>
      <w:r>
        <w:rPr>
          <w:rFonts w:eastAsia="Times New Roman" w:cs="Times New Roman"/>
          <w:b/>
          <w:szCs w:val="24"/>
        </w:rPr>
        <w:t xml:space="preserve"> </w:t>
      </w:r>
    </w:p>
    <w:p w14:paraId="67A6CC3E"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35 ως έχει;</w:t>
      </w:r>
    </w:p>
    <w:p w14:paraId="67A6CC3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4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Ναι. </w:t>
      </w:r>
    </w:p>
    <w:p w14:paraId="67A6CC4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4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67A6CC4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w:t>
      </w:r>
      <w:r>
        <w:rPr>
          <w:rFonts w:eastAsia="Times New Roman" w:cs="Times New Roman"/>
          <w:szCs w:val="24"/>
        </w:rPr>
        <w:t xml:space="preserve">ρών. </w:t>
      </w:r>
    </w:p>
    <w:p w14:paraId="67A6CC4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4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4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47"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35 έγινε δεκτό ως έχει κατά πλειοψηφία.</w:t>
      </w:r>
    </w:p>
    <w:p w14:paraId="67A6CC48"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36, όπως τροποποιήθηκε</w:t>
      </w:r>
      <w:r>
        <w:rPr>
          <w:rFonts w:eastAsia="Times New Roman" w:cs="Times New Roman"/>
          <w:szCs w:val="24"/>
        </w:rPr>
        <w:t xml:space="preserve"> από την κυρία Υπουργό;</w:t>
      </w:r>
    </w:p>
    <w:p w14:paraId="67A6CC4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4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Παρών. </w:t>
      </w:r>
    </w:p>
    <w:p w14:paraId="67A6CC4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4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4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4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4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5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7A6CC51"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36 έγινε δεκτό, όπως τροποποιήθηκε από την κυρία Υπουργό, κατά πλειοψηφία.</w:t>
      </w:r>
    </w:p>
    <w:p w14:paraId="67A6CC52"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37 ως έχει;</w:t>
      </w:r>
    </w:p>
    <w:p w14:paraId="67A6CC5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5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Ναι. </w:t>
      </w:r>
    </w:p>
    <w:p w14:paraId="67A6CC5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5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w:t>
      </w:r>
      <w:r>
        <w:rPr>
          <w:rFonts w:eastAsia="Times New Roman" w:cs="Times New Roman"/>
          <w:b/>
          <w:szCs w:val="24"/>
        </w:rPr>
        <w:t xml:space="preserve">ΡΟΣ ΠΑΠΑΘΕΟΔΩΡΟΥ: </w:t>
      </w:r>
      <w:r>
        <w:rPr>
          <w:rFonts w:eastAsia="Times New Roman" w:cs="Times New Roman"/>
          <w:szCs w:val="24"/>
        </w:rPr>
        <w:t xml:space="preserve">Ναι. </w:t>
      </w:r>
    </w:p>
    <w:p w14:paraId="67A6CC5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5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5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5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5B"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37 έγινε δεκτό ως έχει κατά πλειοψηφία.</w:t>
      </w:r>
      <w:r>
        <w:rPr>
          <w:rFonts w:eastAsia="Times New Roman" w:cs="Times New Roman"/>
          <w:b/>
          <w:szCs w:val="24"/>
        </w:rPr>
        <w:t xml:space="preserve"> </w:t>
      </w:r>
    </w:p>
    <w:p w14:paraId="67A6CC5C"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w:t>
      </w:r>
      <w:r>
        <w:rPr>
          <w:rFonts w:eastAsia="Times New Roman" w:cs="Times New Roman"/>
          <w:szCs w:val="24"/>
        </w:rPr>
        <w:t>: Γίνεται δεκτό το άρθρο 38 ως έχει;</w:t>
      </w:r>
    </w:p>
    <w:p w14:paraId="67A6CC5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5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5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6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67A6CC6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6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67A6CC6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6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65"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38 έγινε δεκτό ως έχει κατά πλειοψηφία.</w:t>
      </w:r>
      <w:r>
        <w:rPr>
          <w:rFonts w:eastAsia="Times New Roman" w:cs="Times New Roman"/>
          <w:b/>
          <w:szCs w:val="24"/>
        </w:rPr>
        <w:t xml:space="preserve"> </w:t>
      </w:r>
    </w:p>
    <w:p w14:paraId="67A6CC66" w14:textId="77777777" w:rsidR="00101048" w:rsidRDefault="00350F3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39 ως έχει;</w:t>
      </w:r>
    </w:p>
    <w:p w14:paraId="67A6CC6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6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6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6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67A6CC6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6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6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6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6F"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39 έγινε δεκτό ως έχει κατά πλειοψηφία.</w:t>
      </w:r>
      <w:r>
        <w:rPr>
          <w:rFonts w:eastAsia="Times New Roman" w:cs="Times New Roman"/>
          <w:b/>
          <w:szCs w:val="24"/>
        </w:rPr>
        <w:t xml:space="preserve"> </w:t>
      </w:r>
    </w:p>
    <w:p w14:paraId="67A6CC70" w14:textId="77777777" w:rsidR="00101048" w:rsidRDefault="00350F3C">
      <w:pPr>
        <w:spacing w:line="600" w:lineRule="auto"/>
        <w:ind w:firstLine="720"/>
        <w:jc w:val="both"/>
        <w:rPr>
          <w:rFonts w:eastAsia="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40 ως έχει;</w:t>
      </w:r>
    </w:p>
    <w:p w14:paraId="67A6CC7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7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Παρών. </w:t>
      </w:r>
    </w:p>
    <w:p w14:paraId="67A6CC7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7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7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7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67A6CC7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7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ΘΕΟΔΩΡΑ ΜΕΓΑ</w:t>
      </w:r>
      <w:r>
        <w:rPr>
          <w:rFonts w:eastAsia="Times New Roman" w:cs="Times New Roman"/>
          <w:b/>
          <w:szCs w:val="24"/>
        </w:rPr>
        <w:t xml:space="preserve">ΛΟΟΙΚΟΝΟΜΟΥ: </w:t>
      </w:r>
      <w:r>
        <w:rPr>
          <w:rFonts w:eastAsia="Times New Roman" w:cs="Times New Roman"/>
          <w:szCs w:val="24"/>
        </w:rPr>
        <w:t xml:space="preserve">Ναι. </w:t>
      </w:r>
    </w:p>
    <w:p w14:paraId="67A6CC79" w14:textId="77777777" w:rsidR="00101048" w:rsidRDefault="00350F3C">
      <w:pPr>
        <w:tabs>
          <w:tab w:val="left" w:pos="2738"/>
          <w:tab w:val="center" w:pos="4753"/>
          <w:tab w:val="left" w:pos="5723"/>
        </w:tabs>
        <w:spacing w:line="600" w:lineRule="auto"/>
        <w:ind w:firstLine="720"/>
        <w:jc w:val="both"/>
        <w:rPr>
          <w:rFonts w:eastAsia="Times New Roman" w:cs="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40, στο οποίο θα ενταχθεί η τροπολογία με γενικό αριθμό 767 και ειδικό 7 μετά την ψήφισή της, έγινε δεκτό ως έχει κατά πλειοψηφία.</w:t>
      </w:r>
      <w:r>
        <w:rPr>
          <w:rFonts w:eastAsia="Times New Roman" w:cs="Times New Roman"/>
          <w:b/>
          <w:szCs w:val="24"/>
        </w:rPr>
        <w:t xml:space="preserve"> </w:t>
      </w:r>
    </w:p>
    <w:p w14:paraId="67A6CC7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τροπολογιών. </w:t>
      </w:r>
    </w:p>
    <w:p w14:paraId="67A6CC7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764 και ειδικό 5 ως έχει; </w:t>
      </w:r>
    </w:p>
    <w:p w14:paraId="67A6CC7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7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7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7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67A6CC8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7A6CC8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8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8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84"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η τροπολογία με γενικό αριθμό 764 και ειδικό 5 έγινε δεκτή ως έχει κατά πλειοψηφία και εντάσσεται στο νομοσχέδιο ως ίδιο άρθρο. </w:t>
      </w:r>
    </w:p>
    <w:p w14:paraId="67A6CC8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 xml:space="preserve">νεται δεκτή η τροπολογία με γενικό αριθμό 772 και ειδικό 11 ως έχει; </w:t>
      </w:r>
    </w:p>
    <w:p w14:paraId="67A6CC8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8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8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8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67A6CC8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8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Όχι. </w:t>
      </w:r>
    </w:p>
    <w:p w14:paraId="67A6CC8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ΑΘΑΝΑΣΙΟΣ ΠΑΠΑΧΡΙΣΤΟΠΟΥΛ</w:t>
      </w:r>
      <w:r>
        <w:rPr>
          <w:rFonts w:eastAsia="Times New Roman" w:cs="Times New Roman"/>
          <w:b/>
          <w:szCs w:val="24"/>
        </w:rPr>
        <w:t xml:space="preserve">ΟΣ: </w:t>
      </w:r>
      <w:r>
        <w:rPr>
          <w:rFonts w:eastAsia="Times New Roman" w:cs="Times New Roman"/>
          <w:szCs w:val="24"/>
        </w:rPr>
        <w:t xml:space="preserve">Ναι. </w:t>
      </w:r>
    </w:p>
    <w:p w14:paraId="67A6CC8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8E"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772 και ειδικό 11 έγινε δεκτή ως έχει κατά πλειοψηφία και εντάσσεται στο νομοσχέδιο ως ίδιο άρθρο.</w:t>
      </w:r>
    </w:p>
    <w:p w14:paraId="67A6CC8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w:t>
      </w:r>
      <w:r>
        <w:rPr>
          <w:rFonts w:eastAsia="Times New Roman" w:cs="Times New Roman"/>
          <w:szCs w:val="24"/>
        </w:rPr>
        <w:t xml:space="preserve"> με γενικό αριθμό 765 και ειδικό 6 ως έχει; </w:t>
      </w:r>
    </w:p>
    <w:p w14:paraId="67A6CC9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9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9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9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9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7A6CC9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Όχι. </w:t>
      </w:r>
    </w:p>
    <w:p w14:paraId="67A6CC9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9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7A6CC98"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765 και ειδικό 6 έγινε δεκτή ως έχει κατά πλειοψηφία και εντάσσεται στο νομοσχέδιο ως ίδιο άρθρο.</w:t>
      </w:r>
    </w:p>
    <w:p w14:paraId="67A6CC9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w:t>
      </w:r>
      <w:r>
        <w:rPr>
          <w:rFonts w:eastAsia="Times New Roman" w:cs="Times New Roman"/>
          <w:szCs w:val="24"/>
        </w:rPr>
        <w:t xml:space="preserve">αριθμό 767 και ειδικό 7 ως έχει; </w:t>
      </w:r>
    </w:p>
    <w:p w14:paraId="67A6CC9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9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Παρών. </w:t>
      </w:r>
    </w:p>
    <w:p w14:paraId="67A6CC9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9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67A6CC9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9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Παρών. </w:t>
      </w:r>
    </w:p>
    <w:p w14:paraId="67A6CCA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A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A2"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η τροπολογία με γενικό αριθμό 767 και ειδικό 7 έγινε δεκτή ως έχει κατά πλειοψηφία και εντάσσεται στο άρθρο 40 του νομοσχεδίου. </w:t>
      </w:r>
    </w:p>
    <w:p w14:paraId="67A6CCA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w:t>
      </w:r>
      <w:r>
        <w:rPr>
          <w:rFonts w:eastAsia="Times New Roman" w:cs="Times New Roman"/>
          <w:szCs w:val="24"/>
        </w:rPr>
        <w:t xml:space="preserve"> αριθμό 773 και ειδικό 12 ως έχει; </w:t>
      </w:r>
    </w:p>
    <w:p w14:paraId="67A6CCA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A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A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A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A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A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A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A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Ν</w:t>
      </w:r>
      <w:r>
        <w:rPr>
          <w:rFonts w:eastAsia="Times New Roman" w:cs="Times New Roman"/>
          <w:szCs w:val="24"/>
        </w:rPr>
        <w:t xml:space="preserve">αι. </w:t>
      </w:r>
    </w:p>
    <w:p w14:paraId="67A6CCAC"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w:t>
      </w:r>
      <w:r>
        <w:rPr>
          <w:rFonts w:eastAsia="Times New Roman"/>
          <w:szCs w:val="24"/>
        </w:rPr>
        <w:t>η τροπολογία με γενικό αριθμό 773 και ειδικό 12 έγινε δεκτή ως έχει κατά πλειοψηφία και εντάσσεται στο νομοσχέδιο ως ίδιο άρθρο.</w:t>
      </w:r>
    </w:p>
    <w:p w14:paraId="67A6CCA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774 και ειδικό 13 </w:t>
      </w:r>
      <w:r>
        <w:rPr>
          <w:rFonts w:eastAsia="Times New Roman" w:cs="Times New Roman"/>
          <w:szCs w:val="24"/>
        </w:rPr>
        <w:t xml:space="preserve">ως έχει; </w:t>
      </w:r>
    </w:p>
    <w:p w14:paraId="67A6CCA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A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B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B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B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B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B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B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B6"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774 και ειδικό 13 έγινε δεκτή ως έχει κατά πλειοψηφία και εντάσσεται στο νομοσχέδιο ως ίδιο άρθρο.</w:t>
      </w:r>
    </w:p>
    <w:p w14:paraId="67A6CCB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775 και ειδικό 14 ως έχ</w:t>
      </w:r>
      <w:r>
        <w:rPr>
          <w:rFonts w:eastAsia="Times New Roman" w:cs="Times New Roman"/>
          <w:szCs w:val="24"/>
        </w:rPr>
        <w:t xml:space="preserve">ει; </w:t>
      </w:r>
    </w:p>
    <w:p w14:paraId="67A6CCB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B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B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B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B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7A6CCB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B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B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C0"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775 και ειδικό 14 έγινε δεκτή ως έχει κατά πλειοψηφία και εντάσσεται στο άρθρο 15 του νομοσχεδίου.</w:t>
      </w:r>
    </w:p>
    <w:p w14:paraId="67A6CCC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762 και ειδικό 3, όπως </w:t>
      </w:r>
      <w:r>
        <w:rPr>
          <w:rFonts w:eastAsia="Times New Roman" w:cs="Times New Roman"/>
          <w:szCs w:val="24"/>
        </w:rPr>
        <w:t xml:space="preserve">τροποποιήθηκε από την κυρία Υπουργό; </w:t>
      </w:r>
    </w:p>
    <w:p w14:paraId="67A6CCC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C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C4"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67A6CCC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C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C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Όχι. </w:t>
      </w:r>
    </w:p>
    <w:p w14:paraId="67A6CCC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C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 xml:space="preserve">Ναι. </w:t>
      </w:r>
    </w:p>
    <w:p w14:paraId="67A6CCCA"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762 και ειδικό 3 έγινε δεκτή, όπως τροποποιήθηκε από την κυρία Υπουργό, κατά πλειοψηφία και εντάσσεται στο νομοσχέδιο ως ίδιο άρθρο.</w:t>
      </w:r>
    </w:p>
    <w:p w14:paraId="67A6CCC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w:t>
      </w:r>
      <w:r>
        <w:rPr>
          <w:rFonts w:eastAsia="Times New Roman" w:cs="Times New Roman"/>
          <w:szCs w:val="24"/>
        </w:rPr>
        <w:t xml:space="preserve"> με γενικό αριθμό 771 και ειδικό 10 ως έχει; </w:t>
      </w:r>
    </w:p>
    <w:p w14:paraId="67A6CCC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C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C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CF"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D0"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D1"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67A6CCD2"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D3"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D4" w14:textId="77777777" w:rsidR="00101048" w:rsidRDefault="00350F3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771 και ειδικό 10 έγινε δεκτή ως έχει κατά πλειοψηφία και εντάσσεται στο νομοσχέδιο ως ίδιο άρθρο.</w:t>
      </w:r>
    </w:p>
    <w:p w14:paraId="67A6CCD5"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w:t>
      </w:r>
      <w:r>
        <w:rPr>
          <w:rFonts w:eastAsia="Times New Roman" w:cs="Times New Roman"/>
          <w:szCs w:val="24"/>
        </w:rPr>
        <w:t xml:space="preserve"> αριθμό 777 και ειδικό 16, όπως τροποποιήθηκε από την κυρία Υπουργό; </w:t>
      </w:r>
    </w:p>
    <w:p w14:paraId="67A6CCD6"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Ναι.</w:t>
      </w:r>
    </w:p>
    <w:p w14:paraId="67A6CCD7"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Όχι. </w:t>
      </w:r>
    </w:p>
    <w:p w14:paraId="67A6CCD8"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7A6CCD9"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67A6CCDA"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67A6CCDB"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Όχι. </w:t>
      </w:r>
    </w:p>
    <w:p w14:paraId="67A6CCDC"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67A6CCDD"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7A6CCDE" w14:textId="77777777" w:rsidR="00101048" w:rsidRDefault="00350F3C">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 τροπολογία με γενικό αριθμό 777 και ειδικό 16 έγινε δεκτή, όπως τροποποιήθηκε από την κυρία Υπουργό, κατά πλειοψηφία και εντάσσεται στο νομοσχέδιο ως ίδιο άρθρο.</w:t>
      </w:r>
      <w:r>
        <w:rPr>
          <w:rFonts w:eastAsia="Times New Roman" w:cs="Times New Roman"/>
          <w:b/>
          <w:szCs w:val="24"/>
        </w:rPr>
        <w:t xml:space="preserve"> </w:t>
      </w:r>
      <w:r>
        <w:rPr>
          <w:rFonts w:eastAsia="Times New Roman" w:cs="Times New Roman"/>
          <w:szCs w:val="24"/>
        </w:rPr>
        <w:t xml:space="preserve"> </w:t>
      </w:r>
    </w:p>
    <w:p w14:paraId="67A6CCDF"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Εισερχόμαστ</w:t>
      </w:r>
      <w:r>
        <w:rPr>
          <w:rFonts w:eastAsia="Times New Roman" w:cs="Times New Roman"/>
          <w:szCs w:val="24"/>
        </w:rPr>
        <w:t>ε στην ψήφιση του ακροτελεύτιου άρθρου.</w:t>
      </w:r>
    </w:p>
    <w:p w14:paraId="67A6CCE0" w14:textId="77777777" w:rsidR="00101048" w:rsidRDefault="00350F3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7A6CCE1" w14:textId="77777777" w:rsidR="00101048" w:rsidRDefault="00350F3C">
      <w:pPr>
        <w:spacing w:line="600" w:lineRule="auto"/>
        <w:ind w:firstLine="720"/>
        <w:rPr>
          <w:rFonts w:eastAsia="Times New Roman" w:cs="Times New Roman"/>
          <w:b/>
          <w:szCs w:val="24"/>
        </w:rPr>
      </w:pPr>
      <w:r>
        <w:rPr>
          <w:rFonts w:eastAsia="Times New Roman" w:cs="Times New Roman"/>
          <w:b/>
          <w:szCs w:val="24"/>
        </w:rPr>
        <w:t>ΜΑΡΙΑ ΘΕΛΕΡΙΤΗ:</w:t>
      </w:r>
      <w:r>
        <w:rPr>
          <w:rFonts w:eastAsia="Times New Roman" w:cs="Times New Roman"/>
          <w:szCs w:val="24"/>
        </w:rPr>
        <w:t xml:space="preserve"> Ναι.</w:t>
      </w:r>
    </w:p>
    <w:p w14:paraId="67A6CCE2"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CE3"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CE4" w14:textId="77777777" w:rsidR="00101048" w:rsidRDefault="00350F3C">
      <w:pPr>
        <w:spacing w:line="600" w:lineRule="auto"/>
        <w:ind w:firstLine="720"/>
        <w:rPr>
          <w:rFonts w:eastAsia="Times New Roman" w:cs="Times New Roman"/>
          <w:b/>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CE5"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CE6" w14:textId="77777777" w:rsidR="00101048" w:rsidRDefault="00350F3C">
      <w:pPr>
        <w:spacing w:line="600" w:lineRule="auto"/>
        <w:ind w:firstLine="720"/>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67A6CCE7" w14:textId="77777777" w:rsidR="00101048" w:rsidRDefault="00350F3C">
      <w:pPr>
        <w:spacing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7A6CCE8" w14:textId="77777777" w:rsidR="00101048" w:rsidRDefault="00350F3C">
      <w:pPr>
        <w:spacing w:line="600" w:lineRule="auto"/>
        <w:ind w:firstLine="720"/>
        <w:rPr>
          <w:rFonts w:eastAsia="Times New Roman" w:cs="Times New Roman"/>
          <w:b/>
          <w:szCs w:val="24"/>
        </w:rPr>
      </w:pPr>
      <w:r>
        <w:rPr>
          <w:rFonts w:eastAsia="Times New Roman" w:cs="Times New Roman"/>
          <w:b/>
          <w:szCs w:val="24"/>
        </w:rPr>
        <w:t xml:space="preserve">ΘΕΟΔΩΡΑ ΜΕΓΑΛΟΟΙΚΟΝΟΜΟΥ: </w:t>
      </w:r>
      <w:r>
        <w:rPr>
          <w:rFonts w:eastAsia="Times New Roman" w:cs="Times New Roman"/>
          <w:szCs w:val="24"/>
        </w:rPr>
        <w:t>Όχι.</w:t>
      </w:r>
    </w:p>
    <w:p w14:paraId="67A6CCE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ακροτελεύτιο άρθρο έγινε δεκτό κατά πλειοψηφία.</w:t>
      </w:r>
    </w:p>
    <w:p w14:paraId="67A6CCEA"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Διοικητικής Ανασυγκρότησης</w:t>
      </w:r>
      <w:r>
        <w:rPr>
          <w:rFonts w:eastAsia="Times New Roman" w:cs="Times New Roman"/>
          <w:szCs w:val="24"/>
        </w:rPr>
        <w:t>:</w:t>
      </w:r>
      <w:r>
        <w:rPr>
          <w:rFonts w:eastAsia="Times New Roman" w:cs="Times New Roman"/>
          <w:szCs w:val="24"/>
        </w:rPr>
        <w:t xml:space="preserve"> «Ενιαίο Σύστημα Κινητικότητας στη Δημόσια Δ</w:t>
      </w:r>
      <w:r>
        <w:rPr>
          <w:rFonts w:eastAsia="Times New Roman" w:cs="Times New Roman"/>
          <w:szCs w:val="24"/>
        </w:rPr>
        <w:t xml:space="preserve">ιοίκηση και την Τοπική Αυτοδιοίκηση, υποχρεώσεις των προσώπων που διορίζονται στις θέσεις των άρθρων 6 και 8 του ν.4369/2016, ασυμβίβαστα και πρόληψη των περιπτώσεων σύγκρουσης συμφερόντων και </w:t>
      </w:r>
      <w:r>
        <w:rPr>
          <w:rFonts w:eastAsia="Times New Roman" w:cs="Times New Roman"/>
          <w:szCs w:val="24"/>
        </w:rPr>
        <w:t>λοιπές</w:t>
      </w:r>
      <w:r>
        <w:rPr>
          <w:rFonts w:eastAsia="Times New Roman" w:cs="Times New Roman"/>
          <w:szCs w:val="24"/>
        </w:rPr>
        <w:t xml:space="preserve"> διατάξεις» έγινε δεκτό επί της αρχής, επί των άρθρων και</w:t>
      </w:r>
      <w:r>
        <w:rPr>
          <w:rFonts w:eastAsia="Times New Roman" w:cs="Times New Roman"/>
          <w:szCs w:val="24"/>
        </w:rPr>
        <w:t xml:space="preserve"> των τροπολογιών. </w:t>
      </w:r>
    </w:p>
    <w:p w14:paraId="67A6CCEB" w14:textId="77777777" w:rsidR="00101048" w:rsidRDefault="00350F3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7A6CCEC" w14:textId="77777777" w:rsidR="00101048" w:rsidRDefault="00350F3C">
      <w:pPr>
        <w:spacing w:line="600" w:lineRule="auto"/>
        <w:ind w:firstLine="720"/>
        <w:rPr>
          <w:rFonts w:eastAsia="Times New Roman" w:cs="Times New Roman"/>
          <w:b/>
          <w:szCs w:val="24"/>
        </w:rPr>
      </w:pPr>
      <w:r>
        <w:rPr>
          <w:rFonts w:eastAsia="Times New Roman" w:cs="Times New Roman"/>
          <w:b/>
          <w:szCs w:val="24"/>
        </w:rPr>
        <w:t>ΜΑΡΙΑ ΘΕΛΕΡΙΤΗ:</w:t>
      </w:r>
      <w:r>
        <w:rPr>
          <w:rFonts w:eastAsia="Times New Roman" w:cs="Times New Roman"/>
          <w:szCs w:val="24"/>
        </w:rPr>
        <w:t xml:space="preserve"> Ναι.</w:t>
      </w:r>
    </w:p>
    <w:p w14:paraId="67A6CCED" w14:textId="77777777" w:rsidR="00101048" w:rsidRDefault="00350F3C">
      <w:pPr>
        <w:spacing w:line="600" w:lineRule="auto"/>
        <w:ind w:firstLine="720"/>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7A6CCEE" w14:textId="77777777" w:rsidR="00101048" w:rsidRDefault="00350F3C">
      <w:pPr>
        <w:spacing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7A6CCEF" w14:textId="77777777" w:rsidR="00101048" w:rsidRDefault="00350F3C">
      <w:pPr>
        <w:spacing w:line="600" w:lineRule="auto"/>
        <w:ind w:firstLine="720"/>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7A6CCF0" w14:textId="77777777" w:rsidR="00101048" w:rsidRDefault="00350F3C">
      <w:pPr>
        <w:spacing w:line="600" w:lineRule="auto"/>
        <w:ind w:firstLine="720"/>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7A6CCF1" w14:textId="77777777" w:rsidR="00101048" w:rsidRDefault="00350F3C">
      <w:pPr>
        <w:spacing w:line="600" w:lineRule="auto"/>
        <w:ind w:firstLine="720"/>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67A6CCF2" w14:textId="77777777" w:rsidR="00101048" w:rsidRDefault="00350F3C">
      <w:pPr>
        <w:spacing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67A6CCF3" w14:textId="77777777" w:rsidR="00101048" w:rsidRDefault="00350F3C">
      <w:pPr>
        <w:spacing w:line="600" w:lineRule="auto"/>
        <w:ind w:firstLine="720"/>
        <w:rPr>
          <w:rFonts w:eastAsia="Times New Roman" w:cs="Times New Roman"/>
          <w:b/>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67A6CCF4" w14:textId="77777777" w:rsidR="00101048" w:rsidRDefault="00350F3C">
      <w:pPr>
        <w:spacing w:line="600" w:lineRule="auto"/>
        <w:ind w:firstLine="709"/>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 νομοσχέδιο έγινε δεκτό και στο σύνολο κατά πλειοψηφία. </w:t>
      </w:r>
    </w:p>
    <w:p w14:paraId="67A6CCF5" w14:textId="77777777" w:rsidR="00101048" w:rsidRDefault="00350F3C">
      <w:pPr>
        <w:spacing w:line="600" w:lineRule="auto"/>
        <w:ind w:firstLine="720"/>
        <w:jc w:val="both"/>
        <w:rPr>
          <w:rFonts w:eastAsia="Times New Roman"/>
          <w:szCs w:val="24"/>
        </w:rPr>
      </w:pPr>
      <w:r>
        <w:rPr>
          <w:rFonts w:eastAsia="Times New Roman"/>
          <w:szCs w:val="24"/>
        </w:rPr>
        <w:t xml:space="preserve">Συνεπώς το νομοσχέδιο του Υπουργείου </w:t>
      </w:r>
      <w:r>
        <w:rPr>
          <w:rFonts w:eastAsia="Times New Roman" w:cs="Times New Roman"/>
          <w:szCs w:val="24"/>
        </w:rPr>
        <w:t>Διοικητικής Ανασυγκρότησης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Ενιαίο Σύστημα Κινητικότητας στη Δημόσια Διο</w:t>
      </w:r>
      <w:r>
        <w:rPr>
          <w:rFonts w:eastAsia="Times New Roman"/>
          <w:color w:val="000000"/>
          <w:szCs w:val="24"/>
          <w:shd w:val="clear" w:color="auto" w:fill="FFFFFF"/>
        </w:rPr>
        <w:t xml:space="preserve">ίκηση και την Τοπική Αυτοδιοίκηση, υποχρεώσεις των προσώπων που διορίζονται στις θέσεις των άρθρων 6 και 8 του ν.4369/2016, ασυμβίβαστα και πρόληψη των περιπτώσεων σύγκρουσης συμφερόντων και </w:t>
      </w:r>
      <w:r>
        <w:rPr>
          <w:rFonts w:eastAsia="Times New Roman"/>
          <w:color w:val="000000"/>
          <w:szCs w:val="24"/>
          <w:shd w:val="clear" w:color="auto" w:fill="FFFFFF"/>
        </w:rPr>
        <w:t>λοιπές</w:t>
      </w:r>
      <w:r>
        <w:rPr>
          <w:rFonts w:eastAsia="Times New Roman"/>
          <w:color w:val="000000"/>
          <w:szCs w:val="24"/>
          <w:shd w:val="clear" w:color="auto" w:fill="FFFFFF"/>
        </w:rPr>
        <w:t xml:space="preserve"> διατάξεις</w:t>
      </w:r>
      <w:r>
        <w:rPr>
          <w:rFonts w:eastAsia="Times New Roman"/>
          <w:color w:val="000000"/>
          <w:szCs w:val="24"/>
          <w:shd w:val="clear" w:color="auto" w:fill="FFFFFF"/>
        </w:rPr>
        <w:t>»</w:t>
      </w:r>
      <w:r>
        <w:rPr>
          <w:rFonts w:eastAsia="Times New Roman" w:cs="Times New Roman"/>
          <w:szCs w:val="24"/>
        </w:rPr>
        <w:t xml:space="preserve"> </w:t>
      </w:r>
      <w:r>
        <w:rPr>
          <w:rFonts w:eastAsia="Times New Roman"/>
          <w:szCs w:val="24"/>
        </w:rPr>
        <w:t xml:space="preserve">έγινε δεκτό </w:t>
      </w:r>
      <w:r>
        <w:rPr>
          <w:rFonts w:eastAsia="Times New Roman"/>
          <w:szCs w:val="24"/>
        </w:rPr>
        <w:t>κατά πλειοψηφία,</w:t>
      </w:r>
      <w:r w:rsidDel="007B0C09">
        <w:rPr>
          <w:rFonts w:eastAsia="Times New Roman"/>
          <w:szCs w:val="24"/>
        </w:rPr>
        <w:t xml:space="preserve"> </w:t>
      </w:r>
      <w:r>
        <w:rPr>
          <w:rFonts w:eastAsia="Times New Roman"/>
          <w:szCs w:val="24"/>
        </w:rPr>
        <w:t>σε μόνη συζήτηση</w:t>
      </w:r>
      <w:r>
        <w:rPr>
          <w:rFonts w:eastAsia="Times New Roman"/>
          <w:szCs w:val="24"/>
        </w:rPr>
        <w:t>,</w:t>
      </w:r>
      <w:r>
        <w:rPr>
          <w:rFonts w:eastAsia="Times New Roman"/>
          <w:szCs w:val="24"/>
        </w:rPr>
        <w:t xml:space="preserve"> </w:t>
      </w:r>
      <w:r>
        <w:rPr>
          <w:rFonts w:eastAsia="Times New Roman"/>
          <w:szCs w:val="24"/>
        </w:rPr>
        <w:t>επί της αρχής, των άρθρων, των τροπολογιών και του συνόλου και έχει ως εξής:</w:t>
      </w:r>
    </w:p>
    <w:p w14:paraId="67A6CCF6" w14:textId="77777777" w:rsidR="00101048" w:rsidRDefault="00350F3C">
      <w:pPr>
        <w:widowControl w:val="0"/>
        <w:autoSpaceDE w:val="0"/>
        <w:autoSpaceDN w:val="0"/>
        <w:adjustRightInd w:val="0"/>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 311α</w:t>
      </w:r>
      <w:r>
        <w:rPr>
          <w:rFonts w:eastAsia="Times New Roman"/>
          <w:szCs w:val="24"/>
        </w:rPr>
        <w:t>)</w:t>
      </w:r>
    </w:p>
    <w:p w14:paraId="67A6CCF7"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w:t>
      </w:r>
      <w:r>
        <w:rPr>
          <w:rFonts w:eastAsia="Times New Roman" w:cs="Times New Roman"/>
          <w:szCs w:val="24"/>
        </w:rPr>
        <w:t xml:space="preserve">ευθύνη του επικύρωση των Πρακτικών ως προς την ψήφιση στο σύνολο του παραπάνω νομοσχεδίου. </w:t>
      </w:r>
    </w:p>
    <w:p w14:paraId="67A6CCF8"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67A6CCF9"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7A6CCFA" w14:textId="77777777" w:rsidR="00101048" w:rsidRDefault="00350F3C">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είκοσι δύο μαθητές και δύο εκπαιδευτικοί συνοδοί τους από το Γυμνάσιο </w:t>
      </w:r>
      <w:proofErr w:type="spellStart"/>
      <w:r>
        <w:rPr>
          <w:rFonts w:eastAsia="Times New Roman" w:cs="Times New Roman"/>
        </w:rPr>
        <w:t>Βαρθολομιού</w:t>
      </w:r>
      <w:proofErr w:type="spellEnd"/>
      <w:r>
        <w:rPr>
          <w:rFonts w:eastAsia="Times New Roman" w:cs="Times New Roman"/>
        </w:rPr>
        <w:t xml:space="preserve"> Ηλείας. </w:t>
      </w:r>
    </w:p>
    <w:p w14:paraId="67A6CCFB" w14:textId="77777777" w:rsidR="00101048" w:rsidRDefault="00350F3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7A6CCFC" w14:textId="77777777" w:rsidR="00101048" w:rsidRDefault="00350F3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7A6CCFD" w14:textId="77777777" w:rsidR="00101048" w:rsidRDefault="00350F3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w:t>
      </w:r>
      <w:r>
        <w:rPr>
          <w:rFonts w:eastAsia="Times New Roman" w:cs="Times New Roman"/>
          <w:szCs w:val="24"/>
        </w:rPr>
        <w:t>στο σημείο αυτό να λύσουμε τη συνεδρίαση;</w:t>
      </w:r>
    </w:p>
    <w:p w14:paraId="67A6CCFE" w14:textId="77777777" w:rsidR="00101048" w:rsidRDefault="00350F3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7A6CCFF" w14:textId="77777777" w:rsidR="00101048" w:rsidRDefault="00350F3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16.51΄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28 Νοεμβρίου 2016 και ώρα 18.00΄</w:t>
      </w:r>
      <w:r>
        <w:rPr>
          <w:rFonts w:eastAsia="Times New Roman" w:cs="Times New Roman"/>
          <w:szCs w:val="24"/>
        </w:rPr>
        <w:t>,</w:t>
      </w:r>
      <w:r>
        <w:rPr>
          <w:rFonts w:eastAsia="Times New Roman" w:cs="Times New Roman"/>
          <w:szCs w:val="24"/>
        </w:rPr>
        <w:t xml:space="preserve"> με αντικείμενο εργασιών του Σώμ</w:t>
      </w:r>
      <w:r>
        <w:rPr>
          <w:rFonts w:eastAsia="Times New Roman" w:cs="Times New Roman"/>
          <w:szCs w:val="24"/>
        </w:rPr>
        <w:t>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67A6CD00" w14:textId="77777777" w:rsidR="00101048" w:rsidRDefault="00350F3C">
      <w:pPr>
        <w:spacing w:line="600" w:lineRule="auto"/>
        <w:ind w:left="720"/>
        <w:jc w:val="both"/>
        <w:rPr>
          <w:rFonts w:eastAsia="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1010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bxwNJPsj/vuGUi7eYcZ3DkKR23U=" w:salt="C0QCTbqeYPEfZo5Q4ygL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48"/>
    <w:rsid w:val="00101048"/>
    <w:rsid w:val="00350F3C"/>
    <w:rsid w:val="00697D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C642"/>
  <w15:docId w15:val="{80105B7C-7E3C-400C-B1D5-43ECBC8A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79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F79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360</MetadataID>
    <Session xmlns="641f345b-441b-4b81-9152-adc2e73ba5e1">Β´</Session>
    <Date xmlns="641f345b-441b-4b81-9152-adc2e73ba5e1">2016-11-24T22:00:00+00:00</Date>
    <Status xmlns="641f345b-441b-4b81-9152-adc2e73ba5e1">
      <Url>http://srv-sp1/praktika/Lists/Incoming_Metadata/EditForm.aspx?ID=360&amp;Source=/praktika/Recordings_Library/Forms/AllItems.aspx</Url>
      <Description>Δημοσιεύτηκε</Description>
    </Status>
    <Meeting xmlns="641f345b-441b-4b81-9152-adc2e73ba5e1">ΛΔ´</Meeting>
  </documentManagement>
</p:properties>
</file>

<file path=customXml/itemProps1.xml><?xml version="1.0" encoding="utf-8"?>
<ds:datastoreItem xmlns:ds="http://schemas.openxmlformats.org/officeDocument/2006/customXml" ds:itemID="{AB69DABF-6138-4F7A-8A6F-19DEFEAAE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4D13B-47EE-4558-AFE4-7F7D03123EB4}">
  <ds:schemaRefs>
    <ds:schemaRef ds:uri="http://schemas.microsoft.com/sharepoint/v3/contenttype/forms"/>
  </ds:schemaRefs>
</ds:datastoreItem>
</file>

<file path=customXml/itemProps3.xml><?xml version="1.0" encoding="utf-8"?>
<ds:datastoreItem xmlns:ds="http://schemas.openxmlformats.org/officeDocument/2006/customXml" ds:itemID="{980604D9-25B5-4731-959A-EB6EF7312117}">
  <ds:schemaRefs>
    <ds:schemaRef ds:uri="http://purl.org/dc/terms/"/>
    <ds:schemaRef ds:uri="http://purl.org/dc/dcmitype/"/>
    <ds:schemaRef ds:uri="http://purl.org/dc/elements/1.1/"/>
    <ds:schemaRef ds:uri="641f345b-441b-4b81-9152-adc2e73ba5e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301</Pages>
  <Words>51642</Words>
  <Characters>278872</Characters>
  <Application>Microsoft Office Word</Application>
  <DocSecurity>0</DocSecurity>
  <Lines>2323</Lines>
  <Paragraphs>659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329855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2016-12-05T08:33:00Z</dcterms:created>
  <dcterms:modified xsi:type="dcterms:W3CDTF">2016-12-05T08:33:00Z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