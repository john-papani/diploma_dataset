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CEEDC6" w14:textId="77777777" w:rsidR="00AB06BE" w:rsidRPr="00AB06BE" w:rsidRDefault="00AB06BE" w:rsidP="00AB06BE">
      <w:pPr>
        <w:spacing w:after="0" w:line="360" w:lineRule="auto"/>
        <w:rPr>
          <w:ins w:id="0" w:author="Φλούδα Χριστίνα" w:date="2018-12-14T13:50:00Z"/>
          <w:rFonts w:eastAsia="Times New Roman"/>
          <w:szCs w:val="24"/>
          <w:lang w:eastAsia="en-US"/>
        </w:rPr>
      </w:pPr>
      <w:bookmarkStart w:id="1" w:name="_GoBack"/>
      <w:bookmarkEnd w:id="1"/>
      <w:ins w:id="2" w:author="Φλούδα Χριστίνα" w:date="2018-12-14T13:50:00Z">
        <w:r w:rsidRPr="00AB06B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2849C60" w14:textId="77777777" w:rsidR="00AB06BE" w:rsidRPr="00AB06BE" w:rsidRDefault="00AB06BE" w:rsidP="00AB06BE">
      <w:pPr>
        <w:spacing w:after="0" w:line="360" w:lineRule="auto"/>
        <w:rPr>
          <w:ins w:id="3" w:author="Φλούδα Χριστίνα" w:date="2018-12-14T13:50:00Z"/>
          <w:rFonts w:eastAsia="Times New Roman"/>
          <w:szCs w:val="24"/>
          <w:lang w:eastAsia="en-US"/>
        </w:rPr>
      </w:pPr>
    </w:p>
    <w:p w14:paraId="346FC161" w14:textId="77777777" w:rsidR="00AB06BE" w:rsidRPr="00AB06BE" w:rsidRDefault="00AB06BE" w:rsidP="00AB06BE">
      <w:pPr>
        <w:spacing w:after="0" w:line="360" w:lineRule="auto"/>
        <w:rPr>
          <w:ins w:id="4" w:author="Φλούδα Χριστίνα" w:date="2018-12-14T13:50:00Z"/>
          <w:rFonts w:eastAsia="Times New Roman"/>
          <w:szCs w:val="24"/>
          <w:lang w:eastAsia="en-US"/>
        </w:rPr>
      </w:pPr>
      <w:ins w:id="5" w:author="Φλούδα Χριστίνα" w:date="2018-12-14T13:50:00Z">
        <w:r w:rsidRPr="00AB06BE">
          <w:rPr>
            <w:rFonts w:eastAsia="Times New Roman"/>
            <w:szCs w:val="24"/>
            <w:lang w:eastAsia="en-US"/>
          </w:rPr>
          <w:t>ΠΙΝΑΚΑΣ ΠΕΡΙΕΧΟΜΕΝΩΝ</w:t>
        </w:r>
      </w:ins>
    </w:p>
    <w:p w14:paraId="3E5A6A0D" w14:textId="77777777" w:rsidR="00AB06BE" w:rsidRPr="00AB06BE" w:rsidRDefault="00AB06BE" w:rsidP="00AB06BE">
      <w:pPr>
        <w:spacing w:after="0" w:line="360" w:lineRule="auto"/>
        <w:rPr>
          <w:ins w:id="6" w:author="Φλούδα Χριστίνα" w:date="2018-12-14T13:50:00Z"/>
          <w:rFonts w:eastAsia="Times New Roman"/>
          <w:szCs w:val="24"/>
          <w:lang w:eastAsia="en-US"/>
        </w:rPr>
      </w:pPr>
      <w:ins w:id="7" w:author="Φλούδα Χριστίνα" w:date="2018-12-14T13:50:00Z">
        <w:r w:rsidRPr="00AB06BE">
          <w:rPr>
            <w:rFonts w:eastAsia="Times New Roman"/>
            <w:szCs w:val="24"/>
            <w:lang w:eastAsia="en-US"/>
          </w:rPr>
          <w:t xml:space="preserve">ΙΖ΄ ΠΕΡΙΟΔΟΣ </w:t>
        </w:r>
      </w:ins>
    </w:p>
    <w:p w14:paraId="2DA34DF7" w14:textId="77777777" w:rsidR="00AB06BE" w:rsidRPr="00AB06BE" w:rsidRDefault="00AB06BE" w:rsidP="00AB06BE">
      <w:pPr>
        <w:spacing w:after="0" w:line="360" w:lineRule="auto"/>
        <w:rPr>
          <w:ins w:id="8" w:author="Φλούδα Χριστίνα" w:date="2018-12-14T13:50:00Z"/>
          <w:rFonts w:eastAsia="Times New Roman"/>
          <w:szCs w:val="24"/>
          <w:lang w:eastAsia="en-US"/>
        </w:rPr>
      </w:pPr>
      <w:ins w:id="9" w:author="Φλούδα Χριστίνα" w:date="2018-12-14T13:50:00Z">
        <w:r w:rsidRPr="00AB06BE">
          <w:rPr>
            <w:rFonts w:eastAsia="Times New Roman"/>
            <w:szCs w:val="24"/>
            <w:lang w:eastAsia="en-US"/>
          </w:rPr>
          <w:t>ΠΡΟΕΔΡΕΥΟΜΕΝΗΣ ΚΟΙΝΟΒΟΥΛΕΥΤΙΚΗΣ ΔΗΜΟΚΡΑΤΙΑΣ</w:t>
        </w:r>
      </w:ins>
    </w:p>
    <w:p w14:paraId="6CF2BD04" w14:textId="77777777" w:rsidR="00AB06BE" w:rsidRPr="00AB06BE" w:rsidRDefault="00AB06BE" w:rsidP="00AB06BE">
      <w:pPr>
        <w:spacing w:after="0" w:line="360" w:lineRule="auto"/>
        <w:rPr>
          <w:ins w:id="10" w:author="Φλούδα Χριστίνα" w:date="2018-12-14T13:50:00Z"/>
          <w:rFonts w:eastAsia="Times New Roman"/>
          <w:szCs w:val="24"/>
          <w:lang w:eastAsia="en-US"/>
        </w:rPr>
      </w:pPr>
      <w:ins w:id="11" w:author="Φλούδα Χριστίνα" w:date="2018-12-14T13:50:00Z">
        <w:r w:rsidRPr="00AB06BE">
          <w:rPr>
            <w:rFonts w:eastAsia="Times New Roman"/>
            <w:szCs w:val="24"/>
            <w:lang w:eastAsia="en-US"/>
          </w:rPr>
          <w:t>ΣΥΝΟΔΟΣ Δ΄</w:t>
        </w:r>
      </w:ins>
    </w:p>
    <w:p w14:paraId="374A3CD0" w14:textId="77777777" w:rsidR="00AB06BE" w:rsidRPr="00AB06BE" w:rsidRDefault="00AB06BE" w:rsidP="00AB06BE">
      <w:pPr>
        <w:spacing w:after="0" w:line="360" w:lineRule="auto"/>
        <w:rPr>
          <w:ins w:id="12" w:author="Φλούδα Χριστίνα" w:date="2018-12-14T13:50:00Z"/>
          <w:rFonts w:eastAsia="Times New Roman"/>
          <w:szCs w:val="24"/>
          <w:lang w:eastAsia="en-US"/>
        </w:rPr>
      </w:pPr>
    </w:p>
    <w:p w14:paraId="360BC2DE" w14:textId="77777777" w:rsidR="00AB06BE" w:rsidRPr="00AB06BE" w:rsidRDefault="00AB06BE" w:rsidP="00AB06BE">
      <w:pPr>
        <w:spacing w:after="0" w:line="360" w:lineRule="auto"/>
        <w:rPr>
          <w:ins w:id="13" w:author="Φλούδα Χριστίνα" w:date="2018-12-14T13:50:00Z"/>
          <w:rFonts w:eastAsia="Times New Roman"/>
          <w:szCs w:val="24"/>
          <w:lang w:eastAsia="en-US"/>
        </w:rPr>
      </w:pPr>
      <w:ins w:id="14" w:author="Φλούδα Χριστίνα" w:date="2018-12-14T13:50:00Z">
        <w:r w:rsidRPr="00AB06BE">
          <w:rPr>
            <w:rFonts w:eastAsia="Times New Roman"/>
            <w:szCs w:val="24"/>
            <w:lang w:eastAsia="en-US"/>
          </w:rPr>
          <w:t>ΣΥΝΕΔΡΙΑΣΗ ΛΣΤ΄</w:t>
        </w:r>
      </w:ins>
    </w:p>
    <w:p w14:paraId="7C3F872D" w14:textId="77777777" w:rsidR="00AB06BE" w:rsidRPr="00AB06BE" w:rsidRDefault="00AB06BE" w:rsidP="00AB06BE">
      <w:pPr>
        <w:spacing w:after="0" w:line="360" w:lineRule="auto"/>
        <w:rPr>
          <w:ins w:id="15" w:author="Φλούδα Χριστίνα" w:date="2018-12-14T13:50:00Z"/>
          <w:rFonts w:eastAsia="Times New Roman"/>
          <w:szCs w:val="24"/>
          <w:lang w:eastAsia="en-US"/>
        </w:rPr>
      </w:pPr>
      <w:ins w:id="16" w:author="Φλούδα Χριστίνα" w:date="2018-12-14T13:50:00Z">
        <w:r w:rsidRPr="00AB06BE">
          <w:rPr>
            <w:rFonts w:eastAsia="Times New Roman"/>
            <w:szCs w:val="24"/>
            <w:lang w:eastAsia="en-US"/>
          </w:rPr>
          <w:t>Παρασκευή  30 Νοεμβρίου 2018</w:t>
        </w:r>
      </w:ins>
    </w:p>
    <w:p w14:paraId="2C31C2F5" w14:textId="77777777" w:rsidR="00AB06BE" w:rsidRPr="00AB06BE" w:rsidRDefault="00AB06BE" w:rsidP="00AB06BE">
      <w:pPr>
        <w:spacing w:after="0" w:line="360" w:lineRule="auto"/>
        <w:rPr>
          <w:ins w:id="17" w:author="Φλούδα Χριστίνα" w:date="2018-12-14T13:50:00Z"/>
          <w:rFonts w:eastAsia="Times New Roman"/>
          <w:szCs w:val="24"/>
          <w:lang w:eastAsia="en-US"/>
        </w:rPr>
      </w:pPr>
    </w:p>
    <w:p w14:paraId="0C11035B" w14:textId="77777777" w:rsidR="00AB06BE" w:rsidRPr="00AB06BE" w:rsidRDefault="00AB06BE" w:rsidP="00AB06BE">
      <w:pPr>
        <w:spacing w:after="0" w:line="360" w:lineRule="auto"/>
        <w:rPr>
          <w:ins w:id="18" w:author="Φλούδα Χριστίνα" w:date="2018-12-14T13:50:00Z"/>
          <w:rFonts w:eastAsia="Times New Roman"/>
          <w:szCs w:val="24"/>
          <w:lang w:eastAsia="en-US"/>
        </w:rPr>
      </w:pPr>
      <w:ins w:id="19" w:author="Φλούδα Χριστίνα" w:date="2018-12-14T13:50:00Z">
        <w:r w:rsidRPr="00AB06BE">
          <w:rPr>
            <w:rFonts w:eastAsia="Times New Roman"/>
            <w:szCs w:val="24"/>
            <w:lang w:eastAsia="en-US"/>
          </w:rPr>
          <w:t>ΘΕΜΑΤΑ</w:t>
        </w:r>
      </w:ins>
    </w:p>
    <w:p w14:paraId="03BA5F14" w14:textId="77777777" w:rsidR="00AB06BE" w:rsidRPr="00AB06BE" w:rsidRDefault="00AB06BE" w:rsidP="00AB06BE">
      <w:pPr>
        <w:spacing w:after="0" w:line="360" w:lineRule="auto"/>
        <w:rPr>
          <w:ins w:id="20" w:author="Φλούδα Χριστίνα" w:date="2018-12-14T13:50:00Z"/>
          <w:rFonts w:eastAsia="Times New Roman"/>
          <w:szCs w:val="24"/>
          <w:lang w:eastAsia="en-US"/>
        </w:rPr>
      </w:pPr>
      <w:ins w:id="21" w:author="Φλούδα Χριστίνα" w:date="2018-12-14T13:50:00Z">
        <w:r w:rsidRPr="00AB06BE">
          <w:rPr>
            <w:rFonts w:eastAsia="Times New Roman"/>
            <w:szCs w:val="24"/>
            <w:lang w:eastAsia="en-US"/>
          </w:rPr>
          <w:t xml:space="preserve"> </w:t>
        </w:r>
        <w:r w:rsidRPr="00AB06BE">
          <w:rPr>
            <w:rFonts w:eastAsia="Times New Roman"/>
            <w:szCs w:val="24"/>
            <w:lang w:eastAsia="en-US"/>
          </w:rPr>
          <w:br/>
          <w:t xml:space="preserve">Α. ΕΙΔΙΚΑ ΘΕΜΑΤΑ </w:t>
        </w:r>
        <w:r w:rsidRPr="00AB06BE">
          <w:rPr>
            <w:rFonts w:eastAsia="Times New Roman"/>
            <w:szCs w:val="24"/>
            <w:lang w:eastAsia="en-US"/>
          </w:rPr>
          <w:br/>
          <w:t xml:space="preserve">1. Επικύρωση Πρακτικών, σελ. </w:t>
        </w:r>
        <w:r w:rsidRPr="00AB06BE">
          <w:rPr>
            <w:rFonts w:eastAsia="Times New Roman"/>
            <w:szCs w:val="24"/>
            <w:lang w:eastAsia="en-US"/>
          </w:rPr>
          <w:br/>
          <w:t xml:space="preserve">2.  Άδεια απουσίας του Βουλευτή κ. Θ. </w:t>
        </w:r>
        <w:proofErr w:type="spellStart"/>
        <w:r w:rsidRPr="00AB06BE">
          <w:rPr>
            <w:rFonts w:eastAsia="Times New Roman"/>
            <w:szCs w:val="24"/>
            <w:lang w:eastAsia="en-US"/>
          </w:rPr>
          <w:t>Φορτσάκη</w:t>
        </w:r>
        <w:proofErr w:type="spellEnd"/>
        <w:r w:rsidRPr="00AB06BE">
          <w:rPr>
            <w:rFonts w:eastAsia="Times New Roman"/>
            <w:szCs w:val="24"/>
            <w:lang w:eastAsia="en-US"/>
          </w:rPr>
          <w:t xml:space="preserve">, σελ. </w:t>
        </w:r>
        <w:r w:rsidRPr="00AB06BE">
          <w:rPr>
            <w:rFonts w:eastAsia="Times New Roman"/>
            <w:szCs w:val="24"/>
            <w:lang w:eastAsia="en-US"/>
          </w:rPr>
          <w:br/>
          <w:t xml:space="preserve">3. Ανακοινώνεται ότι τη συνεδρίαση παρακολουθούν μαθητές από το 3ο Δημοτικό Σχολείο </w:t>
        </w:r>
        <w:proofErr w:type="spellStart"/>
        <w:r w:rsidRPr="00AB06BE">
          <w:rPr>
            <w:rFonts w:eastAsia="Times New Roman"/>
            <w:szCs w:val="24"/>
            <w:lang w:eastAsia="en-US"/>
          </w:rPr>
          <w:t>Αλιβερίου</w:t>
        </w:r>
        <w:proofErr w:type="spellEnd"/>
        <w:r w:rsidRPr="00AB06BE">
          <w:rPr>
            <w:rFonts w:eastAsia="Times New Roman"/>
            <w:szCs w:val="24"/>
            <w:lang w:eastAsia="en-US"/>
          </w:rPr>
          <w:t xml:space="preserve">, το Πρότυπο Γυμνάσιο </w:t>
        </w:r>
        <w:proofErr w:type="spellStart"/>
        <w:r w:rsidRPr="00AB06BE">
          <w:rPr>
            <w:rFonts w:eastAsia="Times New Roman"/>
            <w:szCs w:val="24"/>
            <w:lang w:eastAsia="en-US"/>
          </w:rPr>
          <w:t>Ζωσιμαίας</w:t>
        </w:r>
        <w:proofErr w:type="spellEnd"/>
        <w:r w:rsidRPr="00AB06BE">
          <w:rPr>
            <w:rFonts w:eastAsia="Times New Roman"/>
            <w:szCs w:val="24"/>
            <w:lang w:eastAsia="en-US"/>
          </w:rPr>
          <w:t xml:space="preserve"> Σχολής Ιωαννίνων, το 1ο Δημοτικό Σχολείο Αγίας Παρασκευής, το International </w:t>
        </w:r>
        <w:proofErr w:type="spellStart"/>
        <w:r w:rsidRPr="00AB06BE">
          <w:rPr>
            <w:rFonts w:eastAsia="Times New Roman"/>
            <w:szCs w:val="24"/>
            <w:lang w:eastAsia="en-US"/>
          </w:rPr>
          <w:t>School</w:t>
        </w:r>
        <w:proofErr w:type="spellEnd"/>
        <w:r w:rsidRPr="00AB06BE">
          <w:rPr>
            <w:rFonts w:eastAsia="Times New Roman"/>
            <w:szCs w:val="24"/>
            <w:lang w:eastAsia="en-US"/>
          </w:rPr>
          <w:t xml:space="preserve"> of </w:t>
        </w:r>
        <w:proofErr w:type="spellStart"/>
        <w:r w:rsidRPr="00AB06BE">
          <w:rPr>
            <w:rFonts w:eastAsia="Times New Roman"/>
            <w:szCs w:val="24"/>
            <w:lang w:eastAsia="en-US"/>
          </w:rPr>
          <w:t>Athens</w:t>
        </w:r>
        <w:proofErr w:type="spellEnd"/>
        <w:r w:rsidRPr="00AB06BE">
          <w:rPr>
            <w:rFonts w:eastAsia="Times New Roman"/>
            <w:szCs w:val="24"/>
            <w:lang w:eastAsia="en-US"/>
          </w:rPr>
          <w:t xml:space="preserve"> και το Γυμνάσιο Καμμένων Βούρλων, σελ. </w:t>
        </w:r>
        <w:r w:rsidRPr="00AB06BE">
          <w:rPr>
            <w:rFonts w:eastAsia="Times New Roman"/>
            <w:szCs w:val="24"/>
            <w:lang w:eastAsia="en-US"/>
          </w:rPr>
          <w:br/>
          <w:t xml:space="preserve">4. Επί διαδικαστικού θέματος, σελ. </w:t>
        </w:r>
        <w:r w:rsidRPr="00AB06BE">
          <w:rPr>
            <w:rFonts w:eastAsia="Times New Roman"/>
            <w:szCs w:val="24"/>
            <w:lang w:eastAsia="en-US"/>
          </w:rPr>
          <w:br/>
          <w:t xml:space="preserve">5. Επί προσωπικού θέματος, σελ. </w:t>
        </w:r>
        <w:r w:rsidRPr="00AB06BE">
          <w:rPr>
            <w:rFonts w:eastAsia="Times New Roman"/>
            <w:szCs w:val="24"/>
            <w:lang w:eastAsia="en-US"/>
          </w:rPr>
          <w:br/>
          <w:t xml:space="preserve"> </w:t>
        </w:r>
        <w:r w:rsidRPr="00AB06BE">
          <w:rPr>
            <w:rFonts w:eastAsia="Times New Roman"/>
            <w:szCs w:val="24"/>
            <w:lang w:eastAsia="en-US"/>
          </w:rPr>
          <w:br/>
          <w:t xml:space="preserve">Β. ΚΟΙΝΟΒΟΥΛΕΥΤΙΚΟΣ ΕΛΕΓΧΟΣ </w:t>
        </w:r>
        <w:r w:rsidRPr="00AB06BE">
          <w:rPr>
            <w:rFonts w:eastAsia="Times New Roman"/>
            <w:szCs w:val="24"/>
            <w:lang w:eastAsia="en-US"/>
          </w:rPr>
          <w:br/>
          <w:t xml:space="preserve">1. Ανακοίνωση του δελτίου επικαίρων ερωτήσεων της Δευτέρας 3 Δεκεμβρίου 2018, σελ. </w:t>
        </w:r>
        <w:r w:rsidRPr="00AB06BE">
          <w:rPr>
            <w:rFonts w:eastAsia="Times New Roman"/>
            <w:szCs w:val="24"/>
            <w:lang w:eastAsia="en-US"/>
          </w:rPr>
          <w:br/>
          <w:t xml:space="preserve">2. Συζήτηση επίκαιρης ερώτησης προς τον Υπουργό Επικρατείας, με θέμα: « Άμεση αντιμετώπιση των προβλημάτων της εξαγωγικής εταιρείας αγροτικών προϊόντων της Αργολίδας GERFA - Γ.Ν. Φραγκίσκας - 2.000 παραγωγοί, 400 και 700 εργαζόμενοι στον «αέρα»», σελ. </w:t>
        </w:r>
        <w:r w:rsidRPr="00AB06BE">
          <w:rPr>
            <w:rFonts w:eastAsia="Times New Roman"/>
            <w:szCs w:val="24"/>
            <w:lang w:eastAsia="en-US"/>
          </w:rPr>
          <w:br/>
          <w:t xml:space="preserve">3. Συζήτηση της υπ' αριθμόν 5/5/10-10-2018 επίκαιρης επερώτησης είκοσι έξι (26) Βουλευτών της Νέας Δημοκρατίας προς τον Υπουργό Περιβάλλοντος και Ενέργειας, με  θέμα: «Ο ΣΥΡΙΖΑ μετέτρεψε τη ΔΕΗ από αναπτυξιακό πυλώνα σε συστημικό κίνδυνο για την Ελληνική Οικονομία», σελ. </w:t>
        </w:r>
        <w:r w:rsidRPr="00AB06BE">
          <w:rPr>
            <w:rFonts w:eastAsia="Times New Roman"/>
            <w:szCs w:val="24"/>
            <w:lang w:eastAsia="en-US"/>
          </w:rPr>
          <w:br/>
          <w:t xml:space="preserve"> </w:t>
        </w:r>
        <w:r w:rsidRPr="00AB06BE">
          <w:rPr>
            <w:rFonts w:eastAsia="Times New Roman"/>
            <w:szCs w:val="24"/>
            <w:lang w:eastAsia="en-US"/>
          </w:rPr>
          <w:br/>
          <w:t>ΠΡΟΕΔΡΕΥΟΝΤΕΣ</w:t>
        </w:r>
      </w:ins>
    </w:p>
    <w:p w14:paraId="1FDE2B67" w14:textId="77777777" w:rsidR="00AB06BE" w:rsidRPr="00AB06BE" w:rsidRDefault="00AB06BE" w:rsidP="00AB06BE">
      <w:pPr>
        <w:spacing w:after="0" w:line="360" w:lineRule="auto"/>
        <w:rPr>
          <w:ins w:id="22" w:author="Φλούδα Χριστίνα" w:date="2018-12-14T13:50:00Z"/>
          <w:rFonts w:eastAsia="Times New Roman"/>
          <w:szCs w:val="24"/>
          <w:lang w:eastAsia="en-US"/>
        </w:rPr>
      </w:pPr>
      <w:ins w:id="23" w:author="Φλούδα Χριστίνα" w:date="2018-12-14T13:50:00Z">
        <w:r w:rsidRPr="00AB06BE">
          <w:rPr>
            <w:rFonts w:eastAsia="Times New Roman"/>
            <w:szCs w:val="24"/>
            <w:lang w:eastAsia="en-US"/>
          </w:rPr>
          <w:t>ΛΥΚΟΥΔΗΣ Σ. , σελ.</w:t>
        </w:r>
        <w:r w:rsidRPr="00AB06BE">
          <w:rPr>
            <w:rFonts w:eastAsia="Times New Roman"/>
            <w:szCs w:val="24"/>
            <w:lang w:eastAsia="en-US"/>
          </w:rPr>
          <w:br/>
          <w:t>ΧΡΙΣΤΟΔΟΥΛΟΠΟΥΛΟΥ Α. , σελ.</w:t>
        </w:r>
        <w:r w:rsidRPr="00AB06BE">
          <w:rPr>
            <w:rFonts w:eastAsia="Times New Roman"/>
            <w:szCs w:val="24"/>
            <w:lang w:eastAsia="en-US"/>
          </w:rPr>
          <w:br/>
        </w:r>
        <w:r w:rsidRPr="00AB06BE">
          <w:rPr>
            <w:rFonts w:eastAsia="Times New Roman"/>
            <w:szCs w:val="24"/>
            <w:lang w:eastAsia="en-US"/>
          </w:rPr>
          <w:br/>
        </w:r>
      </w:ins>
    </w:p>
    <w:p w14:paraId="2933DD8B" w14:textId="77777777" w:rsidR="00AB06BE" w:rsidRPr="00AB06BE" w:rsidRDefault="00AB06BE" w:rsidP="00AB06BE">
      <w:pPr>
        <w:spacing w:after="0" w:line="360" w:lineRule="auto"/>
        <w:rPr>
          <w:ins w:id="24" w:author="Φλούδα Χριστίνα" w:date="2018-12-14T13:50:00Z"/>
          <w:rFonts w:eastAsia="Times New Roman"/>
          <w:szCs w:val="24"/>
          <w:lang w:eastAsia="en-US"/>
        </w:rPr>
      </w:pPr>
      <w:ins w:id="25" w:author="Φλούδα Χριστίνα" w:date="2018-12-14T13:50:00Z">
        <w:r w:rsidRPr="00AB06BE">
          <w:rPr>
            <w:rFonts w:eastAsia="Times New Roman"/>
            <w:szCs w:val="24"/>
            <w:lang w:eastAsia="en-US"/>
          </w:rPr>
          <w:t>ΟΜΙΛΗΤΕΣ</w:t>
        </w:r>
      </w:ins>
    </w:p>
    <w:p w14:paraId="518BD92C" w14:textId="45C6F024" w:rsidR="00AB06BE" w:rsidRDefault="00AB06BE" w:rsidP="00AB06BE">
      <w:pPr>
        <w:spacing w:line="600" w:lineRule="auto"/>
        <w:ind w:firstLine="720"/>
        <w:jc w:val="center"/>
        <w:rPr>
          <w:ins w:id="26" w:author="Φλούδα Χριστίνα" w:date="2018-12-14T13:50:00Z"/>
          <w:rFonts w:eastAsia="Times New Roman" w:cs="Times New Roman"/>
          <w:szCs w:val="24"/>
        </w:rPr>
      </w:pPr>
      <w:ins w:id="27" w:author="Φλούδα Χριστίνα" w:date="2018-12-14T13:50:00Z">
        <w:r w:rsidRPr="00AB06BE">
          <w:rPr>
            <w:rFonts w:eastAsia="Times New Roman"/>
            <w:szCs w:val="24"/>
            <w:lang w:eastAsia="en-US"/>
          </w:rPr>
          <w:br/>
          <w:t>Α. Επί διαδικαστικού θέματος:</w:t>
        </w:r>
        <w:r w:rsidRPr="00AB06BE">
          <w:rPr>
            <w:rFonts w:eastAsia="Times New Roman"/>
            <w:szCs w:val="24"/>
            <w:lang w:eastAsia="en-US"/>
          </w:rPr>
          <w:br/>
          <w:t>ΔΗΜΗΤΡΙΑΔΗΣ Δ. , σελ.</w:t>
        </w:r>
        <w:r w:rsidRPr="00AB06BE">
          <w:rPr>
            <w:rFonts w:eastAsia="Times New Roman"/>
            <w:szCs w:val="24"/>
            <w:lang w:eastAsia="en-US"/>
          </w:rPr>
          <w:br/>
          <w:t>ΛΥΚΟΥΔΗΣ Σ. , σελ.</w:t>
        </w:r>
        <w:r w:rsidRPr="00AB06BE">
          <w:rPr>
            <w:rFonts w:eastAsia="Times New Roman"/>
            <w:szCs w:val="24"/>
            <w:lang w:eastAsia="en-US"/>
          </w:rPr>
          <w:br/>
          <w:t>ΜΑΥΡΩΤΑΣ Γ. , σελ.</w:t>
        </w:r>
        <w:r w:rsidRPr="00AB06BE">
          <w:rPr>
            <w:rFonts w:eastAsia="Times New Roman"/>
            <w:szCs w:val="24"/>
            <w:lang w:eastAsia="en-US"/>
          </w:rPr>
          <w:br/>
          <w:t>ΤΣΙΑΡΑΣ Κ. , σελ.</w:t>
        </w:r>
        <w:r w:rsidRPr="00AB06BE">
          <w:rPr>
            <w:rFonts w:eastAsia="Times New Roman"/>
            <w:szCs w:val="24"/>
            <w:lang w:eastAsia="en-US"/>
          </w:rPr>
          <w:br/>
          <w:t>ΧΡΙΣΤΟΔΟΥΛΟΠΟΥΛΟΥ Α. , σελ.</w:t>
        </w:r>
        <w:r w:rsidRPr="00AB06BE">
          <w:rPr>
            <w:rFonts w:eastAsia="Times New Roman"/>
            <w:szCs w:val="24"/>
            <w:lang w:eastAsia="en-US"/>
          </w:rPr>
          <w:br/>
        </w:r>
        <w:r w:rsidRPr="00AB06BE">
          <w:rPr>
            <w:rFonts w:eastAsia="Times New Roman"/>
            <w:szCs w:val="24"/>
            <w:lang w:eastAsia="en-US"/>
          </w:rPr>
          <w:br/>
          <w:t>Β. Επί προσωπικού θέματος:</w:t>
        </w:r>
        <w:r w:rsidRPr="00AB06BE">
          <w:rPr>
            <w:rFonts w:eastAsia="Times New Roman"/>
            <w:szCs w:val="24"/>
            <w:lang w:eastAsia="en-US"/>
          </w:rPr>
          <w:br/>
          <w:t>ΔΗΜΗΤΡΙΑΔΗΣ Δ. , σελ.</w:t>
        </w:r>
        <w:r w:rsidRPr="00AB06BE">
          <w:rPr>
            <w:rFonts w:eastAsia="Times New Roman"/>
            <w:szCs w:val="24"/>
            <w:lang w:eastAsia="en-US"/>
          </w:rPr>
          <w:br/>
          <w:t>ΣΚΡΕΚΑΣ Κ. , σελ.</w:t>
        </w:r>
        <w:r w:rsidRPr="00AB06BE">
          <w:rPr>
            <w:rFonts w:eastAsia="Times New Roman"/>
            <w:szCs w:val="24"/>
            <w:lang w:eastAsia="en-US"/>
          </w:rPr>
          <w:br/>
        </w:r>
        <w:r w:rsidRPr="00AB06BE">
          <w:rPr>
            <w:rFonts w:eastAsia="Times New Roman"/>
            <w:szCs w:val="24"/>
            <w:lang w:eastAsia="en-US"/>
          </w:rPr>
          <w:br/>
          <w:t>Γ. Επί της επίκαιρης ερώτησης:</w:t>
        </w:r>
        <w:r w:rsidRPr="00AB06BE">
          <w:rPr>
            <w:rFonts w:eastAsia="Times New Roman"/>
            <w:szCs w:val="24"/>
            <w:lang w:eastAsia="en-US"/>
          </w:rPr>
          <w:br/>
          <w:t>ΜΑΝΙΑΤΗΣ Ι. , σελ.</w:t>
        </w:r>
        <w:r w:rsidRPr="00AB06BE">
          <w:rPr>
            <w:rFonts w:eastAsia="Times New Roman"/>
            <w:szCs w:val="24"/>
            <w:lang w:eastAsia="en-US"/>
          </w:rPr>
          <w:br/>
          <w:t>ΦΛΑΜΠΟΥΡΑΡΗΣ Α. , σελ.</w:t>
        </w:r>
        <w:r w:rsidRPr="00AB06BE">
          <w:rPr>
            <w:rFonts w:eastAsia="Times New Roman"/>
            <w:szCs w:val="24"/>
            <w:lang w:eastAsia="en-US"/>
          </w:rPr>
          <w:br/>
        </w:r>
        <w:r w:rsidRPr="00AB06BE">
          <w:rPr>
            <w:rFonts w:eastAsia="Times New Roman"/>
            <w:szCs w:val="24"/>
            <w:lang w:eastAsia="en-US"/>
          </w:rPr>
          <w:br/>
          <w:t>Δ. Επί της επίκαιρης επερώτησης:</w:t>
        </w:r>
        <w:r w:rsidRPr="00AB06BE">
          <w:rPr>
            <w:rFonts w:eastAsia="Times New Roman"/>
            <w:szCs w:val="24"/>
            <w:lang w:eastAsia="en-US"/>
          </w:rPr>
          <w:br/>
          <w:t>ΑΝΤΩΝΙΑΔΗΣ Ι. , σελ.</w:t>
        </w:r>
        <w:r w:rsidRPr="00AB06BE">
          <w:rPr>
            <w:rFonts w:eastAsia="Times New Roman"/>
            <w:szCs w:val="24"/>
            <w:lang w:eastAsia="en-US"/>
          </w:rPr>
          <w:br/>
          <w:t>ΒΛΑΧΟΣ Γ. , σελ.</w:t>
        </w:r>
        <w:r w:rsidRPr="00AB06BE">
          <w:rPr>
            <w:rFonts w:eastAsia="Times New Roman"/>
            <w:szCs w:val="24"/>
            <w:lang w:eastAsia="en-US"/>
          </w:rPr>
          <w:br/>
          <w:t>ΔΕΝΔΙΑΣ Ν. , σελ.</w:t>
        </w:r>
        <w:r w:rsidRPr="00AB06BE">
          <w:rPr>
            <w:rFonts w:eastAsia="Times New Roman"/>
            <w:szCs w:val="24"/>
            <w:lang w:eastAsia="en-US"/>
          </w:rPr>
          <w:br/>
          <w:t>ΔΗΜΑΣ Χ. , σελ.</w:t>
        </w:r>
        <w:r w:rsidRPr="00AB06BE">
          <w:rPr>
            <w:rFonts w:eastAsia="Times New Roman"/>
            <w:szCs w:val="24"/>
            <w:lang w:eastAsia="en-US"/>
          </w:rPr>
          <w:br/>
          <w:t>ΔΗΜΗΤΡΙΑΔΗΣ Δ. , σελ.</w:t>
        </w:r>
        <w:r w:rsidRPr="00AB06BE">
          <w:rPr>
            <w:rFonts w:eastAsia="Times New Roman"/>
            <w:szCs w:val="24"/>
            <w:lang w:eastAsia="en-US"/>
          </w:rPr>
          <w:br/>
          <w:t>ΚΑΒΑΔΕΛΛΑΣ Δ. , σελ.</w:t>
        </w:r>
        <w:r w:rsidRPr="00AB06BE">
          <w:rPr>
            <w:rFonts w:eastAsia="Times New Roman"/>
            <w:szCs w:val="24"/>
            <w:lang w:eastAsia="en-US"/>
          </w:rPr>
          <w:br/>
          <w:t>ΚΑΡΑΘΑΝΑΣΟΠΟΥΛΟΣ Ν. , σελ.</w:t>
        </w:r>
        <w:r w:rsidRPr="00AB06BE">
          <w:rPr>
            <w:rFonts w:eastAsia="Times New Roman"/>
            <w:szCs w:val="24"/>
            <w:lang w:eastAsia="en-US"/>
          </w:rPr>
          <w:br/>
          <w:t>ΚΑΤΣΑΦΑΔΟΣ Κ. , σελ.</w:t>
        </w:r>
        <w:r w:rsidRPr="00AB06BE">
          <w:rPr>
            <w:rFonts w:eastAsia="Times New Roman"/>
            <w:szCs w:val="24"/>
            <w:lang w:eastAsia="en-US"/>
          </w:rPr>
          <w:br/>
          <w:t>ΚΟΥΖΗΛΟΣ Ν. , σελ.</w:t>
        </w:r>
        <w:r w:rsidRPr="00AB06BE">
          <w:rPr>
            <w:rFonts w:eastAsia="Times New Roman"/>
            <w:szCs w:val="24"/>
            <w:lang w:eastAsia="en-US"/>
          </w:rPr>
          <w:br/>
          <w:t>ΜΑΝΙΑΤΗΣ Ι. , σελ.</w:t>
        </w:r>
        <w:r w:rsidRPr="00AB06BE">
          <w:rPr>
            <w:rFonts w:eastAsia="Times New Roman"/>
            <w:szCs w:val="24"/>
            <w:lang w:eastAsia="en-US"/>
          </w:rPr>
          <w:br/>
          <w:t>ΜΑΥΡΩΤΑΣ Γ. , σελ.</w:t>
        </w:r>
        <w:r w:rsidRPr="00AB06BE">
          <w:rPr>
            <w:rFonts w:eastAsia="Times New Roman"/>
            <w:szCs w:val="24"/>
            <w:lang w:eastAsia="en-US"/>
          </w:rPr>
          <w:br/>
          <w:t>ΜΠΟΥΚΩΡΟΣ Χ. , σελ.</w:t>
        </w:r>
        <w:r w:rsidRPr="00AB06BE">
          <w:rPr>
            <w:rFonts w:eastAsia="Times New Roman"/>
            <w:szCs w:val="24"/>
            <w:lang w:eastAsia="en-US"/>
          </w:rPr>
          <w:br/>
          <w:t>ΣΚΡΕΚΑΣ Κ. , σελ.</w:t>
        </w:r>
        <w:r w:rsidRPr="00AB06BE">
          <w:rPr>
            <w:rFonts w:eastAsia="Times New Roman"/>
            <w:szCs w:val="24"/>
            <w:lang w:eastAsia="en-US"/>
          </w:rPr>
          <w:br/>
          <w:t>ΣΤΑΘΑΚΗΣ Γ. , σελ.</w:t>
        </w:r>
        <w:r w:rsidRPr="00AB06BE">
          <w:rPr>
            <w:rFonts w:eastAsia="Times New Roman"/>
            <w:szCs w:val="24"/>
            <w:lang w:eastAsia="en-US"/>
          </w:rPr>
          <w:br/>
          <w:t>ΧΑΤΖΗΔΑΚΗΣ Κ. , σελ.</w:t>
        </w:r>
        <w:r w:rsidRPr="00AB06BE">
          <w:rPr>
            <w:rFonts w:eastAsia="Times New Roman"/>
            <w:szCs w:val="24"/>
            <w:lang w:eastAsia="en-US"/>
          </w:rPr>
          <w:br/>
        </w:r>
        <w:r w:rsidRPr="00AB06BE">
          <w:rPr>
            <w:rFonts w:eastAsia="Times New Roman"/>
            <w:szCs w:val="24"/>
            <w:lang w:eastAsia="en-US"/>
          </w:rPr>
          <w:br/>
          <w:t>ΠΑΡΕΜΒΑΣΕΙΣ:</w:t>
        </w:r>
        <w:r w:rsidRPr="00AB06BE">
          <w:rPr>
            <w:rFonts w:eastAsia="Times New Roman"/>
            <w:szCs w:val="24"/>
            <w:lang w:eastAsia="en-US"/>
          </w:rPr>
          <w:br/>
          <w:t>ΠΑΠΑΔΟΠΟΥΛΟΣ Ν. , σελ.</w:t>
        </w:r>
        <w:r w:rsidRPr="00AB06BE">
          <w:rPr>
            <w:rFonts w:eastAsia="Times New Roman"/>
            <w:szCs w:val="24"/>
            <w:lang w:eastAsia="en-US"/>
          </w:rPr>
          <w:br/>
          <w:t>ΡΙΖΟΣ Δ. , σελ.</w:t>
        </w:r>
        <w:r w:rsidRPr="00AB06BE">
          <w:rPr>
            <w:rFonts w:eastAsia="Times New Roman"/>
            <w:szCs w:val="24"/>
            <w:lang w:eastAsia="en-US"/>
          </w:rPr>
          <w:br/>
          <w:t>ΤΣΙΡΩΝΗΣ Ι. , σελ.</w:t>
        </w:r>
        <w:r w:rsidRPr="00AB06BE">
          <w:rPr>
            <w:rFonts w:eastAsia="Times New Roman"/>
            <w:szCs w:val="24"/>
            <w:lang w:eastAsia="en-US"/>
          </w:rPr>
          <w:br/>
        </w:r>
      </w:ins>
    </w:p>
    <w:p w14:paraId="3A8638A5" w14:textId="578CD9C9" w:rsidR="00375AC7" w:rsidRDefault="00AB06BE">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3A8638A6" w14:textId="77777777" w:rsidR="00375AC7" w:rsidRDefault="00AB06BE">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3A8638A7" w14:textId="77777777" w:rsidR="00375AC7" w:rsidRDefault="00AB06BE">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A8638A8" w14:textId="77777777" w:rsidR="00375AC7" w:rsidRDefault="00AB06BE">
      <w:pPr>
        <w:spacing w:line="600" w:lineRule="auto"/>
        <w:ind w:firstLine="720"/>
        <w:jc w:val="center"/>
        <w:rPr>
          <w:rFonts w:eastAsia="Times New Roman" w:cs="Times New Roman"/>
          <w:szCs w:val="24"/>
        </w:rPr>
      </w:pPr>
      <w:r>
        <w:rPr>
          <w:rFonts w:eastAsia="Times New Roman" w:cs="Times New Roman"/>
          <w:szCs w:val="24"/>
        </w:rPr>
        <w:t>ΣΥΝΟΔΟΣ Δ΄</w:t>
      </w:r>
    </w:p>
    <w:p w14:paraId="3A8638A9" w14:textId="77777777" w:rsidR="00375AC7" w:rsidRDefault="00AB06BE">
      <w:pPr>
        <w:spacing w:line="600" w:lineRule="auto"/>
        <w:ind w:firstLine="720"/>
        <w:jc w:val="center"/>
        <w:rPr>
          <w:rFonts w:eastAsia="Times New Roman" w:cs="Times New Roman"/>
          <w:szCs w:val="24"/>
        </w:rPr>
      </w:pPr>
      <w:r>
        <w:rPr>
          <w:rFonts w:eastAsia="Times New Roman" w:cs="Times New Roman"/>
          <w:szCs w:val="24"/>
        </w:rPr>
        <w:t>ΣΥΝΕΔΡΙΑΣΗ ΛΣΤ΄</w:t>
      </w:r>
    </w:p>
    <w:p w14:paraId="3A8638AA" w14:textId="77777777" w:rsidR="00375AC7" w:rsidRDefault="00AB06BE">
      <w:pPr>
        <w:spacing w:line="600" w:lineRule="auto"/>
        <w:ind w:firstLine="720"/>
        <w:jc w:val="center"/>
        <w:rPr>
          <w:rFonts w:eastAsia="Times New Roman" w:cs="Times New Roman"/>
          <w:szCs w:val="24"/>
        </w:rPr>
      </w:pPr>
      <w:r>
        <w:rPr>
          <w:rFonts w:eastAsia="Times New Roman" w:cs="Times New Roman"/>
          <w:szCs w:val="24"/>
        </w:rPr>
        <w:t>Παρασκευή 30 Νοεμβρίου 2018</w:t>
      </w:r>
    </w:p>
    <w:p w14:paraId="3A8638A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Αθήνα, σήμερα στις 30 Νοεμβρίου 2018, ημέρα Παρασκευή και ώρα 10.05΄</w:t>
      </w:r>
      <w:r w:rsidRPr="003E7B01">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615EAE">
        <w:rPr>
          <w:rFonts w:eastAsia="Times New Roman" w:cs="Times New Roman"/>
          <w:b/>
          <w:szCs w:val="24"/>
        </w:rPr>
        <w:t>ΣΠΥΡΙΔΩΝΟΣ ΛΥΚΟΥΔΗ</w:t>
      </w:r>
      <w:r w:rsidRPr="003E7B01">
        <w:rPr>
          <w:rFonts w:eastAsia="Times New Roman" w:cs="Times New Roman"/>
          <w:szCs w:val="24"/>
        </w:rPr>
        <w:t>.</w:t>
      </w:r>
    </w:p>
    <w:p w14:paraId="3A8638AC" w14:textId="77777777" w:rsidR="00375AC7" w:rsidRDefault="00AB06BE">
      <w:pPr>
        <w:spacing w:line="600" w:lineRule="auto"/>
        <w:ind w:firstLine="720"/>
        <w:jc w:val="both"/>
        <w:rPr>
          <w:rFonts w:eastAsia="Times New Roman" w:cs="Times New Roman"/>
          <w:szCs w:val="24"/>
        </w:rPr>
      </w:pPr>
      <w:r>
        <w:rPr>
          <w:rFonts w:eastAsia="Times New Roman" w:cs="Times New Roman"/>
          <w:b/>
          <w:bCs/>
          <w:szCs w:val="24"/>
        </w:rPr>
        <w:t xml:space="preserve">ΠΡΟΕΔΡΕΥΩΝ (Σπυρίδων Λυκούδης): </w:t>
      </w:r>
      <w:r>
        <w:rPr>
          <w:rFonts w:eastAsia="Times New Roman" w:cs="Times New Roman"/>
          <w:szCs w:val="24"/>
        </w:rPr>
        <w:t>Κυρίες και κύριοι συνάδελφοι, αρχίζει η συνεδρίαση.</w:t>
      </w:r>
    </w:p>
    <w:p w14:paraId="3A8638A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(ΕΠΙΚΥΡΩΣΗ</w:t>
      </w:r>
      <w:r>
        <w:rPr>
          <w:rFonts w:eastAsia="Times New Roman" w:cs="Times New Roman"/>
          <w:szCs w:val="24"/>
        </w:rPr>
        <w:t xml:space="preserve"> ΠΡΑΚΤΙΚΩΝ: Σύμφωνα με την από 29</w:t>
      </w:r>
      <w:r w:rsidRPr="00270879">
        <w:rPr>
          <w:rFonts w:eastAsia="Times New Roman" w:cs="Times New Roman"/>
          <w:szCs w:val="24"/>
        </w:rPr>
        <w:t>-</w:t>
      </w:r>
      <w:r>
        <w:rPr>
          <w:rFonts w:eastAsia="Times New Roman" w:cs="Times New Roman"/>
          <w:szCs w:val="24"/>
        </w:rPr>
        <w:t>11</w:t>
      </w:r>
      <w:r w:rsidRPr="00270879">
        <w:rPr>
          <w:rFonts w:eastAsia="Times New Roman" w:cs="Times New Roman"/>
          <w:szCs w:val="24"/>
        </w:rPr>
        <w:t>-</w:t>
      </w:r>
      <w:r>
        <w:rPr>
          <w:rFonts w:eastAsia="Times New Roman" w:cs="Times New Roman"/>
          <w:szCs w:val="24"/>
        </w:rPr>
        <w:t xml:space="preserve">2018 εξουσιοδότηση του Σώματος επικυρώθηκαν με ευθύνη του Προεδρείου τα Πρακτικά της ΛΕ΄ συνεδριάσεώς του, της Πέμπτης 29 Νοεμβρίου 2018, σε ό,τι </w:t>
      </w:r>
      <w:r>
        <w:rPr>
          <w:rFonts w:eastAsia="Times New Roman" w:cs="Times New Roman"/>
          <w:szCs w:val="24"/>
        </w:rPr>
        <w:lastRenderedPageBreak/>
        <w:t xml:space="preserve">αφορά την ψήφιση στο σύνολο των σχεδίων νόμων: α) Κύρωση του Απολογισμού </w:t>
      </w:r>
      <w:r>
        <w:rPr>
          <w:rFonts w:eastAsia="Times New Roman" w:cs="Times New Roman"/>
          <w:szCs w:val="24"/>
        </w:rPr>
        <w:t>του Κράτους, οικονομικού έτους 2016 β) Κύρωση του Ισολογισμού του Κράτους, οικονομικού έτους 2016»)</w:t>
      </w:r>
    </w:p>
    <w:p w14:paraId="3A8638A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Πριν εισέλθουμε στη συζήτηση των επικαίρων ερωτήσεων έχω την τιμή να ανακοινώσω στο Σώμα το δελτίο επικαίρων ερωτήσεων της Δευτέρας 3 Δεκεμβρίου 2018.</w:t>
      </w:r>
    </w:p>
    <w:p w14:paraId="3A8638AF" w14:textId="77777777" w:rsidR="00375AC7" w:rsidRDefault="00AB06BE">
      <w:pPr>
        <w:spacing w:line="600" w:lineRule="auto"/>
        <w:ind w:firstLine="720"/>
        <w:jc w:val="both"/>
        <w:rPr>
          <w:rFonts w:eastAsia="Times New Roman" w:cs="Times New Roman"/>
          <w:szCs w:val="24"/>
        </w:rPr>
      </w:pPr>
      <w:r w:rsidRPr="00697AC1">
        <w:rPr>
          <w:rFonts w:eastAsia="Times New Roman" w:cs="Times New Roman"/>
          <w:bCs/>
          <w:szCs w:val="24"/>
        </w:rPr>
        <w:t>Α. ΕΠ</w:t>
      </w:r>
      <w:r w:rsidRPr="00697AC1">
        <w:rPr>
          <w:rFonts w:eastAsia="Times New Roman" w:cs="Times New Roman"/>
          <w:bCs/>
          <w:szCs w:val="24"/>
        </w:rPr>
        <w:t>ΙΚΑΙΡΕΣ ΕΡΩΤΗΣΕΙΣ Πρώτου Κύκλου (Άρθρο 130 παρ</w:t>
      </w:r>
      <w:r>
        <w:rPr>
          <w:rFonts w:eastAsia="Times New Roman" w:cs="Times New Roman"/>
          <w:bCs/>
          <w:szCs w:val="24"/>
        </w:rPr>
        <w:t xml:space="preserve">άγραφοι </w:t>
      </w:r>
      <w:r w:rsidRPr="00697AC1">
        <w:rPr>
          <w:rFonts w:eastAsia="Times New Roman" w:cs="Times New Roman"/>
          <w:bCs/>
          <w:szCs w:val="24"/>
        </w:rPr>
        <w:t>2 και 3</w:t>
      </w:r>
      <w:r>
        <w:rPr>
          <w:rFonts w:eastAsia="Times New Roman" w:cs="Times New Roman"/>
          <w:bCs/>
          <w:szCs w:val="24"/>
        </w:rPr>
        <w:t xml:space="preserve"> του Κανονισμού της</w:t>
      </w:r>
      <w:r w:rsidRPr="00697AC1">
        <w:rPr>
          <w:rFonts w:eastAsia="Times New Roman" w:cs="Times New Roman"/>
          <w:bCs/>
          <w:szCs w:val="24"/>
        </w:rPr>
        <w:t xml:space="preserve"> Βουλής)</w:t>
      </w:r>
    </w:p>
    <w:p w14:paraId="3A8638B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1. </w:t>
      </w:r>
      <w:r w:rsidRPr="00697AC1">
        <w:rPr>
          <w:rFonts w:eastAsia="Times New Roman" w:cs="Times New Roman"/>
          <w:szCs w:val="24"/>
        </w:rPr>
        <w:t xml:space="preserve">Η με αριθμό 183/26-11-2018 </w:t>
      </w:r>
      <w:r>
        <w:rPr>
          <w:rFonts w:eastAsia="Times New Roman" w:cs="Times New Roman"/>
          <w:szCs w:val="24"/>
        </w:rPr>
        <w:t>ε</w:t>
      </w:r>
      <w:r w:rsidRPr="00697AC1">
        <w:rPr>
          <w:rFonts w:eastAsia="Times New Roman" w:cs="Times New Roman"/>
          <w:szCs w:val="24"/>
        </w:rPr>
        <w:t xml:space="preserve">πίκαιρη </w:t>
      </w:r>
      <w:r>
        <w:rPr>
          <w:rFonts w:eastAsia="Times New Roman" w:cs="Times New Roman"/>
          <w:szCs w:val="24"/>
        </w:rPr>
        <w:t>ε</w:t>
      </w:r>
      <w:r w:rsidRPr="00697AC1">
        <w:rPr>
          <w:rFonts w:eastAsia="Times New Roman" w:cs="Times New Roman"/>
          <w:szCs w:val="24"/>
        </w:rPr>
        <w:t>ρώτηση της Βουλευτού Καστοριάς της Νέας Δημοκρατίας κ</w:t>
      </w:r>
      <w:r w:rsidRPr="00270879">
        <w:rPr>
          <w:rFonts w:eastAsia="Times New Roman" w:cs="Times New Roman"/>
          <w:szCs w:val="24"/>
        </w:rPr>
        <w:t>.</w:t>
      </w:r>
      <w:r>
        <w:rPr>
          <w:rFonts w:eastAsia="Times New Roman" w:cs="Times New Roman"/>
          <w:szCs w:val="24"/>
        </w:rPr>
        <w:t xml:space="preserve"> </w:t>
      </w:r>
      <w:r w:rsidRPr="00697AC1">
        <w:rPr>
          <w:rFonts w:eastAsia="Times New Roman" w:cs="Times New Roman"/>
          <w:bCs/>
          <w:szCs w:val="24"/>
        </w:rPr>
        <w:t>Μαρίας Αντωνίου</w:t>
      </w:r>
      <w:r w:rsidRPr="00270879">
        <w:rPr>
          <w:rFonts w:eastAsia="Times New Roman" w:cs="Times New Roman"/>
          <w:bCs/>
          <w:szCs w:val="24"/>
        </w:rPr>
        <w:t xml:space="preserve"> </w:t>
      </w:r>
      <w:r>
        <w:rPr>
          <w:rFonts w:eastAsia="Times New Roman" w:cs="Times New Roman"/>
          <w:szCs w:val="24"/>
        </w:rPr>
        <w:t xml:space="preserve">προς </w:t>
      </w:r>
      <w:r w:rsidRPr="00697AC1">
        <w:rPr>
          <w:rFonts w:eastAsia="Times New Roman" w:cs="Times New Roman"/>
          <w:szCs w:val="24"/>
        </w:rPr>
        <w:t>τον Υπουργό</w:t>
      </w:r>
      <w:r w:rsidRPr="00270879">
        <w:rPr>
          <w:rFonts w:eastAsia="Times New Roman" w:cs="Times New Roman"/>
          <w:szCs w:val="24"/>
        </w:rPr>
        <w:t xml:space="preserve"> </w:t>
      </w:r>
      <w:r w:rsidRPr="00697AC1">
        <w:rPr>
          <w:rFonts w:eastAsia="Times New Roman" w:cs="Times New Roman"/>
          <w:bCs/>
          <w:szCs w:val="24"/>
        </w:rPr>
        <w:t>Οικονομικών,</w:t>
      </w:r>
      <w:r w:rsidRPr="00270879">
        <w:rPr>
          <w:rFonts w:eastAsia="Times New Roman" w:cs="Times New Roman"/>
          <w:bCs/>
          <w:szCs w:val="24"/>
        </w:rPr>
        <w:t xml:space="preserve"> </w:t>
      </w:r>
      <w:r w:rsidRPr="00697AC1">
        <w:rPr>
          <w:rFonts w:eastAsia="Times New Roman" w:cs="Times New Roman"/>
          <w:szCs w:val="24"/>
        </w:rPr>
        <w:t>με θέμα: «Μεγάλη ζημία του</w:t>
      </w:r>
      <w:r w:rsidRPr="00697AC1">
        <w:rPr>
          <w:rFonts w:eastAsia="Times New Roman" w:cs="Times New Roman"/>
          <w:szCs w:val="24"/>
        </w:rPr>
        <w:t xml:space="preserve"> Ελληνικού Δημοσίου λόγω της μη μεταστέγασης της ΔOY Καστοριάς».</w:t>
      </w:r>
    </w:p>
    <w:p w14:paraId="3A8638B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2.</w:t>
      </w:r>
      <w:r w:rsidRPr="00697AC1">
        <w:rPr>
          <w:rFonts w:eastAsia="Times New Roman" w:cs="Times New Roman"/>
          <w:szCs w:val="24"/>
        </w:rPr>
        <w:t xml:space="preserve"> Η με αριθμό 177/22-11-2018 </w:t>
      </w:r>
      <w:r>
        <w:rPr>
          <w:rFonts w:eastAsia="Times New Roman" w:cs="Times New Roman"/>
          <w:szCs w:val="24"/>
        </w:rPr>
        <w:t>ε</w:t>
      </w:r>
      <w:r w:rsidRPr="00697AC1">
        <w:rPr>
          <w:rFonts w:eastAsia="Times New Roman" w:cs="Times New Roman"/>
          <w:szCs w:val="24"/>
        </w:rPr>
        <w:t xml:space="preserve">πίκαιρη </w:t>
      </w:r>
      <w:r>
        <w:rPr>
          <w:rFonts w:eastAsia="Times New Roman" w:cs="Times New Roman"/>
          <w:szCs w:val="24"/>
        </w:rPr>
        <w:t>ε</w:t>
      </w:r>
      <w:r w:rsidRPr="00697AC1">
        <w:rPr>
          <w:rFonts w:eastAsia="Times New Roman" w:cs="Times New Roman"/>
          <w:szCs w:val="24"/>
        </w:rPr>
        <w:t xml:space="preserve">ρώτηση του Βουλευτή Σερρών της Δημοκρατικής Συμπαράταξης ΠΑΣΟΚ </w:t>
      </w:r>
      <w:r>
        <w:rPr>
          <w:rFonts w:eastAsia="Times New Roman" w:cs="Times New Roman"/>
          <w:szCs w:val="24"/>
        </w:rPr>
        <w:t>- ΔΗΜ</w:t>
      </w:r>
      <w:r w:rsidRPr="00697AC1">
        <w:rPr>
          <w:rFonts w:eastAsia="Times New Roman" w:cs="Times New Roman"/>
          <w:szCs w:val="24"/>
        </w:rPr>
        <w:t>ΑΡ κ.</w:t>
      </w:r>
      <w:r w:rsidRPr="00270879">
        <w:rPr>
          <w:rFonts w:eastAsia="Times New Roman" w:cs="Times New Roman"/>
          <w:szCs w:val="24"/>
        </w:rPr>
        <w:t xml:space="preserve"> </w:t>
      </w:r>
      <w:r w:rsidRPr="00697AC1">
        <w:rPr>
          <w:rFonts w:eastAsia="Times New Roman" w:cs="Times New Roman"/>
          <w:bCs/>
          <w:szCs w:val="24"/>
        </w:rPr>
        <w:t>Μιχαήλ Τζελέπη</w:t>
      </w:r>
      <w:r w:rsidRPr="00270879">
        <w:rPr>
          <w:rFonts w:eastAsia="Times New Roman" w:cs="Times New Roman"/>
          <w:bCs/>
          <w:szCs w:val="24"/>
        </w:rPr>
        <w:t xml:space="preserve"> </w:t>
      </w:r>
      <w:r w:rsidRPr="00697AC1">
        <w:rPr>
          <w:rFonts w:eastAsia="Times New Roman" w:cs="Times New Roman"/>
          <w:szCs w:val="24"/>
        </w:rPr>
        <w:t>προς την Υπουργό</w:t>
      </w:r>
      <w:r w:rsidRPr="00270879">
        <w:rPr>
          <w:rFonts w:eastAsia="Times New Roman" w:cs="Times New Roman"/>
          <w:szCs w:val="24"/>
        </w:rPr>
        <w:t xml:space="preserve"> </w:t>
      </w:r>
      <w:r w:rsidRPr="00697AC1">
        <w:rPr>
          <w:rFonts w:eastAsia="Times New Roman" w:cs="Times New Roman"/>
          <w:bCs/>
          <w:szCs w:val="24"/>
        </w:rPr>
        <w:t>Προστασίας του Πολίτη,</w:t>
      </w:r>
      <w:r w:rsidRPr="00270879">
        <w:rPr>
          <w:rFonts w:eastAsia="Times New Roman" w:cs="Times New Roman"/>
          <w:szCs w:val="24"/>
        </w:rPr>
        <w:t xml:space="preserve"> </w:t>
      </w:r>
      <w:r w:rsidRPr="00697AC1">
        <w:rPr>
          <w:rFonts w:eastAsia="Times New Roman" w:cs="Times New Roman"/>
          <w:szCs w:val="24"/>
        </w:rPr>
        <w:t xml:space="preserve">με θέμα: «Αυξημένη </w:t>
      </w:r>
      <w:r w:rsidRPr="00697AC1">
        <w:rPr>
          <w:rFonts w:eastAsia="Times New Roman" w:cs="Times New Roman"/>
          <w:szCs w:val="24"/>
        </w:rPr>
        <w:t xml:space="preserve">παραβατικότητα στον Νομό Σερρών και </w:t>
      </w:r>
      <w:proofErr w:type="spellStart"/>
      <w:r w:rsidRPr="00697AC1">
        <w:rPr>
          <w:rFonts w:eastAsia="Times New Roman" w:cs="Times New Roman"/>
          <w:szCs w:val="24"/>
        </w:rPr>
        <w:t>υποστελεχωμένη</w:t>
      </w:r>
      <w:proofErr w:type="spellEnd"/>
      <w:r w:rsidRPr="00697AC1">
        <w:rPr>
          <w:rFonts w:eastAsia="Times New Roman" w:cs="Times New Roman"/>
          <w:szCs w:val="24"/>
        </w:rPr>
        <w:t xml:space="preserve"> η Διεύθυνση Αστυνομίας Σερρών».</w:t>
      </w:r>
    </w:p>
    <w:p w14:paraId="3A8638B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3.</w:t>
      </w:r>
      <w:r w:rsidRPr="00697AC1">
        <w:rPr>
          <w:rFonts w:eastAsia="Times New Roman" w:cs="Times New Roman"/>
          <w:szCs w:val="24"/>
        </w:rPr>
        <w:t xml:space="preserve"> Η με αριθμό 190/27-11-2018 </w:t>
      </w:r>
      <w:r>
        <w:rPr>
          <w:rFonts w:eastAsia="Times New Roman" w:cs="Times New Roman"/>
          <w:szCs w:val="24"/>
        </w:rPr>
        <w:t>ε</w:t>
      </w:r>
      <w:r w:rsidRPr="00697AC1">
        <w:rPr>
          <w:rFonts w:eastAsia="Times New Roman" w:cs="Times New Roman"/>
          <w:szCs w:val="24"/>
        </w:rPr>
        <w:t xml:space="preserve">πίκαιρη </w:t>
      </w:r>
      <w:r>
        <w:rPr>
          <w:rFonts w:eastAsia="Times New Roman" w:cs="Times New Roman"/>
          <w:szCs w:val="24"/>
        </w:rPr>
        <w:t>ε</w:t>
      </w:r>
      <w:r w:rsidRPr="00697AC1">
        <w:rPr>
          <w:rFonts w:eastAsia="Times New Roman" w:cs="Times New Roman"/>
          <w:szCs w:val="24"/>
        </w:rPr>
        <w:t xml:space="preserve">ρώτηση του ΣΤ΄ Αντιπροέδρου της Βουλής και Βουλευτή Λάρισας του Κομμουνιστικού Κόμματος </w:t>
      </w:r>
      <w:r w:rsidRPr="00697AC1">
        <w:rPr>
          <w:rFonts w:eastAsia="Times New Roman" w:cs="Times New Roman"/>
          <w:szCs w:val="24"/>
        </w:rPr>
        <w:t>Ελλάδ</w:t>
      </w:r>
      <w:r>
        <w:rPr>
          <w:rFonts w:eastAsia="Times New Roman" w:cs="Times New Roman"/>
          <w:szCs w:val="24"/>
        </w:rPr>
        <w:t>α</w:t>
      </w:r>
      <w:r w:rsidRPr="00697AC1">
        <w:rPr>
          <w:rFonts w:eastAsia="Times New Roman" w:cs="Times New Roman"/>
          <w:szCs w:val="24"/>
        </w:rPr>
        <w:t xml:space="preserve">ς </w:t>
      </w:r>
      <w:r w:rsidRPr="00697AC1">
        <w:rPr>
          <w:rFonts w:eastAsia="Times New Roman" w:cs="Times New Roman"/>
          <w:szCs w:val="24"/>
        </w:rPr>
        <w:t>κ.</w:t>
      </w:r>
      <w:r w:rsidRPr="00270879">
        <w:rPr>
          <w:rFonts w:eastAsia="Times New Roman" w:cs="Times New Roman"/>
          <w:szCs w:val="24"/>
        </w:rPr>
        <w:t xml:space="preserve"> </w:t>
      </w:r>
      <w:r w:rsidRPr="00697AC1">
        <w:rPr>
          <w:rFonts w:eastAsia="Times New Roman" w:cs="Times New Roman"/>
          <w:bCs/>
          <w:szCs w:val="24"/>
        </w:rPr>
        <w:t xml:space="preserve">Γεωργίου </w:t>
      </w:r>
      <w:proofErr w:type="spellStart"/>
      <w:r w:rsidRPr="00697AC1">
        <w:rPr>
          <w:rFonts w:eastAsia="Times New Roman" w:cs="Times New Roman"/>
          <w:bCs/>
          <w:szCs w:val="24"/>
        </w:rPr>
        <w:t>Λαμπρούλη</w:t>
      </w:r>
      <w:proofErr w:type="spellEnd"/>
      <w:r w:rsidRPr="00270879">
        <w:rPr>
          <w:rFonts w:eastAsia="Times New Roman" w:cs="Times New Roman"/>
          <w:bCs/>
          <w:szCs w:val="24"/>
        </w:rPr>
        <w:t xml:space="preserve"> </w:t>
      </w:r>
      <w:r w:rsidRPr="00697AC1">
        <w:rPr>
          <w:rFonts w:eastAsia="Times New Roman" w:cs="Times New Roman"/>
          <w:szCs w:val="24"/>
        </w:rPr>
        <w:t>προς τον Υπουργ</w:t>
      </w:r>
      <w:r w:rsidRPr="00697AC1">
        <w:rPr>
          <w:rFonts w:eastAsia="Times New Roman" w:cs="Times New Roman"/>
          <w:szCs w:val="24"/>
        </w:rPr>
        <w:t>ό</w:t>
      </w:r>
      <w:r w:rsidRPr="00270879">
        <w:rPr>
          <w:rFonts w:eastAsia="Times New Roman" w:cs="Times New Roman"/>
          <w:szCs w:val="24"/>
        </w:rPr>
        <w:t xml:space="preserve"> </w:t>
      </w:r>
      <w:r w:rsidRPr="00697AC1">
        <w:rPr>
          <w:rFonts w:eastAsia="Times New Roman" w:cs="Times New Roman"/>
          <w:bCs/>
          <w:szCs w:val="24"/>
        </w:rPr>
        <w:t>Υγείας,</w:t>
      </w:r>
      <w:r w:rsidRPr="00270879">
        <w:rPr>
          <w:rFonts w:eastAsia="Times New Roman" w:cs="Times New Roman"/>
          <w:szCs w:val="24"/>
        </w:rPr>
        <w:t xml:space="preserve"> </w:t>
      </w:r>
      <w:r w:rsidRPr="00697AC1">
        <w:rPr>
          <w:rFonts w:eastAsia="Times New Roman" w:cs="Times New Roman"/>
          <w:szCs w:val="24"/>
        </w:rPr>
        <w:t xml:space="preserve">σχετικά με </w:t>
      </w:r>
      <w:r>
        <w:rPr>
          <w:rFonts w:eastAsia="Times New Roman" w:cs="Times New Roman"/>
          <w:szCs w:val="24"/>
        </w:rPr>
        <w:t>«</w:t>
      </w:r>
      <w:r w:rsidRPr="00697AC1">
        <w:rPr>
          <w:rFonts w:eastAsia="Times New Roman" w:cs="Times New Roman"/>
          <w:szCs w:val="24"/>
        </w:rPr>
        <w:t>τα προβλήματα του Γενικού Νοσοκομείου Λάρισας</w:t>
      </w:r>
      <w:r>
        <w:rPr>
          <w:rFonts w:eastAsia="Times New Roman" w:cs="Times New Roman"/>
          <w:szCs w:val="24"/>
        </w:rPr>
        <w:t>»</w:t>
      </w:r>
      <w:r w:rsidRPr="00697AC1">
        <w:rPr>
          <w:rFonts w:eastAsia="Times New Roman" w:cs="Times New Roman"/>
          <w:szCs w:val="24"/>
        </w:rPr>
        <w:t>.</w:t>
      </w:r>
      <w:r w:rsidRPr="00270879">
        <w:rPr>
          <w:rFonts w:eastAsia="Times New Roman" w:cs="Times New Roman"/>
          <w:szCs w:val="24"/>
        </w:rPr>
        <w:t xml:space="preserve"> </w:t>
      </w:r>
    </w:p>
    <w:p w14:paraId="3A8638B3" w14:textId="77777777" w:rsidR="00375AC7" w:rsidRDefault="00AB06BE">
      <w:pPr>
        <w:spacing w:line="600" w:lineRule="auto"/>
        <w:ind w:firstLine="720"/>
        <w:jc w:val="both"/>
        <w:rPr>
          <w:rFonts w:eastAsia="Times New Roman" w:cs="Times New Roman"/>
          <w:szCs w:val="24"/>
        </w:rPr>
      </w:pPr>
      <w:r w:rsidRPr="00697AC1">
        <w:rPr>
          <w:rFonts w:eastAsia="Times New Roman" w:cs="Times New Roman"/>
          <w:bCs/>
          <w:szCs w:val="24"/>
        </w:rPr>
        <w:t>Β. ΕΠΙΚΑΙΡΕΣ ΕΡΩΤΗΣΕΙΣ</w:t>
      </w:r>
      <w:r>
        <w:rPr>
          <w:rFonts w:eastAsia="Times New Roman" w:cs="Times New Roman"/>
          <w:bCs/>
          <w:szCs w:val="24"/>
        </w:rPr>
        <w:t xml:space="preserve"> Δεύτερου Κύκλου (Άρθρο 130 παράγραφοι</w:t>
      </w:r>
      <w:r w:rsidRPr="00697AC1">
        <w:rPr>
          <w:rFonts w:eastAsia="Times New Roman" w:cs="Times New Roman"/>
          <w:bCs/>
          <w:szCs w:val="24"/>
        </w:rPr>
        <w:t xml:space="preserve"> 2 και 3 </w:t>
      </w:r>
      <w:r>
        <w:rPr>
          <w:rFonts w:eastAsia="Times New Roman" w:cs="Times New Roman"/>
          <w:bCs/>
          <w:szCs w:val="24"/>
        </w:rPr>
        <w:t xml:space="preserve">του </w:t>
      </w:r>
      <w:r w:rsidRPr="00697AC1">
        <w:rPr>
          <w:rFonts w:eastAsia="Times New Roman" w:cs="Times New Roman"/>
          <w:bCs/>
          <w:szCs w:val="24"/>
        </w:rPr>
        <w:t>Καν</w:t>
      </w:r>
      <w:r>
        <w:rPr>
          <w:rFonts w:eastAsia="Times New Roman" w:cs="Times New Roman"/>
          <w:bCs/>
          <w:szCs w:val="24"/>
        </w:rPr>
        <w:t>ονισμού της</w:t>
      </w:r>
      <w:r w:rsidRPr="00697AC1">
        <w:rPr>
          <w:rFonts w:eastAsia="Times New Roman" w:cs="Times New Roman"/>
          <w:bCs/>
          <w:szCs w:val="24"/>
        </w:rPr>
        <w:t xml:space="preserve"> Βουλής)</w:t>
      </w:r>
    </w:p>
    <w:p w14:paraId="3A8638B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1.</w:t>
      </w:r>
      <w:r w:rsidRPr="00697AC1">
        <w:rPr>
          <w:rFonts w:eastAsia="Times New Roman" w:cs="Times New Roman"/>
          <w:szCs w:val="24"/>
        </w:rPr>
        <w:t xml:space="preserve"> Η με αριθμό 184/26-11-2018 </w:t>
      </w:r>
      <w:r>
        <w:rPr>
          <w:rFonts w:eastAsia="Times New Roman" w:cs="Times New Roman"/>
          <w:szCs w:val="24"/>
        </w:rPr>
        <w:t>ε</w:t>
      </w:r>
      <w:r w:rsidRPr="00697AC1">
        <w:rPr>
          <w:rFonts w:eastAsia="Times New Roman" w:cs="Times New Roman"/>
          <w:szCs w:val="24"/>
        </w:rPr>
        <w:t xml:space="preserve">πίκαιρη </w:t>
      </w:r>
      <w:r>
        <w:rPr>
          <w:rFonts w:eastAsia="Times New Roman" w:cs="Times New Roman"/>
          <w:szCs w:val="24"/>
        </w:rPr>
        <w:t>ε</w:t>
      </w:r>
      <w:r w:rsidRPr="00697AC1">
        <w:rPr>
          <w:rFonts w:eastAsia="Times New Roman" w:cs="Times New Roman"/>
          <w:szCs w:val="24"/>
        </w:rPr>
        <w:t>ρώτηση του Βουλευτή Αχαΐας της Νέας Δημοκρατίας κ</w:t>
      </w:r>
      <w:r w:rsidRPr="00697AC1">
        <w:rPr>
          <w:rFonts w:eastAsia="Times New Roman" w:cs="Times New Roman"/>
          <w:szCs w:val="24"/>
        </w:rPr>
        <w:t>.</w:t>
      </w:r>
      <w:r w:rsidRPr="00270879">
        <w:rPr>
          <w:rFonts w:eastAsia="Times New Roman" w:cs="Times New Roman"/>
          <w:szCs w:val="24"/>
        </w:rPr>
        <w:t xml:space="preserve"> </w:t>
      </w:r>
      <w:proofErr w:type="spellStart"/>
      <w:r w:rsidRPr="00697AC1">
        <w:rPr>
          <w:rFonts w:eastAsia="Times New Roman" w:cs="Times New Roman"/>
          <w:bCs/>
          <w:szCs w:val="24"/>
        </w:rPr>
        <w:t>Ιάσονα</w:t>
      </w:r>
      <w:proofErr w:type="spellEnd"/>
      <w:r w:rsidRPr="00697AC1">
        <w:rPr>
          <w:rFonts w:eastAsia="Times New Roman" w:cs="Times New Roman"/>
          <w:bCs/>
          <w:szCs w:val="24"/>
        </w:rPr>
        <w:t xml:space="preserve"> Φωτήλα</w:t>
      </w:r>
      <w:r w:rsidRPr="00270879">
        <w:rPr>
          <w:rFonts w:eastAsia="Times New Roman" w:cs="Times New Roman"/>
          <w:szCs w:val="24"/>
        </w:rPr>
        <w:t xml:space="preserve"> </w:t>
      </w:r>
      <w:r w:rsidRPr="00697AC1">
        <w:rPr>
          <w:rFonts w:eastAsia="Times New Roman" w:cs="Times New Roman"/>
          <w:szCs w:val="24"/>
        </w:rPr>
        <w:t>προς τον Υπουργό</w:t>
      </w:r>
      <w:r w:rsidRPr="00270879">
        <w:rPr>
          <w:rFonts w:eastAsia="Times New Roman" w:cs="Times New Roman"/>
          <w:szCs w:val="24"/>
        </w:rPr>
        <w:t xml:space="preserve"> </w:t>
      </w:r>
      <w:r w:rsidRPr="00697AC1">
        <w:rPr>
          <w:rFonts w:eastAsia="Times New Roman" w:cs="Times New Roman"/>
          <w:bCs/>
          <w:szCs w:val="24"/>
        </w:rPr>
        <w:t>Υγείας,</w:t>
      </w:r>
      <w:r w:rsidRPr="00270879">
        <w:rPr>
          <w:rFonts w:eastAsia="Times New Roman" w:cs="Times New Roman"/>
          <w:szCs w:val="24"/>
        </w:rPr>
        <w:t xml:space="preserve"> </w:t>
      </w:r>
      <w:r w:rsidRPr="00697AC1">
        <w:rPr>
          <w:rFonts w:eastAsia="Times New Roman" w:cs="Times New Roman"/>
          <w:szCs w:val="24"/>
        </w:rPr>
        <w:t>με θέμα: «Πρωτοφανής αύξηση των κρουσμάτων και θυμάτων από τον ιό του Δυτικού Νείλου».</w:t>
      </w:r>
      <w:r w:rsidRPr="001E3ED7">
        <w:rPr>
          <w:rFonts w:eastAsia="Times New Roman" w:cs="Times New Roman"/>
          <w:szCs w:val="24"/>
        </w:rPr>
        <w:t xml:space="preserve"> </w:t>
      </w:r>
    </w:p>
    <w:p w14:paraId="3A8638B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2.</w:t>
      </w:r>
      <w:r w:rsidRPr="00697AC1">
        <w:rPr>
          <w:rFonts w:eastAsia="Times New Roman" w:cs="Times New Roman"/>
          <w:szCs w:val="24"/>
        </w:rPr>
        <w:t xml:space="preserve"> Η με αριθμό 178/23-11-2018 </w:t>
      </w:r>
      <w:r>
        <w:rPr>
          <w:rFonts w:eastAsia="Times New Roman" w:cs="Times New Roman"/>
          <w:szCs w:val="24"/>
        </w:rPr>
        <w:t>ε</w:t>
      </w:r>
      <w:r w:rsidRPr="00697AC1">
        <w:rPr>
          <w:rFonts w:eastAsia="Times New Roman" w:cs="Times New Roman"/>
          <w:szCs w:val="24"/>
        </w:rPr>
        <w:t xml:space="preserve">πίκαιρη </w:t>
      </w:r>
      <w:r>
        <w:rPr>
          <w:rFonts w:eastAsia="Times New Roman" w:cs="Times New Roman"/>
          <w:szCs w:val="24"/>
        </w:rPr>
        <w:t>ε</w:t>
      </w:r>
      <w:r w:rsidRPr="00697AC1">
        <w:rPr>
          <w:rFonts w:eastAsia="Times New Roman" w:cs="Times New Roman"/>
          <w:szCs w:val="24"/>
        </w:rPr>
        <w:t>ρώτηση του Βουλευτή Β΄ Αθηνών της Δημοκρατικής Συμπαράταξης ΠΑΣΟ</w:t>
      </w:r>
      <w:r>
        <w:rPr>
          <w:rFonts w:eastAsia="Times New Roman" w:cs="Times New Roman"/>
          <w:szCs w:val="24"/>
        </w:rPr>
        <w:t xml:space="preserve">Κ </w:t>
      </w:r>
      <w:r w:rsidRPr="00697AC1">
        <w:rPr>
          <w:rFonts w:eastAsia="Times New Roman" w:cs="Times New Roman"/>
          <w:szCs w:val="24"/>
        </w:rPr>
        <w:t>-</w:t>
      </w:r>
      <w:r>
        <w:rPr>
          <w:rFonts w:eastAsia="Times New Roman" w:cs="Times New Roman"/>
          <w:szCs w:val="24"/>
        </w:rPr>
        <w:t xml:space="preserve"> ΔΗΜΑΡ</w:t>
      </w:r>
      <w:r w:rsidRPr="00697AC1">
        <w:rPr>
          <w:rFonts w:eastAsia="Times New Roman" w:cs="Times New Roman"/>
          <w:szCs w:val="24"/>
        </w:rPr>
        <w:t xml:space="preserve"> κ.</w:t>
      </w:r>
      <w:r w:rsidRPr="001E3ED7">
        <w:rPr>
          <w:rFonts w:eastAsia="Times New Roman" w:cs="Times New Roman"/>
          <w:szCs w:val="24"/>
        </w:rPr>
        <w:t xml:space="preserve"> </w:t>
      </w:r>
      <w:r w:rsidRPr="00697AC1">
        <w:rPr>
          <w:rFonts w:eastAsia="Times New Roman" w:cs="Times New Roman"/>
          <w:bCs/>
          <w:szCs w:val="24"/>
        </w:rPr>
        <w:t>Γεωργίου</w:t>
      </w:r>
      <w:r w:rsidRPr="007A748B">
        <w:rPr>
          <w:rFonts w:eastAsia="Times New Roman" w:cs="Times New Roman"/>
          <w:bCs/>
          <w:szCs w:val="24"/>
        </w:rPr>
        <w:t xml:space="preserve"> </w:t>
      </w:r>
      <w:r w:rsidRPr="00697AC1">
        <w:rPr>
          <w:rFonts w:eastAsia="Times New Roman" w:cs="Times New Roman"/>
          <w:bCs/>
          <w:szCs w:val="24"/>
        </w:rPr>
        <w:t>-Δημητρίου Καρρά</w:t>
      </w:r>
      <w:r w:rsidRPr="001E3ED7">
        <w:rPr>
          <w:rFonts w:eastAsia="Times New Roman" w:cs="Times New Roman"/>
          <w:szCs w:val="24"/>
        </w:rPr>
        <w:t xml:space="preserve"> </w:t>
      </w:r>
      <w:r w:rsidRPr="00697AC1">
        <w:rPr>
          <w:rFonts w:eastAsia="Times New Roman" w:cs="Times New Roman"/>
          <w:szCs w:val="24"/>
        </w:rPr>
        <w:t>προς τον Υπουργό</w:t>
      </w:r>
      <w:r w:rsidRPr="001E3ED7">
        <w:rPr>
          <w:rFonts w:eastAsia="Times New Roman" w:cs="Times New Roman"/>
          <w:szCs w:val="24"/>
        </w:rPr>
        <w:t xml:space="preserve"> </w:t>
      </w:r>
      <w:r w:rsidRPr="00697AC1">
        <w:rPr>
          <w:rFonts w:eastAsia="Times New Roman" w:cs="Times New Roman"/>
          <w:bCs/>
          <w:szCs w:val="24"/>
        </w:rPr>
        <w:t>Οικονομικών,</w:t>
      </w:r>
      <w:r w:rsidRPr="001E3ED7">
        <w:rPr>
          <w:rFonts w:eastAsia="Times New Roman" w:cs="Times New Roman"/>
          <w:szCs w:val="24"/>
        </w:rPr>
        <w:t xml:space="preserve"> </w:t>
      </w:r>
      <w:r w:rsidRPr="00697AC1">
        <w:rPr>
          <w:rFonts w:eastAsia="Times New Roman" w:cs="Times New Roman"/>
          <w:szCs w:val="24"/>
        </w:rPr>
        <w:t xml:space="preserve">με θέμα: «Θα προστατεύσει τελικά το κράτος τους συμπολίτες μας ιδιοκτήτες κατοικιών, που ταλαιπωρούνται από άδικες διεκδικήσεις του Δημοσίου, οι οποίες προβάλλονται μέσω της </w:t>
      </w:r>
      <w:proofErr w:type="spellStart"/>
      <w:r w:rsidRPr="00697AC1">
        <w:rPr>
          <w:rFonts w:eastAsia="Times New Roman" w:cs="Times New Roman"/>
          <w:szCs w:val="24"/>
        </w:rPr>
        <w:t>Κτηματογράφησης</w:t>
      </w:r>
      <w:proofErr w:type="spellEnd"/>
      <w:r w:rsidRPr="00697AC1">
        <w:rPr>
          <w:rFonts w:eastAsia="Times New Roman" w:cs="Times New Roman"/>
          <w:szCs w:val="24"/>
        </w:rPr>
        <w:t>;».</w:t>
      </w:r>
    </w:p>
    <w:p w14:paraId="3A8638B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3.</w:t>
      </w:r>
      <w:r w:rsidRPr="00697AC1">
        <w:rPr>
          <w:rFonts w:eastAsia="Times New Roman" w:cs="Times New Roman"/>
          <w:szCs w:val="24"/>
        </w:rPr>
        <w:t xml:space="preserve"> Η με αριθμό 1</w:t>
      </w:r>
      <w:r w:rsidRPr="00697AC1">
        <w:rPr>
          <w:rFonts w:eastAsia="Times New Roman" w:cs="Times New Roman"/>
          <w:szCs w:val="24"/>
        </w:rPr>
        <w:t xml:space="preserve">88/27-11-2018 </w:t>
      </w:r>
      <w:r>
        <w:rPr>
          <w:rFonts w:eastAsia="Times New Roman" w:cs="Times New Roman"/>
          <w:szCs w:val="24"/>
        </w:rPr>
        <w:t>ε</w:t>
      </w:r>
      <w:r w:rsidRPr="00697AC1">
        <w:rPr>
          <w:rFonts w:eastAsia="Times New Roman" w:cs="Times New Roman"/>
          <w:szCs w:val="24"/>
        </w:rPr>
        <w:t xml:space="preserve">πίκαιρη </w:t>
      </w:r>
      <w:r>
        <w:rPr>
          <w:rFonts w:eastAsia="Times New Roman" w:cs="Times New Roman"/>
          <w:szCs w:val="24"/>
        </w:rPr>
        <w:t>ε</w:t>
      </w:r>
      <w:r w:rsidRPr="00697AC1">
        <w:rPr>
          <w:rFonts w:eastAsia="Times New Roman" w:cs="Times New Roman"/>
          <w:szCs w:val="24"/>
        </w:rPr>
        <w:t xml:space="preserve">ρώτηση του Βουλευτή Αττικής του Κομμουνιστικού Κόμματος </w:t>
      </w:r>
      <w:r w:rsidRPr="00697AC1">
        <w:rPr>
          <w:rFonts w:eastAsia="Times New Roman" w:cs="Times New Roman"/>
          <w:szCs w:val="24"/>
        </w:rPr>
        <w:t>Ελλάδ</w:t>
      </w:r>
      <w:r>
        <w:rPr>
          <w:rFonts w:eastAsia="Times New Roman" w:cs="Times New Roman"/>
          <w:szCs w:val="24"/>
        </w:rPr>
        <w:t>α</w:t>
      </w:r>
      <w:r w:rsidRPr="00697AC1">
        <w:rPr>
          <w:rFonts w:eastAsia="Times New Roman" w:cs="Times New Roman"/>
          <w:szCs w:val="24"/>
        </w:rPr>
        <w:t xml:space="preserve">ς </w:t>
      </w:r>
      <w:r w:rsidRPr="00697AC1">
        <w:rPr>
          <w:rFonts w:eastAsia="Times New Roman" w:cs="Times New Roman"/>
          <w:szCs w:val="24"/>
        </w:rPr>
        <w:t>κ.</w:t>
      </w:r>
      <w:r w:rsidRPr="001E3ED7">
        <w:rPr>
          <w:rFonts w:eastAsia="Times New Roman" w:cs="Times New Roman"/>
          <w:szCs w:val="24"/>
        </w:rPr>
        <w:t xml:space="preserve"> </w:t>
      </w:r>
      <w:r w:rsidRPr="00697AC1">
        <w:rPr>
          <w:rFonts w:eastAsia="Times New Roman" w:cs="Times New Roman"/>
          <w:bCs/>
          <w:szCs w:val="24"/>
        </w:rPr>
        <w:t>Ιωάννη Γκιόκα</w:t>
      </w:r>
      <w:r w:rsidRPr="001E3ED7">
        <w:rPr>
          <w:rFonts w:eastAsia="Times New Roman" w:cs="Times New Roman"/>
          <w:bCs/>
          <w:szCs w:val="24"/>
        </w:rPr>
        <w:t xml:space="preserve"> </w:t>
      </w:r>
      <w:r w:rsidRPr="00697AC1">
        <w:rPr>
          <w:rFonts w:eastAsia="Times New Roman" w:cs="Times New Roman"/>
          <w:szCs w:val="24"/>
        </w:rPr>
        <w:t>προς τον Υπουργό</w:t>
      </w:r>
      <w:r w:rsidRPr="001E3ED7">
        <w:rPr>
          <w:rFonts w:eastAsia="Times New Roman" w:cs="Times New Roman"/>
          <w:szCs w:val="24"/>
        </w:rPr>
        <w:t xml:space="preserve"> </w:t>
      </w:r>
      <w:r w:rsidRPr="00697AC1">
        <w:rPr>
          <w:rFonts w:eastAsia="Times New Roman" w:cs="Times New Roman"/>
          <w:bCs/>
          <w:szCs w:val="24"/>
        </w:rPr>
        <w:t>Οικονομικών,</w:t>
      </w:r>
      <w:r w:rsidRPr="001E3ED7">
        <w:rPr>
          <w:rFonts w:eastAsia="Times New Roman" w:cs="Times New Roman"/>
          <w:szCs w:val="24"/>
        </w:rPr>
        <w:t xml:space="preserve"> </w:t>
      </w:r>
      <w:r w:rsidRPr="00697AC1">
        <w:rPr>
          <w:rFonts w:eastAsia="Times New Roman" w:cs="Times New Roman"/>
          <w:szCs w:val="24"/>
        </w:rPr>
        <w:t>σχετικ</w:t>
      </w:r>
      <w:r>
        <w:rPr>
          <w:rFonts w:eastAsia="Times New Roman" w:cs="Times New Roman"/>
          <w:szCs w:val="24"/>
        </w:rPr>
        <w:t>ά με την «περιοχή Άγιος Ανδρέας</w:t>
      </w:r>
      <w:r w:rsidRPr="00697AC1">
        <w:rPr>
          <w:rFonts w:eastAsia="Times New Roman" w:cs="Times New Roman"/>
          <w:szCs w:val="24"/>
        </w:rPr>
        <w:t xml:space="preserve"> στη Νέα Μάκρη Αττικής και τις παράνομε</w:t>
      </w:r>
      <w:r>
        <w:rPr>
          <w:rFonts w:eastAsia="Times New Roman" w:cs="Times New Roman"/>
          <w:szCs w:val="24"/>
        </w:rPr>
        <w:t xml:space="preserve">ς διεκδικήσεις της Εκκλησίας». </w:t>
      </w:r>
    </w:p>
    <w:p w14:paraId="3A8638B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4.</w:t>
      </w:r>
      <w:r w:rsidRPr="001E3ED7">
        <w:rPr>
          <w:rFonts w:eastAsia="Times New Roman" w:cs="Times New Roman"/>
          <w:szCs w:val="24"/>
        </w:rPr>
        <w:t xml:space="preserve"> </w:t>
      </w:r>
      <w:r w:rsidRPr="00697AC1">
        <w:rPr>
          <w:rFonts w:eastAsia="Times New Roman" w:cs="Times New Roman"/>
          <w:szCs w:val="24"/>
        </w:rPr>
        <w:t>Η με αριθμ</w:t>
      </w:r>
      <w:r w:rsidRPr="00697AC1">
        <w:rPr>
          <w:rFonts w:eastAsia="Times New Roman" w:cs="Times New Roman"/>
          <w:szCs w:val="24"/>
        </w:rPr>
        <w:t xml:space="preserve">ό 186/26-11-2018 </w:t>
      </w:r>
      <w:r>
        <w:rPr>
          <w:rFonts w:eastAsia="Times New Roman" w:cs="Times New Roman"/>
          <w:szCs w:val="24"/>
        </w:rPr>
        <w:t>ε</w:t>
      </w:r>
      <w:r w:rsidRPr="00697AC1">
        <w:rPr>
          <w:rFonts w:eastAsia="Times New Roman" w:cs="Times New Roman"/>
          <w:szCs w:val="24"/>
        </w:rPr>
        <w:t xml:space="preserve">πίκαιρη </w:t>
      </w:r>
      <w:r>
        <w:rPr>
          <w:rFonts w:eastAsia="Times New Roman" w:cs="Times New Roman"/>
          <w:szCs w:val="24"/>
        </w:rPr>
        <w:t>ε</w:t>
      </w:r>
      <w:r w:rsidRPr="00697AC1">
        <w:rPr>
          <w:rFonts w:eastAsia="Times New Roman" w:cs="Times New Roman"/>
          <w:szCs w:val="24"/>
        </w:rPr>
        <w:t>ρώτηση του Βουλευτή Λακωνίας της Δημοκρατικής Συμπαράταξης ΠΑ</w:t>
      </w:r>
      <w:r>
        <w:rPr>
          <w:rFonts w:eastAsia="Times New Roman" w:cs="Times New Roman"/>
          <w:szCs w:val="24"/>
        </w:rPr>
        <w:t>ΣΟ</w:t>
      </w:r>
      <w:r w:rsidRPr="00697AC1">
        <w:rPr>
          <w:rFonts w:eastAsia="Times New Roman" w:cs="Times New Roman"/>
          <w:szCs w:val="24"/>
        </w:rPr>
        <w:t>Κ</w:t>
      </w:r>
      <w:r>
        <w:rPr>
          <w:rFonts w:eastAsia="Times New Roman" w:cs="Times New Roman"/>
          <w:szCs w:val="24"/>
        </w:rPr>
        <w:t xml:space="preserve"> </w:t>
      </w:r>
      <w:r w:rsidRPr="00697AC1">
        <w:rPr>
          <w:rFonts w:eastAsia="Times New Roman" w:cs="Times New Roman"/>
          <w:szCs w:val="24"/>
        </w:rPr>
        <w:t>-</w:t>
      </w:r>
      <w:r>
        <w:rPr>
          <w:rFonts w:eastAsia="Times New Roman" w:cs="Times New Roman"/>
          <w:szCs w:val="24"/>
        </w:rPr>
        <w:t xml:space="preserve"> </w:t>
      </w:r>
      <w:r w:rsidRPr="00697AC1">
        <w:rPr>
          <w:rFonts w:eastAsia="Times New Roman" w:cs="Times New Roman"/>
          <w:szCs w:val="24"/>
        </w:rPr>
        <w:t>ΔΗΜΑΡ κ.</w:t>
      </w:r>
      <w:r w:rsidRPr="001E3ED7">
        <w:rPr>
          <w:rFonts w:eastAsia="Times New Roman" w:cs="Times New Roman"/>
          <w:szCs w:val="24"/>
        </w:rPr>
        <w:t xml:space="preserve"> </w:t>
      </w:r>
      <w:r w:rsidRPr="00697AC1">
        <w:rPr>
          <w:rFonts w:eastAsia="Times New Roman" w:cs="Times New Roman"/>
          <w:bCs/>
          <w:szCs w:val="24"/>
        </w:rPr>
        <w:t>Λεωνίδα Γρηγοράκου</w:t>
      </w:r>
      <w:r w:rsidRPr="001E3ED7">
        <w:rPr>
          <w:rFonts w:eastAsia="Times New Roman" w:cs="Times New Roman"/>
          <w:szCs w:val="24"/>
        </w:rPr>
        <w:t xml:space="preserve"> </w:t>
      </w:r>
      <w:r w:rsidRPr="00697AC1">
        <w:rPr>
          <w:rFonts w:eastAsia="Times New Roman" w:cs="Times New Roman"/>
          <w:szCs w:val="24"/>
        </w:rPr>
        <w:t>προς τον Υπουργό</w:t>
      </w:r>
      <w:r w:rsidRPr="001E3ED7">
        <w:rPr>
          <w:rFonts w:eastAsia="Times New Roman" w:cs="Times New Roman"/>
          <w:szCs w:val="24"/>
        </w:rPr>
        <w:t xml:space="preserve"> </w:t>
      </w:r>
      <w:r w:rsidRPr="00697AC1">
        <w:rPr>
          <w:rFonts w:eastAsia="Times New Roman" w:cs="Times New Roman"/>
          <w:bCs/>
          <w:szCs w:val="24"/>
        </w:rPr>
        <w:t>Υγείας,</w:t>
      </w:r>
      <w:r w:rsidRPr="001E3ED7">
        <w:rPr>
          <w:rFonts w:eastAsia="Times New Roman" w:cs="Times New Roman"/>
          <w:bCs/>
          <w:szCs w:val="24"/>
        </w:rPr>
        <w:t xml:space="preserve"> </w:t>
      </w:r>
      <w:r w:rsidRPr="00697AC1">
        <w:rPr>
          <w:rFonts w:eastAsia="Times New Roman" w:cs="Times New Roman"/>
          <w:szCs w:val="24"/>
        </w:rPr>
        <w:t>με θέμα: «Οριακή η κατάσταση στο Εθνικό Σύστημα Υγείας».</w:t>
      </w:r>
    </w:p>
    <w:p w14:paraId="3A8638B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5. </w:t>
      </w:r>
      <w:r w:rsidRPr="00697AC1">
        <w:rPr>
          <w:rFonts w:eastAsia="Times New Roman" w:cs="Times New Roman"/>
          <w:szCs w:val="24"/>
        </w:rPr>
        <w:t xml:space="preserve">Η με αριθμό 191/27-11-2018 </w:t>
      </w:r>
      <w:r>
        <w:rPr>
          <w:rFonts w:eastAsia="Times New Roman" w:cs="Times New Roman"/>
          <w:szCs w:val="24"/>
        </w:rPr>
        <w:t>επίκαιρη ε</w:t>
      </w:r>
      <w:r w:rsidRPr="00697AC1">
        <w:rPr>
          <w:rFonts w:eastAsia="Times New Roman" w:cs="Times New Roman"/>
          <w:szCs w:val="24"/>
        </w:rPr>
        <w:t xml:space="preserve">ρώτηση του Βουλευτή Αιτωλοακαρνανίας του Κομμουνιστικού Κόμματος </w:t>
      </w:r>
      <w:r w:rsidRPr="00697AC1">
        <w:rPr>
          <w:rFonts w:eastAsia="Times New Roman" w:cs="Times New Roman"/>
          <w:szCs w:val="24"/>
        </w:rPr>
        <w:t>Ελλάδ</w:t>
      </w:r>
      <w:r>
        <w:rPr>
          <w:rFonts w:eastAsia="Times New Roman" w:cs="Times New Roman"/>
          <w:szCs w:val="24"/>
        </w:rPr>
        <w:t>α</w:t>
      </w:r>
      <w:r w:rsidRPr="00697AC1">
        <w:rPr>
          <w:rFonts w:eastAsia="Times New Roman" w:cs="Times New Roman"/>
          <w:szCs w:val="24"/>
        </w:rPr>
        <w:t xml:space="preserve">ς </w:t>
      </w:r>
      <w:r w:rsidRPr="00697AC1">
        <w:rPr>
          <w:rFonts w:eastAsia="Times New Roman" w:cs="Times New Roman"/>
          <w:szCs w:val="24"/>
        </w:rPr>
        <w:t>κ.</w:t>
      </w:r>
      <w:r w:rsidRPr="001E3ED7">
        <w:rPr>
          <w:rFonts w:eastAsia="Times New Roman" w:cs="Times New Roman"/>
          <w:szCs w:val="24"/>
        </w:rPr>
        <w:t xml:space="preserve"> </w:t>
      </w:r>
      <w:r w:rsidRPr="00697AC1">
        <w:rPr>
          <w:rFonts w:eastAsia="Times New Roman" w:cs="Times New Roman"/>
          <w:bCs/>
          <w:szCs w:val="24"/>
        </w:rPr>
        <w:t>Νικολάου Μωραΐτη</w:t>
      </w:r>
      <w:r w:rsidRPr="001E3ED7">
        <w:rPr>
          <w:rFonts w:eastAsia="Times New Roman" w:cs="Times New Roman"/>
          <w:bCs/>
          <w:szCs w:val="24"/>
        </w:rPr>
        <w:t xml:space="preserve"> </w:t>
      </w:r>
      <w:r w:rsidRPr="00697AC1">
        <w:rPr>
          <w:rFonts w:eastAsia="Times New Roman" w:cs="Times New Roman"/>
          <w:szCs w:val="24"/>
        </w:rPr>
        <w:t>προς τον Υπουργό</w:t>
      </w:r>
      <w:r w:rsidRPr="001E3ED7">
        <w:rPr>
          <w:rFonts w:eastAsia="Times New Roman" w:cs="Times New Roman"/>
          <w:szCs w:val="24"/>
        </w:rPr>
        <w:t xml:space="preserve"> </w:t>
      </w:r>
      <w:r w:rsidRPr="00697AC1">
        <w:rPr>
          <w:rFonts w:eastAsia="Times New Roman" w:cs="Times New Roman"/>
          <w:bCs/>
          <w:szCs w:val="24"/>
        </w:rPr>
        <w:t>Υγείας,</w:t>
      </w:r>
      <w:r w:rsidRPr="001E3ED7">
        <w:rPr>
          <w:rFonts w:eastAsia="Times New Roman" w:cs="Times New Roman"/>
          <w:bCs/>
          <w:szCs w:val="24"/>
        </w:rPr>
        <w:t xml:space="preserve"> </w:t>
      </w:r>
      <w:r w:rsidRPr="00697AC1">
        <w:rPr>
          <w:rFonts w:eastAsia="Times New Roman" w:cs="Times New Roman"/>
          <w:szCs w:val="24"/>
        </w:rPr>
        <w:t xml:space="preserve">με θέμα: «Προβλήματα στη λειτουργία του </w:t>
      </w:r>
      <w:r>
        <w:rPr>
          <w:rFonts w:eastAsia="Times New Roman" w:cs="Times New Roman"/>
          <w:szCs w:val="24"/>
        </w:rPr>
        <w:t>Κ</w:t>
      </w:r>
      <w:r w:rsidRPr="00697AC1">
        <w:rPr>
          <w:rFonts w:eastAsia="Times New Roman" w:cs="Times New Roman"/>
          <w:szCs w:val="24"/>
        </w:rPr>
        <w:t>έντρου Φυσικής Ιατρικής και Αποκατάστασης (ΚΕΦΙΑΠ) Αμφιλοχίας».</w:t>
      </w:r>
    </w:p>
    <w:p w14:paraId="3A8638B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6.</w:t>
      </w:r>
      <w:r w:rsidRPr="00697AC1">
        <w:rPr>
          <w:rFonts w:eastAsia="Times New Roman" w:cs="Times New Roman"/>
          <w:szCs w:val="24"/>
        </w:rPr>
        <w:t xml:space="preserve"> Η με αριθμό 171/20-11-2018 </w:t>
      </w:r>
      <w:r>
        <w:rPr>
          <w:rFonts w:eastAsia="Times New Roman" w:cs="Times New Roman"/>
          <w:szCs w:val="24"/>
        </w:rPr>
        <w:t>ε</w:t>
      </w:r>
      <w:r w:rsidRPr="00697AC1">
        <w:rPr>
          <w:rFonts w:eastAsia="Times New Roman" w:cs="Times New Roman"/>
          <w:szCs w:val="24"/>
        </w:rPr>
        <w:t>πί</w:t>
      </w:r>
      <w:r w:rsidRPr="00697AC1">
        <w:rPr>
          <w:rFonts w:eastAsia="Times New Roman" w:cs="Times New Roman"/>
          <w:szCs w:val="24"/>
        </w:rPr>
        <w:t xml:space="preserve">καιρη </w:t>
      </w:r>
      <w:r>
        <w:rPr>
          <w:rFonts w:eastAsia="Times New Roman" w:cs="Times New Roman"/>
          <w:szCs w:val="24"/>
        </w:rPr>
        <w:t>ε</w:t>
      </w:r>
      <w:r w:rsidRPr="00697AC1">
        <w:rPr>
          <w:rFonts w:eastAsia="Times New Roman" w:cs="Times New Roman"/>
          <w:szCs w:val="24"/>
        </w:rPr>
        <w:t xml:space="preserve">ρώτηση του ΣΤ΄ Αντιπροέδρου της Βουλής και Βουλευτή Λάρισας του Κομμουνιστικού Κόμματος </w:t>
      </w:r>
      <w:r w:rsidRPr="00697AC1">
        <w:rPr>
          <w:rFonts w:eastAsia="Times New Roman" w:cs="Times New Roman"/>
          <w:szCs w:val="24"/>
        </w:rPr>
        <w:t>Ελλάδ</w:t>
      </w:r>
      <w:r>
        <w:rPr>
          <w:rFonts w:eastAsia="Times New Roman" w:cs="Times New Roman"/>
          <w:szCs w:val="24"/>
        </w:rPr>
        <w:t>α</w:t>
      </w:r>
      <w:r w:rsidRPr="00697AC1">
        <w:rPr>
          <w:rFonts w:eastAsia="Times New Roman" w:cs="Times New Roman"/>
          <w:szCs w:val="24"/>
        </w:rPr>
        <w:t xml:space="preserve">ς </w:t>
      </w:r>
      <w:r w:rsidRPr="00697AC1">
        <w:rPr>
          <w:rFonts w:eastAsia="Times New Roman" w:cs="Times New Roman"/>
          <w:szCs w:val="24"/>
        </w:rPr>
        <w:t>κ.</w:t>
      </w:r>
      <w:r w:rsidRPr="001E3ED7">
        <w:rPr>
          <w:rFonts w:eastAsia="Times New Roman" w:cs="Times New Roman"/>
          <w:szCs w:val="24"/>
        </w:rPr>
        <w:t xml:space="preserve"> </w:t>
      </w:r>
      <w:r w:rsidRPr="00697AC1">
        <w:rPr>
          <w:rFonts w:eastAsia="Times New Roman" w:cs="Times New Roman"/>
          <w:bCs/>
          <w:szCs w:val="24"/>
        </w:rPr>
        <w:t xml:space="preserve">Γεωργίου </w:t>
      </w:r>
      <w:proofErr w:type="spellStart"/>
      <w:r w:rsidRPr="00697AC1">
        <w:rPr>
          <w:rFonts w:eastAsia="Times New Roman" w:cs="Times New Roman"/>
          <w:bCs/>
          <w:szCs w:val="24"/>
        </w:rPr>
        <w:t>Λαμπρούλη</w:t>
      </w:r>
      <w:proofErr w:type="spellEnd"/>
      <w:r w:rsidRPr="001E3ED7">
        <w:rPr>
          <w:rFonts w:eastAsia="Times New Roman" w:cs="Times New Roman"/>
          <w:bCs/>
          <w:szCs w:val="24"/>
        </w:rPr>
        <w:t xml:space="preserve"> </w:t>
      </w:r>
      <w:r w:rsidRPr="00697AC1">
        <w:rPr>
          <w:rFonts w:eastAsia="Times New Roman" w:cs="Times New Roman"/>
          <w:szCs w:val="24"/>
        </w:rPr>
        <w:t>προς τον Υπουργό</w:t>
      </w:r>
      <w:r w:rsidRPr="001E3ED7">
        <w:rPr>
          <w:rFonts w:eastAsia="Times New Roman" w:cs="Times New Roman"/>
          <w:szCs w:val="24"/>
        </w:rPr>
        <w:t xml:space="preserve"> </w:t>
      </w:r>
      <w:r w:rsidRPr="00697AC1">
        <w:rPr>
          <w:rFonts w:eastAsia="Times New Roman" w:cs="Times New Roman"/>
          <w:bCs/>
          <w:szCs w:val="24"/>
        </w:rPr>
        <w:t>Οικονομικών,</w:t>
      </w:r>
      <w:r w:rsidRPr="001E3ED7">
        <w:rPr>
          <w:rFonts w:eastAsia="Times New Roman" w:cs="Times New Roman"/>
          <w:szCs w:val="24"/>
        </w:rPr>
        <w:t xml:space="preserve"> </w:t>
      </w:r>
      <w:r w:rsidRPr="00697AC1">
        <w:rPr>
          <w:rFonts w:eastAsia="Times New Roman" w:cs="Times New Roman"/>
          <w:szCs w:val="24"/>
        </w:rPr>
        <w:t>με θέμα: «Για τους απολυμένους εργαζόμενους των Ενώσεων Αγροτικών Συνεταιρισμών (ΕΑΣ) Λάρισας, Ελασσό</w:t>
      </w:r>
      <w:r w:rsidRPr="00697AC1">
        <w:rPr>
          <w:rFonts w:eastAsia="Times New Roman" w:cs="Times New Roman"/>
          <w:szCs w:val="24"/>
        </w:rPr>
        <w:t>νας, Φαρσάλων». </w:t>
      </w:r>
    </w:p>
    <w:p w14:paraId="3A8638B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7.</w:t>
      </w:r>
      <w:r w:rsidRPr="00697AC1">
        <w:rPr>
          <w:rFonts w:eastAsia="Times New Roman" w:cs="Times New Roman"/>
          <w:szCs w:val="24"/>
        </w:rPr>
        <w:t xml:space="preserve"> Η με αριθμό 173/20-11-2018 </w:t>
      </w:r>
      <w:r>
        <w:rPr>
          <w:rFonts w:eastAsia="Times New Roman" w:cs="Times New Roman"/>
          <w:szCs w:val="24"/>
        </w:rPr>
        <w:t>ε</w:t>
      </w:r>
      <w:r w:rsidRPr="00697AC1">
        <w:rPr>
          <w:rFonts w:eastAsia="Times New Roman" w:cs="Times New Roman"/>
          <w:szCs w:val="24"/>
        </w:rPr>
        <w:t xml:space="preserve">πίκαιρη </w:t>
      </w:r>
      <w:r>
        <w:rPr>
          <w:rFonts w:eastAsia="Times New Roman" w:cs="Times New Roman"/>
          <w:szCs w:val="24"/>
        </w:rPr>
        <w:t>ε</w:t>
      </w:r>
      <w:r w:rsidRPr="00697AC1">
        <w:rPr>
          <w:rFonts w:eastAsia="Times New Roman" w:cs="Times New Roman"/>
          <w:szCs w:val="24"/>
        </w:rPr>
        <w:t xml:space="preserve">ρώτηση του Βουλευτή Β΄ Αθηνών του Κομμουνιστικού Κόμματος </w:t>
      </w:r>
      <w:r w:rsidRPr="00697AC1">
        <w:rPr>
          <w:rFonts w:eastAsia="Times New Roman" w:cs="Times New Roman"/>
          <w:szCs w:val="24"/>
        </w:rPr>
        <w:t>Ελλάδ</w:t>
      </w:r>
      <w:r>
        <w:rPr>
          <w:rFonts w:eastAsia="Times New Roman" w:cs="Times New Roman"/>
          <w:szCs w:val="24"/>
        </w:rPr>
        <w:t>α</w:t>
      </w:r>
      <w:r w:rsidRPr="00697AC1">
        <w:rPr>
          <w:rFonts w:eastAsia="Times New Roman" w:cs="Times New Roman"/>
          <w:szCs w:val="24"/>
        </w:rPr>
        <w:t xml:space="preserve">ς </w:t>
      </w:r>
      <w:r w:rsidRPr="00697AC1">
        <w:rPr>
          <w:rFonts w:eastAsia="Times New Roman" w:cs="Times New Roman"/>
          <w:szCs w:val="24"/>
        </w:rPr>
        <w:t>κ.</w:t>
      </w:r>
      <w:r w:rsidRPr="001E3ED7">
        <w:rPr>
          <w:rFonts w:eastAsia="Times New Roman" w:cs="Times New Roman"/>
          <w:szCs w:val="24"/>
        </w:rPr>
        <w:t xml:space="preserve"> </w:t>
      </w:r>
      <w:r w:rsidRPr="00697AC1">
        <w:rPr>
          <w:rFonts w:eastAsia="Times New Roman" w:cs="Times New Roman"/>
          <w:bCs/>
          <w:szCs w:val="24"/>
        </w:rPr>
        <w:t xml:space="preserve">Χρήστου </w:t>
      </w:r>
      <w:proofErr w:type="spellStart"/>
      <w:r w:rsidRPr="00697AC1">
        <w:rPr>
          <w:rFonts w:eastAsia="Times New Roman" w:cs="Times New Roman"/>
          <w:bCs/>
          <w:szCs w:val="24"/>
        </w:rPr>
        <w:t>Κατσώτη</w:t>
      </w:r>
      <w:proofErr w:type="spellEnd"/>
      <w:r w:rsidRPr="001E3ED7">
        <w:rPr>
          <w:rFonts w:eastAsia="Times New Roman" w:cs="Times New Roman"/>
          <w:bCs/>
          <w:szCs w:val="24"/>
        </w:rPr>
        <w:t xml:space="preserve"> </w:t>
      </w:r>
      <w:r w:rsidRPr="00697AC1">
        <w:rPr>
          <w:rFonts w:eastAsia="Times New Roman" w:cs="Times New Roman"/>
          <w:szCs w:val="24"/>
        </w:rPr>
        <w:t>προς τον Υπουργό</w:t>
      </w:r>
      <w:r w:rsidRPr="001E3ED7">
        <w:rPr>
          <w:rFonts w:eastAsia="Times New Roman" w:cs="Times New Roman"/>
          <w:szCs w:val="24"/>
        </w:rPr>
        <w:t xml:space="preserve"> </w:t>
      </w:r>
      <w:r w:rsidRPr="00697AC1">
        <w:rPr>
          <w:rFonts w:eastAsia="Times New Roman" w:cs="Times New Roman"/>
          <w:bCs/>
          <w:szCs w:val="24"/>
        </w:rPr>
        <w:t>Οικονομικών,</w:t>
      </w:r>
      <w:r w:rsidRPr="001E3ED7">
        <w:rPr>
          <w:rFonts w:eastAsia="Times New Roman" w:cs="Times New Roman"/>
          <w:bCs/>
          <w:szCs w:val="24"/>
        </w:rPr>
        <w:t xml:space="preserve"> </w:t>
      </w:r>
      <w:r w:rsidRPr="00697AC1">
        <w:rPr>
          <w:rFonts w:eastAsia="Times New Roman" w:cs="Times New Roman"/>
          <w:szCs w:val="24"/>
        </w:rPr>
        <w:t xml:space="preserve">σχετικά με την εκχώρηση της ακίνητης δημόσιας περιουσίας σε Εταιρεία Ακινήτων του </w:t>
      </w:r>
      <w:r w:rsidRPr="00697AC1">
        <w:rPr>
          <w:rFonts w:eastAsia="Times New Roman" w:cs="Times New Roman"/>
          <w:szCs w:val="24"/>
        </w:rPr>
        <w:t>Δημοσίου (ΕΤΑΔ)- Ταμείο Αξιοποίησης Ιδιωτικής Περιουσίας του Δημοσίου (ΤΑΙΠΕΔ)</w:t>
      </w:r>
      <w:r>
        <w:rPr>
          <w:rFonts w:eastAsia="Times New Roman" w:cs="Times New Roman"/>
          <w:szCs w:val="24"/>
        </w:rPr>
        <w:t>»</w:t>
      </w:r>
      <w:r w:rsidRPr="00697AC1">
        <w:rPr>
          <w:rFonts w:eastAsia="Times New Roman" w:cs="Times New Roman"/>
          <w:szCs w:val="24"/>
        </w:rPr>
        <w:t>.</w:t>
      </w:r>
    </w:p>
    <w:p w14:paraId="3A8638B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8. Η με αριθμό 175/20-11-2018 ε</w:t>
      </w:r>
      <w:r w:rsidRPr="00697AC1">
        <w:rPr>
          <w:rFonts w:eastAsia="Times New Roman" w:cs="Times New Roman"/>
          <w:szCs w:val="24"/>
        </w:rPr>
        <w:t xml:space="preserve">πίκαιρη </w:t>
      </w:r>
      <w:r>
        <w:rPr>
          <w:rFonts w:eastAsia="Times New Roman" w:cs="Times New Roman"/>
          <w:szCs w:val="24"/>
        </w:rPr>
        <w:t>ε</w:t>
      </w:r>
      <w:r w:rsidRPr="00697AC1">
        <w:rPr>
          <w:rFonts w:eastAsia="Times New Roman" w:cs="Times New Roman"/>
          <w:szCs w:val="24"/>
        </w:rPr>
        <w:t xml:space="preserve">ρώτηση της Βουλευτού Β΄ Πειραιώς του Κομμουνιστικού Κόμματος </w:t>
      </w:r>
      <w:r w:rsidRPr="00697AC1">
        <w:rPr>
          <w:rFonts w:eastAsia="Times New Roman" w:cs="Times New Roman"/>
          <w:szCs w:val="24"/>
        </w:rPr>
        <w:t>Ελλάδ</w:t>
      </w:r>
      <w:r>
        <w:rPr>
          <w:rFonts w:eastAsia="Times New Roman" w:cs="Times New Roman"/>
          <w:szCs w:val="24"/>
        </w:rPr>
        <w:t>α</w:t>
      </w:r>
      <w:r w:rsidRPr="00697AC1">
        <w:rPr>
          <w:rFonts w:eastAsia="Times New Roman" w:cs="Times New Roman"/>
          <w:szCs w:val="24"/>
        </w:rPr>
        <w:t xml:space="preserve">ς </w:t>
      </w:r>
      <w:r w:rsidRPr="00697AC1">
        <w:rPr>
          <w:rFonts w:eastAsia="Times New Roman" w:cs="Times New Roman"/>
          <w:szCs w:val="24"/>
        </w:rPr>
        <w:t>κ</w:t>
      </w:r>
      <w:r w:rsidRPr="001E3ED7">
        <w:rPr>
          <w:rFonts w:eastAsia="Times New Roman" w:cs="Times New Roman"/>
          <w:szCs w:val="24"/>
        </w:rPr>
        <w:t xml:space="preserve">. </w:t>
      </w:r>
      <w:r w:rsidRPr="00697AC1">
        <w:rPr>
          <w:rFonts w:eastAsia="Times New Roman" w:cs="Times New Roman"/>
          <w:bCs/>
          <w:szCs w:val="24"/>
        </w:rPr>
        <w:t xml:space="preserve">Διαμάντως </w:t>
      </w:r>
      <w:proofErr w:type="spellStart"/>
      <w:r w:rsidRPr="00697AC1">
        <w:rPr>
          <w:rFonts w:eastAsia="Times New Roman" w:cs="Times New Roman"/>
          <w:bCs/>
          <w:szCs w:val="24"/>
        </w:rPr>
        <w:t>Μανωλάκου</w:t>
      </w:r>
      <w:proofErr w:type="spellEnd"/>
      <w:r w:rsidRPr="001E3ED7">
        <w:rPr>
          <w:rFonts w:eastAsia="Times New Roman" w:cs="Times New Roman"/>
          <w:bCs/>
          <w:szCs w:val="24"/>
        </w:rPr>
        <w:t xml:space="preserve"> </w:t>
      </w:r>
      <w:r w:rsidRPr="00697AC1">
        <w:rPr>
          <w:rFonts w:eastAsia="Times New Roman" w:cs="Times New Roman"/>
          <w:szCs w:val="24"/>
        </w:rPr>
        <w:t>προς την Υπουργό</w:t>
      </w:r>
      <w:r w:rsidRPr="001E3ED7">
        <w:rPr>
          <w:rFonts w:eastAsia="Times New Roman" w:cs="Times New Roman"/>
          <w:bCs/>
          <w:szCs w:val="24"/>
        </w:rPr>
        <w:t xml:space="preserve"> </w:t>
      </w:r>
      <w:r w:rsidRPr="00697AC1">
        <w:rPr>
          <w:rFonts w:eastAsia="Times New Roman" w:cs="Times New Roman"/>
          <w:bCs/>
          <w:szCs w:val="24"/>
        </w:rPr>
        <w:t>Προστασίας του Πολίτη,</w:t>
      </w:r>
      <w:r w:rsidRPr="001E3ED7">
        <w:rPr>
          <w:rFonts w:eastAsia="Times New Roman" w:cs="Times New Roman"/>
          <w:szCs w:val="24"/>
        </w:rPr>
        <w:t xml:space="preserve"> </w:t>
      </w:r>
      <w:r w:rsidRPr="00697AC1">
        <w:rPr>
          <w:rFonts w:eastAsia="Times New Roman" w:cs="Times New Roman"/>
          <w:szCs w:val="24"/>
        </w:rPr>
        <w:t xml:space="preserve">με </w:t>
      </w:r>
      <w:r w:rsidRPr="00697AC1">
        <w:rPr>
          <w:rFonts w:eastAsia="Times New Roman" w:cs="Times New Roman"/>
          <w:szCs w:val="24"/>
        </w:rPr>
        <w:t>θέμα: «Για τις συνεχιζόμενες δολοφονικές επιθέσεις φασιστοειδών απέναντι σε μετανάστες εργάτες στους Δήμους Αχαρνών και Φυλής».</w:t>
      </w:r>
    </w:p>
    <w:p w14:paraId="3A8638B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9. Η με αριθμό 159/16-11-2018 επίκαιρη ε</w:t>
      </w:r>
      <w:r w:rsidRPr="00697AC1">
        <w:rPr>
          <w:rFonts w:eastAsia="Times New Roman" w:cs="Times New Roman"/>
          <w:szCs w:val="24"/>
        </w:rPr>
        <w:t>ρώτηση του Ανεξάρτητου Βουλευτή Β</w:t>
      </w:r>
      <w:r>
        <w:rPr>
          <w:rFonts w:eastAsia="Times New Roman" w:cs="Times New Roman"/>
          <w:szCs w:val="24"/>
        </w:rPr>
        <w:t>΄</w:t>
      </w:r>
      <w:r w:rsidRPr="00697AC1">
        <w:rPr>
          <w:rFonts w:eastAsia="Times New Roman" w:cs="Times New Roman"/>
          <w:szCs w:val="24"/>
        </w:rPr>
        <w:t xml:space="preserve"> Θεσσαλονίκης κ.</w:t>
      </w:r>
      <w:r w:rsidRPr="001E3ED7">
        <w:rPr>
          <w:rFonts w:eastAsia="Times New Roman" w:cs="Times New Roman"/>
          <w:szCs w:val="24"/>
        </w:rPr>
        <w:t xml:space="preserve"> </w:t>
      </w:r>
      <w:r w:rsidRPr="00697AC1">
        <w:rPr>
          <w:rFonts w:eastAsia="Times New Roman" w:cs="Times New Roman"/>
          <w:bCs/>
          <w:szCs w:val="24"/>
        </w:rPr>
        <w:t>Γεωργίου Λαζαρίδη</w:t>
      </w:r>
      <w:r w:rsidRPr="001E3ED7">
        <w:rPr>
          <w:rFonts w:eastAsia="Times New Roman" w:cs="Times New Roman"/>
          <w:bCs/>
          <w:szCs w:val="24"/>
        </w:rPr>
        <w:t xml:space="preserve"> </w:t>
      </w:r>
      <w:r w:rsidRPr="00697AC1">
        <w:rPr>
          <w:rFonts w:eastAsia="Times New Roman" w:cs="Times New Roman"/>
          <w:szCs w:val="24"/>
        </w:rPr>
        <w:t>προς την Υπουργό</w:t>
      </w:r>
      <w:r w:rsidRPr="001E3ED7">
        <w:rPr>
          <w:rFonts w:eastAsia="Times New Roman" w:cs="Times New Roman"/>
          <w:szCs w:val="24"/>
        </w:rPr>
        <w:t xml:space="preserve"> </w:t>
      </w:r>
      <w:r w:rsidRPr="00697AC1">
        <w:rPr>
          <w:rFonts w:eastAsia="Times New Roman" w:cs="Times New Roman"/>
          <w:bCs/>
          <w:szCs w:val="24"/>
        </w:rPr>
        <w:t>Πρ</w:t>
      </w:r>
      <w:r w:rsidRPr="00697AC1">
        <w:rPr>
          <w:rFonts w:eastAsia="Times New Roman" w:cs="Times New Roman"/>
          <w:bCs/>
          <w:szCs w:val="24"/>
        </w:rPr>
        <w:t>οστασίας του Πολίτη,</w:t>
      </w:r>
      <w:r w:rsidRPr="001E3ED7">
        <w:rPr>
          <w:rFonts w:eastAsia="Times New Roman" w:cs="Times New Roman"/>
          <w:bCs/>
          <w:szCs w:val="24"/>
        </w:rPr>
        <w:t xml:space="preserve"> </w:t>
      </w:r>
      <w:r w:rsidRPr="00697AC1">
        <w:rPr>
          <w:rFonts w:eastAsia="Times New Roman" w:cs="Times New Roman"/>
          <w:szCs w:val="24"/>
        </w:rPr>
        <w:t xml:space="preserve">με θέμα: «Διερεύνηση ευθυνών για τον χειρισμό και την εξέλιξη των ερευνών στις </w:t>
      </w:r>
      <w:proofErr w:type="spellStart"/>
      <w:r w:rsidRPr="00697AC1">
        <w:rPr>
          <w:rFonts w:eastAsia="Times New Roman" w:cs="Times New Roman"/>
          <w:szCs w:val="24"/>
        </w:rPr>
        <w:t>Βουλιαράτες</w:t>
      </w:r>
      <w:proofErr w:type="spellEnd"/>
      <w:r w:rsidRPr="00697AC1">
        <w:rPr>
          <w:rFonts w:eastAsia="Times New Roman" w:cs="Times New Roman"/>
          <w:szCs w:val="24"/>
        </w:rPr>
        <w:t>».</w:t>
      </w:r>
    </w:p>
    <w:p w14:paraId="3A8638B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10.</w:t>
      </w:r>
      <w:r w:rsidRPr="00697AC1">
        <w:rPr>
          <w:rFonts w:eastAsia="Times New Roman" w:cs="Times New Roman"/>
          <w:szCs w:val="24"/>
        </w:rPr>
        <w:t xml:space="preserve"> Η με αριθμό 99/24-10-2018  </w:t>
      </w:r>
      <w:r>
        <w:rPr>
          <w:rFonts w:eastAsia="Times New Roman" w:cs="Times New Roman"/>
          <w:szCs w:val="24"/>
        </w:rPr>
        <w:t>επίκαιρη ε</w:t>
      </w:r>
      <w:r w:rsidRPr="00697AC1">
        <w:rPr>
          <w:rFonts w:eastAsia="Times New Roman" w:cs="Times New Roman"/>
          <w:szCs w:val="24"/>
        </w:rPr>
        <w:t>ρώτηση του Βουλευτή Επικρατείας του Λαϊκού Συνδέσμου</w:t>
      </w:r>
      <w:r w:rsidRPr="001E3ED7">
        <w:rPr>
          <w:rFonts w:eastAsia="Times New Roman" w:cs="Times New Roman"/>
          <w:szCs w:val="24"/>
        </w:rPr>
        <w:t xml:space="preserve"> </w:t>
      </w:r>
      <w:r w:rsidRPr="00697AC1">
        <w:rPr>
          <w:rFonts w:eastAsia="Times New Roman" w:cs="Times New Roman"/>
          <w:szCs w:val="24"/>
        </w:rPr>
        <w:t>-</w:t>
      </w:r>
      <w:r w:rsidRPr="001E3ED7">
        <w:rPr>
          <w:rFonts w:eastAsia="Times New Roman" w:cs="Times New Roman"/>
          <w:szCs w:val="24"/>
        </w:rPr>
        <w:t xml:space="preserve"> </w:t>
      </w:r>
      <w:r w:rsidRPr="00697AC1">
        <w:rPr>
          <w:rFonts w:eastAsia="Times New Roman" w:cs="Times New Roman"/>
          <w:szCs w:val="24"/>
        </w:rPr>
        <w:t>Χρυσή Αυγή κ.</w:t>
      </w:r>
      <w:r w:rsidRPr="001E3ED7">
        <w:rPr>
          <w:rFonts w:eastAsia="Times New Roman" w:cs="Times New Roman"/>
          <w:szCs w:val="24"/>
        </w:rPr>
        <w:t xml:space="preserve"> </w:t>
      </w:r>
      <w:r w:rsidRPr="00697AC1">
        <w:rPr>
          <w:rFonts w:eastAsia="Times New Roman" w:cs="Times New Roman"/>
          <w:bCs/>
          <w:szCs w:val="24"/>
        </w:rPr>
        <w:t>Χρήστου Παππά</w:t>
      </w:r>
      <w:r w:rsidRPr="001E3ED7">
        <w:rPr>
          <w:rFonts w:eastAsia="Times New Roman" w:cs="Times New Roman"/>
          <w:szCs w:val="24"/>
        </w:rPr>
        <w:t xml:space="preserve"> </w:t>
      </w:r>
      <w:r w:rsidRPr="00697AC1">
        <w:rPr>
          <w:rFonts w:eastAsia="Times New Roman" w:cs="Times New Roman"/>
          <w:szCs w:val="24"/>
        </w:rPr>
        <w:t>προς τον Υπουργό</w:t>
      </w:r>
      <w:r w:rsidRPr="001E3ED7">
        <w:rPr>
          <w:rFonts w:eastAsia="Times New Roman" w:cs="Times New Roman"/>
          <w:szCs w:val="24"/>
        </w:rPr>
        <w:t xml:space="preserve"> </w:t>
      </w:r>
      <w:r w:rsidRPr="00697AC1">
        <w:rPr>
          <w:rFonts w:eastAsia="Times New Roman" w:cs="Times New Roman"/>
          <w:bCs/>
          <w:szCs w:val="24"/>
        </w:rPr>
        <w:t>Ε</w:t>
      </w:r>
      <w:r w:rsidRPr="00697AC1">
        <w:rPr>
          <w:rFonts w:eastAsia="Times New Roman" w:cs="Times New Roman"/>
          <w:bCs/>
          <w:szCs w:val="24"/>
        </w:rPr>
        <w:t>θνικής Άμυνας,</w:t>
      </w:r>
      <w:r w:rsidRPr="001E3ED7">
        <w:rPr>
          <w:rFonts w:eastAsia="Times New Roman" w:cs="Times New Roman"/>
          <w:szCs w:val="24"/>
        </w:rPr>
        <w:t xml:space="preserve"> </w:t>
      </w:r>
      <w:r w:rsidRPr="00697AC1">
        <w:rPr>
          <w:rFonts w:eastAsia="Times New Roman" w:cs="Times New Roman"/>
          <w:szCs w:val="24"/>
        </w:rPr>
        <w:t>με θέμα: «Επιτακτική η ανάγκη αυξήσεως της στρατιωτικής θητείας».</w:t>
      </w:r>
    </w:p>
    <w:p w14:paraId="3A8638B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11.</w:t>
      </w:r>
      <w:r w:rsidRPr="00697AC1">
        <w:rPr>
          <w:rFonts w:eastAsia="Times New Roman" w:cs="Times New Roman"/>
          <w:szCs w:val="24"/>
        </w:rPr>
        <w:t xml:space="preserve"> Η με αριθμό 55/11-10-2018 </w:t>
      </w:r>
      <w:r>
        <w:rPr>
          <w:rFonts w:eastAsia="Times New Roman" w:cs="Times New Roman"/>
          <w:szCs w:val="24"/>
        </w:rPr>
        <w:t>επίκαιρη ε</w:t>
      </w:r>
      <w:r w:rsidRPr="00697AC1">
        <w:rPr>
          <w:rFonts w:eastAsia="Times New Roman" w:cs="Times New Roman"/>
          <w:szCs w:val="24"/>
        </w:rPr>
        <w:t>ρώτηση του Βουλευτή Α΄ Πειραιώς του Λαϊκού Συνδέσμου</w:t>
      </w:r>
      <w:r>
        <w:rPr>
          <w:rFonts w:eastAsia="Times New Roman" w:cs="Times New Roman"/>
          <w:szCs w:val="24"/>
        </w:rPr>
        <w:t xml:space="preserve"> </w:t>
      </w:r>
      <w:r w:rsidRPr="00697AC1">
        <w:rPr>
          <w:rFonts w:eastAsia="Times New Roman" w:cs="Times New Roman"/>
          <w:szCs w:val="24"/>
        </w:rPr>
        <w:t>-</w:t>
      </w:r>
      <w:r>
        <w:rPr>
          <w:rFonts w:eastAsia="Times New Roman" w:cs="Times New Roman"/>
          <w:szCs w:val="24"/>
        </w:rPr>
        <w:t xml:space="preserve"> </w:t>
      </w:r>
      <w:r w:rsidRPr="00697AC1">
        <w:rPr>
          <w:rFonts w:eastAsia="Times New Roman" w:cs="Times New Roman"/>
          <w:szCs w:val="24"/>
        </w:rPr>
        <w:t>Χρυσή Αυγή κ.</w:t>
      </w:r>
      <w:r w:rsidRPr="001E3ED7">
        <w:rPr>
          <w:rFonts w:eastAsia="Times New Roman" w:cs="Times New Roman"/>
          <w:szCs w:val="24"/>
        </w:rPr>
        <w:t xml:space="preserve"> </w:t>
      </w:r>
      <w:r w:rsidRPr="00697AC1">
        <w:rPr>
          <w:rFonts w:eastAsia="Times New Roman" w:cs="Times New Roman"/>
          <w:bCs/>
          <w:szCs w:val="24"/>
        </w:rPr>
        <w:t xml:space="preserve">Νικολάου </w:t>
      </w:r>
      <w:proofErr w:type="spellStart"/>
      <w:r w:rsidRPr="00697AC1">
        <w:rPr>
          <w:rFonts w:eastAsia="Times New Roman" w:cs="Times New Roman"/>
          <w:bCs/>
          <w:szCs w:val="24"/>
        </w:rPr>
        <w:t>Κούζηλου</w:t>
      </w:r>
      <w:proofErr w:type="spellEnd"/>
      <w:r w:rsidRPr="001E3ED7">
        <w:rPr>
          <w:rFonts w:eastAsia="Times New Roman" w:cs="Times New Roman"/>
          <w:szCs w:val="24"/>
        </w:rPr>
        <w:t xml:space="preserve"> </w:t>
      </w:r>
      <w:r w:rsidRPr="00697AC1">
        <w:rPr>
          <w:rFonts w:eastAsia="Times New Roman" w:cs="Times New Roman"/>
          <w:szCs w:val="24"/>
        </w:rPr>
        <w:t>προς την Υπουργό</w:t>
      </w:r>
      <w:r w:rsidRPr="001E3ED7">
        <w:rPr>
          <w:rFonts w:eastAsia="Times New Roman" w:cs="Times New Roman"/>
          <w:szCs w:val="24"/>
        </w:rPr>
        <w:t xml:space="preserve"> </w:t>
      </w:r>
      <w:r w:rsidRPr="00697AC1">
        <w:rPr>
          <w:rFonts w:eastAsia="Times New Roman" w:cs="Times New Roman"/>
          <w:bCs/>
          <w:szCs w:val="24"/>
        </w:rPr>
        <w:t>Προστασίας του Πολίτη,</w:t>
      </w:r>
      <w:r w:rsidRPr="001E3ED7">
        <w:rPr>
          <w:rFonts w:eastAsia="Times New Roman" w:cs="Times New Roman"/>
          <w:szCs w:val="24"/>
        </w:rPr>
        <w:t xml:space="preserve"> </w:t>
      </w:r>
      <w:r w:rsidRPr="00697AC1">
        <w:rPr>
          <w:rFonts w:eastAsia="Times New Roman" w:cs="Times New Roman"/>
          <w:szCs w:val="24"/>
        </w:rPr>
        <w:t>με θέμα:</w:t>
      </w:r>
      <w:r w:rsidRPr="00697AC1">
        <w:rPr>
          <w:rFonts w:eastAsia="Times New Roman" w:cs="Times New Roman"/>
          <w:szCs w:val="24"/>
        </w:rPr>
        <w:t xml:space="preserve"> «Ανεξέλεγκτη η κατάσταση στο κέντρο φιλοξενίας προσφύγων στο</w:t>
      </w:r>
      <w:r>
        <w:rPr>
          <w:rFonts w:eastAsia="Times New Roman" w:cs="Times New Roman"/>
          <w:szCs w:val="24"/>
        </w:rPr>
        <w:t>ν</w:t>
      </w:r>
      <w:r w:rsidRPr="00697AC1">
        <w:rPr>
          <w:rFonts w:eastAsia="Times New Roman" w:cs="Times New Roman"/>
          <w:szCs w:val="24"/>
        </w:rPr>
        <w:t xml:space="preserve"> Σκαραμαγκά». </w:t>
      </w:r>
    </w:p>
    <w:p w14:paraId="3A8638B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12.</w:t>
      </w:r>
      <w:r w:rsidRPr="00697AC1">
        <w:rPr>
          <w:rFonts w:eastAsia="Times New Roman" w:cs="Times New Roman"/>
          <w:szCs w:val="24"/>
        </w:rPr>
        <w:t xml:space="preserve"> Η με αριθμό 2/1-10-2018 </w:t>
      </w:r>
      <w:r>
        <w:rPr>
          <w:rFonts w:eastAsia="Times New Roman" w:cs="Times New Roman"/>
          <w:szCs w:val="24"/>
        </w:rPr>
        <w:t>επίκαιρη ε</w:t>
      </w:r>
      <w:r w:rsidRPr="00697AC1">
        <w:rPr>
          <w:rFonts w:eastAsia="Times New Roman" w:cs="Times New Roman"/>
          <w:szCs w:val="24"/>
        </w:rPr>
        <w:t>ρώτηση του Βουλευτή Β΄ Πειραιά του Λαϊκού Συνδέσμου - Χρυσή Αυγή κ.</w:t>
      </w:r>
      <w:r w:rsidRPr="001E3ED7">
        <w:rPr>
          <w:rFonts w:eastAsia="Times New Roman" w:cs="Times New Roman"/>
          <w:szCs w:val="24"/>
        </w:rPr>
        <w:t xml:space="preserve"> </w:t>
      </w:r>
      <w:r w:rsidRPr="00697AC1">
        <w:rPr>
          <w:rFonts w:eastAsia="Times New Roman" w:cs="Times New Roman"/>
          <w:bCs/>
          <w:szCs w:val="24"/>
        </w:rPr>
        <w:t>Ιωάννη Λαγού</w:t>
      </w:r>
      <w:r w:rsidRPr="001E3ED7">
        <w:rPr>
          <w:rFonts w:eastAsia="Times New Roman" w:cs="Times New Roman"/>
          <w:bCs/>
          <w:szCs w:val="24"/>
        </w:rPr>
        <w:t xml:space="preserve"> </w:t>
      </w:r>
      <w:r w:rsidRPr="00697AC1">
        <w:rPr>
          <w:rFonts w:eastAsia="Times New Roman" w:cs="Times New Roman"/>
          <w:szCs w:val="24"/>
        </w:rPr>
        <w:t>προς την Υπουργό</w:t>
      </w:r>
      <w:r w:rsidRPr="001E3ED7">
        <w:rPr>
          <w:rFonts w:eastAsia="Times New Roman" w:cs="Times New Roman"/>
          <w:szCs w:val="24"/>
        </w:rPr>
        <w:t xml:space="preserve"> </w:t>
      </w:r>
      <w:r w:rsidRPr="00697AC1">
        <w:rPr>
          <w:rFonts w:eastAsia="Times New Roman" w:cs="Times New Roman"/>
          <w:bCs/>
          <w:szCs w:val="24"/>
        </w:rPr>
        <w:t>Προστασίας του Πολίτη,</w:t>
      </w:r>
      <w:r w:rsidRPr="001E3ED7">
        <w:rPr>
          <w:rFonts w:eastAsia="Times New Roman" w:cs="Times New Roman"/>
          <w:szCs w:val="24"/>
        </w:rPr>
        <w:t xml:space="preserve"> </w:t>
      </w:r>
      <w:r w:rsidRPr="00697AC1">
        <w:rPr>
          <w:rFonts w:eastAsia="Times New Roman" w:cs="Times New Roman"/>
          <w:szCs w:val="24"/>
        </w:rPr>
        <w:t xml:space="preserve">με θέμα: «Αναίτια </w:t>
      </w:r>
      <w:r w:rsidRPr="00697AC1">
        <w:rPr>
          <w:rFonts w:eastAsia="Times New Roman" w:cs="Times New Roman"/>
          <w:szCs w:val="24"/>
        </w:rPr>
        <w:t>βία άσκησε η ΕΛΑΣ στη διαδήλωση της Θεσσαλονίκης που διεξήχθη ενάντια στη συμφωνία των Πρεσπών».</w:t>
      </w:r>
    </w:p>
    <w:p w14:paraId="3A8638C0" w14:textId="77777777" w:rsidR="00375AC7" w:rsidRDefault="00AB06BE">
      <w:pPr>
        <w:spacing w:line="600" w:lineRule="auto"/>
        <w:ind w:firstLine="720"/>
        <w:jc w:val="both"/>
        <w:rPr>
          <w:rFonts w:eastAsia="Times New Roman" w:cs="Times New Roman"/>
          <w:szCs w:val="24"/>
        </w:rPr>
      </w:pPr>
      <w:r w:rsidRPr="00697AC1">
        <w:rPr>
          <w:rFonts w:eastAsia="Times New Roman" w:cs="Times New Roman"/>
          <w:bCs/>
          <w:szCs w:val="24"/>
        </w:rPr>
        <w:t>ΑΝΑΦΟΡΕΣ</w:t>
      </w:r>
      <w:r>
        <w:rPr>
          <w:rFonts w:eastAsia="Times New Roman" w:cs="Times New Roman"/>
          <w:bCs/>
          <w:szCs w:val="24"/>
        </w:rPr>
        <w:t xml:space="preserve"> - </w:t>
      </w:r>
      <w:r w:rsidRPr="00697AC1">
        <w:rPr>
          <w:rFonts w:eastAsia="Times New Roman" w:cs="Times New Roman"/>
          <w:bCs/>
          <w:szCs w:val="24"/>
        </w:rPr>
        <w:t>ΕΡΩΤΗΣΕΙΣ (Άρθρο 130 παρ</w:t>
      </w:r>
      <w:r>
        <w:rPr>
          <w:rFonts w:eastAsia="Times New Roman" w:cs="Times New Roman"/>
          <w:bCs/>
          <w:szCs w:val="24"/>
        </w:rPr>
        <w:t>άγραφος</w:t>
      </w:r>
      <w:r w:rsidRPr="00697AC1">
        <w:rPr>
          <w:rFonts w:eastAsia="Times New Roman" w:cs="Times New Roman"/>
          <w:bCs/>
          <w:szCs w:val="24"/>
        </w:rPr>
        <w:t xml:space="preserve"> 5</w:t>
      </w:r>
      <w:r>
        <w:rPr>
          <w:rFonts w:eastAsia="Times New Roman" w:cs="Times New Roman"/>
          <w:bCs/>
          <w:szCs w:val="24"/>
        </w:rPr>
        <w:t xml:space="preserve"> του </w:t>
      </w:r>
      <w:r w:rsidRPr="00697AC1">
        <w:rPr>
          <w:rFonts w:eastAsia="Times New Roman" w:cs="Times New Roman"/>
          <w:bCs/>
          <w:szCs w:val="24"/>
        </w:rPr>
        <w:t>Καν</w:t>
      </w:r>
      <w:r>
        <w:rPr>
          <w:rFonts w:eastAsia="Times New Roman" w:cs="Times New Roman"/>
          <w:bCs/>
          <w:szCs w:val="24"/>
        </w:rPr>
        <w:t>ονισμού της</w:t>
      </w:r>
      <w:r w:rsidRPr="00697AC1">
        <w:rPr>
          <w:rFonts w:eastAsia="Times New Roman" w:cs="Times New Roman"/>
          <w:bCs/>
          <w:szCs w:val="24"/>
        </w:rPr>
        <w:t xml:space="preserve"> Βουλής)</w:t>
      </w:r>
    </w:p>
    <w:p w14:paraId="3A8638C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1.</w:t>
      </w:r>
      <w:r w:rsidRPr="00697AC1">
        <w:rPr>
          <w:rFonts w:eastAsia="Times New Roman" w:cs="Times New Roman"/>
          <w:szCs w:val="24"/>
        </w:rPr>
        <w:t xml:space="preserve"> Η με αριθμό 1722/19-9-2018 </w:t>
      </w:r>
      <w:r>
        <w:rPr>
          <w:rFonts w:eastAsia="Times New Roman" w:cs="Times New Roman"/>
          <w:szCs w:val="24"/>
        </w:rPr>
        <w:t>ε</w:t>
      </w:r>
      <w:r w:rsidRPr="00697AC1">
        <w:rPr>
          <w:rFonts w:eastAsia="Times New Roman" w:cs="Times New Roman"/>
          <w:szCs w:val="24"/>
        </w:rPr>
        <w:t>ρώτηση του Βουλευτή Ηλείας της Δημοκρατικής Συμπαράταξης</w:t>
      </w:r>
      <w:r w:rsidRPr="00697AC1">
        <w:rPr>
          <w:rFonts w:eastAsia="Times New Roman" w:cs="Times New Roman"/>
          <w:szCs w:val="24"/>
        </w:rPr>
        <w:t xml:space="preserve"> ΠΑΣΟΚ</w:t>
      </w:r>
      <w:r>
        <w:rPr>
          <w:rFonts w:eastAsia="Times New Roman" w:cs="Times New Roman"/>
          <w:szCs w:val="24"/>
        </w:rPr>
        <w:t xml:space="preserve"> </w:t>
      </w:r>
      <w:r w:rsidRPr="00697AC1">
        <w:rPr>
          <w:rFonts w:eastAsia="Times New Roman" w:cs="Times New Roman"/>
          <w:szCs w:val="24"/>
        </w:rPr>
        <w:t>-</w:t>
      </w:r>
      <w:r>
        <w:rPr>
          <w:rFonts w:eastAsia="Times New Roman" w:cs="Times New Roman"/>
          <w:szCs w:val="24"/>
        </w:rPr>
        <w:t xml:space="preserve"> </w:t>
      </w:r>
      <w:r w:rsidRPr="00697AC1">
        <w:rPr>
          <w:rFonts w:eastAsia="Times New Roman" w:cs="Times New Roman"/>
          <w:szCs w:val="24"/>
        </w:rPr>
        <w:t>ΔΗΜΑΡ κ.</w:t>
      </w:r>
      <w:r w:rsidRPr="001E3ED7">
        <w:rPr>
          <w:rFonts w:eastAsia="Times New Roman" w:cs="Times New Roman"/>
          <w:szCs w:val="24"/>
        </w:rPr>
        <w:t xml:space="preserve"> </w:t>
      </w:r>
      <w:r w:rsidRPr="00697AC1">
        <w:rPr>
          <w:rFonts w:eastAsia="Times New Roman" w:cs="Times New Roman"/>
          <w:bCs/>
          <w:szCs w:val="24"/>
        </w:rPr>
        <w:t>Γιάννη</w:t>
      </w:r>
      <w:r>
        <w:rPr>
          <w:rFonts w:eastAsia="Times New Roman" w:cs="Times New Roman"/>
          <w:bCs/>
          <w:szCs w:val="24"/>
        </w:rPr>
        <w:t xml:space="preserve"> </w:t>
      </w:r>
      <w:r w:rsidRPr="00697AC1">
        <w:rPr>
          <w:rFonts w:eastAsia="Times New Roman" w:cs="Times New Roman"/>
          <w:bCs/>
          <w:szCs w:val="24"/>
        </w:rPr>
        <w:t>Κουτσούκου</w:t>
      </w:r>
      <w:r w:rsidRPr="001E3ED7">
        <w:rPr>
          <w:rFonts w:eastAsia="Times New Roman" w:cs="Times New Roman"/>
          <w:szCs w:val="24"/>
        </w:rPr>
        <w:t xml:space="preserve"> </w:t>
      </w:r>
      <w:r w:rsidRPr="00697AC1">
        <w:rPr>
          <w:rFonts w:eastAsia="Times New Roman" w:cs="Times New Roman"/>
          <w:szCs w:val="24"/>
        </w:rPr>
        <w:t>προς τον Υπουργό</w:t>
      </w:r>
      <w:r w:rsidRPr="001E3ED7">
        <w:rPr>
          <w:rFonts w:eastAsia="Times New Roman" w:cs="Times New Roman"/>
          <w:bCs/>
          <w:szCs w:val="24"/>
        </w:rPr>
        <w:t xml:space="preserve"> </w:t>
      </w:r>
      <w:r w:rsidRPr="00697AC1">
        <w:rPr>
          <w:rFonts w:eastAsia="Times New Roman" w:cs="Times New Roman"/>
          <w:bCs/>
          <w:szCs w:val="24"/>
        </w:rPr>
        <w:t>Οικονομικών,</w:t>
      </w:r>
      <w:r w:rsidRPr="001E3ED7">
        <w:rPr>
          <w:rFonts w:eastAsia="Times New Roman" w:cs="Times New Roman"/>
          <w:szCs w:val="24"/>
        </w:rPr>
        <w:t xml:space="preserve"> </w:t>
      </w:r>
      <w:r w:rsidRPr="00697AC1">
        <w:rPr>
          <w:rFonts w:eastAsia="Times New Roman" w:cs="Times New Roman"/>
          <w:szCs w:val="24"/>
        </w:rPr>
        <w:t xml:space="preserve">με θέμα: «Η σκοπιμότητα και η μεθόδευση της μεταφοράς στο </w:t>
      </w:r>
      <w:proofErr w:type="spellStart"/>
      <w:r w:rsidRPr="00697AC1">
        <w:rPr>
          <w:rFonts w:eastAsia="Times New Roman" w:cs="Times New Roman"/>
          <w:szCs w:val="24"/>
        </w:rPr>
        <w:t>Υπερταμείο</w:t>
      </w:r>
      <w:proofErr w:type="spellEnd"/>
      <w:r w:rsidRPr="00697AC1">
        <w:rPr>
          <w:rFonts w:eastAsia="Times New Roman" w:cs="Times New Roman"/>
          <w:szCs w:val="24"/>
        </w:rPr>
        <w:t xml:space="preserve"> κατ’ απαίτηση των δανειστών 51 ακινήτων του Δημοσίου στον Δήμο Πύργου».</w:t>
      </w:r>
    </w:p>
    <w:p w14:paraId="3A8638C2" w14:textId="77777777" w:rsidR="00375AC7" w:rsidRDefault="00AB06BE">
      <w:pPr>
        <w:spacing w:line="600" w:lineRule="auto"/>
        <w:ind w:firstLine="720"/>
        <w:rPr>
          <w:rFonts w:eastAsia="Times New Roman"/>
          <w:szCs w:val="24"/>
        </w:rPr>
      </w:pPr>
      <w:r>
        <w:rPr>
          <w:rFonts w:eastAsia="Times New Roman"/>
          <w:szCs w:val="24"/>
        </w:rPr>
        <w:t>Ε</w:t>
      </w:r>
      <w:r>
        <w:rPr>
          <w:rFonts w:eastAsia="Times New Roman"/>
          <w:szCs w:val="24"/>
        </w:rPr>
        <w:t xml:space="preserve">ισερχόμαστε στη συζήτηση των </w:t>
      </w:r>
    </w:p>
    <w:p w14:paraId="3A8638C3" w14:textId="77777777" w:rsidR="00375AC7" w:rsidRDefault="00AB06BE">
      <w:pPr>
        <w:spacing w:line="600" w:lineRule="auto"/>
        <w:ind w:firstLine="720"/>
        <w:jc w:val="center"/>
        <w:rPr>
          <w:rFonts w:eastAsia="Times New Roman"/>
          <w:b/>
          <w:szCs w:val="24"/>
        </w:rPr>
      </w:pPr>
      <w:r w:rsidRPr="00570474">
        <w:rPr>
          <w:rFonts w:eastAsia="Times New Roman"/>
          <w:b/>
          <w:szCs w:val="24"/>
        </w:rPr>
        <w:t>ΕΠΙΚΑΙΡΩΝ ΕΡΩΤΗΣΕΩ</w:t>
      </w:r>
      <w:r w:rsidRPr="00570474">
        <w:rPr>
          <w:rFonts w:eastAsia="Times New Roman"/>
          <w:b/>
          <w:szCs w:val="24"/>
        </w:rPr>
        <w:t>Ν</w:t>
      </w:r>
    </w:p>
    <w:p w14:paraId="3A8638C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Αρχίζουμε με τη</w:t>
      </w:r>
      <w:r>
        <w:rPr>
          <w:rFonts w:eastAsia="Times New Roman" w:cs="Times New Roman"/>
          <w:szCs w:val="24"/>
        </w:rPr>
        <w:t xml:space="preserve"> δεύτερη με αριθμό 117/30-10-2018 επίκαιρη ερώτηση δεύτερου κύκλου του Βουλευτή Αργολίδας της Δημοκρατικής Συμπαράταξης ΠΑΣΟΚ - ΔΗΜΑΡ κ. </w:t>
      </w:r>
      <w:r w:rsidRPr="009952BD">
        <w:rPr>
          <w:rFonts w:eastAsia="Times New Roman" w:cs="Times New Roman"/>
          <w:bCs/>
          <w:szCs w:val="24"/>
        </w:rPr>
        <w:t>Ιωάννη Μανιάτη</w:t>
      </w:r>
      <w:r>
        <w:rPr>
          <w:rFonts w:eastAsia="Times New Roman" w:cs="Times New Roman"/>
          <w:b/>
          <w:bCs/>
          <w:szCs w:val="24"/>
        </w:rPr>
        <w:t xml:space="preserve"> </w:t>
      </w:r>
      <w:r>
        <w:rPr>
          <w:rFonts w:eastAsia="Times New Roman" w:cs="Times New Roman"/>
          <w:szCs w:val="24"/>
        </w:rPr>
        <w:t xml:space="preserve">προς τον Υπουργό </w:t>
      </w:r>
      <w:r w:rsidRPr="009952BD">
        <w:rPr>
          <w:rFonts w:eastAsia="Times New Roman" w:cs="Times New Roman"/>
          <w:bCs/>
          <w:szCs w:val="24"/>
        </w:rPr>
        <w:t>Επικρατείας,</w:t>
      </w:r>
      <w:r>
        <w:rPr>
          <w:rFonts w:eastAsia="Times New Roman" w:cs="Times New Roman"/>
          <w:b/>
          <w:bCs/>
          <w:szCs w:val="24"/>
        </w:rPr>
        <w:t xml:space="preserve"> </w:t>
      </w:r>
      <w:r>
        <w:rPr>
          <w:rFonts w:eastAsia="Times New Roman" w:cs="Times New Roman"/>
          <w:szCs w:val="24"/>
        </w:rPr>
        <w:t xml:space="preserve">με θέμα: «Άμεση αντιμετώπιση των προβλημάτων της εξαγωγικής εταιρείας αγροτικών προϊόντων της Αργολίδας GERFA - Γ.Ν. </w:t>
      </w:r>
      <w:proofErr w:type="spellStart"/>
      <w:r>
        <w:rPr>
          <w:rFonts w:eastAsia="Times New Roman" w:cs="Times New Roman"/>
          <w:szCs w:val="24"/>
        </w:rPr>
        <w:t>Φραγκίστας</w:t>
      </w:r>
      <w:proofErr w:type="spellEnd"/>
      <w:r>
        <w:rPr>
          <w:rFonts w:eastAsia="Times New Roman" w:cs="Times New Roman"/>
          <w:szCs w:val="24"/>
        </w:rPr>
        <w:t xml:space="preserve"> </w:t>
      </w:r>
      <w:r>
        <w:rPr>
          <w:rFonts w:eastAsia="Times New Roman" w:cs="Times New Roman"/>
          <w:szCs w:val="24"/>
        </w:rPr>
        <w:t xml:space="preserve">- 2.000 παραγωγοί, 400 και 700 εργαζόμενοι στον </w:t>
      </w:r>
      <w:r w:rsidRPr="0038126C">
        <w:rPr>
          <w:rFonts w:eastAsia="Times New Roman" w:cs="Times New Roman"/>
          <w:szCs w:val="24"/>
          <w:rPrChange w:id="28" w:author="Φλούδα Χριστίνα" w:date="2018-12-14T13:48:00Z">
            <w:rPr>
              <w:rFonts w:eastAsia="Times New Roman" w:cs="Times New Roman"/>
              <w:szCs w:val="24"/>
              <w:lang w:val="en-US"/>
            </w:rPr>
          </w:rPrChange>
        </w:rPr>
        <w:t>“</w:t>
      </w:r>
      <w:r>
        <w:rPr>
          <w:rFonts w:eastAsia="Times New Roman" w:cs="Times New Roman"/>
          <w:szCs w:val="24"/>
        </w:rPr>
        <w:t>αέρα</w:t>
      </w:r>
      <w:r w:rsidRPr="0038126C">
        <w:rPr>
          <w:rFonts w:eastAsia="Times New Roman" w:cs="Times New Roman"/>
          <w:szCs w:val="24"/>
          <w:rPrChange w:id="29" w:author="Φλούδα Χριστίνα" w:date="2018-12-14T13:48:00Z">
            <w:rPr>
              <w:rFonts w:eastAsia="Times New Roman" w:cs="Times New Roman"/>
              <w:szCs w:val="24"/>
              <w:lang w:val="en-US"/>
            </w:rPr>
          </w:rPrChange>
        </w:rPr>
        <w:t>”</w:t>
      </w:r>
      <w:r>
        <w:rPr>
          <w:rFonts w:eastAsia="Times New Roman" w:cs="Times New Roman"/>
          <w:szCs w:val="24"/>
        </w:rPr>
        <w:t>».</w:t>
      </w:r>
    </w:p>
    <w:p w14:paraId="3A8638C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Στην επίκαιρη αυτή ερώτηση θα απαντήσει ο Υπουργός Επικρατείας κ. Αλέξα</w:t>
      </w:r>
      <w:r>
        <w:rPr>
          <w:rFonts w:eastAsia="Times New Roman" w:cs="Times New Roman"/>
          <w:szCs w:val="24"/>
        </w:rPr>
        <w:t xml:space="preserve">νδρος </w:t>
      </w:r>
      <w:proofErr w:type="spellStart"/>
      <w:r>
        <w:rPr>
          <w:rFonts w:eastAsia="Times New Roman" w:cs="Times New Roman"/>
          <w:szCs w:val="24"/>
        </w:rPr>
        <w:t>Φλαμπουράρης</w:t>
      </w:r>
      <w:proofErr w:type="spellEnd"/>
      <w:r>
        <w:rPr>
          <w:rFonts w:eastAsia="Times New Roman" w:cs="Times New Roman"/>
          <w:szCs w:val="24"/>
        </w:rPr>
        <w:t>.</w:t>
      </w:r>
    </w:p>
    <w:p w14:paraId="3A8638C6" w14:textId="77777777" w:rsidR="00375AC7" w:rsidRDefault="00AB06BE">
      <w:pPr>
        <w:spacing w:line="600" w:lineRule="auto"/>
        <w:ind w:firstLine="720"/>
        <w:jc w:val="both"/>
        <w:rPr>
          <w:rFonts w:eastAsia="Times New Roman"/>
          <w:szCs w:val="24"/>
        </w:rPr>
      </w:pPr>
      <w:r>
        <w:rPr>
          <w:rFonts w:eastAsia="Times New Roman" w:cs="Times New Roman"/>
          <w:szCs w:val="24"/>
        </w:rPr>
        <w:t xml:space="preserve">Κύριε Μανιάτη,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3A8638C7" w14:textId="77777777" w:rsidR="00375AC7" w:rsidRDefault="00AB06BE">
      <w:pPr>
        <w:spacing w:line="600" w:lineRule="auto"/>
        <w:ind w:firstLine="720"/>
        <w:jc w:val="both"/>
        <w:rPr>
          <w:rFonts w:eastAsia="Times New Roman"/>
          <w:szCs w:val="24"/>
        </w:rPr>
      </w:pPr>
      <w:r w:rsidRPr="00B837BB">
        <w:rPr>
          <w:rFonts w:eastAsia="Times New Roman"/>
          <w:b/>
          <w:szCs w:val="24"/>
        </w:rPr>
        <w:t>ΙΩΑΝΝΗΣ ΜΑΝΙΑΤΗΣ</w:t>
      </w:r>
      <w:r w:rsidRPr="00246E95">
        <w:rPr>
          <w:rFonts w:eastAsia="Times New Roman"/>
          <w:b/>
          <w:szCs w:val="24"/>
        </w:rPr>
        <w:t>:</w:t>
      </w:r>
      <w:r>
        <w:rPr>
          <w:rFonts w:eastAsia="Times New Roman"/>
          <w:b/>
          <w:szCs w:val="24"/>
        </w:rPr>
        <w:t xml:space="preserve"> </w:t>
      </w:r>
      <w:r>
        <w:rPr>
          <w:rFonts w:eastAsia="Times New Roman"/>
          <w:szCs w:val="24"/>
        </w:rPr>
        <w:t>Ευχαριστώ πολύ, κύριε Πρόεδρε.</w:t>
      </w:r>
    </w:p>
    <w:p w14:paraId="3A8638C8" w14:textId="77777777" w:rsidR="00375AC7" w:rsidRDefault="00AB06BE">
      <w:pPr>
        <w:spacing w:line="600" w:lineRule="auto"/>
        <w:ind w:firstLine="720"/>
        <w:jc w:val="both"/>
        <w:rPr>
          <w:rFonts w:eastAsia="Times New Roman" w:cs="Times New Roman"/>
          <w:szCs w:val="24"/>
        </w:rPr>
      </w:pPr>
      <w:r>
        <w:rPr>
          <w:rFonts w:eastAsia="Times New Roman"/>
          <w:szCs w:val="24"/>
        </w:rPr>
        <w:t xml:space="preserve">Κύριε Υπουργέ, σας έχω καταθέσει μια επίκαιρη ερώτηση για το σημαντικότερο ίσως πρόβλημα που απασχολεί την Αργολίδα αυτόν τον καιρό. </w:t>
      </w:r>
      <w:r>
        <w:rPr>
          <w:rFonts w:eastAsia="Times New Roman"/>
          <w:szCs w:val="24"/>
        </w:rPr>
        <w:t xml:space="preserve">Πρόκειται για τον κίνδυνο χρεοκοπίας της μεγαλύτερης εξαγωγικής εταιρείας του </w:t>
      </w:r>
      <w:r>
        <w:rPr>
          <w:rFonts w:eastAsia="Times New Roman"/>
          <w:szCs w:val="24"/>
        </w:rPr>
        <w:t>νομού</w:t>
      </w:r>
      <w:r>
        <w:rPr>
          <w:rFonts w:eastAsia="Times New Roman"/>
          <w:szCs w:val="24"/>
        </w:rPr>
        <w:t>, της εταιρείας «</w:t>
      </w:r>
      <w:r>
        <w:rPr>
          <w:rFonts w:eastAsia="Times New Roman" w:cs="Times New Roman"/>
          <w:szCs w:val="24"/>
        </w:rPr>
        <w:t>ΦΡΑΓΚΙΣΤΑΣ</w:t>
      </w:r>
      <w:r>
        <w:rPr>
          <w:rFonts w:eastAsia="Times New Roman" w:cs="Times New Roman"/>
          <w:szCs w:val="24"/>
        </w:rPr>
        <w:t xml:space="preserve">». </w:t>
      </w:r>
    </w:p>
    <w:p w14:paraId="3A8638C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Και βεβαίως ο κάθε επιχειρηματίας παίρνει τις αποφάσεις του, κάνει τα λάθη του, έχει τη δική του πορεία. Αυτό που μας ενδιαφέρει εμάς από την </w:t>
      </w:r>
      <w:r>
        <w:rPr>
          <w:rFonts w:eastAsia="Times New Roman" w:cs="Times New Roman"/>
          <w:szCs w:val="24"/>
        </w:rPr>
        <w:t xml:space="preserve">πλευρά των εκπροσώπων των πολιτών είναι ότι μια τέτοια πιθανότητα θα </w:t>
      </w:r>
      <w:r>
        <w:rPr>
          <w:rFonts w:eastAsia="Times New Roman" w:cs="Times New Roman"/>
          <w:szCs w:val="24"/>
        </w:rPr>
        <w:lastRenderedPageBreak/>
        <w:t>φέρει σε απίστευτα δυσχερή κατάσταση τουλάχιστον επτακόσιους παραγωγούς της Αργολίδας, γύρω στους τριακόσιους εργαζομένους στα συγκεκριμένα εργοστάσια και περίπου άλλους χίλιους διακόσιου</w:t>
      </w:r>
      <w:r>
        <w:rPr>
          <w:rFonts w:eastAsia="Times New Roman" w:cs="Times New Roman"/>
          <w:szCs w:val="24"/>
        </w:rPr>
        <w:t>ς παραγωγούς που συνεργάζονται με τη συγκεκριμένη εταιρεία στην Κορινθία, στην Ηλεία και σε άλλους νομούς. Πρόκειται, λοιπόν, για το μείζον πρόβλημα που απασχολεί την Αργολίδα αυτόν τον καιρό.</w:t>
      </w:r>
    </w:p>
    <w:p w14:paraId="3A8638C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Πρέπει να σας πω ότι σε εκατοντάδες συναντήσεις που έχουμε κάνε</w:t>
      </w:r>
      <w:r>
        <w:rPr>
          <w:rFonts w:eastAsia="Times New Roman" w:cs="Times New Roman"/>
          <w:szCs w:val="24"/>
        </w:rPr>
        <w:t>ι με τους παραγωγούς της Αργολίδας η μεγάλη αγωνία είναι αν μπορεί, στο πλαίσιο πάντα της νομιμότητας και της διαφάνειας και στο πλαίσιο πάντα του εύρυθμου τρόπου λειτουργίας του τραπεζικού συστήματος, να βρεθεί τρόπος έτσι ώστε να υπάρξει μια ομαλή εξέλιξ</w:t>
      </w:r>
      <w:r>
        <w:rPr>
          <w:rFonts w:eastAsia="Times New Roman" w:cs="Times New Roman"/>
          <w:szCs w:val="24"/>
        </w:rPr>
        <w:t>η στη συγκεκριμένη εταιρεία.</w:t>
      </w:r>
    </w:p>
    <w:p w14:paraId="3A8638C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Σας αναφέρω μόνο μερικά χαρακτηριστικά παραδείγματα. Μιλούμε, κατ’ αρχάς, για μια απολύτως εξαγωγική εταιρεία με έναν κύκλο εργασιών 18 εκατομμυρίων, που χρωστά γύρω στα 6 εκατομμύρια και που με το 1/3 περίπου εάν δανειοδοτηθεί</w:t>
      </w:r>
      <w:r>
        <w:rPr>
          <w:rFonts w:eastAsia="Times New Roman" w:cs="Times New Roman"/>
          <w:szCs w:val="24"/>
        </w:rPr>
        <w:t xml:space="preserve"> με κανονικούς όρους, μπορεί να συνεχίσει να απορροφά πορτοκάλια και μανταρίνια. Αυτή τη στιγμή είναι κλειστή, δεν απορροφά τίποτα. Αυτό έχει ως αποτέλεσμα να έχει πέσει και η τιμή του πορτοκαλιού και να είναι σε απόλυτη απόγνωση οι παραγωγοί της Αργολίδας</w:t>
      </w:r>
      <w:r>
        <w:rPr>
          <w:rFonts w:eastAsia="Times New Roman" w:cs="Times New Roman"/>
          <w:szCs w:val="24"/>
        </w:rPr>
        <w:t>.</w:t>
      </w:r>
    </w:p>
    <w:p w14:paraId="3A8638C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Τι θέλουμε; Εμείς θέλουμε με περικοπές που υποχρεωτικά θα κάνει η εταιρεία και με μια καλή προσέγγιση του συγκεκριμένου θέματος να αντιμετωπιστεί η πιθανότητα να έχουμε μια απώλεια του 30% περίπου των εξαγωγών της Αργολίδας στα εσπεριδοειδή. Θέλω να ελπί</w:t>
      </w:r>
      <w:r>
        <w:rPr>
          <w:rFonts w:eastAsia="Times New Roman" w:cs="Times New Roman"/>
          <w:szCs w:val="24"/>
        </w:rPr>
        <w:t>ζω ότι είναι απολύτως κατανοητό.</w:t>
      </w:r>
    </w:p>
    <w:p w14:paraId="3A8638C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Να σας πω, κύριε Υπουργέ, ότι ταυτόχρονα με τη δική μας πρωτοβουλία οι εργαζόμενοι, για παράδειγμα, έχουν κινητοποιηθεί, οι παραγωγοί επίσης έχουν κινητοποιηθεί, και έχω επίσης ενημερώσει και τον αρμόδιο Υπουργό Γεωργίας κ.</w:t>
      </w:r>
      <w:r>
        <w:rPr>
          <w:rFonts w:eastAsia="Times New Roman" w:cs="Times New Roman"/>
          <w:szCs w:val="24"/>
        </w:rPr>
        <w:t xml:space="preserve"> </w:t>
      </w:r>
      <w:proofErr w:type="spellStart"/>
      <w:r>
        <w:rPr>
          <w:rFonts w:eastAsia="Times New Roman" w:cs="Times New Roman"/>
          <w:szCs w:val="24"/>
        </w:rPr>
        <w:t>Αραχωβίτη</w:t>
      </w:r>
      <w:proofErr w:type="spellEnd"/>
      <w:r>
        <w:rPr>
          <w:rFonts w:eastAsia="Times New Roman" w:cs="Times New Roman"/>
          <w:szCs w:val="24"/>
        </w:rPr>
        <w:t xml:space="preserve">. </w:t>
      </w:r>
    </w:p>
    <w:p w14:paraId="3A8638C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Περιμένω την απάντησή σας.</w:t>
      </w:r>
    </w:p>
    <w:p w14:paraId="3A8638CF" w14:textId="77777777" w:rsidR="00375AC7" w:rsidRDefault="00AB06BE">
      <w:pPr>
        <w:spacing w:line="600" w:lineRule="auto"/>
        <w:ind w:firstLine="720"/>
        <w:jc w:val="both"/>
        <w:rPr>
          <w:rFonts w:eastAsia="Times New Roman"/>
          <w:szCs w:val="24"/>
        </w:rPr>
      </w:pPr>
      <w:r>
        <w:rPr>
          <w:rFonts w:eastAsia="Times New Roman" w:cs="Times New Roman"/>
          <w:szCs w:val="24"/>
        </w:rPr>
        <w:t>Ευχαριστώ.</w:t>
      </w:r>
    </w:p>
    <w:p w14:paraId="3A8638D0" w14:textId="77777777" w:rsidR="00375AC7" w:rsidRDefault="00AB06BE">
      <w:pPr>
        <w:spacing w:line="600" w:lineRule="auto"/>
        <w:ind w:firstLine="720"/>
        <w:jc w:val="both"/>
        <w:rPr>
          <w:rFonts w:eastAsia="Times New Roman"/>
          <w:szCs w:val="24"/>
        </w:rPr>
      </w:pPr>
      <w:r>
        <w:rPr>
          <w:rFonts w:eastAsia="Times New Roman"/>
          <w:b/>
          <w:szCs w:val="24"/>
        </w:rPr>
        <w:t xml:space="preserve">ΠΡΟΕΔΡΕΥΩΝ </w:t>
      </w:r>
      <w:r w:rsidRPr="000400B3">
        <w:rPr>
          <w:rFonts w:eastAsia="Times New Roman"/>
          <w:b/>
          <w:szCs w:val="24"/>
        </w:rPr>
        <w:t>(</w:t>
      </w:r>
      <w:r>
        <w:rPr>
          <w:rFonts w:eastAsia="Times New Roman"/>
          <w:b/>
          <w:szCs w:val="24"/>
        </w:rPr>
        <w:t>Σπυρίδων Λυκούδης)</w:t>
      </w:r>
      <w:r w:rsidRPr="000400B3">
        <w:rPr>
          <w:rFonts w:eastAsia="Times New Roman"/>
          <w:b/>
          <w:szCs w:val="24"/>
        </w:rPr>
        <w:t>:</w:t>
      </w:r>
      <w:r w:rsidRPr="00EF193C">
        <w:rPr>
          <w:rFonts w:eastAsia="Times New Roman"/>
          <w:szCs w:val="24"/>
        </w:rPr>
        <w:t xml:space="preserve"> Ευχαριστώ, κύριε συνάδελφε.</w:t>
      </w:r>
    </w:p>
    <w:p w14:paraId="3A8638D1" w14:textId="77777777" w:rsidR="00375AC7" w:rsidRDefault="00AB06BE">
      <w:pPr>
        <w:spacing w:line="600" w:lineRule="auto"/>
        <w:ind w:firstLine="720"/>
        <w:jc w:val="both"/>
        <w:rPr>
          <w:rFonts w:eastAsia="Times New Roman"/>
          <w:szCs w:val="24"/>
        </w:rPr>
      </w:pPr>
      <w:r w:rsidRPr="00EF193C">
        <w:rPr>
          <w:rFonts w:eastAsia="Times New Roman"/>
          <w:szCs w:val="24"/>
        </w:rPr>
        <w:t>Κύριε Υπουργέ, έχετε τον λόγο.</w:t>
      </w:r>
    </w:p>
    <w:p w14:paraId="3A8638D2" w14:textId="77777777" w:rsidR="00375AC7" w:rsidRDefault="00AB06BE">
      <w:pPr>
        <w:spacing w:line="600" w:lineRule="auto"/>
        <w:ind w:firstLine="720"/>
        <w:jc w:val="both"/>
        <w:rPr>
          <w:rFonts w:eastAsia="Times New Roman"/>
          <w:szCs w:val="24"/>
        </w:rPr>
      </w:pPr>
      <w:r>
        <w:rPr>
          <w:rFonts w:eastAsia="Times New Roman"/>
          <w:b/>
          <w:szCs w:val="24"/>
        </w:rPr>
        <w:t xml:space="preserve">ΑΛΕΞΑΝΔΡΟΣ </w:t>
      </w:r>
      <w:r w:rsidRPr="00B837BB">
        <w:rPr>
          <w:rFonts w:eastAsia="Times New Roman"/>
          <w:b/>
          <w:szCs w:val="24"/>
        </w:rPr>
        <w:t>ΦΛΑΜΠΟΥΡΑΡΗΣ</w:t>
      </w:r>
      <w:r w:rsidRPr="00246E95">
        <w:rPr>
          <w:rFonts w:eastAsia="Times New Roman"/>
          <w:b/>
          <w:szCs w:val="24"/>
        </w:rPr>
        <w:t xml:space="preserve"> </w:t>
      </w:r>
      <w:r>
        <w:rPr>
          <w:rFonts w:eastAsia="Times New Roman"/>
          <w:b/>
          <w:szCs w:val="24"/>
        </w:rPr>
        <w:t>(Υπουργός Επικρατείας)</w:t>
      </w:r>
      <w:r w:rsidRPr="000400B3">
        <w:rPr>
          <w:rFonts w:eastAsia="Times New Roman"/>
          <w:b/>
          <w:szCs w:val="24"/>
        </w:rPr>
        <w:t>:</w:t>
      </w:r>
      <w:r>
        <w:rPr>
          <w:rFonts w:eastAsia="Times New Roman"/>
          <w:b/>
          <w:szCs w:val="24"/>
        </w:rPr>
        <w:t xml:space="preserve"> </w:t>
      </w:r>
      <w:r w:rsidRPr="00EF193C">
        <w:rPr>
          <w:rFonts w:eastAsia="Times New Roman"/>
          <w:szCs w:val="24"/>
        </w:rPr>
        <w:t xml:space="preserve">Καλημέρα. </w:t>
      </w:r>
    </w:p>
    <w:p w14:paraId="3A8638D3" w14:textId="77777777" w:rsidR="00375AC7" w:rsidRDefault="00AB06BE">
      <w:pPr>
        <w:spacing w:line="600" w:lineRule="auto"/>
        <w:ind w:firstLine="720"/>
        <w:jc w:val="both"/>
        <w:rPr>
          <w:rFonts w:eastAsia="Times New Roman"/>
          <w:szCs w:val="24"/>
        </w:rPr>
      </w:pPr>
      <w:r w:rsidRPr="00EF193C">
        <w:rPr>
          <w:rFonts w:eastAsia="Times New Roman"/>
          <w:szCs w:val="24"/>
        </w:rPr>
        <w:lastRenderedPageBreak/>
        <w:t xml:space="preserve">Ευχαριστώ, κύριε Μανιάτη, για την ερώτηση που </w:t>
      </w:r>
      <w:r w:rsidRPr="00EF193C">
        <w:rPr>
          <w:rFonts w:eastAsia="Times New Roman"/>
          <w:szCs w:val="24"/>
        </w:rPr>
        <w:t>καταθέσατε. Θεωρώ ότι πραγματικά το πρόβλημα όχι μόνο για την Αργολίδα, ιδιαίτερα όμως σε αυτή</w:t>
      </w:r>
      <w:r>
        <w:rPr>
          <w:rFonts w:eastAsia="Times New Roman"/>
          <w:szCs w:val="24"/>
        </w:rPr>
        <w:t>ν</w:t>
      </w:r>
      <w:r w:rsidRPr="00EF193C">
        <w:rPr>
          <w:rFonts w:eastAsia="Times New Roman"/>
          <w:szCs w:val="24"/>
        </w:rPr>
        <w:t xml:space="preserve"> τη φάση για την Αργολίδα και σε αυτή</w:t>
      </w:r>
      <w:r>
        <w:rPr>
          <w:rFonts w:eastAsia="Times New Roman"/>
          <w:szCs w:val="24"/>
        </w:rPr>
        <w:t>ν</w:t>
      </w:r>
      <w:r w:rsidRPr="00EF193C">
        <w:rPr>
          <w:rFonts w:eastAsia="Times New Roman"/>
          <w:szCs w:val="24"/>
        </w:rPr>
        <w:t xml:space="preserve"> τη περίοδο</w:t>
      </w:r>
      <w:r>
        <w:rPr>
          <w:rFonts w:eastAsia="Times New Roman"/>
          <w:szCs w:val="24"/>
        </w:rPr>
        <w:t>,</w:t>
      </w:r>
      <w:r w:rsidRPr="00EF193C">
        <w:rPr>
          <w:rFonts w:eastAsia="Times New Roman"/>
          <w:szCs w:val="24"/>
        </w:rPr>
        <w:t xml:space="preserve"> είναι πο</w:t>
      </w:r>
      <w:r>
        <w:rPr>
          <w:rFonts w:eastAsia="Times New Roman"/>
          <w:szCs w:val="24"/>
        </w:rPr>
        <w:t>λ</w:t>
      </w:r>
      <w:r w:rsidRPr="00EF193C">
        <w:rPr>
          <w:rFonts w:eastAsia="Times New Roman"/>
          <w:szCs w:val="24"/>
        </w:rPr>
        <w:t>ύ κρίσιμο.</w:t>
      </w:r>
    </w:p>
    <w:p w14:paraId="3A8638D4" w14:textId="77777777" w:rsidR="00375AC7" w:rsidRDefault="00AB06BE">
      <w:pPr>
        <w:spacing w:line="600" w:lineRule="auto"/>
        <w:ind w:firstLine="720"/>
        <w:jc w:val="both"/>
        <w:rPr>
          <w:rFonts w:eastAsia="Times New Roman"/>
          <w:b/>
          <w:szCs w:val="24"/>
        </w:rPr>
      </w:pPr>
      <w:r w:rsidRPr="00EF193C">
        <w:rPr>
          <w:rFonts w:eastAsia="Times New Roman"/>
          <w:szCs w:val="24"/>
        </w:rPr>
        <w:t xml:space="preserve">Βέβαια, η εταιρεία </w:t>
      </w:r>
      <w:r>
        <w:rPr>
          <w:rFonts w:eastAsia="Times New Roman"/>
          <w:szCs w:val="24"/>
        </w:rPr>
        <w:t>«</w:t>
      </w:r>
      <w:r>
        <w:rPr>
          <w:rFonts w:eastAsia="Times New Roman" w:cs="Times New Roman"/>
          <w:szCs w:val="24"/>
        </w:rPr>
        <w:t>ΦΡΑΓΚΙΣΤΑΣ</w:t>
      </w:r>
      <w:r>
        <w:rPr>
          <w:rFonts w:eastAsia="Times New Roman" w:cs="Times New Roman"/>
          <w:szCs w:val="24"/>
        </w:rPr>
        <w:t>», η οποία λειτουργεί εδώ και πενήντα τρία χρόνια, τα τελευτ</w:t>
      </w:r>
      <w:r>
        <w:rPr>
          <w:rFonts w:eastAsia="Times New Roman" w:cs="Times New Roman"/>
          <w:szCs w:val="24"/>
        </w:rPr>
        <w:t>αία χρόνια βρίσκεται σε μια κατάσταση η οποία δεν εμπνέει εμπιστοσύνη ούτε στους παραγωγούς, αλλά ούτε και στο τραπεζικό σύστημα για να μπορέσει να προχωρήσει να δανειοδοτήσει.</w:t>
      </w:r>
    </w:p>
    <w:p w14:paraId="3A8638D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Ένα δεύτερο θέμα που γνωρίζετε -και το είπατε και εσείς- είναι ότι η Κυβέρνηση </w:t>
      </w:r>
      <w:r>
        <w:rPr>
          <w:rFonts w:eastAsia="Times New Roman" w:cs="Times New Roman"/>
          <w:szCs w:val="24"/>
        </w:rPr>
        <w:t>δεν μπορεί να παρέμβει σε έναν φορέα, ο οποίος είναι μεν ιδιωτικός, αλλά θα έπρεπε να είναι και φορέας κοινωνικής ευαισθησίας, όπως είναι οι τράπεζες, και να τις αναγκάσει με νομοθετική ρύθμιση ή με οτιδήποτε άλλο να παράσχουν κεφάλαιο κίνησης στις εταιρεί</w:t>
      </w:r>
      <w:r>
        <w:rPr>
          <w:rFonts w:eastAsia="Times New Roman" w:cs="Times New Roman"/>
          <w:szCs w:val="24"/>
        </w:rPr>
        <w:t xml:space="preserve">ες και σε μια εταιρεία όπως είναι του κ. </w:t>
      </w:r>
      <w:proofErr w:type="spellStart"/>
      <w:r>
        <w:rPr>
          <w:rFonts w:eastAsia="Times New Roman" w:cs="Times New Roman"/>
          <w:szCs w:val="24"/>
        </w:rPr>
        <w:t>Φραγκίστα</w:t>
      </w:r>
      <w:proofErr w:type="spellEnd"/>
      <w:r>
        <w:rPr>
          <w:rFonts w:eastAsia="Times New Roman" w:cs="Times New Roman"/>
          <w:szCs w:val="24"/>
        </w:rPr>
        <w:t>.</w:t>
      </w:r>
    </w:p>
    <w:p w14:paraId="3A8638D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Ένα τρίτο θέμα αφορά το μείζον πρόβλημα. Το μείζον πρόβλημα για εμάς είναι, πρώτον, οι εργαζόμενοι και δεύτερον, οι παραγωγοί, οι οποίοι όλο τον χρόνο παιδεύονται και έρχονται τώρα να πάρουν τα «ψίχουλα» </w:t>
      </w:r>
      <w:r>
        <w:rPr>
          <w:rFonts w:eastAsia="Times New Roman" w:cs="Times New Roman"/>
          <w:szCs w:val="24"/>
        </w:rPr>
        <w:t xml:space="preserve">ουσιαστικά που δίνουν για το πορτοκάλι. Το γνωρίζω και από ίδια πείρα. Ακόμα και </w:t>
      </w:r>
      <w:r>
        <w:rPr>
          <w:rFonts w:eastAsia="Times New Roman" w:cs="Times New Roman"/>
          <w:szCs w:val="24"/>
        </w:rPr>
        <w:lastRenderedPageBreak/>
        <w:t>η φετινή παραγωγή, λοιπόν, κινδυνεύει να μείνει στις πορτοκαλιές ή να πέφτει κάτω και να καταστρέφεται, εάν δεν υπάρξει αυτή η προσπάθεια.</w:t>
      </w:r>
    </w:p>
    <w:p w14:paraId="3A8638D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Εγώ έκανα παρέμβαση ουσιαστικά στην </w:t>
      </w:r>
      <w:r>
        <w:rPr>
          <w:rFonts w:eastAsia="Times New Roman" w:cs="Times New Roman"/>
          <w:szCs w:val="24"/>
        </w:rPr>
        <w:t>Εθνική Τράπεζα με την οποία συνεργάζεται. Με μεγάλη δυσκολία αντιμετωπίζουν το πρόβλημα. Θεωρούν ότι σε αυτή τη φάση λόγω -όπως γνωρίζετε- προβλημάτων που υπήρξαν στο διοικητικό σχήμα και στο τμήμα οικονομικών της εταιρείας δεν υπάρχει η εμπιστοσύνη από τη</w:t>
      </w:r>
      <w:r>
        <w:rPr>
          <w:rFonts w:eastAsia="Times New Roman" w:cs="Times New Roman"/>
          <w:szCs w:val="24"/>
        </w:rPr>
        <w:t xml:space="preserve"> μεριά της </w:t>
      </w:r>
      <w:r>
        <w:rPr>
          <w:rFonts w:eastAsia="Times New Roman" w:cs="Times New Roman"/>
          <w:szCs w:val="24"/>
        </w:rPr>
        <w:t xml:space="preserve">τράπεζας </w:t>
      </w:r>
      <w:r>
        <w:rPr>
          <w:rFonts w:eastAsia="Times New Roman" w:cs="Times New Roman"/>
          <w:szCs w:val="24"/>
        </w:rPr>
        <w:t>να παράσχει τα 2 εκατομμύρια που ζητούν.</w:t>
      </w:r>
    </w:p>
    <w:p w14:paraId="3A8638D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Παρ’ όλα αυτά η πρόταση που έκανα εγώ και περιμένω -ελπίζω και πιστεύω- να γίνει αποδεκτή, είναι να δοθούν τα χρήματα και να συνεννοηθούν με τον επιχειρηματία για κάποιες εγγυήσεις. Πρώτον, τα χρήματα που θα δοθούν να πάνε απευθείας στους παραγωγούς για να</w:t>
      </w:r>
      <w:r>
        <w:rPr>
          <w:rFonts w:eastAsia="Times New Roman" w:cs="Times New Roman"/>
          <w:szCs w:val="24"/>
        </w:rPr>
        <w:t xml:space="preserve"> μπορεί να μαζευτεί και η φετινή παραγωγή. Και δεύτερον, σε μία συνεργασία πάλι της </w:t>
      </w:r>
      <w:r>
        <w:rPr>
          <w:rFonts w:eastAsia="Times New Roman" w:cs="Times New Roman"/>
          <w:szCs w:val="24"/>
        </w:rPr>
        <w:t xml:space="preserve">τράπεζας </w:t>
      </w:r>
      <w:r>
        <w:rPr>
          <w:rFonts w:eastAsia="Times New Roman" w:cs="Times New Roman"/>
          <w:szCs w:val="24"/>
        </w:rPr>
        <w:t xml:space="preserve">με τους επενδυτές να βρεθεί ένας τρόπος –και υπάρχουν πολλοί, δεν θα τους υποδείξουμε εμείς- τα λεφτά που θα δώσει η </w:t>
      </w:r>
      <w:r>
        <w:rPr>
          <w:rFonts w:eastAsia="Times New Roman" w:cs="Times New Roman"/>
          <w:szCs w:val="24"/>
        </w:rPr>
        <w:t xml:space="preserve">τράπεζα </w:t>
      </w:r>
      <w:r>
        <w:rPr>
          <w:rFonts w:eastAsia="Times New Roman" w:cs="Times New Roman"/>
          <w:szCs w:val="24"/>
        </w:rPr>
        <w:t xml:space="preserve">μέσω των παραγωγών στον </w:t>
      </w:r>
      <w:proofErr w:type="spellStart"/>
      <w:r>
        <w:rPr>
          <w:rFonts w:eastAsia="Times New Roman" w:cs="Times New Roman"/>
          <w:szCs w:val="24"/>
        </w:rPr>
        <w:t>Φραγκίστα</w:t>
      </w:r>
      <w:proofErr w:type="spellEnd"/>
      <w:r>
        <w:rPr>
          <w:rFonts w:eastAsia="Times New Roman" w:cs="Times New Roman"/>
          <w:szCs w:val="24"/>
        </w:rPr>
        <w:t xml:space="preserve">, να </w:t>
      </w:r>
      <w:r>
        <w:rPr>
          <w:rFonts w:eastAsia="Times New Roman" w:cs="Times New Roman"/>
          <w:szCs w:val="24"/>
        </w:rPr>
        <w:t xml:space="preserve">μπορούν, όταν πουληθούν τα πορτοκάλια, να γυρίσουν πίσω στην </w:t>
      </w:r>
      <w:r>
        <w:rPr>
          <w:rFonts w:eastAsia="Times New Roman" w:cs="Times New Roman"/>
          <w:szCs w:val="24"/>
        </w:rPr>
        <w:t>τράπεζα</w:t>
      </w:r>
      <w:r>
        <w:rPr>
          <w:rFonts w:eastAsia="Times New Roman" w:cs="Times New Roman"/>
          <w:szCs w:val="24"/>
        </w:rPr>
        <w:t>.</w:t>
      </w:r>
    </w:p>
    <w:p w14:paraId="3A8638D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 xml:space="preserve">Ελπίζω και πιστεύω –και όλοι πρέπει να πιέσουμε- ότι αυτή η λύση πρέπει να υλοποιηθεί και όσο το δυνατόν γρηγορότερα, για να μην αρχίσουν και πέφτουν τα πορτοκάλια και </w:t>
      </w:r>
      <w:proofErr w:type="spellStart"/>
      <w:r>
        <w:rPr>
          <w:rFonts w:eastAsia="Times New Roman" w:cs="Times New Roman"/>
          <w:szCs w:val="24"/>
        </w:rPr>
        <w:t>αχρηστεύονται</w:t>
      </w:r>
      <w:proofErr w:type="spellEnd"/>
      <w:r>
        <w:rPr>
          <w:rFonts w:eastAsia="Times New Roman" w:cs="Times New Roman"/>
          <w:szCs w:val="24"/>
        </w:rPr>
        <w:t>. Αυτ</w:t>
      </w:r>
      <w:r>
        <w:rPr>
          <w:rFonts w:eastAsia="Times New Roman" w:cs="Times New Roman"/>
          <w:szCs w:val="24"/>
        </w:rPr>
        <w:t>ή είναι η προσπάθεια που κάνουμε μέσα στο πλαίσιο -όπως είπατε και όπως λέω- των δυνατοτήτων που δίνει η σχέση τραπεζικού συστήματος και εκάστοτε κυβέρνησης.</w:t>
      </w:r>
    </w:p>
    <w:p w14:paraId="3A8638D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Αυτό που προσέχουμε και προσέχω και εγώ μετά την ευθύνη που, ως γνωστόν, έχω αναλάβει τον τελευταί</w:t>
      </w:r>
      <w:r>
        <w:rPr>
          <w:rFonts w:eastAsia="Times New Roman" w:cs="Times New Roman"/>
          <w:szCs w:val="24"/>
        </w:rPr>
        <w:t>ο μήνα, είναι να είναι όλα μέσα στο πλαίσιο της νομιμότητας, της διαφάνειας και σε κα</w:t>
      </w:r>
      <w:r>
        <w:rPr>
          <w:rFonts w:eastAsia="Times New Roman" w:cs="Times New Roman"/>
          <w:szCs w:val="24"/>
        </w:rPr>
        <w:t>μ</w:t>
      </w:r>
      <w:r>
        <w:rPr>
          <w:rFonts w:eastAsia="Times New Roman" w:cs="Times New Roman"/>
          <w:szCs w:val="24"/>
        </w:rPr>
        <w:t>μία περίπτωση με παρεμβάσεις –όπως λέγαμε παλιότερα- πολιτικού χαρακτήρα.</w:t>
      </w:r>
    </w:p>
    <w:p w14:paraId="3A8638D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Ευχαριστώ.</w:t>
      </w:r>
    </w:p>
    <w:p w14:paraId="3A8638DC" w14:textId="77777777" w:rsidR="00375AC7" w:rsidRDefault="00AB06BE">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Υπουργέ.</w:t>
      </w:r>
    </w:p>
    <w:p w14:paraId="3A8638DD" w14:textId="77777777" w:rsidR="00375AC7" w:rsidRDefault="00AB06BE">
      <w:pPr>
        <w:spacing w:line="600" w:lineRule="auto"/>
        <w:ind w:firstLine="720"/>
        <w:jc w:val="both"/>
        <w:rPr>
          <w:rFonts w:eastAsia="Times New Roman"/>
          <w:bCs/>
          <w:szCs w:val="24"/>
        </w:rPr>
      </w:pPr>
      <w:r>
        <w:rPr>
          <w:rFonts w:eastAsia="Times New Roman"/>
          <w:bCs/>
          <w:szCs w:val="24"/>
        </w:rPr>
        <w:t xml:space="preserve">Τον λόγο έχει ο κ. </w:t>
      </w:r>
      <w:r>
        <w:rPr>
          <w:rFonts w:eastAsia="Times New Roman"/>
          <w:bCs/>
          <w:szCs w:val="24"/>
        </w:rPr>
        <w:t>Μανιάτης.</w:t>
      </w:r>
    </w:p>
    <w:p w14:paraId="3A8638DE" w14:textId="77777777" w:rsidR="00375AC7" w:rsidRDefault="00AB06BE">
      <w:pPr>
        <w:spacing w:line="600" w:lineRule="auto"/>
        <w:ind w:firstLine="720"/>
        <w:jc w:val="both"/>
        <w:rPr>
          <w:rFonts w:eastAsia="Times New Roman"/>
          <w:bCs/>
          <w:szCs w:val="24"/>
        </w:rPr>
      </w:pPr>
      <w:r w:rsidRPr="006929F5">
        <w:rPr>
          <w:rFonts w:eastAsia="Times New Roman"/>
          <w:b/>
          <w:bCs/>
          <w:szCs w:val="24"/>
        </w:rPr>
        <w:t>ΙΩΑΝΝΗΣ ΜΑΝΙΑΤΗΣ:</w:t>
      </w:r>
      <w:r>
        <w:rPr>
          <w:rFonts w:eastAsia="Times New Roman"/>
          <w:bCs/>
          <w:szCs w:val="24"/>
        </w:rPr>
        <w:t xml:space="preserve"> Κύριε Υπουργέ, εκλαμβάνω ως θετική την παρέμβασή σας, αντιλαμβανόμενος απολύτως τα προβλήματα που υπάρχουν και τα οποία σας περιέγραψα. </w:t>
      </w:r>
    </w:p>
    <w:p w14:paraId="3A8638DF" w14:textId="77777777" w:rsidR="00375AC7" w:rsidRDefault="00AB06BE">
      <w:pPr>
        <w:spacing w:line="600" w:lineRule="auto"/>
        <w:ind w:firstLine="720"/>
        <w:jc w:val="both"/>
        <w:rPr>
          <w:rFonts w:eastAsia="Times New Roman"/>
          <w:bCs/>
          <w:szCs w:val="24"/>
        </w:rPr>
      </w:pPr>
      <w:r>
        <w:rPr>
          <w:rFonts w:eastAsia="Times New Roman"/>
          <w:bCs/>
          <w:szCs w:val="24"/>
        </w:rPr>
        <w:lastRenderedPageBreak/>
        <w:t>Θεωρώ ότι τέτοιου είδους παρεμβάσεις που δείχνουν μια προσπάθεια να λειτουργήσει το τραπεζι</w:t>
      </w:r>
      <w:r>
        <w:rPr>
          <w:rFonts w:eastAsia="Times New Roman"/>
          <w:bCs/>
          <w:szCs w:val="24"/>
        </w:rPr>
        <w:t>κό σύστημα της χώρας όχι μόνο με τα στενά, ψυχρά τραπεζικά κριτήρια, αλλά και με κοινωνικά κριτήρια -γιατί οι πελάτες των τραπεζών είναι οι πολίτες, οι παραγωγοί- είναι σε θετική κατεύθυνση.</w:t>
      </w:r>
    </w:p>
    <w:p w14:paraId="3A8638E0" w14:textId="77777777" w:rsidR="00375AC7" w:rsidRDefault="00AB06BE">
      <w:pPr>
        <w:spacing w:line="600" w:lineRule="auto"/>
        <w:ind w:firstLine="720"/>
        <w:jc w:val="both"/>
        <w:rPr>
          <w:rFonts w:eastAsia="Times New Roman"/>
          <w:bCs/>
          <w:szCs w:val="24"/>
        </w:rPr>
      </w:pPr>
      <w:r>
        <w:rPr>
          <w:rFonts w:eastAsia="Times New Roman"/>
          <w:bCs/>
          <w:szCs w:val="24"/>
        </w:rPr>
        <w:t xml:space="preserve">Το δεύτερο που θέλω να σχολιάσω είναι προφανώς ότι και εσείς και </w:t>
      </w:r>
      <w:r>
        <w:rPr>
          <w:rFonts w:eastAsia="Times New Roman"/>
          <w:bCs/>
          <w:szCs w:val="24"/>
        </w:rPr>
        <w:t>εγώ το ίδιο θα κάναμε και για οποιαδήποτε άλλη εταιρεία είτε στην Αργολίδα είτε οπουδήποτε αλλού αντιμετώπιζε ανάλογο πρόβλημα.</w:t>
      </w:r>
    </w:p>
    <w:p w14:paraId="3A8638E1" w14:textId="77777777" w:rsidR="00375AC7" w:rsidRDefault="00AB06BE">
      <w:pPr>
        <w:spacing w:line="600" w:lineRule="auto"/>
        <w:jc w:val="both"/>
        <w:rPr>
          <w:rFonts w:eastAsia="Times New Roman" w:cs="Times New Roman"/>
          <w:szCs w:val="24"/>
        </w:rPr>
      </w:pPr>
      <w:r>
        <w:rPr>
          <w:rFonts w:eastAsia="Times New Roman"/>
          <w:bCs/>
          <w:szCs w:val="24"/>
        </w:rPr>
        <w:t>Τρίτη παρατήρηση, που είναι ίσως η σημαντικότερη. Συμφωνώ απολύτως –και αυτή είναι και η δική μου πρόταση- το δάνειο που θα δοθε</w:t>
      </w:r>
      <w:r>
        <w:rPr>
          <w:rFonts w:eastAsia="Times New Roman"/>
          <w:bCs/>
          <w:szCs w:val="24"/>
        </w:rPr>
        <w:t>ί στην εταιρεία «</w:t>
      </w:r>
      <w:r>
        <w:rPr>
          <w:rFonts w:eastAsia="Times New Roman"/>
          <w:bCs/>
          <w:szCs w:val="24"/>
        </w:rPr>
        <w:t>ΦΡΑΓΚΙΣΤΑΣ</w:t>
      </w:r>
      <w:r>
        <w:rPr>
          <w:rFonts w:eastAsia="Times New Roman"/>
          <w:bCs/>
          <w:szCs w:val="24"/>
        </w:rPr>
        <w:t>» να πάει απευθείας στους παραγωγούς για να εξοφληθούν τα χρέη που υπάρχουν από την προηγούμενη χρονιά, έτσι ώστε να μπορέσει να ξεκινήσει η καινούρια χρονιά.</w:t>
      </w:r>
      <w:r>
        <w:rPr>
          <w:rFonts w:eastAsia="Times New Roman"/>
          <w:bCs/>
          <w:szCs w:val="24"/>
        </w:rPr>
        <w:t xml:space="preserve"> </w:t>
      </w:r>
      <w:r>
        <w:rPr>
          <w:rFonts w:eastAsia="Times New Roman" w:cs="Times New Roman"/>
          <w:szCs w:val="24"/>
        </w:rPr>
        <w:t xml:space="preserve">Αυτό θεωρώ ότι θα είναι μία ακόμη διασφάλιση εκ μέρους της </w:t>
      </w:r>
      <w:r>
        <w:rPr>
          <w:rFonts w:eastAsia="Times New Roman" w:cs="Times New Roman"/>
          <w:szCs w:val="24"/>
        </w:rPr>
        <w:t xml:space="preserve">τράπεζας </w:t>
      </w:r>
      <w:r>
        <w:rPr>
          <w:rFonts w:eastAsia="Times New Roman" w:cs="Times New Roman"/>
          <w:szCs w:val="24"/>
        </w:rPr>
        <w:t>ότ</w:t>
      </w:r>
      <w:r>
        <w:rPr>
          <w:rFonts w:eastAsia="Times New Roman" w:cs="Times New Roman"/>
          <w:szCs w:val="24"/>
        </w:rPr>
        <w:t>ι τα χρήματα θα πάνε απευθείας στους δικαιούχους.</w:t>
      </w:r>
    </w:p>
    <w:p w14:paraId="3A8638E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Αυτό που θέλω να σας πω πάντως είναι ότι, σύμφωνα με την εικόνα που έχουμε, έχει υπάρξει ήδη η απαραίτητη αναδιάρθρωση στην εταιρεία, έχουν εκδιωχθεί, με άλλα λόγια, αυτοί οι οποίοι είναι υπεύθυνοι για τη σ</w:t>
      </w:r>
      <w:r>
        <w:rPr>
          <w:rFonts w:eastAsia="Times New Roman" w:cs="Times New Roman"/>
          <w:szCs w:val="24"/>
        </w:rPr>
        <w:t>υγκε</w:t>
      </w:r>
      <w:r>
        <w:rPr>
          <w:rFonts w:eastAsia="Times New Roman" w:cs="Times New Roman"/>
          <w:szCs w:val="24"/>
        </w:rPr>
        <w:lastRenderedPageBreak/>
        <w:t xml:space="preserve">κριμένη δυσμενή κατάσταση της εταιρείας και ήδη πια η εταιρεία με συγκεκριμένο </w:t>
      </w:r>
      <w:r>
        <w:rPr>
          <w:rFonts w:eastAsia="Times New Roman" w:cs="Times New Roman"/>
          <w:szCs w:val="24"/>
          <w:lang w:val="en-US"/>
        </w:rPr>
        <w:t>business</w:t>
      </w:r>
      <w:r w:rsidRPr="00302605">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που έχει καταθέσει και στην Εθνική Τράπεζα, πιστεύω ότι μπορεί να τεκμηριώσει τη βιωσιμότητά της διότι επιπλέον έχει κάνει και σοβαρότατη εξοικονόμηση δαπανών</w:t>
      </w:r>
      <w:r>
        <w:rPr>
          <w:rFonts w:eastAsia="Times New Roman" w:cs="Times New Roman"/>
          <w:szCs w:val="24"/>
        </w:rPr>
        <w:t xml:space="preserve">. </w:t>
      </w:r>
    </w:p>
    <w:p w14:paraId="3A8638E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Όταν έχουμε, λοιπόν, αναδιάρθρωση στο διοικητικό μέρος, μείωση των δαπανών και μία καλή θέληση εκ μέρους όλων μας ώστε να αποπληρωθούν οι παραγωγοί και να μη χάσουν τη δουλειά τους -κύριε Υπουργέ, το επαναλαμβάνω αυτό- τριακόσιοι περίπου εργαζόμενοι σε </w:t>
      </w:r>
      <w:r>
        <w:rPr>
          <w:rFonts w:eastAsia="Times New Roman" w:cs="Times New Roman"/>
          <w:szCs w:val="24"/>
        </w:rPr>
        <w:t>μια εταιρεία που είναι καθαρά εξαγωγική, άρα συμβάλλει και στον τομέα αυτόν, νομίζω ότι είναι εξαιρετικά χρήσιμο αυτό το οποίο προσπαθούμε ο καθένας μας από την πλευρά του να κάνουμε, δηλαδή ότι υπάρχει δυνατότητα και θα ήταν εξαιρετικά θετικό για τους παρ</w:t>
      </w:r>
      <w:r>
        <w:rPr>
          <w:rFonts w:eastAsia="Times New Roman" w:cs="Times New Roman"/>
          <w:szCs w:val="24"/>
        </w:rPr>
        <w:t>αγωγούς της Αργολίδας αν σήμερα, με τη δευτερολογία που θα κάνετε αμέσως, μπορούσατε να μας δώσετε ένα ακόμη θετικότερο βήμα.</w:t>
      </w:r>
    </w:p>
    <w:p w14:paraId="3A8638E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8638E5" w14:textId="77777777" w:rsidR="00375AC7" w:rsidRDefault="00AB06BE">
      <w:pPr>
        <w:spacing w:line="600" w:lineRule="auto"/>
        <w:ind w:firstLine="720"/>
        <w:jc w:val="both"/>
        <w:rPr>
          <w:rFonts w:eastAsia="Times New Roman" w:cs="Times New Roman"/>
          <w:szCs w:val="24"/>
        </w:rPr>
      </w:pPr>
      <w:r w:rsidRPr="00832219">
        <w:rPr>
          <w:rFonts w:eastAsia="Times New Roman" w:cs="Times New Roman"/>
          <w:b/>
          <w:szCs w:val="24"/>
        </w:rPr>
        <w:t>ΠΡΟΕΔΡΕΥΩΝ (Σπυρίδων Λυκούδης):</w:t>
      </w:r>
      <w:r>
        <w:rPr>
          <w:rFonts w:eastAsia="Times New Roman" w:cs="Times New Roman"/>
          <w:szCs w:val="24"/>
        </w:rPr>
        <w:t xml:space="preserve"> Ευχαριστώ, κύριε Μανιάτη.</w:t>
      </w:r>
    </w:p>
    <w:p w14:paraId="3A8638E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3A8638E7" w14:textId="77777777" w:rsidR="00375AC7" w:rsidRDefault="00AB06BE">
      <w:pPr>
        <w:spacing w:line="600" w:lineRule="auto"/>
        <w:ind w:firstLine="720"/>
        <w:jc w:val="both"/>
        <w:rPr>
          <w:rFonts w:eastAsia="Times New Roman" w:cs="Times New Roman"/>
          <w:szCs w:val="24"/>
        </w:rPr>
      </w:pPr>
      <w:r w:rsidRPr="00832219">
        <w:rPr>
          <w:rFonts w:eastAsia="Times New Roman" w:cs="Times New Roman"/>
          <w:b/>
          <w:szCs w:val="24"/>
        </w:rPr>
        <w:lastRenderedPageBreak/>
        <w:t>ΑΛΕΞΑΝΔΡΟΣ ΦΛΑΜΠΟΥΡΑΡΗΣ</w:t>
      </w:r>
      <w:r w:rsidRPr="00832219">
        <w:rPr>
          <w:rFonts w:eastAsia="Times New Roman" w:cs="Times New Roman"/>
          <w:b/>
          <w:szCs w:val="24"/>
        </w:rPr>
        <w:t xml:space="preserve"> (Υπουργός Επικρατείας):</w:t>
      </w:r>
      <w:r>
        <w:rPr>
          <w:rFonts w:eastAsia="Times New Roman" w:cs="Times New Roman"/>
          <w:szCs w:val="24"/>
        </w:rPr>
        <w:t xml:space="preserve"> Πρέπει να είμαστε, και εσείς και εμείς και όλο το πολιτικό σύστημα, πολύ προσεκτικοί σε σχέση με τις παραινέσεις ή παρεμβάσεις προς το τραπεζικό σύστημα. Το τραπεζικό σύστημα -δεν είναι η συζήτησή μας αυτή- γνωρίζουμε ότι δεκάδες χ</w:t>
      </w:r>
      <w:r>
        <w:rPr>
          <w:rFonts w:eastAsia="Times New Roman" w:cs="Times New Roman"/>
          <w:szCs w:val="24"/>
        </w:rPr>
        <w:t>ρόνια πριν είχε μια ουσιαστική συμβολή στο χρέος της χώρας, ένα χρέος το οποίο την οδήγησε σε καταστάσεις τις οποίες οι Έλληνες δεν είχαν ζήσει παρά μόνο σε καιρούς πολέμου.</w:t>
      </w:r>
    </w:p>
    <w:p w14:paraId="3A8638E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Την ευθύνη την έχουν σαφέστατα οι διοικήσεις των τραπεζών και συνολικά το πολιτικό</w:t>
      </w:r>
      <w:r>
        <w:rPr>
          <w:rFonts w:eastAsia="Times New Roman" w:cs="Times New Roman"/>
          <w:szCs w:val="24"/>
        </w:rPr>
        <w:t xml:space="preserve"> σύστημα και η ηγεσία κάθε φορά της χώρας, η οποία ήταν πολύ χαλαρή τουλάχιστον, να το πω έτσι με ήπια λόγια, απέναντι στο σύστημα.</w:t>
      </w:r>
    </w:p>
    <w:p w14:paraId="3A8638E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Τώρα, όπως γνωρίζετε, είναι τελείως διαφορετικά τα πράγματα. Δυστυχώς από τη μεριά των τραπεζών υπάρχει μία συμπεριφορά. Δεν</w:t>
      </w:r>
      <w:r>
        <w:rPr>
          <w:rFonts w:eastAsia="Times New Roman" w:cs="Times New Roman"/>
          <w:szCs w:val="24"/>
        </w:rPr>
        <w:t xml:space="preserve"> θέλω να εξηγήσω για ποιον λόγο. Μπορεί να πούμε ότι έβαλαν μυαλό λόγω της παλιότερης συμπεριφοράς; Να πω ότι φοβούνται μη τους συμβεί τίποτα κακό τώρα, γιατί εμείς προσέχουμε και ελέγχουμε και προσπαθούμε να λειτουργήσει το τραπεζικό σύστημα με όρους, όπω</w:t>
      </w:r>
      <w:r>
        <w:rPr>
          <w:rFonts w:eastAsia="Times New Roman" w:cs="Times New Roman"/>
          <w:szCs w:val="24"/>
        </w:rPr>
        <w:t xml:space="preserve">ς είπαμε, και διαφάνειας και ανταγωνισμού και κυρίως να λειτουργήσει και με κοινωνικά κριτήρια; </w:t>
      </w:r>
    </w:p>
    <w:p w14:paraId="3A8638E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Ανάπτυξη είναι ο κύριος στόχος του τραπεζικού συστήματος, για να μπορέσει πραγματικά αυτή η χώρα να βγει από τα αδιέξοδα στα οποία βρέθηκε. Ταυτόχρονα, όμως, θ</w:t>
      </w:r>
      <w:r>
        <w:rPr>
          <w:rFonts w:eastAsia="Times New Roman" w:cs="Times New Roman"/>
          <w:szCs w:val="24"/>
        </w:rPr>
        <w:t xml:space="preserve">α πρέπει να έχουν και κάποια στοιχεία κοινωνικής ευαισθησίας οι τράπεζες, για να μπορέσουμε να αντιμετωπίσουμε τέτοια θέματα, όπως παραδείγματος </w:t>
      </w:r>
      <w:r>
        <w:rPr>
          <w:rFonts w:eastAsia="Times New Roman" w:cs="Times New Roman"/>
          <w:szCs w:val="24"/>
        </w:rPr>
        <w:t>χάριν</w:t>
      </w:r>
      <w:r>
        <w:rPr>
          <w:rFonts w:eastAsia="Times New Roman" w:cs="Times New Roman"/>
          <w:szCs w:val="24"/>
        </w:rPr>
        <w:t>, επτακόσιοι παραγωγοί στην Αργολίδα και πεντακόσιοι εργαζόμενοι να μην βρεθούν στον δρόμο για 2 εκατομμύρ</w:t>
      </w:r>
      <w:r>
        <w:rPr>
          <w:rFonts w:eastAsia="Times New Roman" w:cs="Times New Roman"/>
          <w:szCs w:val="24"/>
        </w:rPr>
        <w:t xml:space="preserve">ια ευρώ, όταν παλιότερα ξέρουμε ότι δινόντουσαν όχι δύο, αλλά δεκάδες φορές αυτά τα δύο εκατομμύρια και χωρίς εγγυήσεις. Εδώ ο </w:t>
      </w:r>
      <w:proofErr w:type="spellStart"/>
      <w:r>
        <w:rPr>
          <w:rFonts w:eastAsia="Times New Roman" w:cs="Times New Roman"/>
          <w:szCs w:val="24"/>
        </w:rPr>
        <w:t>Φραγκίστας</w:t>
      </w:r>
      <w:proofErr w:type="spellEnd"/>
      <w:r>
        <w:rPr>
          <w:rFonts w:eastAsia="Times New Roman" w:cs="Times New Roman"/>
          <w:szCs w:val="24"/>
        </w:rPr>
        <w:t xml:space="preserve"> έχει και εγγυήσεις. </w:t>
      </w:r>
    </w:p>
    <w:p w14:paraId="3A8638E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Δηλαδή θα μπορούσε πραγματικά η </w:t>
      </w:r>
      <w:r>
        <w:rPr>
          <w:rFonts w:eastAsia="Times New Roman" w:cs="Times New Roman"/>
          <w:szCs w:val="24"/>
        </w:rPr>
        <w:t xml:space="preserve">τράπεζα </w:t>
      </w:r>
      <w:r>
        <w:rPr>
          <w:rFonts w:eastAsia="Times New Roman" w:cs="Times New Roman"/>
          <w:szCs w:val="24"/>
        </w:rPr>
        <w:t>με ένα άλλο μάτι, όπως είπα και εγώ και όπως λέτε και εσε</w:t>
      </w:r>
      <w:r>
        <w:rPr>
          <w:rFonts w:eastAsia="Times New Roman" w:cs="Times New Roman"/>
          <w:szCs w:val="24"/>
        </w:rPr>
        <w:t>ίς κ. Μανιάτη, να το αντιμετωπίσει το θέμα, για να ανασάνει η περιοχή και να ανασάνουν οι άνθρωποι.</w:t>
      </w:r>
    </w:p>
    <w:p w14:paraId="3A8638E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Ευχαριστώ.</w:t>
      </w:r>
    </w:p>
    <w:p w14:paraId="3A8638ED" w14:textId="77777777" w:rsidR="00375AC7" w:rsidRDefault="00AB06BE">
      <w:pPr>
        <w:spacing w:line="600" w:lineRule="auto"/>
        <w:ind w:firstLine="720"/>
        <w:jc w:val="both"/>
        <w:rPr>
          <w:rFonts w:eastAsia="Times New Roman" w:cs="Times New Roman"/>
          <w:szCs w:val="24"/>
        </w:rPr>
      </w:pPr>
      <w:r w:rsidRPr="00832219">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3A8638E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w:t>
      </w:r>
      <w:r>
        <w:rPr>
          <w:rFonts w:eastAsia="Times New Roman" w:cs="Times New Roman"/>
          <w:szCs w:val="24"/>
        </w:rPr>
        <w:t xml:space="preserve"> παρακολουθούν από τα άνω δυτικά θεωρεία, αφού προηγουμένως ξεναγήθηκαν στην έκθεση της αίθουσας «ΕΛΕΥΘΕΡΙΟΣ ΒΕ</w:t>
      </w:r>
      <w:r>
        <w:rPr>
          <w:rFonts w:eastAsia="Times New Roman" w:cs="Times New Roman"/>
          <w:szCs w:val="24"/>
        </w:rPr>
        <w:lastRenderedPageBreak/>
        <w:t xml:space="preserve">ΝΙΖΕΛΟΣ» και ενημερώθηκαν για την ιστορία του κτηρίου και τον τρόπο οργάνωσης και λειτουργίας της Βουλής, είκοσι τρεις μαθήτριες και μαθητές και </w:t>
      </w:r>
      <w:r>
        <w:rPr>
          <w:rFonts w:eastAsia="Times New Roman" w:cs="Times New Roman"/>
          <w:szCs w:val="24"/>
        </w:rPr>
        <w:t>τρεις εκπαιδευτικοί συνοδοί από το 3</w:t>
      </w:r>
      <w:r w:rsidRPr="007D1F27">
        <w:rPr>
          <w:rFonts w:eastAsia="Times New Roman" w:cs="Times New Roman"/>
          <w:szCs w:val="24"/>
          <w:vertAlign w:val="superscript"/>
        </w:rPr>
        <w:t>ο</w:t>
      </w:r>
      <w:r>
        <w:rPr>
          <w:rFonts w:eastAsia="Times New Roman" w:cs="Times New Roman"/>
          <w:szCs w:val="24"/>
        </w:rPr>
        <w:t xml:space="preserve"> Δημοτικό Σχολείο </w:t>
      </w:r>
      <w:proofErr w:type="spellStart"/>
      <w:r>
        <w:rPr>
          <w:rFonts w:eastAsia="Times New Roman" w:cs="Times New Roman"/>
          <w:szCs w:val="24"/>
        </w:rPr>
        <w:t>Αλιβερίου</w:t>
      </w:r>
      <w:proofErr w:type="spellEnd"/>
      <w:r>
        <w:rPr>
          <w:rFonts w:eastAsia="Times New Roman" w:cs="Times New Roman"/>
          <w:szCs w:val="24"/>
        </w:rPr>
        <w:t>.</w:t>
      </w:r>
    </w:p>
    <w:p w14:paraId="3A8638E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3A8638F0" w14:textId="77777777" w:rsidR="00375AC7" w:rsidRDefault="00AB06BE">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A8638F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Βουλευτής κ. Θεόδωρος </w:t>
      </w:r>
      <w:proofErr w:type="spellStart"/>
      <w:r>
        <w:rPr>
          <w:rFonts w:eastAsia="Times New Roman" w:cs="Times New Roman"/>
          <w:szCs w:val="24"/>
        </w:rPr>
        <w:t>Φορτσάκης</w:t>
      </w:r>
      <w:proofErr w:type="spellEnd"/>
      <w:r>
        <w:rPr>
          <w:rFonts w:eastAsia="Times New Roman" w:cs="Times New Roman"/>
          <w:szCs w:val="24"/>
        </w:rPr>
        <w:t xml:space="preserve"> ζητεί άδεια ολιγοήμερης απουσίας στο εξωτερικό και συγκεκριμένα στη Γαλλία από 4 </w:t>
      </w:r>
      <w:r>
        <w:rPr>
          <w:rFonts w:eastAsia="Times New Roman" w:cs="Times New Roman"/>
          <w:szCs w:val="24"/>
        </w:rPr>
        <w:t xml:space="preserve">Δεκεμβρίου </w:t>
      </w:r>
      <w:r>
        <w:rPr>
          <w:rFonts w:eastAsia="Times New Roman" w:cs="Times New Roman"/>
          <w:szCs w:val="24"/>
        </w:rPr>
        <w:t>έως 6 Δεκεμβρίου</w:t>
      </w:r>
      <w:r>
        <w:rPr>
          <w:rFonts w:eastAsia="Times New Roman" w:cs="Times New Roman"/>
          <w:szCs w:val="24"/>
        </w:rPr>
        <w:t xml:space="preserve"> 2018</w:t>
      </w:r>
      <w:r>
        <w:rPr>
          <w:rFonts w:eastAsia="Times New Roman" w:cs="Times New Roman"/>
          <w:szCs w:val="24"/>
        </w:rPr>
        <w:t>, για συμμετοχή σε διεθνή συνάντηση ως εκπρόσωπος του Προέδρου της Νέας Δημοκρα</w:t>
      </w:r>
      <w:r>
        <w:rPr>
          <w:rFonts w:eastAsia="Times New Roman" w:cs="Times New Roman"/>
          <w:szCs w:val="24"/>
        </w:rPr>
        <w:t>τίας. Η Βουλή εγκρίνει;</w:t>
      </w:r>
    </w:p>
    <w:p w14:paraId="3A8638F2"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sidRPr="00912C78">
        <w:rPr>
          <w:rFonts w:eastAsia="Times New Roman" w:cs="Times New Roman"/>
          <w:b/>
          <w:szCs w:val="24"/>
        </w:rPr>
        <w:t>:</w:t>
      </w:r>
      <w:r w:rsidRPr="00912C78">
        <w:rPr>
          <w:rFonts w:eastAsia="Times New Roman" w:cs="Times New Roman"/>
          <w:szCs w:val="24"/>
        </w:rPr>
        <w:t xml:space="preserve"> </w:t>
      </w:r>
      <w:r>
        <w:rPr>
          <w:rFonts w:eastAsia="Times New Roman" w:cs="Times New Roman"/>
          <w:szCs w:val="24"/>
        </w:rPr>
        <w:t>Μάλιστα, μάλιστα.</w:t>
      </w:r>
    </w:p>
    <w:p w14:paraId="3A8638F3"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912C78">
        <w:rPr>
          <w:rFonts w:eastAsia="Times New Roman" w:cs="Times New Roman"/>
          <w:b/>
          <w:szCs w:val="24"/>
        </w:rPr>
        <w:t>:</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3A8638F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176/21-11-2018 επίκαιρη ερώτηση </w:t>
      </w:r>
      <w:r>
        <w:rPr>
          <w:rFonts w:eastAsia="Times New Roman" w:cs="Times New Roman"/>
          <w:szCs w:val="24"/>
        </w:rPr>
        <w:t xml:space="preserve">πρώτου κύκλου του Βουλευτή Αχαΐας της Δημοκρατικής Συμπαράταξης ΠΑΣΟΚ – ΔΗΜΑΡ κ. Θεόδωρου Παπαθεοδώρου προς τον Υπουργό  Ψηφιακής Πολιτικής, </w:t>
      </w:r>
      <w:r>
        <w:rPr>
          <w:rFonts w:eastAsia="Times New Roman" w:cs="Times New Roman"/>
          <w:szCs w:val="24"/>
        </w:rPr>
        <w:lastRenderedPageBreak/>
        <w:t>Τηλεπικοινωνιών και Ενημέρωσης, με θέμα: «Διορισμός νέου Γενικού Γραμματέα Ενημέρωσης και Επικοινωνίας», δεν θα συζ</w:t>
      </w:r>
      <w:r>
        <w:rPr>
          <w:rFonts w:eastAsia="Times New Roman" w:cs="Times New Roman"/>
          <w:szCs w:val="24"/>
        </w:rPr>
        <w:t>ητηθεί λόγω κωλύματος του Βουλευτή.</w:t>
      </w:r>
    </w:p>
    <w:p w14:paraId="3A8638F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Η τρίτη με αριθμό 189/27-11-2018 επίκαιρη ερώτηση του πρώτου κύκλου του Βουλευτή Α΄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κ. Ιωάννη Δελή προς τον Υπουργό Εσωτερικών, με θέμα: «Προβλήματα στην κάλυψη ατομικών α</w:t>
      </w:r>
      <w:r>
        <w:rPr>
          <w:rFonts w:eastAsia="Times New Roman" w:cs="Times New Roman"/>
          <w:szCs w:val="24"/>
        </w:rPr>
        <w:t xml:space="preserve">ναγκών σε καυσόξυλα των κατοίκων του Δήμου </w:t>
      </w:r>
      <w:proofErr w:type="spellStart"/>
      <w:r>
        <w:rPr>
          <w:rFonts w:eastAsia="Times New Roman" w:cs="Times New Roman"/>
          <w:szCs w:val="24"/>
        </w:rPr>
        <w:t>Μύκης</w:t>
      </w:r>
      <w:proofErr w:type="spellEnd"/>
      <w:r>
        <w:rPr>
          <w:rFonts w:eastAsia="Times New Roman" w:cs="Times New Roman"/>
          <w:szCs w:val="24"/>
        </w:rPr>
        <w:t xml:space="preserve"> στην Περιφερειακή Ενότητα Ξάνθης», δεν θα συζητηθεί λόγω αναρμοδιότητας. Αρμόδιο για το θέμα αυτό είναι το Υπουργείο Περιβάλλοντος και Ενέργειας.</w:t>
      </w:r>
    </w:p>
    <w:p w14:paraId="3A8638F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Η πρώτη με αριθμό 181/26-11-2018 επίκαιρη ερώτηση πρώτου κύκλ</w:t>
      </w:r>
      <w:r>
        <w:rPr>
          <w:rFonts w:eastAsia="Times New Roman" w:cs="Times New Roman"/>
          <w:szCs w:val="24"/>
        </w:rPr>
        <w:t>ου του Βουλευτή Κορινθίας της Νέας Δημοκρατίας κ. Χρίστου Δήμα προς τον Υπουργό Οικονομίας και Ανάπτυξης, με θέμα: «Απορρόφηση πόρων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δεν θα συζητηθεί λόγω κωλύματος του αρμόδιου Υφυπουργού κ. Ευστάθιου </w:t>
      </w:r>
      <w:proofErr w:type="spellStart"/>
      <w:r>
        <w:rPr>
          <w:rFonts w:eastAsia="Times New Roman" w:cs="Times New Roman"/>
          <w:szCs w:val="24"/>
        </w:rPr>
        <w:t>Γιαννακίδη</w:t>
      </w:r>
      <w:proofErr w:type="spellEnd"/>
      <w:r>
        <w:rPr>
          <w:rFonts w:eastAsia="Times New Roman" w:cs="Times New Roman"/>
          <w:szCs w:val="24"/>
        </w:rPr>
        <w:t>, ο οποίος βρίσκεται σε κ</w:t>
      </w:r>
      <w:r>
        <w:rPr>
          <w:rFonts w:eastAsia="Times New Roman" w:cs="Times New Roman"/>
          <w:szCs w:val="24"/>
        </w:rPr>
        <w:t>υβερνητική αποστολή στο εξωτερικό.</w:t>
      </w:r>
    </w:p>
    <w:p w14:paraId="3A8638F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Η πρώτη με αριθμό 182/26-11-2018 επίκαιρη ερώτηση δεύτερου κύκλου του Βουλευτή Α΄ Πειραιά της Νέας Δημοκρατίας κ. Κωνσταντίνου Κατσαφάδου προς τον Υπουργό Εσωτερικών, με θέμα: «Η Κυβέρνηση προαναγγέλλει επιλεκτική κατάτμη</w:t>
      </w:r>
      <w:r>
        <w:rPr>
          <w:rFonts w:eastAsia="Times New Roman" w:cs="Times New Roman"/>
          <w:szCs w:val="24"/>
        </w:rPr>
        <w:t xml:space="preserve">ση δήμων με μικροκομματικά κριτήρια, λίγο πριν τις δημοτικές εκλογές, προκαλώντας σύγχυση και αναστάτωση», δεν θα συζητηθεί λόγω κωλύματος του Υπουργού Εσωτερικών κ. Αλέξανδρου </w:t>
      </w:r>
      <w:proofErr w:type="spellStart"/>
      <w:r>
        <w:rPr>
          <w:rFonts w:eastAsia="Times New Roman" w:cs="Times New Roman"/>
          <w:szCs w:val="24"/>
        </w:rPr>
        <w:t>Χαρίτση</w:t>
      </w:r>
      <w:proofErr w:type="spellEnd"/>
      <w:r>
        <w:rPr>
          <w:rFonts w:eastAsia="Times New Roman" w:cs="Times New Roman"/>
          <w:szCs w:val="24"/>
        </w:rPr>
        <w:t xml:space="preserve">, ο οποίος βρίσκεται σε κυβερνητική αποστολή στο </w:t>
      </w:r>
      <w:r>
        <w:rPr>
          <w:rFonts w:eastAsia="Times New Roman" w:cs="Times New Roman"/>
          <w:szCs w:val="24"/>
        </w:rPr>
        <w:t>εξωτερικό</w:t>
      </w:r>
      <w:r>
        <w:rPr>
          <w:rFonts w:eastAsia="Times New Roman" w:cs="Times New Roman"/>
          <w:szCs w:val="24"/>
        </w:rPr>
        <w:t>.</w:t>
      </w:r>
    </w:p>
    <w:p w14:paraId="3A8638F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Επίσης, η τρ</w:t>
      </w:r>
      <w:r>
        <w:rPr>
          <w:rFonts w:eastAsia="Times New Roman" w:cs="Times New Roman"/>
          <w:szCs w:val="24"/>
        </w:rPr>
        <w:t xml:space="preserve">ίτη με αριθμό 121/1-11-2018 επίκαιρη ερώτηση δεύτερου κύκλου του Βουλευτή Α΄ Πειραιώς  του Λαϊκού Συνδέσμου – 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Παιδείας, Έρευνας και Θρησκευμάτων, με θέμα: «Μεικτή διεπιστημονική επιτροπή εμπειρογνωμόνων», δε</w:t>
      </w:r>
      <w:r>
        <w:rPr>
          <w:rFonts w:eastAsia="Times New Roman" w:cs="Times New Roman"/>
          <w:szCs w:val="24"/>
        </w:rPr>
        <w:t>ν θα συζητηθεί.</w:t>
      </w:r>
    </w:p>
    <w:p w14:paraId="3A8638F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74/16-10-2018 επίκαιρη ερώτηση δεύτερου κύκλου του Βουλευτή Α΄ Πειραιώς του Λαϊκού Συνδέσμου – 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Ναυτιλίας και Νησιωτικής Πολιτικής, με θέμα: «Ο σχεδιασμός για την ναυτική ε</w:t>
      </w:r>
      <w:r>
        <w:rPr>
          <w:rFonts w:eastAsia="Times New Roman" w:cs="Times New Roman"/>
          <w:szCs w:val="24"/>
        </w:rPr>
        <w:t>κπαίδευση», δεν θα συζητηθεί.</w:t>
      </w:r>
    </w:p>
    <w:p w14:paraId="3A8638F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Η πέμπτη με αριθμό 53/11-10-2018 επίκαιρη ερώτηση δεύτερου κύκλου 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Ναυτιλίας και Νησιωτικής Πολιτικής, με θέμα: «Ενίσχυση του Λιμε</w:t>
      </w:r>
      <w:r>
        <w:rPr>
          <w:rFonts w:eastAsia="Times New Roman" w:cs="Times New Roman"/>
          <w:szCs w:val="24"/>
        </w:rPr>
        <w:t>νικού Σώματος ενόψει θέσπισης ΑΟΖ και εξόρυξης υδρογονανθράκων και φυσικού αερίου», δεν θα συζητηθεί.</w:t>
      </w:r>
    </w:p>
    <w:p w14:paraId="3A8638F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Τέλος, η έκτη με αριθμό 20/3-10-2018 επίκαιρη ερώτηση δεύτερου κύκλου 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w:t>
      </w:r>
      <w:r>
        <w:rPr>
          <w:rFonts w:eastAsia="Times New Roman" w:cs="Times New Roman"/>
          <w:szCs w:val="24"/>
        </w:rPr>
        <w:t xml:space="preserve"> τον Υπουργό Ναυτιλίας και Νησιωτικής Πολιτικής, με θέμα: «Συνεχίζεται η τουρκική προκλητικότητα στο Αιγαίο», δεν θα συζητηθεί.</w:t>
      </w:r>
    </w:p>
    <w:p w14:paraId="3A8638F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3A8638FD" w14:textId="77777777" w:rsidR="00375AC7" w:rsidRDefault="00AB06BE">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317FBB">
        <w:rPr>
          <w:rFonts w:eastAsia="Times New Roman" w:cs="Times New Roman"/>
          <w:color w:val="FF0000"/>
          <w:szCs w:val="24"/>
        </w:rPr>
        <w:t>ΑΛΛΑΓΗ ΣΕΛΙΔΑΣ</w:t>
      </w:r>
      <w:r>
        <w:rPr>
          <w:rFonts w:eastAsia="Times New Roman" w:cs="Times New Roman"/>
          <w:color w:val="FF0000"/>
          <w:szCs w:val="24"/>
        </w:rPr>
        <w:t>)</w:t>
      </w:r>
    </w:p>
    <w:p w14:paraId="3A8638FE"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912C78">
        <w:rPr>
          <w:rFonts w:eastAsia="Times New Roman" w:cs="Times New Roman"/>
          <w:b/>
          <w:szCs w:val="24"/>
        </w:rPr>
        <w:t>:</w:t>
      </w:r>
      <w:r>
        <w:rPr>
          <w:rFonts w:eastAsia="Times New Roman" w:cs="Times New Roman"/>
          <w:szCs w:val="24"/>
        </w:rPr>
        <w:t xml:space="preserve"> Κυρίες και κύριοι συνάδελφοι, εισερχόμαστε στην ημερήσια διάταξη των </w:t>
      </w:r>
    </w:p>
    <w:p w14:paraId="3A8638FF" w14:textId="77777777" w:rsidR="00375AC7" w:rsidRDefault="00AB06BE">
      <w:pPr>
        <w:spacing w:line="600" w:lineRule="auto"/>
        <w:ind w:firstLine="720"/>
        <w:jc w:val="center"/>
        <w:rPr>
          <w:rFonts w:eastAsia="Times New Roman" w:cs="Times New Roman"/>
          <w:b/>
          <w:szCs w:val="24"/>
        </w:rPr>
      </w:pPr>
      <w:r w:rsidRPr="00306A2E">
        <w:rPr>
          <w:rFonts w:eastAsia="Times New Roman" w:cs="Times New Roman"/>
          <w:b/>
          <w:szCs w:val="24"/>
        </w:rPr>
        <w:t>ΕΠΕΡΩΤΗΣΕΩΝ</w:t>
      </w:r>
    </w:p>
    <w:p w14:paraId="3A86390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Θα συζητηθεί η υπ’ αριθμόν 5/5/10-10-2018 επίκαιρη επερώτηση</w:t>
      </w:r>
      <w:r>
        <w:rPr>
          <w:rFonts w:eastAsia="Times New Roman" w:cs="Times New Roman"/>
          <w:szCs w:val="24"/>
        </w:rPr>
        <w:t xml:space="preserve"> </w:t>
      </w:r>
      <w:r>
        <w:rPr>
          <w:rFonts w:eastAsia="Times New Roman" w:cs="Times New Roman"/>
          <w:szCs w:val="24"/>
        </w:rPr>
        <w:t>των</w:t>
      </w:r>
      <w:r w:rsidRPr="009071CE">
        <w:rPr>
          <w:rFonts w:eastAsia="Times New Roman" w:cs="Times New Roman"/>
          <w:szCs w:val="24"/>
        </w:rPr>
        <w:t xml:space="preserve"> </w:t>
      </w:r>
      <w:r>
        <w:rPr>
          <w:rFonts w:eastAsia="Times New Roman" w:cs="Times New Roman"/>
          <w:szCs w:val="24"/>
        </w:rPr>
        <w:t>Βουλευτών της Νέας Δημοκρατίας κ.κ. Κωνσταντίνου Σκρέκα, Κωνσταντίνου Κατσαφάδου, Χαράλαμπου Αθανασίου, Ιωάν</w:t>
      </w:r>
      <w:r>
        <w:rPr>
          <w:rFonts w:eastAsia="Times New Roman" w:cs="Times New Roman"/>
          <w:szCs w:val="24"/>
        </w:rPr>
        <w:t>νη Αντωνιάδη, Φωτεινής Αρα</w:t>
      </w:r>
      <w:r>
        <w:rPr>
          <w:rFonts w:eastAsia="Times New Roman" w:cs="Times New Roman"/>
          <w:szCs w:val="24"/>
        </w:rPr>
        <w:lastRenderedPageBreak/>
        <w:t xml:space="preserve">μπατζή, Ελευθερίου </w:t>
      </w:r>
      <w:proofErr w:type="spellStart"/>
      <w:r>
        <w:rPr>
          <w:rFonts w:eastAsia="Times New Roman" w:cs="Times New Roman"/>
          <w:szCs w:val="24"/>
        </w:rPr>
        <w:t>Αυγενάκη</w:t>
      </w:r>
      <w:proofErr w:type="spellEnd"/>
      <w:r>
        <w:rPr>
          <w:rFonts w:eastAsia="Times New Roman" w:cs="Times New Roman"/>
          <w:szCs w:val="24"/>
        </w:rPr>
        <w:t xml:space="preserve">, Απόστολου </w:t>
      </w:r>
      <w:proofErr w:type="spellStart"/>
      <w:r>
        <w:rPr>
          <w:rFonts w:eastAsia="Times New Roman" w:cs="Times New Roman"/>
          <w:szCs w:val="24"/>
        </w:rPr>
        <w:t>Βεσυρόπουλου</w:t>
      </w:r>
      <w:proofErr w:type="spellEnd"/>
      <w:r>
        <w:rPr>
          <w:rFonts w:eastAsia="Times New Roman" w:cs="Times New Roman"/>
          <w:szCs w:val="24"/>
        </w:rPr>
        <w:t xml:space="preserve">, Γεωργίου Βλάχου, Νικολάου – Γεωργίου </w:t>
      </w:r>
      <w:proofErr w:type="spellStart"/>
      <w:r>
        <w:rPr>
          <w:rFonts w:eastAsia="Times New Roman" w:cs="Times New Roman"/>
          <w:szCs w:val="24"/>
        </w:rPr>
        <w:t>Δένδια</w:t>
      </w:r>
      <w:proofErr w:type="spellEnd"/>
      <w:r>
        <w:rPr>
          <w:rFonts w:eastAsia="Times New Roman" w:cs="Times New Roman"/>
          <w:szCs w:val="24"/>
        </w:rPr>
        <w:t xml:space="preserve">, Χρίστου Δήμα, Κωνσταντίνου Αχ. Καραμανλή, Θεόδωρου Καράογλου, Γεωργίου </w:t>
      </w:r>
      <w:proofErr w:type="spellStart"/>
      <w:r>
        <w:rPr>
          <w:rFonts w:eastAsia="Times New Roman" w:cs="Times New Roman"/>
          <w:szCs w:val="24"/>
        </w:rPr>
        <w:t>Καρασμάνη</w:t>
      </w:r>
      <w:proofErr w:type="spellEnd"/>
      <w:r>
        <w:rPr>
          <w:rFonts w:eastAsia="Times New Roman" w:cs="Times New Roman"/>
          <w:szCs w:val="24"/>
        </w:rPr>
        <w:t xml:space="preserve">, Ανδρέα </w:t>
      </w:r>
      <w:proofErr w:type="spellStart"/>
      <w:r>
        <w:rPr>
          <w:rFonts w:eastAsia="Times New Roman" w:cs="Times New Roman"/>
          <w:szCs w:val="24"/>
        </w:rPr>
        <w:t>Κατσανιώτη</w:t>
      </w:r>
      <w:proofErr w:type="spellEnd"/>
      <w:r>
        <w:rPr>
          <w:rFonts w:eastAsia="Times New Roman" w:cs="Times New Roman"/>
          <w:szCs w:val="24"/>
        </w:rPr>
        <w:t xml:space="preserve">, Εμμανουήλ </w:t>
      </w:r>
      <w:proofErr w:type="spellStart"/>
      <w:r>
        <w:rPr>
          <w:rFonts w:eastAsia="Times New Roman" w:cs="Times New Roman"/>
          <w:szCs w:val="24"/>
        </w:rPr>
        <w:t>Κόνσολα</w:t>
      </w:r>
      <w:proofErr w:type="spellEnd"/>
      <w:r>
        <w:rPr>
          <w:rFonts w:eastAsia="Times New Roman" w:cs="Times New Roman"/>
          <w:szCs w:val="24"/>
        </w:rPr>
        <w:t>, Θεοδώρας Μπα</w:t>
      </w:r>
      <w:r>
        <w:rPr>
          <w:rFonts w:eastAsia="Times New Roman" w:cs="Times New Roman"/>
          <w:szCs w:val="24"/>
        </w:rPr>
        <w:t xml:space="preserve">κογιάννη, Χρήστου </w:t>
      </w:r>
      <w:proofErr w:type="spellStart"/>
      <w:r>
        <w:rPr>
          <w:rFonts w:eastAsia="Times New Roman" w:cs="Times New Roman"/>
          <w:szCs w:val="24"/>
        </w:rPr>
        <w:t>Μπουκώρου</w:t>
      </w:r>
      <w:proofErr w:type="spellEnd"/>
      <w:r>
        <w:rPr>
          <w:rFonts w:eastAsia="Times New Roman" w:cs="Times New Roman"/>
          <w:szCs w:val="24"/>
        </w:rPr>
        <w:t xml:space="preserve">, Αθανασίου Μπούρα, Ιωάννη </w:t>
      </w:r>
      <w:proofErr w:type="spellStart"/>
      <w:r>
        <w:rPr>
          <w:rFonts w:eastAsia="Times New Roman" w:cs="Times New Roman"/>
          <w:szCs w:val="24"/>
        </w:rPr>
        <w:t>Πλακιωτάκη</w:t>
      </w:r>
      <w:proofErr w:type="spellEnd"/>
      <w:r>
        <w:rPr>
          <w:rFonts w:eastAsia="Times New Roman" w:cs="Times New Roman"/>
          <w:szCs w:val="24"/>
        </w:rPr>
        <w:t xml:space="preserve">, Χρήστου </w:t>
      </w:r>
      <w:proofErr w:type="spellStart"/>
      <w:r>
        <w:rPr>
          <w:rFonts w:eastAsia="Times New Roman" w:cs="Times New Roman"/>
          <w:szCs w:val="24"/>
        </w:rPr>
        <w:t>Σταϊκούρα</w:t>
      </w:r>
      <w:proofErr w:type="spellEnd"/>
      <w:r>
        <w:rPr>
          <w:rFonts w:eastAsia="Times New Roman" w:cs="Times New Roman"/>
          <w:szCs w:val="24"/>
        </w:rPr>
        <w:t xml:space="preserve">, Δημητρίου Σταμάτη, Γεωργίου </w:t>
      </w:r>
      <w:proofErr w:type="spellStart"/>
      <w:r>
        <w:rPr>
          <w:rFonts w:eastAsia="Times New Roman" w:cs="Times New Roman"/>
          <w:szCs w:val="24"/>
        </w:rPr>
        <w:t>Στύλιου</w:t>
      </w:r>
      <w:proofErr w:type="spellEnd"/>
      <w:r>
        <w:rPr>
          <w:rFonts w:eastAsia="Times New Roman" w:cs="Times New Roman"/>
          <w:szCs w:val="24"/>
        </w:rPr>
        <w:t xml:space="preserve">, Ιωάννη </w:t>
      </w:r>
      <w:proofErr w:type="spellStart"/>
      <w:r>
        <w:rPr>
          <w:rFonts w:eastAsia="Times New Roman" w:cs="Times New Roman"/>
          <w:szCs w:val="24"/>
        </w:rPr>
        <w:t>Τραγάκη</w:t>
      </w:r>
      <w:proofErr w:type="spellEnd"/>
      <w:r>
        <w:rPr>
          <w:rFonts w:eastAsia="Times New Roman" w:cs="Times New Roman"/>
          <w:szCs w:val="24"/>
        </w:rPr>
        <w:t xml:space="preserve">, Κωνσταντίνου Τσιάρα, Θεόδωρου </w:t>
      </w:r>
      <w:proofErr w:type="spellStart"/>
      <w:r>
        <w:rPr>
          <w:rFonts w:eastAsia="Times New Roman" w:cs="Times New Roman"/>
          <w:szCs w:val="24"/>
        </w:rPr>
        <w:t>Φορτσάκη</w:t>
      </w:r>
      <w:proofErr w:type="spellEnd"/>
      <w:r>
        <w:rPr>
          <w:rFonts w:eastAsia="Times New Roman" w:cs="Times New Roman"/>
          <w:szCs w:val="24"/>
        </w:rPr>
        <w:t xml:space="preserve"> και Κωνσταντίνου Χατζηδάκη, προς τον Υπουργό Περιβάλλοντος και Ενέργειας, με θέ</w:t>
      </w:r>
      <w:r>
        <w:rPr>
          <w:rFonts w:eastAsia="Times New Roman" w:cs="Times New Roman"/>
          <w:szCs w:val="24"/>
        </w:rPr>
        <w:t>μα: «Ο ΣΥΡΙΖΑ μετέτρεψε τη ΔΕΗ από αναπτυξιακό πυλώνα σε συστημικό κίνδυνο για την Ελληνική Οικονομία».</w:t>
      </w:r>
    </w:p>
    <w:p w14:paraId="3A86390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Ο πρώτος επερωτών Βουλευτής Τρικάλων της Νέας Δημοκρατίας κ. Κωνσταντίνος Σκρέκας έχει τον λόγο για δέκα λεπτά.</w:t>
      </w:r>
    </w:p>
    <w:p w14:paraId="3A863902"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sidRPr="00306A2E">
        <w:rPr>
          <w:rFonts w:eastAsia="Times New Roman" w:cs="Times New Roman"/>
          <w:b/>
          <w:szCs w:val="24"/>
        </w:rPr>
        <w:t>:</w:t>
      </w:r>
      <w:r w:rsidRPr="00306A2E">
        <w:rPr>
          <w:rFonts w:eastAsia="Times New Roman" w:cs="Times New Roman"/>
          <w:szCs w:val="24"/>
        </w:rPr>
        <w:t xml:space="preserve"> </w:t>
      </w:r>
      <w:r>
        <w:rPr>
          <w:rFonts w:eastAsia="Times New Roman" w:cs="Times New Roman"/>
          <w:szCs w:val="24"/>
        </w:rPr>
        <w:t>Ευχαριστώ, κύριε Π</w:t>
      </w:r>
      <w:r>
        <w:rPr>
          <w:rFonts w:eastAsia="Times New Roman" w:cs="Times New Roman"/>
          <w:szCs w:val="24"/>
        </w:rPr>
        <w:t>ρόεδρε.</w:t>
      </w:r>
    </w:p>
    <w:p w14:paraId="3A86390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την επίκαιρη επερώτηση</w:t>
      </w:r>
      <w:r w:rsidRPr="00C41C5F">
        <w:rPr>
          <w:rFonts w:eastAsia="Times New Roman" w:cs="Times New Roman"/>
          <w:szCs w:val="24"/>
        </w:rPr>
        <w:t>,</w:t>
      </w:r>
      <w:r>
        <w:rPr>
          <w:rFonts w:eastAsia="Times New Roman" w:cs="Times New Roman"/>
          <w:szCs w:val="24"/>
        </w:rPr>
        <w:t xml:space="preserve"> που καταθέσαμε τριάντα πέντε Βουλευτές της Νέας Δημοκρατίας, αναφορικά με ένα θέμα πάρα πολύ σημαντικό για την ελληνική οικονομία, που αφορά την ίδια την υπόσταση και με ποιον τρ</w:t>
      </w:r>
      <w:r>
        <w:rPr>
          <w:rFonts w:eastAsia="Times New Roman" w:cs="Times New Roman"/>
          <w:szCs w:val="24"/>
        </w:rPr>
        <w:t xml:space="preserve">όπο θα καταφέρουμε τελικά επιτέλους -η χώρα μας- να φέρουμε και να εξασφαλίσουμε βιώσιμη και ισχυρή ανάπτυξη, η οποία θα δημιουργεί υψηλά αμειβόμενες και σταθερές θέσεις </w:t>
      </w:r>
      <w:r>
        <w:rPr>
          <w:rFonts w:eastAsia="Times New Roman" w:cs="Times New Roman"/>
          <w:szCs w:val="24"/>
        </w:rPr>
        <w:lastRenderedPageBreak/>
        <w:t xml:space="preserve">εργασίας για τα παιδιά μας, τα οποία σήμερα δυστυχώς μεταναστεύουν στο εξωτερικό. </w:t>
      </w:r>
    </w:p>
    <w:p w14:paraId="3A86390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Είν</w:t>
      </w:r>
      <w:r>
        <w:rPr>
          <w:rFonts w:eastAsia="Times New Roman" w:cs="Times New Roman"/>
          <w:szCs w:val="24"/>
        </w:rPr>
        <w:t>αι εύκολο να κατανοήσουν όλοι ότι δεν μπορούμε στην Ελλάδα σήμερα να έχουμε ισχυρή ανάπτυξη, εάν δεν εξασφαλίσουμε μια βιώσιμη και κερδοφόρα λειτουργία της μεγαλύτερης εταιρείας παραγωγής και εμπορίας ηλεκτρικής ενέργειας στη χώρα μας, της ΔΕΗ, η οποία είν</w:t>
      </w:r>
      <w:r>
        <w:rPr>
          <w:rFonts w:eastAsia="Times New Roman" w:cs="Times New Roman"/>
          <w:szCs w:val="24"/>
        </w:rPr>
        <w:t>αι και η εταιρεία η οποία εξασφαλίζει και διασφαλίζει ότι παρέχεται ηλεκτρική ενέργεια στη χώρα μας σε σταθερές τιμές, σε ανταγωνιστικές τιμές, έτσι ώστε να μπορεί να επιτευχθεί το ζητούμενο που είναι η βελτίωση της ευημερίας των Ελλήνων πολιτών και η αύξη</w:t>
      </w:r>
      <w:r>
        <w:rPr>
          <w:rFonts w:eastAsia="Times New Roman" w:cs="Times New Roman"/>
          <w:szCs w:val="24"/>
        </w:rPr>
        <w:t>ση του βιοτικού επιπέδου.</w:t>
      </w:r>
    </w:p>
    <w:p w14:paraId="3A86390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Λέμε, όμως, στην επερώτησή μας ως επικεφαλίδα ότι η σημερινή Κυβέρνηση τα τελευταία τέσσερα χρόνια μετέτρεψε αυτόν τον βασικό πυλώνα ενεργειακής ασφάλειας και ευστάθειας στη χώρα μας από ένα εργαλείο ανάπτυξης σε ένα συστημικό κίν</w:t>
      </w:r>
      <w:r>
        <w:rPr>
          <w:rFonts w:eastAsia="Times New Roman" w:cs="Times New Roman"/>
          <w:szCs w:val="24"/>
        </w:rPr>
        <w:t>δυνο για το σύνολο της ελληνικής οικονομίας και θα εξηγήσω, κυρίες και κύριοι συνάδελφοι, για ποιον λόγο το λέμε αυτό. Γιατί το αποτέλεσμα είναι ότι με τους νόμους που η σημερινή Κυβέρνηση έχει ψηφίσει εδώ και τέσσερα χρόνια κατάφερε να μετατρέψει τη ΔΕΗ α</w:t>
      </w:r>
      <w:r>
        <w:rPr>
          <w:rFonts w:eastAsia="Times New Roman" w:cs="Times New Roman"/>
          <w:szCs w:val="24"/>
        </w:rPr>
        <w:t>πό μια κερδοφόρα εταιρεία σε μια εταιρεία</w:t>
      </w:r>
      <w:r>
        <w:rPr>
          <w:rFonts w:eastAsia="Times New Roman" w:cs="Times New Roman"/>
          <w:szCs w:val="24"/>
        </w:rPr>
        <w:t>,</w:t>
      </w:r>
      <w:r>
        <w:rPr>
          <w:rFonts w:eastAsia="Times New Roman" w:cs="Times New Roman"/>
          <w:szCs w:val="24"/>
        </w:rPr>
        <w:t xml:space="preserve"> που το 2017 παρουσίασε ζημιές περίπου 300 εκατομμυρίων ευρώ, εάν αφαιρέσουμε τα έκτακτα έσοδα για υπηρεσίες </w:t>
      </w:r>
      <w:r>
        <w:rPr>
          <w:rFonts w:eastAsia="Times New Roman" w:cs="Times New Roman"/>
          <w:szCs w:val="24"/>
        </w:rPr>
        <w:lastRenderedPageBreak/>
        <w:t>κοινής ωφελείας που αφορούσαν προηγούμενα χρόνια. Δηλαδή, το 2017 η εταιρία «έμπαινε μέσα», είχε ζημιές 1</w:t>
      </w:r>
      <w:r>
        <w:rPr>
          <w:rFonts w:eastAsia="Times New Roman" w:cs="Times New Roman"/>
          <w:szCs w:val="24"/>
        </w:rPr>
        <w:t xml:space="preserve"> εκατομμυρίου ευρώ για κάθε ημέρα λειτουργίας της και, δυστυχώς, έρχεται και προ δυο ημερών η ανακοίνωση και η έκθεση αξιολόγησης του διεθνούς οίκου αξιολόγησης </w:t>
      </w:r>
      <w:r>
        <w:rPr>
          <w:rFonts w:eastAsia="Times New Roman" w:cs="Times New Roman"/>
          <w:szCs w:val="24"/>
        </w:rPr>
        <w:t>«</w:t>
      </w:r>
      <w:r>
        <w:rPr>
          <w:rFonts w:eastAsia="Times New Roman" w:cs="Times New Roman"/>
          <w:szCs w:val="24"/>
          <w:lang w:val="en-US"/>
        </w:rPr>
        <w:t>STANDARDS</w:t>
      </w:r>
      <w:r w:rsidRPr="007004F0">
        <w:rPr>
          <w:rFonts w:eastAsia="Times New Roman" w:cs="Times New Roman"/>
          <w:szCs w:val="24"/>
        </w:rPr>
        <w:t xml:space="preserve"> &amp; </w:t>
      </w:r>
      <w:r>
        <w:rPr>
          <w:rFonts w:eastAsia="Times New Roman" w:cs="Times New Roman"/>
          <w:szCs w:val="24"/>
          <w:lang w:val="en-US"/>
        </w:rPr>
        <w:t>POOR</w:t>
      </w:r>
      <w:r w:rsidRPr="0061519D">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όπου σύμφωνα με τα στοιχεία που αναφέρονται μέσα σ’ αυτήν την έκθεση εμμέσως προκύπτει το γεγονός ότι για το 2018 η εταιρεία θα «μπαίνει μέσα» 2 εκατομμύρια περίπου ευρώ την ημέρα, θα ζημιώνεται κατά 2 εκατομμύρια ευρώ την ημέρα. Δηλαδή, θα παρουσιάσει τ</w:t>
      </w:r>
      <w:r>
        <w:rPr>
          <w:rFonts w:eastAsia="Times New Roman" w:cs="Times New Roman"/>
          <w:szCs w:val="24"/>
        </w:rPr>
        <w:t xml:space="preserve">ο 2018 ζημιές που μπορεί να φτάσουν και τα 500 εκατομμύρια ευρώ, χωρίς βέβαια να υπολογίσουμε τυχόν έκτακτα έξοδα και προβλέψεις για επισφάλειες. </w:t>
      </w:r>
    </w:p>
    <w:p w14:paraId="3A86390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Τι έχει κάνει, όμως, σήμερα η Κυβέρνηση για τη ΔΕΗ και έχει μεταφέρει ουσιαστικά μια δημοσιονομική κρίση, την</w:t>
      </w:r>
      <w:r>
        <w:rPr>
          <w:rFonts w:eastAsia="Times New Roman" w:cs="Times New Roman"/>
          <w:szCs w:val="24"/>
        </w:rPr>
        <w:t xml:space="preserve"> έχει μετατρέψει σε μια ενεργειακή κρίση, η οποία κινδυνεύει να παρασύρει ολόκληρη την ελληνική οικονομία και κατ’ επέκταση ολόκληρη την Ελλάδα και την ελληνική κοινωνία;</w:t>
      </w:r>
    </w:p>
    <w:p w14:paraId="3A86390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Πρώτον, υποχρέωσε τη ΔΕΗ –πολύ γρήγορα αναφέρω- να χάσει το 100% του πιο πολύτιμου πε</w:t>
      </w:r>
      <w:r>
        <w:rPr>
          <w:rFonts w:eastAsia="Times New Roman" w:cs="Times New Roman"/>
          <w:szCs w:val="24"/>
        </w:rPr>
        <w:t>ριουσιακού στοιχείου που είχε, του ΑΔΜΗΕ, μιας εταιρείας η οποία είχε εκτιμηθεί με συνολική αξία 1,2 δισεκατομμύρια ευρώ και έχασε το 100% των μετοχών για μόλις 300 εκατομμύρια καθαρά έσοδα.</w:t>
      </w:r>
    </w:p>
    <w:p w14:paraId="3A86390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Δεύτερον, έχει επιβάλει η σημερινή Κυβέρνηση στη ΔΕΗ, με συμφωνία</w:t>
      </w:r>
      <w:r>
        <w:rPr>
          <w:rFonts w:eastAsia="Times New Roman" w:cs="Times New Roman"/>
          <w:szCs w:val="24"/>
        </w:rPr>
        <w:t xml:space="preserve"> που έχει προχωρήσει με τους θεσμούς, με την τρόικα, να χάσει το 40% περίπου του πελατολογίου της, το 40% των εσόδων από ενέργεια, δηλαδή να χάσει πάνω από 1 δισεκατομμύριο ευρώ υπέρ των εναλλακτικών ιδιωτών </w:t>
      </w:r>
      <w:proofErr w:type="spellStart"/>
      <w:r>
        <w:rPr>
          <w:rFonts w:eastAsia="Times New Roman" w:cs="Times New Roman"/>
          <w:szCs w:val="24"/>
        </w:rPr>
        <w:t>παρόχων</w:t>
      </w:r>
      <w:proofErr w:type="spellEnd"/>
      <w:r>
        <w:rPr>
          <w:rFonts w:eastAsia="Times New Roman" w:cs="Times New Roman"/>
          <w:szCs w:val="24"/>
        </w:rPr>
        <w:t>, χωρίς να πάρει ούτε ένα ευρώ.</w:t>
      </w:r>
    </w:p>
    <w:p w14:paraId="3A86390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Τρίτον, η</w:t>
      </w:r>
      <w:r>
        <w:rPr>
          <w:rFonts w:eastAsia="Times New Roman" w:cs="Times New Roman"/>
          <w:szCs w:val="24"/>
        </w:rPr>
        <w:t xml:space="preserve"> σημερινή Κυβέρνηση έχει αναγκάσει τη ΔΕΗ να πουλάει ηλεκτρική ενέργεια σε δημοπρασίες ενέργειας, τα λεγόμενα ΝΟΜΕ,</w:t>
      </w:r>
      <w:r w:rsidRPr="00A22549">
        <w:rPr>
          <w:rFonts w:eastAsia="Times New Roman" w:cs="Times New Roman"/>
          <w:szCs w:val="24"/>
        </w:rPr>
        <w:t xml:space="preserve"> </w:t>
      </w:r>
      <w:r>
        <w:rPr>
          <w:rFonts w:eastAsia="Times New Roman" w:cs="Times New Roman"/>
          <w:szCs w:val="24"/>
        </w:rPr>
        <w:t xml:space="preserve">κάτω του κόστους παραγωγής, ώστε να μπορούν οι ιδιώτες εναλλακτικοί </w:t>
      </w:r>
      <w:proofErr w:type="spellStart"/>
      <w:r>
        <w:rPr>
          <w:rFonts w:eastAsia="Times New Roman" w:cs="Times New Roman"/>
          <w:szCs w:val="24"/>
        </w:rPr>
        <w:t>πάροχοι</w:t>
      </w:r>
      <w:proofErr w:type="spellEnd"/>
      <w:r>
        <w:rPr>
          <w:rFonts w:eastAsia="Times New Roman" w:cs="Times New Roman"/>
          <w:szCs w:val="24"/>
        </w:rPr>
        <w:t xml:space="preserve"> να αγοράζουν την ενέργεια από τη ΔΕΗ, που την πουλά κάτω του κόσ</w:t>
      </w:r>
      <w:r>
        <w:rPr>
          <w:rFonts w:eastAsia="Times New Roman" w:cs="Times New Roman"/>
          <w:szCs w:val="24"/>
        </w:rPr>
        <w:t xml:space="preserve">τους παραγωγής της και στη συνέχεια, να ανταγωνίζονται την ίδια τη ΔΕΗ, για να πάρουν τους καλύτερους πελάτες της. </w:t>
      </w:r>
    </w:p>
    <w:p w14:paraId="3A86390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αυτό, αλλά έχουμε δυστυχώς, κυρίες και κύριοι συνάδελφοι, το φαινόμενο </w:t>
      </w:r>
      <w:r>
        <w:rPr>
          <w:rFonts w:eastAsia="Times New Roman" w:cs="Times New Roman"/>
          <w:szCs w:val="24"/>
          <w:lang w:val="en-US"/>
        </w:rPr>
        <w:t>traders</w:t>
      </w:r>
      <w:r w:rsidRPr="00ED5675">
        <w:rPr>
          <w:rFonts w:eastAsia="Times New Roman" w:cs="Times New Roman"/>
          <w:szCs w:val="24"/>
        </w:rPr>
        <w:t>,</w:t>
      </w:r>
      <w:r>
        <w:rPr>
          <w:rFonts w:eastAsia="Times New Roman" w:cs="Times New Roman"/>
          <w:szCs w:val="24"/>
        </w:rPr>
        <w:t xml:space="preserve"> έμποροι δηλαδή, που είναι απλά γραφεία τα</w:t>
      </w:r>
      <w:r>
        <w:rPr>
          <w:rFonts w:eastAsia="Times New Roman" w:cs="Times New Roman"/>
          <w:szCs w:val="24"/>
        </w:rPr>
        <w:t xml:space="preserve"> οποία αγοράζουν και πωλούν ενέργεια σε τιμές χονδρικής, να αγοράζουν ενέργεια από τη ΔΕΗ κάτω του κόστους παραγωγής της ΔΕΗ, που πουλά μέσω των δημοπρασιών ενέργειας, και στη συνέχεια να εξάγουν αυτή την ενέργεια και να βγάζουν κέρδος από την ζημιά της ΔΕ</w:t>
      </w:r>
      <w:r>
        <w:rPr>
          <w:rFonts w:eastAsia="Times New Roman" w:cs="Times New Roman"/>
          <w:szCs w:val="24"/>
        </w:rPr>
        <w:t xml:space="preserve">Η. </w:t>
      </w:r>
    </w:p>
    <w:p w14:paraId="3A86390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Τέταρτον, επιβάλατε τη λεγόμενη «χρέωση προμηθευτή», για να καλύψετε το έλλειμμα για τον ειδικό λογαριασμό του ΛΑΓΗΕ για τις ανανεώσιμες πηγές ενέργειας, που έχει κοστίσει 300 εκατομμύρια ευρώ μέχρι στιγμής στη ΔΕΗ.</w:t>
      </w:r>
    </w:p>
    <w:p w14:paraId="3A86390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Πέμπτο και τελευταίο, έχετε προχωρήσει σε ένα σχέδιο πώλησης του 40%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της ΔΕΗ -τη λεγόμενη </w:t>
      </w:r>
      <w:proofErr w:type="spellStart"/>
      <w:r>
        <w:rPr>
          <w:rFonts w:eastAsia="Times New Roman" w:cs="Times New Roman"/>
          <w:szCs w:val="24"/>
        </w:rPr>
        <w:t>αποεπένδυση</w:t>
      </w:r>
      <w:proofErr w:type="spellEnd"/>
      <w:r>
        <w:rPr>
          <w:rFonts w:eastAsia="Times New Roman" w:cs="Times New Roman"/>
          <w:szCs w:val="24"/>
        </w:rPr>
        <w:t xml:space="preserve">, όπως την έχετε ονομάσει- </w:t>
      </w:r>
      <w:r w:rsidRPr="006D0B78">
        <w:rPr>
          <w:rFonts w:eastAsia="Times New Roman" w:cs="Times New Roman"/>
          <w:bCs/>
          <w:shd w:val="clear" w:color="auto" w:fill="FFFFFF"/>
        </w:rPr>
        <w:t>το οποίο</w:t>
      </w:r>
      <w:r>
        <w:rPr>
          <w:rFonts w:eastAsia="Times New Roman" w:cs="Times New Roman"/>
          <w:szCs w:val="24"/>
        </w:rPr>
        <w:t xml:space="preserve"> είναι ένα τόσο καταστροφικό και άστοχο σχέδιο, που μέχρι τώρα έχετε αναβάλει δυο φορές την ημερο</w:t>
      </w:r>
      <w:r>
        <w:rPr>
          <w:rFonts w:eastAsia="Times New Roman" w:cs="Times New Roman"/>
          <w:szCs w:val="24"/>
        </w:rPr>
        <w:t xml:space="preserve">μηνία για την καταληκτική κατάθεση δεσμευτικών προσφορών, ενώ η ΔΕΗ προσπαθεί -υποτίθεται- να πουλήσει αυτά τα εργοστάσια, πρώτον, για να λύσει το πρόβλημα το ρυθμιστικό, το θεσμικό, δηλαδή να μην έχει το μονοπώλιο στη </w:t>
      </w:r>
      <w:proofErr w:type="spellStart"/>
      <w:r>
        <w:rPr>
          <w:rFonts w:eastAsia="Times New Roman" w:cs="Times New Roman"/>
          <w:szCs w:val="24"/>
        </w:rPr>
        <w:t>λιγνιτική</w:t>
      </w:r>
      <w:proofErr w:type="spellEnd"/>
      <w:r>
        <w:rPr>
          <w:rFonts w:eastAsia="Times New Roman" w:cs="Times New Roman"/>
          <w:szCs w:val="24"/>
        </w:rPr>
        <w:t xml:space="preserve"> παραγωγή, αλλά και δεύτερον</w:t>
      </w:r>
      <w:r>
        <w:rPr>
          <w:rFonts w:eastAsia="Times New Roman" w:cs="Times New Roman"/>
          <w:szCs w:val="24"/>
        </w:rPr>
        <w:t xml:space="preserve"> και πολύ σημαντικό, γιατί μέσα από αυτή την πώληση προσδοκά να έχει έσοδα, προσδοκά να έχει κάποιο κέρδος και κάποιο έσοδο, που θα τη βοηθήσει από τη μια να κλείσει τρύπες και από την άλλη να βελτιώσει και να εξορθολογήσει την παραγωγή της. </w:t>
      </w:r>
    </w:p>
    <w:p w14:paraId="3A86390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Εσείς δεν έχε</w:t>
      </w:r>
      <w:r>
        <w:rPr>
          <w:rFonts w:eastAsia="Times New Roman" w:cs="Times New Roman"/>
          <w:szCs w:val="24"/>
        </w:rPr>
        <w:t>τε ορίσει κατώτατο τίμημα. Αλλά όχι μόνο αυτό, προωθείτε και προωθούσατε την ανάληψη από τη ΔΕΗ μελλοντικών ζημιών, που θα έχουν οι προς πώληση μονάδες, εφόσον εξαγοραστούν από ιδιώτες επεν</w:t>
      </w:r>
      <w:r>
        <w:rPr>
          <w:rFonts w:eastAsia="Times New Roman" w:cs="Times New Roman"/>
          <w:szCs w:val="24"/>
        </w:rPr>
        <w:lastRenderedPageBreak/>
        <w:t>δυτές. Δηλαδή, όχι μόνο δεν έχετε ορίσει ποιο είναι το κατώτατο τίμ</w:t>
      </w:r>
      <w:r>
        <w:rPr>
          <w:rFonts w:eastAsia="Times New Roman" w:cs="Times New Roman"/>
          <w:szCs w:val="24"/>
        </w:rPr>
        <w:t xml:space="preserve">ημα πώλησης, ένα εύλογο τίμημα, ώστε να δούμε ποιο θα είναι το έσοδο, αλλά προσπαθούσατε να υποχρεώσετε τη ΔΕΗ να αναλάβει το 50% των μελλοντικών ζημιών, που θα είχαν οι μονάδες οι οποίες θα πωλούσε. </w:t>
      </w:r>
    </w:p>
    <w:p w14:paraId="3A86390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Μόνο μια αριστερή </w:t>
      </w:r>
      <w:r>
        <w:rPr>
          <w:rFonts w:eastAsia="Times New Roman" w:cs="Times New Roman"/>
          <w:szCs w:val="24"/>
        </w:rPr>
        <w:t>κ</w:t>
      </w:r>
      <w:r>
        <w:rPr>
          <w:rFonts w:eastAsia="Times New Roman" w:cs="Times New Roman"/>
          <w:szCs w:val="24"/>
        </w:rPr>
        <w:t>υβέρνηση και ένας αριστερός Πρωθυπου</w:t>
      </w:r>
      <w:r>
        <w:rPr>
          <w:rFonts w:eastAsia="Times New Roman" w:cs="Times New Roman"/>
          <w:szCs w:val="24"/>
        </w:rPr>
        <w:t xml:space="preserve">ργός θα μπορούσε να σκεφτεί ένα τέτοιο καταστροφικό σχέδιο για την μεγαλύτερη -επαναλαμβάνω- ενεργειακή εταιρεία στη χώρα και να μην μιλάει κανείς. </w:t>
      </w:r>
    </w:p>
    <w:p w14:paraId="3A86390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Βέβαια, όλα αυτά που ανέφερα έχουν στοιχίσει στη ΔΕΗ πάνω από 1 δισεκατομμύριο ευρώ. Αυτό δεν το λέω εγώ. Τ</w:t>
      </w:r>
      <w:r>
        <w:rPr>
          <w:rFonts w:eastAsia="Times New Roman" w:cs="Times New Roman"/>
          <w:szCs w:val="24"/>
        </w:rPr>
        <w:t xml:space="preserve">ο λέει ο ίδιος ο </w:t>
      </w:r>
      <w:r>
        <w:rPr>
          <w:rFonts w:eastAsia="Times New Roman" w:cs="Times New Roman"/>
          <w:szCs w:val="24"/>
        </w:rPr>
        <w:t>π</w:t>
      </w:r>
      <w:r>
        <w:rPr>
          <w:rFonts w:eastAsia="Times New Roman" w:cs="Times New Roman"/>
          <w:szCs w:val="24"/>
        </w:rPr>
        <w:t xml:space="preserve">ρόεδρος και </w:t>
      </w:r>
      <w:r>
        <w:rPr>
          <w:rFonts w:eastAsia="Times New Roman" w:cs="Times New Roman"/>
          <w:szCs w:val="24"/>
        </w:rPr>
        <w:t>δ</w:t>
      </w:r>
      <w:r>
        <w:rPr>
          <w:rFonts w:eastAsia="Times New Roman" w:cs="Times New Roman"/>
          <w:szCs w:val="24"/>
        </w:rPr>
        <w:t xml:space="preserve">ιευθύνων </w:t>
      </w:r>
      <w:r>
        <w:rPr>
          <w:rFonts w:eastAsia="Times New Roman" w:cs="Times New Roman"/>
          <w:szCs w:val="24"/>
        </w:rPr>
        <w:t>σ</w:t>
      </w:r>
      <w:r>
        <w:rPr>
          <w:rFonts w:eastAsia="Times New Roman" w:cs="Times New Roman"/>
          <w:szCs w:val="24"/>
        </w:rPr>
        <w:t>ύμβουλος της ΔΕΗ σε συνέντευξή του στην «</w:t>
      </w:r>
      <w:r>
        <w:rPr>
          <w:rFonts w:eastAsia="Times New Roman" w:cs="Times New Roman"/>
          <w:szCs w:val="24"/>
        </w:rPr>
        <w:t>ΕΦΗΜΕΡΙΔΑ ΤΩΝ ΣΥΝΤΑΚΤΩΝ</w:t>
      </w:r>
      <w:r>
        <w:rPr>
          <w:rFonts w:eastAsia="Times New Roman" w:cs="Times New Roman"/>
          <w:szCs w:val="24"/>
        </w:rPr>
        <w:t xml:space="preserve">», όπου είπε ότι ενέργειες και αποφάσεις δύο Υπουργών της Κυβέρνησης -του </w:t>
      </w:r>
      <w:r w:rsidRPr="00294FDC">
        <w:rPr>
          <w:rFonts w:eastAsia="Times New Roman" w:cs="Times New Roman"/>
          <w:szCs w:val="24"/>
        </w:rPr>
        <w:t>παρισταμένου</w:t>
      </w:r>
      <w:r>
        <w:rPr>
          <w:rFonts w:eastAsia="Times New Roman" w:cs="Times New Roman"/>
          <w:szCs w:val="24"/>
        </w:rPr>
        <w:t xml:space="preserve"> και του προηγούμενου- έχουν στοιχίσει στη ΔΕΗ 1,2 δισεκατομμύρια</w:t>
      </w:r>
      <w:r>
        <w:rPr>
          <w:rFonts w:eastAsia="Times New Roman" w:cs="Times New Roman"/>
          <w:szCs w:val="24"/>
        </w:rPr>
        <w:t xml:space="preserve"> ευρώ. </w:t>
      </w:r>
    </w:p>
    <w:p w14:paraId="3A86391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Λέει, συγκεκριμένα, στη συνέντευξή του για 574 εκατομμύρια ευρώ για την κάλυψη του ελλείματος των ΑΠΕ -του ΕΛΑΠΕ του ειδικού λογαριασμού- 315 εκατομμύρια ευρώ από τις δημοπρασίες ενέργειας, που είπα ότι πουλάει η ΔΕΗ στην </w:t>
      </w:r>
      <w:r w:rsidRPr="00D53B9F">
        <w:rPr>
          <w:rFonts w:eastAsia="Times New Roman" w:cs="Times New Roman"/>
          <w:szCs w:val="24"/>
        </w:rPr>
        <w:t xml:space="preserve">αγορά ενέργεια κάτω του </w:t>
      </w:r>
      <w:r w:rsidRPr="00D53B9F">
        <w:rPr>
          <w:rFonts w:eastAsia="Times New Roman" w:cs="Times New Roman"/>
          <w:szCs w:val="24"/>
        </w:rPr>
        <w:t>κόστους και από ΑΔΙ, έναν άλλο μηχανισμό 73 εκατομμύρια ευρώ.</w:t>
      </w:r>
      <w:r>
        <w:rPr>
          <w:rFonts w:eastAsia="Times New Roman" w:cs="Times New Roman"/>
          <w:szCs w:val="24"/>
        </w:rPr>
        <w:t xml:space="preserve"> </w:t>
      </w:r>
    </w:p>
    <w:p w14:paraId="3A863911" w14:textId="77777777" w:rsidR="00375AC7" w:rsidRDefault="00AB06BE">
      <w:pPr>
        <w:spacing w:line="600" w:lineRule="auto"/>
        <w:ind w:firstLine="720"/>
        <w:jc w:val="both"/>
        <w:rPr>
          <w:rFonts w:eastAsia="Times New Roman" w:cs="Times New Roman"/>
        </w:rPr>
      </w:pPr>
      <w:r>
        <w:rPr>
          <w:rFonts w:eastAsia="Times New Roman" w:cs="Times New Roman"/>
          <w:szCs w:val="24"/>
        </w:rPr>
        <w:lastRenderedPageBreak/>
        <w:t>Όλα αυτά, λοιπόν, έχουν μια συνέπεια για την εταιρεία. Ποια είναι αυτή η συνέπεια; Η συνέπεια είναι ότι η εταιρεία από μια κερδοφόρα και βιώσιμη εταιρεία, και πολύ κερδοφόρα εταιρεία το 2014, μ</w:t>
      </w:r>
      <w:r>
        <w:rPr>
          <w:rFonts w:eastAsia="Times New Roman" w:cs="Times New Roman"/>
          <w:szCs w:val="24"/>
        </w:rPr>
        <w:t>ε λειτουργικό περιθώριο κέρδους προ προβλέψεων για επισφάλειες και προ έκτακτων εσόδων 1,5 δισεκατομμυρίου ευρώ και καθαρά κέρδη 137 εκατομμύρια ευρώ –θα το καταθέτω στα Πρακτικά για να το διαβάσετε, κύριε Υπουργέ, αν δεν το έχετε δει τα αποτελέσματα του 2</w:t>
      </w:r>
      <w:r>
        <w:rPr>
          <w:rFonts w:eastAsia="Times New Roman" w:cs="Times New Roman"/>
          <w:szCs w:val="24"/>
        </w:rPr>
        <w:t>014- τ</w:t>
      </w:r>
      <w:r>
        <w:rPr>
          <w:rFonts w:eastAsia="Times New Roman" w:cs="Times New Roman"/>
        </w:rPr>
        <w:t xml:space="preserve">ο 2017 παρουσίασε λειτουργικό περιθώριο μόλις 500 εκατομμυρίων ευρώ, μειωμένο δηλαδή κατά 65%-70% και ζημιές, εάν εξαιρέσουμε τα έκτακτα έσοδα από ΥΚΩ, </w:t>
      </w:r>
      <w:r>
        <w:rPr>
          <w:rFonts w:eastAsia="Times New Roman" w:cs="Times New Roman"/>
        </w:rPr>
        <w:t>υ</w:t>
      </w:r>
      <w:r>
        <w:rPr>
          <w:rFonts w:eastAsia="Times New Roman" w:cs="Times New Roman"/>
        </w:rPr>
        <w:t xml:space="preserve">πηρεσίες </w:t>
      </w:r>
      <w:r>
        <w:rPr>
          <w:rFonts w:eastAsia="Times New Roman" w:cs="Times New Roman"/>
        </w:rPr>
        <w:t>κ</w:t>
      </w:r>
      <w:r>
        <w:rPr>
          <w:rFonts w:eastAsia="Times New Roman" w:cs="Times New Roman"/>
        </w:rPr>
        <w:t xml:space="preserve">οινής </w:t>
      </w:r>
      <w:r>
        <w:rPr>
          <w:rFonts w:eastAsia="Times New Roman" w:cs="Times New Roman"/>
        </w:rPr>
        <w:t>ω</w:t>
      </w:r>
      <w:r>
        <w:rPr>
          <w:rFonts w:eastAsia="Times New Roman" w:cs="Times New Roman"/>
        </w:rPr>
        <w:t>φελείας, που αφορούσαν τα έτη 2012-2016, 300 εκατομμυρίων ευρώ.</w:t>
      </w:r>
      <w:r w:rsidRPr="003E25B3">
        <w:rPr>
          <w:rFonts w:eastAsia="Times New Roman" w:cs="Times New Roman"/>
        </w:rPr>
        <w:t xml:space="preserve"> </w:t>
      </w:r>
      <w:r>
        <w:rPr>
          <w:rFonts w:eastAsia="Times New Roman" w:cs="Times New Roman"/>
        </w:rPr>
        <w:t xml:space="preserve">Τα καταθέτω στα </w:t>
      </w:r>
      <w:r>
        <w:rPr>
          <w:rFonts w:eastAsia="Times New Roman" w:cs="Times New Roman"/>
        </w:rPr>
        <w:t xml:space="preserve">Πρακτικά. </w:t>
      </w:r>
    </w:p>
    <w:p w14:paraId="3A863912" w14:textId="77777777" w:rsidR="00375AC7" w:rsidRDefault="00AB06BE">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Κωνσταντίνος Σκρέκας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A863913" w14:textId="77777777" w:rsidR="00375AC7" w:rsidRDefault="00AB06BE">
      <w:pPr>
        <w:spacing w:line="600" w:lineRule="auto"/>
        <w:ind w:firstLine="720"/>
        <w:jc w:val="both"/>
        <w:rPr>
          <w:rFonts w:eastAsia="Times New Roman" w:cs="Times New Roman"/>
        </w:rPr>
      </w:pPr>
      <w:r>
        <w:rPr>
          <w:rFonts w:eastAsia="Times New Roman" w:cs="Times New Roman"/>
        </w:rPr>
        <w:t>Και δεν είναι μόνο αυτό. Φαίν</w:t>
      </w:r>
      <w:r>
        <w:rPr>
          <w:rFonts w:eastAsia="Times New Roman" w:cs="Times New Roman"/>
        </w:rPr>
        <w:t xml:space="preserve">εται από την πορεία της τιμής </w:t>
      </w:r>
      <w:r w:rsidRPr="00294FDC">
        <w:rPr>
          <w:rFonts w:eastAsia="Times New Roman" w:cs="Times New Roman"/>
        </w:rPr>
        <w:t>της μετοχής</w:t>
      </w:r>
      <w:r>
        <w:rPr>
          <w:rFonts w:eastAsia="Times New Roman" w:cs="Times New Roman"/>
        </w:rPr>
        <w:t xml:space="preserve"> στο Χρηματιστήριο Αξιών των Αθηνών ότι η ΔΕΗ στις 8 Σεπτεμβρίου 2014 είχε χρηματιστηριακή αξία 2,6 δισεκατομμύρια ευρώ και αξιολόγηση από τον </w:t>
      </w:r>
      <w:r>
        <w:rPr>
          <w:rFonts w:eastAsia="Times New Roman" w:cs="Times New Roman"/>
        </w:rPr>
        <w:lastRenderedPageBreak/>
        <w:t xml:space="preserve">οίκο αξιολόγησης </w:t>
      </w:r>
      <w:r>
        <w:rPr>
          <w:rFonts w:eastAsia="Times New Roman" w:cs="Times New Roman"/>
        </w:rPr>
        <w:t>«</w:t>
      </w:r>
      <w:r>
        <w:rPr>
          <w:rFonts w:eastAsia="Times New Roman" w:cs="Times New Roman"/>
          <w:lang w:val="en-US"/>
        </w:rPr>
        <w:t>STANDARDS</w:t>
      </w:r>
      <w:r w:rsidRPr="00F3021D">
        <w:rPr>
          <w:rFonts w:eastAsia="Times New Roman" w:cs="Times New Roman"/>
        </w:rPr>
        <w:t xml:space="preserve"> &amp; </w:t>
      </w:r>
      <w:r>
        <w:rPr>
          <w:rFonts w:eastAsia="Times New Roman" w:cs="Times New Roman"/>
          <w:lang w:val="en-US"/>
        </w:rPr>
        <w:t>POOR</w:t>
      </w:r>
      <w:r>
        <w:rPr>
          <w:rFonts w:eastAsia="Times New Roman" w:cs="Times New Roman"/>
        </w:rPr>
        <w:t>’</w:t>
      </w:r>
      <w:r>
        <w:rPr>
          <w:rFonts w:eastAsia="Times New Roman" w:cs="Times New Roman"/>
          <w:lang w:val="en-US"/>
        </w:rPr>
        <w:t>S</w:t>
      </w:r>
      <w:r>
        <w:rPr>
          <w:rFonts w:eastAsia="Times New Roman" w:cs="Times New Roman"/>
        </w:rPr>
        <w:t>»</w:t>
      </w:r>
      <w:r w:rsidRPr="00F3021D">
        <w:rPr>
          <w:rFonts w:eastAsia="Times New Roman" w:cs="Times New Roman"/>
        </w:rPr>
        <w:t xml:space="preserve"> </w:t>
      </w:r>
      <w:r>
        <w:rPr>
          <w:rFonts w:eastAsia="Times New Roman" w:cs="Times New Roman"/>
        </w:rPr>
        <w:t>τρεις βαθμίδες παραπάνω από ό,τι ε</w:t>
      </w:r>
      <w:r>
        <w:rPr>
          <w:rFonts w:eastAsia="Times New Roman" w:cs="Times New Roman"/>
        </w:rPr>
        <w:t xml:space="preserve">ίναι σήμερα, </w:t>
      </w:r>
      <w:r>
        <w:rPr>
          <w:rFonts w:eastAsia="Times New Roman" w:cs="Times New Roman"/>
          <w:lang w:val="en-US"/>
        </w:rPr>
        <w:t>B</w:t>
      </w:r>
      <w:r w:rsidRPr="00294FDC">
        <w:rPr>
          <w:rFonts w:eastAsia="Times New Roman" w:cs="Times New Roman"/>
        </w:rPr>
        <w:t xml:space="preserve"> </w:t>
      </w:r>
      <w:r>
        <w:rPr>
          <w:rFonts w:eastAsia="Times New Roman" w:cs="Times New Roman"/>
          <w:lang w:val="en-US"/>
        </w:rPr>
        <w:t>plus</w:t>
      </w:r>
      <w:r w:rsidRPr="00294FDC">
        <w:rPr>
          <w:rFonts w:eastAsia="Times New Roman" w:cs="Times New Roman"/>
        </w:rPr>
        <w:t>,</w:t>
      </w:r>
      <w:r>
        <w:rPr>
          <w:rFonts w:eastAsia="Times New Roman" w:cs="Times New Roman"/>
        </w:rPr>
        <w:t xml:space="preserve"> </w:t>
      </w:r>
      <w:r w:rsidRPr="00294FDC">
        <w:rPr>
          <w:rFonts w:eastAsia="Times New Roman" w:cs="Times New Roman"/>
        </w:rPr>
        <w:t xml:space="preserve">«Β+». </w:t>
      </w:r>
    </w:p>
    <w:p w14:paraId="3A863914" w14:textId="77777777" w:rsidR="00375AC7" w:rsidRDefault="00AB06BE">
      <w:pPr>
        <w:spacing w:line="600" w:lineRule="auto"/>
        <w:ind w:firstLine="720"/>
        <w:jc w:val="both"/>
        <w:rPr>
          <w:rFonts w:eastAsia="Times New Roman" w:cs="Times New Roman"/>
        </w:rPr>
      </w:pPr>
      <w:r>
        <w:rPr>
          <w:rFonts w:eastAsia="Times New Roman" w:cs="Times New Roman"/>
        </w:rPr>
        <w:t xml:space="preserve">Σήμερα, η ΔΕΗ έχει χρηματιστηριακή αξία </w:t>
      </w:r>
      <w:r w:rsidRPr="00D56B3E">
        <w:rPr>
          <w:rFonts w:eastAsia="Times New Roman" w:cs="Times New Roman"/>
        </w:rPr>
        <w:t xml:space="preserve">μόλις 283 </w:t>
      </w:r>
      <w:r w:rsidRPr="00294FDC">
        <w:rPr>
          <w:rFonts w:eastAsia="Times New Roman" w:cs="Times New Roman"/>
        </w:rPr>
        <w:t>εκατομμύρια ε</w:t>
      </w:r>
      <w:r>
        <w:rPr>
          <w:rFonts w:eastAsia="Times New Roman" w:cs="Times New Roman"/>
        </w:rPr>
        <w:t>υρώ, 80% χαμηλότερη</w:t>
      </w:r>
      <w:r w:rsidRPr="00294FDC">
        <w:rPr>
          <w:rFonts w:eastAsia="Times New Roman" w:cs="Times New Roman"/>
        </w:rPr>
        <w:t>,</w:t>
      </w:r>
      <w:r>
        <w:rPr>
          <w:rFonts w:eastAsia="Times New Roman" w:cs="Times New Roman"/>
        </w:rPr>
        <w:t xml:space="preserve"> και αξιολόγηση από τον διεθνή οίκο αξιολόγησης τρεις βαθμίδες χαμηλότερα </w:t>
      </w:r>
      <w:r>
        <w:rPr>
          <w:rFonts w:eastAsia="Times New Roman" w:cs="Times New Roman"/>
          <w:lang w:val="en-US"/>
        </w:rPr>
        <w:t>CC</w:t>
      </w:r>
      <w:r w:rsidRPr="00294FDC">
        <w:rPr>
          <w:rFonts w:eastAsia="Times New Roman" w:cs="Times New Roman"/>
        </w:rPr>
        <w:t xml:space="preserve"> </w:t>
      </w:r>
      <w:r>
        <w:rPr>
          <w:rFonts w:eastAsia="Times New Roman" w:cs="Times New Roman"/>
          <w:lang w:val="en-US"/>
        </w:rPr>
        <w:t>plus</w:t>
      </w:r>
      <w:r w:rsidRPr="00294FDC">
        <w:rPr>
          <w:rFonts w:eastAsia="Times New Roman" w:cs="Times New Roman"/>
        </w:rPr>
        <w:t xml:space="preserve">, </w:t>
      </w:r>
      <w:r>
        <w:rPr>
          <w:rFonts w:eastAsia="Times New Roman" w:cs="Times New Roman"/>
        </w:rPr>
        <w:t>«</w:t>
      </w:r>
      <w:r>
        <w:rPr>
          <w:rFonts w:eastAsia="Times New Roman" w:cs="Times New Roman"/>
          <w:lang w:val="en-US"/>
        </w:rPr>
        <w:t>CC</w:t>
      </w:r>
      <w:r w:rsidRPr="003E25B3">
        <w:rPr>
          <w:rFonts w:eastAsia="Times New Roman" w:cs="Times New Roman"/>
        </w:rPr>
        <w:t>+</w:t>
      </w:r>
      <w:r>
        <w:rPr>
          <w:rFonts w:eastAsia="Times New Roman" w:cs="Times New Roman"/>
        </w:rPr>
        <w:t xml:space="preserve">», και με αρνητική, όπως θα πω παρακάτω και θα αποδείξω, προοπτική για τη βιωσιμότητα και τη λειτουργία της στο μέλλον. </w:t>
      </w:r>
    </w:p>
    <w:p w14:paraId="3A863915" w14:textId="77777777" w:rsidR="00375AC7" w:rsidRDefault="00AB06BE">
      <w:pPr>
        <w:spacing w:line="600" w:lineRule="auto"/>
        <w:ind w:firstLine="720"/>
        <w:jc w:val="both"/>
        <w:rPr>
          <w:rFonts w:eastAsia="Times New Roman" w:cs="Times New Roman"/>
        </w:rPr>
      </w:pPr>
      <w:r>
        <w:rPr>
          <w:rFonts w:eastAsia="Times New Roman" w:cs="Times New Roman"/>
        </w:rPr>
        <w:t>Άρα, μέσα σε τρία χρόνια έχετε διαλύσει την εταιρεία, την έχετε καταστήσει ζημιογόνα, βαριά ζημιογόνα. Θα σας πω και για το 2018. Και ό</w:t>
      </w:r>
      <w:r>
        <w:rPr>
          <w:rFonts w:eastAsia="Times New Roman" w:cs="Times New Roman"/>
        </w:rPr>
        <w:t xml:space="preserve">χι μόνο αυτό, αλλά και ο λόγος, η αναλογία λειτουργικού περιθωρίου </w:t>
      </w:r>
      <w:r>
        <w:rPr>
          <w:rFonts w:eastAsia="Times New Roman" w:cs="Times New Roman"/>
          <w:lang w:val="en-US"/>
        </w:rPr>
        <w:t>EBITDA</w:t>
      </w:r>
      <w:r w:rsidRPr="009A5472">
        <w:rPr>
          <w:rFonts w:eastAsia="Times New Roman" w:cs="Times New Roman"/>
        </w:rPr>
        <w:t xml:space="preserve"> </w:t>
      </w:r>
      <w:r>
        <w:rPr>
          <w:rFonts w:eastAsia="Times New Roman" w:cs="Times New Roman"/>
        </w:rPr>
        <w:t xml:space="preserve">προς καθαρό χρέος, από τρεισήμισι φορές που ήταν το 2014, σύμφωνα με την προ δύο ημερών έκθεση της </w:t>
      </w:r>
      <w:r>
        <w:rPr>
          <w:rFonts w:eastAsia="Times New Roman" w:cs="Times New Roman"/>
        </w:rPr>
        <w:t>«</w:t>
      </w:r>
      <w:r>
        <w:rPr>
          <w:rFonts w:eastAsia="Times New Roman" w:cs="Times New Roman"/>
          <w:lang w:val="en-US"/>
        </w:rPr>
        <w:t>STANDARDS</w:t>
      </w:r>
      <w:r w:rsidRPr="00F3021D">
        <w:rPr>
          <w:rFonts w:eastAsia="Times New Roman" w:cs="Times New Roman"/>
        </w:rPr>
        <w:t xml:space="preserve"> &amp; </w:t>
      </w:r>
      <w:r>
        <w:rPr>
          <w:rFonts w:eastAsia="Times New Roman" w:cs="Times New Roman"/>
          <w:lang w:val="en-US"/>
        </w:rPr>
        <w:t>POOR</w:t>
      </w:r>
      <w:r>
        <w:rPr>
          <w:rFonts w:eastAsia="Times New Roman" w:cs="Times New Roman"/>
        </w:rPr>
        <w:t>’</w:t>
      </w:r>
      <w:r>
        <w:rPr>
          <w:rFonts w:eastAsia="Times New Roman" w:cs="Times New Roman"/>
          <w:lang w:val="en-US"/>
        </w:rPr>
        <w:t>S</w:t>
      </w:r>
      <w:r>
        <w:rPr>
          <w:rFonts w:eastAsia="Times New Roman" w:cs="Times New Roman"/>
        </w:rPr>
        <w:t>»</w:t>
      </w:r>
      <w:r w:rsidRPr="00F3021D">
        <w:rPr>
          <w:rFonts w:eastAsia="Times New Roman" w:cs="Times New Roman"/>
        </w:rPr>
        <w:t xml:space="preserve"> </w:t>
      </w:r>
      <w:r>
        <w:rPr>
          <w:rFonts w:eastAsia="Times New Roman" w:cs="Times New Roman"/>
        </w:rPr>
        <w:t>έχει πάει πάνω από δέκα φορές, που σημαίνει, σύμφωνα με τη διε</w:t>
      </w:r>
      <w:r>
        <w:rPr>
          <w:rFonts w:eastAsia="Times New Roman" w:cs="Times New Roman"/>
        </w:rPr>
        <w:t xml:space="preserve">θνή βιβλιογραφία, </w:t>
      </w:r>
      <w:r w:rsidRPr="003E25B3">
        <w:rPr>
          <w:rFonts w:eastAsia="Times New Roman"/>
          <w:bCs/>
          <w:shd w:val="clear" w:color="auto" w:fill="FFFFFF"/>
        </w:rPr>
        <w:t>ότι</w:t>
      </w:r>
      <w:r>
        <w:rPr>
          <w:rFonts w:eastAsia="Times New Roman" w:cs="Times New Roman"/>
        </w:rPr>
        <w:t xml:space="preserve"> αυτή η εταιρεία ανήκει πια στην κατηγορία των εταιρειών «</w:t>
      </w:r>
      <w:r>
        <w:rPr>
          <w:rFonts w:eastAsia="Times New Roman" w:cs="Times New Roman"/>
          <w:lang w:val="en-US"/>
        </w:rPr>
        <w:t>zombie</w:t>
      </w:r>
      <w:r>
        <w:rPr>
          <w:rFonts w:eastAsia="Times New Roman" w:cs="Times New Roman"/>
        </w:rPr>
        <w:t xml:space="preserve">», όπως λένε οι διεθνείς εκτιμητές. </w:t>
      </w:r>
    </w:p>
    <w:p w14:paraId="3A863916" w14:textId="77777777" w:rsidR="00375AC7" w:rsidRDefault="00AB06BE">
      <w:pPr>
        <w:spacing w:line="600" w:lineRule="auto"/>
        <w:ind w:firstLine="720"/>
        <w:jc w:val="both"/>
        <w:rPr>
          <w:rFonts w:eastAsia="Times New Roman"/>
          <w:bCs/>
          <w:szCs w:val="24"/>
        </w:rPr>
      </w:pPr>
      <w:r>
        <w:rPr>
          <w:rFonts w:eastAsia="Times New Roman" w:cs="Times New Roman"/>
          <w:szCs w:val="24"/>
        </w:rPr>
        <w:t>Όλα αυτά, δυστυχώς, αν τα λέγαμε μόνο εμείς ως Αξιωματική Αντιπολίτευση, θα έλεγα να τα συζητήσουμε. Έρχεται, όμως και το επιβεβαιώνει</w:t>
      </w:r>
      <w:r>
        <w:rPr>
          <w:rFonts w:eastAsia="Times New Roman" w:cs="Times New Roman"/>
          <w:szCs w:val="24"/>
        </w:rPr>
        <w:t xml:space="preserve"> η έκθεση της «</w:t>
      </w:r>
      <w:r w:rsidRPr="00604F89">
        <w:rPr>
          <w:rFonts w:eastAsia="Times New Roman"/>
          <w:bCs/>
          <w:szCs w:val="24"/>
        </w:rPr>
        <w:t>STANDARD &amp; POOR'S</w:t>
      </w:r>
      <w:r>
        <w:rPr>
          <w:rFonts w:eastAsia="Times New Roman"/>
          <w:bCs/>
          <w:szCs w:val="24"/>
        </w:rPr>
        <w:t xml:space="preserve">». Γι’ αυτό θα έλεγα να μη βιαστείτε να </w:t>
      </w:r>
      <w:r>
        <w:rPr>
          <w:rFonts w:eastAsia="Times New Roman"/>
          <w:bCs/>
          <w:szCs w:val="24"/>
        </w:rPr>
        <w:lastRenderedPageBreak/>
        <w:t>πανηγυρίσετε γι’ αυτά που γράφει. Συγκεκριμένα, αναφέρει μεταξύ πολλών άλλων για τα προβλήματα και την ανησυχία για τις λειτουργικές προοπτικές της εταιρείας και τη βιωσιμότητά της και</w:t>
      </w:r>
      <w:r>
        <w:rPr>
          <w:rFonts w:eastAsia="Times New Roman"/>
          <w:bCs/>
          <w:szCs w:val="24"/>
        </w:rPr>
        <w:t xml:space="preserve"> ότι το 2018 η εταιρεία θα παρουσιάσει λειτουργικό περιθώριο περίπου 390</w:t>
      </w:r>
      <w:r w:rsidRPr="00480A58">
        <w:rPr>
          <w:rFonts w:eastAsia="Times New Roman"/>
          <w:bCs/>
          <w:szCs w:val="24"/>
        </w:rPr>
        <w:t xml:space="preserve"> </w:t>
      </w:r>
      <w:r>
        <w:rPr>
          <w:rFonts w:eastAsia="Times New Roman"/>
          <w:bCs/>
          <w:szCs w:val="24"/>
        </w:rPr>
        <w:t xml:space="preserve">εκατομμυρίων ευρώ, χαμηλότερο δηλαδή και από αυτό που παρουσίασε πέρσι. Αυτό σημαίνει ότι αν δεν αλλάξει κάτι, αυτό το οποίο εμείς εκτιμούμε είναι ότι η εταιρεία φέτος θα δείξει, </w:t>
      </w:r>
      <w:r w:rsidRPr="00480A58">
        <w:rPr>
          <w:rFonts w:eastAsia="Times New Roman"/>
          <w:bCs/>
          <w:szCs w:val="24"/>
        </w:rPr>
        <w:t xml:space="preserve">προ </w:t>
      </w:r>
      <w:r w:rsidRPr="00480A58">
        <w:rPr>
          <w:rFonts w:eastAsia="Times New Roman"/>
          <w:bCs/>
          <w:szCs w:val="24"/>
        </w:rPr>
        <w:t>προβλέψεων για επισφάλειες και προ έκτακτων εσόδων</w:t>
      </w:r>
      <w:r>
        <w:rPr>
          <w:rFonts w:eastAsia="Times New Roman"/>
          <w:bCs/>
          <w:szCs w:val="24"/>
        </w:rPr>
        <w:t>,</w:t>
      </w:r>
      <w:r w:rsidRPr="00480A58">
        <w:rPr>
          <w:rFonts w:eastAsia="Times New Roman"/>
          <w:bCs/>
          <w:szCs w:val="24"/>
        </w:rPr>
        <w:t xml:space="preserve"> ζημιές</w:t>
      </w:r>
      <w:r>
        <w:rPr>
          <w:rFonts w:eastAsia="Times New Roman"/>
          <w:bCs/>
          <w:szCs w:val="24"/>
        </w:rPr>
        <w:t xml:space="preserve"> περίπου 400 εκατομμυρίων ευρώ με 500 εκατομμυρίων ευρώ. Δηλαδή η εταιρεία μπαίνει μέσα με τη δική σας διακυβέρνηση, με τους δικούς σας νόμους, με αυτά που εσείς της επιβάλατε περίπου 2 εκατομμύρια </w:t>
      </w:r>
      <w:r>
        <w:rPr>
          <w:rFonts w:eastAsia="Times New Roman"/>
          <w:bCs/>
          <w:szCs w:val="24"/>
        </w:rPr>
        <w:t xml:space="preserve">ευρώ για κάθε μέρα που λειτουργεί. </w:t>
      </w:r>
    </w:p>
    <w:p w14:paraId="3A863917" w14:textId="77777777" w:rsidR="00375AC7" w:rsidRDefault="00AB06BE">
      <w:pPr>
        <w:spacing w:line="600" w:lineRule="auto"/>
        <w:ind w:firstLine="720"/>
        <w:jc w:val="both"/>
        <w:rPr>
          <w:rFonts w:eastAsia="Times New Roman"/>
          <w:bCs/>
          <w:szCs w:val="24"/>
        </w:rPr>
      </w:pPr>
      <w:r>
        <w:rPr>
          <w:rFonts w:eastAsia="Times New Roman"/>
          <w:bCs/>
          <w:szCs w:val="24"/>
        </w:rPr>
        <w:t xml:space="preserve">Καταθέτω στα Πρακτικά την έκθεση της </w:t>
      </w:r>
      <w:r>
        <w:rPr>
          <w:rFonts w:eastAsia="Times New Roman" w:cs="Times New Roman"/>
          <w:szCs w:val="24"/>
        </w:rPr>
        <w:t>«</w:t>
      </w:r>
      <w:r w:rsidRPr="00604F89">
        <w:rPr>
          <w:rFonts w:eastAsia="Times New Roman"/>
          <w:bCs/>
          <w:szCs w:val="24"/>
        </w:rPr>
        <w:t>STANDARD &amp; POOR'S</w:t>
      </w:r>
      <w:r>
        <w:rPr>
          <w:rFonts w:eastAsia="Times New Roman"/>
          <w:bCs/>
          <w:szCs w:val="24"/>
        </w:rPr>
        <w:t>».</w:t>
      </w:r>
    </w:p>
    <w:p w14:paraId="3A86391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Σκρέκας καταθέτει για τα Πρακτικά το προαναφερθέν έγγραφο, το οποίο βρίσκεται στο αρχείο του Τμήματος Γραμματείας της</w:t>
      </w:r>
      <w:r>
        <w:rPr>
          <w:rFonts w:eastAsia="Times New Roman" w:cs="Times New Roman"/>
          <w:szCs w:val="24"/>
        </w:rPr>
        <w:t xml:space="preserve"> Διεύθυνσης Στενογραφίας και Πρακτικών της Βουλής)</w:t>
      </w:r>
    </w:p>
    <w:p w14:paraId="3A86391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Βέβαια, δεν είναι μόνο αυτά. Αν ήταν μόνο αυτά, θα μπορούσαμε να τα συζητήσουμε. Εδώ, κύριε Υπουργέ, όμως, αποκαλύπτεται και κάτι άλλο </w:t>
      </w:r>
      <w:r>
        <w:rPr>
          <w:rFonts w:eastAsia="Times New Roman" w:cs="Times New Roman"/>
          <w:szCs w:val="24"/>
        </w:rPr>
        <w:lastRenderedPageBreak/>
        <w:t>μέσα από τον Εθνικό Ενεργειακό Σχεδιασμό, το σχέδιό σας για την εθνική</w:t>
      </w:r>
      <w:r>
        <w:rPr>
          <w:rFonts w:eastAsia="Times New Roman" w:cs="Times New Roman"/>
          <w:szCs w:val="24"/>
        </w:rPr>
        <w:t xml:space="preserve"> στρατηγική για την ενέργεια, την οποία παρουσιάσατε και ανακοινώσατε και βγάλατε προς διαβούλευση δύο εβδομάδες πριν. </w:t>
      </w:r>
    </w:p>
    <w:p w14:paraId="3A86391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Τι λέτε εκεί; Διαβάζω στη σελίδα 215, στον πίνακα που αναφέρεται η έκθεση αυτή στον ενεργειακό σχεδιασμό. Το 2025, κυρίες και κύριοι συν</w:t>
      </w:r>
      <w:r>
        <w:rPr>
          <w:rFonts w:eastAsia="Times New Roman" w:cs="Times New Roman"/>
          <w:szCs w:val="24"/>
        </w:rPr>
        <w:t xml:space="preserve">άδελφοι που είστε από τη δυτική Μακεδονία προβλέπει ο κύριος Υπουργός -και δεσμεύει την Ελλάδα και φυσικά, και την εταιρεία και τη ΔΕΗ- ότι η παραγωγή ηλεκτρικής ενέργειας από στερεά καύσιμα-λιγνίτη θα είναι </w:t>
      </w:r>
      <w:r>
        <w:rPr>
          <w:rFonts w:eastAsia="Times New Roman" w:cs="Times New Roman"/>
          <w:szCs w:val="24"/>
        </w:rPr>
        <w:t>δέκα χιλιάδες</w:t>
      </w:r>
      <w:r>
        <w:rPr>
          <w:rFonts w:eastAsia="Times New Roman" w:cs="Times New Roman"/>
          <w:szCs w:val="24"/>
        </w:rPr>
        <w:t xml:space="preserve"> </w:t>
      </w:r>
      <w:proofErr w:type="spellStart"/>
      <w:r>
        <w:rPr>
          <w:rFonts w:eastAsia="Times New Roman" w:cs="Times New Roman"/>
          <w:szCs w:val="24"/>
        </w:rPr>
        <w:t>μεγαβατώρες</w:t>
      </w:r>
      <w:proofErr w:type="spellEnd"/>
      <w:r>
        <w:rPr>
          <w:rFonts w:eastAsia="Times New Roman" w:cs="Times New Roman"/>
          <w:szCs w:val="24"/>
        </w:rPr>
        <w:t xml:space="preserve">. Συγκεκριμένα, λέει ότι θα είναι </w:t>
      </w:r>
      <w:r>
        <w:rPr>
          <w:rFonts w:eastAsia="Times New Roman" w:cs="Times New Roman"/>
          <w:szCs w:val="24"/>
        </w:rPr>
        <w:t>δέκα χιλιάδες είκοσι τρεις</w:t>
      </w:r>
      <w:r>
        <w:rPr>
          <w:rFonts w:eastAsia="Times New Roman" w:cs="Times New Roman"/>
          <w:szCs w:val="24"/>
        </w:rPr>
        <w:t xml:space="preserve"> </w:t>
      </w:r>
      <w:proofErr w:type="spellStart"/>
      <w:r>
        <w:rPr>
          <w:rFonts w:eastAsia="Times New Roman" w:cs="Times New Roman"/>
          <w:szCs w:val="24"/>
        </w:rPr>
        <w:t>μεγαβατώρες</w:t>
      </w:r>
      <w:proofErr w:type="spellEnd"/>
      <w:r>
        <w:rPr>
          <w:rFonts w:eastAsia="Times New Roman" w:cs="Times New Roman"/>
          <w:szCs w:val="24"/>
        </w:rPr>
        <w:t xml:space="preserve">. Είναι πολύ σημαντικό αυτό, κύριε Υπουργέ. Ακούστε το. </w:t>
      </w:r>
    </w:p>
    <w:p w14:paraId="3A86391B"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Ναι, αλλά πείτε μας και τη θέση σας. </w:t>
      </w:r>
    </w:p>
    <w:p w14:paraId="3A86391C"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Θα σας τα πούμε όλα, κύριε συνάδ</w:t>
      </w:r>
      <w:r>
        <w:rPr>
          <w:rFonts w:eastAsia="Times New Roman" w:cs="Times New Roman"/>
          <w:szCs w:val="24"/>
        </w:rPr>
        <w:t xml:space="preserve">ελφε. </w:t>
      </w:r>
    </w:p>
    <w:p w14:paraId="3A86391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Καταθέτω το πινακάκι που περιέχεται στον Εθνικό Ενεργειακό Σχεδιασμό που κατέθεσε η Κυβέρνηση ΣΥΡΙΖΑ. </w:t>
      </w:r>
    </w:p>
    <w:p w14:paraId="3A86391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Σκρέκας καταθέτει για τα Πρακτικά το προαναφερθέν έγγραφο, το οποίο βρίσκεται στο αρχείο του Τμήματος</w:t>
      </w:r>
      <w:r>
        <w:rPr>
          <w:rFonts w:eastAsia="Times New Roman" w:cs="Times New Roman"/>
          <w:szCs w:val="24"/>
        </w:rPr>
        <w:t xml:space="preserve"> Γραμματείας της Διεύθυνσης Στενογραφίας και  Πρακτικών της Βουλής)</w:t>
      </w:r>
    </w:p>
    <w:p w14:paraId="3A86391F" w14:textId="77777777" w:rsidR="00375AC7" w:rsidRDefault="00AB06BE">
      <w:pPr>
        <w:spacing w:line="600" w:lineRule="auto"/>
        <w:ind w:firstLine="720"/>
        <w:jc w:val="both"/>
        <w:rPr>
          <w:rFonts w:eastAsia="Times New Roman"/>
          <w:szCs w:val="24"/>
        </w:rPr>
      </w:pPr>
      <w:r>
        <w:rPr>
          <w:rFonts w:eastAsia="Times New Roman" w:cs="Times New Roman"/>
          <w:szCs w:val="24"/>
        </w:rPr>
        <w:lastRenderedPageBreak/>
        <w:t xml:space="preserve">Ανατρέχω στον πίνακα παραγωγής των βιομηχανικών μονάδων,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της ΔΕΗ για να δω τι παρήγαγαν το 2017. Τι διαπιστώνω; Διαπιστώνω ότι η μονάδες, οι οποίες είναι προς </w:t>
      </w:r>
      <w:proofErr w:type="spellStart"/>
      <w:r>
        <w:rPr>
          <w:rFonts w:eastAsia="Times New Roman" w:cs="Times New Roman"/>
          <w:szCs w:val="24"/>
        </w:rPr>
        <w:t>αποεπέ</w:t>
      </w:r>
      <w:r>
        <w:rPr>
          <w:rFonts w:eastAsia="Times New Roman" w:cs="Times New Roman"/>
          <w:szCs w:val="24"/>
        </w:rPr>
        <w:t>νδυση</w:t>
      </w:r>
      <w:proofErr w:type="spellEnd"/>
      <w:r>
        <w:rPr>
          <w:rFonts w:eastAsia="Times New Roman" w:cs="Times New Roman"/>
          <w:szCs w:val="24"/>
        </w:rPr>
        <w:t xml:space="preserve">, κύριε Υπουργέ, παρήγαγαν το 2017 </w:t>
      </w:r>
      <w:r>
        <w:rPr>
          <w:rFonts w:eastAsia="Times New Roman" w:cs="Times New Roman"/>
          <w:szCs w:val="24"/>
        </w:rPr>
        <w:t>τε</w:t>
      </w:r>
      <w:r>
        <w:rPr>
          <w:rFonts w:eastAsia="Times New Roman" w:cs="Times New Roman"/>
          <w:szCs w:val="24"/>
        </w:rPr>
        <w:t>σσερισ</w:t>
      </w:r>
      <w:r>
        <w:rPr>
          <w:rFonts w:eastAsia="Times New Roman" w:cs="Times New Roman"/>
          <w:szCs w:val="24"/>
        </w:rPr>
        <w:t>ήμισι</w:t>
      </w:r>
      <w:r>
        <w:rPr>
          <w:rFonts w:eastAsia="Times New Roman" w:cs="Times New Roman"/>
          <w:szCs w:val="24"/>
        </w:rPr>
        <w:t xml:space="preserve"> χιλιάδες</w:t>
      </w:r>
      <w:r>
        <w:rPr>
          <w:rFonts w:eastAsia="Times New Roman" w:cs="Times New Roman"/>
          <w:szCs w:val="24"/>
        </w:rPr>
        <w:t xml:space="preserve"> </w:t>
      </w:r>
      <w:proofErr w:type="spellStart"/>
      <w:r>
        <w:rPr>
          <w:rFonts w:eastAsia="Times New Roman" w:cs="Times New Roman"/>
          <w:szCs w:val="24"/>
        </w:rPr>
        <w:t>μεγαβατώρες</w:t>
      </w:r>
      <w:proofErr w:type="spellEnd"/>
      <w:r>
        <w:rPr>
          <w:rFonts w:eastAsia="Times New Roman" w:cs="Times New Roman"/>
          <w:szCs w:val="24"/>
        </w:rPr>
        <w:t xml:space="preserve">. Η νέα μονάδα </w:t>
      </w:r>
      <w:r w:rsidRPr="00E07608">
        <w:rPr>
          <w:rFonts w:eastAsia="Times New Roman"/>
          <w:bCs/>
          <w:szCs w:val="24"/>
        </w:rPr>
        <w:t>ΠΤΟΛΕΜΑΪΔΑ 5</w:t>
      </w:r>
      <w:r>
        <w:rPr>
          <w:rFonts w:eastAsia="Times New Roman"/>
          <w:b/>
          <w:szCs w:val="24"/>
        </w:rPr>
        <w:t xml:space="preserve"> </w:t>
      </w:r>
      <w:r>
        <w:rPr>
          <w:rFonts w:eastAsia="Times New Roman"/>
          <w:szCs w:val="24"/>
        </w:rPr>
        <w:t xml:space="preserve">που όλοι θέλουμε να ολοκληρωθεί γρήγορα και να μπει στο σύστημα, με περίπου διακόσες πενήντα, διακόσες εξήντα ημέρες λειτουργίας –ισοδύναμες ημέρες, όπως </w:t>
      </w:r>
      <w:r>
        <w:rPr>
          <w:rFonts w:eastAsia="Times New Roman"/>
          <w:szCs w:val="24"/>
        </w:rPr>
        <w:t xml:space="preserve">λένε οι τεχνικοί- θα παράγει περίπου </w:t>
      </w:r>
      <w:r>
        <w:rPr>
          <w:rFonts w:eastAsia="Times New Roman" w:cs="Times New Roman"/>
          <w:szCs w:val="24"/>
        </w:rPr>
        <w:t>τέσσερις χιλιάδες</w:t>
      </w:r>
      <w:r>
        <w:rPr>
          <w:rFonts w:eastAsia="Times New Roman"/>
          <w:szCs w:val="24"/>
        </w:rPr>
        <w:t xml:space="preserve"> </w:t>
      </w:r>
      <w:proofErr w:type="spellStart"/>
      <w:r>
        <w:rPr>
          <w:rFonts w:eastAsia="Times New Roman"/>
          <w:szCs w:val="24"/>
        </w:rPr>
        <w:t>γιγαβατώρες</w:t>
      </w:r>
      <w:proofErr w:type="spellEnd"/>
      <w:r>
        <w:rPr>
          <w:rFonts w:eastAsia="Times New Roman"/>
          <w:szCs w:val="24"/>
        </w:rPr>
        <w:t xml:space="preserve">. Σύνολο αυτό μας κάνει </w:t>
      </w:r>
      <w:proofErr w:type="spellStart"/>
      <w:r>
        <w:rPr>
          <w:rFonts w:eastAsia="Times New Roman"/>
          <w:szCs w:val="24"/>
        </w:rPr>
        <w:t>οκτώμισι</w:t>
      </w:r>
      <w:proofErr w:type="spellEnd"/>
      <w:r>
        <w:rPr>
          <w:rFonts w:eastAsia="Times New Roman"/>
          <w:szCs w:val="24"/>
        </w:rPr>
        <w:t xml:space="preserve"> χιλιάδες</w:t>
      </w:r>
      <w:r>
        <w:rPr>
          <w:rFonts w:eastAsia="Times New Roman"/>
          <w:szCs w:val="24"/>
        </w:rPr>
        <w:t xml:space="preserve"> </w:t>
      </w:r>
      <w:proofErr w:type="spellStart"/>
      <w:r>
        <w:rPr>
          <w:rFonts w:eastAsia="Times New Roman"/>
          <w:szCs w:val="24"/>
        </w:rPr>
        <w:t>γιγαβατώρες</w:t>
      </w:r>
      <w:proofErr w:type="spellEnd"/>
      <w:r>
        <w:rPr>
          <w:rFonts w:eastAsia="Times New Roman"/>
          <w:szCs w:val="24"/>
        </w:rPr>
        <w:t xml:space="preserve">. </w:t>
      </w:r>
    </w:p>
    <w:p w14:paraId="3A863920" w14:textId="77777777" w:rsidR="00375AC7" w:rsidRDefault="00AB06BE">
      <w:pPr>
        <w:spacing w:line="600" w:lineRule="auto"/>
        <w:ind w:firstLine="720"/>
        <w:jc w:val="both"/>
        <w:rPr>
          <w:rFonts w:eastAsia="Times New Roman"/>
          <w:szCs w:val="24"/>
        </w:rPr>
      </w:pPr>
      <w:r>
        <w:rPr>
          <w:rFonts w:eastAsia="Times New Roman"/>
          <w:szCs w:val="24"/>
        </w:rPr>
        <w:t xml:space="preserve">Πείτε μου κάτι: Στο Αμύνταιο δύο μονάδες παρήγαγαν </w:t>
      </w:r>
      <w:r>
        <w:rPr>
          <w:rFonts w:eastAsia="Times New Roman"/>
          <w:szCs w:val="24"/>
        </w:rPr>
        <w:t>χίλιες οκτακόσιες</w:t>
      </w:r>
      <w:r>
        <w:rPr>
          <w:rFonts w:eastAsia="Times New Roman"/>
          <w:szCs w:val="24"/>
        </w:rPr>
        <w:t xml:space="preserve"> </w:t>
      </w:r>
      <w:proofErr w:type="spellStart"/>
      <w:r>
        <w:rPr>
          <w:rFonts w:eastAsia="Times New Roman"/>
          <w:szCs w:val="24"/>
        </w:rPr>
        <w:t>γιγαβατώρες</w:t>
      </w:r>
      <w:proofErr w:type="spellEnd"/>
      <w:r>
        <w:rPr>
          <w:rFonts w:eastAsia="Times New Roman"/>
          <w:szCs w:val="24"/>
        </w:rPr>
        <w:t xml:space="preserve">. Οι μονάδες της Καρδιάς παρήγαγαν </w:t>
      </w:r>
      <w:r>
        <w:rPr>
          <w:rFonts w:eastAsia="Times New Roman"/>
          <w:szCs w:val="24"/>
        </w:rPr>
        <w:t>τέσσερις χιλιάδες</w:t>
      </w:r>
      <w:r>
        <w:rPr>
          <w:rFonts w:eastAsia="Times New Roman"/>
          <w:szCs w:val="24"/>
        </w:rPr>
        <w:t xml:space="preserve"> </w:t>
      </w:r>
      <w:proofErr w:type="spellStart"/>
      <w:r>
        <w:rPr>
          <w:rFonts w:eastAsia="Times New Roman"/>
          <w:szCs w:val="24"/>
        </w:rPr>
        <w:t>γ</w:t>
      </w:r>
      <w:r>
        <w:rPr>
          <w:rFonts w:eastAsia="Times New Roman"/>
          <w:szCs w:val="24"/>
        </w:rPr>
        <w:t>ιγαβατώρες</w:t>
      </w:r>
      <w:proofErr w:type="spellEnd"/>
      <w:r>
        <w:rPr>
          <w:rFonts w:eastAsia="Times New Roman"/>
          <w:szCs w:val="24"/>
        </w:rPr>
        <w:t xml:space="preserve"> και οι μονάδες του Αγίου Δημητρίου παρήγαγαν </w:t>
      </w:r>
      <w:r>
        <w:rPr>
          <w:rFonts w:eastAsia="Times New Roman"/>
          <w:szCs w:val="24"/>
        </w:rPr>
        <w:t>έξι χιλιάδες</w:t>
      </w:r>
      <w:r>
        <w:rPr>
          <w:rFonts w:eastAsia="Times New Roman"/>
          <w:szCs w:val="24"/>
        </w:rPr>
        <w:t xml:space="preserve"> </w:t>
      </w:r>
      <w:proofErr w:type="spellStart"/>
      <w:r>
        <w:rPr>
          <w:rFonts w:eastAsia="Times New Roman"/>
          <w:szCs w:val="24"/>
        </w:rPr>
        <w:t>γιγαβατώρες</w:t>
      </w:r>
      <w:proofErr w:type="spellEnd"/>
      <w:r>
        <w:rPr>
          <w:rFonts w:eastAsia="Times New Roman"/>
          <w:szCs w:val="24"/>
        </w:rPr>
        <w:t xml:space="preserve">. Δηλαδή ένα δυναμικό </w:t>
      </w:r>
      <w:r>
        <w:rPr>
          <w:rFonts w:eastAsia="Times New Roman"/>
          <w:szCs w:val="24"/>
        </w:rPr>
        <w:t>δέκα χιλιάδες</w:t>
      </w:r>
      <w:r>
        <w:rPr>
          <w:rFonts w:eastAsia="Times New Roman"/>
          <w:szCs w:val="24"/>
        </w:rPr>
        <w:t xml:space="preserve"> </w:t>
      </w:r>
      <w:proofErr w:type="spellStart"/>
      <w:r>
        <w:rPr>
          <w:rFonts w:eastAsia="Times New Roman"/>
          <w:szCs w:val="24"/>
        </w:rPr>
        <w:t>γιγαβατώρες</w:t>
      </w:r>
      <w:proofErr w:type="spellEnd"/>
      <w:r>
        <w:rPr>
          <w:rFonts w:eastAsia="Times New Roman"/>
          <w:szCs w:val="24"/>
        </w:rPr>
        <w:t xml:space="preserve"> με </w:t>
      </w:r>
      <w:r>
        <w:rPr>
          <w:rFonts w:eastAsia="Times New Roman"/>
          <w:szCs w:val="24"/>
        </w:rPr>
        <w:t>δώδεκα χιλιάδες</w:t>
      </w:r>
      <w:r>
        <w:rPr>
          <w:rFonts w:eastAsia="Times New Roman"/>
          <w:szCs w:val="24"/>
        </w:rPr>
        <w:t xml:space="preserve"> </w:t>
      </w:r>
      <w:proofErr w:type="spellStart"/>
      <w:r>
        <w:rPr>
          <w:rFonts w:eastAsia="Times New Roman"/>
          <w:szCs w:val="24"/>
        </w:rPr>
        <w:t>γιγαβατώρες</w:t>
      </w:r>
      <w:proofErr w:type="spellEnd"/>
      <w:r>
        <w:rPr>
          <w:rFonts w:eastAsia="Times New Roman"/>
          <w:szCs w:val="24"/>
        </w:rPr>
        <w:t xml:space="preserve"> θα πρέπει όλο να κλείσει μέχρι το 2025. Υποχρεώνεται, δηλαδή, να κλείσουν όλες οι </w:t>
      </w:r>
      <w:proofErr w:type="spellStart"/>
      <w:r>
        <w:rPr>
          <w:rFonts w:eastAsia="Times New Roman"/>
          <w:szCs w:val="24"/>
        </w:rPr>
        <w:t>λιγνιτικές</w:t>
      </w:r>
      <w:proofErr w:type="spellEnd"/>
      <w:r>
        <w:rPr>
          <w:rFonts w:eastAsia="Times New Roman"/>
          <w:szCs w:val="24"/>
        </w:rPr>
        <w:t xml:space="preserve"> μονά</w:t>
      </w:r>
      <w:r>
        <w:rPr>
          <w:rFonts w:eastAsia="Times New Roman"/>
          <w:szCs w:val="24"/>
        </w:rPr>
        <w:t xml:space="preserve">δες, πλην μίας μονάδας του Αγίου Δημητρίου την μονάδα 5, η οποία παράγει περίπου </w:t>
      </w:r>
      <w:r>
        <w:rPr>
          <w:rFonts w:eastAsia="Times New Roman"/>
          <w:szCs w:val="24"/>
        </w:rPr>
        <w:t>δύο χιλιάδες</w:t>
      </w:r>
      <w:r>
        <w:rPr>
          <w:rFonts w:eastAsia="Times New Roman"/>
          <w:szCs w:val="24"/>
        </w:rPr>
        <w:t xml:space="preserve"> </w:t>
      </w:r>
      <w:proofErr w:type="spellStart"/>
      <w:r>
        <w:rPr>
          <w:rFonts w:eastAsia="Times New Roman"/>
          <w:szCs w:val="24"/>
        </w:rPr>
        <w:t>γιγαβατώρες</w:t>
      </w:r>
      <w:proofErr w:type="spellEnd"/>
      <w:r>
        <w:rPr>
          <w:rFonts w:eastAsia="Times New Roman"/>
          <w:szCs w:val="24"/>
        </w:rPr>
        <w:t xml:space="preserve">. Δηλαδή έχουμε </w:t>
      </w:r>
      <w:r>
        <w:rPr>
          <w:rFonts w:eastAsia="Times New Roman"/>
          <w:szCs w:val="24"/>
        </w:rPr>
        <w:t>δύο χιλιάδες</w:t>
      </w:r>
      <w:r>
        <w:rPr>
          <w:rFonts w:eastAsia="Times New Roman"/>
          <w:szCs w:val="24"/>
        </w:rPr>
        <w:t xml:space="preserve"> </w:t>
      </w:r>
      <w:proofErr w:type="spellStart"/>
      <w:r>
        <w:rPr>
          <w:rFonts w:eastAsia="Times New Roman"/>
          <w:szCs w:val="24"/>
        </w:rPr>
        <w:t>γιγαβατώρες</w:t>
      </w:r>
      <w:proofErr w:type="spellEnd"/>
      <w:r>
        <w:rPr>
          <w:rFonts w:eastAsia="Times New Roman"/>
          <w:szCs w:val="24"/>
        </w:rPr>
        <w:t xml:space="preserve"> από τη μονάδα 5 και </w:t>
      </w:r>
      <w:proofErr w:type="spellStart"/>
      <w:r>
        <w:rPr>
          <w:rFonts w:eastAsia="Times New Roman"/>
          <w:szCs w:val="24"/>
        </w:rPr>
        <w:t>οκτώμισι</w:t>
      </w:r>
      <w:proofErr w:type="spellEnd"/>
      <w:r>
        <w:rPr>
          <w:rFonts w:eastAsia="Times New Roman"/>
          <w:szCs w:val="24"/>
        </w:rPr>
        <w:t xml:space="preserve"> χιλιάδες</w:t>
      </w:r>
      <w:r>
        <w:rPr>
          <w:rFonts w:eastAsia="Times New Roman"/>
          <w:szCs w:val="24"/>
        </w:rPr>
        <w:t xml:space="preserve"> </w:t>
      </w:r>
      <w:proofErr w:type="spellStart"/>
      <w:r>
        <w:rPr>
          <w:rFonts w:eastAsia="Times New Roman"/>
          <w:szCs w:val="24"/>
        </w:rPr>
        <w:t>γιγαβατώρες</w:t>
      </w:r>
      <w:proofErr w:type="spellEnd"/>
      <w:r>
        <w:rPr>
          <w:rFonts w:eastAsia="Times New Roman"/>
          <w:szCs w:val="24"/>
        </w:rPr>
        <w:t xml:space="preserve"> τον ιδιωτών που θα πουληθούν εκεί, </w:t>
      </w:r>
      <w:r>
        <w:rPr>
          <w:rFonts w:eastAsia="Times New Roman" w:cs="Times New Roman"/>
          <w:szCs w:val="24"/>
        </w:rPr>
        <w:t xml:space="preserve">η </w:t>
      </w:r>
      <w:r>
        <w:rPr>
          <w:rFonts w:eastAsia="Times New Roman"/>
          <w:bCs/>
          <w:szCs w:val="24"/>
        </w:rPr>
        <w:t>ΠΤΟΛΕΜΑΪΔΑ 5</w:t>
      </w:r>
      <w:r>
        <w:rPr>
          <w:rFonts w:eastAsia="Times New Roman"/>
          <w:szCs w:val="24"/>
        </w:rPr>
        <w:t xml:space="preserve">. Και θα πρέπει όλες οι άλλες οι μονάδες να κλείσουν. </w:t>
      </w:r>
    </w:p>
    <w:p w14:paraId="3A863921" w14:textId="77777777" w:rsidR="00375AC7" w:rsidRDefault="00AB06BE">
      <w:pPr>
        <w:spacing w:line="600" w:lineRule="auto"/>
        <w:ind w:firstLine="720"/>
        <w:jc w:val="both"/>
        <w:rPr>
          <w:rFonts w:eastAsia="Times New Roman"/>
          <w:szCs w:val="24"/>
        </w:rPr>
      </w:pPr>
      <w:r>
        <w:rPr>
          <w:rFonts w:eastAsia="Times New Roman"/>
          <w:szCs w:val="24"/>
        </w:rPr>
        <w:lastRenderedPageBreak/>
        <w:t xml:space="preserve">Καταθέτω και το πινακάκι με την παραγωγή των </w:t>
      </w:r>
      <w:proofErr w:type="spellStart"/>
      <w:r>
        <w:rPr>
          <w:rFonts w:eastAsia="Times New Roman"/>
          <w:szCs w:val="24"/>
        </w:rPr>
        <w:t>λιγνιτικών</w:t>
      </w:r>
      <w:proofErr w:type="spellEnd"/>
      <w:r>
        <w:rPr>
          <w:rFonts w:eastAsia="Times New Roman"/>
          <w:szCs w:val="24"/>
        </w:rPr>
        <w:t xml:space="preserve"> μονάδων. </w:t>
      </w:r>
    </w:p>
    <w:p w14:paraId="3A86392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Σκρέκας καταθέτει για τα Πρακτικά το προαναφερθέν έγγραφο, το οποίο βρίσκεται στο αρχείο τ</w:t>
      </w:r>
      <w:r>
        <w:rPr>
          <w:rFonts w:eastAsia="Times New Roman" w:cs="Times New Roman"/>
          <w:szCs w:val="24"/>
        </w:rPr>
        <w:t>ου Τμήματος Γραμματείας της Διεύθυνσης Στενογραφίας και  Πρακτικών της Βουλής)</w:t>
      </w:r>
    </w:p>
    <w:p w14:paraId="3A863923"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Σκρέκα, ολοκληρώστε. Μιλάτε δεκαπέντε λεπτά. </w:t>
      </w:r>
    </w:p>
    <w:p w14:paraId="3A863924" w14:textId="77777777" w:rsidR="00375AC7" w:rsidRDefault="00AB06BE">
      <w:pPr>
        <w:spacing w:line="600" w:lineRule="auto"/>
        <w:ind w:firstLine="720"/>
        <w:jc w:val="both"/>
        <w:rPr>
          <w:rFonts w:eastAsia="Times New Roman"/>
          <w:szCs w:val="24"/>
        </w:rPr>
      </w:pPr>
      <w:r>
        <w:rPr>
          <w:rFonts w:eastAsia="Times New Roman" w:cs="Times New Roman"/>
          <w:b/>
          <w:szCs w:val="24"/>
        </w:rPr>
        <w:t xml:space="preserve">ΚΩΝΣΤΑΝΤΙΝΟΣ ΣΚΡΕΚΑΣ: </w:t>
      </w:r>
      <w:r>
        <w:rPr>
          <w:rFonts w:eastAsia="Times New Roman"/>
          <w:szCs w:val="24"/>
        </w:rPr>
        <w:t>Κάνω το εξής ερώτημα: Έχετε ενημερώσει τους εργαζομένους της ΔΕΗ για τα</w:t>
      </w:r>
      <w:r>
        <w:rPr>
          <w:rFonts w:eastAsia="Times New Roman"/>
          <w:szCs w:val="24"/>
        </w:rPr>
        <w:t xml:space="preserve"> σχέδιά σας; Έχετε ενημερώσει τους κατοίκους της δυτικής Μακεδονίας, της Πελοποννήσου στη Μεγαλόπολη γι’ αυτά τα οποία για άλλη μια φορά έχετε επιβάλλει να εφαρμόσει η ΔΕΗ, την οποία έχετε δέσει χειροπόδαρα με νόμους και Υπουργικές αποφάσεις και την οδηγεί</w:t>
      </w:r>
      <w:r>
        <w:rPr>
          <w:rFonts w:eastAsia="Times New Roman"/>
          <w:szCs w:val="24"/>
        </w:rPr>
        <w:t xml:space="preserve">τε στην αυτοκαταστροφή; Ή για άλλη μια φορά προσπαθείτε να περάσετε το πρόβλημα στους επόμενους, κλωτσώντας το τενεκεδάκι προς τα πίσω, όπως λέμε; </w:t>
      </w:r>
    </w:p>
    <w:p w14:paraId="3A863925" w14:textId="77777777" w:rsidR="00375AC7" w:rsidRDefault="00AB06BE">
      <w:pPr>
        <w:spacing w:line="600" w:lineRule="auto"/>
        <w:ind w:firstLine="720"/>
        <w:jc w:val="both"/>
        <w:rPr>
          <w:rFonts w:eastAsia="Times New Roman"/>
          <w:szCs w:val="24"/>
        </w:rPr>
      </w:pPr>
      <w:r>
        <w:rPr>
          <w:rFonts w:eastAsia="Times New Roman"/>
          <w:szCs w:val="24"/>
        </w:rPr>
        <w:t>Θα πρέπει να απαντήσετε, κύριε Υπουργέ, αν με τον σχεδιασμό που εσείς έχετε καταθέσει τελικά μπορεί να λειτο</w:t>
      </w:r>
      <w:r>
        <w:rPr>
          <w:rFonts w:eastAsia="Times New Roman"/>
          <w:szCs w:val="24"/>
        </w:rPr>
        <w:t xml:space="preserve">υργεί έστω και μία μονάδα της ΔΕΗ, εκτός από την </w:t>
      </w:r>
      <w:r>
        <w:rPr>
          <w:rFonts w:eastAsia="Times New Roman"/>
          <w:bCs/>
          <w:szCs w:val="24"/>
        </w:rPr>
        <w:t>ΠΤΟΛΕΜΑΪΔΑ 5</w:t>
      </w:r>
      <w:r>
        <w:rPr>
          <w:rFonts w:eastAsia="Times New Roman"/>
          <w:szCs w:val="24"/>
        </w:rPr>
        <w:t xml:space="preserve"> και αν πράγματι η ΔΕΗ θα πρέπει να </w:t>
      </w:r>
      <w:r>
        <w:rPr>
          <w:rFonts w:eastAsia="Times New Roman"/>
          <w:szCs w:val="24"/>
        </w:rPr>
        <w:lastRenderedPageBreak/>
        <w:t>κλείσει, όχι μόνο τις μονάδες της Καρδιάς, που θα αντικατασταθούν από την ΠΤΟΛΕΜΑΪΔΑ 5, αλλά θα πρέπει να κλείσει μέσα σε πέντε χρόνια και όλες τις μονάδες του</w:t>
      </w:r>
      <w:r>
        <w:rPr>
          <w:rFonts w:eastAsia="Times New Roman"/>
          <w:szCs w:val="24"/>
        </w:rPr>
        <w:t xml:space="preserve"> Αγίου Δημητρίου, πλην τη μονάδα 5. </w:t>
      </w:r>
    </w:p>
    <w:p w14:paraId="3A863926"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τελειώσατε. Έχετε και δευτερολογία και είναι ήδη δεκαέξι λεπτά που μιλάτε.</w:t>
      </w:r>
    </w:p>
    <w:p w14:paraId="3A863927"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Ολοκληρώνω, </w:t>
      </w:r>
      <w:r w:rsidRPr="009B4350">
        <w:rPr>
          <w:rFonts w:eastAsia="Times New Roman" w:cs="Times New Roman"/>
          <w:szCs w:val="24"/>
        </w:rPr>
        <w:t>κύριε Πρόεδρε</w:t>
      </w:r>
      <w:r>
        <w:rPr>
          <w:rFonts w:eastAsia="Times New Roman" w:cs="Times New Roman"/>
          <w:szCs w:val="24"/>
        </w:rPr>
        <w:t xml:space="preserve">. </w:t>
      </w:r>
    </w:p>
    <w:p w14:paraId="3A86392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Θα κάνω μόνο μία ερώτηση. Ποιο είναι το σχέδιο της </w:t>
      </w:r>
      <w:r w:rsidRPr="001866BC">
        <w:rPr>
          <w:rFonts w:eastAsia="Times New Roman" w:cs="Times New Roman"/>
          <w:szCs w:val="24"/>
        </w:rPr>
        <w:t>Κυβέρνησης</w:t>
      </w:r>
      <w:r>
        <w:rPr>
          <w:rFonts w:eastAsia="Times New Roman" w:cs="Times New Roman"/>
          <w:szCs w:val="24"/>
        </w:rPr>
        <w:t xml:space="preserve"> που επί τέσσερα χρόνια κυβερνάει αυτή τη χώρα, που επί τέσσερα χρόνια αποφασίζει και νομοθετεί για τη ΔΕΗ; Ποιο είναι το σχέδιο της Κυβέρνησης για τη διάσωση της ΔΕΗ, για την εξασφάλιση της βιωσ</w:t>
      </w:r>
      <w:r>
        <w:rPr>
          <w:rFonts w:eastAsia="Times New Roman" w:cs="Times New Roman"/>
          <w:szCs w:val="24"/>
        </w:rPr>
        <w:t>ιμότητας της ΔΕΗ και για να μπορέσει η ΔΕΗ να γίνει πραγματικά αναπτυξιακός πυλώνας και να επιτελέσει τον ρόλο που πρέπει και να έχουμε στην Ελλάδα επιτέλους μία πραγματικά ισχυρή ανάπτυξη, βιώσιμη ανάπτυξη που θα δημιουργεί υψηλά αμειβόμενες θέσεις, σταθε</w:t>
      </w:r>
      <w:r>
        <w:rPr>
          <w:rFonts w:eastAsia="Times New Roman" w:cs="Times New Roman"/>
          <w:szCs w:val="24"/>
        </w:rPr>
        <w:t>ρές θέσεις εργασίας, όχι θέσεις των 300 ευρώ και για να μην μεταναστεύουν τα παιδιά μας;</w:t>
      </w:r>
    </w:p>
    <w:p w14:paraId="3A86392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Σας ευχαριστώ.</w:t>
      </w:r>
    </w:p>
    <w:p w14:paraId="3A86392A" w14:textId="77777777" w:rsidR="00375AC7" w:rsidRDefault="00AB06BE">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w:t>
      </w:r>
      <w:r>
        <w:rPr>
          <w:rFonts w:eastAsia="Times New Roman" w:cs="Times New Roman"/>
          <w:szCs w:val="24"/>
        </w:rPr>
        <w:t xml:space="preserve"> της Νέας Δημοκρατίας) </w:t>
      </w:r>
    </w:p>
    <w:p w14:paraId="3A86392B" w14:textId="77777777" w:rsidR="00375AC7" w:rsidRDefault="00AB06BE">
      <w:pPr>
        <w:spacing w:line="600" w:lineRule="auto"/>
        <w:ind w:firstLine="720"/>
        <w:jc w:val="both"/>
        <w:rPr>
          <w:rFonts w:eastAsia="Times New Roman" w:cs="Times New Roman"/>
          <w:szCs w:val="24"/>
        </w:rPr>
      </w:pPr>
      <w:r w:rsidRPr="00ED6B46">
        <w:rPr>
          <w:rFonts w:eastAsia="Times New Roman" w:cs="Times New Roman"/>
          <w:b/>
          <w:szCs w:val="24"/>
        </w:rPr>
        <w:t xml:space="preserve">ΠΡΟΔΡΕΥΩΝ (Σπυρίδων Λυκούδης): </w:t>
      </w:r>
      <w:r>
        <w:rPr>
          <w:rFonts w:eastAsia="Times New Roman" w:cs="Times New Roman"/>
          <w:szCs w:val="24"/>
        </w:rPr>
        <w:t>Ευχαριστούμε.</w:t>
      </w:r>
    </w:p>
    <w:p w14:paraId="3A86392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Ο συνάδελφος κ. Αντωνιάδης έχει τον λόγο.</w:t>
      </w:r>
    </w:p>
    <w:p w14:paraId="3A86392D"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ΙΩΑΝΝΗΣ ΑΝ</w:t>
      </w:r>
      <w:r>
        <w:rPr>
          <w:rFonts w:eastAsia="Times New Roman" w:cs="Times New Roman"/>
          <w:b/>
          <w:szCs w:val="24"/>
        </w:rPr>
        <w:t xml:space="preserve">ΤΩΝΙΑΔΗΣ: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 xml:space="preserve">. </w:t>
      </w:r>
    </w:p>
    <w:p w14:paraId="3A86392E" w14:textId="77777777" w:rsidR="00375AC7" w:rsidRDefault="00AB06BE">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πραγματικά περιμένουμε με ιδιαίτερο ενδιαφέρον αυτό </w:t>
      </w:r>
      <w:r>
        <w:rPr>
          <w:rFonts w:eastAsia="Times New Roman" w:cs="Times New Roman"/>
          <w:szCs w:val="24"/>
        </w:rPr>
        <w:t>,</w:t>
      </w:r>
      <w:r>
        <w:rPr>
          <w:rFonts w:eastAsia="Times New Roman" w:cs="Times New Roman"/>
          <w:szCs w:val="24"/>
        </w:rPr>
        <w:t>που ρώτησε ο τομεάρχης, ο κ. Σκρέκας, σχετικά με τον Εθνικό Σχεδιασμό Ενέργειας και το τι πρόκειται να συμβεί το 2025. Επιτέλους, για όλα αυτά τα ερωτή</w:t>
      </w:r>
      <w:r>
        <w:rPr>
          <w:rFonts w:eastAsia="Times New Roman" w:cs="Times New Roman"/>
          <w:szCs w:val="24"/>
        </w:rPr>
        <w:t>ματα, τα οποία θέτουμε, περιμένουμε μία ξεκάθαρη απάντηση. Ελπίζω σήμερα να ριχθεί κάποιο φως.</w:t>
      </w:r>
    </w:p>
    <w:p w14:paraId="3A86392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Ξεκινώ, βεβαίως, από την ιδιαίτερη πατρίδα μου, την Φλώρινα, η οποία έχει υποστεί τα πάνδεινα σε σχέση με τη ΔΕΗ. Η Φλώρινα αντιμετωπίζει μία τριπλή κρίση. Ξεκιν</w:t>
      </w:r>
      <w:r>
        <w:rPr>
          <w:rFonts w:eastAsia="Times New Roman" w:cs="Times New Roman"/>
          <w:szCs w:val="24"/>
        </w:rPr>
        <w:t>ώ με την πρώτη που είναι η οικονομική κρίση, που αντιμετωπίζει και όλη η Ελλάδα. Η δεύτερη είναι λόγω της οικονομικής αιμορραγίας προς τα Σκόπια και η τρίτη λόγω της κατάρρευσης της ΔΕΗ. Από τα λεγόμενα αντιλαμβάνεστε πως η περιοχή έχει μία σχέση ζωής με τ</w:t>
      </w:r>
      <w:r>
        <w:rPr>
          <w:rFonts w:eastAsia="Times New Roman" w:cs="Times New Roman"/>
          <w:szCs w:val="24"/>
        </w:rPr>
        <w:t xml:space="preserve">ην επιχείρηση και οι επιπτώσεις μίας πιθανής κατάρρευσης θα είναι ολέθριες και για την περιοχή και για ολόκληρη τη χώρα. </w:t>
      </w:r>
    </w:p>
    <w:p w14:paraId="3A86393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Αναφέρω μόνο ένα στοιχείο. Στο ΑΕΠ της περιοχής προ κρίσης η ΔΕΗ και γενικότερα το θέμα της ενέργειας κατείχε το 33%. Σήμερα, λόγω της</w:t>
      </w:r>
      <w:r>
        <w:rPr>
          <w:rFonts w:eastAsia="Times New Roman" w:cs="Times New Roman"/>
          <w:szCs w:val="24"/>
        </w:rPr>
        <w:t xml:space="preserve"> κρίσης, επειδή μειώθηκε και το υπόλοιπο ΑΕΠ, κατέχει το 40% στο ΑΕΠ της </w:t>
      </w:r>
      <w:r>
        <w:rPr>
          <w:rFonts w:eastAsia="Times New Roman" w:cs="Times New Roman"/>
          <w:szCs w:val="24"/>
        </w:rPr>
        <w:lastRenderedPageBreak/>
        <w:t>δ</w:t>
      </w:r>
      <w:r>
        <w:rPr>
          <w:rFonts w:eastAsia="Times New Roman" w:cs="Times New Roman"/>
          <w:szCs w:val="24"/>
        </w:rPr>
        <w:t xml:space="preserve">υτικής Μακεδονίας. Αυτό το 40%, δηλαδή ο πλασματικός πλούτος, διαχέεται σε όλη τη χώρα, αλλά χρεώνεται και πιστώνεται στη </w:t>
      </w:r>
      <w:r>
        <w:rPr>
          <w:rFonts w:eastAsia="Times New Roman" w:cs="Times New Roman"/>
          <w:szCs w:val="24"/>
        </w:rPr>
        <w:t>δ</w:t>
      </w:r>
      <w:r>
        <w:rPr>
          <w:rFonts w:eastAsia="Times New Roman" w:cs="Times New Roman"/>
          <w:szCs w:val="24"/>
        </w:rPr>
        <w:t xml:space="preserve">υτική Μακεδονία. </w:t>
      </w:r>
    </w:p>
    <w:p w14:paraId="3A86393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Το αποτέλεσμα είναι όλα αυτά τα χρόνια, α</w:t>
      </w:r>
      <w:r>
        <w:rPr>
          <w:rFonts w:eastAsia="Times New Roman" w:cs="Times New Roman"/>
          <w:szCs w:val="24"/>
        </w:rPr>
        <w:t>π’ όλα τα πακέτα και τα προγράμματα ΕΣΠΑ να έχουμε και λιγότερες θέσεις εργασίας στα προγράμματα για την καταπολέμηση της ανεργίας και δεκάδες εκατομμύρια λιγότερα από τα προγράμματα ΕΣΠΑ και μικρότερη επιδότηση στον επενδυτικό νόμο και μικρότερες επιδοτήσ</w:t>
      </w:r>
      <w:r>
        <w:rPr>
          <w:rFonts w:eastAsia="Times New Roman" w:cs="Times New Roman"/>
          <w:szCs w:val="24"/>
        </w:rPr>
        <w:t xml:space="preserve">εις σε όλα τα αγροτικά αναπτυξιακά. Γενικά η περιοχή, εξαιτίας της παρουσίας της ΔΕΗ, χάνει δεκάδες εκατομμύρια, κάτι το οποίο δεν γνωρίζει η υπόλοιπη Ελλάδα και ίσως δεν όφειλε και να το γνωρίζει, γιατί δεν την ενημέρωσε κανείς. </w:t>
      </w:r>
    </w:p>
    <w:p w14:paraId="3A86393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Η ΔΕΗ, λοιπόν, χρωστάει σ</w:t>
      </w:r>
      <w:r>
        <w:rPr>
          <w:rFonts w:eastAsia="Times New Roman" w:cs="Times New Roman"/>
          <w:szCs w:val="24"/>
        </w:rPr>
        <w:t>την περιοχή. Πώς θα μπορέσει, όμως, να τα ανταποδώσει όταν την έχετε μετατρέψει σε κουφάρι; Η ΔΕΗ επιδοτεί με 740 εκατομμύρια ευρώ κατ’ έτος την ηλεκτροδότηση των νησιών. Η ΔΕΗ επιδοτεί το κοινωνικό τιμολόγιο. Επιδοτεί όλους τους νομούς της χώρας, αφού για</w:t>
      </w:r>
      <w:r>
        <w:rPr>
          <w:rFonts w:eastAsia="Times New Roman" w:cs="Times New Roman"/>
          <w:szCs w:val="24"/>
        </w:rPr>
        <w:t xml:space="preserve"> να φτάσει το ρεύμα από την Φλώρινα στην Αθήνα από 0,03 ευρώ η κιλοβατώρα, περίπου τριπλασιάζεται και φτάνει στα 0,09 ευρώ. Παρ</w:t>
      </w:r>
      <w:r>
        <w:rPr>
          <w:rFonts w:eastAsia="Times New Roman" w:cs="Times New Roman"/>
          <w:szCs w:val="24"/>
        </w:rPr>
        <w:t xml:space="preserve">’ </w:t>
      </w:r>
      <w:r>
        <w:rPr>
          <w:rFonts w:eastAsia="Times New Roman" w:cs="Times New Roman"/>
          <w:szCs w:val="24"/>
        </w:rPr>
        <w:t xml:space="preserve">όλα αυτά ο Αθηναίος και ο Λαρισαίος πληρώνουν το ίδιο ρεύμα στην ίδια τιμή με τον Φλωρινιώτη και τον </w:t>
      </w:r>
      <w:proofErr w:type="spellStart"/>
      <w:r>
        <w:rPr>
          <w:rFonts w:eastAsia="Times New Roman" w:cs="Times New Roman"/>
          <w:szCs w:val="24"/>
        </w:rPr>
        <w:t>Κοζανίτη</w:t>
      </w:r>
      <w:proofErr w:type="spellEnd"/>
      <w:r>
        <w:rPr>
          <w:rFonts w:eastAsia="Times New Roman" w:cs="Times New Roman"/>
          <w:szCs w:val="24"/>
        </w:rPr>
        <w:t xml:space="preserve"> που το παράγει. </w:t>
      </w:r>
    </w:p>
    <w:p w14:paraId="3A86393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Σ’ αυτόν τον τόπο, λοιπόν, που η Φλώρινα και η Κοζάνη και η Μεγαλόπολη έχουν προσφέρει τόσα πολλά στην εκβιομηχάνιση της χώρας, έχουν πάρει τα ελάχιστα. Ενδεικτικά αναφέρουμε, για να γνωρίζει το πανελλήνιο, ότι από τα 130 δισεκατομμύρια ευρώ πλούτου περίπο</w:t>
      </w:r>
      <w:r>
        <w:rPr>
          <w:rFonts w:eastAsia="Times New Roman" w:cs="Times New Roman"/>
          <w:szCs w:val="24"/>
        </w:rPr>
        <w:t xml:space="preserve">υ που παράχθηκαν στην περιοχή της </w:t>
      </w:r>
      <w:r>
        <w:rPr>
          <w:rFonts w:eastAsia="Times New Roman" w:cs="Times New Roman"/>
          <w:szCs w:val="24"/>
        </w:rPr>
        <w:t>δ</w:t>
      </w:r>
      <w:r>
        <w:rPr>
          <w:rFonts w:eastAsia="Times New Roman" w:cs="Times New Roman"/>
          <w:szCs w:val="24"/>
        </w:rPr>
        <w:t>υτικής Μακεδονίας, στα εξήντα αυτά χρόνια</w:t>
      </w:r>
      <w:r w:rsidRPr="004F6BB7">
        <w:rPr>
          <w:rFonts w:eastAsia="Times New Roman" w:cs="Times New Roman"/>
          <w:szCs w:val="24"/>
        </w:rPr>
        <w:t xml:space="preserve"> </w:t>
      </w:r>
      <w:r>
        <w:rPr>
          <w:rFonts w:eastAsia="Times New Roman" w:cs="Times New Roman"/>
          <w:szCs w:val="24"/>
        </w:rPr>
        <w:t>περίπου, η περιοχή πήρε μόνο 300 εκατομμύρια ευρώ. Όχι 10%, ούτε 1%, αλλά 0,2%</w:t>
      </w:r>
      <w:r w:rsidRPr="004F6BB7">
        <w:rPr>
          <w:rFonts w:eastAsia="Times New Roman" w:cs="Times New Roman"/>
          <w:szCs w:val="24"/>
        </w:rPr>
        <w:t xml:space="preserve"> </w:t>
      </w:r>
      <w:r>
        <w:rPr>
          <w:rFonts w:eastAsia="Times New Roman" w:cs="Times New Roman"/>
          <w:szCs w:val="24"/>
        </w:rPr>
        <w:t>πήρε.</w:t>
      </w:r>
    </w:p>
    <w:p w14:paraId="3A86393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Υπάρχουν, λοιπόν, τρεις σοβαρότατες εκκρεμότητες στην περιοχή, που έχουν άμεση σχέση με τη ΔΕΗ</w:t>
      </w:r>
      <w:r>
        <w:rPr>
          <w:rFonts w:eastAsia="Times New Roman" w:cs="Times New Roman"/>
          <w:szCs w:val="24"/>
        </w:rPr>
        <w:t xml:space="preserve">, η οποία, αν συνεχίσει έτσι, δεν θα μπορεί να ανταποκριθεί στις υποχρεώσεις της. </w:t>
      </w:r>
    </w:p>
    <w:p w14:paraId="3A86393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Για την μετεγκατάσταση των Αναργύρων, επί τέσσερα χρόνια έχουν γίνει ελάχιστα πράγματα. Αν δεν είχε μεσολαβήσει η κατολίσθηση τον Ιούνιο του 2017, δεν θα είναι προχωρήσει σχ</w:t>
      </w:r>
      <w:r>
        <w:rPr>
          <w:rFonts w:eastAsia="Times New Roman" w:cs="Times New Roman"/>
          <w:szCs w:val="24"/>
        </w:rPr>
        <w:t xml:space="preserve">εδόν τίποτα. </w:t>
      </w:r>
    </w:p>
    <w:p w14:paraId="3A863936"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Οι κάτοικοι δικαίως έλεγαν ότι κινδυνεύουν. Έγινε αυτή η κατολίσθηση. Έχει περάσει ενάμισης χρόνος και ακόμα δεν έχει ψηφιστεί η απαλλοτρίωση ούτε το προεδρικό διάταγμα.</w:t>
      </w:r>
    </w:p>
    <w:p w14:paraId="3A863937"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Στα Βαλτόνερα οι κάτοικοι διαλαλούν παντού ότι υπάρχει σοβαρός κίνδυνος.</w:t>
      </w:r>
      <w:r>
        <w:rPr>
          <w:rFonts w:eastAsia="Times New Roman" w:cs="Times New Roman"/>
          <w:szCs w:val="24"/>
        </w:rPr>
        <w:t xml:space="preserve"> Υπάρχουν μελέτες από το ΑΠΘ, του κ</w:t>
      </w:r>
      <w:r>
        <w:rPr>
          <w:rFonts w:eastAsia="Times New Roman" w:cs="Times New Roman"/>
          <w:szCs w:val="24"/>
        </w:rPr>
        <w:t>.</w:t>
      </w:r>
      <w:r>
        <w:rPr>
          <w:rFonts w:eastAsia="Times New Roman" w:cs="Times New Roman"/>
          <w:szCs w:val="24"/>
        </w:rPr>
        <w:t xml:space="preserve"> Λέκκα από το ΙΓΜΕ, στις οποίες αναφέρεται ότι η μεγαλύτερη υπαιτιότητα είναι της ΔΕΗ. Από τη ΔΕΗ, </w:t>
      </w:r>
      <w:r>
        <w:rPr>
          <w:rFonts w:eastAsia="Times New Roman" w:cs="Times New Roman"/>
          <w:szCs w:val="24"/>
        </w:rPr>
        <w:lastRenderedPageBreak/>
        <w:t>όμως, και από την Κυβέρνηση υπάρχει μια αδιαφορία, υπάρχει σιωπή. Δεν υπάρχει τίποτα, έστω μια ανταπόκριση.</w:t>
      </w:r>
    </w:p>
    <w:p w14:paraId="3A863938"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Σας ερωτούμε:</w:t>
      </w:r>
      <w:r>
        <w:rPr>
          <w:rFonts w:eastAsia="Times New Roman" w:cs="Times New Roman"/>
          <w:szCs w:val="24"/>
        </w:rPr>
        <w:t xml:space="preserve"> Θα κάνετε κάτι; Υπάρχει για εσάς θέμα </w:t>
      </w:r>
      <w:proofErr w:type="spellStart"/>
      <w:r>
        <w:rPr>
          <w:rFonts w:eastAsia="Times New Roman" w:cs="Times New Roman"/>
          <w:szCs w:val="24"/>
        </w:rPr>
        <w:t>Βαλτονέρων</w:t>
      </w:r>
      <w:proofErr w:type="spellEnd"/>
      <w:r>
        <w:rPr>
          <w:rFonts w:eastAsia="Times New Roman" w:cs="Times New Roman"/>
          <w:szCs w:val="24"/>
        </w:rPr>
        <w:t>; Υπάρχει θέμα Αναργύρων;</w:t>
      </w:r>
    </w:p>
    <w:p w14:paraId="3A863939"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Έρχομαι και σε ένα τελευταίο ζήτημα, στο ζήτημα της Αχλάδας, όπου δραστηριοποιείται ο ιδιώτης. Δεν είμαστε κατά της δραστηριοποίησης του ιδιώτη, αλλά εκεί χρειάζεται και μια παρέμβα</w:t>
      </w:r>
      <w:r>
        <w:rPr>
          <w:rFonts w:eastAsia="Times New Roman" w:cs="Times New Roman"/>
          <w:szCs w:val="24"/>
        </w:rPr>
        <w:t>ση και εγγύηση της πολιτείας να βρεθεί μια χρυσή τομή. Θα υπάρχει κάποια πρωτοβουλία;</w:t>
      </w:r>
    </w:p>
    <w:p w14:paraId="3A86393A"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Τελευταίος έρχεται ο ΑΗΣ Αμυνταίου. Είχαμε μια συζήτηση στην </w:t>
      </w:r>
      <w:r>
        <w:rPr>
          <w:rFonts w:eastAsia="Times New Roman" w:cs="Times New Roman"/>
          <w:szCs w:val="24"/>
        </w:rPr>
        <w:t>ε</w:t>
      </w:r>
      <w:r>
        <w:rPr>
          <w:rFonts w:eastAsia="Times New Roman" w:cs="Times New Roman"/>
          <w:szCs w:val="24"/>
        </w:rPr>
        <w:t>πιτροπή. Δεν νομίζω να κατάλαβε κανείς ποια είναι η θέση σας. Δεν ξέρω εάν ισχύει αυτό: Χθες πήρατε μια απόφ</w:t>
      </w:r>
      <w:r>
        <w:rPr>
          <w:rFonts w:eastAsia="Times New Roman" w:cs="Times New Roman"/>
          <w:szCs w:val="24"/>
        </w:rPr>
        <w:t xml:space="preserve">αση και δώσατε παράταση από τις </w:t>
      </w:r>
      <w:proofErr w:type="spellStart"/>
      <w:r>
        <w:rPr>
          <w:rFonts w:eastAsia="Times New Roman" w:cs="Times New Roman"/>
          <w:szCs w:val="24"/>
        </w:rPr>
        <w:t>δεκαεπτάμισι</w:t>
      </w:r>
      <w:proofErr w:type="spellEnd"/>
      <w:r>
        <w:rPr>
          <w:rFonts w:eastAsia="Times New Roman" w:cs="Times New Roman"/>
          <w:szCs w:val="24"/>
        </w:rPr>
        <w:t xml:space="preserve"> χιλιάδες</w:t>
      </w:r>
      <w:r>
        <w:rPr>
          <w:rFonts w:eastAsia="Times New Roman" w:cs="Times New Roman"/>
          <w:szCs w:val="24"/>
        </w:rPr>
        <w:t xml:space="preserve"> στις </w:t>
      </w:r>
      <w:r>
        <w:rPr>
          <w:rFonts w:eastAsia="Times New Roman" w:cs="Times New Roman"/>
          <w:szCs w:val="24"/>
        </w:rPr>
        <w:t>τριάντα δύο χιλιάδες</w:t>
      </w:r>
      <w:r>
        <w:rPr>
          <w:rFonts w:eastAsia="Times New Roman" w:cs="Times New Roman"/>
          <w:szCs w:val="24"/>
        </w:rPr>
        <w:t xml:space="preserve">; Αν έγινε κάτι τέτοιο, είναι τουλάχιστον ένα μικρό θετικό βήμα, το οποίο, βεβαίως, δεν ξέρουμε αν είναι νόμιμο, παράτυπο, παράνομο. Όμως, εν πάση </w:t>
      </w:r>
      <w:proofErr w:type="spellStart"/>
      <w:r>
        <w:rPr>
          <w:rFonts w:eastAsia="Times New Roman" w:cs="Times New Roman"/>
          <w:szCs w:val="24"/>
        </w:rPr>
        <w:t>περιπτώσει</w:t>
      </w:r>
      <w:proofErr w:type="spellEnd"/>
      <w:r>
        <w:rPr>
          <w:rFonts w:eastAsia="Times New Roman" w:cs="Times New Roman"/>
          <w:szCs w:val="24"/>
        </w:rPr>
        <w:t>, θα καλύπτει τουλάχ</w:t>
      </w:r>
      <w:r>
        <w:rPr>
          <w:rFonts w:eastAsia="Times New Roman" w:cs="Times New Roman"/>
          <w:szCs w:val="24"/>
        </w:rPr>
        <w:t>ιστον όλα τα στελέχη της ΔΕΗ για να μπορέσουν να υπογράφουν και να υπάρχει μια νομότυπη τουλάχιστον λειτουργία.</w:t>
      </w:r>
    </w:p>
    <w:p w14:paraId="3A86393B"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Αυτό το οποίο, όμως, θέλουμε να ρωτήσουμε συγκεκριμένα είναι το εξής: Ώσπου να εξαντληθούν οι επόμενες δέκα χιλιάδες ώρες, θα προχωρήσει ο ανοικ</w:t>
      </w:r>
      <w:r>
        <w:rPr>
          <w:rFonts w:eastAsia="Times New Roman" w:cs="Times New Roman"/>
          <w:szCs w:val="24"/>
        </w:rPr>
        <w:t>τός διαγωνισμός, ο οποίος θέλει τουλάχιστον έναν χρόνο; Υπάρχει κίνδυνος προσφυγής από κάποιους ανταγωνιστές;</w:t>
      </w:r>
    </w:p>
    <w:p w14:paraId="3A86393C" w14:textId="77777777" w:rsidR="00375AC7" w:rsidRDefault="00AB06BE">
      <w:pPr>
        <w:tabs>
          <w:tab w:val="left" w:pos="2940"/>
        </w:tabs>
        <w:spacing w:line="600" w:lineRule="auto"/>
        <w:ind w:firstLine="720"/>
        <w:jc w:val="both"/>
        <w:rPr>
          <w:rFonts w:eastAsia="Times New Roman"/>
          <w:szCs w:val="24"/>
        </w:rPr>
      </w:pPr>
      <w:r>
        <w:rPr>
          <w:rFonts w:eastAsia="Times New Roman"/>
          <w:szCs w:val="24"/>
        </w:rPr>
        <w:t>Κύριε Πρόεδρε, θα πάρω, αν μου επιτρέπετε, και την παράταση και δεν θα μιλήσω ξανά. Θα ολοκληρώσω τώρα.</w:t>
      </w:r>
    </w:p>
    <w:p w14:paraId="3A86393D" w14:textId="77777777" w:rsidR="00375AC7" w:rsidRDefault="00AB06BE">
      <w:pPr>
        <w:tabs>
          <w:tab w:val="left" w:pos="2940"/>
        </w:tabs>
        <w:spacing w:line="600" w:lineRule="auto"/>
        <w:ind w:firstLine="720"/>
        <w:jc w:val="both"/>
        <w:rPr>
          <w:rFonts w:eastAsia="Times New Roman"/>
          <w:szCs w:val="24"/>
        </w:rPr>
      </w:pPr>
      <w:r>
        <w:rPr>
          <w:rFonts w:eastAsia="Times New Roman"/>
          <w:szCs w:val="24"/>
        </w:rPr>
        <w:t xml:space="preserve">Κύριε Υπουργέ, αναφέρθηκε και από τον </w:t>
      </w:r>
      <w:r>
        <w:rPr>
          <w:rFonts w:eastAsia="Times New Roman"/>
          <w:szCs w:val="24"/>
        </w:rPr>
        <w:t>ειση</w:t>
      </w:r>
      <w:r>
        <w:rPr>
          <w:rFonts w:eastAsia="Times New Roman"/>
          <w:szCs w:val="24"/>
        </w:rPr>
        <w:t xml:space="preserve">γητή </w:t>
      </w:r>
      <w:r>
        <w:rPr>
          <w:rFonts w:eastAsia="Times New Roman"/>
          <w:szCs w:val="24"/>
        </w:rPr>
        <w:t xml:space="preserve">μας ότι υπάρχει ένα πρόγραμμα εξυγίανσης της ΔΕΗ. Εδώ δεν ξέρουμε τι ισχύει τελικά. Οι απόψεις είναι διφορούμενες μεταξύ του Υπουργείου και του </w:t>
      </w:r>
      <w:r>
        <w:rPr>
          <w:rFonts w:eastAsia="Times New Roman"/>
          <w:szCs w:val="24"/>
        </w:rPr>
        <w:t xml:space="preserve">πρόεδρου </w:t>
      </w:r>
      <w:r>
        <w:rPr>
          <w:rFonts w:eastAsia="Times New Roman"/>
          <w:szCs w:val="24"/>
        </w:rPr>
        <w:t xml:space="preserve">της ΔΕΗ. Μέσα αναφέρεται ότι θα αποχωρήσουν τέσσερις χιλιάδες εργαζόμενοι. Ο </w:t>
      </w:r>
      <w:r>
        <w:rPr>
          <w:rFonts w:eastAsia="Times New Roman"/>
          <w:szCs w:val="24"/>
        </w:rPr>
        <w:t xml:space="preserve">πρόεδρος </w:t>
      </w:r>
      <w:r>
        <w:rPr>
          <w:rFonts w:eastAsia="Times New Roman"/>
          <w:szCs w:val="24"/>
        </w:rPr>
        <w:t>λέει ότι δεν</w:t>
      </w:r>
      <w:r>
        <w:rPr>
          <w:rFonts w:eastAsia="Times New Roman"/>
          <w:szCs w:val="24"/>
        </w:rPr>
        <w:t xml:space="preserve"> υπάρχει τέτοια ανάγκη. Λέει ότι πρέπει, τουλάχιστον, να ανακτήσει 1</w:t>
      </w:r>
      <w:r>
        <w:rPr>
          <w:rFonts w:eastAsia="Times New Roman"/>
          <w:szCs w:val="24"/>
        </w:rPr>
        <w:t>.000.000.000 ευρώ</w:t>
      </w:r>
      <w:r>
        <w:rPr>
          <w:rFonts w:eastAsia="Times New Roman"/>
          <w:szCs w:val="24"/>
        </w:rPr>
        <w:t xml:space="preserve"> από τις ληξιπρόθεσμες οφειλές, οι οποίες από 1</w:t>
      </w:r>
      <w:r>
        <w:rPr>
          <w:rFonts w:eastAsia="Times New Roman"/>
          <w:szCs w:val="24"/>
        </w:rPr>
        <w:t>.000.000.000 ευρώ</w:t>
      </w:r>
      <w:r>
        <w:rPr>
          <w:rFonts w:eastAsia="Times New Roman"/>
          <w:szCs w:val="24"/>
        </w:rPr>
        <w:t xml:space="preserve"> που ήταν το 2014, σήμερα έφτασαν στα 3</w:t>
      </w:r>
      <w:r>
        <w:rPr>
          <w:rFonts w:eastAsia="Times New Roman"/>
          <w:szCs w:val="24"/>
        </w:rPr>
        <w:t>.000.000.000 ευρώ</w:t>
      </w:r>
      <w:r>
        <w:rPr>
          <w:rFonts w:eastAsia="Times New Roman"/>
          <w:szCs w:val="24"/>
        </w:rPr>
        <w:t xml:space="preserve">. Και, βέβαια, υπάρχουν κάποιοι συμπολίτες μας, οι </w:t>
      </w:r>
      <w:r>
        <w:rPr>
          <w:rFonts w:eastAsia="Times New Roman"/>
          <w:szCs w:val="24"/>
        </w:rPr>
        <w:t>οποίοι δεν μπορούν να πληρώσουν κι έχουν τις ρυθμίσεις και πολύ σωστά τις έχουν. Κάποιοι, όμως, εσκεμμένα δεν πληρώνουν.</w:t>
      </w:r>
    </w:p>
    <w:p w14:paraId="3A86393E" w14:textId="77777777" w:rsidR="00375AC7" w:rsidRDefault="00AB06BE">
      <w:pPr>
        <w:tabs>
          <w:tab w:val="left" w:pos="2940"/>
        </w:tabs>
        <w:spacing w:line="600" w:lineRule="auto"/>
        <w:ind w:firstLine="720"/>
        <w:jc w:val="both"/>
        <w:rPr>
          <w:rFonts w:eastAsia="Times New Roman"/>
          <w:szCs w:val="24"/>
        </w:rPr>
      </w:pPr>
      <w:r>
        <w:rPr>
          <w:rFonts w:eastAsia="Times New Roman"/>
          <w:szCs w:val="24"/>
        </w:rPr>
        <w:lastRenderedPageBreak/>
        <w:t>Προβλέπει και αύξηση του τιμολογίου του ρεύματος και, βέβαια, να καταργηθούν και κάποιες επιβαρύνσεις, τις οποίες έχει επιβάλλει η Κυβέ</w:t>
      </w:r>
      <w:r>
        <w:rPr>
          <w:rFonts w:eastAsia="Times New Roman"/>
          <w:szCs w:val="24"/>
        </w:rPr>
        <w:t>ρνηση και έχει επιβαρυνθεί η ΔΕΗ.</w:t>
      </w:r>
    </w:p>
    <w:p w14:paraId="3A86393F" w14:textId="77777777" w:rsidR="00375AC7" w:rsidRDefault="00AB06BE">
      <w:pPr>
        <w:tabs>
          <w:tab w:val="left" w:pos="2940"/>
        </w:tabs>
        <w:spacing w:line="600" w:lineRule="auto"/>
        <w:ind w:firstLine="720"/>
        <w:jc w:val="both"/>
        <w:rPr>
          <w:rFonts w:eastAsia="Times New Roman"/>
          <w:szCs w:val="24"/>
        </w:rPr>
      </w:pPr>
      <w:r>
        <w:rPr>
          <w:rFonts w:eastAsia="Times New Roman"/>
          <w:szCs w:val="24"/>
        </w:rPr>
        <w:t xml:space="preserve">Ήθελα, επίσης, να ρωτήσω τι γίνεται με τη </w:t>
      </w:r>
      <w:proofErr w:type="spellStart"/>
      <w:r>
        <w:rPr>
          <w:rFonts w:eastAsia="Times New Roman"/>
          <w:szCs w:val="24"/>
        </w:rPr>
        <w:t>λιγνιτική</w:t>
      </w:r>
      <w:proofErr w:type="spellEnd"/>
      <w:r>
        <w:rPr>
          <w:rFonts w:eastAsia="Times New Roman"/>
          <w:szCs w:val="24"/>
        </w:rPr>
        <w:t xml:space="preserve"> μονάδα Μελίτης</w:t>
      </w:r>
      <w:r>
        <w:rPr>
          <w:rFonts w:eastAsia="Times New Roman"/>
          <w:szCs w:val="24"/>
        </w:rPr>
        <w:t xml:space="preserve"> </w:t>
      </w:r>
      <w:r>
        <w:rPr>
          <w:rFonts w:eastAsia="Times New Roman"/>
          <w:szCs w:val="24"/>
        </w:rPr>
        <w:t>Μεγαλόπολης. Τι πρόκειται να γίνει; Αυτήν τη στιγμή υπάρχει ένα προσωρινό συμβούλιο, στο οποίο συμμετέχουν κομματικά στελέχη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από τους εργαζόμ</w:t>
      </w:r>
      <w:r>
        <w:rPr>
          <w:rFonts w:eastAsia="Times New Roman"/>
          <w:szCs w:val="24"/>
        </w:rPr>
        <w:t xml:space="preserve">ενους, οι οποίοι δεν γνωρίζουν ακριβώς </w:t>
      </w:r>
      <w:r>
        <w:rPr>
          <w:rFonts w:eastAsia="Times New Roman"/>
          <w:szCs w:val="24"/>
        </w:rPr>
        <w:t xml:space="preserve">με ποιον τρόπο </w:t>
      </w:r>
      <w:r>
        <w:rPr>
          <w:rFonts w:eastAsia="Times New Roman"/>
          <w:szCs w:val="24"/>
        </w:rPr>
        <w:t xml:space="preserve">πρέπει να λειτουργήσει μια εταιρεία και, εν πάση </w:t>
      </w:r>
      <w:proofErr w:type="spellStart"/>
      <w:r>
        <w:rPr>
          <w:rFonts w:eastAsia="Times New Roman"/>
          <w:szCs w:val="24"/>
        </w:rPr>
        <w:t>περιπτώσει</w:t>
      </w:r>
      <w:proofErr w:type="spellEnd"/>
      <w:r>
        <w:rPr>
          <w:rFonts w:eastAsia="Times New Roman"/>
          <w:szCs w:val="24"/>
        </w:rPr>
        <w:t>, κινούνται στον αυτόματο πιλότο.</w:t>
      </w:r>
    </w:p>
    <w:p w14:paraId="3A863940" w14:textId="77777777" w:rsidR="00375AC7" w:rsidRDefault="00AB06BE">
      <w:pPr>
        <w:tabs>
          <w:tab w:val="left" w:pos="2940"/>
        </w:tabs>
        <w:spacing w:line="600" w:lineRule="auto"/>
        <w:ind w:firstLine="720"/>
        <w:jc w:val="both"/>
        <w:rPr>
          <w:rFonts w:eastAsia="Times New Roman"/>
          <w:szCs w:val="24"/>
        </w:rPr>
      </w:pPr>
      <w:r>
        <w:rPr>
          <w:rFonts w:eastAsia="Times New Roman"/>
          <w:szCs w:val="24"/>
        </w:rPr>
        <w:t>Ολοκληρώνω για να μην επιβαρύνω με πολλές ερωτήσεις, γιατί θα ήθελα απαντήσεις στις συγκεκριμένες</w:t>
      </w:r>
      <w:r>
        <w:rPr>
          <w:rFonts w:eastAsia="Times New Roman"/>
          <w:szCs w:val="24"/>
        </w:rPr>
        <w:t>,</w:t>
      </w:r>
      <w:r>
        <w:rPr>
          <w:rFonts w:eastAsia="Times New Roman"/>
          <w:szCs w:val="24"/>
        </w:rPr>
        <w:t xml:space="preserve"> για τα Βαλ</w:t>
      </w:r>
      <w:r>
        <w:rPr>
          <w:rFonts w:eastAsia="Times New Roman"/>
          <w:szCs w:val="24"/>
        </w:rPr>
        <w:t xml:space="preserve">τόνερα, το </w:t>
      </w:r>
      <w:r>
        <w:rPr>
          <w:rFonts w:eastAsia="Times New Roman" w:cs="Times New Roman"/>
          <w:szCs w:val="24"/>
        </w:rPr>
        <w:t xml:space="preserve">ΑΗΣ Αμυνταίου, </w:t>
      </w:r>
      <w:r>
        <w:rPr>
          <w:rFonts w:eastAsia="Times New Roman"/>
          <w:szCs w:val="24"/>
        </w:rPr>
        <w:t>την Αχλάδα και τους Αναργύρους.</w:t>
      </w:r>
    </w:p>
    <w:p w14:paraId="3A863941" w14:textId="77777777" w:rsidR="00375AC7" w:rsidRDefault="00AB06BE">
      <w:pPr>
        <w:tabs>
          <w:tab w:val="left" w:pos="2940"/>
        </w:tabs>
        <w:spacing w:line="600" w:lineRule="auto"/>
        <w:ind w:firstLine="720"/>
        <w:jc w:val="both"/>
        <w:rPr>
          <w:rFonts w:eastAsia="Times New Roman"/>
          <w:szCs w:val="24"/>
        </w:rPr>
      </w:pPr>
      <w:r>
        <w:rPr>
          <w:rFonts w:eastAsia="Times New Roman"/>
          <w:szCs w:val="24"/>
        </w:rPr>
        <w:t>Η κατάσταση, κύριε Υπουργέ, δεν είναι ρόδινη. Είπαμε από την αρχή -και θέλω να είμαι ξεκάθαρος- μας ενδιαφέρει μια βιώσιμη και υγιής ΔΕΗ, η οποία χρωστάει πολλά στην περιοχή της Φλώρινας και μπορεί να προσφέρει πολλά και στην ηλεκτροδότηση της χώρας. Δυστυ</w:t>
      </w:r>
      <w:r>
        <w:rPr>
          <w:rFonts w:eastAsia="Times New Roman"/>
          <w:szCs w:val="24"/>
        </w:rPr>
        <w:t xml:space="preserve">χώς, η μέχρι τώρα πολιτική </w:t>
      </w:r>
      <w:r>
        <w:rPr>
          <w:rFonts w:eastAsia="Times New Roman"/>
          <w:szCs w:val="24"/>
        </w:rPr>
        <w:lastRenderedPageBreak/>
        <w:t xml:space="preserve">σας έχει δείξει ότι βαδίζετε χωρίς σχέδιο. Κυριολεκτικά και μεταφορικά σέρνεστε και αντί να λύνετε τα προβλήματα που υπάρχουν , με τη συμπεριφορά σας και με την αδιαφορία </w:t>
      </w:r>
      <w:r>
        <w:rPr>
          <w:rFonts w:eastAsia="Times New Roman"/>
          <w:szCs w:val="24"/>
        </w:rPr>
        <w:t>σας,</w:t>
      </w:r>
      <w:r>
        <w:rPr>
          <w:rFonts w:eastAsia="Times New Roman"/>
          <w:szCs w:val="24"/>
        </w:rPr>
        <w:t xml:space="preserve"> σωρεύετε καινούρια.</w:t>
      </w:r>
    </w:p>
    <w:p w14:paraId="3A863942" w14:textId="77777777" w:rsidR="00375AC7" w:rsidRDefault="00AB06BE">
      <w:pPr>
        <w:tabs>
          <w:tab w:val="left" w:pos="2940"/>
        </w:tabs>
        <w:spacing w:line="600" w:lineRule="auto"/>
        <w:ind w:firstLine="720"/>
        <w:jc w:val="both"/>
        <w:rPr>
          <w:rFonts w:eastAsia="Times New Roman"/>
          <w:szCs w:val="24"/>
        </w:rPr>
      </w:pPr>
      <w:r>
        <w:rPr>
          <w:rFonts w:eastAsia="Times New Roman"/>
          <w:szCs w:val="24"/>
        </w:rPr>
        <w:t>Σε ό,τι θετικό ακούσουμε από εσάς</w:t>
      </w:r>
      <w:r>
        <w:rPr>
          <w:rFonts w:eastAsia="Times New Roman"/>
          <w:szCs w:val="24"/>
        </w:rPr>
        <w:t xml:space="preserve"> να ανακοινώνετε, συγκεκριμένο και ξεκάθαρο μέτρο, είμαστε εδώ για να βοηθήσουμε. Δεν πρόκειται, όμως, να επιτρέψουμε περαιτέρω απαξίωση της ΔΕΗ, η οποία προμηνύει δεινά για όλη τη χώρα.</w:t>
      </w:r>
    </w:p>
    <w:p w14:paraId="3A863943" w14:textId="77777777" w:rsidR="00375AC7" w:rsidRDefault="00AB06BE">
      <w:pPr>
        <w:tabs>
          <w:tab w:val="left" w:pos="2940"/>
        </w:tabs>
        <w:spacing w:line="600" w:lineRule="auto"/>
        <w:ind w:firstLine="720"/>
        <w:jc w:val="both"/>
        <w:rPr>
          <w:rFonts w:eastAsia="Times New Roman"/>
          <w:szCs w:val="24"/>
        </w:rPr>
      </w:pPr>
      <w:r>
        <w:rPr>
          <w:rFonts w:eastAsia="Times New Roman"/>
          <w:szCs w:val="24"/>
        </w:rPr>
        <w:t xml:space="preserve">Θα ήθελα να αναφέρω εδώ και ένα άλλο σοβαρό θέμα και κλείνω με αυτό, </w:t>
      </w:r>
      <w:r>
        <w:rPr>
          <w:rFonts w:eastAsia="Times New Roman"/>
          <w:szCs w:val="24"/>
        </w:rPr>
        <w:t>κύριε Υπουργέ. Υπάρχει και το θέμα το περιβαλλοντικών αποκαταστάσεων από τις βλάβες που δημιουργεί η ΔΕΗ στο περιβάλλον. Δεν υπάρχουν χρήματα. Αυτά κοστολογούνται σε μερικά δισεκατομμύρια. Πρέπει, επιτέλους, να ληφθεί και μια μέριμνα γι’ αυτό. Εάν πτωχεύσε</w:t>
      </w:r>
      <w:r>
        <w:rPr>
          <w:rFonts w:eastAsia="Times New Roman"/>
          <w:szCs w:val="24"/>
        </w:rPr>
        <w:t>ι η ΔΕΗ ή αν δεν υπάρξει, ποιος θα αναλάβει αυτό το κόστος των περιβαλλοντικών επιπτώσεων και αποκαταστάσεων, τα οποία είναι τεράστιας σημασίας για τις περιοχές, στις οποίες δραστηριοποιείται η ΔΕΗ;</w:t>
      </w:r>
    </w:p>
    <w:p w14:paraId="3A863944" w14:textId="77777777" w:rsidR="00375AC7" w:rsidRDefault="00AB06BE">
      <w:pPr>
        <w:tabs>
          <w:tab w:val="left" w:pos="2940"/>
        </w:tabs>
        <w:spacing w:line="600" w:lineRule="auto"/>
        <w:ind w:firstLine="720"/>
        <w:jc w:val="both"/>
        <w:rPr>
          <w:rFonts w:eastAsia="Times New Roman"/>
          <w:szCs w:val="24"/>
        </w:rPr>
      </w:pPr>
      <w:r>
        <w:rPr>
          <w:rFonts w:eastAsia="Times New Roman"/>
          <w:szCs w:val="24"/>
        </w:rPr>
        <w:t>Ευχαριστώ.</w:t>
      </w:r>
    </w:p>
    <w:p w14:paraId="3A863945" w14:textId="77777777" w:rsidR="00375AC7" w:rsidRDefault="00AB06BE">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w:t>
      </w:r>
      <w:r>
        <w:rPr>
          <w:rFonts w:eastAsia="Times New Roman"/>
          <w:szCs w:val="24"/>
        </w:rPr>
        <w:t>ρατίας)</w:t>
      </w:r>
    </w:p>
    <w:p w14:paraId="3A863946" w14:textId="77777777" w:rsidR="00375AC7" w:rsidRDefault="00AB06BE">
      <w:pPr>
        <w:tabs>
          <w:tab w:val="left" w:pos="2940"/>
        </w:tabs>
        <w:spacing w:line="600" w:lineRule="auto"/>
        <w:ind w:firstLine="720"/>
        <w:jc w:val="both"/>
        <w:rPr>
          <w:rFonts w:eastAsia="Times New Roman"/>
          <w:szCs w:val="24"/>
        </w:rPr>
      </w:pPr>
      <w:r w:rsidRPr="005B7126">
        <w:rPr>
          <w:rFonts w:eastAsia="Times New Roman"/>
          <w:b/>
          <w:szCs w:val="24"/>
        </w:rPr>
        <w:lastRenderedPageBreak/>
        <w:t>ΠΡΟΕΔΡΕΥΩΝ (Σπυρίδων Λυκούδης):</w:t>
      </w:r>
      <w:r>
        <w:rPr>
          <w:rFonts w:eastAsia="Times New Roman"/>
          <w:szCs w:val="24"/>
        </w:rPr>
        <w:t xml:space="preserve"> Ευχαριστώ, κύριε συνάδελφε.</w:t>
      </w:r>
    </w:p>
    <w:p w14:paraId="3A863947" w14:textId="77777777" w:rsidR="00375AC7" w:rsidRDefault="00AB06BE">
      <w:pPr>
        <w:tabs>
          <w:tab w:val="left" w:pos="2940"/>
        </w:tabs>
        <w:spacing w:line="600" w:lineRule="auto"/>
        <w:ind w:firstLine="720"/>
        <w:jc w:val="both"/>
        <w:rPr>
          <w:rFonts w:eastAsia="Times New Roman"/>
          <w:szCs w:val="24"/>
        </w:rPr>
      </w:pPr>
      <w:r>
        <w:rPr>
          <w:rFonts w:eastAsia="Times New Roman"/>
          <w:szCs w:val="24"/>
        </w:rPr>
        <w:t>Ο συνάδελφος κ. Γεώργιος Βλάχος έχει τον λόγο.</w:t>
      </w:r>
    </w:p>
    <w:p w14:paraId="3A863948"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Ευχαριστώ, κύριε Πρόεδρε. </w:t>
      </w:r>
    </w:p>
    <w:p w14:paraId="3A863949"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αποτελεί κοινό τόπο ότι η μεγαλύτερη βιομηχανική επιχείρηση της χώρ</w:t>
      </w:r>
      <w:r>
        <w:rPr>
          <w:rFonts w:eastAsia="Times New Roman" w:cs="Times New Roman"/>
          <w:szCs w:val="24"/>
        </w:rPr>
        <w:t xml:space="preserve">ας, η πάλαι ποτέ κραταιά ΔΕΗ, βαδίζει σήμερα επί </w:t>
      </w:r>
      <w:proofErr w:type="spellStart"/>
      <w:r>
        <w:rPr>
          <w:rFonts w:eastAsia="Times New Roman" w:cs="Times New Roman"/>
          <w:szCs w:val="24"/>
        </w:rPr>
        <w:t>ξυρού</w:t>
      </w:r>
      <w:proofErr w:type="spellEnd"/>
      <w:r>
        <w:rPr>
          <w:rFonts w:eastAsia="Times New Roman" w:cs="Times New Roman"/>
          <w:szCs w:val="24"/>
        </w:rPr>
        <w:t xml:space="preserve"> ακμής, καθώς κινδυνεύει να καταρρεύσει, προκαλώντας τεράστια ζημιά στην ελληνική οικονομία. </w:t>
      </w:r>
    </w:p>
    <w:p w14:paraId="3A86394A"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 οικονομικά στοιχεία καταδεικνύουν ότι μέσα σε μόλις τρία χρόνια το λειτουργικό περιθώριο της εταιρείας με</w:t>
      </w:r>
      <w:r>
        <w:rPr>
          <w:rFonts w:eastAsia="Times New Roman" w:cs="Times New Roman"/>
          <w:szCs w:val="24"/>
        </w:rPr>
        <w:t xml:space="preserve">ιώθηκε κατά 64%, η χρηματιστηριακή της τιμή κατά 84% -μόλις σε τρία χρόνια, επαναλαμβάνω- ενώ τα ληξιπρόθεσμά της </w:t>
      </w:r>
      <w:proofErr w:type="spellStart"/>
      <w:r>
        <w:rPr>
          <w:rFonts w:eastAsia="Times New Roman" w:cs="Times New Roman"/>
          <w:szCs w:val="24"/>
        </w:rPr>
        <w:t>υπερτριπλασιάστηκαν</w:t>
      </w:r>
      <w:proofErr w:type="spellEnd"/>
      <w:r>
        <w:rPr>
          <w:rFonts w:eastAsia="Times New Roman" w:cs="Times New Roman"/>
          <w:szCs w:val="24"/>
        </w:rPr>
        <w:t xml:space="preserve">. </w:t>
      </w:r>
    </w:p>
    <w:p w14:paraId="3A86394B"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Εάν αυτό, κύριε Υπουργέ, δεν είναι απαξίωση της επιχείρησης, τότε και οι έννοιες έχουν χάσει την αξία τους. </w:t>
      </w:r>
    </w:p>
    <w:p w14:paraId="3A86394C"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 οικονομι</w:t>
      </w:r>
      <w:r>
        <w:rPr>
          <w:rFonts w:eastAsia="Times New Roman" w:cs="Times New Roman"/>
          <w:szCs w:val="24"/>
        </w:rPr>
        <w:t>κά στοιχεία καταδεικνύουν, λοιπόν, τη σκληρή πραγματικότητα. Το γεγονός αυτό, όμως, δείχνει να μην ανησυχεί την Κυβέρνηση, καθώς και τη διορισμένη από αυτή</w:t>
      </w:r>
      <w:r>
        <w:rPr>
          <w:rFonts w:eastAsia="Times New Roman" w:cs="Times New Roman"/>
          <w:szCs w:val="24"/>
        </w:rPr>
        <w:t>ν δ</w:t>
      </w:r>
      <w:r>
        <w:rPr>
          <w:rFonts w:eastAsia="Times New Roman" w:cs="Times New Roman"/>
          <w:szCs w:val="24"/>
        </w:rPr>
        <w:t xml:space="preserve">ιοίκηση της ΔΕΗ, η οποία μάλιστα ψελλίζει δηλώνοντας ικανοποιημένη. </w:t>
      </w:r>
    </w:p>
    <w:p w14:paraId="3A86394D"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w:t>
      </w:r>
      <w:r>
        <w:rPr>
          <w:rFonts w:eastAsia="Times New Roman" w:cs="Times New Roman"/>
          <w:szCs w:val="24"/>
        </w:rPr>
        <w:t xml:space="preserve"> είναι προφανές ότι οι </w:t>
      </w:r>
      <w:r>
        <w:rPr>
          <w:rFonts w:eastAsia="Times New Roman" w:cs="Times New Roman"/>
          <w:szCs w:val="24"/>
        </w:rPr>
        <w:t>ανεύθυνοι</w:t>
      </w:r>
      <w:r>
        <w:rPr>
          <w:rFonts w:eastAsia="Times New Roman" w:cs="Times New Roman"/>
          <w:szCs w:val="24"/>
        </w:rPr>
        <w:t xml:space="preserve">, επιπόλαιοι και τυχοδιωκτικοί χειρισμοί της Κυβέρνησης και της διορισμένης –προφανώς- από </w:t>
      </w:r>
      <w:r>
        <w:rPr>
          <w:rFonts w:eastAsia="Times New Roman" w:cs="Times New Roman"/>
          <w:szCs w:val="24"/>
        </w:rPr>
        <w:t>αυτήν δ</w:t>
      </w:r>
      <w:r>
        <w:rPr>
          <w:rFonts w:eastAsia="Times New Roman" w:cs="Times New Roman"/>
          <w:szCs w:val="24"/>
        </w:rPr>
        <w:t>ιοίκησης της ΔΕΗ σε κρίσιμα θέματα έχουν οδηγήσει την επιχείρηση στο χείλος του γκρεμού. Τα στοιχεία που παρουσίασαν οι προηγο</w:t>
      </w:r>
      <w:r>
        <w:rPr>
          <w:rFonts w:eastAsia="Times New Roman" w:cs="Times New Roman"/>
          <w:szCs w:val="24"/>
        </w:rPr>
        <w:t xml:space="preserve">ύμενοι συνάδελφοι και ο εισηγητής μας αποτυπώνουν ξεκάθαρα ότι η τραγική πορεία της εταιρείας συνεχίζεται επιταχυνόμενη και αν δεν αλλάξει </w:t>
      </w:r>
      <w:r>
        <w:rPr>
          <w:rFonts w:eastAsia="Times New Roman" w:cs="Times New Roman"/>
          <w:szCs w:val="24"/>
        </w:rPr>
        <w:t xml:space="preserve">κάτι </w:t>
      </w:r>
      <w:r>
        <w:rPr>
          <w:rFonts w:eastAsia="Times New Roman" w:cs="Times New Roman"/>
          <w:szCs w:val="24"/>
        </w:rPr>
        <w:t xml:space="preserve">σύντομα, τότε θα αποβεί μοιραία. </w:t>
      </w:r>
    </w:p>
    <w:p w14:paraId="3A86394E"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την πλευρά μου, κύριε Υπουργέ, θα ήθελα να σταθώ σε τρία σημαντικά ζητήματ</w:t>
      </w:r>
      <w:r>
        <w:rPr>
          <w:rFonts w:eastAsia="Times New Roman" w:cs="Times New Roman"/>
          <w:szCs w:val="24"/>
        </w:rPr>
        <w:t xml:space="preserve">α, για τα οποία θα θέλαμε να πάρουμε απαντήσεις. </w:t>
      </w:r>
    </w:p>
    <w:p w14:paraId="3A86394F"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Πρώτον, σε σχέση με την πώληση του </w:t>
      </w:r>
      <w:proofErr w:type="spellStart"/>
      <w:r>
        <w:rPr>
          <w:rFonts w:eastAsia="Times New Roman" w:cs="Times New Roman"/>
          <w:szCs w:val="24"/>
        </w:rPr>
        <w:t>λιγνιτικού</w:t>
      </w:r>
      <w:proofErr w:type="spellEnd"/>
      <w:r>
        <w:rPr>
          <w:rFonts w:eastAsia="Times New Roman" w:cs="Times New Roman"/>
          <w:szCs w:val="24"/>
        </w:rPr>
        <w:t xml:space="preserve"> παραγωγικού δυναμικού, δεδομένου ότι στον σχετικό νόμο δεν προβλέπεται κατώτατο αποδεκτό τίμημα, πώς διασφαλίζετε ότι τα προς πώληση ορυχεία και οι προς πώληση </w:t>
      </w:r>
      <w:r>
        <w:rPr>
          <w:rFonts w:eastAsia="Times New Roman" w:cs="Times New Roman"/>
          <w:szCs w:val="24"/>
        </w:rPr>
        <w:t>σταθμοί παραγωγής της ΔΕΗ δεν θα εκποιηθούν έναντι ευτελούς ή και μηδενικού ανταλλάγματος; Η σημερινή χρηματιστηριακή αξία της ΔΕΗ των 285</w:t>
      </w:r>
      <w:r>
        <w:rPr>
          <w:rFonts w:eastAsia="Times New Roman" w:cs="Times New Roman"/>
          <w:szCs w:val="24"/>
        </w:rPr>
        <w:t>.000.000</w:t>
      </w:r>
      <w:r>
        <w:rPr>
          <w:rFonts w:eastAsia="Times New Roman" w:cs="Times New Roman"/>
          <w:szCs w:val="24"/>
        </w:rPr>
        <w:t xml:space="preserve"> ευρώ</w:t>
      </w:r>
      <w:r>
        <w:rPr>
          <w:rFonts w:eastAsia="Times New Roman" w:cs="Times New Roman"/>
          <w:szCs w:val="24"/>
        </w:rPr>
        <w:t>,</w:t>
      </w:r>
      <w:r>
        <w:rPr>
          <w:rFonts w:eastAsia="Times New Roman" w:cs="Times New Roman"/>
          <w:szCs w:val="24"/>
        </w:rPr>
        <w:t xml:space="preserve"> έναντι περίπου 9</w:t>
      </w:r>
      <w:r>
        <w:rPr>
          <w:rFonts w:eastAsia="Times New Roman"/>
          <w:szCs w:val="24"/>
        </w:rPr>
        <w:t>.000.000.000 ευρώ</w:t>
      </w:r>
      <w:r>
        <w:rPr>
          <w:rFonts w:eastAsia="Times New Roman" w:cs="Times New Roman"/>
          <w:szCs w:val="24"/>
        </w:rPr>
        <w:t xml:space="preserve"> </w:t>
      </w:r>
      <w:proofErr w:type="spellStart"/>
      <w:r>
        <w:rPr>
          <w:rFonts w:eastAsia="Times New Roman" w:cs="Times New Roman"/>
          <w:szCs w:val="24"/>
        </w:rPr>
        <w:t>αναπόσβεστων</w:t>
      </w:r>
      <w:proofErr w:type="spellEnd"/>
      <w:r>
        <w:rPr>
          <w:rFonts w:eastAsia="Times New Roman" w:cs="Times New Roman"/>
          <w:szCs w:val="24"/>
        </w:rPr>
        <w:t xml:space="preserve"> παγίων</w:t>
      </w:r>
      <w:r>
        <w:rPr>
          <w:rFonts w:eastAsia="Times New Roman" w:cs="Times New Roman"/>
          <w:szCs w:val="24"/>
        </w:rPr>
        <w:t>,</w:t>
      </w:r>
      <w:r>
        <w:rPr>
          <w:rFonts w:eastAsia="Times New Roman" w:cs="Times New Roman"/>
          <w:szCs w:val="24"/>
        </w:rPr>
        <w:t xml:space="preserve"> μόνο αισιόδοξες εκτιμήσεις δεν επιτρέπει. </w:t>
      </w:r>
    </w:p>
    <w:p w14:paraId="3A863950"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w:t>
      </w:r>
      <w:r>
        <w:rPr>
          <w:rFonts w:eastAsia="Times New Roman" w:cs="Times New Roman"/>
          <w:szCs w:val="24"/>
        </w:rPr>
        <w:t xml:space="preserve">ς, με δεδομένους τους σοβαρούς περιορισμούς που τίθενται στη λειτουργία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που απομένουν στη ΔΕΗ –Αμύνταιο, </w:t>
      </w:r>
      <w:r>
        <w:rPr>
          <w:rFonts w:eastAsia="Times New Roman" w:cs="Times New Roman"/>
          <w:szCs w:val="24"/>
        </w:rPr>
        <w:lastRenderedPageBreak/>
        <w:t xml:space="preserve">Καρδιά, Άγιος Δημήτριος- για περιβαλλοντικούς </w:t>
      </w:r>
      <w:proofErr w:type="spellStart"/>
      <w:r>
        <w:rPr>
          <w:rFonts w:eastAsia="Times New Roman" w:cs="Times New Roman"/>
          <w:szCs w:val="24"/>
        </w:rPr>
        <w:t>λόγους</w:t>
      </w:r>
      <w:r>
        <w:rPr>
          <w:rFonts w:eastAsia="Times New Roman" w:cs="Times New Roman"/>
          <w:szCs w:val="24"/>
        </w:rPr>
        <w:t>,</w:t>
      </w:r>
      <w:r>
        <w:rPr>
          <w:rFonts w:eastAsia="Times New Roman" w:cs="Times New Roman"/>
          <w:szCs w:val="24"/>
        </w:rPr>
        <w:t>περιορισμός</w:t>
      </w:r>
      <w:proofErr w:type="spellEnd"/>
      <w:r>
        <w:rPr>
          <w:rFonts w:eastAsia="Times New Roman" w:cs="Times New Roman"/>
          <w:szCs w:val="24"/>
        </w:rPr>
        <w:t xml:space="preserve"> ωρών</w:t>
      </w:r>
      <w:r>
        <w:rPr>
          <w:rFonts w:eastAsia="Times New Roman" w:cs="Times New Roman"/>
          <w:szCs w:val="24"/>
        </w:rPr>
        <w:t xml:space="preserve"> λειτουργίας</w:t>
      </w:r>
      <w:r>
        <w:rPr>
          <w:rFonts w:eastAsia="Times New Roman" w:cs="Times New Roman"/>
          <w:szCs w:val="24"/>
        </w:rPr>
        <w:t xml:space="preserve"> και λοιπά</w:t>
      </w:r>
      <w:r>
        <w:rPr>
          <w:rFonts w:eastAsia="Times New Roman" w:cs="Times New Roman"/>
          <w:szCs w:val="24"/>
        </w:rPr>
        <w:t xml:space="preserve">, </w:t>
      </w:r>
      <w:r>
        <w:rPr>
          <w:rFonts w:eastAsia="Times New Roman" w:cs="Times New Roman"/>
          <w:szCs w:val="24"/>
        </w:rPr>
        <w:t xml:space="preserve">έχουν δρομολογηθεί από τη </w:t>
      </w:r>
      <w:r>
        <w:rPr>
          <w:rFonts w:eastAsia="Times New Roman" w:cs="Times New Roman"/>
          <w:szCs w:val="24"/>
        </w:rPr>
        <w:t xml:space="preserve">διοίκηση </w:t>
      </w:r>
      <w:r>
        <w:rPr>
          <w:rFonts w:eastAsia="Times New Roman" w:cs="Times New Roman"/>
          <w:szCs w:val="24"/>
        </w:rPr>
        <w:t xml:space="preserve">της ΔΕΗ οι αναγκαίες δράσεις, ώστε να διασφαλιστεί η λειτουργία αυτών των </w:t>
      </w:r>
      <w:proofErr w:type="spellStart"/>
      <w:r>
        <w:rPr>
          <w:rFonts w:eastAsia="Times New Roman" w:cs="Times New Roman"/>
          <w:szCs w:val="24"/>
        </w:rPr>
        <w:t>λιγνιτικών</w:t>
      </w:r>
      <w:proofErr w:type="spellEnd"/>
      <w:r>
        <w:rPr>
          <w:rFonts w:eastAsia="Times New Roman" w:cs="Times New Roman"/>
          <w:szCs w:val="24"/>
        </w:rPr>
        <w:t xml:space="preserve"> σταθμών κατά την κρίσιμη για το ηλεκτρικό σύστημα της χώρας χρονική περίοδο 2019-2022; Εάν ναι, ποιες είναι οι συγκεκριμένες δράσεις; </w:t>
      </w:r>
    </w:p>
    <w:p w14:paraId="3A863951"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αποδεκτές, πάντως, από την Ευρωπα</w:t>
      </w:r>
      <w:r>
        <w:rPr>
          <w:rFonts w:eastAsia="Times New Roman" w:cs="Times New Roman"/>
          <w:szCs w:val="24"/>
        </w:rPr>
        <w:t xml:space="preserve">ϊκή Επιτροπή </w:t>
      </w:r>
      <w:proofErr w:type="spellStart"/>
      <w:r>
        <w:rPr>
          <w:rFonts w:eastAsia="Times New Roman" w:cs="Times New Roman"/>
          <w:szCs w:val="24"/>
        </w:rPr>
        <w:t>δεκαεφτάμισι</w:t>
      </w:r>
      <w:proofErr w:type="spellEnd"/>
      <w:r>
        <w:rPr>
          <w:rFonts w:eastAsia="Times New Roman" w:cs="Times New Roman"/>
          <w:szCs w:val="24"/>
        </w:rPr>
        <w:t xml:space="preserve"> χιλιάδες ώρες λειτουργίας των Μονάδων 1 και 2 του ΑΗΣ Αμύνταιου έχουν ήδη εξαντληθεί, ενώ στις Μονάδες 1 έως 4 του ΑΗΣ Καρδιάς εξαντλούνται στις αρχές της ερχόμενης άνοιξης. </w:t>
      </w:r>
    </w:p>
    <w:p w14:paraId="3A863952"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 xml:space="preserve">η μέχρι σήμερα πρακτική σας </w:t>
      </w:r>
      <w:r>
        <w:rPr>
          <w:rFonts w:eastAsia="Times New Roman" w:cs="Times New Roman"/>
          <w:szCs w:val="24"/>
        </w:rPr>
        <w:t>έχει δείξει ότι παρά τους όποιους λεονταρισμούς σας –εν προκειμένω ότι οι Μονάδες θα συνεχίσουν να λειτουργούν μέχρι του ορίου των τριάντα δύο χιλιάδων ωρών- στο τέλος συμμορφώνεστε πάντοτε με τις απαιτήσεις της Ευρωπαϊκής Ένωσης, πώς θα προστατεύσετε τα δ</w:t>
      </w:r>
      <w:r>
        <w:rPr>
          <w:rFonts w:eastAsia="Times New Roman" w:cs="Times New Roman"/>
          <w:szCs w:val="24"/>
        </w:rPr>
        <w:t xml:space="preserve">ιευθυντικά στελέχη των πιο πάνω σταθμών από τυχόν ποινικές ευθύνες και πώς θα διασφαλίσετε την ενεργειακή επάρκεια της χώρας; </w:t>
      </w:r>
    </w:p>
    <w:p w14:paraId="3A863953"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Pr>
          <w:rFonts w:eastAsia="Times New Roman" w:cs="Times New Roman"/>
          <w:szCs w:val="24"/>
        </w:rPr>
        <w:t>σ</w:t>
      </w:r>
      <w:r>
        <w:rPr>
          <w:rFonts w:eastAsia="Times New Roman" w:cs="Times New Roman"/>
          <w:szCs w:val="24"/>
        </w:rPr>
        <w:t xml:space="preserve">τις Μονάδες 1 έως 4 του ΑΗΣ Αγίου Δημητρίου, η εγκληματική ολιγωρία της </w:t>
      </w:r>
      <w:r>
        <w:rPr>
          <w:rFonts w:eastAsia="Times New Roman" w:cs="Times New Roman"/>
          <w:szCs w:val="24"/>
        </w:rPr>
        <w:t xml:space="preserve">διοίκησης </w:t>
      </w:r>
      <w:r>
        <w:rPr>
          <w:rFonts w:eastAsia="Times New Roman" w:cs="Times New Roman"/>
          <w:szCs w:val="24"/>
        </w:rPr>
        <w:t>της ΔΕΗ έχει οδηγήσει σε τραγικές κ</w:t>
      </w:r>
      <w:r>
        <w:rPr>
          <w:rFonts w:eastAsia="Times New Roman" w:cs="Times New Roman"/>
          <w:szCs w:val="24"/>
        </w:rPr>
        <w:t>αθυστερήσεις</w:t>
      </w:r>
      <w:r>
        <w:rPr>
          <w:rFonts w:eastAsia="Times New Roman" w:cs="Times New Roman"/>
          <w:szCs w:val="24"/>
        </w:rPr>
        <w:t xml:space="preserve"> </w:t>
      </w:r>
      <w:r>
        <w:rPr>
          <w:rFonts w:eastAsia="Times New Roman" w:cs="Times New Roman"/>
          <w:szCs w:val="24"/>
        </w:rPr>
        <w:t xml:space="preserve">τα έργα της </w:t>
      </w:r>
      <w:proofErr w:type="spellStart"/>
      <w:r>
        <w:rPr>
          <w:rFonts w:eastAsia="Times New Roman" w:cs="Times New Roman"/>
          <w:szCs w:val="24"/>
        </w:rPr>
        <w:t>αποθείωσης</w:t>
      </w:r>
      <w:proofErr w:type="spellEnd"/>
      <w:r>
        <w:rPr>
          <w:rFonts w:eastAsia="Times New Roman" w:cs="Times New Roman"/>
          <w:szCs w:val="24"/>
        </w:rPr>
        <w:t xml:space="preserve"> </w:t>
      </w:r>
      <w:r>
        <w:rPr>
          <w:rFonts w:eastAsia="Times New Roman" w:cs="Times New Roman"/>
          <w:szCs w:val="24"/>
        </w:rPr>
        <w:t xml:space="preserve">καθώς για τις </w:t>
      </w:r>
      <w:r>
        <w:rPr>
          <w:rFonts w:eastAsia="Times New Roman" w:cs="Times New Roman"/>
          <w:szCs w:val="24"/>
        </w:rPr>
        <w:t xml:space="preserve">Μονάδες 3 και 4 δεν έχει γίνει ακόμα η ανάθεση, ενώ για τις Μονάδες 1 και 2 δεν έχει γίνει καν η προκήρυξη του σχετικού διαγωνισμού. </w:t>
      </w:r>
    </w:p>
    <w:p w14:paraId="3A863954"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δεδομένο ότι η ολοκλήρωση των υπ’ </w:t>
      </w:r>
      <w:proofErr w:type="spellStart"/>
      <w:r>
        <w:rPr>
          <w:rFonts w:eastAsia="Times New Roman" w:cs="Times New Roman"/>
          <w:szCs w:val="24"/>
        </w:rPr>
        <w:t>όψιν</w:t>
      </w:r>
      <w:proofErr w:type="spellEnd"/>
      <w:r>
        <w:rPr>
          <w:rFonts w:eastAsia="Times New Roman" w:cs="Times New Roman"/>
          <w:szCs w:val="24"/>
        </w:rPr>
        <w:t xml:space="preserve"> έργων απαιτεί τριάντα και πλέο</w:t>
      </w:r>
      <w:r>
        <w:rPr>
          <w:rFonts w:eastAsia="Times New Roman" w:cs="Times New Roman"/>
          <w:szCs w:val="24"/>
        </w:rPr>
        <w:t xml:space="preserve">ν μήνες από την υπογραφή της </w:t>
      </w:r>
      <w:r>
        <w:rPr>
          <w:rFonts w:eastAsia="Times New Roman" w:cs="Times New Roman"/>
          <w:szCs w:val="24"/>
        </w:rPr>
        <w:t xml:space="preserve">σύμβασης </w:t>
      </w:r>
      <w:r>
        <w:rPr>
          <w:rFonts w:eastAsia="Times New Roman" w:cs="Times New Roman"/>
          <w:szCs w:val="24"/>
        </w:rPr>
        <w:t>-</w:t>
      </w:r>
      <w:r>
        <w:rPr>
          <w:rFonts w:eastAsia="Times New Roman" w:cs="Times New Roman"/>
          <w:szCs w:val="24"/>
        </w:rPr>
        <w:t xml:space="preserve">για την υγρή </w:t>
      </w:r>
      <w:proofErr w:type="spellStart"/>
      <w:r>
        <w:rPr>
          <w:rFonts w:eastAsia="Times New Roman" w:cs="Times New Roman"/>
          <w:szCs w:val="24"/>
        </w:rPr>
        <w:t>αποθείωση</w:t>
      </w:r>
      <w:proofErr w:type="spellEnd"/>
      <w:r>
        <w:rPr>
          <w:rFonts w:eastAsia="Times New Roman" w:cs="Times New Roman"/>
          <w:szCs w:val="24"/>
        </w:rPr>
        <w:t xml:space="preserve"> που έχει επιλεγεί για τις Μονάδες 3 και 4</w:t>
      </w:r>
      <w:r>
        <w:rPr>
          <w:rFonts w:eastAsia="Times New Roman" w:cs="Times New Roman"/>
          <w:szCs w:val="24"/>
        </w:rPr>
        <w:t>-</w:t>
      </w:r>
      <w:r>
        <w:rPr>
          <w:rFonts w:eastAsia="Times New Roman" w:cs="Times New Roman"/>
          <w:szCs w:val="24"/>
        </w:rPr>
        <w:t>, η καταληκτική ημερομηνία του Ιουνίου του 2020, που θέτει η Ευρωπαϊκή Ένωση για την περιβαλλοντική αναβάθμιση των Μονάδων, είναι αδύνατον να τηρηθεί κα</w:t>
      </w:r>
      <w:r>
        <w:rPr>
          <w:rFonts w:eastAsia="Times New Roman" w:cs="Times New Roman"/>
          <w:szCs w:val="24"/>
        </w:rPr>
        <w:t xml:space="preserve">ι αυτό θα οδηγήσει στο κλείσιμό τους, γεγονός που σε συνδυασμό με τη βέβαιη καθυστέρηση της έναρξης λειτουργίας της Μονάδας 5 του ΑΗΣ Πτολεμαΐδας πέραν του 2020 –ίσως το πρώτο εξάμηνο του 2021- θα αφήσει τη ΔΕΗ πρακτικά χωρίς </w:t>
      </w:r>
      <w:proofErr w:type="spellStart"/>
      <w:r>
        <w:rPr>
          <w:rFonts w:eastAsia="Times New Roman" w:cs="Times New Roman"/>
          <w:szCs w:val="24"/>
        </w:rPr>
        <w:t>λιγνιτική</w:t>
      </w:r>
      <w:proofErr w:type="spellEnd"/>
      <w:r>
        <w:rPr>
          <w:rFonts w:eastAsia="Times New Roman" w:cs="Times New Roman"/>
          <w:szCs w:val="24"/>
        </w:rPr>
        <w:t xml:space="preserve"> παραγωγή. Θα λειτουρ</w:t>
      </w:r>
      <w:r>
        <w:rPr>
          <w:rFonts w:eastAsia="Times New Roman" w:cs="Times New Roman"/>
          <w:szCs w:val="24"/>
        </w:rPr>
        <w:t xml:space="preserve">γεί, όταν λειτουργεί μόνο η Μονάδα 5 του ΑΗΣ Αγίου Δημητρίου. </w:t>
      </w:r>
    </w:p>
    <w:p w14:paraId="3A863955"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στείλει στην ανεργία χιλιάδες εργαζόμενους στους σταθμούς τους οποίους ανέφερα πιο πάνω και στα ορυχεία. Θα οδηγήσει την ευρύτερη περιοχή Πτολεμαΐδας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Κοζάνης σε μαρασμό και θα δυναμιτίσει </w:t>
      </w:r>
      <w:r>
        <w:rPr>
          <w:rFonts w:eastAsia="Times New Roman" w:cs="Times New Roman"/>
          <w:szCs w:val="24"/>
        </w:rPr>
        <w:t xml:space="preserve">την ενεργειακή επάρκεια της χώρας. </w:t>
      </w:r>
    </w:p>
    <w:p w14:paraId="3A863956"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lastRenderedPageBreak/>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το κουδούνι λήξεως του χρόνου ομιλίας του κυρίου Βουλευτή)</w:t>
      </w:r>
    </w:p>
    <w:p w14:paraId="3A863957"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Πρόεδρε, θα αξιοποιήσω και τη δευτερολογία μου, για να ολοκληρώσω την πρότασή μου.</w:t>
      </w:r>
    </w:p>
    <w:p w14:paraId="3A863958"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Δεύτερον, σε σχέση με τη βιωσιμότητα του </w:t>
      </w:r>
      <w:r>
        <w:rPr>
          <w:rFonts w:eastAsia="Times New Roman"/>
          <w:color w:val="000000"/>
          <w:szCs w:val="24"/>
          <w:shd w:val="clear" w:color="auto" w:fill="FFFFFF"/>
        </w:rPr>
        <w:t>χρέους, το 2017 το λειτουργικό περιθώριο της ΔΕΗ ήταν μόλις 520</w:t>
      </w:r>
      <w:r>
        <w:rPr>
          <w:rFonts w:eastAsia="Times New Roman"/>
          <w:color w:val="000000"/>
          <w:szCs w:val="24"/>
          <w:shd w:val="clear" w:color="auto" w:fill="FFFFFF"/>
        </w:rPr>
        <w:t xml:space="preserve">.000.000 </w:t>
      </w:r>
      <w:r>
        <w:rPr>
          <w:rFonts w:eastAsia="Times New Roman"/>
          <w:color w:val="000000"/>
          <w:szCs w:val="24"/>
          <w:shd w:val="clear" w:color="auto" w:fill="FFFFFF"/>
        </w:rPr>
        <w:t>ευρώ και το δε καθαρό χρέος 3</w:t>
      </w:r>
      <w:r>
        <w:rPr>
          <w:rFonts w:eastAsia="Times New Roman"/>
          <w:color w:val="000000"/>
          <w:szCs w:val="24"/>
          <w:shd w:val="clear" w:color="auto" w:fill="FFFFFF"/>
        </w:rPr>
        <w:t>.</w:t>
      </w:r>
      <w:r>
        <w:rPr>
          <w:rFonts w:eastAsia="Times New Roman"/>
          <w:color w:val="000000"/>
          <w:szCs w:val="24"/>
          <w:shd w:val="clear" w:color="auto" w:fill="FFFFFF"/>
        </w:rPr>
        <w:t>95</w:t>
      </w:r>
      <w:r>
        <w:rPr>
          <w:rFonts w:eastAsia="Times New Roman"/>
          <w:color w:val="000000"/>
          <w:szCs w:val="24"/>
          <w:shd w:val="clear" w:color="auto" w:fill="FFFFFF"/>
        </w:rPr>
        <w:t>0.000.000</w:t>
      </w:r>
      <w:r>
        <w:rPr>
          <w:rFonts w:eastAsia="Times New Roman"/>
          <w:color w:val="000000"/>
          <w:szCs w:val="24"/>
          <w:shd w:val="clear" w:color="auto" w:fill="FFFFFF"/>
        </w:rPr>
        <w:t>, που διαμορφώνει τον λόγο καθαρού χρέους προς Ε</w:t>
      </w:r>
      <w:r>
        <w:rPr>
          <w:rFonts w:eastAsia="Times New Roman"/>
          <w:color w:val="000000"/>
          <w:szCs w:val="24"/>
          <w:shd w:val="clear" w:color="auto" w:fill="FFFFFF"/>
          <w:lang w:val="en-US"/>
        </w:rPr>
        <w:t>BI</w:t>
      </w:r>
      <w:r>
        <w:rPr>
          <w:rFonts w:eastAsia="Times New Roman"/>
          <w:color w:val="000000"/>
          <w:szCs w:val="24"/>
          <w:shd w:val="clear" w:color="auto" w:fill="FFFFFF"/>
        </w:rPr>
        <w:t>Τ</w:t>
      </w:r>
      <w:r>
        <w:rPr>
          <w:rFonts w:eastAsia="Times New Roman"/>
          <w:color w:val="000000"/>
          <w:szCs w:val="24"/>
          <w:shd w:val="clear" w:color="auto" w:fill="FFFFFF"/>
          <w:lang w:val="en-US"/>
        </w:rPr>
        <w:t>DA</w:t>
      </w:r>
      <w:r>
        <w:rPr>
          <w:rFonts w:eastAsia="Times New Roman"/>
          <w:color w:val="000000"/>
          <w:szCs w:val="24"/>
          <w:shd w:val="clear" w:color="auto" w:fill="FFFFFF"/>
        </w:rPr>
        <w:t xml:space="preserve"> περίπου στο 7,5</w:t>
      </w:r>
      <w:r>
        <w:rPr>
          <w:rFonts w:eastAsia="Times New Roman"/>
          <w:color w:val="000000"/>
          <w:szCs w:val="24"/>
          <w:shd w:val="clear" w:color="auto" w:fill="FFFFFF"/>
        </w:rPr>
        <w:t>,</w:t>
      </w:r>
      <w:r w:rsidRPr="00C2420C">
        <w:rPr>
          <w:rFonts w:eastAsia="Times New Roman"/>
          <w:color w:val="000000"/>
          <w:szCs w:val="24"/>
          <w:shd w:val="clear" w:color="auto" w:fill="FFFFFF"/>
        </w:rPr>
        <w:t xml:space="preserve"> </w:t>
      </w:r>
      <w:r>
        <w:rPr>
          <w:rFonts w:eastAsia="Times New Roman"/>
          <w:color w:val="000000"/>
          <w:szCs w:val="24"/>
          <w:shd w:val="clear" w:color="auto" w:fill="FFFFFF"/>
        </w:rPr>
        <w:t xml:space="preserve">γεγονός που καθιστά την εταιρεία μη βιώσιμη. </w:t>
      </w:r>
    </w:p>
    <w:p w14:paraId="3A863959"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Αλήθεια, ποια είναι η εκτίμηση των υπ’ </w:t>
      </w:r>
      <w:proofErr w:type="spellStart"/>
      <w:r>
        <w:rPr>
          <w:rFonts w:eastAsia="Times New Roman"/>
          <w:color w:val="000000"/>
          <w:szCs w:val="24"/>
          <w:shd w:val="clear" w:color="auto" w:fill="FFFFFF"/>
        </w:rPr>
        <w:t>όψιν</w:t>
      </w:r>
      <w:proofErr w:type="spellEnd"/>
      <w:r>
        <w:rPr>
          <w:rFonts w:eastAsia="Times New Roman"/>
          <w:color w:val="000000"/>
          <w:szCs w:val="24"/>
          <w:shd w:val="clear" w:color="auto" w:fill="FFFFFF"/>
        </w:rPr>
        <w:t xml:space="preserve"> μεγεθών για την τριετία 2018 – 2020 και ποιες δράσεις σκοπεύετε να αναλάβετε για να αναστρέψετε αυτήν την κατάσταση; </w:t>
      </w:r>
    </w:p>
    <w:p w14:paraId="3A86395A"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Πώς </w:t>
      </w:r>
      <w:proofErr w:type="spellStart"/>
      <w:r>
        <w:rPr>
          <w:rFonts w:eastAsia="Times New Roman"/>
          <w:color w:val="000000"/>
          <w:szCs w:val="24"/>
          <w:shd w:val="clear" w:color="auto" w:fill="FFFFFF"/>
        </w:rPr>
        <w:t>ποσοτικοποιείται</w:t>
      </w:r>
      <w:proofErr w:type="spellEnd"/>
      <w:r>
        <w:rPr>
          <w:rFonts w:eastAsia="Times New Roman"/>
          <w:color w:val="000000"/>
          <w:szCs w:val="24"/>
          <w:shd w:val="clear" w:color="auto" w:fill="FFFFFF"/>
        </w:rPr>
        <w:t xml:space="preserve"> για την τριετία 2018-2020 η αρνητική επίπτωση στο περιθώριο Ε</w:t>
      </w:r>
      <w:r>
        <w:rPr>
          <w:rFonts w:eastAsia="Times New Roman"/>
          <w:color w:val="000000"/>
          <w:szCs w:val="24"/>
          <w:shd w:val="clear" w:color="auto" w:fill="FFFFFF"/>
          <w:lang w:val="en-US"/>
        </w:rPr>
        <w:t>BI</w:t>
      </w:r>
      <w:r>
        <w:rPr>
          <w:rFonts w:eastAsia="Times New Roman"/>
          <w:color w:val="000000"/>
          <w:szCs w:val="24"/>
          <w:shd w:val="clear" w:color="auto" w:fill="FFFFFF"/>
        </w:rPr>
        <w:t>Τ</w:t>
      </w:r>
      <w:r>
        <w:rPr>
          <w:rFonts w:eastAsia="Times New Roman"/>
          <w:color w:val="000000"/>
          <w:szCs w:val="24"/>
          <w:shd w:val="clear" w:color="auto" w:fill="FFFFFF"/>
          <w:lang w:val="en-US"/>
        </w:rPr>
        <w:t>DA</w:t>
      </w:r>
      <w:r>
        <w:rPr>
          <w:rFonts w:eastAsia="Times New Roman"/>
          <w:color w:val="000000"/>
          <w:szCs w:val="24"/>
          <w:shd w:val="clear" w:color="auto" w:fill="FFFFFF"/>
        </w:rPr>
        <w:t xml:space="preserve"> από τη</w:t>
      </w:r>
      <w:r>
        <w:rPr>
          <w:rFonts w:eastAsia="Times New Roman"/>
          <w:color w:val="000000"/>
          <w:szCs w:val="24"/>
          <w:shd w:val="clear" w:color="auto" w:fill="FFFFFF"/>
        </w:rPr>
        <w:t xml:space="preserve">ν υποχρεωτική μείωση του μεριδίου της ΔΕΗ στην αγορά, εξαιτίας των </w:t>
      </w:r>
      <w:proofErr w:type="spellStart"/>
      <w:r>
        <w:rPr>
          <w:rFonts w:eastAsia="Times New Roman"/>
          <w:color w:val="000000"/>
          <w:szCs w:val="24"/>
          <w:shd w:val="clear" w:color="auto" w:fill="FFFFFF"/>
        </w:rPr>
        <w:t>μνημονιακών</w:t>
      </w:r>
      <w:proofErr w:type="spellEnd"/>
      <w:r>
        <w:rPr>
          <w:rFonts w:eastAsia="Times New Roman"/>
          <w:color w:val="000000"/>
          <w:szCs w:val="24"/>
          <w:shd w:val="clear" w:color="auto" w:fill="FFFFFF"/>
        </w:rPr>
        <w:t xml:space="preserve"> δεσμεύσεων πώλησης </w:t>
      </w:r>
      <w:proofErr w:type="spellStart"/>
      <w:r>
        <w:rPr>
          <w:rFonts w:eastAsia="Times New Roman"/>
          <w:color w:val="000000"/>
          <w:szCs w:val="24"/>
          <w:shd w:val="clear" w:color="auto" w:fill="FFFFFF"/>
        </w:rPr>
        <w:t>λιγνιτικών</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παγίων</w:t>
      </w:r>
      <w:r>
        <w:rPr>
          <w:rFonts w:eastAsia="Times New Roman"/>
          <w:color w:val="000000"/>
          <w:szCs w:val="24"/>
          <w:shd w:val="clear" w:color="auto" w:fill="FFFFFF"/>
        </w:rPr>
        <w:t xml:space="preserve">, απώλεια του 50% της </w:t>
      </w:r>
      <w:proofErr w:type="spellStart"/>
      <w:r>
        <w:rPr>
          <w:rFonts w:eastAsia="Times New Roman"/>
          <w:color w:val="000000"/>
          <w:szCs w:val="24"/>
          <w:shd w:val="clear" w:color="auto" w:fill="FFFFFF"/>
        </w:rPr>
        <w:t>λιγνιτικής</w:t>
      </w:r>
      <w:proofErr w:type="spellEnd"/>
      <w:r>
        <w:rPr>
          <w:rFonts w:eastAsia="Times New Roman"/>
          <w:color w:val="000000"/>
          <w:szCs w:val="24"/>
          <w:shd w:val="clear" w:color="auto" w:fill="FFFFFF"/>
        </w:rPr>
        <w:t xml:space="preserve"> παραγωγής της λιανικής αγοράς; </w:t>
      </w:r>
    </w:p>
    <w:p w14:paraId="3A86395B"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Υπάρχει συγκεκριμένος και ρεαλιστικός σχεδιασμός ανάκτησης των απωλειών αυτώ</w:t>
      </w:r>
      <w:r>
        <w:rPr>
          <w:rFonts w:eastAsia="Times New Roman"/>
          <w:color w:val="000000"/>
          <w:szCs w:val="24"/>
          <w:shd w:val="clear" w:color="auto" w:fill="FFFFFF"/>
        </w:rPr>
        <w:t xml:space="preserve">ν με μετρήσιμα αποτελέσματα και, αν ναι, ποιος είναι </w:t>
      </w:r>
      <w:r>
        <w:rPr>
          <w:rFonts w:eastAsia="Times New Roman"/>
          <w:color w:val="000000"/>
          <w:szCs w:val="24"/>
          <w:shd w:val="clear" w:color="auto" w:fill="FFFFFF"/>
        </w:rPr>
        <w:t xml:space="preserve">αυτός </w:t>
      </w:r>
      <w:r>
        <w:rPr>
          <w:rFonts w:eastAsia="Times New Roman"/>
          <w:color w:val="000000"/>
          <w:szCs w:val="24"/>
          <w:shd w:val="clear" w:color="auto" w:fill="FFFFFF"/>
        </w:rPr>
        <w:t xml:space="preserve">ο σχεδιασμός; </w:t>
      </w:r>
    </w:p>
    <w:p w14:paraId="3A86395C"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Τρίτον, αναφορικά με τις ληξιπρόθεσμες οφειλές πελατών. Έχουν καταστεί χιονοστιβάδα που απειλεί να οδηγήσει τη ΔΕΗ -αν δεν το έχει κάνει δηλαδή- με χρεοκοπία. </w:t>
      </w:r>
    </w:p>
    <w:p w14:paraId="3A86395D"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Επειδή κατά καιρούς η </w:t>
      </w:r>
      <w:r>
        <w:rPr>
          <w:rFonts w:eastAsia="Times New Roman"/>
          <w:color w:val="000000"/>
          <w:szCs w:val="24"/>
          <w:shd w:val="clear" w:color="auto" w:fill="FFFFFF"/>
        </w:rPr>
        <w:t xml:space="preserve">διοίκηση της ΔΕΗ αναφέρεται σε μεγαλεπήβολες δράσεις που δήθεν έχει αναλάβει, χωρίς όμως ποτέ να </w:t>
      </w:r>
      <w:proofErr w:type="spellStart"/>
      <w:r>
        <w:rPr>
          <w:rFonts w:eastAsia="Times New Roman"/>
          <w:color w:val="000000"/>
          <w:szCs w:val="24"/>
          <w:shd w:val="clear" w:color="auto" w:fill="FFFFFF"/>
        </w:rPr>
        <w:t>ποσοτικοποιεί</w:t>
      </w:r>
      <w:proofErr w:type="spellEnd"/>
      <w:r>
        <w:rPr>
          <w:rFonts w:eastAsia="Times New Roman"/>
          <w:color w:val="000000"/>
          <w:szCs w:val="24"/>
          <w:shd w:val="clear" w:color="auto" w:fill="FFFFFF"/>
        </w:rPr>
        <w:t xml:space="preserve"> τα αποτελέσματά τους, υπάρχουν απτά, μετρήσιμα αποτελέσματα αύξησης των εισπράξεων από τη διαχείριση των οφειλών από την εταιρεία </w:t>
      </w:r>
      <w:r>
        <w:rPr>
          <w:rFonts w:eastAsia="Times New Roman"/>
          <w:color w:val="000000"/>
          <w:szCs w:val="24"/>
          <w:shd w:val="clear" w:color="auto" w:fill="FFFFFF"/>
        </w:rPr>
        <w:t>«</w:t>
      </w:r>
      <w:r>
        <w:rPr>
          <w:rFonts w:eastAsia="Times New Roman"/>
          <w:color w:val="000000"/>
          <w:szCs w:val="24"/>
          <w:shd w:val="clear" w:color="auto" w:fill="FFFFFF"/>
          <w:lang w:val="en-US"/>
        </w:rPr>
        <w:t>QUALCO</w:t>
      </w:r>
      <w:r>
        <w:rPr>
          <w:rFonts w:eastAsia="Times New Roman"/>
          <w:color w:val="000000"/>
          <w:szCs w:val="24"/>
          <w:shd w:val="clear" w:color="auto" w:fill="FFFFFF"/>
        </w:rPr>
        <w:t>»</w:t>
      </w:r>
      <w:r>
        <w:rPr>
          <w:rFonts w:eastAsia="Times New Roman"/>
          <w:color w:val="000000"/>
          <w:szCs w:val="24"/>
          <w:shd w:val="clear" w:color="auto" w:fill="FFFFFF"/>
        </w:rPr>
        <w:t xml:space="preserve">, στην </w:t>
      </w:r>
      <w:r>
        <w:rPr>
          <w:rFonts w:eastAsia="Times New Roman"/>
          <w:color w:val="000000"/>
          <w:szCs w:val="24"/>
          <w:shd w:val="clear" w:color="auto" w:fill="FFFFFF"/>
        </w:rPr>
        <w:t xml:space="preserve">οποία ανατέθηκε η παροχή εξειδικευμένων υπηρεσιών υποστήριξης της ΔΕΗ στη διαχείριση των ληξιπρόθεσμων οφειλών; Αν ναι, ποιο είναι το αυξημένο μέχρι σήμερα ποσοστό εισπράξεων και επομένως η αντίστοιχη μείωση των ληξιπρόθεσμων οφειλών; </w:t>
      </w:r>
    </w:p>
    <w:p w14:paraId="3A86395E"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Αληθεύει ή όχι ότι η</w:t>
      </w:r>
      <w:r>
        <w:rPr>
          <w:rFonts w:eastAsia="Times New Roman"/>
          <w:color w:val="000000"/>
          <w:szCs w:val="24"/>
          <w:shd w:val="clear" w:color="auto" w:fill="FFFFFF"/>
        </w:rPr>
        <w:t xml:space="preserve"> σύμβαση που υπέγραψε η ΔΕΗ με την εταιρεία </w:t>
      </w:r>
      <w:r>
        <w:rPr>
          <w:rFonts w:eastAsia="Times New Roman"/>
          <w:color w:val="000000"/>
          <w:szCs w:val="24"/>
          <w:shd w:val="clear" w:color="auto" w:fill="FFFFFF"/>
        </w:rPr>
        <w:t>«</w:t>
      </w:r>
      <w:r>
        <w:rPr>
          <w:rFonts w:eastAsia="Times New Roman"/>
          <w:color w:val="000000"/>
          <w:szCs w:val="24"/>
          <w:shd w:val="clear" w:color="auto" w:fill="FFFFFF"/>
          <w:lang w:val="en-US"/>
        </w:rPr>
        <w:t>QUALCO</w:t>
      </w:r>
      <w:r>
        <w:rPr>
          <w:rFonts w:eastAsia="Times New Roman"/>
          <w:color w:val="000000"/>
          <w:szCs w:val="24"/>
          <w:shd w:val="clear" w:color="auto" w:fill="FFFFFF"/>
        </w:rPr>
        <w:t>»</w:t>
      </w:r>
      <w:r>
        <w:rPr>
          <w:rFonts w:eastAsia="Times New Roman"/>
          <w:color w:val="000000"/>
          <w:szCs w:val="24"/>
          <w:shd w:val="clear" w:color="auto" w:fill="FFFFFF"/>
        </w:rPr>
        <w:t xml:space="preserve"> παρέχει στην τελευταία την αποκλειστική ευχέρεια επιλογής πελατών με ληξιπρόθεσμες οφειλές, με τους οποίους θα ασχοληθεί, με αποτέλεσμα να επιλέγονται μόνο αυτό που λέμε «εύκολες περιπτώσεις» και η </w:t>
      </w:r>
      <w:r>
        <w:rPr>
          <w:rFonts w:eastAsia="Times New Roman"/>
          <w:color w:val="000000"/>
          <w:szCs w:val="24"/>
          <w:shd w:val="clear" w:color="auto" w:fill="FFFFFF"/>
        </w:rPr>
        <w:t>εταιρ</w:t>
      </w:r>
      <w:r>
        <w:rPr>
          <w:rFonts w:eastAsia="Times New Roman"/>
          <w:color w:val="000000"/>
          <w:szCs w:val="24"/>
          <w:shd w:val="clear" w:color="auto" w:fill="FFFFFF"/>
        </w:rPr>
        <w:t xml:space="preserve">εία </w:t>
      </w:r>
      <w:r>
        <w:rPr>
          <w:rFonts w:eastAsia="Times New Roman"/>
          <w:color w:val="000000"/>
          <w:szCs w:val="24"/>
          <w:shd w:val="clear" w:color="auto" w:fill="FFFFFF"/>
        </w:rPr>
        <w:t xml:space="preserve">να εισπράττει αυξημένες αμοιβές; </w:t>
      </w:r>
    </w:p>
    <w:p w14:paraId="3A86395F"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 σκληρός πυρήνας, όμως, των ληξιπρόθεσμων οφειλών προς τη ΔΕΗ όχι μόνον δεν μειώνεται, αλλά διογκώνεται.</w:t>
      </w:r>
    </w:p>
    <w:p w14:paraId="3A863960"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Κυρίες και κύριοι συνάδελφοι, καταλήγω. </w:t>
      </w:r>
    </w:p>
    <w:p w14:paraId="3A863961"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σήμερα, με την αφορμή που σας δίνει η Αξιωματική Αντιπολ</w:t>
      </w:r>
      <w:r>
        <w:rPr>
          <w:rFonts w:eastAsia="Times New Roman"/>
          <w:color w:val="000000"/>
          <w:szCs w:val="24"/>
          <w:shd w:val="clear" w:color="auto" w:fill="FFFFFF"/>
        </w:rPr>
        <w:t xml:space="preserve">ίτευση </w:t>
      </w:r>
      <w:r>
        <w:rPr>
          <w:rFonts w:eastAsia="Times New Roman"/>
          <w:color w:val="000000"/>
          <w:szCs w:val="24"/>
          <w:shd w:val="clear" w:color="auto" w:fill="FFFFFF"/>
        </w:rPr>
        <w:t xml:space="preserve">πρέπει </w:t>
      </w:r>
      <w:r>
        <w:rPr>
          <w:rFonts w:eastAsia="Times New Roman"/>
          <w:color w:val="000000"/>
          <w:szCs w:val="24"/>
          <w:shd w:val="clear" w:color="auto" w:fill="FFFFFF"/>
        </w:rPr>
        <w:t>να απαντήσετε στα συγκεκριμένα ερωτήματα που σας θέτουμε, καθώς το ζήτημα είναι πολύ σοβαρό</w:t>
      </w:r>
      <w:r>
        <w:rPr>
          <w:rFonts w:eastAsia="Times New Roman"/>
          <w:color w:val="000000"/>
          <w:szCs w:val="24"/>
          <w:shd w:val="clear" w:color="auto" w:fill="FFFFFF"/>
        </w:rPr>
        <w:t>. Α</w:t>
      </w:r>
      <w:r>
        <w:rPr>
          <w:rFonts w:eastAsia="Times New Roman"/>
          <w:color w:val="000000"/>
          <w:szCs w:val="24"/>
          <w:shd w:val="clear" w:color="auto" w:fill="FFFFFF"/>
        </w:rPr>
        <w:t>πό την πλευρά μας, εκείνο για το οποίο μπορούμε να σας διαβεβαιώσουμε είναι ότι οι καταστροφικές πράξεις</w:t>
      </w:r>
      <w:r>
        <w:rPr>
          <w:rFonts w:eastAsia="Times New Roman"/>
          <w:color w:val="000000"/>
          <w:szCs w:val="24"/>
          <w:shd w:val="clear" w:color="auto" w:fill="FFFFFF"/>
        </w:rPr>
        <w:t xml:space="preserve"> ή</w:t>
      </w:r>
      <w:r>
        <w:rPr>
          <w:rFonts w:eastAsia="Times New Roman"/>
          <w:color w:val="000000"/>
          <w:szCs w:val="24"/>
          <w:shd w:val="clear" w:color="auto" w:fill="FFFFFF"/>
        </w:rPr>
        <w:t xml:space="preserve"> παραλείψεις των υπευθύνων είτε οφείλονται</w:t>
      </w:r>
      <w:r>
        <w:rPr>
          <w:rFonts w:eastAsia="Times New Roman"/>
          <w:color w:val="000000"/>
          <w:szCs w:val="24"/>
          <w:shd w:val="clear" w:color="auto" w:fill="FFFFFF"/>
        </w:rPr>
        <w:t xml:space="preserve"> σε ανεπάρκεια είτε σε σκοπιμότητα είναι αναγκαίο να ελεγχθούν</w:t>
      </w:r>
      <w:r>
        <w:rPr>
          <w:rFonts w:eastAsia="Times New Roman"/>
          <w:color w:val="000000"/>
          <w:szCs w:val="24"/>
          <w:shd w:val="clear" w:color="auto" w:fill="FFFFFF"/>
        </w:rPr>
        <w:t xml:space="preserve"> και θα ελεγχθούν</w:t>
      </w:r>
      <w:r>
        <w:rPr>
          <w:rFonts w:eastAsia="Times New Roman"/>
          <w:color w:val="000000"/>
          <w:szCs w:val="24"/>
          <w:shd w:val="clear" w:color="auto" w:fill="FFFFFF"/>
        </w:rPr>
        <w:t xml:space="preserve">. Αυτό σημειώνω ότι δεν έχει την έννοια </w:t>
      </w:r>
      <w:proofErr w:type="spellStart"/>
      <w:r>
        <w:rPr>
          <w:rFonts w:eastAsia="Times New Roman"/>
          <w:color w:val="000000"/>
          <w:szCs w:val="24"/>
          <w:shd w:val="clear" w:color="auto" w:fill="FFFFFF"/>
        </w:rPr>
        <w:t>κα</w:t>
      </w:r>
      <w:r>
        <w:rPr>
          <w:rFonts w:eastAsia="Times New Roman"/>
          <w:color w:val="000000"/>
          <w:szCs w:val="24"/>
          <w:shd w:val="clear" w:color="auto" w:fill="FFFFFF"/>
        </w:rPr>
        <w:t>μ</w:t>
      </w:r>
      <w:r>
        <w:rPr>
          <w:rFonts w:eastAsia="Times New Roman"/>
          <w:color w:val="000000"/>
          <w:szCs w:val="24"/>
          <w:shd w:val="clear" w:color="auto" w:fill="FFFFFF"/>
        </w:rPr>
        <w:t>μίας</w:t>
      </w:r>
      <w:proofErr w:type="spellEnd"/>
      <w:r>
        <w:rPr>
          <w:rFonts w:eastAsia="Times New Roman"/>
          <w:color w:val="000000"/>
          <w:szCs w:val="24"/>
          <w:shd w:val="clear" w:color="auto" w:fill="FFFFFF"/>
        </w:rPr>
        <w:t xml:space="preserve"> απειλής, για να μην καταλήξετε σε εύκολα συμπεράσματα. Είναι η ευθύνη που νιώθει η Νέα Δημοκρατία, η Αξιωματική Αντιπολίτευση, έν</w:t>
      </w:r>
      <w:r>
        <w:rPr>
          <w:rFonts w:eastAsia="Times New Roman"/>
          <w:color w:val="000000"/>
          <w:szCs w:val="24"/>
          <w:shd w:val="clear" w:color="auto" w:fill="FFFFFF"/>
        </w:rPr>
        <w:t xml:space="preserve">α κόμμα ευθύνης διαχρονικά απέναντι στην κοινωνία, αφού η εταιρεία, η μεγάλη ΔΕΗ, όπως είπαμε και όπως δείχνουν τα στοιχεία, όπως δείχνουν τα μεγέθη, από μια κορυφαία επιχείρηση σήμερα συνεχώς καταρρέει και αναζητεί ρόλο για την επόμενη μέρα. </w:t>
      </w:r>
    </w:p>
    <w:p w14:paraId="3A863962"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επειδή -</w:t>
      </w:r>
      <w:r>
        <w:rPr>
          <w:rFonts w:eastAsia="Times New Roman"/>
          <w:color w:val="000000"/>
          <w:szCs w:val="24"/>
          <w:shd w:val="clear" w:color="auto" w:fill="FFFFFF"/>
        </w:rPr>
        <w:t xml:space="preserve">και με αυτό θα κλείσω- </w:t>
      </w:r>
      <w:r>
        <w:rPr>
          <w:rFonts w:eastAsia="Times New Roman"/>
          <w:color w:val="000000"/>
          <w:szCs w:val="24"/>
          <w:shd w:val="clear" w:color="auto" w:fill="FFFFFF"/>
        </w:rPr>
        <w:t xml:space="preserve">σήμερα το πρωί </w:t>
      </w:r>
      <w:r>
        <w:rPr>
          <w:rFonts w:eastAsia="Times New Roman"/>
          <w:color w:val="000000"/>
          <w:szCs w:val="24"/>
          <w:shd w:val="clear" w:color="auto" w:fill="FFFFFF"/>
        </w:rPr>
        <w:t>δυστυχώς ένας συμπολίτης μας στο Στρατόπεδο Καποτά έχασε τη ζωή του, γιατί το σπιτάκι που έμενε δεν είχε ρεύμα, επιλέξτε επιτέλους τι ρόλο θέλετε για τη ΔΕΗ. Θα κάνει η ΔΕΗ την κοινωνική πολιτική ή η Κυβέρνηση; Και για</w:t>
      </w:r>
      <w:r>
        <w:rPr>
          <w:rFonts w:eastAsia="Times New Roman"/>
          <w:color w:val="000000"/>
          <w:szCs w:val="24"/>
          <w:shd w:val="clear" w:color="auto" w:fill="FFFFFF"/>
        </w:rPr>
        <w:t>τί στρέφετε τους πολίτες ενάντια στη ΔΕΗ κάθε φορά που νιώθει ότι αδικείται.</w:t>
      </w:r>
    </w:p>
    <w:p w14:paraId="3A863963"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 Εν κατακλείδι, επιτέλους η Κυβέρνηση θα αναλάβει τις ευθύνες της απέναντι σε αυτό το κορυφαίο πρόβλημα που αναδεικνύουμε σήμερα, αλλά και καθημερινά αναδεικνύει ολόκληρη η κοινωνία;</w:t>
      </w:r>
    </w:p>
    <w:p w14:paraId="3A863964"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w:t>
      </w:r>
    </w:p>
    <w:p w14:paraId="3A863965" w14:textId="77777777" w:rsidR="00375AC7" w:rsidRDefault="00AB06BE">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3A863966" w14:textId="77777777" w:rsidR="00375AC7" w:rsidRDefault="00AB06BE">
      <w:pPr>
        <w:spacing w:line="600" w:lineRule="auto"/>
        <w:ind w:firstLine="720"/>
        <w:jc w:val="both"/>
        <w:rPr>
          <w:rFonts w:eastAsia="Times New Roman"/>
          <w:color w:val="000000"/>
          <w:szCs w:val="24"/>
          <w:shd w:val="clear" w:color="auto" w:fill="FFFFFF"/>
        </w:rPr>
      </w:pPr>
      <w:r w:rsidRPr="007279EB">
        <w:rPr>
          <w:rFonts w:eastAsia="Times New Roman"/>
          <w:b/>
          <w:color w:val="000000"/>
          <w:szCs w:val="24"/>
          <w:shd w:val="clear" w:color="auto" w:fill="FFFFFF"/>
        </w:rPr>
        <w:t>ΠΡΟΕ</w:t>
      </w:r>
      <w:r w:rsidRPr="007279EB">
        <w:rPr>
          <w:rFonts w:eastAsia="Times New Roman"/>
          <w:b/>
          <w:color w:val="000000"/>
          <w:szCs w:val="24"/>
          <w:shd w:val="clear" w:color="auto" w:fill="FFFFFF"/>
        </w:rPr>
        <w:t xml:space="preserve">ΔΡΕΥΩΝ (Σπυρίδων Λυκούδης): </w:t>
      </w:r>
      <w:r>
        <w:rPr>
          <w:rFonts w:eastAsia="Times New Roman"/>
          <w:color w:val="000000"/>
          <w:szCs w:val="24"/>
          <w:shd w:val="clear" w:color="auto" w:fill="FFFFFF"/>
        </w:rPr>
        <w:t>Σας ευχαριστώ, κύριε συνάδελφε.</w:t>
      </w:r>
    </w:p>
    <w:p w14:paraId="3A863967" w14:textId="77777777" w:rsidR="00375AC7" w:rsidRDefault="00AB06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συνάδελφος κ. Χρήστος </w:t>
      </w:r>
      <w:proofErr w:type="spellStart"/>
      <w:r>
        <w:rPr>
          <w:rFonts w:eastAsia="Times New Roman"/>
          <w:color w:val="000000"/>
          <w:szCs w:val="24"/>
          <w:shd w:val="clear" w:color="auto" w:fill="FFFFFF"/>
        </w:rPr>
        <w:t>Μπουκώρος</w:t>
      </w:r>
      <w:proofErr w:type="spellEnd"/>
      <w:r>
        <w:rPr>
          <w:rFonts w:eastAsia="Times New Roman"/>
          <w:color w:val="000000"/>
          <w:szCs w:val="24"/>
          <w:shd w:val="clear" w:color="auto" w:fill="FFFFFF"/>
        </w:rPr>
        <w:t>.</w:t>
      </w:r>
    </w:p>
    <w:p w14:paraId="3A863968"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Υπουργέ, η κατάσταση της ΔΕΗ</w:t>
      </w:r>
      <w:r w:rsidRPr="00D94343">
        <w:rPr>
          <w:rFonts w:eastAsia="Times New Roman" w:cs="Times New Roman"/>
          <w:szCs w:val="24"/>
        </w:rPr>
        <w:t>,</w:t>
      </w:r>
      <w:r>
        <w:rPr>
          <w:rFonts w:eastAsia="Times New Roman" w:cs="Times New Roman"/>
          <w:szCs w:val="24"/>
        </w:rPr>
        <w:t xml:space="preserve"> της μεγαλύτερης επιχείρησης ενέργειας της χώρας, δεν είναι ένα ζήτημα αμιγώς τεχνοκρατικό, τ</w:t>
      </w:r>
      <w:r>
        <w:rPr>
          <w:rFonts w:eastAsia="Times New Roman" w:cs="Times New Roman"/>
          <w:szCs w:val="24"/>
        </w:rPr>
        <w:t>ο οποίο μπορεί να απασχολεί τη συζήτηση σήμερα στη Βουλή, κάποιες συζητήσεις στα διοικητικά συμβούλια της επιχείρησης ή κάποιες συζητήσεις σε κυβερνητικές επιτροπές και υπουργικά συμβούλια. Η κατάσταση στη ΔΕΗ έχει αποτύπωμα στην καθημερινότητα των πολιτών</w:t>
      </w:r>
      <w:r>
        <w:rPr>
          <w:rFonts w:eastAsia="Times New Roman" w:cs="Times New Roman"/>
          <w:szCs w:val="24"/>
        </w:rPr>
        <w:t xml:space="preserve"> και των επιχειρήσεων της χώρας. </w:t>
      </w:r>
    </w:p>
    <w:p w14:paraId="3A86396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Είναι η πρώτη φορά, κύριε Υπουργέ, που καταγράφεται τέτοια μαζική δραστηριότητα εισπρακτικών εταιρειών για το πλατύ καταναλωτικό κοινό. Δεχόμαστε καθημερινά διαμαρτυρίες από συμπολίτες ότι δέχονται οχλήσεις από </w:t>
      </w:r>
      <w:r>
        <w:rPr>
          <w:rFonts w:eastAsia="Times New Roman" w:cs="Times New Roman"/>
          <w:szCs w:val="24"/>
        </w:rPr>
        <w:lastRenderedPageBreak/>
        <w:t>εισπρακτικέ</w:t>
      </w:r>
      <w:r>
        <w:rPr>
          <w:rFonts w:eastAsia="Times New Roman" w:cs="Times New Roman"/>
          <w:szCs w:val="24"/>
        </w:rPr>
        <w:t>ς εταιρείες, ακόμα και για οφειλές της τάξης των 150 και 200 ευρώ κ.λπ</w:t>
      </w:r>
      <w:r>
        <w:rPr>
          <w:rFonts w:eastAsia="Times New Roman" w:cs="Times New Roman"/>
          <w:szCs w:val="24"/>
        </w:rPr>
        <w:t>.</w:t>
      </w:r>
      <w:r>
        <w:rPr>
          <w:rFonts w:eastAsia="Times New Roman" w:cs="Times New Roman"/>
          <w:szCs w:val="24"/>
        </w:rPr>
        <w:t>. Αυτό δεν έχει ξανασυμβεί στην ιστορία της ΔΕΗ.</w:t>
      </w:r>
    </w:p>
    <w:p w14:paraId="3A86396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Μη μας πείτε ότι από τη μία σας κατηγορούμε για εκτίναξη των ληξιπρόθεσμων στα 3</w:t>
      </w:r>
      <w:r>
        <w:rPr>
          <w:rFonts w:eastAsia="Times New Roman"/>
          <w:szCs w:val="24"/>
        </w:rPr>
        <w:t>.000.000.000 ευρώ</w:t>
      </w:r>
      <w:r>
        <w:rPr>
          <w:rFonts w:eastAsia="Times New Roman" w:cs="Times New Roman"/>
          <w:szCs w:val="24"/>
        </w:rPr>
        <w:t xml:space="preserve"> και από την άλλη ότι χρησιμοποιείτε ει</w:t>
      </w:r>
      <w:r>
        <w:rPr>
          <w:rFonts w:eastAsia="Times New Roman" w:cs="Times New Roman"/>
          <w:szCs w:val="24"/>
        </w:rPr>
        <w:t>σπρακτικές εταιρείες, γιατί αυτό είναι αποτέλεσμα της πολιτικής σας. Η ίδια η πολιτική σάς ανάγκασε να επιστρατεύσετε τις εισπρακτικές εταιρείες, λες και οι Έλληνες πολίτες δεν έχουν να αντιμετωπίσουν το βάρος της πίεσης για τις οφειλές στο δημόσιο, στις τ</w:t>
      </w:r>
      <w:r>
        <w:rPr>
          <w:rFonts w:eastAsia="Times New Roman" w:cs="Times New Roman"/>
          <w:szCs w:val="24"/>
        </w:rPr>
        <w:t>ράπεζες και τα κόκκινα δάνεια, όπως και τα ασφαλιστικά ταμεία. Έπρεπε και η διαχείριση της ΔΕΗ να μας φτάσει στο σημείο να βάλουμε εισπρακτικές εταιρείες να ενοχλούν καθημερινά τους Έλληνες πολίτες. Αυτό, όμως, κύριε Υπουργέ, είναι καθαρά αποτέλεσμα της πο</w:t>
      </w:r>
      <w:r>
        <w:rPr>
          <w:rFonts w:eastAsia="Times New Roman" w:cs="Times New Roman"/>
          <w:szCs w:val="24"/>
        </w:rPr>
        <w:t xml:space="preserve">λιτικής των δικών σας κυβερνήσεων. </w:t>
      </w:r>
    </w:p>
    <w:p w14:paraId="3A86396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Σας τα εξήγησε πάρα πολύ καλά ο κ. Σκρέκας. Εγώ συνοπτικά θα πω το εξής: Πώς να μη βάλετε εισπρακτικές εταιρείες, που τηλεφωνούν και ενοχλούν καθημερινά εκατοντάδες χιλιάδες νοικοκυριά, όταν μόλις σε τρία χρόνια το λειτο</w:t>
      </w:r>
      <w:r>
        <w:rPr>
          <w:rFonts w:eastAsia="Times New Roman" w:cs="Times New Roman"/>
          <w:szCs w:val="24"/>
        </w:rPr>
        <w:t>υργικό περιθώριο της ΔΕΗ έχει μειωθεί κατά 64%, η χρηματιστηριακή αξία της ΔΕΗ έχει μειωθεί κατά 80% περίπου ενώ τα ληξιπρόθεσμα από 1</w:t>
      </w:r>
      <w:r>
        <w:rPr>
          <w:rFonts w:eastAsia="Times New Roman"/>
          <w:szCs w:val="24"/>
        </w:rPr>
        <w:t>.000.000.000 ευρώ</w:t>
      </w:r>
      <w:r>
        <w:rPr>
          <w:rFonts w:eastAsia="Times New Roman" w:cs="Times New Roman"/>
          <w:szCs w:val="24"/>
        </w:rPr>
        <w:t xml:space="preserve"> προσέγγισαν τα 3</w:t>
      </w:r>
      <w:r>
        <w:rPr>
          <w:rFonts w:eastAsia="Times New Roman"/>
          <w:szCs w:val="24"/>
        </w:rPr>
        <w:t>.000.000.000 ευρώ</w:t>
      </w:r>
      <w:r>
        <w:rPr>
          <w:rFonts w:eastAsia="Times New Roman" w:cs="Times New Roman"/>
          <w:szCs w:val="24"/>
        </w:rPr>
        <w:t xml:space="preserve">. </w:t>
      </w:r>
    </w:p>
    <w:p w14:paraId="3A86396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Και ενώ συμβαίνουν όλα αυτά, αποφασίζετε για το πρωτοφανές. Νομίζω ό</w:t>
      </w:r>
      <w:r>
        <w:rPr>
          <w:rFonts w:eastAsia="Times New Roman" w:cs="Times New Roman"/>
          <w:szCs w:val="24"/>
        </w:rPr>
        <w:t>τι αυτό δεν έχει συμβεί σε καμ</w:t>
      </w:r>
      <w:r>
        <w:rPr>
          <w:rFonts w:eastAsia="Times New Roman" w:cs="Times New Roman"/>
          <w:szCs w:val="24"/>
        </w:rPr>
        <w:t>μ</w:t>
      </w:r>
      <w:r>
        <w:rPr>
          <w:rFonts w:eastAsia="Times New Roman" w:cs="Times New Roman"/>
          <w:szCs w:val="24"/>
        </w:rPr>
        <w:t>ία φάση της οικονομικής ιστορίας της χώρας, αλλά και παγκοσμίως. Αποφασίζει η ΔΕΗ</w:t>
      </w:r>
      <w:r>
        <w:rPr>
          <w:rFonts w:eastAsia="Times New Roman" w:cs="Times New Roman"/>
          <w:szCs w:val="24"/>
        </w:rPr>
        <w:t xml:space="preserve"> -</w:t>
      </w:r>
      <w:r>
        <w:rPr>
          <w:rFonts w:eastAsia="Times New Roman" w:cs="Times New Roman"/>
          <w:szCs w:val="24"/>
        </w:rPr>
        <w:t>δική σας Κυβέρνηση</w:t>
      </w:r>
      <w:r>
        <w:rPr>
          <w:rFonts w:eastAsia="Times New Roman" w:cs="Times New Roman"/>
          <w:szCs w:val="24"/>
        </w:rPr>
        <w:t xml:space="preserve">- </w:t>
      </w:r>
      <w:r>
        <w:rPr>
          <w:rFonts w:eastAsia="Times New Roman" w:cs="Times New Roman"/>
          <w:szCs w:val="24"/>
        </w:rPr>
        <w:t xml:space="preserve">να εκχωρήσει το μισό πελατολόγιο χωρίς </w:t>
      </w:r>
      <w:r>
        <w:rPr>
          <w:rFonts w:eastAsia="Times New Roman" w:cs="Times New Roman"/>
          <w:szCs w:val="24"/>
        </w:rPr>
        <w:t xml:space="preserve">κάποιο </w:t>
      </w:r>
      <w:r>
        <w:rPr>
          <w:rFonts w:eastAsia="Times New Roman" w:cs="Times New Roman"/>
          <w:szCs w:val="24"/>
        </w:rPr>
        <w:t xml:space="preserve">αντάλλαγμα. Αυτό ουδέποτε συνέβη σε κρατική εταιρεία, σε ιδιωτική εταιρεία, </w:t>
      </w:r>
      <w:r>
        <w:rPr>
          <w:rFonts w:eastAsia="Times New Roman" w:cs="Times New Roman"/>
          <w:szCs w:val="24"/>
        </w:rPr>
        <w:t xml:space="preserve">σε </w:t>
      </w:r>
      <w:proofErr w:type="spellStart"/>
      <w:r>
        <w:rPr>
          <w:rFonts w:eastAsia="Times New Roman" w:cs="Times New Roman"/>
          <w:szCs w:val="24"/>
        </w:rPr>
        <w:t>ιδιωκρατική</w:t>
      </w:r>
      <w:proofErr w:type="spellEnd"/>
      <w:r>
        <w:rPr>
          <w:rFonts w:eastAsia="Times New Roman" w:cs="Times New Roman"/>
          <w:szCs w:val="24"/>
        </w:rPr>
        <w:t xml:space="preserve"> εταιρεία. Ποτέ</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διοίκηση επιχείρησης δεν αποφάσισε να εκχωρήσει με μηδενικό αντάλλαγμα το πελατολόγιό της. </w:t>
      </w:r>
    </w:p>
    <w:p w14:paraId="3A86396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Όλες οι επιχειρήσεις, οποιασδήποτε μορφής, κύριε Υπουργέ, αγωνίζονται και ανταγωνίζονται παγκοσμίως και διαχρονικά για να αυξή</w:t>
      </w:r>
      <w:r>
        <w:rPr>
          <w:rFonts w:eastAsia="Times New Roman" w:cs="Times New Roman"/>
          <w:szCs w:val="24"/>
        </w:rPr>
        <w:t>σουν το πελατολόγιό τους και όταν αποφασίσουν να εκχωρήσουν ένα κομμάτι από την πίτα που τους αναλογεί, το κάνουν με παχυλά ανταλλάγματα. Εσείς τι ακριβώς κάνετε; Και δεν είναι μόνο η συγκεκριμένη απόφασή σας για τις μονάδες λιγνίτη, για τις οποίες ο κ. Αν</w:t>
      </w:r>
      <w:r>
        <w:rPr>
          <w:rFonts w:eastAsia="Times New Roman" w:cs="Times New Roman"/>
          <w:szCs w:val="24"/>
        </w:rPr>
        <w:t xml:space="preserve">τωνιάδης και ο κ. Σκρέκας έθεσαν τις ενστάσεις τους. </w:t>
      </w:r>
    </w:p>
    <w:p w14:paraId="3A86396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Πραγματικά, όμως, η ελληνική κοινή γνώμη πάγωσε όταν πληροφορήθηκε πριν από λίγους μήνες ότι, ενώ η ΔΕΗ μεταβάλλεται αργά, αλλά σταθερά, σε ένα επιχειρηματικό </w:t>
      </w:r>
      <w:r>
        <w:rPr>
          <w:rFonts w:eastAsia="Times New Roman" w:cs="Times New Roman"/>
          <w:szCs w:val="24"/>
        </w:rPr>
        <w:t>«</w:t>
      </w:r>
      <w:r>
        <w:rPr>
          <w:rFonts w:eastAsia="Times New Roman" w:cs="Times New Roman"/>
          <w:szCs w:val="24"/>
        </w:rPr>
        <w:t>κουφάρι</w:t>
      </w:r>
      <w:r>
        <w:rPr>
          <w:rFonts w:eastAsia="Times New Roman" w:cs="Times New Roman"/>
          <w:szCs w:val="24"/>
        </w:rPr>
        <w:t>»</w:t>
      </w:r>
      <w:r>
        <w:rPr>
          <w:rFonts w:eastAsia="Times New Roman" w:cs="Times New Roman"/>
          <w:szCs w:val="24"/>
        </w:rPr>
        <w:t>, η Κυβέρνησή σας αποφασίζει να εξ</w:t>
      </w:r>
      <w:r>
        <w:rPr>
          <w:rFonts w:eastAsia="Times New Roman" w:cs="Times New Roman"/>
          <w:szCs w:val="24"/>
        </w:rPr>
        <w:t xml:space="preserve">αγοράσει μία εμπορική εταιρεία ενέργειας στα γειτονικά Σκόπια λίγο πριν το δημοψήφισμα. Έναντι υψηλού τιμήματος αποφασίζει να αγοράσει ένα άλλο </w:t>
      </w:r>
      <w:r>
        <w:rPr>
          <w:rFonts w:eastAsia="Times New Roman" w:cs="Times New Roman"/>
          <w:szCs w:val="24"/>
        </w:rPr>
        <w:lastRenderedPageBreak/>
        <w:t xml:space="preserve">μικρότερο </w:t>
      </w:r>
      <w:r>
        <w:rPr>
          <w:rFonts w:eastAsia="Times New Roman" w:cs="Times New Roman"/>
          <w:szCs w:val="24"/>
        </w:rPr>
        <w:t>«</w:t>
      </w:r>
      <w:r>
        <w:rPr>
          <w:rFonts w:eastAsia="Times New Roman" w:cs="Times New Roman"/>
          <w:szCs w:val="24"/>
        </w:rPr>
        <w:t>κουφάρι</w:t>
      </w:r>
      <w:r>
        <w:rPr>
          <w:rFonts w:eastAsia="Times New Roman" w:cs="Times New Roman"/>
          <w:szCs w:val="24"/>
        </w:rPr>
        <w:t>»</w:t>
      </w:r>
      <w:r>
        <w:rPr>
          <w:rFonts w:eastAsia="Times New Roman" w:cs="Times New Roman"/>
          <w:szCs w:val="24"/>
        </w:rPr>
        <w:t xml:space="preserve"> της γειτονικής χώρας με χρέη και χωρίς κα</w:t>
      </w:r>
      <w:r>
        <w:rPr>
          <w:rFonts w:eastAsia="Times New Roman" w:cs="Times New Roman"/>
          <w:szCs w:val="24"/>
        </w:rPr>
        <w:t>μ</w:t>
      </w:r>
      <w:r>
        <w:rPr>
          <w:rFonts w:eastAsia="Times New Roman" w:cs="Times New Roman"/>
          <w:szCs w:val="24"/>
        </w:rPr>
        <w:t xml:space="preserve">μία επιχειρηματική προοπτική. </w:t>
      </w:r>
    </w:p>
    <w:p w14:paraId="3A86396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Παγώνει ακόμα </w:t>
      </w:r>
      <w:r>
        <w:rPr>
          <w:rFonts w:eastAsia="Times New Roman" w:cs="Times New Roman"/>
          <w:szCs w:val="24"/>
        </w:rPr>
        <w:t>περισσότερο η κοινή γνώμη, όταν μαθαίνει ότι αυτή η εταιρεία ανήκει στον αντιπρόεδρο της κυβέρνησης της γειτονικής χώρας. Δεν έχουν δοθεί επαρκείς εξηγήσεις. Θα μου πείτε, θα πέσει έξω η ΔΕΗ από τα 5</w:t>
      </w:r>
      <w:r>
        <w:rPr>
          <w:rFonts w:eastAsia="Times New Roman" w:cs="Times New Roman"/>
          <w:szCs w:val="24"/>
        </w:rPr>
        <w:t>.000.000 ευρώ</w:t>
      </w:r>
      <w:r>
        <w:rPr>
          <w:rFonts w:eastAsia="Times New Roman" w:cs="Times New Roman"/>
          <w:szCs w:val="24"/>
        </w:rPr>
        <w:t>; Όχι, αλλά είναι μία πολύ συγκεκριμένη απόδ</w:t>
      </w:r>
      <w:r>
        <w:rPr>
          <w:rFonts w:eastAsia="Times New Roman" w:cs="Times New Roman"/>
          <w:szCs w:val="24"/>
        </w:rPr>
        <w:t xml:space="preserve">ειξη για τον τρόπο που διαχειρίζεστε τα πράγματα. </w:t>
      </w:r>
    </w:p>
    <w:p w14:paraId="3A86397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Και θα κλείσω την τοποθέτησή μου, κύριε Υπουργέ, λέγοντας και πάλι ότι τα όσα αποφασίζει η διοίκηση της ΔΕΗ, η Κυβέρνηση δηλαδή, έχουν άμεσο αποτύπωμα και στην παραγωγική βάση της χώρας και στους πολίτες. </w:t>
      </w:r>
    </w:p>
    <w:p w14:paraId="3A86397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Θα σας αναφέρω δύο </w:t>
      </w:r>
      <w:r>
        <w:rPr>
          <w:rFonts w:eastAsia="Times New Roman" w:cs="Times New Roman"/>
          <w:szCs w:val="24"/>
        </w:rPr>
        <w:t>μικρά</w:t>
      </w:r>
      <w:r>
        <w:rPr>
          <w:rFonts w:eastAsia="Times New Roman" w:cs="Times New Roman"/>
          <w:szCs w:val="24"/>
        </w:rPr>
        <w:t xml:space="preserve"> παραδείγματα της εκλογικής μου περιφέρειας, της Μαγνησίας, για να δείτε ότι η ΔΕΗ συρρικνώνεται και σε παρουσία και σε υποδομές και είναι και αυτά απόδειξη της κατάστασης στην οποία έχει περιέλθει η επιχείρηση.</w:t>
      </w:r>
    </w:p>
    <w:p w14:paraId="3A86397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Μόλις πριν από λίγες ημέρες, ο </w:t>
      </w:r>
      <w:r>
        <w:rPr>
          <w:rFonts w:eastAsia="Times New Roman" w:cs="Times New Roman"/>
          <w:szCs w:val="24"/>
        </w:rPr>
        <w:t>περιφερειακός διευθυντής</w:t>
      </w:r>
      <w:r>
        <w:rPr>
          <w:rFonts w:eastAsia="Times New Roman" w:cs="Times New Roman"/>
          <w:szCs w:val="24"/>
        </w:rPr>
        <w:t xml:space="preserve"> της Λαμίας πρότεινε το κλείσιμο και τη μεταφορά του κλιμακίου του ΔΕΔΗΕ της περιοχής Αλμυρού, που είναι μία περιοχή με μεγάλη παραγωγική βάση, με μεγάλες </w:t>
      </w:r>
      <w:r>
        <w:rPr>
          <w:rFonts w:eastAsia="Times New Roman" w:cs="Times New Roman"/>
          <w:szCs w:val="24"/>
        </w:rPr>
        <w:lastRenderedPageBreak/>
        <w:t>βιομηχανίες, πάρα πολλές βιοτεχνίες και πολύ σ</w:t>
      </w:r>
      <w:r>
        <w:rPr>
          <w:rFonts w:eastAsia="Times New Roman" w:cs="Times New Roman"/>
          <w:szCs w:val="24"/>
        </w:rPr>
        <w:t xml:space="preserve">ημαντική αγροτική παραγωγή. Βεβαίως, αυτή η πρόταση γίνεται στην προσπάθεια περιστολής των λειτουργικών εξόδων, αλλά οι παρεμβάσεις του </w:t>
      </w:r>
      <w:r>
        <w:rPr>
          <w:rFonts w:eastAsia="Times New Roman" w:cs="Times New Roman"/>
          <w:szCs w:val="24"/>
        </w:rPr>
        <w:t xml:space="preserve">οργανισμού </w:t>
      </w:r>
      <w:r>
        <w:rPr>
          <w:rFonts w:eastAsia="Times New Roman" w:cs="Times New Roman"/>
          <w:szCs w:val="24"/>
        </w:rPr>
        <w:t>του ΔΕΔΗΕ είναι αναγκαίες. Συγκεκριμένα, όταν ο πολίτης πληρώνει πολύ ακριβή την ενέργεια και πλέον θα χρειάζ</w:t>
      </w:r>
      <w:r>
        <w:rPr>
          <w:rFonts w:eastAsia="Times New Roman" w:cs="Times New Roman"/>
          <w:szCs w:val="24"/>
        </w:rPr>
        <w:t>ονται δύο και τρεις ώρες για να παρέμβουν στα απομακρυσμένα σημεία, αντιλαμβάνεστε ότι οι ακριβές υπηρεσίες που πληρώνει ο πολίτης δεν έχουν κα</w:t>
      </w:r>
      <w:r>
        <w:rPr>
          <w:rFonts w:eastAsia="Times New Roman" w:cs="Times New Roman"/>
          <w:szCs w:val="24"/>
        </w:rPr>
        <w:t>μ</w:t>
      </w:r>
      <w:r>
        <w:rPr>
          <w:rFonts w:eastAsia="Times New Roman" w:cs="Times New Roman"/>
          <w:szCs w:val="24"/>
        </w:rPr>
        <w:t xml:space="preserve">μία ανταπόδοση. Αναγκάζεστε να κάνετε τέτοιες περιστολές λειτουργικών εξόδων εξαιτίας της κατάστασης στην οποία </w:t>
      </w:r>
      <w:r>
        <w:rPr>
          <w:rFonts w:eastAsia="Times New Roman" w:cs="Times New Roman"/>
          <w:szCs w:val="24"/>
        </w:rPr>
        <w:t xml:space="preserve">έχει περιέλθει η επιχείρηση. </w:t>
      </w:r>
    </w:p>
    <w:p w14:paraId="3A86397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Επίσης, υπάρχουν και τα έργα μικρής σημασίας, όπως η σύνδεση των νησιών γενικά. </w:t>
      </w:r>
    </w:p>
    <w:p w14:paraId="3A86397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Εγώ θα σας πω ένα παράδειγμα για τις </w:t>
      </w:r>
      <w:r>
        <w:rPr>
          <w:rFonts w:eastAsia="Times New Roman" w:cs="Times New Roman"/>
          <w:szCs w:val="24"/>
        </w:rPr>
        <w:t xml:space="preserve">βόρειες </w:t>
      </w:r>
      <w:r>
        <w:rPr>
          <w:rFonts w:eastAsia="Times New Roman" w:cs="Times New Roman"/>
          <w:szCs w:val="24"/>
        </w:rPr>
        <w:t>Σποράδες, κύριε Υπουργέ, που είναι πραγματικά τουριστικός πυλώνας της χώρας και από τους πιο σημαντι</w:t>
      </w:r>
      <w:r>
        <w:rPr>
          <w:rFonts w:eastAsia="Times New Roman" w:cs="Times New Roman"/>
          <w:szCs w:val="24"/>
        </w:rPr>
        <w:t xml:space="preserve">κούς τουριστικούς προορισμούς. Εδώ και δύο χρόνια εκκρεμούσε η μελέτη για την πόντιση του πέμπτου καλωδίου, προκειμένου να εξασφαλιστεί η ενεργειακή επάρκεια των </w:t>
      </w:r>
      <w:r>
        <w:rPr>
          <w:rFonts w:eastAsia="Times New Roman" w:cs="Times New Roman"/>
          <w:szCs w:val="24"/>
        </w:rPr>
        <w:t xml:space="preserve">βορείων </w:t>
      </w:r>
      <w:proofErr w:type="spellStart"/>
      <w:r>
        <w:rPr>
          <w:rFonts w:eastAsia="Times New Roman" w:cs="Times New Roman"/>
          <w:szCs w:val="24"/>
        </w:rPr>
        <w:t>Σποράδων</w:t>
      </w:r>
      <w:proofErr w:type="spellEnd"/>
      <w:r>
        <w:rPr>
          <w:rFonts w:eastAsia="Times New Roman" w:cs="Times New Roman"/>
          <w:szCs w:val="24"/>
        </w:rPr>
        <w:t>. Καθυστερούσε λιμνάζοντας σε κάποια συρτάρια του Υπουργείου Εμπορικής Ναυτιλί</w:t>
      </w:r>
      <w:r>
        <w:rPr>
          <w:rFonts w:eastAsia="Times New Roman" w:cs="Times New Roman"/>
          <w:szCs w:val="24"/>
        </w:rPr>
        <w:t xml:space="preserve">ας, που πρέπει να δώσει τις σχετικές άδειες. </w:t>
      </w:r>
    </w:p>
    <w:p w14:paraId="3A86397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 xml:space="preserve">Έκανα μία σειρά κοινοβουλευτικών παρεμβάσεων και ξεμπλοκάρισε το θέμα εκεί. Τα χρήματα υπάρχουν. Οι μελέτες υπάρχουν, αλλά δεν εγκρίνονται. Έχει τα χρήματα ο ΔΕΔΗΕ, για να κάνει το έργο, δηλαδή να ποντίσει ένα </w:t>
      </w:r>
      <w:r>
        <w:rPr>
          <w:rFonts w:eastAsia="Times New Roman" w:cs="Times New Roman"/>
          <w:szCs w:val="24"/>
        </w:rPr>
        <w:t>πέμπτο καλώδιο από το Πήλιο, ώστε να έχει ενεργειακή επάρκεια η Σκιάθος, η Σκόπελος και η Αλόννησος που βρίσκονται σε οριακά σημεία, κύριε Υπουργέ και δεν ξέρουμε τι θα γίνει την επόμενη τουριστική σεζόν. Καταγράφω, επίσης, ότι ενώ το έργο έπρεπε να ξεκινή</w:t>
      </w:r>
      <w:r>
        <w:rPr>
          <w:rFonts w:eastAsia="Times New Roman" w:cs="Times New Roman"/>
          <w:szCs w:val="24"/>
        </w:rPr>
        <w:t xml:space="preserve">σει φέτος, είναι αβέβαιο αν θα ξεκινήσει ακόμα και το 2020. </w:t>
      </w:r>
    </w:p>
    <w:p w14:paraId="3A86397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Ποιος αναλαμβάνει την ευθύνη για να εξασφαλίσει την ενεργειακή επάρκεια, ιδιαίτερα σε τέτοιες περιοχές, όπως είναι τα νησιά των </w:t>
      </w:r>
      <w:r>
        <w:rPr>
          <w:rFonts w:eastAsia="Times New Roman" w:cs="Times New Roman"/>
          <w:szCs w:val="24"/>
        </w:rPr>
        <w:t xml:space="preserve">βορείων </w:t>
      </w:r>
      <w:proofErr w:type="spellStart"/>
      <w:r>
        <w:rPr>
          <w:rFonts w:eastAsia="Times New Roman" w:cs="Times New Roman"/>
          <w:szCs w:val="24"/>
        </w:rPr>
        <w:t>Σποράδων</w:t>
      </w:r>
      <w:proofErr w:type="spellEnd"/>
      <w:r>
        <w:rPr>
          <w:rFonts w:eastAsia="Times New Roman" w:cs="Times New Roman"/>
          <w:szCs w:val="24"/>
        </w:rPr>
        <w:t>, που φέρνουν συνάλλαγμα στη χώρα, κύριε Υπουργέ; Π</w:t>
      </w:r>
      <w:r>
        <w:rPr>
          <w:rFonts w:eastAsia="Times New Roman" w:cs="Times New Roman"/>
          <w:szCs w:val="24"/>
        </w:rPr>
        <w:t xml:space="preserve">ρόκειται για έναν από τους πιο σημαντικούς τουριστικούς προορισμούς της χώρας και οι υπηρεσίες, τα Υπουργεία καθυστερούν, «πέρα βρέχει» σαν να μη συμβαίνει τίποτα. Μπλακ άουτ σε νησιά έχουν σημειωθεί πολλά κατά καιρούς. Όμως, το να γνωρίζεις ότι βρίσκεσαι </w:t>
      </w:r>
      <w:r>
        <w:rPr>
          <w:rFonts w:eastAsia="Times New Roman" w:cs="Times New Roman"/>
          <w:szCs w:val="24"/>
        </w:rPr>
        <w:t>σε οριακά σημεία από πλευράς παροχής ενέργειας, να έχεις τα χρήματα να γίνει το έργο και να καθυστερούν οι μελέτες και οι εγκρίσεις σε κάποια Υπουργεία, αυτό είναι ασύλληπτη ανευθυνότητα.</w:t>
      </w:r>
    </w:p>
    <w:p w14:paraId="3A86397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Κατά συνέπεια, κύριε Υπουργέ, κλείνω με την επισήμανση ότι και οι πα</w:t>
      </w:r>
      <w:r>
        <w:rPr>
          <w:rFonts w:eastAsia="Times New Roman" w:cs="Times New Roman"/>
          <w:szCs w:val="24"/>
        </w:rPr>
        <w:t xml:space="preserve">ραγωγικές μονάδες κοιτούν με δικαιολογημένη αγωνία την πορεία της </w:t>
      </w:r>
      <w:r>
        <w:rPr>
          <w:rFonts w:eastAsia="Times New Roman" w:cs="Times New Roman"/>
          <w:szCs w:val="24"/>
        </w:rPr>
        <w:lastRenderedPageBreak/>
        <w:t xml:space="preserve">ΔΕΗ, γιατί εξαρτούν την παρουσία τους και την ανάπτυξή τους από την κατάσταση της ΔΕΗ. </w:t>
      </w:r>
    </w:p>
    <w:p w14:paraId="3A86397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Θα έλεγα, λοιπόν, ότι οι φόβοι της Νέας Δημοκρατίας, όπως εκφράζονται από τις τοποθετήσεις των συναδέλ</w:t>
      </w:r>
      <w:r>
        <w:rPr>
          <w:rFonts w:eastAsia="Times New Roman" w:cs="Times New Roman"/>
          <w:szCs w:val="24"/>
        </w:rPr>
        <w:t>φων, είναι βάσιμοι και ότι δεν έχετε άλλο χρόνο. Δεν έχετε άλλο χρόνο ούτε για τη ΔΕΗ.</w:t>
      </w:r>
    </w:p>
    <w:p w14:paraId="3A86397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A86397A" w14:textId="77777777" w:rsidR="00375AC7" w:rsidRDefault="00AB06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86397B"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D05BEF">
        <w:rPr>
          <w:rFonts w:eastAsia="Times New Roman" w:cs="Times New Roman"/>
          <w:b/>
          <w:szCs w:val="24"/>
        </w:rPr>
        <w:t>:</w:t>
      </w:r>
      <w:r>
        <w:rPr>
          <w:rFonts w:eastAsia="Times New Roman" w:cs="Times New Roman"/>
          <w:szCs w:val="24"/>
        </w:rPr>
        <w:t xml:space="preserve"> Ευχαριστώ, κύριε συνάδελφε.</w:t>
      </w:r>
    </w:p>
    <w:p w14:paraId="3A86397C" w14:textId="77777777" w:rsidR="00375AC7" w:rsidRDefault="00AB06BE">
      <w:pPr>
        <w:spacing w:line="600" w:lineRule="auto"/>
        <w:ind w:firstLine="709"/>
        <w:jc w:val="both"/>
        <w:rPr>
          <w:rFonts w:eastAsia="Times New Roman" w:cs="Times New Roman"/>
        </w:rPr>
      </w:pPr>
      <w:r w:rsidRPr="00732844">
        <w:rPr>
          <w:rFonts w:eastAsia="Times New Roman" w:cs="Times New Roman"/>
        </w:rPr>
        <w:t>Κυρίες και κύριοι συνάδελφοι, έχω τ</w:t>
      </w:r>
      <w:r w:rsidRPr="00732844">
        <w:rPr>
          <w:rFonts w:eastAsia="Times New Roman" w:cs="Times New Roman"/>
        </w:rPr>
        <w:t>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w:t>
      </w:r>
      <w:r w:rsidRPr="00732844">
        <w:rPr>
          <w:rFonts w:eastAsia="Times New Roman" w:cs="Times New Roman"/>
        </w:rPr>
        <w:t xml:space="preserve"> της Βουλής, </w:t>
      </w:r>
      <w:r>
        <w:rPr>
          <w:rFonts w:eastAsia="Times New Roman" w:cs="Times New Roman"/>
        </w:rPr>
        <w:t>τριάντα πέντε μαθήτριες και μαθητές και δύο</w:t>
      </w:r>
      <w:r w:rsidRPr="00732844">
        <w:rPr>
          <w:rFonts w:eastAsia="Times New Roman" w:cs="Times New Roman"/>
        </w:rPr>
        <w:t xml:space="preserve"> εκπαιδευτικοί συνοδοί τους από το</w:t>
      </w:r>
      <w:r>
        <w:rPr>
          <w:rFonts w:eastAsia="Times New Roman" w:cs="Times New Roman"/>
        </w:rPr>
        <w:t xml:space="preserve"> Πρότυπο Γυμνάσιο </w:t>
      </w:r>
      <w:proofErr w:type="spellStart"/>
      <w:r>
        <w:rPr>
          <w:rFonts w:eastAsia="Times New Roman" w:cs="Times New Roman"/>
        </w:rPr>
        <w:t>Ζωσιμαίας</w:t>
      </w:r>
      <w:proofErr w:type="spellEnd"/>
      <w:r>
        <w:rPr>
          <w:rFonts w:eastAsia="Times New Roman" w:cs="Times New Roman"/>
        </w:rPr>
        <w:t xml:space="preserve"> Σχολής Ιωαννίνων.</w:t>
      </w:r>
      <w:r w:rsidRPr="00732844">
        <w:rPr>
          <w:rFonts w:eastAsia="Times New Roman" w:cs="Times New Roman"/>
        </w:rPr>
        <w:t xml:space="preserve"> </w:t>
      </w:r>
    </w:p>
    <w:p w14:paraId="3A86397D" w14:textId="77777777" w:rsidR="00375AC7" w:rsidRDefault="00AB06BE">
      <w:pPr>
        <w:spacing w:line="600" w:lineRule="auto"/>
        <w:ind w:firstLine="720"/>
        <w:jc w:val="both"/>
        <w:rPr>
          <w:rFonts w:eastAsia="Times New Roman" w:cs="Times New Roman"/>
        </w:rPr>
      </w:pPr>
      <w:r w:rsidRPr="00732844">
        <w:rPr>
          <w:rFonts w:eastAsia="Times New Roman" w:cs="Times New Roman"/>
        </w:rPr>
        <w:t xml:space="preserve">Η Βουλή τούς καλωσορίζει. </w:t>
      </w:r>
    </w:p>
    <w:p w14:paraId="3A86397E" w14:textId="77777777" w:rsidR="00375AC7" w:rsidRDefault="00AB06BE">
      <w:pPr>
        <w:spacing w:line="600" w:lineRule="auto"/>
        <w:ind w:firstLine="709"/>
        <w:jc w:val="center"/>
        <w:rPr>
          <w:rFonts w:eastAsia="Times New Roman" w:cs="Times New Roman"/>
          <w:szCs w:val="24"/>
        </w:rPr>
      </w:pPr>
      <w:r w:rsidRPr="00732844">
        <w:rPr>
          <w:rFonts w:eastAsia="Times New Roman" w:cs="Times New Roman"/>
        </w:rPr>
        <w:t>(Χειροκροτήματα απ</w:t>
      </w:r>
      <w:r>
        <w:rPr>
          <w:rFonts w:eastAsia="Times New Roman" w:cs="Times New Roman"/>
        </w:rPr>
        <w:t>’</w:t>
      </w:r>
      <w:r w:rsidRPr="00732844">
        <w:rPr>
          <w:rFonts w:eastAsia="Times New Roman" w:cs="Times New Roman"/>
        </w:rPr>
        <w:t xml:space="preserve"> όλες τις πτέρυγες της Βουλής)</w:t>
      </w:r>
    </w:p>
    <w:p w14:paraId="3A86397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συνάδελφος κ. Κωνσταντίνος</w:t>
      </w:r>
      <w:r>
        <w:rPr>
          <w:rFonts w:eastAsia="Times New Roman" w:cs="Times New Roman"/>
          <w:szCs w:val="24"/>
        </w:rPr>
        <w:t xml:space="preserve"> Κατσαφάδος.</w:t>
      </w:r>
    </w:p>
    <w:p w14:paraId="3A863980"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sidRPr="00346FE2">
        <w:rPr>
          <w:rFonts w:eastAsia="Times New Roman" w:cs="Times New Roman"/>
          <w:b/>
          <w:szCs w:val="24"/>
        </w:rPr>
        <w:t>:</w:t>
      </w:r>
      <w:r>
        <w:rPr>
          <w:rFonts w:eastAsia="Times New Roman" w:cs="Times New Roman"/>
          <w:szCs w:val="24"/>
        </w:rPr>
        <w:t xml:space="preserve"> Ευχαριστώ πολύ, κύριε Πρόεδρε. </w:t>
      </w:r>
    </w:p>
    <w:p w14:paraId="3A86398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2014 είχε γραφτεί ένα πολύ ενδιαφέρον άρθρο με τίτλο «Η ιστορική σημασία της μάχης για τη ΔΕΗ». </w:t>
      </w:r>
      <w:r>
        <w:rPr>
          <w:rFonts w:eastAsia="Times New Roman" w:cs="Times New Roman"/>
          <w:szCs w:val="24"/>
        </w:rPr>
        <w:t xml:space="preserve">Εκεί ο συγγραφέας, μεταξύ άλλων τονίζει ότι ακριβώς εξήντα τέσσερα χρόνια μετά την ίδρυση της εταιρείας έρχεται στη Βουλή νόμος, ο οποίος προβλέπει την ιδιωτικοποίηση, καλύτερα την εκποίηση των </w:t>
      </w:r>
      <w:r>
        <w:rPr>
          <w:rFonts w:eastAsia="Times New Roman" w:cs="Times New Roman"/>
          <w:szCs w:val="24"/>
        </w:rPr>
        <w:t>«</w:t>
      </w:r>
      <w:r>
        <w:rPr>
          <w:rFonts w:eastAsia="Times New Roman" w:cs="Times New Roman"/>
          <w:szCs w:val="24"/>
        </w:rPr>
        <w:t>φιλέτων</w:t>
      </w:r>
      <w:r>
        <w:rPr>
          <w:rFonts w:eastAsia="Times New Roman" w:cs="Times New Roman"/>
          <w:szCs w:val="24"/>
        </w:rPr>
        <w:t>»</w:t>
      </w:r>
      <w:r>
        <w:rPr>
          <w:rFonts w:eastAsia="Times New Roman" w:cs="Times New Roman"/>
          <w:szCs w:val="24"/>
        </w:rPr>
        <w:t xml:space="preserve"> της ΔΕΗ, των πιο παραγωγικών μονάδων, των </w:t>
      </w:r>
      <w:proofErr w:type="spellStart"/>
      <w:r>
        <w:rPr>
          <w:rFonts w:eastAsia="Times New Roman" w:cs="Times New Roman"/>
          <w:szCs w:val="24"/>
        </w:rPr>
        <w:t>λιγνιτικών</w:t>
      </w:r>
      <w:proofErr w:type="spellEnd"/>
      <w:r>
        <w:rPr>
          <w:rFonts w:eastAsia="Times New Roman" w:cs="Times New Roman"/>
          <w:szCs w:val="24"/>
        </w:rPr>
        <w:t xml:space="preserve"> πεδίων, των υδροηλεκτρικών εργοστασίων, των φραγμάτων, ενός πλούτου που είναι εξαιρετικά δύσκολο </w:t>
      </w:r>
      <w:r>
        <w:rPr>
          <w:rFonts w:eastAsia="Times New Roman" w:cs="Times New Roman"/>
          <w:szCs w:val="24"/>
        </w:rPr>
        <w:t xml:space="preserve">κάποιος </w:t>
      </w:r>
      <w:r>
        <w:rPr>
          <w:rFonts w:eastAsia="Times New Roman" w:cs="Times New Roman"/>
          <w:szCs w:val="24"/>
        </w:rPr>
        <w:t>να τον κοστολογήσει, γιατί θέλουν να πάρουν έτοιμα τα εργοστάσια παραγωγής και δωρεάν τον ορυκτό πλούτο, τον εθνικό μας πλούτο και μάλιστα έναντι ενός</w:t>
      </w:r>
      <w:r>
        <w:rPr>
          <w:rFonts w:eastAsia="Times New Roman" w:cs="Times New Roman"/>
          <w:szCs w:val="24"/>
        </w:rPr>
        <w:t xml:space="preserve"> ευτελούς τιμήματος, που μπορεί να συγκριθεί με το κόστος κατασκευής ενός μονάχα υδροηλεκτρικού σταθμού. Πρόκειται για </w:t>
      </w:r>
      <w:proofErr w:type="spellStart"/>
      <w:r>
        <w:rPr>
          <w:rFonts w:eastAsia="Times New Roman" w:cs="Times New Roman"/>
          <w:szCs w:val="24"/>
        </w:rPr>
        <w:t>αετονύχηδες</w:t>
      </w:r>
      <w:proofErr w:type="spellEnd"/>
      <w:r>
        <w:rPr>
          <w:rFonts w:eastAsia="Times New Roman" w:cs="Times New Roman"/>
          <w:szCs w:val="24"/>
        </w:rPr>
        <w:t xml:space="preserve">, για αεριτζήδες, παρά για επενδυτές. </w:t>
      </w:r>
    </w:p>
    <w:p w14:paraId="3A86398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Καταλήγει ο συγγραφέας εκείνου του κειμένου: «Σήμερα καλούμαστε να υπερασπιστούμε, όχι </w:t>
      </w:r>
      <w:r>
        <w:rPr>
          <w:rFonts w:eastAsia="Times New Roman" w:cs="Times New Roman"/>
          <w:szCs w:val="24"/>
        </w:rPr>
        <w:t xml:space="preserve">μόνο το ιερό δικαίωμα των εργαζομένων στην εργασία, αλλά και το δικαίωμα του ελληνικού λαού να διατηρήσει τον έλεγχο και την ιδιοκτησία μιας επιχείρησης που στήθηκε από το δικό του υστέρημα και </w:t>
      </w:r>
      <w:r>
        <w:rPr>
          <w:rFonts w:eastAsia="Times New Roman" w:cs="Times New Roman"/>
          <w:szCs w:val="24"/>
        </w:rPr>
        <w:lastRenderedPageBreak/>
        <w:t xml:space="preserve">τον δικό του ιδρώτα πριν από εξήντα τέσσερα χρόνια. Για όλους </w:t>
      </w:r>
      <w:r>
        <w:rPr>
          <w:rFonts w:eastAsia="Times New Roman" w:cs="Times New Roman"/>
          <w:szCs w:val="24"/>
        </w:rPr>
        <w:t xml:space="preserve">τους παραπάνω λόγους αποτελεί έγκλημα οικονομικό και εθνικό η εκποίηση και τελικώς η διάλυση της ΔΕΗ». Τάδε </w:t>
      </w:r>
      <w:proofErr w:type="spellStart"/>
      <w:r>
        <w:rPr>
          <w:rFonts w:eastAsia="Times New Roman" w:cs="Times New Roman"/>
          <w:szCs w:val="24"/>
        </w:rPr>
        <w:t>έφη</w:t>
      </w:r>
      <w:proofErr w:type="spellEnd"/>
      <w:r>
        <w:rPr>
          <w:rFonts w:eastAsia="Times New Roman" w:cs="Times New Roman"/>
          <w:szCs w:val="24"/>
        </w:rPr>
        <w:t xml:space="preserve"> Αλέξης Τσίπρας στο </w:t>
      </w:r>
      <w:r>
        <w:rPr>
          <w:rFonts w:eastAsia="Times New Roman" w:cs="Times New Roman"/>
          <w:szCs w:val="24"/>
          <w:lang w:val="en-US"/>
        </w:rPr>
        <w:t>TV</w:t>
      </w:r>
      <w:r>
        <w:rPr>
          <w:rFonts w:eastAsia="Times New Roman" w:cs="Times New Roman"/>
          <w:szCs w:val="24"/>
        </w:rPr>
        <w:t>XS</w:t>
      </w:r>
      <w:r w:rsidRPr="00387B81">
        <w:rPr>
          <w:rFonts w:eastAsia="Times New Roman" w:cs="Times New Roman"/>
          <w:szCs w:val="24"/>
        </w:rPr>
        <w:t>.</w:t>
      </w:r>
      <w:r>
        <w:rPr>
          <w:rFonts w:eastAsia="Times New Roman" w:cs="Times New Roman"/>
          <w:szCs w:val="24"/>
        </w:rPr>
        <w:t xml:space="preserve"> Αυτά έλεγε ο Πρωθυπουργός της χώρας το 2014 στον </w:t>
      </w:r>
      <w:proofErr w:type="spellStart"/>
      <w:r>
        <w:rPr>
          <w:rFonts w:eastAsia="Times New Roman" w:cs="Times New Roman"/>
          <w:szCs w:val="24"/>
        </w:rPr>
        <w:t>ιστότοπο</w:t>
      </w:r>
      <w:proofErr w:type="spellEnd"/>
      <w:r>
        <w:rPr>
          <w:rFonts w:eastAsia="Times New Roman" w:cs="Times New Roman"/>
          <w:szCs w:val="24"/>
        </w:rPr>
        <w:t xml:space="preserve"> του Ευρωβουλευτού σας κ. </w:t>
      </w:r>
      <w:proofErr w:type="spellStart"/>
      <w:r>
        <w:rPr>
          <w:rFonts w:eastAsia="Times New Roman" w:cs="Times New Roman"/>
          <w:szCs w:val="24"/>
        </w:rPr>
        <w:t>Κούλογλου</w:t>
      </w:r>
      <w:proofErr w:type="spellEnd"/>
      <w:r>
        <w:rPr>
          <w:rFonts w:eastAsia="Times New Roman" w:cs="Times New Roman"/>
          <w:szCs w:val="24"/>
        </w:rPr>
        <w:t xml:space="preserve">. </w:t>
      </w:r>
    </w:p>
    <w:p w14:paraId="3A86398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Τι έκανε όμως σήμερα ο Π</w:t>
      </w:r>
      <w:r>
        <w:rPr>
          <w:rFonts w:eastAsia="Times New Roman" w:cs="Times New Roman"/>
          <w:szCs w:val="24"/>
        </w:rPr>
        <w:t>ρωθυπουργός με τη ΔΕΗ, όπου τάχα θα έβαζε τα στήθη του μπροστά για να τη διασώσει από το ξεπούλημα που έλεγε; Μέσα σε τέσσερα μόλις χρόνια κατάφερε να την κόψει σε φιλέτα, να την απαξιώσει και να τη μετατρέψει από ένα βασικό πυλώνα ανάπτυξης σε μέγιστο συσ</w:t>
      </w:r>
      <w:r>
        <w:rPr>
          <w:rFonts w:eastAsia="Times New Roman" w:cs="Times New Roman"/>
          <w:szCs w:val="24"/>
        </w:rPr>
        <w:t>τημικό κίνδυνο</w:t>
      </w:r>
      <w:r w:rsidRPr="00C076E3">
        <w:rPr>
          <w:rFonts w:eastAsia="Times New Roman" w:cs="Times New Roman"/>
          <w:szCs w:val="24"/>
        </w:rPr>
        <w:t>,</w:t>
      </w:r>
      <w:r>
        <w:rPr>
          <w:rFonts w:eastAsia="Times New Roman" w:cs="Times New Roman"/>
          <w:szCs w:val="24"/>
        </w:rPr>
        <w:t xml:space="preserve"> που απειλεί τόσο τους εργαζόμενους</w:t>
      </w:r>
      <w:r w:rsidRPr="00C076E3">
        <w:rPr>
          <w:rFonts w:eastAsia="Times New Roman" w:cs="Times New Roman"/>
          <w:szCs w:val="24"/>
        </w:rPr>
        <w:t>,</w:t>
      </w:r>
      <w:r>
        <w:rPr>
          <w:rFonts w:eastAsia="Times New Roman" w:cs="Times New Roman"/>
          <w:szCs w:val="24"/>
        </w:rPr>
        <w:t xml:space="preserve"> όσο και τους καταναλωτές. Τι πέτυχε ο κ. Τσίπρας με την πολιτική του αυτά τα χρόνια; Όχι, φυσικά να μην την ξεπουλήσει, όπως υποσχόταν στους αφελείς συντρόφους του, αλλά και στους πολίτες, αλλά το ακριβώς</w:t>
      </w:r>
      <w:r>
        <w:rPr>
          <w:rFonts w:eastAsia="Times New Roman" w:cs="Times New Roman"/>
          <w:szCs w:val="24"/>
        </w:rPr>
        <w:t xml:space="preserve"> αντίθετο, να την απαξιώσει και να την οδηγήσει σε ένα φαύλο κύκλο ζημιών και χρεών, για να ετοιμάσει εκατοντάδες απολύσεις, με ταυτόχρονες αυξήσεις στα τιμολόγια. Μέχρι και χαράτσι για την πληρωμή του λογαριασμού με κλασικό τρόπο επέβαλε στους πολίτες. </w:t>
      </w:r>
    </w:p>
    <w:p w14:paraId="3A86398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έσα σε μόλις τρία χρόνια, κυρίες και κύριοι συνάδελφοι, το λειτουργικό περιθώριο της ΔΕΗ μειώθηκε κατά 64%. Η χρηματιστηριακή της αξία </w:t>
      </w:r>
      <w:r>
        <w:rPr>
          <w:rFonts w:eastAsia="Times New Roman" w:cs="Times New Roman"/>
          <w:szCs w:val="24"/>
        </w:rPr>
        <w:lastRenderedPageBreak/>
        <w:t>μειώθηκε κατά 84% ενώ τα ληξιπρόθεσμά της υπερδιπλασιάστηκαν. Η Κυβέρνηση του κ. Τσίπρα έχει επιβάλει επιπλέον στη ΔΕΗ να</w:t>
      </w:r>
      <w:r>
        <w:rPr>
          <w:rFonts w:eastAsia="Times New Roman" w:cs="Times New Roman"/>
          <w:szCs w:val="24"/>
        </w:rPr>
        <w:t xml:space="preserve"> χάσει 40% του κύκλου εργασιών της, δηλαδή 2 δισεκατομμύρια ευρώ, χωρίς κανένα αντάλλαγμα. Η χρηματιστηριακή της αξία στις 8 Οκτωβρίου 2018 οδηγήθηκε σχεδόν σε μηδενισμό στα μόλις 280 εκατομμύρια ευρώ, με τα ληξιπρόθεσμα των πελατών της να ξεπερνούν τα 3 δ</w:t>
      </w:r>
      <w:r>
        <w:rPr>
          <w:rFonts w:eastAsia="Times New Roman" w:cs="Times New Roman"/>
          <w:szCs w:val="24"/>
        </w:rPr>
        <w:t xml:space="preserve">ισεκατομμύρια συνυπολογίζοντας και τα ρυθμιζόμενα. </w:t>
      </w:r>
      <w:r>
        <w:rPr>
          <w:rFonts w:eastAsia="Times New Roman" w:cs="Times New Roman"/>
          <w:szCs w:val="24"/>
        </w:rPr>
        <w:t>Σ</w:t>
      </w:r>
      <w:r>
        <w:rPr>
          <w:rFonts w:eastAsia="Times New Roman" w:cs="Times New Roman"/>
          <w:szCs w:val="24"/>
        </w:rPr>
        <w:t xml:space="preserve">αν να μην έφταναν όλα αυτά η Κυβέρνηση προχωρά στην πώληση του 40% της </w:t>
      </w:r>
      <w:proofErr w:type="spellStart"/>
      <w:r>
        <w:rPr>
          <w:rFonts w:eastAsia="Times New Roman" w:cs="Times New Roman"/>
          <w:szCs w:val="24"/>
        </w:rPr>
        <w:t>λιγνιτικής</w:t>
      </w:r>
      <w:proofErr w:type="spellEnd"/>
      <w:r>
        <w:rPr>
          <w:rFonts w:eastAsia="Times New Roman" w:cs="Times New Roman"/>
          <w:szCs w:val="24"/>
        </w:rPr>
        <w:t xml:space="preserve"> παραγωγής της εταιρίας χωρίς να ορίζει ελάχιστο τίμημα, αλλά και να πουλάει ηλεκτρική ενέργεια μέσω δημοπρασιών κάτω του σ</w:t>
      </w:r>
      <w:r>
        <w:rPr>
          <w:rFonts w:eastAsia="Times New Roman" w:cs="Times New Roman"/>
          <w:szCs w:val="24"/>
        </w:rPr>
        <w:t>υνολικού κόστους παραγωγής, αρκετή από την οποία εξάγεται στο εξωτερικό.</w:t>
      </w:r>
    </w:p>
    <w:p w14:paraId="3A86398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Κυρίες και κύριοι, χαρακτηριστικό της κατάντιας που οδήγησαν τη ΔΕΗ οι πολιτικές της Κυβέρνησης είναι μεταξύ άλλων οι καταγγελίες εκατοντάδων πολιτών για καθυστερήσεις στη σύνδεση παρ</w:t>
      </w:r>
      <w:r>
        <w:rPr>
          <w:rFonts w:eastAsia="Times New Roman" w:cs="Times New Roman"/>
          <w:szCs w:val="24"/>
        </w:rPr>
        <w:t>οχής ρεύματος, τόσο σε κατοικίες όσο και σε επαγγελματικούς χώρους και ξενοδοχεία.</w:t>
      </w:r>
    </w:p>
    <w:p w14:paraId="3A86398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3A86398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κύριε Πρόεδρε, να πάρω χρόνο και από τη δευτερολογία μου.</w:t>
      </w:r>
    </w:p>
    <w:p w14:paraId="3A86398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Αυτήν τη ΔΕΗ</w:t>
      </w:r>
      <w:r>
        <w:rPr>
          <w:rFonts w:eastAsia="Times New Roman" w:cs="Times New Roman"/>
          <w:szCs w:val="24"/>
        </w:rPr>
        <w:t xml:space="preserve">, λοιπόν, ήθελε να κάνει ο ΣΥΡΙΖΑ, αυτήν στην οποίαν -όπως σας καταγγέλλει ο </w:t>
      </w:r>
      <w:r>
        <w:rPr>
          <w:rFonts w:eastAsia="Times New Roman" w:cs="Times New Roman"/>
          <w:szCs w:val="24"/>
        </w:rPr>
        <w:t>π</w:t>
      </w:r>
      <w:r>
        <w:rPr>
          <w:rFonts w:eastAsia="Times New Roman" w:cs="Times New Roman"/>
          <w:szCs w:val="24"/>
        </w:rPr>
        <w:t xml:space="preserve">ρόεδρος τον οποίο εσείς ορίσατε- φορτώσατε με πάνω από 1 δισεκατομμύριο ευρώ έκτακτες δαπάνες; </w:t>
      </w:r>
    </w:p>
    <w:p w14:paraId="3A86398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Κύριε Υπουργέ, το πρόβλημα δεν είναι μόνο η έλλειψη οικονομικής διαχείρισης, την οποία έχετε κάνει απέναντι στην εταιρεία και στα πρόθυρα της χρεοκοπίας που την οδηγείτε. Είναι και η νοοτροπία που σας διέπει πάνω στη διοίκησή της. </w:t>
      </w:r>
    </w:p>
    <w:p w14:paraId="3A86398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Και επειδή θέλω να είμαι</w:t>
      </w:r>
      <w:r>
        <w:rPr>
          <w:rFonts w:eastAsia="Times New Roman" w:cs="Times New Roman"/>
          <w:szCs w:val="24"/>
        </w:rPr>
        <w:t xml:space="preserve"> συγκεκριμένος, θα σας καταθέσω κάποιες συγκεκριμένες ερωτήσεις που θα περιμένω να μου απαντήσετε: </w:t>
      </w:r>
    </w:p>
    <w:p w14:paraId="3A86398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Είναι αλήθεια, κύριε Υπουργέ, ότι στη Βουλή επικεφαλής της κομματικής οργάνωσης του ΣΥΡΙΖΑ είναι το μέλος της κεντρικής επιτροπής σας και σύζυγος του </w:t>
      </w:r>
      <w:r>
        <w:rPr>
          <w:rFonts w:eastAsia="Times New Roman" w:cs="Times New Roman"/>
          <w:szCs w:val="24"/>
        </w:rPr>
        <w:t>π</w:t>
      </w:r>
      <w:r>
        <w:rPr>
          <w:rFonts w:eastAsia="Times New Roman" w:cs="Times New Roman"/>
          <w:szCs w:val="24"/>
        </w:rPr>
        <w:t>ροέδρ</w:t>
      </w:r>
      <w:r>
        <w:rPr>
          <w:rFonts w:eastAsia="Times New Roman" w:cs="Times New Roman"/>
          <w:szCs w:val="24"/>
        </w:rPr>
        <w:t xml:space="preserve">ου και </w:t>
      </w:r>
      <w:r>
        <w:rPr>
          <w:rFonts w:eastAsia="Times New Roman" w:cs="Times New Roman"/>
          <w:szCs w:val="24"/>
        </w:rPr>
        <w:t>δ</w:t>
      </w:r>
      <w:r>
        <w:rPr>
          <w:rFonts w:eastAsia="Times New Roman" w:cs="Times New Roman"/>
          <w:szCs w:val="24"/>
        </w:rPr>
        <w:t xml:space="preserve">ιευθύνοντα </w:t>
      </w:r>
      <w:r>
        <w:rPr>
          <w:rFonts w:eastAsia="Times New Roman" w:cs="Times New Roman"/>
          <w:szCs w:val="24"/>
        </w:rPr>
        <w:t>σ</w:t>
      </w:r>
      <w:r>
        <w:rPr>
          <w:rFonts w:eastAsia="Times New Roman" w:cs="Times New Roman"/>
          <w:szCs w:val="24"/>
        </w:rPr>
        <w:t xml:space="preserve">υμβούλου; </w:t>
      </w:r>
    </w:p>
    <w:p w14:paraId="3A86398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Είναι αλήθεια, κύριε Υπουργέ, ότι η ΔΕΗ έχει πλέον σταματήσει να πληρώνει τον ειδικό λογαριασμό για τις ΑΠΕ; </w:t>
      </w:r>
    </w:p>
    <w:p w14:paraId="3A86398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Είναι αλήθεια, κύριε Υπουργέ, αυτό που γράφτηκε στις εφημερίδες για πρώτη φορά, ότι, για να ανανεώσει τα δάνειά της</w:t>
      </w:r>
      <w:r>
        <w:rPr>
          <w:rFonts w:eastAsia="Times New Roman" w:cs="Times New Roman"/>
          <w:szCs w:val="24"/>
        </w:rPr>
        <w:t xml:space="preserve"> η ΔΕΗ, αναγκάστηκε να δώσει ενέχυρο σε μετοχές δικής της ιδιοκτησίας; </w:t>
      </w:r>
    </w:p>
    <w:p w14:paraId="3A86398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Είναι αλήθεια, κύριε Υπουργέ, ότι πλέον η ΔΕΗ, κάθε μήνα που λειτουργεί, δημιουργεί ζημίες της τάξεως των 60 με 80 εκατομμυρίων ευρώ; </w:t>
      </w:r>
    </w:p>
    <w:p w14:paraId="3A86398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Είναι αλήθεια, κύριε Υπουργέ, ότι η εταιρ</w:t>
      </w:r>
      <w:r>
        <w:rPr>
          <w:rFonts w:eastAsia="Times New Roman" w:cs="Times New Roman"/>
          <w:szCs w:val="24"/>
        </w:rPr>
        <w:t>ε</w:t>
      </w:r>
      <w:r>
        <w:rPr>
          <w:rFonts w:eastAsia="Times New Roman" w:cs="Times New Roman"/>
          <w:szCs w:val="24"/>
        </w:rPr>
        <w:t xml:space="preserve">ία την </w:t>
      </w:r>
      <w:r>
        <w:rPr>
          <w:rFonts w:eastAsia="Times New Roman" w:cs="Times New Roman"/>
          <w:szCs w:val="24"/>
        </w:rPr>
        <w:t>οποία ανέφερε ο συνάδελφος ο κ. Βλάχος, η «</w:t>
      </w:r>
      <w:r>
        <w:rPr>
          <w:rFonts w:eastAsia="Times New Roman" w:cs="Times New Roman"/>
          <w:szCs w:val="24"/>
          <w:lang w:val="en-US"/>
        </w:rPr>
        <w:t>QUALCO</w:t>
      </w:r>
      <w:r>
        <w:rPr>
          <w:rFonts w:eastAsia="Times New Roman" w:cs="Times New Roman"/>
          <w:szCs w:val="24"/>
        </w:rPr>
        <w:t>», μ</w:t>
      </w:r>
      <w:r>
        <w:rPr>
          <w:rFonts w:eastAsia="Times New Roman" w:cs="Times New Roman"/>
          <w:szCs w:val="24"/>
        </w:rPr>
        <w:t>ί</w:t>
      </w:r>
      <w:r>
        <w:rPr>
          <w:rFonts w:eastAsia="Times New Roman" w:cs="Times New Roman"/>
          <w:szCs w:val="24"/>
        </w:rPr>
        <w:t>α εταιρ</w:t>
      </w:r>
      <w:r>
        <w:rPr>
          <w:rFonts w:eastAsia="Times New Roman" w:cs="Times New Roman"/>
          <w:szCs w:val="24"/>
        </w:rPr>
        <w:t>ε</w:t>
      </w:r>
      <w:r>
        <w:rPr>
          <w:rFonts w:eastAsia="Times New Roman" w:cs="Times New Roman"/>
          <w:szCs w:val="24"/>
        </w:rPr>
        <w:t xml:space="preserve">ία η οποία πήρε 20 εκατομμύρια ευρώ για να μαζέψει τα υποτιθέμενα χρέη της ΔΕΗ, ανήκει σε συγγενικό πρόσωπο πρώτου βαθμού </w:t>
      </w:r>
      <w:proofErr w:type="spellStart"/>
      <w:r>
        <w:rPr>
          <w:rFonts w:eastAsia="Times New Roman" w:cs="Times New Roman"/>
          <w:szCs w:val="24"/>
        </w:rPr>
        <w:t>μεγαλοϋπουργού</w:t>
      </w:r>
      <w:proofErr w:type="spellEnd"/>
      <w:r>
        <w:rPr>
          <w:rFonts w:eastAsia="Times New Roman" w:cs="Times New Roman"/>
          <w:szCs w:val="24"/>
        </w:rPr>
        <w:t xml:space="preserve"> της Κυβέρνησης σας; </w:t>
      </w:r>
    </w:p>
    <w:p w14:paraId="3A86399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Σε όλα αυτά θα περιμέναμε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απάντηση.</w:t>
      </w:r>
    </w:p>
    <w:p w14:paraId="3A86399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Επίσης, και κάτι τελευταίο, κύριε Υπουργέ. Βγάλατε μ</w:t>
      </w:r>
      <w:r>
        <w:rPr>
          <w:rFonts w:eastAsia="Times New Roman" w:cs="Times New Roman"/>
          <w:szCs w:val="24"/>
        </w:rPr>
        <w:t>ί</w:t>
      </w:r>
      <w:r>
        <w:rPr>
          <w:rFonts w:eastAsia="Times New Roman" w:cs="Times New Roman"/>
          <w:szCs w:val="24"/>
        </w:rPr>
        <w:t>α απόφαση για την έκπτωση, την οποία θα έχουν όσοι προπληρώνουν τα τιμολόγια της ΔΕΗ. Αυτό έπρεπε να γίνει, θα έπρεπε όλοι να πληρώνουν τον Γενάρη. Δυστυχώς, όμως, πέρυσι κανένας δεν πλήρωσε το</w:t>
      </w:r>
      <w:r>
        <w:rPr>
          <w:rFonts w:eastAsia="Times New Roman" w:cs="Times New Roman"/>
          <w:szCs w:val="24"/>
        </w:rPr>
        <w:t xml:space="preserve">ν Γενάρη. Φτάσαμε να πληρώνουμε τον Μάιο και τον Ιούνιο με αποτέλεσμα, κύριε Υπουργέ, να υπάρχει τεράστια ζημιά για τη ΔΕΗ. </w:t>
      </w:r>
    </w:p>
    <w:p w14:paraId="3A86399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 xml:space="preserve">Φήμες λένε, ότι έλειπαν 94 εκατομμύρια από τον προϋπολογισμό, από τον κ. </w:t>
      </w:r>
      <w:proofErr w:type="spellStart"/>
      <w:r>
        <w:rPr>
          <w:rFonts w:eastAsia="Times New Roman" w:cs="Times New Roman"/>
          <w:szCs w:val="24"/>
        </w:rPr>
        <w:t>Τσακαλώτο</w:t>
      </w:r>
      <w:proofErr w:type="spellEnd"/>
      <w:r>
        <w:rPr>
          <w:rFonts w:eastAsia="Times New Roman" w:cs="Times New Roman"/>
          <w:szCs w:val="24"/>
        </w:rPr>
        <w:t xml:space="preserve"> και έπρεπε με έναν τεχνικό τρόπο να μπορέσει να </w:t>
      </w:r>
      <w:r>
        <w:rPr>
          <w:rFonts w:eastAsia="Times New Roman" w:cs="Times New Roman"/>
          <w:szCs w:val="24"/>
        </w:rPr>
        <w:t xml:space="preserve">βρει αυτό το κενό για να το καλύψει. </w:t>
      </w:r>
    </w:p>
    <w:p w14:paraId="3A86399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θα ήθελα να σας κάνω δύο τελευταία ερωτήματα. Πριν από λίγο καιρό πληροφορήθηκα ότι συγγενικό πρόσωπο, πάλι πρώτου βαθμού του </w:t>
      </w:r>
      <w:r>
        <w:rPr>
          <w:rFonts w:eastAsia="Times New Roman" w:cs="Times New Roman"/>
          <w:szCs w:val="24"/>
        </w:rPr>
        <w:t>π</w:t>
      </w:r>
      <w:r>
        <w:rPr>
          <w:rFonts w:eastAsia="Times New Roman" w:cs="Times New Roman"/>
          <w:szCs w:val="24"/>
        </w:rPr>
        <w:t>ροέδρου της ΔΕΗ, διορίστηκε ως νομική σύμβουλος στην εταιρεία. Επίση</w:t>
      </w:r>
      <w:r>
        <w:rPr>
          <w:rFonts w:eastAsia="Times New Roman" w:cs="Times New Roman"/>
          <w:szCs w:val="24"/>
        </w:rPr>
        <w:t xml:space="preserve">ς, μαζί της διορίστηκε ως νομική σύμβουλος και η κόρη ενός άλλου υποψηφίου </w:t>
      </w:r>
      <w:r>
        <w:rPr>
          <w:rFonts w:eastAsia="Times New Roman" w:cs="Times New Roman"/>
          <w:szCs w:val="24"/>
        </w:rPr>
        <w:t>π</w:t>
      </w:r>
      <w:r>
        <w:rPr>
          <w:rFonts w:eastAsia="Times New Roman" w:cs="Times New Roman"/>
          <w:szCs w:val="24"/>
        </w:rPr>
        <w:t xml:space="preserve">ροέδρου ενός ασφαλιστικού φορέα, τον οποίο προσπαθήσατε να φέρετε στη Βουλή και να γίνει </w:t>
      </w:r>
      <w:r>
        <w:rPr>
          <w:rFonts w:eastAsia="Times New Roman" w:cs="Times New Roman"/>
          <w:szCs w:val="24"/>
        </w:rPr>
        <w:t>π</w:t>
      </w:r>
      <w:r>
        <w:rPr>
          <w:rFonts w:eastAsia="Times New Roman" w:cs="Times New Roman"/>
          <w:szCs w:val="24"/>
        </w:rPr>
        <w:t>ρόεδρος και δυστυχώς δεν έγινε, γιατί αποκαλύφθηκαν τα χρέη τα οποία είχε απέναντι στον ασ</w:t>
      </w:r>
      <w:r>
        <w:rPr>
          <w:rFonts w:eastAsia="Times New Roman" w:cs="Times New Roman"/>
          <w:szCs w:val="24"/>
        </w:rPr>
        <w:t xml:space="preserve">φαλιστικό φορέα, τον οποίο θα βάζατε </w:t>
      </w:r>
      <w:r>
        <w:rPr>
          <w:rFonts w:eastAsia="Times New Roman" w:cs="Times New Roman"/>
          <w:szCs w:val="24"/>
        </w:rPr>
        <w:t>π</w:t>
      </w:r>
      <w:r>
        <w:rPr>
          <w:rFonts w:eastAsia="Times New Roman" w:cs="Times New Roman"/>
          <w:szCs w:val="24"/>
        </w:rPr>
        <w:t>ρόεδρο.</w:t>
      </w:r>
    </w:p>
    <w:p w14:paraId="3A86399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Κύριε Υπουργέ, ανέφερε ο συνάδελφος κ. </w:t>
      </w:r>
      <w:proofErr w:type="spellStart"/>
      <w:r>
        <w:rPr>
          <w:rFonts w:eastAsia="Times New Roman" w:cs="Times New Roman"/>
          <w:szCs w:val="24"/>
        </w:rPr>
        <w:t>Μπουκώρος</w:t>
      </w:r>
      <w:proofErr w:type="spellEnd"/>
      <w:r>
        <w:rPr>
          <w:rFonts w:eastAsia="Times New Roman" w:cs="Times New Roman"/>
          <w:szCs w:val="24"/>
        </w:rPr>
        <w:t xml:space="preserve"> την </w:t>
      </w:r>
      <w:r>
        <w:rPr>
          <w:rFonts w:eastAsia="Times New Roman" w:cs="Times New Roman"/>
          <w:szCs w:val="24"/>
        </w:rPr>
        <w:t>«</w:t>
      </w:r>
      <w:r>
        <w:rPr>
          <w:rFonts w:eastAsia="Times New Roman" w:cs="Times New Roman"/>
          <w:szCs w:val="24"/>
          <w:lang w:val="en-US"/>
        </w:rPr>
        <w:t>EDS</w:t>
      </w:r>
      <w:r>
        <w:rPr>
          <w:rFonts w:eastAsia="Times New Roman" w:cs="Times New Roman"/>
          <w:szCs w:val="24"/>
        </w:rPr>
        <w:t>»</w:t>
      </w:r>
      <w:r>
        <w:rPr>
          <w:rFonts w:eastAsia="Times New Roman" w:cs="Times New Roman"/>
          <w:szCs w:val="24"/>
        </w:rPr>
        <w:t>, την εταιρεία ενέργειας των Σκοπίων, την οποία αγοράσατε σε μ</w:t>
      </w:r>
      <w:r>
        <w:rPr>
          <w:rFonts w:eastAsia="Times New Roman" w:cs="Times New Roman"/>
          <w:szCs w:val="24"/>
        </w:rPr>
        <w:t>ί</w:t>
      </w:r>
      <w:r>
        <w:rPr>
          <w:rFonts w:eastAsia="Times New Roman" w:cs="Times New Roman"/>
          <w:szCs w:val="24"/>
        </w:rPr>
        <w:t>α τέτοια χρονική περίοδο. Όλος ο κόσμος αναλογίζεται πώς γίνεται να χρωστάτε τόσα χρήματα</w:t>
      </w:r>
      <w:r>
        <w:rPr>
          <w:rFonts w:eastAsia="Times New Roman" w:cs="Times New Roman"/>
          <w:szCs w:val="24"/>
        </w:rPr>
        <w:t xml:space="preserve"> σε προμηθευτές, σε εταιρείες, πώς γίνεται να μην έχουν πληρωθεί οι εργαζόμενοι οι οποίοι δουλεύουν </w:t>
      </w:r>
      <w:proofErr w:type="spellStart"/>
      <w:r>
        <w:rPr>
          <w:rFonts w:eastAsia="Times New Roman" w:cs="Times New Roman"/>
          <w:szCs w:val="24"/>
        </w:rPr>
        <w:t>υπεργολαβικά</w:t>
      </w:r>
      <w:proofErr w:type="spellEnd"/>
      <w:r>
        <w:rPr>
          <w:rFonts w:eastAsia="Times New Roman" w:cs="Times New Roman"/>
          <w:szCs w:val="24"/>
        </w:rPr>
        <w:t xml:space="preserve"> στα εργοτάξια και στα ορυχεία και να πηγαίνετε να αγοράζετε μ</w:t>
      </w:r>
      <w:r>
        <w:rPr>
          <w:rFonts w:eastAsia="Times New Roman" w:cs="Times New Roman"/>
          <w:szCs w:val="24"/>
        </w:rPr>
        <w:t>ί</w:t>
      </w:r>
      <w:r>
        <w:rPr>
          <w:rFonts w:eastAsia="Times New Roman" w:cs="Times New Roman"/>
          <w:szCs w:val="24"/>
        </w:rPr>
        <w:t>α εταιρεία σε μ</w:t>
      </w:r>
      <w:r>
        <w:rPr>
          <w:rFonts w:eastAsia="Times New Roman" w:cs="Times New Roman"/>
          <w:szCs w:val="24"/>
        </w:rPr>
        <w:t>ί</w:t>
      </w:r>
      <w:r>
        <w:rPr>
          <w:rFonts w:eastAsia="Times New Roman" w:cs="Times New Roman"/>
          <w:szCs w:val="24"/>
        </w:rPr>
        <w:t>α τέτοια κρίσιμη πολιτική περίοδο σε ό,τι έχει να κάνει με το Σκο</w:t>
      </w:r>
      <w:r>
        <w:rPr>
          <w:rFonts w:eastAsia="Times New Roman" w:cs="Times New Roman"/>
          <w:szCs w:val="24"/>
        </w:rPr>
        <w:t>πιανό.</w:t>
      </w:r>
    </w:p>
    <w:p w14:paraId="3A86399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Αυτά είναι τα ερωτήματα που σας θέτω κύριε Υπουργέ, όχι μόνο για να σας αναδείξω το αδιέξοδο στο οποίο έχετε οδηγήσει οικονομικά την εταιρεία, αλλά και για να αναδείξω την καθεστωτική λογική την οποία έχετε απέναντι στις εταιρείες, οι οποίες έχουν σ</w:t>
      </w:r>
      <w:r>
        <w:rPr>
          <w:rFonts w:eastAsia="Times New Roman" w:cs="Times New Roman"/>
          <w:szCs w:val="24"/>
        </w:rPr>
        <w:t xml:space="preserve">χέση με το </w:t>
      </w:r>
      <w:r>
        <w:rPr>
          <w:rFonts w:eastAsia="Times New Roman" w:cs="Times New Roman"/>
          <w:szCs w:val="24"/>
        </w:rPr>
        <w:t>δ</w:t>
      </w:r>
      <w:r>
        <w:rPr>
          <w:rFonts w:eastAsia="Times New Roman" w:cs="Times New Roman"/>
          <w:szCs w:val="24"/>
        </w:rPr>
        <w:t>ημόσιο. Δεν σας ανήκουν, κύριε Υπουργέ, δεν είναι κτήμα της Κυβέρνησης και του ΣΥΡΙΖΑ αυτές οι εταιρείες. Είναι κτήμα του ελληνικού λαού και θα έπρεπε να οδηγούνται και να δουλεύουν με γνώμονα το καλό της κοινωνίας, το καλό της οικονομίας και τ</w:t>
      </w:r>
      <w:r>
        <w:rPr>
          <w:rFonts w:eastAsia="Times New Roman" w:cs="Times New Roman"/>
          <w:szCs w:val="24"/>
        </w:rPr>
        <w:t>ην ενεργειακή σταθερότητα της χώρας.</w:t>
      </w:r>
    </w:p>
    <w:p w14:paraId="3A86399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Ευχαριστώ.</w:t>
      </w:r>
    </w:p>
    <w:p w14:paraId="3A863997" w14:textId="77777777" w:rsidR="00375AC7" w:rsidRDefault="00AB06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863998"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3A86399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Τον λόγο έχει ο κ. Χρίστος Δήμας.</w:t>
      </w:r>
    </w:p>
    <w:p w14:paraId="3A86399A" w14:textId="77777777" w:rsidR="00375AC7" w:rsidRDefault="00AB06BE">
      <w:pPr>
        <w:spacing w:line="600" w:lineRule="auto"/>
        <w:ind w:firstLine="720"/>
        <w:jc w:val="both"/>
        <w:rPr>
          <w:rFonts w:eastAsia="Times New Roman" w:cs="Times New Roman"/>
          <w:szCs w:val="24"/>
        </w:rPr>
      </w:pPr>
      <w:r w:rsidRPr="003D63B0">
        <w:rPr>
          <w:rFonts w:eastAsia="Times New Roman" w:cs="Times New Roman"/>
          <w:b/>
          <w:szCs w:val="24"/>
        </w:rPr>
        <w:t xml:space="preserve">ΧΡΙΣΤΟΣ ΔΗΜΑΣ: </w:t>
      </w:r>
      <w:r>
        <w:rPr>
          <w:rFonts w:eastAsia="Times New Roman" w:cs="Times New Roman"/>
          <w:szCs w:val="24"/>
        </w:rPr>
        <w:t>Ευχαριστώ, κύριε Πρόεδρε. Θα κάνω κι εγώ χ</w:t>
      </w:r>
      <w:r>
        <w:rPr>
          <w:rFonts w:eastAsia="Times New Roman" w:cs="Times New Roman"/>
          <w:szCs w:val="24"/>
        </w:rPr>
        <w:t>ρήση της δευτερολογίας μου.</w:t>
      </w:r>
    </w:p>
    <w:p w14:paraId="3A86399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Κύριε Υπουργέ, η ΔΕΗ είναι σε κατάσταση εκτάκτου ανάγκης. Αυτό δεν σας το λέμε μόνο οι Βουλευτές της Αντιπολίτευσης, σας το λένε όλοι όσοι έχουν εικόνα για τα οικονομικά της εταιρείας, σας το λένε όσοι έχουν εικόνα </w:t>
      </w:r>
      <w:r>
        <w:rPr>
          <w:rFonts w:eastAsia="Times New Roman" w:cs="Times New Roman"/>
          <w:szCs w:val="24"/>
        </w:rPr>
        <w:lastRenderedPageBreak/>
        <w:t>για την παγκό</w:t>
      </w:r>
      <w:r>
        <w:rPr>
          <w:rFonts w:eastAsia="Times New Roman" w:cs="Times New Roman"/>
          <w:szCs w:val="24"/>
        </w:rPr>
        <w:t>σμια αγορά ενέργειας, σας το λένε οίκοι αξιολόγησης, σας το λένε ακόμα και αυτοί που προσλαμβάνετε εσείς, οι ίδιοι ως σύμβουλους στρατηγικής</w:t>
      </w:r>
      <w:r>
        <w:rPr>
          <w:rFonts w:eastAsia="Times New Roman" w:cs="Times New Roman"/>
          <w:szCs w:val="24"/>
        </w:rPr>
        <w:t xml:space="preserve"> της</w:t>
      </w:r>
      <w:r>
        <w:rPr>
          <w:rFonts w:eastAsia="Times New Roman" w:cs="Times New Roman"/>
          <w:szCs w:val="24"/>
        </w:rPr>
        <w:t xml:space="preserve"> επιχείρησης.</w:t>
      </w:r>
    </w:p>
    <w:p w14:paraId="3A86399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Σε τέσσερα μόλις χρόνια, έχετε καταφέρει με τους χειρισμούς και τις ιδεοληψίες σας να μετατρέψετε </w:t>
      </w:r>
      <w:r>
        <w:rPr>
          <w:rFonts w:eastAsia="Times New Roman" w:cs="Times New Roman"/>
          <w:szCs w:val="24"/>
        </w:rPr>
        <w:t xml:space="preserve">έναν δυνητικά μοχλό ανάπτυξης της χώρας, σε συστημικό κίνδυνο για ολόκληρη την ελληνική οικονομία. Είναι χαρακτηριστικό πως σε τέσσερα χρόνια, έχετε καταφέρει </w:t>
      </w:r>
      <w:r w:rsidRPr="00435B32">
        <w:rPr>
          <w:rFonts w:eastAsia="Times New Roman" w:cs="Times New Roman"/>
          <w:szCs w:val="24"/>
        </w:rPr>
        <w:t>–διότι περί κατορθώματος πρόκειται-</w:t>
      </w:r>
      <w:r>
        <w:rPr>
          <w:rFonts w:eastAsia="Times New Roman" w:cs="Times New Roman"/>
          <w:szCs w:val="24"/>
        </w:rPr>
        <w:t xml:space="preserve"> να μηδενίσετε τη χρηματιστηριακή αξία της κορυφαίας επιχείρησ</w:t>
      </w:r>
      <w:r>
        <w:rPr>
          <w:rFonts w:eastAsia="Times New Roman" w:cs="Times New Roman"/>
          <w:szCs w:val="24"/>
        </w:rPr>
        <w:t>ης ενέργειας στη χώρα, από 1,91 δισεκατομμύρι</w:t>
      </w:r>
      <w:r>
        <w:rPr>
          <w:rFonts w:eastAsia="Times New Roman" w:cs="Times New Roman"/>
          <w:szCs w:val="24"/>
        </w:rPr>
        <w:t>ο</w:t>
      </w:r>
      <w:r>
        <w:rPr>
          <w:rFonts w:eastAsia="Times New Roman" w:cs="Times New Roman"/>
          <w:szCs w:val="24"/>
        </w:rPr>
        <w:t xml:space="preserve"> που ήταν τον Οκτώβριο του 2014 στα μόλις 280 εκατομμύρια, το φετινό Οκτώβριο</w:t>
      </w:r>
      <w:r>
        <w:rPr>
          <w:rFonts w:eastAsia="Times New Roman" w:cs="Times New Roman"/>
          <w:szCs w:val="24"/>
        </w:rPr>
        <w:t>!</w:t>
      </w:r>
      <w:r>
        <w:rPr>
          <w:rFonts w:eastAsia="Times New Roman" w:cs="Times New Roman"/>
          <w:szCs w:val="24"/>
        </w:rPr>
        <w:t xml:space="preserve"> Άρα</w:t>
      </w:r>
      <w:r>
        <w:rPr>
          <w:rFonts w:eastAsia="Times New Roman" w:cs="Times New Roman"/>
          <w:szCs w:val="24"/>
        </w:rPr>
        <w:t xml:space="preserve"> μιλάμε για συρρίκνωση της τάξεως του 85%, την ώρα που σύμφωνα με τα επίσημα στοιχεία, τα ληξιπρόθεσμα των πελατών </w:t>
      </w:r>
      <w:proofErr w:type="spellStart"/>
      <w:r>
        <w:rPr>
          <w:rFonts w:eastAsia="Times New Roman" w:cs="Times New Roman"/>
          <w:szCs w:val="24"/>
        </w:rPr>
        <w:t>υπερτριπλασιάστηκαν</w:t>
      </w:r>
      <w:proofErr w:type="spellEnd"/>
      <w:r>
        <w:rPr>
          <w:rFonts w:eastAsia="Times New Roman" w:cs="Times New Roman"/>
          <w:szCs w:val="24"/>
        </w:rPr>
        <w:t xml:space="preserve">. </w:t>
      </w:r>
    </w:p>
    <w:p w14:paraId="3A86399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Αντί, λοιπόν, εσείς να στραφείτε σε ένα βιώσιμο ρεαλιστικό σχέδιο για μια κρίσιμη εταιρεία για την ανάπτυξη της χώρας, </w:t>
      </w:r>
      <w:r>
        <w:rPr>
          <w:rFonts w:eastAsia="Times New Roman" w:cs="Times New Roman"/>
          <w:szCs w:val="24"/>
        </w:rPr>
        <w:t xml:space="preserve">που ενδιαφέρει άμεσα εκατομμύρια νοικοκυριά και επιχειρήσεις, προχωράτε σε σκιώδεις ακατανόητες κινήσεις. Όπως είναι παραδείγματος χάριν η αγορά έναντι 4,8 εκατομμυρίων ευρώ μιας ζημιογόνου εταιρείας στα Σκόπια, της </w:t>
      </w:r>
      <w:r>
        <w:rPr>
          <w:rFonts w:eastAsia="Times New Roman" w:cs="Times New Roman"/>
          <w:szCs w:val="24"/>
        </w:rPr>
        <w:t>«</w:t>
      </w:r>
      <w:r>
        <w:rPr>
          <w:rFonts w:eastAsia="Times New Roman" w:cs="Times New Roman"/>
          <w:szCs w:val="24"/>
          <w:lang w:val="en-US"/>
        </w:rPr>
        <w:t>EDS</w:t>
      </w:r>
      <w:r>
        <w:rPr>
          <w:rFonts w:eastAsia="Times New Roman" w:cs="Times New Roman"/>
          <w:szCs w:val="24"/>
        </w:rPr>
        <w:t>»</w:t>
      </w:r>
      <w:r w:rsidRPr="00435B32">
        <w:rPr>
          <w:rFonts w:eastAsia="Times New Roman" w:cs="Times New Roman"/>
          <w:szCs w:val="24"/>
        </w:rPr>
        <w:t>, η οποία ανήκει –ω, τι σύμπτωση</w:t>
      </w:r>
      <w:r>
        <w:rPr>
          <w:rFonts w:eastAsia="Times New Roman" w:cs="Times New Roman"/>
          <w:szCs w:val="24"/>
        </w:rPr>
        <w:t>- σ</w:t>
      </w:r>
      <w:r>
        <w:rPr>
          <w:rFonts w:eastAsia="Times New Roman" w:cs="Times New Roman"/>
          <w:szCs w:val="24"/>
        </w:rPr>
        <w:t xml:space="preserve">τον Αντιπρόεδρο της Κυβέρνησης </w:t>
      </w:r>
      <w:proofErr w:type="spellStart"/>
      <w:r>
        <w:rPr>
          <w:rFonts w:eastAsia="Times New Roman" w:cs="Times New Roman"/>
          <w:szCs w:val="24"/>
        </w:rPr>
        <w:t>Ζάεφ</w:t>
      </w:r>
      <w:proofErr w:type="spellEnd"/>
      <w:r>
        <w:rPr>
          <w:rFonts w:eastAsia="Times New Roman" w:cs="Times New Roman"/>
          <w:szCs w:val="24"/>
        </w:rPr>
        <w:t xml:space="preserve">, τον κ. </w:t>
      </w:r>
      <w:proofErr w:type="spellStart"/>
      <w:r w:rsidRPr="00AF692A">
        <w:rPr>
          <w:rFonts w:eastAsia="Times New Roman" w:cs="Times New Roman"/>
          <w:szCs w:val="24"/>
        </w:rPr>
        <w:t>Ανγκιούσεφ</w:t>
      </w:r>
      <w:proofErr w:type="spellEnd"/>
      <w:r>
        <w:rPr>
          <w:rFonts w:eastAsia="Times New Roman" w:cs="Times New Roman"/>
          <w:szCs w:val="24"/>
        </w:rPr>
        <w:t>, με τον οποίον συνυπογράψατε την απαράδεκτη συμφωνία Πρεσπών.</w:t>
      </w:r>
    </w:p>
    <w:p w14:paraId="3A86399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θέλω μ</w:t>
      </w:r>
      <w:r>
        <w:rPr>
          <w:rFonts w:eastAsia="Times New Roman" w:cs="Times New Roman"/>
          <w:szCs w:val="24"/>
        </w:rPr>
        <w:t>ί</w:t>
      </w:r>
      <w:r>
        <w:rPr>
          <w:rFonts w:eastAsia="Times New Roman" w:cs="Times New Roman"/>
          <w:szCs w:val="24"/>
        </w:rPr>
        <w:t xml:space="preserve">α απάντηση. Έγινε κάποια μελέτη που να δικαιολογεί την αγορά της </w:t>
      </w:r>
      <w:r>
        <w:rPr>
          <w:rFonts w:eastAsia="Times New Roman" w:cs="Times New Roman"/>
          <w:szCs w:val="24"/>
        </w:rPr>
        <w:t>«</w:t>
      </w:r>
      <w:r>
        <w:rPr>
          <w:rFonts w:eastAsia="Times New Roman" w:cs="Times New Roman"/>
          <w:szCs w:val="24"/>
          <w:lang w:val="en-US"/>
        </w:rPr>
        <w:t>EDS</w:t>
      </w:r>
      <w:r>
        <w:rPr>
          <w:rFonts w:eastAsia="Times New Roman" w:cs="Times New Roman"/>
          <w:szCs w:val="24"/>
        </w:rPr>
        <w:t>»</w:t>
      </w:r>
      <w:r>
        <w:rPr>
          <w:rFonts w:eastAsia="Times New Roman" w:cs="Times New Roman"/>
          <w:szCs w:val="24"/>
        </w:rPr>
        <w:t xml:space="preserve">; Αλλιώς η σιωπή σας, </w:t>
      </w:r>
      <w:r>
        <w:rPr>
          <w:rFonts w:eastAsia="Times New Roman" w:cs="Times New Roman"/>
          <w:szCs w:val="24"/>
        </w:rPr>
        <w:t>για</w:t>
      </w:r>
      <w:r>
        <w:rPr>
          <w:rFonts w:eastAsia="Times New Roman" w:cs="Times New Roman"/>
          <w:szCs w:val="24"/>
        </w:rPr>
        <w:t xml:space="preserve"> τόσο μεγάλο χρονικό δ</w:t>
      </w:r>
      <w:r>
        <w:rPr>
          <w:rFonts w:eastAsia="Times New Roman" w:cs="Times New Roman"/>
          <w:szCs w:val="24"/>
        </w:rPr>
        <w:t>ιάστημα, μας οδηγεί στο συμπέρασμα πως πρόκειται για μ</w:t>
      </w:r>
      <w:r>
        <w:rPr>
          <w:rFonts w:eastAsia="Times New Roman" w:cs="Times New Roman"/>
          <w:szCs w:val="24"/>
        </w:rPr>
        <w:t>ί</w:t>
      </w:r>
      <w:r>
        <w:rPr>
          <w:rFonts w:eastAsia="Times New Roman" w:cs="Times New Roman"/>
          <w:szCs w:val="24"/>
        </w:rPr>
        <w:t xml:space="preserve">α ύποπτη συναλλαγή. Δεν </w:t>
      </w:r>
      <w:proofErr w:type="spellStart"/>
      <w:r>
        <w:rPr>
          <w:rFonts w:eastAsia="Times New Roman" w:cs="Times New Roman"/>
          <w:szCs w:val="24"/>
        </w:rPr>
        <w:t>εκπλησσόμεθα</w:t>
      </w:r>
      <w:proofErr w:type="spellEnd"/>
      <w:r>
        <w:rPr>
          <w:rFonts w:eastAsia="Times New Roman" w:cs="Times New Roman"/>
          <w:szCs w:val="24"/>
        </w:rPr>
        <w:t>. Θα επανέλθουμε, να είστε βέβαιος γι’ αυτό.</w:t>
      </w:r>
    </w:p>
    <w:p w14:paraId="3A86399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Και με αυτήν την εκτίμηση, ότι έχετε πάρει το λάθος δρόμο, συνηγορεί ακόμα και η μελέτη της </w:t>
      </w:r>
      <w:proofErr w:type="spellStart"/>
      <w:r>
        <w:rPr>
          <w:rFonts w:eastAsia="Times New Roman" w:cs="Times New Roman"/>
          <w:szCs w:val="24"/>
          <w:lang w:val="en-US"/>
        </w:rPr>
        <w:t>Mckinsey</w:t>
      </w:r>
      <w:proofErr w:type="spellEnd"/>
      <w:r w:rsidRPr="00B7442D">
        <w:rPr>
          <w:rFonts w:eastAsia="Times New Roman" w:cs="Times New Roman"/>
          <w:szCs w:val="24"/>
        </w:rPr>
        <w:t xml:space="preserve"> </w:t>
      </w:r>
      <w:r>
        <w:rPr>
          <w:rFonts w:eastAsia="Times New Roman" w:cs="Times New Roman"/>
          <w:szCs w:val="24"/>
        </w:rPr>
        <w:t>που εσείς προσλάβατ</w:t>
      </w:r>
      <w:r>
        <w:rPr>
          <w:rFonts w:eastAsia="Times New Roman" w:cs="Times New Roman"/>
          <w:szCs w:val="24"/>
        </w:rPr>
        <w:t>ε ως σύμβουλο για την εκπόνηση πενταετούς επιχειρηματικού πλάνου, η οποία ξεκάθαρα σας επισημαίνει πως η ΔΕΗ είναι μ</w:t>
      </w:r>
      <w:r>
        <w:rPr>
          <w:rFonts w:eastAsia="Times New Roman" w:cs="Times New Roman"/>
          <w:szCs w:val="24"/>
        </w:rPr>
        <w:t>ί</w:t>
      </w:r>
      <w:r>
        <w:rPr>
          <w:rFonts w:eastAsia="Times New Roman" w:cs="Times New Roman"/>
          <w:szCs w:val="24"/>
        </w:rPr>
        <w:t>α μη βιώσιμη επιχείρηση και χρειάζεται άμεσα ριζοσπαστικές αλλαγές.</w:t>
      </w:r>
    </w:p>
    <w:p w14:paraId="3A8639A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Όπως υπογραμμίζουν μάλιστα στην έκθεση που σας</w:t>
      </w:r>
      <w:r w:rsidRPr="00B7442D">
        <w:rPr>
          <w:rFonts w:eastAsia="Times New Roman" w:cs="Times New Roman"/>
          <w:szCs w:val="24"/>
        </w:rPr>
        <w:t xml:space="preserve"> </w:t>
      </w:r>
      <w:r>
        <w:rPr>
          <w:rFonts w:eastAsia="Times New Roman" w:cs="Times New Roman"/>
          <w:szCs w:val="24"/>
        </w:rPr>
        <w:t>παρέδωσαν, αν δεν προχωρ</w:t>
      </w:r>
      <w:r>
        <w:rPr>
          <w:rFonts w:eastAsia="Times New Roman" w:cs="Times New Roman"/>
          <w:szCs w:val="24"/>
        </w:rPr>
        <w:t>ήσετε εδώ και τώρα σε αλλαγή της στρατηγικής εταιρείας, το 2022</w:t>
      </w:r>
      <w:r w:rsidRPr="00B7442D">
        <w:rPr>
          <w:rFonts w:eastAsia="Times New Roman" w:cs="Times New Roman"/>
          <w:szCs w:val="24"/>
        </w:rPr>
        <w:t>,</w:t>
      </w:r>
      <w:r>
        <w:rPr>
          <w:rFonts w:eastAsia="Times New Roman" w:cs="Times New Roman"/>
          <w:szCs w:val="24"/>
        </w:rPr>
        <w:t xml:space="preserve"> σε τέσσερα χρόνια δηλαδή από τώρα, το λειτουργικό περιθώριο της ΔΕΗ θα περιοριστεί στα 330 εκατομμύρια ευρώ, όταν σήμερα μόνο η μισθοδοσία της εταιρείας υπερβαίνει τα 820 εκατομμύρια.</w:t>
      </w:r>
    </w:p>
    <w:p w14:paraId="3A8639A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Αντίστο</w:t>
      </w:r>
      <w:r>
        <w:rPr>
          <w:rFonts w:eastAsia="Times New Roman" w:cs="Times New Roman"/>
          <w:szCs w:val="24"/>
        </w:rPr>
        <w:t>ιχη όμως είναι και η προσέγγιση της</w:t>
      </w:r>
      <w:r w:rsidRPr="00B7442D">
        <w:rPr>
          <w:rFonts w:eastAsia="Times New Roman" w:cs="Times New Roman"/>
          <w:szCs w:val="24"/>
        </w:rPr>
        <w:t xml:space="preserve"> </w:t>
      </w:r>
      <w:r>
        <w:rPr>
          <w:rFonts w:eastAsia="Times New Roman" w:cs="Times New Roman"/>
          <w:szCs w:val="24"/>
          <w:lang w:val="en-US"/>
        </w:rPr>
        <w:t>S</w:t>
      </w:r>
      <w:proofErr w:type="spellStart"/>
      <w:r w:rsidRPr="00B7442D">
        <w:rPr>
          <w:rFonts w:eastAsia="Times New Roman" w:cs="Times New Roman"/>
          <w:szCs w:val="24"/>
        </w:rPr>
        <w:t>tandard</w:t>
      </w:r>
      <w:proofErr w:type="spellEnd"/>
      <w:r w:rsidRPr="00B7442D">
        <w:rPr>
          <w:rFonts w:eastAsia="Times New Roman" w:cs="Times New Roman"/>
          <w:szCs w:val="24"/>
        </w:rPr>
        <w:t xml:space="preserve"> and </w:t>
      </w:r>
      <w:r>
        <w:rPr>
          <w:rFonts w:eastAsia="Times New Roman" w:cs="Times New Roman"/>
          <w:szCs w:val="24"/>
          <w:lang w:val="en-US"/>
        </w:rPr>
        <w:t>P</w:t>
      </w:r>
      <w:proofErr w:type="spellStart"/>
      <w:r w:rsidRPr="00B7442D">
        <w:rPr>
          <w:rFonts w:eastAsia="Times New Roman" w:cs="Times New Roman"/>
          <w:szCs w:val="24"/>
        </w:rPr>
        <w:t>oor's</w:t>
      </w:r>
      <w:proofErr w:type="spellEnd"/>
      <w:r>
        <w:rPr>
          <w:rFonts w:eastAsia="Times New Roman" w:cs="Times New Roman"/>
          <w:szCs w:val="24"/>
        </w:rPr>
        <w:t>. Ο διεθνής οίκος αξιολόγησης συνεχίζει να θεωρεί εύθραυστη την επιχείρηση, εκφράζοντας ανησυχίες για τη μακροπρόθεσμη βιωσιμότητα των δραστηριο</w:t>
      </w:r>
      <w:r>
        <w:rPr>
          <w:rFonts w:eastAsia="Times New Roman" w:cs="Times New Roman"/>
          <w:szCs w:val="24"/>
        </w:rPr>
        <w:lastRenderedPageBreak/>
        <w:t>τήτων της και τη θέση της στην αγορά. Τι αναφέρει; Πως πέ</w:t>
      </w:r>
      <w:r>
        <w:rPr>
          <w:rFonts w:eastAsia="Times New Roman" w:cs="Times New Roman"/>
          <w:szCs w:val="24"/>
        </w:rPr>
        <w:t>ρα από τα ιδιαιτέρως ανησυχητικά οικονομικά της στοιχεία, αν δεν μειωθεί η εξάρτηση της από εισαγόμενα ορυκτά καύσιμα και την εξέλιξη των τιμών άνθρακα, θα αντιμετωπίσει ζωτικά προβλήματα για τη λειτουργία της και θα πρέπει να στρέψει το μίγμα της παραγωγή</w:t>
      </w:r>
      <w:r>
        <w:rPr>
          <w:rFonts w:eastAsia="Times New Roman" w:cs="Times New Roman"/>
          <w:szCs w:val="24"/>
        </w:rPr>
        <w:t>ς ενέργειας απαραιτήτως προς τις ανανεώσιμες πηγές ενέργειας.</w:t>
      </w:r>
    </w:p>
    <w:p w14:paraId="3A8639A2" w14:textId="77777777" w:rsidR="00375AC7" w:rsidRDefault="00AB06BE">
      <w:pPr>
        <w:spacing w:line="600" w:lineRule="auto"/>
        <w:ind w:firstLine="720"/>
        <w:jc w:val="both"/>
        <w:rPr>
          <w:rFonts w:eastAsia="Times New Roman"/>
          <w:szCs w:val="24"/>
        </w:rPr>
      </w:pPr>
      <w:r>
        <w:rPr>
          <w:rFonts w:eastAsia="Times New Roman"/>
          <w:szCs w:val="24"/>
        </w:rPr>
        <w:t xml:space="preserve">Σε αυτό το σημείο θέλω να θίξω ένα ακόμα ανησυχητικό στοιχείο. Αυτό είναι η ραγδαία αύξηση της τιμής των δικαιωμάτων εκπομπών ρύπων, η οποία υπερβαίνει πια το όριο που ο ίδιος ο </w:t>
      </w:r>
      <w:r>
        <w:rPr>
          <w:rFonts w:eastAsia="Times New Roman"/>
          <w:szCs w:val="24"/>
        </w:rPr>
        <w:t>π</w:t>
      </w:r>
      <w:r>
        <w:rPr>
          <w:rFonts w:eastAsia="Times New Roman"/>
          <w:szCs w:val="24"/>
        </w:rPr>
        <w:t>ρόεδρος της ΔΕΗ</w:t>
      </w:r>
      <w:r>
        <w:rPr>
          <w:rFonts w:eastAsia="Times New Roman"/>
          <w:szCs w:val="24"/>
        </w:rPr>
        <w:t xml:space="preserve"> ο κ. Παναγιωτάκης είχε χαρακτηρίσει ως απειλητικό για τη βιωσιμότητα της εταιρείας. </w:t>
      </w:r>
    </w:p>
    <w:p w14:paraId="3A8639A3" w14:textId="77777777" w:rsidR="00375AC7" w:rsidRDefault="00AB06BE">
      <w:pPr>
        <w:spacing w:line="600" w:lineRule="auto"/>
        <w:ind w:firstLine="720"/>
        <w:jc w:val="both"/>
        <w:rPr>
          <w:rFonts w:eastAsia="Times New Roman"/>
          <w:szCs w:val="24"/>
        </w:rPr>
      </w:pPr>
      <w:r>
        <w:rPr>
          <w:rFonts w:eastAsia="Times New Roman"/>
          <w:szCs w:val="24"/>
        </w:rPr>
        <w:t>Πιο συγκεκριμένα, το τελευταίο διάστημα οι τιμές των δικαιωμάτων κυμαίνονται γύρω στα είκοσι ευρώ ανά τόνο με τις προβλέψεις για ακόμα υψηλότερες τιμές τα επόμενα χρόνια να είναι ρεαλιστικές, καθώς το 2019 το Ευρωπαϊκό Χρηματιστήριο Ρύπων θα διαθέσει λιγότ</w:t>
      </w:r>
      <w:r>
        <w:rPr>
          <w:rFonts w:eastAsia="Times New Roman"/>
          <w:szCs w:val="24"/>
        </w:rPr>
        <w:t xml:space="preserve">ερα δικαιώματα διοξειδίου του άνθρακα στο πλαίσιο των αποφάσεων της Ευρωπαϊκής Ένωσης για καθαρότερη παραγωγή ενέργειας. Με απλά λόγια, όποια χώρα δεν δίνει έμφαση στις ανανεώσιμες πηγές και επιμένει να ρυπαίνει θα πληρώνει κι ακριβότερα το κόστος. </w:t>
      </w:r>
    </w:p>
    <w:p w14:paraId="3A8639A4" w14:textId="77777777" w:rsidR="00375AC7" w:rsidRDefault="00AB06BE">
      <w:pPr>
        <w:spacing w:line="600" w:lineRule="auto"/>
        <w:ind w:firstLine="720"/>
        <w:jc w:val="both"/>
        <w:rPr>
          <w:rFonts w:eastAsia="Times New Roman"/>
          <w:szCs w:val="24"/>
        </w:rPr>
      </w:pPr>
      <w:r>
        <w:rPr>
          <w:rFonts w:eastAsia="Times New Roman"/>
          <w:szCs w:val="24"/>
        </w:rPr>
        <w:lastRenderedPageBreak/>
        <w:t xml:space="preserve">Αυτός </w:t>
      </w:r>
      <w:r>
        <w:rPr>
          <w:rFonts w:eastAsia="Times New Roman"/>
          <w:szCs w:val="24"/>
        </w:rPr>
        <w:t>ο παράγοντας αρκεί για να χτυπήσει κόκκινα καμπανάκια για το μέλλον της ΔΕΗ, μιας κι αν αναλύσει κανείς τα οικονομικά αποτελέσματα της εταιρείας το πρώτο εξάμηνο του 2018 υπάρχει αύξηση της δαπάνης για τα δικαιώματα διοξειδίου του άνθρακα κατά 52,3 εκατομμ</w:t>
      </w:r>
      <w:r>
        <w:rPr>
          <w:rFonts w:eastAsia="Times New Roman"/>
          <w:szCs w:val="24"/>
        </w:rPr>
        <w:t>ύρια ευρώ γι’ αυτό το διάστημα, πριν δηλαδή τις μεγάλες αυξήσεις στις τιμές των ρύπων τον τελευταίο τρίμηνο.</w:t>
      </w:r>
    </w:p>
    <w:p w14:paraId="3A8639A5" w14:textId="77777777" w:rsidR="00375AC7" w:rsidRDefault="00AB06BE">
      <w:pPr>
        <w:spacing w:line="600" w:lineRule="auto"/>
        <w:ind w:firstLine="720"/>
        <w:jc w:val="both"/>
        <w:rPr>
          <w:rFonts w:eastAsia="Times New Roman"/>
          <w:szCs w:val="24"/>
        </w:rPr>
      </w:pPr>
      <w:r>
        <w:rPr>
          <w:rFonts w:eastAsia="Times New Roman"/>
          <w:szCs w:val="24"/>
        </w:rPr>
        <w:t>Κύριε Υπουργέ, το μέλλον της ΔΕΗ είναι ανησυχητικό και οι μόνοι που δεν δείχνετε να ανησυχείτε και να έχετε συναίσθηση των ευθυνών είστε εσείς. Ανα</w:t>
      </w:r>
      <w:r>
        <w:rPr>
          <w:rFonts w:eastAsia="Times New Roman"/>
          <w:szCs w:val="24"/>
        </w:rPr>
        <w:t>λάβετε τώρα τις ευθύνες. Προχωρήστε άμεσα σε ένα ουσιαστικό σχέδιο αναδιάρθρωσης. Μελετήστε ξανά τα σχέδια που έχει εκπονήσει η προηγούμενη Κυβέρνηση</w:t>
      </w:r>
      <w:r>
        <w:rPr>
          <w:rFonts w:eastAsia="Times New Roman"/>
          <w:szCs w:val="24"/>
        </w:rPr>
        <w:t>,</w:t>
      </w:r>
      <w:r>
        <w:rPr>
          <w:rFonts w:eastAsia="Times New Roman"/>
          <w:szCs w:val="24"/>
        </w:rPr>
        <w:t xml:space="preserve"> της Νέας Δημοκρατίας</w:t>
      </w:r>
      <w:r>
        <w:rPr>
          <w:rFonts w:eastAsia="Times New Roman"/>
          <w:szCs w:val="24"/>
        </w:rPr>
        <w:t>,</w:t>
      </w:r>
      <w:r>
        <w:rPr>
          <w:rFonts w:eastAsia="Times New Roman"/>
          <w:szCs w:val="24"/>
        </w:rPr>
        <w:t xml:space="preserve"> για το μέλλον της εταιρείας και με σεβασμό στα χρήματα των φορολογούμενων αλλά και το περιβάλλον πάρτε αποφάσεις. </w:t>
      </w:r>
    </w:p>
    <w:p w14:paraId="3A8639A6" w14:textId="77777777" w:rsidR="00375AC7" w:rsidRDefault="00AB06BE">
      <w:pPr>
        <w:spacing w:line="600" w:lineRule="auto"/>
        <w:ind w:firstLine="720"/>
        <w:jc w:val="both"/>
        <w:rPr>
          <w:rFonts w:eastAsia="Times New Roman"/>
          <w:szCs w:val="24"/>
        </w:rPr>
      </w:pPr>
      <w:r>
        <w:rPr>
          <w:rFonts w:eastAsia="Times New Roman"/>
          <w:szCs w:val="24"/>
        </w:rPr>
        <w:t>Χρειάζονται αποφάσεις για τη ΔΕΗ και χρειάζονται άμεσα. Εκτός όμως από απαθείς που φαίνεται ότι είστε, εσείς ελπίζετε πολύ απλά ότι η ΔΕΗ δε</w:t>
      </w:r>
      <w:r>
        <w:rPr>
          <w:rFonts w:eastAsia="Times New Roman"/>
          <w:szCs w:val="24"/>
        </w:rPr>
        <w:t xml:space="preserve">ν θα «σκάσει» στα δικά σας χέρια. Προσπαθείτε όμως να ναρκοθετήσετε το μέλλον της επόμενης Κυβέρνησης. Πολύ απλά θα σας πω ότι αυτή δεν είναι στάση υπεύθυνης Κυβέρνησης. Είναι ακριβώς το αντίθετο. </w:t>
      </w:r>
    </w:p>
    <w:p w14:paraId="3A8639A7" w14:textId="77777777" w:rsidR="00375AC7" w:rsidRDefault="00AB06BE">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3A8639A8" w14:textId="77777777" w:rsidR="00375AC7" w:rsidRDefault="00AB06BE">
      <w:pPr>
        <w:spacing w:line="600" w:lineRule="auto"/>
        <w:ind w:firstLine="720"/>
        <w:jc w:val="both"/>
        <w:rPr>
          <w:rFonts w:eastAsia="Times New Roman"/>
          <w:szCs w:val="24"/>
        </w:rPr>
      </w:pPr>
      <w:r w:rsidRPr="00BB7234">
        <w:rPr>
          <w:rFonts w:eastAsia="Times New Roman"/>
          <w:b/>
          <w:szCs w:val="24"/>
        </w:rPr>
        <w:t>ΠΡΟΕ</w:t>
      </w:r>
      <w:r w:rsidRPr="00BB7234">
        <w:rPr>
          <w:rFonts w:eastAsia="Times New Roman"/>
          <w:b/>
          <w:szCs w:val="24"/>
        </w:rPr>
        <w:t>ΔΡΕΥΩΝ (Σπυρίδων Λυκούδης):</w:t>
      </w:r>
      <w:r>
        <w:rPr>
          <w:rFonts w:eastAsia="Times New Roman"/>
          <w:szCs w:val="24"/>
        </w:rPr>
        <w:t xml:space="preserve"> Ευχαριστώ, κύριε Δήμα.</w:t>
      </w:r>
    </w:p>
    <w:p w14:paraId="3A8639A9" w14:textId="77777777" w:rsidR="00375AC7" w:rsidRDefault="00AB06BE">
      <w:pPr>
        <w:spacing w:line="600" w:lineRule="auto"/>
        <w:ind w:firstLine="720"/>
        <w:jc w:val="both"/>
        <w:rPr>
          <w:rFonts w:eastAsia="Times New Roman"/>
          <w:szCs w:val="24"/>
        </w:rPr>
      </w:pPr>
      <w:r>
        <w:rPr>
          <w:rFonts w:eastAsia="Times New Roman"/>
          <w:szCs w:val="24"/>
        </w:rPr>
        <w:t>Ο συνάδελφος κ. Κωστής Χατζηδάκης έχει τον λόγο.</w:t>
      </w:r>
    </w:p>
    <w:p w14:paraId="3A8639AA" w14:textId="77777777" w:rsidR="00375AC7" w:rsidRDefault="00AB06BE">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Κύριε Υπουργέ, σας είδα να μορφάζετε όταν η Νέα Δημοκρατία επισημαίνει ότι η ΔΕΗ ακολουθεί μ</w:t>
      </w:r>
      <w:r>
        <w:rPr>
          <w:rFonts w:eastAsia="Times New Roman"/>
          <w:szCs w:val="24"/>
        </w:rPr>
        <w:t>ί</w:t>
      </w:r>
      <w:r>
        <w:rPr>
          <w:rFonts w:eastAsia="Times New Roman"/>
          <w:szCs w:val="24"/>
        </w:rPr>
        <w:t>α επικίνδυνη πορεία. Από το 2014 μέχρι</w:t>
      </w:r>
      <w:r>
        <w:rPr>
          <w:rFonts w:eastAsia="Times New Roman"/>
          <w:szCs w:val="24"/>
        </w:rPr>
        <w:t xml:space="preserve"> σήμερα έχει χάσει η μετοχή της ΔΕΗ το 85% της αξίας της. Τι πρέπει να συμβεί για να ξεκινήσετε να ανησυχείτε; Τι πρέπει να συμβεί; </w:t>
      </w:r>
    </w:p>
    <w:p w14:paraId="3A8639AB" w14:textId="77777777" w:rsidR="00375AC7" w:rsidRDefault="00AB06BE">
      <w:pPr>
        <w:spacing w:line="600" w:lineRule="auto"/>
        <w:ind w:firstLine="720"/>
        <w:jc w:val="both"/>
        <w:rPr>
          <w:rFonts w:eastAsia="Times New Roman"/>
          <w:szCs w:val="24"/>
        </w:rPr>
      </w:pPr>
      <w:r>
        <w:rPr>
          <w:rFonts w:eastAsia="Times New Roman"/>
          <w:szCs w:val="24"/>
        </w:rPr>
        <w:t>Κι αν κι αυτό δεν σας πείθει υπενθυμίζω, κύριε Υπουργέ, ότι το Χρηματιστήριο την ίδια περίοδο –το οποίο επίσης δεν πήγε καλ</w:t>
      </w:r>
      <w:r>
        <w:rPr>
          <w:rFonts w:eastAsia="Times New Roman"/>
          <w:szCs w:val="24"/>
        </w:rPr>
        <w:t xml:space="preserve">ά λόγω της φοβερής πολιτικής που ακολουθεί η Κυβέρνησή σας- έπεσε κάτω 38%. Η ΔΕΗ 85%. Δεν πρέπει να το δούμε; Πρέπει να χάσει το 100% της αξίας της η ΔΕΗ; Πρέπει να κλείσει, για να μπορεί η Νέα Δημοκρατία να θέσει το θέμα; </w:t>
      </w:r>
    </w:p>
    <w:p w14:paraId="3A8639AC" w14:textId="77777777" w:rsidR="00375AC7" w:rsidRDefault="00AB06BE">
      <w:pPr>
        <w:spacing w:line="600" w:lineRule="auto"/>
        <w:ind w:firstLine="720"/>
        <w:jc w:val="both"/>
        <w:rPr>
          <w:rFonts w:eastAsia="Times New Roman"/>
          <w:szCs w:val="24"/>
        </w:rPr>
      </w:pPr>
      <w:r>
        <w:rPr>
          <w:rFonts w:eastAsia="Times New Roman"/>
          <w:szCs w:val="24"/>
        </w:rPr>
        <w:t>Το λέω γιατί πολλές φορές επιση</w:t>
      </w:r>
      <w:r>
        <w:rPr>
          <w:rFonts w:eastAsia="Times New Roman"/>
          <w:szCs w:val="24"/>
        </w:rPr>
        <w:t xml:space="preserve">μαίνετε ότι </w:t>
      </w:r>
      <w:proofErr w:type="spellStart"/>
      <w:r>
        <w:rPr>
          <w:rFonts w:eastAsia="Times New Roman"/>
          <w:szCs w:val="24"/>
        </w:rPr>
        <w:t>καταστροφολογούμε</w:t>
      </w:r>
      <w:proofErr w:type="spellEnd"/>
      <w:r>
        <w:rPr>
          <w:rFonts w:eastAsia="Times New Roman"/>
          <w:szCs w:val="24"/>
        </w:rPr>
        <w:t xml:space="preserve">. Και γιατί δεν </w:t>
      </w:r>
      <w:proofErr w:type="spellStart"/>
      <w:r>
        <w:rPr>
          <w:rFonts w:eastAsia="Times New Roman"/>
          <w:szCs w:val="24"/>
        </w:rPr>
        <w:t>καταστροφολογούμε</w:t>
      </w:r>
      <w:proofErr w:type="spellEnd"/>
      <w:r>
        <w:rPr>
          <w:rFonts w:eastAsia="Times New Roman"/>
          <w:szCs w:val="24"/>
        </w:rPr>
        <w:t xml:space="preserve"> για τα ΕΛΠΕ; Γιατί δεν </w:t>
      </w:r>
      <w:proofErr w:type="spellStart"/>
      <w:r>
        <w:rPr>
          <w:rFonts w:eastAsia="Times New Roman"/>
          <w:szCs w:val="24"/>
        </w:rPr>
        <w:t>καταστροφολογούμε</w:t>
      </w:r>
      <w:proofErr w:type="spellEnd"/>
      <w:r>
        <w:rPr>
          <w:rFonts w:eastAsia="Times New Roman"/>
          <w:szCs w:val="24"/>
        </w:rPr>
        <w:t xml:space="preserve"> για την ΕΥΔΑΠ; Διότι προφανώς υπάρχει ένα μείζον θέμα το οποίο έχει το όνομα ΔΕΗ. </w:t>
      </w:r>
    </w:p>
    <w:p w14:paraId="3A8639AD" w14:textId="77777777" w:rsidR="00375AC7" w:rsidRDefault="00AB06BE">
      <w:pPr>
        <w:spacing w:line="600" w:lineRule="auto"/>
        <w:ind w:firstLine="720"/>
        <w:jc w:val="both"/>
        <w:rPr>
          <w:rFonts w:eastAsia="Times New Roman"/>
          <w:szCs w:val="24"/>
        </w:rPr>
      </w:pPr>
      <w:r>
        <w:rPr>
          <w:rFonts w:eastAsia="Times New Roman"/>
          <w:szCs w:val="24"/>
        </w:rPr>
        <w:lastRenderedPageBreak/>
        <w:t xml:space="preserve">Γιατί υπάρχει το μείζον θέμα; Διότι φύγατε από τη δική μας πολιτική, </w:t>
      </w:r>
      <w:r>
        <w:rPr>
          <w:rFonts w:eastAsia="Times New Roman"/>
          <w:szCs w:val="24"/>
        </w:rPr>
        <w:t xml:space="preserve">της μικρής ΔΕΗ -το 1/3 της ΔΕΗ θα </w:t>
      </w:r>
      <w:proofErr w:type="spellStart"/>
      <w:r>
        <w:rPr>
          <w:rFonts w:eastAsia="Times New Roman"/>
          <w:szCs w:val="24"/>
        </w:rPr>
        <w:t>επωλείτο</w:t>
      </w:r>
      <w:proofErr w:type="spellEnd"/>
      <w:r>
        <w:rPr>
          <w:rFonts w:eastAsia="Times New Roman"/>
          <w:szCs w:val="24"/>
        </w:rPr>
        <w:t xml:space="preserve"> προκειμένου η ΔΕΗ να έχει μ</w:t>
      </w:r>
      <w:r>
        <w:rPr>
          <w:rFonts w:eastAsia="Times New Roman"/>
          <w:szCs w:val="24"/>
        </w:rPr>
        <w:t>ί</w:t>
      </w:r>
      <w:r>
        <w:rPr>
          <w:rFonts w:eastAsia="Times New Roman"/>
          <w:szCs w:val="24"/>
        </w:rPr>
        <w:t>α ένεση ρευστότητας και να μπορέσει να κάνει τις επενδύσεις της- και πήγατε στη μισή ΔΕΗ, δηλαδή, ουσιαστικά η ΔΕΗ χάνει τους μισούς της πελάτες, τον μισό της τζίρο, με μηδενικό οικονομ</w:t>
      </w:r>
      <w:r>
        <w:rPr>
          <w:rFonts w:eastAsia="Times New Roman"/>
          <w:szCs w:val="24"/>
        </w:rPr>
        <w:t xml:space="preserve">ικό αντάλλαγμα. Πρωτοφανές και ασύλληπτο! Χάνει πελάτες η ΔΕΗ και δεν βάζει στο ταμείο της ούτε ένα ευρώ! Αν έχω άδικο να μου πείτε πού ακριβώς θα είναι οι εισπράξεις της ΔΕΗ και γιατί δεν τις έχουμε δει όλα αυτά τα χρόνια. </w:t>
      </w:r>
    </w:p>
    <w:p w14:paraId="3A8639AE" w14:textId="77777777" w:rsidR="00375AC7" w:rsidRDefault="00AB06BE">
      <w:pPr>
        <w:spacing w:line="600" w:lineRule="auto"/>
        <w:ind w:firstLine="720"/>
        <w:jc w:val="both"/>
        <w:rPr>
          <w:rFonts w:eastAsia="Times New Roman"/>
          <w:szCs w:val="24"/>
        </w:rPr>
      </w:pPr>
      <w:r w:rsidRPr="008F0315">
        <w:rPr>
          <w:rFonts w:eastAsia="Times New Roman"/>
          <w:b/>
          <w:szCs w:val="24"/>
        </w:rPr>
        <w:t>ΓΕΩΡΓΙΟΣ ΣΤΑΘΑΚΗΣ (Υπουργός Περ</w:t>
      </w:r>
      <w:r w:rsidRPr="008F0315">
        <w:rPr>
          <w:rFonts w:eastAsia="Times New Roman"/>
          <w:b/>
          <w:szCs w:val="24"/>
        </w:rPr>
        <w:t>ιβάλλοντος και Ενέργειας):</w:t>
      </w:r>
      <w:r>
        <w:rPr>
          <w:rFonts w:eastAsia="Times New Roman"/>
          <w:szCs w:val="24"/>
        </w:rPr>
        <w:t xml:space="preserve"> Βεβαίως.</w:t>
      </w:r>
    </w:p>
    <w:p w14:paraId="3A8639AF" w14:textId="77777777" w:rsidR="00375AC7" w:rsidRDefault="00AB06BE">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Αυτός είναι ο δογματισμός σας. Για να μην εφαρμοστεί το μοντέλο που εμείς προωθούσαμε και για να έχετε ένα φύλλο συκής σε σχέση με τις προηγούμενες δοξασίες σας, είπατε «εμείς θέλουμε να δείξουμε</w:t>
      </w:r>
      <w:r>
        <w:rPr>
          <w:rFonts w:eastAsia="Times New Roman"/>
          <w:szCs w:val="24"/>
        </w:rPr>
        <w:t xml:space="preserve"> πόσο σημαντικός είναι ο δημόσιος τομέας και πόσο η ΔΕΗ θα παραμείνει» -υποτίθεται- «στον δημόσιο τομέα». Μάλιστα.</w:t>
      </w:r>
    </w:p>
    <w:p w14:paraId="3A8639B0" w14:textId="77777777" w:rsidR="00375AC7" w:rsidRDefault="00AB06BE">
      <w:pPr>
        <w:spacing w:line="600" w:lineRule="auto"/>
        <w:ind w:firstLine="720"/>
        <w:jc w:val="both"/>
        <w:rPr>
          <w:rFonts w:eastAsia="Times New Roman"/>
          <w:szCs w:val="24"/>
        </w:rPr>
      </w:pPr>
      <w:r>
        <w:rPr>
          <w:rFonts w:eastAsia="Times New Roman"/>
          <w:szCs w:val="24"/>
        </w:rPr>
        <w:t xml:space="preserve">Δεν είχατε, όμως, την ίδια ευαισθησία για άλλες επιχειρήσεις του ενεργειακού τομέα. Ενώ, δηλαδή, εμφανίζεστε υποτίθεται </w:t>
      </w:r>
      <w:proofErr w:type="spellStart"/>
      <w:r>
        <w:rPr>
          <w:rFonts w:eastAsia="Times New Roman"/>
          <w:szCs w:val="24"/>
        </w:rPr>
        <w:t>κρατιστές</w:t>
      </w:r>
      <w:proofErr w:type="spellEnd"/>
      <w:r>
        <w:rPr>
          <w:rFonts w:eastAsia="Times New Roman"/>
          <w:szCs w:val="24"/>
        </w:rPr>
        <w:t xml:space="preserve"> στη ΔΕΗ, γι</w:t>
      </w:r>
      <w:r>
        <w:rPr>
          <w:rFonts w:eastAsia="Times New Roman"/>
          <w:szCs w:val="24"/>
        </w:rPr>
        <w:t xml:space="preserve">ατί δώσατε -και καλά κάνατε- το 66% του ΔΕΣΦΑ; Δεν μπορεί να είστε και </w:t>
      </w:r>
      <w:r>
        <w:rPr>
          <w:rFonts w:eastAsia="Times New Roman"/>
          <w:szCs w:val="24"/>
        </w:rPr>
        <w:lastRenderedPageBreak/>
        <w:t>με το άσπρο και με το μαύρο και με τα πάντα και με τα αντίθετά τους, διότι στο τέλος καταλήγετε να είστε κυβέρνηση του τίποτα και το κόστος το πληρώνει ο ελληνικός λαός.</w:t>
      </w:r>
    </w:p>
    <w:p w14:paraId="3A8639B1" w14:textId="77777777" w:rsidR="00375AC7" w:rsidRDefault="00AB06BE">
      <w:pPr>
        <w:spacing w:line="600" w:lineRule="auto"/>
        <w:ind w:firstLine="720"/>
        <w:jc w:val="both"/>
        <w:rPr>
          <w:rFonts w:eastAsia="Times New Roman"/>
          <w:szCs w:val="24"/>
        </w:rPr>
      </w:pPr>
      <w:r>
        <w:rPr>
          <w:rFonts w:eastAsia="Times New Roman"/>
          <w:szCs w:val="24"/>
        </w:rPr>
        <w:t>Μ</w:t>
      </w:r>
      <w:r>
        <w:rPr>
          <w:rFonts w:eastAsia="Times New Roman"/>
          <w:szCs w:val="24"/>
        </w:rPr>
        <w:t>ί</w:t>
      </w:r>
      <w:r>
        <w:rPr>
          <w:rFonts w:eastAsia="Times New Roman"/>
          <w:szCs w:val="24"/>
        </w:rPr>
        <w:t>α επιμέρους π</w:t>
      </w:r>
      <w:r>
        <w:rPr>
          <w:rFonts w:eastAsia="Times New Roman"/>
          <w:szCs w:val="24"/>
        </w:rPr>
        <w:t xml:space="preserve">αρατήρηση που θέλω να κάνω, γιατί δεν έγινε από τους προηγούμενους συναδέλφους, αφορά τη </w:t>
      </w:r>
      <w:r>
        <w:rPr>
          <w:rFonts w:eastAsia="Times New Roman"/>
          <w:szCs w:val="24"/>
        </w:rPr>
        <w:t>«</w:t>
      </w:r>
      <w:r>
        <w:rPr>
          <w:rFonts w:eastAsia="Times New Roman"/>
          <w:szCs w:val="24"/>
        </w:rPr>
        <w:t xml:space="preserve">ΔΕΗ </w:t>
      </w:r>
      <w:r>
        <w:rPr>
          <w:rFonts w:eastAsia="Times New Roman"/>
          <w:szCs w:val="24"/>
        </w:rPr>
        <w:t>ΑΝΑΝΕΩΣΙΜΕΣ»</w:t>
      </w:r>
      <w:r>
        <w:rPr>
          <w:rFonts w:eastAsia="Times New Roman"/>
          <w:szCs w:val="24"/>
        </w:rPr>
        <w:t>, που είναι μ</w:t>
      </w:r>
      <w:r>
        <w:rPr>
          <w:rFonts w:eastAsia="Times New Roman"/>
          <w:szCs w:val="24"/>
        </w:rPr>
        <w:t>ί</w:t>
      </w:r>
      <w:r>
        <w:rPr>
          <w:rFonts w:eastAsia="Times New Roman"/>
          <w:szCs w:val="24"/>
        </w:rPr>
        <w:t xml:space="preserve">α θυγατρική της ΔΕΗ, που πάει καλά και που έχει μέλλον, διότι οι </w:t>
      </w:r>
      <w:r>
        <w:rPr>
          <w:rFonts w:eastAsia="Times New Roman"/>
          <w:szCs w:val="24"/>
        </w:rPr>
        <w:t>α</w:t>
      </w:r>
      <w:r>
        <w:rPr>
          <w:rFonts w:eastAsia="Times New Roman"/>
          <w:szCs w:val="24"/>
        </w:rPr>
        <w:t xml:space="preserve">νανεώσιμες </w:t>
      </w:r>
      <w:r>
        <w:rPr>
          <w:rFonts w:eastAsia="Times New Roman"/>
          <w:szCs w:val="24"/>
        </w:rPr>
        <w:t>π</w:t>
      </w:r>
      <w:r>
        <w:rPr>
          <w:rFonts w:eastAsia="Times New Roman"/>
          <w:szCs w:val="24"/>
        </w:rPr>
        <w:t xml:space="preserve">ηγές </w:t>
      </w:r>
      <w:r>
        <w:rPr>
          <w:rFonts w:eastAsia="Times New Roman"/>
          <w:szCs w:val="24"/>
        </w:rPr>
        <w:t>ε</w:t>
      </w:r>
      <w:r>
        <w:rPr>
          <w:rFonts w:eastAsia="Times New Roman"/>
          <w:szCs w:val="24"/>
        </w:rPr>
        <w:t>νέργειας έχουν μέλλον στη χώρα.</w:t>
      </w:r>
    </w:p>
    <w:p w14:paraId="3A8639B2" w14:textId="77777777" w:rsidR="00375AC7" w:rsidRDefault="00AB06BE">
      <w:pPr>
        <w:spacing w:line="600" w:lineRule="auto"/>
        <w:ind w:firstLine="720"/>
        <w:jc w:val="both"/>
        <w:rPr>
          <w:rFonts w:eastAsia="Times New Roman"/>
          <w:szCs w:val="24"/>
        </w:rPr>
      </w:pPr>
      <w:r>
        <w:rPr>
          <w:rFonts w:eastAsia="Times New Roman"/>
          <w:szCs w:val="24"/>
        </w:rPr>
        <w:t>Τις αμέσως προηγούμε</w:t>
      </w:r>
      <w:r>
        <w:rPr>
          <w:rFonts w:eastAsia="Times New Roman"/>
          <w:szCs w:val="24"/>
        </w:rPr>
        <w:t xml:space="preserve">νες μέρες παραιτήθηκε ο </w:t>
      </w:r>
      <w:r>
        <w:rPr>
          <w:rFonts w:eastAsia="Times New Roman"/>
          <w:szCs w:val="24"/>
        </w:rPr>
        <w:t>δ</w:t>
      </w:r>
      <w:r>
        <w:rPr>
          <w:rFonts w:eastAsia="Times New Roman"/>
          <w:szCs w:val="24"/>
        </w:rPr>
        <w:t xml:space="preserve">ιευθύνων </w:t>
      </w:r>
      <w:r>
        <w:rPr>
          <w:rFonts w:eastAsia="Times New Roman"/>
          <w:szCs w:val="24"/>
        </w:rPr>
        <w:t>σ</w:t>
      </w:r>
      <w:r>
        <w:rPr>
          <w:rFonts w:eastAsia="Times New Roman"/>
          <w:szCs w:val="24"/>
        </w:rPr>
        <w:t xml:space="preserve">ύμβουλος, που εσείς ορίσατε, ο κ. Ηλίας </w:t>
      </w:r>
      <w:proofErr w:type="spellStart"/>
      <w:r>
        <w:rPr>
          <w:rFonts w:eastAsia="Times New Roman"/>
          <w:szCs w:val="24"/>
        </w:rPr>
        <w:t>Μοναχολιάς</w:t>
      </w:r>
      <w:proofErr w:type="spellEnd"/>
      <w:r>
        <w:rPr>
          <w:rFonts w:eastAsia="Times New Roman"/>
          <w:szCs w:val="24"/>
        </w:rPr>
        <w:t xml:space="preserve">, ο οποίος παραιτούμενος είπε ότι επειδή θέλετε να συγχωνεύσετε τη </w:t>
      </w:r>
      <w:r>
        <w:rPr>
          <w:rFonts w:eastAsia="Times New Roman"/>
          <w:szCs w:val="24"/>
        </w:rPr>
        <w:t>«</w:t>
      </w:r>
      <w:r>
        <w:rPr>
          <w:rFonts w:eastAsia="Times New Roman"/>
          <w:szCs w:val="24"/>
        </w:rPr>
        <w:t xml:space="preserve">ΔΕΗ </w:t>
      </w:r>
      <w:r>
        <w:rPr>
          <w:rFonts w:eastAsia="Times New Roman"/>
          <w:szCs w:val="24"/>
        </w:rPr>
        <w:t>Α</w:t>
      </w:r>
      <w:r>
        <w:rPr>
          <w:rFonts w:eastAsia="Times New Roman"/>
          <w:szCs w:val="24"/>
        </w:rPr>
        <w:t>ΝΑΝΕΩΣΙΜΕΣ»</w:t>
      </w:r>
      <w:r>
        <w:rPr>
          <w:rFonts w:eastAsia="Times New Roman"/>
          <w:szCs w:val="24"/>
        </w:rPr>
        <w:t xml:space="preserve"> με τη ΔΕΗ ο κίνδυνος πλέον με τη συγχώνευση είναι η ΔΕΗ να μην αναπτύξει </w:t>
      </w:r>
      <w:r>
        <w:rPr>
          <w:rFonts w:eastAsia="Times New Roman"/>
          <w:szCs w:val="24"/>
        </w:rPr>
        <w:t>α</w:t>
      </w:r>
      <w:r>
        <w:rPr>
          <w:rFonts w:eastAsia="Times New Roman"/>
          <w:szCs w:val="24"/>
        </w:rPr>
        <w:t xml:space="preserve">νανεώσιμες </w:t>
      </w:r>
      <w:r>
        <w:rPr>
          <w:rFonts w:eastAsia="Times New Roman"/>
          <w:szCs w:val="24"/>
        </w:rPr>
        <w:t>π</w:t>
      </w:r>
      <w:r>
        <w:rPr>
          <w:rFonts w:eastAsia="Times New Roman"/>
          <w:szCs w:val="24"/>
        </w:rPr>
        <w:t xml:space="preserve">ηγές </w:t>
      </w:r>
      <w:r>
        <w:rPr>
          <w:rFonts w:eastAsia="Times New Roman"/>
          <w:szCs w:val="24"/>
        </w:rPr>
        <w:t>ε</w:t>
      </w:r>
      <w:r>
        <w:rPr>
          <w:rFonts w:eastAsia="Times New Roman"/>
          <w:szCs w:val="24"/>
        </w:rPr>
        <w:t xml:space="preserve">νέργειας. Τι εννοούσε; Εννοούσε ότι δεν θα κρατήσει την αυτονομία της μέσα στον ευρύτερο όμιλο της ΔΕΗ η </w:t>
      </w:r>
      <w:r>
        <w:rPr>
          <w:rFonts w:eastAsia="Times New Roman"/>
          <w:szCs w:val="24"/>
        </w:rPr>
        <w:t>«</w:t>
      </w:r>
      <w:r>
        <w:rPr>
          <w:rFonts w:eastAsia="Times New Roman"/>
          <w:szCs w:val="24"/>
        </w:rPr>
        <w:t xml:space="preserve">ΔΕΗ </w:t>
      </w:r>
      <w:r>
        <w:rPr>
          <w:rFonts w:eastAsia="Times New Roman"/>
          <w:szCs w:val="24"/>
        </w:rPr>
        <w:t>ΑΝΑΝΕΩΣΙΜΕΣ»</w:t>
      </w:r>
      <w:r>
        <w:rPr>
          <w:rFonts w:eastAsia="Times New Roman"/>
          <w:szCs w:val="24"/>
        </w:rPr>
        <w:t>, αλλά θα σπάσει στις επιμέρους γενικές διευθύνσεις.</w:t>
      </w:r>
    </w:p>
    <w:p w14:paraId="3A8639B3" w14:textId="77777777" w:rsidR="00375AC7" w:rsidRDefault="00AB06BE">
      <w:pPr>
        <w:spacing w:line="600" w:lineRule="auto"/>
        <w:ind w:firstLine="720"/>
        <w:jc w:val="both"/>
        <w:rPr>
          <w:rFonts w:eastAsia="Times New Roman"/>
          <w:szCs w:val="24"/>
        </w:rPr>
      </w:pPr>
      <w:r>
        <w:rPr>
          <w:rFonts w:eastAsia="Times New Roman"/>
          <w:szCs w:val="24"/>
        </w:rPr>
        <w:t>Επομένως, δίπλα στα ασύλληπτα οικονομικά προβλήματα που αντιμετωπίζει η ΔΕΗ</w:t>
      </w:r>
      <w:r>
        <w:rPr>
          <w:rFonts w:eastAsia="Times New Roman"/>
          <w:szCs w:val="24"/>
        </w:rPr>
        <w:t xml:space="preserve">, δίπλα σε όσα επισημαίνει η </w:t>
      </w:r>
      <w:proofErr w:type="spellStart"/>
      <w:r w:rsidRPr="00277CFF">
        <w:rPr>
          <w:rFonts w:eastAsia="Times New Roman" w:cs="Times New Roman"/>
          <w:bCs/>
          <w:szCs w:val="24"/>
        </w:rPr>
        <w:t>Mckenzie</w:t>
      </w:r>
      <w:proofErr w:type="spellEnd"/>
      <w:r>
        <w:rPr>
          <w:rFonts w:eastAsia="Times New Roman"/>
          <w:color w:val="545454"/>
          <w:szCs w:val="24"/>
        </w:rPr>
        <w:t xml:space="preserve"> </w:t>
      </w:r>
      <w:r>
        <w:rPr>
          <w:rFonts w:eastAsia="Times New Roman"/>
          <w:szCs w:val="24"/>
        </w:rPr>
        <w:t xml:space="preserve">στα οποία πρέπει να απαντήσετε, γιατί είναι ο επίσημος σύμβουλος της ΔΕΗ, υπάρχει πρόβλημα και με τις </w:t>
      </w:r>
      <w:r>
        <w:rPr>
          <w:rFonts w:eastAsia="Times New Roman"/>
          <w:szCs w:val="24"/>
        </w:rPr>
        <w:t>α</w:t>
      </w:r>
      <w:r>
        <w:rPr>
          <w:rFonts w:eastAsia="Times New Roman"/>
          <w:szCs w:val="24"/>
        </w:rPr>
        <w:t xml:space="preserve">νανεώσιμες </w:t>
      </w:r>
      <w:r>
        <w:rPr>
          <w:rFonts w:eastAsia="Times New Roman"/>
          <w:szCs w:val="24"/>
        </w:rPr>
        <w:t>π</w:t>
      </w:r>
      <w:r>
        <w:rPr>
          <w:rFonts w:eastAsia="Times New Roman"/>
          <w:szCs w:val="24"/>
        </w:rPr>
        <w:t xml:space="preserve">ηγές </w:t>
      </w:r>
      <w:r>
        <w:rPr>
          <w:rFonts w:eastAsia="Times New Roman"/>
          <w:szCs w:val="24"/>
        </w:rPr>
        <w:t>ε</w:t>
      </w:r>
      <w:r>
        <w:rPr>
          <w:rFonts w:eastAsia="Times New Roman"/>
          <w:szCs w:val="24"/>
        </w:rPr>
        <w:t>νέργειας.</w:t>
      </w:r>
    </w:p>
    <w:p w14:paraId="3A8639B4" w14:textId="77777777" w:rsidR="00375AC7" w:rsidRDefault="00AB06BE">
      <w:pPr>
        <w:spacing w:line="600" w:lineRule="auto"/>
        <w:ind w:firstLine="720"/>
        <w:jc w:val="both"/>
        <w:rPr>
          <w:rFonts w:eastAsia="Times New Roman"/>
          <w:szCs w:val="24"/>
        </w:rPr>
      </w:pPr>
      <w:r>
        <w:rPr>
          <w:rFonts w:eastAsia="Times New Roman"/>
          <w:szCs w:val="24"/>
        </w:rPr>
        <w:lastRenderedPageBreak/>
        <w:t xml:space="preserve">Κύριε Υπουργέ, δεν μπορείτε άλλο να ακολουθείτε την πολιτική του «μην ανησυχείτε», </w:t>
      </w:r>
      <w:r>
        <w:rPr>
          <w:rFonts w:eastAsia="Times New Roman"/>
          <w:szCs w:val="24"/>
        </w:rPr>
        <w:t xml:space="preserve">διότι η σύμβουλος της ΔΕΗ η </w:t>
      </w:r>
      <w:proofErr w:type="spellStart"/>
      <w:r w:rsidRPr="00277CFF">
        <w:rPr>
          <w:rFonts w:eastAsia="Times New Roman" w:cs="Times New Roman"/>
          <w:bCs/>
          <w:szCs w:val="24"/>
        </w:rPr>
        <w:t>Mckenzie</w:t>
      </w:r>
      <w:proofErr w:type="spellEnd"/>
      <w:r>
        <w:rPr>
          <w:rFonts w:eastAsia="Times New Roman"/>
          <w:color w:val="545454"/>
          <w:szCs w:val="24"/>
        </w:rPr>
        <w:t xml:space="preserve"> </w:t>
      </w:r>
      <w:r>
        <w:rPr>
          <w:rFonts w:eastAsia="Times New Roman"/>
          <w:szCs w:val="24"/>
        </w:rPr>
        <w:t xml:space="preserve">λέει ότι στο τέλος αυτή η πολιτική, η πολιτική της απαξίωσης της ΔΕΗ, μπορεί να οδηγήσει σε απολύσεις προσωπικού και σε αυξήσεις τιμολογίων. </w:t>
      </w:r>
    </w:p>
    <w:p w14:paraId="3A8639B5" w14:textId="77777777" w:rsidR="00375AC7" w:rsidRDefault="00AB06BE">
      <w:pPr>
        <w:spacing w:line="600" w:lineRule="auto"/>
        <w:ind w:firstLine="720"/>
        <w:jc w:val="both"/>
        <w:rPr>
          <w:rFonts w:eastAsia="Times New Roman"/>
          <w:szCs w:val="24"/>
        </w:rPr>
      </w:pPr>
      <w:r>
        <w:rPr>
          <w:rFonts w:eastAsia="Times New Roman"/>
          <w:szCs w:val="24"/>
        </w:rPr>
        <w:t xml:space="preserve">Έχετε υποχρέωση να τοποθετηθείτε ξεκάθαρα για όλα αυτά, όπως έχετε υποχρέωση </w:t>
      </w:r>
      <w:r>
        <w:rPr>
          <w:rFonts w:eastAsia="Times New Roman"/>
          <w:szCs w:val="24"/>
        </w:rPr>
        <w:t>να τοποθετηθείτε και για άλλο ένα θέμα, στο οποίο δεν έχετε δώσει καθαρές απαντήσεις ως Κυβέρνηση, παριστάνετε ότι δεν υπάρχει.</w:t>
      </w:r>
    </w:p>
    <w:p w14:paraId="3A8639B6" w14:textId="77777777" w:rsidR="00375AC7" w:rsidRDefault="00AB06BE">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A8639B7" w14:textId="77777777" w:rsidR="00375AC7" w:rsidRDefault="00AB06BE">
      <w:pPr>
        <w:spacing w:line="600" w:lineRule="auto"/>
        <w:ind w:firstLine="720"/>
        <w:jc w:val="both"/>
        <w:rPr>
          <w:rFonts w:eastAsia="Times New Roman"/>
          <w:szCs w:val="24"/>
        </w:rPr>
      </w:pPr>
      <w:r>
        <w:rPr>
          <w:rFonts w:eastAsia="Times New Roman"/>
          <w:szCs w:val="24"/>
        </w:rPr>
        <w:t>Θα χρησιμοποιήσω και το χρόνο της δευτερολογ</w:t>
      </w:r>
      <w:r>
        <w:rPr>
          <w:rFonts w:eastAsia="Times New Roman"/>
          <w:szCs w:val="24"/>
        </w:rPr>
        <w:t>ίας μου, κύριε Πρόεδρε.</w:t>
      </w:r>
    </w:p>
    <w:p w14:paraId="3A8639B8" w14:textId="77777777" w:rsidR="00375AC7" w:rsidRDefault="00AB06BE">
      <w:pPr>
        <w:spacing w:line="600" w:lineRule="auto"/>
        <w:ind w:firstLine="720"/>
        <w:jc w:val="both"/>
        <w:rPr>
          <w:rFonts w:eastAsia="Times New Roman"/>
          <w:szCs w:val="24"/>
        </w:rPr>
      </w:pPr>
      <w:r>
        <w:rPr>
          <w:rFonts w:eastAsia="Times New Roman"/>
          <w:szCs w:val="24"/>
        </w:rPr>
        <w:t>Αναφέρομαι στο σκάνδαλο ΔΕΠΑ - Λαυρεντιάδη. Έχετε δώσει μ</w:t>
      </w:r>
      <w:r>
        <w:rPr>
          <w:rFonts w:eastAsia="Times New Roman"/>
          <w:szCs w:val="24"/>
        </w:rPr>
        <w:t>ί</w:t>
      </w:r>
      <w:r>
        <w:rPr>
          <w:rFonts w:eastAsia="Times New Roman"/>
          <w:szCs w:val="24"/>
        </w:rPr>
        <w:t xml:space="preserve">α αμήχανη απάντηση τις προηγούμενες μέρες ισχυριζόμενος ότι τα χρέη της ΔΕΠΑ είχαν αυξηθεί και επί των προηγούμενων κυβερνήσεων. Μάλιστα, να το δεχθώ για να διευκολύνουμε τη </w:t>
      </w:r>
      <w:r>
        <w:rPr>
          <w:rFonts w:eastAsia="Times New Roman"/>
          <w:szCs w:val="24"/>
        </w:rPr>
        <w:t xml:space="preserve">συζήτηση. </w:t>
      </w:r>
    </w:p>
    <w:p w14:paraId="3A8639B9" w14:textId="77777777" w:rsidR="00375AC7" w:rsidRDefault="00AB06BE">
      <w:pPr>
        <w:spacing w:line="600" w:lineRule="auto"/>
        <w:ind w:firstLine="720"/>
        <w:jc w:val="both"/>
        <w:rPr>
          <w:rFonts w:eastAsia="Times New Roman"/>
          <w:szCs w:val="24"/>
        </w:rPr>
      </w:pPr>
      <w:r w:rsidRPr="00277CFF">
        <w:rPr>
          <w:rFonts w:eastAsia="Times New Roman"/>
          <w:b/>
          <w:szCs w:val="24"/>
        </w:rPr>
        <w:t>ΝΙΚΟΛΑΟΣ ΠΑΠΑΔΟΠΟΥΛΟΣ:</w:t>
      </w:r>
      <w:r w:rsidRPr="00277CFF">
        <w:rPr>
          <w:rFonts w:eastAsia="Times New Roman"/>
          <w:szCs w:val="24"/>
        </w:rPr>
        <w:t xml:space="preserve"> </w:t>
      </w:r>
      <w:r>
        <w:rPr>
          <w:rFonts w:eastAsia="Times New Roman"/>
          <w:szCs w:val="24"/>
        </w:rPr>
        <w:t>Όχι. Έτσι έγινε ή δεν έγινε;</w:t>
      </w:r>
    </w:p>
    <w:p w14:paraId="3A8639BA" w14:textId="77777777" w:rsidR="00375AC7" w:rsidRDefault="00AB06BE">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Ερώτημα πρώτον</w:t>
      </w:r>
      <w:r w:rsidRPr="006E0C74">
        <w:rPr>
          <w:rFonts w:eastAsia="Times New Roman"/>
          <w:szCs w:val="24"/>
        </w:rPr>
        <w:t>:</w:t>
      </w:r>
      <w:r>
        <w:rPr>
          <w:rFonts w:eastAsia="Times New Roman"/>
          <w:szCs w:val="24"/>
        </w:rPr>
        <w:t xml:space="preserve"> Γιατί διώκεται από τη </w:t>
      </w:r>
      <w:r>
        <w:rPr>
          <w:rFonts w:eastAsia="Times New Roman"/>
          <w:szCs w:val="24"/>
        </w:rPr>
        <w:t>δ</w:t>
      </w:r>
      <w:r>
        <w:rPr>
          <w:rFonts w:eastAsia="Times New Roman"/>
          <w:szCs w:val="24"/>
        </w:rPr>
        <w:t xml:space="preserve">ικαιοσύνη και μάλιστα επί των ημερών σας ο </w:t>
      </w:r>
      <w:r>
        <w:rPr>
          <w:rFonts w:eastAsia="Times New Roman"/>
          <w:szCs w:val="24"/>
        </w:rPr>
        <w:t>δ</w:t>
      </w:r>
      <w:r>
        <w:rPr>
          <w:rFonts w:eastAsia="Times New Roman"/>
          <w:szCs w:val="24"/>
        </w:rPr>
        <w:t xml:space="preserve">ιευθύνων </w:t>
      </w:r>
      <w:r>
        <w:rPr>
          <w:rFonts w:eastAsia="Times New Roman"/>
          <w:szCs w:val="24"/>
        </w:rPr>
        <w:t>σ</w:t>
      </w:r>
      <w:r>
        <w:rPr>
          <w:rFonts w:eastAsia="Times New Roman"/>
          <w:szCs w:val="24"/>
        </w:rPr>
        <w:t xml:space="preserve">ύμβουλος, </w:t>
      </w:r>
      <w:r>
        <w:rPr>
          <w:rFonts w:eastAsia="Times New Roman"/>
          <w:szCs w:val="24"/>
        </w:rPr>
        <w:lastRenderedPageBreak/>
        <w:t xml:space="preserve">ο κ. </w:t>
      </w:r>
      <w:proofErr w:type="spellStart"/>
      <w:r>
        <w:rPr>
          <w:rFonts w:eastAsia="Times New Roman"/>
          <w:szCs w:val="24"/>
        </w:rPr>
        <w:t>Κιτσάκος</w:t>
      </w:r>
      <w:proofErr w:type="spellEnd"/>
      <w:r>
        <w:rPr>
          <w:rFonts w:eastAsia="Times New Roman"/>
          <w:szCs w:val="24"/>
        </w:rPr>
        <w:t>, που η Κυβέρνησή σας τοποθέτησε στη ΔΕΠΑ και όχι οι</w:t>
      </w:r>
      <w:r>
        <w:rPr>
          <w:rFonts w:eastAsia="Times New Roman"/>
          <w:szCs w:val="24"/>
        </w:rPr>
        <w:t xml:space="preserve"> προηγούμενοι </w:t>
      </w:r>
      <w:r>
        <w:rPr>
          <w:rFonts w:eastAsia="Times New Roman"/>
          <w:szCs w:val="24"/>
        </w:rPr>
        <w:t>δ</w:t>
      </w:r>
      <w:r>
        <w:rPr>
          <w:rFonts w:eastAsia="Times New Roman"/>
          <w:szCs w:val="24"/>
        </w:rPr>
        <w:t xml:space="preserve">ιευθύνοντες </w:t>
      </w:r>
      <w:r>
        <w:rPr>
          <w:rFonts w:eastAsia="Times New Roman"/>
          <w:szCs w:val="24"/>
        </w:rPr>
        <w:t>σ</w:t>
      </w:r>
      <w:r>
        <w:rPr>
          <w:rFonts w:eastAsia="Times New Roman"/>
          <w:szCs w:val="24"/>
        </w:rPr>
        <w:t>ύμβουλοι;</w:t>
      </w:r>
    </w:p>
    <w:p w14:paraId="3A8639BB" w14:textId="77777777" w:rsidR="00375AC7" w:rsidRDefault="00AB06BE">
      <w:pPr>
        <w:spacing w:line="600" w:lineRule="auto"/>
        <w:ind w:firstLine="720"/>
        <w:jc w:val="both"/>
        <w:rPr>
          <w:rFonts w:eastAsia="Times New Roman"/>
          <w:szCs w:val="24"/>
        </w:rPr>
      </w:pPr>
      <w:r>
        <w:rPr>
          <w:rFonts w:eastAsia="Times New Roman"/>
          <w:szCs w:val="24"/>
        </w:rPr>
        <w:t xml:space="preserve">Δεύτερον, θα μας πει η Κυβέρνηση εάν είναι αλήθεια ή όχι ότι επιχειρήθηκε επί των ημερών σας </w:t>
      </w:r>
      <w:r w:rsidRPr="006E0C74">
        <w:rPr>
          <w:rFonts w:eastAsia="Times New Roman"/>
          <w:szCs w:val="24"/>
        </w:rPr>
        <w:t>-</w:t>
      </w:r>
      <w:r>
        <w:rPr>
          <w:rFonts w:eastAsia="Times New Roman"/>
          <w:szCs w:val="24"/>
        </w:rPr>
        <w:t xml:space="preserve">και γι’ αυτό διώκεται ο κ. </w:t>
      </w:r>
      <w:proofErr w:type="spellStart"/>
      <w:r>
        <w:rPr>
          <w:rFonts w:eastAsia="Times New Roman"/>
          <w:szCs w:val="24"/>
        </w:rPr>
        <w:t>Κιτσάκος</w:t>
      </w:r>
      <w:proofErr w:type="spellEnd"/>
      <w:r w:rsidRPr="006E0C74">
        <w:rPr>
          <w:rFonts w:eastAsia="Times New Roman"/>
          <w:szCs w:val="24"/>
        </w:rPr>
        <w:t>-</w:t>
      </w:r>
      <w:r>
        <w:rPr>
          <w:rFonts w:eastAsia="Times New Roman"/>
          <w:szCs w:val="24"/>
        </w:rPr>
        <w:t xml:space="preserve"> να γίνει παράνομη ανταλλαγή ακινήτων για συμψηφισμό χρεών μεταξύ της ΔΕΠΑ και της επιχε</w:t>
      </w:r>
      <w:r>
        <w:rPr>
          <w:rFonts w:eastAsia="Times New Roman"/>
          <w:szCs w:val="24"/>
        </w:rPr>
        <w:t>ιρήσεως του κ. Λαυρεντιάδη, παράνομη ανταλλαγή ακινήτων</w:t>
      </w:r>
      <w:r w:rsidRPr="006E0C74">
        <w:rPr>
          <w:rFonts w:eastAsia="Times New Roman"/>
          <w:szCs w:val="24"/>
        </w:rPr>
        <w:t>,</w:t>
      </w:r>
      <w:r>
        <w:rPr>
          <w:rFonts w:eastAsia="Times New Roman"/>
          <w:szCs w:val="24"/>
        </w:rPr>
        <w:t xml:space="preserve"> τα οποία είχαν δεσμευτεί για ξέπλυμα χρήματος;</w:t>
      </w:r>
    </w:p>
    <w:p w14:paraId="3A8639BC" w14:textId="77777777" w:rsidR="00375AC7" w:rsidRDefault="00AB06BE">
      <w:pPr>
        <w:spacing w:line="600" w:lineRule="auto"/>
        <w:ind w:firstLine="720"/>
        <w:jc w:val="both"/>
        <w:rPr>
          <w:rFonts w:eastAsia="Times New Roman"/>
          <w:szCs w:val="24"/>
        </w:rPr>
      </w:pPr>
      <w:r>
        <w:rPr>
          <w:rFonts w:eastAsia="Times New Roman"/>
          <w:szCs w:val="24"/>
        </w:rPr>
        <w:t>Α</w:t>
      </w:r>
      <w:r>
        <w:rPr>
          <w:rFonts w:eastAsia="Times New Roman"/>
          <w:szCs w:val="24"/>
        </w:rPr>
        <w:t>κόμα περισσότερο θα μας πει κανείς γιατί τα ακίνητα αυτά αποτιμήθηκαν από την ΔΕΠΑ στα 90 εκατομμύρια ευρώ, ενώ η επίσημη προηγούμενη αποτίμησή τους ήτ</w:t>
      </w:r>
      <w:r>
        <w:rPr>
          <w:rFonts w:eastAsia="Times New Roman"/>
          <w:szCs w:val="24"/>
        </w:rPr>
        <w:t>αν 9 εκατομμύρια;</w:t>
      </w:r>
    </w:p>
    <w:p w14:paraId="3A8639BD" w14:textId="77777777" w:rsidR="00375AC7" w:rsidRDefault="00AB06BE">
      <w:pPr>
        <w:spacing w:line="600" w:lineRule="auto"/>
        <w:ind w:firstLine="720"/>
        <w:jc w:val="both"/>
        <w:rPr>
          <w:rFonts w:eastAsia="Times New Roman"/>
          <w:szCs w:val="24"/>
        </w:rPr>
      </w:pPr>
      <w:r>
        <w:rPr>
          <w:rFonts w:eastAsia="Times New Roman"/>
          <w:szCs w:val="24"/>
        </w:rPr>
        <w:t xml:space="preserve">Όλα αυτά που με κοιτάτε </w:t>
      </w:r>
      <w:proofErr w:type="spellStart"/>
      <w:r>
        <w:rPr>
          <w:rFonts w:eastAsia="Times New Roman"/>
          <w:szCs w:val="24"/>
        </w:rPr>
        <w:t>παραξενεμένος</w:t>
      </w:r>
      <w:proofErr w:type="spellEnd"/>
      <w:r>
        <w:rPr>
          <w:rFonts w:eastAsia="Times New Roman"/>
          <w:szCs w:val="24"/>
        </w:rPr>
        <w:t>, κύριε Υπουργέ, υπάρχουν στη δικογραφία.</w:t>
      </w:r>
    </w:p>
    <w:p w14:paraId="3A8639BE" w14:textId="77777777" w:rsidR="00375AC7" w:rsidRDefault="00AB06BE">
      <w:pPr>
        <w:spacing w:line="600" w:lineRule="auto"/>
        <w:ind w:firstLine="720"/>
        <w:jc w:val="both"/>
        <w:rPr>
          <w:rFonts w:eastAsia="Times New Roman"/>
          <w:szCs w:val="24"/>
        </w:rPr>
      </w:pPr>
      <w:r w:rsidRPr="000D16FF">
        <w:rPr>
          <w:rFonts w:eastAsia="Times New Roman"/>
          <w:b/>
          <w:szCs w:val="24"/>
        </w:rPr>
        <w:t xml:space="preserve">ΓΕΩΡΓΙΟΣ ΣΤΑΘΑΚΗΣ (Υπουργός Περιβάλλοντος και Ενέργειας): </w:t>
      </w:r>
      <w:r>
        <w:rPr>
          <w:rFonts w:eastAsia="Times New Roman"/>
          <w:szCs w:val="24"/>
        </w:rPr>
        <w:t>Έγινε κάτι από αυτά;</w:t>
      </w:r>
    </w:p>
    <w:p w14:paraId="3A8639BF" w14:textId="77777777" w:rsidR="00375AC7" w:rsidRDefault="00AB06BE">
      <w:pPr>
        <w:spacing w:line="600" w:lineRule="auto"/>
        <w:ind w:firstLine="720"/>
        <w:jc w:val="both"/>
        <w:rPr>
          <w:rFonts w:eastAsia="Times New Roman"/>
          <w:szCs w:val="24"/>
        </w:rPr>
      </w:pPr>
      <w:r>
        <w:rPr>
          <w:rFonts w:eastAsia="Times New Roman"/>
          <w:b/>
          <w:szCs w:val="24"/>
        </w:rPr>
        <w:t>ΚΩΝΣΤΑΝΤΙΝΟΣ ΧΑΤΖΗΔΑΚΗΣ:</w:t>
      </w:r>
      <w:r w:rsidRPr="006E0C74">
        <w:rPr>
          <w:rFonts w:eastAsia="Times New Roman"/>
          <w:b/>
          <w:szCs w:val="24"/>
        </w:rPr>
        <w:t xml:space="preserve"> </w:t>
      </w:r>
      <w:r w:rsidRPr="00BB5A6B">
        <w:rPr>
          <w:rFonts w:eastAsia="Times New Roman"/>
          <w:szCs w:val="24"/>
        </w:rPr>
        <w:t xml:space="preserve">Διώκεται ο </w:t>
      </w:r>
      <w:r>
        <w:rPr>
          <w:rFonts w:eastAsia="Times New Roman"/>
          <w:szCs w:val="24"/>
        </w:rPr>
        <w:t>δ</w:t>
      </w:r>
      <w:r w:rsidRPr="00BB5A6B">
        <w:rPr>
          <w:rFonts w:eastAsia="Times New Roman"/>
          <w:szCs w:val="24"/>
        </w:rPr>
        <w:t xml:space="preserve">ιευθύνων </w:t>
      </w:r>
      <w:r>
        <w:rPr>
          <w:rFonts w:eastAsia="Times New Roman"/>
          <w:szCs w:val="24"/>
        </w:rPr>
        <w:t>σ</w:t>
      </w:r>
      <w:r w:rsidRPr="00BB5A6B">
        <w:rPr>
          <w:rFonts w:eastAsia="Times New Roman"/>
          <w:szCs w:val="24"/>
        </w:rPr>
        <w:t xml:space="preserve">ύμβουλος που η Κυβέρνησή σας </w:t>
      </w:r>
      <w:r w:rsidRPr="00BB5A6B">
        <w:rPr>
          <w:rFonts w:eastAsia="Times New Roman"/>
          <w:szCs w:val="24"/>
        </w:rPr>
        <w:t>τοποθέτησε</w:t>
      </w:r>
      <w:r w:rsidRPr="006E0C74">
        <w:rPr>
          <w:rFonts w:eastAsia="Times New Roman"/>
          <w:szCs w:val="24"/>
        </w:rPr>
        <w:t>.</w:t>
      </w:r>
      <w:r w:rsidRPr="00BB5A6B">
        <w:rPr>
          <w:rFonts w:eastAsia="Times New Roman"/>
          <w:szCs w:val="24"/>
        </w:rPr>
        <w:t xml:space="preserve"> Και ο </w:t>
      </w:r>
      <w:r>
        <w:rPr>
          <w:rFonts w:eastAsia="Times New Roman"/>
          <w:szCs w:val="24"/>
        </w:rPr>
        <w:t>δ</w:t>
      </w:r>
      <w:r w:rsidRPr="00BB5A6B">
        <w:rPr>
          <w:rFonts w:eastAsia="Times New Roman"/>
          <w:szCs w:val="24"/>
        </w:rPr>
        <w:t xml:space="preserve">ιευθύνων </w:t>
      </w:r>
      <w:r>
        <w:rPr>
          <w:rFonts w:eastAsia="Times New Roman"/>
          <w:szCs w:val="24"/>
        </w:rPr>
        <w:t>σ</w:t>
      </w:r>
      <w:r w:rsidRPr="00BB5A6B">
        <w:rPr>
          <w:rFonts w:eastAsia="Times New Roman"/>
          <w:szCs w:val="24"/>
        </w:rPr>
        <w:t xml:space="preserve">ύμβουλος, ο κ. </w:t>
      </w:r>
      <w:proofErr w:type="spellStart"/>
      <w:r w:rsidRPr="00BB5A6B">
        <w:rPr>
          <w:rFonts w:eastAsia="Times New Roman"/>
          <w:szCs w:val="24"/>
        </w:rPr>
        <w:t>Κιτσάκος</w:t>
      </w:r>
      <w:proofErr w:type="spellEnd"/>
      <w:r w:rsidRPr="00BB5A6B">
        <w:rPr>
          <w:rFonts w:eastAsia="Times New Roman"/>
          <w:szCs w:val="24"/>
        </w:rPr>
        <w:t>, που η Κυβέρνησή σας τοποθέτησε</w:t>
      </w:r>
      <w:r w:rsidRPr="006E0C74">
        <w:rPr>
          <w:rFonts w:eastAsia="Times New Roman"/>
          <w:szCs w:val="24"/>
        </w:rPr>
        <w:t>,</w:t>
      </w:r>
      <w:r w:rsidRPr="00BB5A6B">
        <w:rPr>
          <w:rFonts w:eastAsia="Times New Roman"/>
          <w:szCs w:val="24"/>
        </w:rPr>
        <w:t xml:space="preserve"> λέει</w:t>
      </w:r>
      <w:r w:rsidRPr="006E0C74">
        <w:rPr>
          <w:rFonts w:eastAsia="Times New Roman"/>
          <w:szCs w:val="24"/>
        </w:rPr>
        <w:t>:</w:t>
      </w:r>
      <w:r w:rsidRPr="00BB5A6B">
        <w:rPr>
          <w:rFonts w:eastAsia="Times New Roman"/>
          <w:szCs w:val="24"/>
        </w:rPr>
        <w:t xml:space="preserve"> </w:t>
      </w:r>
      <w:r>
        <w:rPr>
          <w:rFonts w:eastAsia="Times New Roman"/>
          <w:szCs w:val="24"/>
        </w:rPr>
        <w:t>«</w:t>
      </w:r>
      <w:r w:rsidRPr="00BB5A6B">
        <w:rPr>
          <w:rFonts w:eastAsia="Times New Roman"/>
          <w:szCs w:val="24"/>
        </w:rPr>
        <w:t>Δεν τα έκανα εγώ, μου τα είπαν Υπουργοί</w:t>
      </w:r>
      <w:r>
        <w:rPr>
          <w:rFonts w:eastAsia="Times New Roman"/>
          <w:szCs w:val="24"/>
        </w:rPr>
        <w:t>»</w:t>
      </w:r>
      <w:r w:rsidRPr="00BB5A6B">
        <w:rPr>
          <w:rFonts w:eastAsia="Times New Roman"/>
          <w:szCs w:val="24"/>
        </w:rPr>
        <w:t xml:space="preserve">. </w:t>
      </w:r>
    </w:p>
    <w:p w14:paraId="3A8639C0" w14:textId="77777777" w:rsidR="00375AC7" w:rsidRDefault="00AB06BE">
      <w:pPr>
        <w:spacing w:line="600" w:lineRule="auto"/>
        <w:ind w:firstLine="720"/>
        <w:jc w:val="both"/>
        <w:rPr>
          <w:rFonts w:eastAsia="Times New Roman"/>
          <w:szCs w:val="24"/>
        </w:rPr>
      </w:pPr>
      <w:r>
        <w:rPr>
          <w:rFonts w:eastAsia="Times New Roman"/>
          <w:szCs w:val="24"/>
        </w:rPr>
        <w:lastRenderedPageBreak/>
        <w:t>Ε</w:t>
      </w:r>
      <w:r w:rsidRPr="00BB5A6B">
        <w:rPr>
          <w:rFonts w:eastAsia="Times New Roman"/>
          <w:szCs w:val="24"/>
        </w:rPr>
        <w:t xml:space="preserve">σείς μεν, κύριε Σταθάκη </w:t>
      </w:r>
      <w:r>
        <w:rPr>
          <w:rFonts w:eastAsia="Times New Roman"/>
          <w:szCs w:val="24"/>
        </w:rPr>
        <w:t>-</w:t>
      </w:r>
      <w:r w:rsidRPr="00BB5A6B">
        <w:rPr>
          <w:rFonts w:eastAsia="Times New Roman"/>
          <w:szCs w:val="24"/>
        </w:rPr>
        <w:t xml:space="preserve">εγώ θέλω να είμαι ξεκάθαρος μαζί σας- διώξατε τον κ. </w:t>
      </w:r>
      <w:proofErr w:type="spellStart"/>
      <w:r w:rsidRPr="00BB5A6B">
        <w:rPr>
          <w:rFonts w:eastAsia="Times New Roman"/>
          <w:szCs w:val="24"/>
        </w:rPr>
        <w:t>Κιτσάκο</w:t>
      </w:r>
      <w:proofErr w:type="spellEnd"/>
      <w:r>
        <w:rPr>
          <w:rFonts w:eastAsia="Times New Roman"/>
          <w:szCs w:val="24"/>
        </w:rPr>
        <w:t xml:space="preserve"> και</w:t>
      </w:r>
      <w:r w:rsidRPr="00BB5A6B">
        <w:rPr>
          <w:rFonts w:eastAsia="Times New Roman"/>
          <w:szCs w:val="24"/>
        </w:rPr>
        <w:t xml:space="preserve"> προφανώς είχατε κάποιο λόγο ν</w:t>
      </w:r>
      <w:r w:rsidRPr="00BB5A6B">
        <w:rPr>
          <w:rFonts w:eastAsia="Times New Roman"/>
          <w:szCs w:val="24"/>
        </w:rPr>
        <w:t>α τον διώξετε, δεν ξυπνήσ</w:t>
      </w:r>
      <w:r>
        <w:rPr>
          <w:rFonts w:eastAsia="Times New Roman"/>
          <w:szCs w:val="24"/>
        </w:rPr>
        <w:t>α</w:t>
      </w:r>
      <w:r w:rsidRPr="00BB5A6B">
        <w:rPr>
          <w:rFonts w:eastAsia="Times New Roman"/>
          <w:szCs w:val="24"/>
        </w:rPr>
        <w:t>τε κάποιο πρωί και είπατε</w:t>
      </w:r>
      <w:r w:rsidRPr="0080119B">
        <w:rPr>
          <w:rFonts w:eastAsia="Times New Roman"/>
          <w:szCs w:val="24"/>
        </w:rPr>
        <w:t>:</w:t>
      </w:r>
      <w:r w:rsidRPr="00BB5A6B">
        <w:rPr>
          <w:rFonts w:eastAsia="Times New Roman"/>
          <w:szCs w:val="24"/>
        </w:rPr>
        <w:t xml:space="preserve"> </w:t>
      </w:r>
      <w:r>
        <w:rPr>
          <w:rFonts w:eastAsia="Times New Roman"/>
          <w:szCs w:val="24"/>
        </w:rPr>
        <w:t>«</w:t>
      </w:r>
      <w:r w:rsidRPr="00BB5A6B">
        <w:rPr>
          <w:rFonts w:eastAsia="Times New Roman"/>
          <w:szCs w:val="24"/>
        </w:rPr>
        <w:t xml:space="preserve">Δεν μου αρέσει η φυσιογνωμία του κ. </w:t>
      </w:r>
      <w:proofErr w:type="spellStart"/>
      <w:r w:rsidRPr="00BB5A6B">
        <w:rPr>
          <w:rFonts w:eastAsia="Times New Roman"/>
          <w:szCs w:val="24"/>
        </w:rPr>
        <w:t>Κιτσάκου</w:t>
      </w:r>
      <w:proofErr w:type="spellEnd"/>
      <w:r w:rsidRPr="00BB5A6B">
        <w:rPr>
          <w:rFonts w:eastAsia="Times New Roman"/>
          <w:szCs w:val="24"/>
        </w:rPr>
        <w:t xml:space="preserve"> και τον διώχνω</w:t>
      </w:r>
      <w:r>
        <w:rPr>
          <w:rFonts w:eastAsia="Times New Roman"/>
          <w:szCs w:val="24"/>
        </w:rPr>
        <w:t>»</w:t>
      </w:r>
      <w:r w:rsidRPr="00BB5A6B">
        <w:rPr>
          <w:rFonts w:eastAsia="Times New Roman"/>
          <w:szCs w:val="24"/>
        </w:rPr>
        <w:t>, αλλά υπάρχουν πέντε ακόμα συνάδελφοί σας στην Κυβέρνηση, οι οποίοι πρέπει να δώσουν σαφείς απαντήσεις.</w:t>
      </w:r>
    </w:p>
    <w:p w14:paraId="3A8639C1" w14:textId="77777777" w:rsidR="00375AC7" w:rsidRDefault="00AB06BE">
      <w:pPr>
        <w:spacing w:line="600" w:lineRule="auto"/>
        <w:ind w:firstLine="720"/>
        <w:jc w:val="both"/>
        <w:rPr>
          <w:rFonts w:eastAsia="Times New Roman" w:cs="Times New Roman"/>
          <w:szCs w:val="24"/>
        </w:rPr>
      </w:pPr>
      <w:r w:rsidRPr="00BB5A6B">
        <w:rPr>
          <w:rFonts w:eastAsia="Times New Roman"/>
          <w:szCs w:val="24"/>
        </w:rPr>
        <w:t xml:space="preserve">Υπάρχει δίωξη εναντίον στελέχους του </w:t>
      </w:r>
      <w:r w:rsidRPr="00BB5A6B">
        <w:rPr>
          <w:rFonts w:eastAsia="Times New Roman"/>
          <w:szCs w:val="24"/>
        </w:rPr>
        <w:t xml:space="preserve">ΣΥΡΙΖΑ που τοποθετήθηκε </w:t>
      </w:r>
      <w:r>
        <w:rPr>
          <w:rFonts w:eastAsia="Times New Roman"/>
          <w:szCs w:val="24"/>
        </w:rPr>
        <w:t>δ</w:t>
      </w:r>
      <w:r w:rsidRPr="00BB5A6B">
        <w:rPr>
          <w:rFonts w:eastAsia="Times New Roman"/>
          <w:szCs w:val="24"/>
        </w:rPr>
        <w:t xml:space="preserve">ιευθύνων </w:t>
      </w:r>
      <w:r>
        <w:rPr>
          <w:rFonts w:eastAsia="Times New Roman"/>
          <w:szCs w:val="24"/>
        </w:rPr>
        <w:t>σ</w:t>
      </w:r>
      <w:r w:rsidRPr="00BB5A6B">
        <w:rPr>
          <w:rFonts w:eastAsia="Times New Roman"/>
          <w:szCs w:val="24"/>
        </w:rPr>
        <w:t>ύμβουλος</w:t>
      </w:r>
      <w:r>
        <w:rPr>
          <w:rFonts w:eastAsia="Times New Roman"/>
          <w:szCs w:val="24"/>
        </w:rPr>
        <w:t xml:space="preserve"> στη ΔΕΠΑ</w:t>
      </w:r>
      <w:r w:rsidRPr="00BB5A6B">
        <w:rPr>
          <w:rFonts w:eastAsia="Times New Roman"/>
          <w:szCs w:val="24"/>
        </w:rPr>
        <w:t xml:space="preserve"> για απόπειρα παράνομης ανταλλαγής ακινήτων.</w:t>
      </w:r>
      <w:r>
        <w:rPr>
          <w:rFonts w:eastAsia="Times New Roman" w:cs="Times New Roman"/>
          <w:szCs w:val="24"/>
        </w:rPr>
        <w:t xml:space="preserve"> </w:t>
      </w:r>
      <w:r>
        <w:rPr>
          <w:rFonts w:eastAsia="Times New Roman" w:cs="Times New Roman"/>
          <w:szCs w:val="24"/>
        </w:rPr>
        <w:t xml:space="preserve">Υπάρχει δημόσια τοποθέτηση του εν λόγω στελέχους του ΣΥΡΙΖΑ ότι έπαιρνε εντολές γι’ αυτήν την παράνομη ενέργεια από έξι Υπουργούς. Δεν μπορείτε να σιωπάτε και </w:t>
      </w:r>
      <w:r>
        <w:rPr>
          <w:rFonts w:eastAsia="Times New Roman" w:cs="Times New Roman"/>
          <w:szCs w:val="24"/>
        </w:rPr>
        <w:t>πολύ περισσότερο δεν μπορείτε να κουνάτε το δάχτυλο στη Νέα Δημοκρατία.</w:t>
      </w:r>
    </w:p>
    <w:p w14:paraId="3A8639C2" w14:textId="77777777" w:rsidR="00375AC7" w:rsidRDefault="00AB06BE">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3A8639C3" w14:textId="77777777" w:rsidR="00375AC7" w:rsidRDefault="00AB06BE">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συνάδελφε.</w:t>
      </w:r>
    </w:p>
    <w:p w14:paraId="3A8639C4" w14:textId="77777777" w:rsidR="00375AC7" w:rsidRDefault="00AB06BE">
      <w:pPr>
        <w:spacing w:line="600" w:lineRule="auto"/>
        <w:ind w:firstLine="720"/>
        <w:jc w:val="both"/>
        <w:rPr>
          <w:rFonts w:eastAsia="Times New Roman"/>
          <w:bCs/>
          <w:szCs w:val="24"/>
        </w:rPr>
      </w:pPr>
      <w:r w:rsidRPr="00726A05">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sidRPr="00726A05">
        <w:rPr>
          <w:rFonts w:eastAsia="Times New Roman"/>
          <w:bCs/>
          <w:szCs w:val="24"/>
        </w:rPr>
        <w:t>από τα άνω δυτικά θεωρεία</w:t>
      </w:r>
      <w:r>
        <w:rPr>
          <w:rFonts w:eastAsia="Times New Roman"/>
          <w:bCs/>
          <w:szCs w:val="24"/>
        </w:rPr>
        <w:t>,</w:t>
      </w:r>
      <w:r w:rsidRPr="00726A05">
        <w:rPr>
          <w:rFonts w:eastAsia="Times New Roman"/>
          <w:bCs/>
          <w:szCs w:val="24"/>
        </w:rPr>
        <w:t xml:space="preserve"> αφού </w:t>
      </w:r>
      <w:r>
        <w:rPr>
          <w:rFonts w:eastAsia="Times New Roman"/>
          <w:bCs/>
          <w:szCs w:val="24"/>
        </w:rPr>
        <w:t xml:space="preserve">προηγουμένως </w:t>
      </w:r>
      <w:r>
        <w:rPr>
          <w:rFonts w:eastAsia="Times New Roman"/>
          <w:bCs/>
          <w:szCs w:val="24"/>
        </w:rPr>
        <w:t xml:space="preserve">συμμετείχαν στο Εκπαιδευτικό Πρόγραμμα «Εργαστήρι Δημοκρατίας» </w:t>
      </w:r>
      <w:r>
        <w:rPr>
          <w:rFonts w:eastAsia="Times New Roman"/>
          <w:bCs/>
          <w:szCs w:val="24"/>
        </w:rPr>
        <w:lastRenderedPageBreak/>
        <w:t>που οργανώνει το Ίδρυμα της Βουλής</w:t>
      </w:r>
      <w:r w:rsidRPr="00726A05">
        <w:rPr>
          <w:rFonts w:eastAsia="Times New Roman"/>
          <w:bCs/>
          <w:szCs w:val="24"/>
        </w:rPr>
        <w:t xml:space="preserve">, </w:t>
      </w:r>
      <w:r>
        <w:rPr>
          <w:rFonts w:eastAsia="Times New Roman"/>
          <w:bCs/>
          <w:szCs w:val="24"/>
        </w:rPr>
        <w:t>είκοσι τρεις</w:t>
      </w:r>
      <w:r w:rsidRPr="00726A05">
        <w:rPr>
          <w:rFonts w:eastAsia="Times New Roman"/>
          <w:bCs/>
          <w:szCs w:val="24"/>
        </w:rPr>
        <w:t xml:space="preserve"> μαθήτριες και μαθητές και </w:t>
      </w:r>
      <w:r>
        <w:rPr>
          <w:rFonts w:eastAsia="Times New Roman"/>
          <w:bCs/>
          <w:szCs w:val="24"/>
        </w:rPr>
        <w:t xml:space="preserve">δύο </w:t>
      </w:r>
      <w:r w:rsidRPr="00726A05">
        <w:rPr>
          <w:rFonts w:eastAsia="Times New Roman"/>
          <w:bCs/>
          <w:szCs w:val="24"/>
        </w:rPr>
        <w:t>συνοδοί εκπαιδευτικοί από το 1</w:t>
      </w:r>
      <w:r w:rsidRPr="00A9696F">
        <w:rPr>
          <w:rFonts w:eastAsia="Times New Roman"/>
          <w:bCs/>
          <w:szCs w:val="24"/>
          <w:vertAlign w:val="superscript"/>
        </w:rPr>
        <w:t>ο</w:t>
      </w:r>
      <w:r w:rsidRPr="00726A05">
        <w:rPr>
          <w:rFonts w:eastAsia="Times New Roman"/>
          <w:bCs/>
          <w:szCs w:val="24"/>
        </w:rPr>
        <w:t xml:space="preserve"> </w:t>
      </w:r>
      <w:r>
        <w:rPr>
          <w:rFonts w:eastAsia="Times New Roman"/>
          <w:bCs/>
          <w:szCs w:val="24"/>
        </w:rPr>
        <w:t>Δημοτ</w:t>
      </w:r>
      <w:r>
        <w:rPr>
          <w:rFonts w:eastAsia="Times New Roman"/>
          <w:bCs/>
          <w:szCs w:val="24"/>
        </w:rPr>
        <w:t>ικό Σχολείο Αγίας Παρασκευής</w:t>
      </w:r>
      <w:r w:rsidRPr="00726A05">
        <w:rPr>
          <w:rFonts w:eastAsia="Times New Roman"/>
          <w:bCs/>
          <w:szCs w:val="24"/>
        </w:rPr>
        <w:t>.</w:t>
      </w:r>
    </w:p>
    <w:p w14:paraId="3A8639C5" w14:textId="77777777" w:rsidR="00375AC7" w:rsidRDefault="00AB06BE">
      <w:pPr>
        <w:spacing w:line="600" w:lineRule="auto"/>
        <w:ind w:firstLine="720"/>
        <w:jc w:val="both"/>
        <w:rPr>
          <w:rFonts w:eastAsia="Times New Roman"/>
          <w:bCs/>
          <w:szCs w:val="24"/>
        </w:rPr>
      </w:pPr>
      <w:r w:rsidRPr="00726A05">
        <w:rPr>
          <w:rFonts w:eastAsia="Times New Roman"/>
          <w:bCs/>
          <w:szCs w:val="24"/>
        </w:rPr>
        <w:t>Η Βουλή τούς καλωσορίζει.</w:t>
      </w:r>
    </w:p>
    <w:p w14:paraId="3A8639C6" w14:textId="77777777" w:rsidR="00375AC7" w:rsidRDefault="00AB06BE">
      <w:pPr>
        <w:spacing w:line="600" w:lineRule="auto"/>
        <w:ind w:firstLine="720"/>
        <w:jc w:val="center"/>
        <w:rPr>
          <w:rFonts w:eastAsia="Times New Roman"/>
          <w:bCs/>
          <w:szCs w:val="24"/>
        </w:rPr>
      </w:pPr>
      <w:r w:rsidRPr="00726A05">
        <w:rPr>
          <w:rFonts w:eastAsia="Times New Roman"/>
          <w:bCs/>
          <w:szCs w:val="24"/>
        </w:rPr>
        <w:t>(Χειροκροτήματα απ’ όλες τις πτέρυγες της Βουλής)</w:t>
      </w:r>
    </w:p>
    <w:p w14:paraId="3A8639C7" w14:textId="77777777" w:rsidR="00375AC7" w:rsidRDefault="00AB06BE">
      <w:pPr>
        <w:spacing w:line="600" w:lineRule="auto"/>
        <w:ind w:firstLine="720"/>
        <w:jc w:val="both"/>
        <w:rPr>
          <w:rFonts w:eastAsia="Times New Roman"/>
          <w:bCs/>
          <w:szCs w:val="24"/>
        </w:rPr>
      </w:pPr>
      <w:r>
        <w:rPr>
          <w:rFonts w:eastAsia="Times New Roman"/>
          <w:bCs/>
          <w:szCs w:val="24"/>
        </w:rPr>
        <w:t xml:space="preserve">Επίσης, </w:t>
      </w:r>
      <w:r w:rsidRPr="00726A05">
        <w:rPr>
          <w:rFonts w:eastAsia="Times New Roman"/>
          <w:bCs/>
          <w:szCs w:val="24"/>
        </w:rPr>
        <w:t xml:space="preserve">γίνεται γνωστό στο Σώμα ότι </w:t>
      </w:r>
      <w:r>
        <w:rPr>
          <w:rFonts w:eastAsia="Times New Roman"/>
          <w:bCs/>
          <w:szCs w:val="24"/>
        </w:rPr>
        <w:t xml:space="preserve">τη συνεδρίασή μας παρακολουθούν </w:t>
      </w:r>
      <w:r w:rsidRPr="00726A05">
        <w:rPr>
          <w:rFonts w:eastAsia="Times New Roman"/>
          <w:bCs/>
          <w:szCs w:val="24"/>
        </w:rPr>
        <w:t>από τα άνω δυτικά θεωρεία</w:t>
      </w:r>
      <w:r>
        <w:rPr>
          <w:rFonts w:eastAsia="Times New Roman"/>
          <w:bCs/>
          <w:szCs w:val="24"/>
        </w:rPr>
        <w:t>,</w:t>
      </w:r>
      <w:r w:rsidRPr="00726A05">
        <w:rPr>
          <w:rFonts w:eastAsia="Times New Roman"/>
          <w:bCs/>
          <w:szCs w:val="24"/>
        </w:rPr>
        <w:t xml:space="preserve"> αφού </w:t>
      </w:r>
      <w:r>
        <w:rPr>
          <w:rFonts w:eastAsia="Times New Roman"/>
          <w:bCs/>
          <w:szCs w:val="24"/>
        </w:rPr>
        <w:t xml:space="preserve">προηγουμένως </w:t>
      </w:r>
      <w:r w:rsidRPr="00726A05">
        <w:rPr>
          <w:rFonts w:eastAsia="Times New Roman"/>
          <w:bCs/>
          <w:szCs w:val="24"/>
        </w:rPr>
        <w:t>ενημερώθηκαν για την ιστορία του κτηρ</w:t>
      </w:r>
      <w:r w:rsidRPr="00726A05">
        <w:rPr>
          <w:rFonts w:eastAsia="Times New Roman"/>
          <w:bCs/>
          <w:szCs w:val="24"/>
        </w:rPr>
        <w:t xml:space="preserve">ίου και τον τρόπο οργάνωσης και λειτουργίας της Βουλής και ξεναγήθηκαν στην έκθεση της </w:t>
      </w:r>
      <w:r>
        <w:rPr>
          <w:rFonts w:eastAsia="Times New Roman"/>
          <w:bCs/>
          <w:szCs w:val="24"/>
        </w:rPr>
        <w:t>α</w:t>
      </w:r>
      <w:r w:rsidRPr="00726A05">
        <w:rPr>
          <w:rFonts w:eastAsia="Times New Roman"/>
          <w:bCs/>
          <w:szCs w:val="24"/>
        </w:rPr>
        <w:t xml:space="preserve">ίθουσας </w:t>
      </w:r>
      <w:r w:rsidRPr="00726A05">
        <w:rPr>
          <w:rFonts w:eastAsia="Times New Roman"/>
          <w:bCs/>
          <w:szCs w:val="24"/>
        </w:rPr>
        <w:t>«</w:t>
      </w:r>
      <w:r w:rsidRPr="00726A05">
        <w:rPr>
          <w:rFonts w:eastAsia="Times New Roman"/>
          <w:bCs/>
          <w:szCs w:val="24"/>
        </w:rPr>
        <w:t>ΕΛΕΥΘΕΡΙΟΣ ΒΕΝΙΖΕΛΟΣ</w:t>
      </w:r>
      <w:r w:rsidRPr="00726A05">
        <w:rPr>
          <w:rFonts w:eastAsia="Times New Roman"/>
          <w:bCs/>
          <w:szCs w:val="24"/>
        </w:rPr>
        <w:t xml:space="preserve">», </w:t>
      </w:r>
      <w:r>
        <w:rPr>
          <w:rFonts w:eastAsia="Times New Roman"/>
          <w:bCs/>
          <w:szCs w:val="24"/>
        </w:rPr>
        <w:t>είκοσι τρεις</w:t>
      </w:r>
      <w:r w:rsidRPr="00726A05">
        <w:rPr>
          <w:rFonts w:eastAsia="Times New Roman"/>
          <w:bCs/>
          <w:szCs w:val="24"/>
        </w:rPr>
        <w:t xml:space="preserve"> μαθήτριες και μαθητές και</w:t>
      </w:r>
      <w:r>
        <w:rPr>
          <w:rFonts w:eastAsia="Times New Roman"/>
          <w:bCs/>
          <w:szCs w:val="24"/>
        </w:rPr>
        <w:t xml:space="preserve"> δύο</w:t>
      </w:r>
      <w:r w:rsidRPr="00726A05">
        <w:rPr>
          <w:rFonts w:eastAsia="Times New Roman"/>
          <w:bCs/>
          <w:szCs w:val="24"/>
        </w:rPr>
        <w:t xml:space="preserve"> συνοδοί εκπαιδευτικοί από το </w:t>
      </w:r>
      <w:r>
        <w:rPr>
          <w:rFonts w:eastAsia="Times New Roman"/>
          <w:bCs/>
          <w:szCs w:val="24"/>
          <w:lang w:val="en-US"/>
        </w:rPr>
        <w:t>International</w:t>
      </w:r>
      <w:r w:rsidRPr="003F2EB9">
        <w:rPr>
          <w:rFonts w:eastAsia="Times New Roman"/>
          <w:bCs/>
          <w:szCs w:val="24"/>
        </w:rPr>
        <w:t xml:space="preserve"> </w:t>
      </w:r>
      <w:r>
        <w:rPr>
          <w:rFonts w:eastAsia="Times New Roman"/>
          <w:bCs/>
          <w:szCs w:val="24"/>
          <w:lang w:val="en-US"/>
        </w:rPr>
        <w:t>School</w:t>
      </w:r>
      <w:r w:rsidRPr="003F2EB9">
        <w:rPr>
          <w:rFonts w:eastAsia="Times New Roman"/>
          <w:bCs/>
          <w:szCs w:val="24"/>
        </w:rPr>
        <w:t xml:space="preserve"> </w:t>
      </w:r>
      <w:r>
        <w:rPr>
          <w:rFonts w:eastAsia="Times New Roman"/>
          <w:bCs/>
          <w:szCs w:val="24"/>
          <w:lang w:val="en-US"/>
        </w:rPr>
        <w:t>of</w:t>
      </w:r>
      <w:r w:rsidRPr="003F2EB9">
        <w:rPr>
          <w:rFonts w:eastAsia="Times New Roman"/>
          <w:bCs/>
          <w:szCs w:val="24"/>
        </w:rPr>
        <w:t xml:space="preserve"> </w:t>
      </w:r>
      <w:r>
        <w:rPr>
          <w:rFonts w:eastAsia="Times New Roman"/>
          <w:bCs/>
          <w:szCs w:val="24"/>
          <w:lang w:val="en-US"/>
        </w:rPr>
        <w:t>Athens</w:t>
      </w:r>
      <w:r w:rsidRPr="003F2EB9">
        <w:rPr>
          <w:rFonts w:eastAsia="Times New Roman"/>
          <w:bCs/>
          <w:szCs w:val="24"/>
        </w:rPr>
        <w:t>.</w:t>
      </w:r>
    </w:p>
    <w:p w14:paraId="3A8639C8" w14:textId="77777777" w:rsidR="00375AC7" w:rsidRDefault="00AB06BE">
      <w:pPr>
        <w:spacing w:line="600" w:lineRule="auto"/>
        <w:ind w:firstLine="720"/>
        <w:jc w:val="both"/>
        <w:rPr>
          <w:rFonts w:eastAsia="Times New Roman"/>
          <w:bCs/>
          <w:szCs w:val="24"/>
        </w:rPr>
      </w:pPr>
      <w:r>
        <w:rPr>
          <w:rFonts w:eastAsia="Times New Roman"/>
          <w:bCs/>
          <w:szCs w:val="24"/>
        </w:rPr>
        <w:t xml:space="preserve">Καλώς ήρθατε στην ελληνική </w:t>
      </w:r>
      <w:r>
        <w:rPr>
          <w:rFonts w:eastAsia="Times New Roman"/>
          <w:bCs/>
          <w:szCs w:val="24"/>
        </w:rPr>
        <w:t>Βουλή, παιδιά!</w:t>
      </w:r>
    </w:p>
    <w:p w14:paraId="3A8639C9" w14:textId="77777777" w:rsidR="00375AC7" w:rsidRDefault="00AB06BE">
      <w:pPr>
        <w:spacing w:line="600" w:lineRule="auto"/>
        <w:ind w:firstLine="720"/>
        <w:jc w:val="center"/>
        <w:rPr>
          <w:rFonts w:eastAsia="Times New Roman"/>
          <w:bCs/>
          <w:szCs w:val="24"/>
        </w:rPr>
      </w:pPr>
      <w:r w:rsidRPr="00726A05">
        <w:rPr>
          <w:rFonts w:eastAsia="Times New Roman"/>
          <w:bCs/>
          <w:szCs w:val="24"/>
        </w:rPr>
        <w:t>(Χειροκροτήματα απ’ όλες τις πτέρυγες της Βουλής)</w:t>
      </w:r>
    </w:p>
    <w:p w14:paraId="3A8639CA" w14:textId="77777777" w:rsidR="00375AC7" w:rsidRDefault="00AB06BE">
      <w:pPr>
        <w:spacing w:line="600" w:lineRule="auto"/>
        <w:ind w:firstLine="720"/>
        <w:jc w:val="both"/>
        <w:rPr>
          <w:rFonts w:eastAsia="Times New Roman"/>
          <w:bCs/>
          <w:szCs w:val="24"/>
        </w:rPr>
      </w:pPr>
      <w:r>
        <w:rPr>
          <w:rFonts w:eastAsia="Times New Roman"/>
          <w:bCs/>
          <w:szCs w:val="24"/>
        </w:rPr>
        <w:t>Τον λόγο έχει ο Υπουργός κ. Σταθάκης.</w:t>
      </w:r>
    </w:p>
    <w:p w14:paraId="3A8639CB" w14:textId="77777777" w:rsidR="00375AC7" w:rsidRDefault="00AB06BE">
      <w:pPr>
        <w:spacing w:line="600" w:lineRule="auto"/>
        <w:ind w:firstLine="720"/>
        <w:jc w:val="both"/>
        <w:rPr>
          <w:rFonts w:eastAsia="Times New Roman"/>
          <w:bCs/>
          <w:szCs w:val="24"/>
        </w:rPr>
      </w:pPr>
      <w:r w:rsidRPr="003F2EB9">
        <w:rPr>
          <w:rFonts w:eastAsia="Times New Roman"/>
          <w:b/>
          <w:bCs/>
          <w:szCs w:val="24"/>
        </w:rPr>
        <w:t xml:space="preserve">ΝΙΚΟΛΑΟΣ ΠΑΠΑΔΟΠΟΥΛΟΣ: </w:t>
      </w:r>
      <w:r>
        <w:rPr>
          <w:rFonts w:eastAsia="Times New Roman"/>
          <w:bCs/>
          <w:szCs w:val="24"/>
        </w:rPr>
        <w:t>Συγκεκριμένα στον κ. Χατζηδάκη να απαντήσετε, κύριε Υπουργέ.</w:t>
      </w:r>
    </w:p>
    <w:p w14:paraId="3A8639CC" w14:textId="77777777" w:rsidR="00375AC7" w:rsidRDefault="00AB06BE">
      <w:pPr>
        <w:spacing w:line="600" w:lineRule="auto"/>
        <w:ind w:firstLine="720"/>
        <w:jc w:val="both"/>
        <w:rPr>
          <w:rFonts w:eastAsia="Times New Roman"/>
          <w:bCs/>
          <w:szCs w:val="24"/>
        </w:rPr>
      </w:pPr>
      <w:r w:rsidRPr="003F2EB9">
        <w:rPr>
          <w:rFonts w:eastAsia="Times New Roman"/>
          <w:b/>
          <w:bCs/>
          <w:szCs w:val="24"/>
        </w:rPr>
        <w:t>ΓΕΩΡΓΙΟΣ ΣΤΑΘΑΚΗΣ (Υπουργός Περιβάλλοντος και Ενέργειας):</w:t>
      </w:r>
      <w:r>
        <w:rPr>
          <w:rFonts w:eastAsia="Times New Roman"/>
          <w:bCs/>
          <w:szCs w:val="24"/>
        </w:rPr>
        <w:t xml:space="preserve"> Θα απαντήσω</w:t>
      </w:r>
      <w:r>
        <w:rPr>
          <w:rFonts w:eastAsia="Times New Roman"/>
          <w:bCs/>
          <w:szCs w:val="24"/>
        </w:rPr>
        <w:t xml:space="preserve"> σε όλα, ναι.</w:t>
      </w:r>
    </w:p>
    <w:p w14:paraId="3A8639CD" w14:textId="77777777" w:rsidR="00375AC7" w:rsidRDefault="00AB06BE">
      <w:pPr>
        <w:spacing w:line="600" w:lineRule="auto"/>
        <w:ind w:firstLine="720"/>
        <w:jc w:val="both"/>
        <w:rPr>
          <w:rFonts w:eastAsia="Times New Roman"/>
          <w:bCs/>
          <w:szCs w:val="24"/>
        </w:rPr>
      </w:pPr>
      <w:r>
        <w:rPr>
          <w:rFonts w:eastAsia="Times New Roman"/>
          <w:bCs/>
          <w:szCs w:val="24"/>
        </w:rPr>
        <w:lastRenderedPageBreak/>
        <w:t xml:space="preserve">Η Νέα Δημοκρατία δεν </w:t>
      </w:r>
      <w:proofErr w:type="spellStart"/>
      <w:r>
        <w:rPr>
          <w:rFonts w:eastAsia="Times New Roman"/>
          <w:bCs/>
          <w:szCs w:val="24"/>
        </w:rPr>
        <w:t>καταστροφολογεί</w:t>
      </w:r>
      <w:proofErr w:type="spellEnd"/>
      <w:r>
        <w:rPr>
          <w:rFonts w:eastAsia="Times New Roman"/>
          <w:bCs/>
          <w:szCs w:val="24"/>
        </w:rPr>
        <w:t>! Αυτό να το ξεκαθαρίσουμε. Πριν από δεκατέσσερις μήνες, στις 29 Σεπτέμβρη του 2017, ήμασταν πάλι εδώ για να απαντήσουμε στην τότε επίκαιρη επερώτηση για την ΔΕΗ. Η ΔΕΗ τότε ήταν στα όρια της χρεοκοπίας. Γι</w:t>
      </w:r>
      <w:r>
        <w:rPr>
          <w:rFonts w:eastAsia="Times New Roman"/>
          <w:bCs/>
          <w:szCs w:val="24"/>
        </w:rPr>
        <w:t xml:space="preserve">α κακή τύχη, όμως, της Νέας Δημοκρατίας η ΔΕΗ αναβαθμίστηκε αυτή την εβδομάδα. Και όπως και να διαβάσετε αυτή τη «φριχτή» αναβάθμιση της ΔΕΗ από τον </w:t>
      </w:r>
      <w:r>
        <w:rPr>
          <w:rFonts w:eastAsia="Times New Roman"/>
          <w:bCs/>
          <w:szCs w:val="24"/>
          <w:lang w:val="en-US"/>
        </w:rPr>
        <w:t>Standard</w:t>
      </w:r>
      <w:r w:rsidRPr="00074000">
        <w:rPr>
          <w:rFonts w:eastAsia="Times New Roman"/>
          <w:bCs/>
          <w:szCs w:val="24"/>
        </w:rPr>
        <w:t xml:space="preserve"> &amp; </w:t>
      </w:r>
      <w:r>
        <w:rPr>
          <w:rFonts w:eastAsia="Times New Roman"/>
          <w:bCs/>
          <w:szCs w:val="24"/>
          <w:lang w:val="en-US"/>
        </w:rPr>
        <w:t>Poor</w:t>
      </w:r>
      <w:r>
        <w:rPr>
          <w:rFonts w:eastAsia="Times New Roman"/>
          <w:bCs/>
          <w:szCs w:val="24"/>
        </w:rPr>
        <w:t>’</w:t>
      </w:r>
      <w:r>
        <w:rPr>
          <w:rFonts w:eastAsia="Times New Roman"/>
          <w:bCs/>
          <w:szCs w:val="24"/>
          <w:lang w:val="en-US"/>
        </w:rPr>
        <w:t>s</w:t>
      </w:r>
      <w:r>
        <w:rPr>
          <w:rFonts w:eastAsia="Times New Roman"/>
          <w:bCs/>
          <w:szCs w:val="24"/>
        </w:rPr>
        <w:t>, δεν μπορείτε να αποφύγετε ορισμένες θεμελιακές παρατηρήσεις.</w:t>
      </w:r>
    </w:p>
    <w:p w14:paraId="3A8639CE" w14:textId="77777777" w:rsidR="00375AC7" w:rsidRDefault="00AB06BE">
      <w:pPr>
        <w:spacing w:line="600" w:lineRule="auto"/>
        <w:ind w:firstLine="720"/>
        <w:jc w:val="both"/>
        <w:rPr>
          <w:rFonts w:eastAsia="Times New Roman"/>
          <w:bCs/>
          <w:szCs w:val="24"/>
        </w:rPr>
      </w:pPr>
      <w:r>
        <w:rPr>
          <w:rFonts w:eastAsia="Times New Roman"/>
          <w:bCs/>
          <w:szCs w:val="24"/>
        </w:rPr>
        <w:t xml:space="preserve">Γιατί, αναβαθμίζει τη ΔΕΗ; </w:t>
      </w:r>
      <w:r>
        <w:rPr>
          <w:rFonts w:eastAsia="Times New Roman"/>
          <w:bCs/>
          <w:szCs w:val="24"/>
        </w:rPr>
        <w:t>Πρώτον, γιατί βελτιώνεται η ελληνική οικονομία και προβλέπει ότι μόλις βγει η ελληνική οικονομία στις αγορές, θα πάρει δύο βαθμίδες η ΔΕΗ. Δεύτερον, διότι ανακάμπτει ένα σημαντικό μέρος των χρεών των οφειλετών. Τρίτον, διότι η ΔΕΗ έχει στρατηγική, την οποί</w:t>
      </w:r>
      <w:r>
        <w:rPr>
          <w:rFonts w:eastAsia="Times New Roman"/>
          <w:bCs/>
          <w:szCs w:val="24"/>
        </w:rPr>
        <w:t xml:space="preserve">α εφαρμόζει με ορίζοντα το 2022. Τέταρτον, διότι υπάρχει βελτίωση στη διαχείριση του ΕΛΑΠΕ και άλλων αστάθμητων παραγόντων, που δημιουργούσαν αστάθεια στο σύστημα </w:t>
      </w:r>
      <w:proofErr w:type="spellStart"/>
      <w:r>
        <w:rPr>
          <w:rFonts w:eastAsia="Times New Roman"/>
          <w:bCs/>
          <w:szCs w:val="24"/>
        </w:rPr>
        <w:t>κ.ο.κ.</w:t>
      </w:r>
      <w:proofErr w:type="spellEnd"/>
      <w:r>
        <w:rPr>
          <w:rFonts w:eastAsia="Times New Roman"/>
          <w:bCs/>
          <w:szCs w:val="24"/>
        </w:rPr>
        <w:t xml:space="preserve">. Όπως και να την διαβάσατε, ανατρέπει πλήρως αυτήν την </w:t>
      </w:r>
      <w:proofErr w:type="spellStart"/>
      <w:r>
        <w:rPr>
          <w:rFonts w:eastAsia="Times New Roman"/>
          <w:bCs/>
          <w:szCs w:val="24"/>
        </w:rPr>
        <w:t>καταστροφολογική</w:t>
      </w:r>
      <w:proofErr w:type="spellEnd"/>
      <w:r>
        <w:rPr>
          <w:rFonts w:eastAsia="Times New Roman"/>
          <w:bCs/>
          <w:szCs w:val="24"/>
        </w:rPr>
        <w:t xml:space="preserve"> ανάγνωση την ο</w:t>
      </w:r>
      <w:r>
        <w:rPr>
          <w:rFonts w:eastAsia="Times New Roman"/>
          <w:bCs/>
          <w:szCs w:val="24"/>
        </w:rPr>
        <w:t xml:space="preserve">ποία κάνετε. </w:t>
      </w:r>
    </w:p>
    <w:p w14:paraId="3A8639CF" w14:textId="77777777" w:rsidR="00375AC7" w:rsidRDefault="00AB06BE">
      <w:pPr>
        <w:spacing w:line="600" w:lineRule="auto"/>
        <w:ind w:firstLine="720"/>
        <w:jc w:val="both"/>
        <w:rPr>
          <w:rFonts w:eastAsia="Times New Roman"/>
          <w:bCs/>
          <w:szCs w:val="24"/>
        </w:rPr>
      </w:pPr>
      <w:r>
        <w:rPr>
          <w:rFonts w:eastAsia="Times New Roman"/>
          <w:bCs/>
          <w:szCs w:val="24"/>
        </w:rPr>
        <w:t xml:space="preserve">Όμως, θέλω να το ξεκαθαρίσω ευθέως. Το πρόβλημά σας δεν είναι η ΔΕΗ. Το πρόβλημά σας είναι η ανατροπή του σχεδίου που κληρονόμησε η Κυβέρνηση για όλο τον ενεργειακό τομέα. </w:t>
      </w:r>
      <w:r>
        <w:rPr>
          <w:rFonts w:eastAsia="Times New Roman"/>
          <w:bCs/>
          <w:szCs w:val="24"/>
        </w:rPr>
        <w:t>Σ</w:t>
      </w:r>
      <w:r>
        <w:rPr>
          <w:rFonts w:eastAsia="Times New Roman"/>
          <w:bCs/>
          <w:szCs w:val="24"/>
        </w:rPr>
        <w:t xml:space="preserve">ήμερα η ανατροπή του σχεδίου </w:t>
      </w:r>
      <w:r>
        <w:rPr>
          <w:rFonts w:eastAsia="Times New Roman"/>
          <w:bCs/>
          <w:szCs w:val="24"/>
        </w:rPr>
        <w:lastRenderedPageBreak/>
        <w:t>σας -που κληρονομήσαμε εμείς και όντως δ</w:t>
      </w:r>
      <w:r>
        <w:rPr>
          <w:rFonts w:eastAsia="Times New Roman"/>
          <w:bCs/>
          <w:szCs w:val="24"/>
        </w:rPr>
        <w:t>εν εφαρμόσαμε στην ενέργεια κανένα από τα σχέδιά σας- και αυτά που εφαρμόσαμε εμείς, κρίνονται εκ του αποτελέσματος.</w:t>
      </w:r>
    </w:p>
    <w:p w14:paraId="3A8639D0" w14:textId="77777777" w:rsidR="00375AC7" w:rsidRDefault="00AB06BE">
      <w:pPr>
        <w:spacing w:line="600" w:lineRule="auto"/>
        <w:ind w:firstLine="720"/>
        <w:jc w:val="both"/>
        <w:rPr>
          <w:rFonts w:eastAsia="Times New Roman"/>
          <w:bCs/>
          <w:szCs w:val="24"/>
        </w:rPr>
      </w:pPr>
      <w:r>
        <w:rPr>
          <w:rFonts w:eastAsia="Times New Roman"/>
          <w:bCs/>
          <w:szCs w:val="24"/>
        </w:rPr>
        <w:t>Οπότε θα μου επιτρέψετε να κάνω μία σύντομη εισαγωγή για το ποιο ήταν το πρόγραμμα που παραλάβαμε το 2015. Πλήρης ιδιωτικοποίηση όλων των ε</w:t>
      </w:r>
      <w:r>
        <w:rPr>
          <w:rFonts w:eastAsia="Times New Roman"/>
          <w:bCs/>
          <w:szCs w:val="24"/>
        </w:rPr>
        <w:t>νεργειακών εταιρειών ΔΕΣΦΑ, ΑΔΜΗΕ, ΔΕΠΑ και ΔΕΗ. Αυτό παραλάβαμε. Άρα 66% εάν πουλήσουμε στον ΔΕΣΦΑ, 66% στον ΑΔΜΗΕ, πλήρη ιδιωτικοποίηση της ΔΕΠΑ εν συνόλω, 17% πώληση των μετοχών στη ΔΕΗ για να χάσει την πλειοψηφία το δημόσιο και τη μικρή ΔΕΗ -σας θυμίζω</w:t>
      </w:r>
      <w:r>
        <w:rPr>
          <w:rFonts w:eastAsia="Times New Roman"/>
          <w:bCs/>
          <w:szCs w:val="24"/>
        </w:rPr>
        <w:t xml:space="preserve"> ότι το 30% του παραγωγικού δυναμικού της ΔΕΗ είναι τίγκα στα υδροηλεκτρικά- μερίδιο αγοράς μείον 30%, άρα στο 60% η ΔΕΗ, συν ΝΟΜΕ για να χάσει επιπρόσθετο μερίδιο από τη λιανική. Άρα από το 60% συν το επιπρόσθετο μερίδιο με ΝΟΜΕ, πού πηγαίνουμε; Κάπου στο</w:t>
      </w:r>
      <w:r>
        <w:rPr>
          <w:rFonts w:eastAsia="Times New Roman"/>
          <w:bCs/>
          <w:szCs w:val="24"/>
        </w:rPr>
        <w:t xml:space="preserve"> 50%; </w:t>
      </w:r>
    </w:p>
    <w:p w14:paraId="3A8639D1" w14:textId="77777777" w:rsidR="00375AC7" w:rsidRDefault="00AB06BE">
      <w:pPr>
        <w:spacing w:line="600" w:lineRule="auto"/>
        <w:ind w:firstLine="720"/>
        <w:jc w:val="both"/>
        <w:rPr>
          <w:rFonts w:eastAsia="Times New Roman" w:cs="Times New Roman"/>
          <w:szCs w:val="24"/>
        </w:rPr>
      </w:pPr>
      <w:r>
        <w:rPr>
          <w:rFonts w:eastAsia="Times New Roman"/>
          <w:bCs/>
          <w:szCs w:val="24"/>
        </w:rPr>
        <w:t>Άρα παραλαμβάνουμε μια ΔΕΗ κατά το σχέδιό σας, που θα παρήγαγε τα 2/3 του παραγωγικού της δυναμικού -δηλαδή από το 50% που παράγει σήμερα στην ενέργεια, θα ήταν στο 35%- και θα είχε μερίδιο στην αγορά 50%. Και θα ήταν και ιδιωτική. Αυτό παραλάβαμε.</w:t>
      </w:r>
    </w:p>
    <w:p w14:paraId="3A8639D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Τι κάναμε, εκ του αποτελέσματος;</w:t>
      </w:r>
      <w:r w:rsidRPr="008534F7">
        <w:rPr>
          <w:rFonts w:eastAsia="Times New Roman" w:cs="Times New Roman"/>
          <w:szCs w:val="24"/>
        </w:rPr>
        <w:t xml:space="preserve"> </w:t>
      </w:r>
      <w:r>
        <w:rPr>
          <w:rFonts w:eastAsia="Times New Roman" w:cs="Times New Roman"/>
          <w:szCs w:val="24"/>
        </w:rPr>
        <w:t xml:space="preserve">Την ιδιωτικοποίηση του ΔΕΣΦΑ, που είχατε προχωρήσει με τους </w:t>
      </w:r>
      <w:proofErr w:type="spellStart"/>
      <w:r>
        <w:rPr>
          <w:rFonts w:eastAsia="Times New Roman" w:cs="Times New Roman"/>
          <w:szCs w:val="24"/>
        </w:rPr>
        <w:t>Αζέρους</w:t>
      </w:r>
      <w:proofErr w:type="spellEnd"/>
      <w:r>
        <w:rPr>
          <w:rFonts w:eastAsia="Times New Roman" w:cs="Times New Roman"/>
          <w:szCs w:val="24"/>
        </w:rPr>
        <w:t xml:space="preserve"> και τα 400 εκατομμύρια, την ακυρώσαμε. Μας είπατε ότι δεν θα ξαναβρούμε 400 εκατομμύρια. Σωστά; Ότι ήταν μία εξαιρετική ιδιωτικοποίηση. Προσέκρουε στους ευ</w:t>
      </w:r>
      <w:r>
        <w:rPr>
          <w:rFonts w:eastAsia="Times New Roman" w:cs="Times New Roman"/>
          <w:szCs w:val="24"/>
        </w:rPr>
        <w:t xml:space="preserve">ρωπαϊκούς κανόνες, δεν περνούσε από την Ευρώπη. </w:t>
      </w:r>
    </w:p>
    <w:p w14:paraId="3A8639D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Ακυρώσαμε την ιδιωτικοποίηση και την </w:t>
      </w:r>
      <w:proofErr w:type="spellStart"/>
      <w:r>
        <w:rPr>
          <w:rFonts w:eastAsia="Times New Roman" w:cs="Times New Roman"/>
          <w:szCs w:val="24"/>
        </w:rPr>
        <w:t>επαναπροκηρύξαμε</w:t>
      </w:r>
      <w:proofErr w:type="spellEnd"/>
      <w:r>
        <w:rPr>
          <w:rFonts w:eastAsia="Times New Roman" w:cs="Times New Roman"/>
          <w:szCs w:val="24"/>
        </w:rPr>
        <w:t xml:space="preserve"> -δεν είχαμε δυνατότητα, το 66%, που είπατε, για την αντιφατική μας προσωπικότητα- και τα 400 εκατομμύρια σε δεκαοκτώ μήνες έγιναν 535 εκατομμύρια. Οι μέτ</w:t>
      </w:r>
      <w:r>
        <w:rPr>
          <w:rFonts w:eastAsia="Times New Roman" w:cs="Times New Roman"/>
          <w:szCs w:val="24"/>
        </w:rPr>
        <w:t>οχοι οι οποίοι μπήκαν είναι Ευρωπαίοι μέτοχοι εταιρειών, οι οποίες δραστηριοποιούνται στην Ευρώπη, από τις πιο σημαντικές, και τα δικαιώματα του 34% έχουν δεκάδες βέτο τα οποία δεν είχαν στην προηγούμενη ιδιωτικοποίηση. Δηλαδή, το κράτος διατηρεί ισχυρά βέ</w:t>
      </w:r>
      <w:r>
        <w:rPr>
          <w:rFonts w:eastAsia="Times New Roman" w:cs="Times New Roman"/>
          <w:szCs w:val="24"/>
        </w:rPr>
        <w:t>το στα επενδυτικά, στα εργασιακά και σε δεκάδες άλλα θέματα.</w:t>
      </w:r>
    </w:p>
    <w:p w14:paraId="3A8639D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Τον ΑΔΜΗΕ τον ανατρέψαμε εντελώς. Αποφασίσαμε να μην πωλήσουμε την πλειοψηφία των μετοχών. Αποφασίσαμε να κρατήσει το κράτος την πλειοψηφία, να βρούμε στρατηγικό επενδυτή με 25% και βρήκαμε τους </w:t>
      </w:r>
      <w:r>
        <w:rPr>
          <w:rFonts w:eastAsia="Times New Roman" w:cs="Times New Roman"/>
          <w:szCs w:val="24"/>
        </w:rPr>
        <w:t xml:space="preserve">Κινέζους της </w:t>
      </w:r>
      <w:r>
        <w:rPr>
          <w:rFonts w:eastAsia="Times New Roman" w:cs="Times New Roman"/>
          <w:szCs w:val="24"/>
        </w:rPr>
        <w:t>«</w:t>
      </w:r>
      <w:r>
        <w:rPr>
          <w:rFonts w:eastAsia="Times New Roman" w:cs="Times New Roman"/>
          <w:szCs w:val="24"/>
          <w:lang w:val="en-US"/>
        </w:rPr>
        <w:t>STATE</w:t>
      </w:r>
      <w:r w:rsidRPr="002C0B48">
        <w:rPr>
          <w:rFonts w:eastAsia="Times New Roman" w:cs="Times New Roman"/>
          <w:szCs w:val="24"/>
        </w:rPr>
        <w:t xml:space="preserve"> </w:t>
      </w:r>
      <w:r>
        <w:rPr>
          <w:rFonts w:eastAsia="Times New Roman" w:cs="Times New Roman"/>
          <w:szCs w:val="24"/>
          <w:lang w:val="en-US"/>
        </w:rPr>
        <w:t>GRID</w:t>
      </w:r>
      <w:r>
        <w:rPr>
          <w:rFonts w:eastAsia="Times New Roman" w:cs="Times New Roman"/>
          <w:szCs w:val="24"/>
        </w:rPr>
        <w:t>»</w:t>
      </w:r>
      <w:r>
        <w:rPr>
          <w:rFonts w:eastAsia="Times New Roman" w:cs="Times New Roman"/>
          <w:szCs w:val="24"/>
        </w:rPr>
        <w:t xml:space="preserve">. </w:t>
      </w:r>
    </w:p>
    <w:p w14:paraId="3A8639D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 xml:space="preserve">Αυτός ο ΑΔΜΗΕ, τον οποίο κάναμε όπως κάναμε εμείς οι </w:t>
      </w:r>
      <w:proofErr w:type="spellStart"/>
      <w:r>
        <w:rPr>
          <w:rFonts w:eastAsia="Times New Roman" w:cs="Times New Roman"/>
          <w:szCs w:val="24"/>
        </w:rPr>
        <w:t>κρατιστές</w:t>
      </w:r>
      <w:proofErr w:type="spellEnd"/>
      <w:r>
        <w:rPr>
          <w:rFonts w:eastAsia="Times New Roman" w:cs="Times New Roman"/>
          <w:szCs w:val="24"/>
        </w:rPr>
        <w:t>, στα τελευταία δύο χρόνια έχει κάνει ρεκόρ έργων. Η διασύνδεση Σύρος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Μύκονος λειτουργεί, η μικρή διασύνδεση της Κρήτης, που υπεγράφη η σύμβαση, η μεγάλη διασύνδεση</w:t>
      </w:r>
      <w:r>
        <w:rPr>
          <w:rFonts w:eastAsia="Times New Roman" w:cs="Times New Roman"/>
          <w:szCs w:val="24"/>
        </w:rPr>
        <w:t xml:space="preserve"> της Κρήτης, η ολοκλήρωση των έργων των διασυνδέσεων με γειτονικές χώρες, το μεγάλο έργο στην Πελοπόννησο </w:t>
      </w:r>
      <w:proofErr w:type="spellStart"/>
      <w:r>
        <w:rPr>
          <w:rFonts w:eastAsia="Times New Roman" w:cs="Times New Roman"/>
          <w:szCs w:val="24"/>
        </w:rPr>
        <w:t>κ.ο.κ.</w:t>
      </w:r>
      <w:proofErr w:type="spellEnd"/>
      <w:r>
        <w:rPr>
          <w:rFonts w:eastAsia="Times New Roman" w:cs="Times New Roman"/>
          <w:szCs w:val="24"/>
        </w:rPr>
        <w:t>. Αυτός ο ΑΔΜΗΕ, που τον κρατήσαμε όπως τον κρατήσαμε, σήμερα, με όλη την ευχέρεια την οικονομική και τεχνική από αυτό το σχήμα, παράγει τα έργα</w:t>
      </w:r>
      <w:r>
        <w:rPr>
          <w:rFonts w:eastAsia="Times New Roman" w:cs="Times New Roman"/>
          <w:szCs w:val="24"/>
        </w:rPr>
        <w:t xml:space="preserve"> με τον ρυθμό που τα παράγει.</w:t>
      </w:r>
    </w:p>
    <w:p w14:paraId="3A8639D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Πάμε στη ΔΕΠΑ. Στη ΔΕΠΑ μας είπαν «πλήρης ιδιωτικοποίηση». Η ΔΕΠΑ έχει τις υποδομές φυσικού αερίου και τη λιανική αγορά που συμμετείχε σε Αθήνα και Θεσσαλονίκη. </w:t>
      </w:r>
    </w:p>
    <w:p w14:paraId="3A8639D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Εκεί κάναμε μία διαπραγμάτευση με την τρόικα και είπαμε «παιδιά, η αρχή η δική μας είναι πάρα πολύ απλή. Τις υποδομές θα τις κρατήσουμε δημόσιες σε υποδομές φυσικού αερίου, ηλεκτρισμού κ.λπ. και η αγορά θα ανοίξει». Τα εμπορικά τμήματα, το εμπορικά κομμάτι</w:t>
      </w:r>
      <w:r>
        <w:rPr>
          <w:rFonts w:eastAsia="Times New Roman" w:cs="Times New Roman"/>
          <w:szCs w:val="24"/>
        </w:rPr>
        <w:t xml:space="preserve"> των επιχειρήσεων, οι αγορές ενέργειας έχουν ανοίξει. Τις ανοίξαμε και εμείς. Έχουμε απελευθέρωση φυσικού αερίου (χοντρική) και απελευθέρωση φυσικού αερίου (λιανική), ηλεκτρισμού (χοντρική και λιανική). Είναι απελευθερωμένες αγορές, αλλά οι υποδομές θα παρ</w:t>
      </w:r>
      <w:r>
        <w:rPr>
          <w:rFonts w:eastAsia="Times New Roman" w:cs="Times New Roman"/>
          <w:szCs w:val="24"/>
        </w:rPr>
        <w:t xml:space="preserve">αμείνουν δημόσιες. Και αυτό το σχέδιο πέρασε. </w:t>
      </w:r>
    </w:p>
    <w:p w14:paraId="3A8639D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η ΔΕΠΑ διαχωρίζεται σε υποδομές και εμπορικό κομμάτι. Οι υποδομές θα μείνουν υπό δημόσιο έλεγχο και το εμπορικό κομμάτι, μετά την επιτυχή εξαγορά που κάναμε και με τη </w:t>
      </w:r>
      <w:r>
        <w:rPr>
          <w:rFonts w:eastAsia="Times New Roman" w:cs="Times New Roman"/>
          <w:szCs w:val="24"/>
        </w:rPr>
        <w:t>«</w:t>
      </w:r>
      <w:r>
        <w:rPr>
          <w:rFonts w:eastAsia="Times New Roman" w:cs="Times New Roman"/>
          <w:szCs w:val="24"/>
          <w:lang w:val="en-US"/>
        </w:rPr>
        <w:t>SHELL</w:t>
      </w:r>
      <w:r>
        <w:rPr>
          <w:rFonts w:eastAsia="Times New Roman" w:cs="Times New Roman"/>
          <w:szCs w:val="24"/>
        </w:rPr>
        <w:t>»</w:t>
      </w:r>
      <w:r>
        <w:rPr>
          <w:rFonts w:eastAsia="Times New Roman" w:cs="Times New Roman"/>
          <w:szCs w:val="24"/>
        </w:rPr>
        <w:t xml:space="preserve">, θα αποκτήσει μια </w:t>
      </w:r>
      <w:r>
        <w:rPr>
          <w:rFonts w:eastAsia="Times New Roman" w:cs="Times New Roman"/>
          <w:szCs w:val="24"/>
        </w:rPr>
        <w:t>επιπρόσθετη αξία, οπότε κατά την πώλησή του το εμπορικό τμήμα θα έχει επιτυχία.</w:t>
      </w:r>
    </w:p>
    <w:p w14:paraId="3A8639D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Μπαίνω και στο θέμα της ΔΕΗ. Είπαμε για τον ΔΕΣΦΑ, είπαμε για τον ΑΔΜΗΕ, είπαμε για τη ΔΕΠΑ και πάμε στη ΔΕΗ. </w:t>
      </w:r>
    </w:p>
    <w:p w14:paraId="3A8639D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Καταργήσαμε το σχέδιο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17% ΝΟΜΕ, βραχυχρόνιος δανεισμ</w:t>
      </w:r>
      <w:r>
        <w:rPr>
          <w:rFonts w:eastAsia="Times New Roman" w:cs="Times New Roman"/>
          <w:szCs w:val="24"/>
        </w:rPr>
        <w:t>ός ρεκόρ. Γιατί «σκάνε» τα δάνεια της ΔΕΗ; Πότε δανείστηκε 5 δισεκατομμύρια η ΔΕΗ; Έγινε με μακροχρόνιο δανεισμό; Όχι, πενταετίας. 5 δισεκατομμύρια και «σκάνε» το ένα μετά το άλλο, το 2016, το 2017, το 2018 και το 2019. Φοβερή πολιτική εταιρείας!</w:t>
      </w:r>
    </w:p>
    <w:p w14:paraId="3A8639D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Γι’ αυτή,</w:t>
      </w:r>
      <w:r>
        <w:rPr>
          <w:rFonts w:eastAsia="Times New Roman" w:cs="Times New Roman"/>
          <w:szCs w:val="24"/>
        </w:rPr>
        <w:t xml:space="preserve"> λοιπόν, τη ΔΕΗ την οποία –επαναλαμβάνω- παραλάβαμε υπό αυτούς τους όρους, φτιάξαμε ένα σχέδιο με το οποίο επιδιώξαμε να σταθεροποιηθεί η ΔΕΗ, να προσαρμοστεί σε ένα νέο περιβάλλον και ταυτόχρονα να δημιουργήσουμε συνθήκες –επαναλαμβάνω- βελτίωσης των επιδ</w:t>
      </w:r>
      <w:r>
        <w:rPr>
          <w:rFonts w:eastAsia="Times New Roman" w:cs="Times New Roman"/>
          <w:szCs w:val="24"/>
        </w:rPr>
        <w:t>όσεών της σε όλα τα επίπεδα.</w:t>
      </w:r>
    </w:p>
    <w:p w14:paraId="3A8639D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 xml:space="preserve">Ας ξεκινήσω από το κρίσιμο θέμα των δανείων. Η εταιρεία ήταν υπερχρεωμένη και αδυνατούσε με ορίζοντα πενταετίας, που ήταν τα δάνεια -εξαιρετικά βραχυχρόνια για μια τέτοια εταιρεία- να αντιμετωπίσει διαδοχικά τα προβλήματα </w:t>
      </w:r>
      <w:proofErr w:type="spellStart"/>
      <w:r>
        <w:rPr>
          <w:rFonts w:eastAsia="Times New Roman" w:cs="Times New Roman"/>
          <w:szCs w:val="24"/>
        </w:rPr>
        <w:t>αναχρ</w:t>
      </w:r>
      <w:r>
        <w:rPr>
          <w:rFonts w:eastAsia="Times New Roman" w:cs="Times New Roman"/>
          <w:szCs w:val="24"/>
        </w:rPr>
        <w:t>ηματοδότησης</w:t>
      </w:r>
      <w:proofErr w:type="spellEnd"/>
      <w:r>
        <w:rPr>
          <w:rFonts w:eastAsia="Times New Roman" w:cs="Times New Roman"/>
          <w:szCs w:val="24"/>
        </w:rPr>
        <w:t xml:space="preserve"> των δανείων.</w:t>
      </w:r>
    </w:p>
    <w:p w14:paraId="3A8639D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Κάναμε δύο πράγματα μέχρι στιγμής. Πρώτον, ο δανεισμός της ΔΕΗ </w:t>
      </w:r>
      <w:proofErr w:type="spellStart"/>
      <w:r>
        <w:rPr>
          <w:rFonts w:eastAsia="Times New Roman" w:cs="Times New Roman"/>
          <w:szCs w:val="24"/>
        </w:rPr>
        <w:t>απομειώθηκε</w:t>
      </w:r>
      <w:proofErr w:type="spellEnd"/>
      <w:r>
        <w:rPr>
          <w:rFonts w:eastAsia="Times New Roman" w:cs="Times New Roman"/>
          <w:szCs w:val="24"/>
        </w:rPr>
        <w:t xml:space="preserve"> κατά 1 δισεκατομμύριο, το αναγνωρίζετε και στην επερώτησή σας. Δεν είναι και μικρό επίτευγμα για τέσσερα χρόνια από τα 5 δισεκατομμύρια να κατέβει στα 3,9</w:t>
      </w:r>
      <w:r w:rsidRPr="00020C07">
        <w:rPr>
          <w:rFonts w:eastAsia="Times New Roman" w:cs="Times New Roman"/>
          <w:szCs w:val="24"/>
        </w:rPr>
        <w:t>.</w:t>
      </w:r>
      <w:r w:rsidRPr="00020C07">
        <w:rPr>
          <w:rFonts w:eastAsia="Times New Roman" w:cs="Times New Roman"/>
          <w:szCs w:val="24"/>
        </w:rPr>
        <w:t xml:space="preserve"> </w:t>
      </w:r>
      <w:r>
        <w:rPr>
          <w:rFonts w:eastAsia="Times New Roman" w:cs="Times New Roman"/>
          <w:szCs w:val="24"/>
        </w:rPr>
        <w:t xml:space="preserve">Και δεύτερον, τα 3,9 </w:t>
      </w:r>
      <w:proofErr w:type="spellStart"/>
      <w:r>
        <w:rPr>
          <w:rFonts w:eastAsia="Times New Roman" w:cs="Times New Roman"/>
          <w:szCs w:val="24"/>
        </w:rPr>
        <w:t>αναχρηματοδοτήθηκαν</w:t>
      </w:r>
      <w:proofErr w:type="spellEnd"/>
      <w:r>
        <w:rPr>
          <w:rFonts w:eastAsia="Times New Roman" w:cs="Times New Roman"/>
          <w:szCs w:val="24"/>
        </w:rPr>
        <w:t xml:space="preserve"> σε δύο διαδοχικές φάσεις με μακροπρόθεσμο δανεισμό. Άρα, όσον αφορά την χρηματοοικονομική της κατάσταση -το τελευταίο που έχει μείνει είναι του Απριλίου-, θα </w:t>
      </w:r>
      <w:proofErr w:type="spellStart"/>
      <w:r>
        <w:rPr>
          <w:rFonts w:eastAsia="Times New Roman" w:cs="Times New Roman"/>
          <w:szCs w:val="24"/>
        </w:rPr>
        <w:t>αναχρηματοδοτηθεί</w:t>
      </w:r>
      <w:proofErr w:type="spellEnd"/>
      <w:r>
        <w:rPr>
          <w:rFonts w:eastAsia="Times New Roman" w:cs="Times New Roman"/>
          <w:szCs w:val="24"/>
        </w:rPr>
        <w:t xml:space="preserve">, γιατί το 1,3 δισεκατομμύρια </w:t>
      </w:r>
      <w:proofErr w:type="spellStart"/>
      <w:r>
        <w:rPr>
          <w:rFonts w:eastAsia="Times New Roman" w:cs="Times New Roman"/>
          <w:szCs w:val="24"/>
        </w:rPr>
        <w:t>αναχρηματ</w:t>
      </w:r>
      <w:r>
        <w:rPr>
          <w:rFonts w:eastAsia="Times New Roman" w:cs="Times New Roman"/>
          <w:szCs w:val="24"/>
        </w:rPr>
        <w:t>οδοτήθηκε</w:t>
      </w:r>
      <w:proofErr w:type="spellEnd"/>
      <w:r>
        <w:rPr>
          <w:rFonts w:eastAsia="Times New Roman" w:cs="Times New Roman"/>
          <w:szCs w:val="24"/>
        </w:rPr>
        <w:t xml:space="preserve"> -τα λέει πολύ ωραία η </w:t>
      </w:r>
      <w:r>
        <w:rPr>
          <w:rFonts w:eastAsia="Times New Roman" w:cs="Times New Roman"/>
          <w:szCs w:val="24"/>
        </w:rPr>
        <w:t>«</w:t>
      </w:r>
      <w:r>
        <w:rPr>
          <w:rFonts w:eastAsia="Times New Roman" w:cs="Times New Roman"/>
          <w:szCs w:val="24"/>
          <w:lang w:val="en-US"/>
        </w:rPr>
        <w:t>SNB</w:t>
      </w:r>
      <w:r w:rsidRPr="006A60F5">
        <w:rPr>
          <w:rFonts w:eastAsia="Times New Roman" w:cs="Times New Roman"/>
          <w:szCs w:val="24"/>
        </w:rPr>
        <w:t xml:space="preserve"> </w:t>
      </w:r>
      <w:r>
        <w:rPr>
          <w:rFonts w:eastAsia="Times New Roman" w:cs="Times New Roman"/>
          <w:szCs w:val="24"/>
          <w:lang w:val="en-US"/>
        </w:rPr>
        <w:t>GLOBAL</w:t>
      </w:r>
      <w:r>
        <w:rPr>
          <w:rFonts w:eastAsia="Times New Roman" w:cs="Times New Roman"/>
          <w:szCs w:val="24"/>
        </w:rPr>
        <w:t>»</w:t>
      </w:r>
      <w:r>
        <w:rPr>
          <w:rFonts w:eastAsia="Times New Roman" w:cs="Times New Roman"/>
          <w:szCs w:val="24"/>
        </w:rPr>
        <w:t xml:space="preserve"> στην αξιολόγησή της. Και γιατί την ανεβάζει; Γιατί και αναδιάρθρωσε τα δάνειά της και ξεπερνάει και τον τελευταίο σκόπελο του Απριλίου. Άρα, χρηματοοικονομικά το πρόβλημα του δανεισμού το αντιμετωπίσαμε. </w:t>
      </w:r>
    </w:p>
    <w:p w14:paraId="3A8639D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Πάμε τ</w:t>
      </w:r>
      <w:r>
        <w:rPr>
          <w:rFonts w:eastAsia="Times New Roman" w:cs="Times New Roman"/>
          <w:szCs w:val="24"/>
        </w:rPr>
        <w:t>ώρα στο πρόβλημα της «μικρής</w:t>
      </w:r>
      <w:r>
        <w:rPr>
          <w:rFonts w:eastAsia="Times New Roman" w:cs="Times New Roman"/>
          <w:szCs w:val="24"/>
        </w:rPr>
        <w:t>»</w:t>
      </w:r>
      <w:r>
        <w:rPr>
          <w:rFonts w:eastAsia="Times New Roman" w:cs="Times New Roman"/>
          <w:szCs w:val="24"/>
        </w:rPr>
        <w:t xml:space="preserve"> ΔΕΗ και στο τι κάναμε εμείς. Τη «μικρή</w:t>
      </w:r>
      <w:r>
        <w:rPr>
          <w:rFonts w:eastAsia="Times New Roman" w:cs="Times New Roman"/>
          <w:szCs w:val="24"/>
        </w:rPr>
        <w:t>»</w:t>
      </w:r>
      <w:r>
        <w:rPr>
          <w:rFonts w:eastAsia="Times New Roman" w:cs="Times New Roman"/>
          <w:szCs w:val="24"/>
        </w:rPr>
        <w:t xml:space="preserve"> ΔΕΗ την καταργήσαμε, γιατί; Διότι τα υδροηλεκτρικά είναι δύο πράγματα ταυτόχρονα. Πρώτον, είναι η παρουσία της ΔΕΗ στις ΑΠΕ, είναι </w:t>
      </w:r>
      <w:r>
        <w:rPr>
          <w:rFonts w:eastAsia="Times New Roman" w:cs="Times New Roman"/>
          <w:szCs w:val="24"/>
        </w:rPr>
        <w:lastRenderedPageBreak/>
        <w:t>9% της παραγωγής ενέργειας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πολύ σημαντικό και το</w:t>
      </w:r>
      <w:r>
        <w:rPr>
          <w:rFonts w:eastAsia="Times New Roman" w:cs="Times New Roman"/>
          <w:szCs w:val="24"/>
        </w:rPr>
        <w:t xml:space="preserve"> πιο κερδοφόρο της ΔΕΗ, τρομερά κερδοφόρο. Αυτό είναι. </w:t>
      </w:r>
    </w:p>
    <w:p w14:paraId="3A8639D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Οι λιγνίτες είναι έτσι και έτσι, το φυσικό αέριο είναι έτσι και έτσι, έχει ένα κεφάλαιο η ΔΕΗ, όπου όπως ξέρετε τα υδροηλεκτρικά κοστίζουν πέντε ευρώ η κιλοβατώρα, αντί για 45, 60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Αυτό, λοιπόν</w:t>
      </w:r>
      <w:r>
        <w:rPr>
          <w:rFonts w:eastAsia="Times New Roman" w:cs="Times New Roman"/>
          <w:szCs w:val="24"/>
        </w:rPr>
        <w:t>, έμεινε εκεί.</w:t>
      </w:r>
    </w:p>
    <w:p w14:paraId="3A8639E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Μας είπατε «δεν θα το πετύχουμε με τους </w:t>
      </w:r>
      <w:r>
        <w:rPr>
          <w:rFonts w:eastAsia="Times New Roman" w:cs="Times New Roman"/>
          <w:szCs w:val="24"/>
        </w:rPr>
        <w:t>θ</w:t>
      </w:r>
      <w:r>
        <w:rPr>
          <w:rFonts w:eastAsia="Times New Roman" w:cs="Times New Roman"/>
          <w:szCs w:val="24"/>
        </w:rPr>
        <w:t xml:space="preserve">εσμούς», «τα υδροηλεκτρικά θα πουληθούν.» Τα άκουγα περίπου σαν τον κόφτη και όλα τα άλλα που κατά καιρούς άκουγα από τη Νέα Δημοκρατία, ότι δεν θα βγει το πρόγραμμα, δεν θα κλείσει η αξιολόγηση, δεν </w:t>
      </w:r>
      <w:r>
        <w:rPr>
          <w:rFonts w:eastAsia="Times New Roman" w:cs="Times New Roman"/>
          <w:szCs w:val="24"/>
        </w:rPr>
        <w:t xml:space="preserve">θα περάσει αυτό, δεν θα περάσει εκείνο. Πέρασε και πέρασε από τους </w:t>
      </w:r>
      <w:r>
        <w:rPr>
          <w:rFonts w:eastAsia="Times New Roman" w:cs="Times New Roman"/>
          <w:szCs w:val="24"/>
        </w:rPr>
        <w:t>θ</w:t>
      </w:r>
      <w:r>
        <w:rPr>
          <w:rFonts w:eastAsia="Times New Roman" w:cs="Times New Roman"/>
          <w:szCs w:val="24"/>
        </w:rPr>
        <w:t>εσμούς κάτι για το οποίο εσείς φέρατε μεγάλη ευθύνη, το ότι η χώρα καταδικάστηκε στο Ευρωπαϊκό Δικαστήριο για το μονοπώλιο του λιγνίτη και για το οποίο δεν είχε ληφθεί καμ</w:t>
      </w:r>
      <w:r>
        <w:rPr>
          <w:rFonts w:eastAsia="Times New Roman" w:cs="Times New Roman"/>
          <w:szCs w:val="24"/>
        </w:rPr>
        <w:t>μ</w:t>
      </w:r>
      <w:r>
        <w:rPr>
          <w:rFonts w:eastAsia="Times New Roman" w:cs="Times New Roman"/>
          <w:szCs w:val="24"/>
        </w:rPr>
        <w:t>ία μέριμνα, με δ</w:t>
      </w:r>
      <w:r>
        <w:rPr>
          <w:rFonts w:eastAsia="Times New Roman" w:cs="Times New Roman"/>
          <w:szCs w:val="24"/>
        </w:rPr>
        <w:t>εδομένους κανόνες ανταγωνισμού ευθαρσώς γνωστούς εκ των προτέρων. Δεν είχαν κάνει κα</w:t>
      </w:r>
      <w:r>
        <w:rPr>
          <w:rFonts w:eastAsia="Times New Roman" w:cs="Times New Roman"/>
          <w:szCs w:val="24"/>
        </w:rPr>
        <w:t>μ</w:t>
      </w:r>
      <w:r>
        <w:rPr>
          <w:rFonts w:eastAsia="Times New Roman" w:cs="Times New Roman"/>
          <w:szCs w:val="24"/>
        </w:rPr>
        <w:t>μία ενέργεια ως προς αυτό. Καταδικάστηκε η Ελλάδα, η χώρα καταδικάστηκε. Και λέει ότι πρέπει στον λιγνίτη να υπάρξει και δεύτερος παίχτης, διότι δεν μπορεί να έχει μονοπώλ</w:t>
      </w:r>
      <w:r>
        <w:rPr>
          <w:rFonts w:eastAsia="Times New Roman" w:cs="Times New Roman"/>
          <w:szCs w:val="24"/>
        </w:rPr>
        <w:t>ιο η ΔΕΗ. Μόνο για τους λιγνίτες το είπε, δεν το είπε για τίποτε άλλο. Κι αυτό κάνουμε.</w:t>
      </w:r>
    </w:p>
    <w:p w14:paraId="3A8639E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Άρα, και στο θέμα της παραγωγής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της </w:t>
      </w:r>
      <w:proofErr w:type="spellStart"/>
      <w:r>
        <w:rPr>
          <w:rFonts w:eastAsia="Times New Roman" w:cs="Times New Roman"/>
          <w:szCs w:val="24"/>
        </w:rPr>
        <w:t>λιγνιτικής</w:t>
      </w:r>
      <w:proofErr w:type="spellEnd"/>
      <w:r>
        <w:rPr>
          <w:rFonts w:eastAsia="Times New Roman" w:cs="Times New Roman"/>
          <w:szCs w:val="24"/>
        </w:rPr>
        <w:t xml:space="preserve"> </w:t>
      </w:r>
      <w:proofErr w:type="spellStart"/>
      <w:r>
        <w:rPr>
          <w:rFonts w:eastAsia="Times New Roman" w:cs="Times New Roman"/>
          <w:szCs w:val="24"/>
        </w:rPr>
        <w:t>αποεπένδυσης</w:t>
      </w:r>
      <w:proofErr w:type="spellEnd"/>
      <w:r>
        <w:rPr>
          <w:rFonts w:eastAsia="Times New Roman" w:cs="Times New Roman"/>
          <w:szCs w:val="24"/>
        </w:rPr>
        <w:t xml:space="preserve">, θα υπενθυμίσω για μια ακόμη φορά για να μην ξανακούσω το επιχείρημα, πως ο νόμος λέει ότι η </w:t>
      </w:r>
      <w:proofErr w:type="spellStart"/>
      <w:r>
        <w:rPr>
          <w:rFonts w:eastAsia="Times New Roman" w:cs="Times New Roman"/>
          <w:szCs w:val="24"/>
        </w:rPr>
        <w:t>αποεπένδ</w:t>
      </w:r>
      <w:r>
        <w:rPr>
          <w:rFonts w:eastAsia="Times New Roman" w:cs="Times New Roman"/>
          <w:szCs w:val="24"/>
        </w:rPr>
        <w:t>υση</w:t>
      </w:r>
      <w:proofErr w:type="spellEnd"/>
      <w:r>
        <w:rPr>
          <w:rFonts w:eastAsia="Times New Roman" w:cs="Times New Roman"/>
          <w:szCs w:val="24"/>
        </w:rPr>
        <w:t xml:space="preserve"> δεν έχει ορίσει κατώτατη τιμή, αλλά ο νόμος παραπέμπει στη δίκαιη τιμή που θα αποτιμηθούν αυτές οι μονάδες, κάτω από την οποία η ΔΕΗ έχει δικαίωμα να αρνηθεί την πώληση. Άρα, ο νόμος είναι σαφής και απορώ γιατί το επαναφέρετε αυτό το επιχείρημα, αφού π</w:t>
      </w:r>
      <w:r>
        <w:rPr>
          <w:rFonts w:eastAsia="Times New Roman" w:cs="Times New Roman"/>
          <w:szCs w:val="24"/>
        </w:rPr>
        <w:t>αραπέμπει στην αποτίμηση της δίκαιης τιμής, χωρίς να ορίζει εκ των προτέρων ο νομοθέτης κατώτατη τιμή, την οποία και την αγνοεί. Άρα, υπομονή και ως προς το θέμα αυτό.</w:t>
      </w:r>
    </w:p>
    <w:p w14:paraId="3A8639E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Πάμε τώρα στην αρωγή και την προσαρμογή της ΔΕΗ σε ένα νέο ενεργειακό περιβάλλον. Είναι </w:t>
      </w:r>
      <w:r>
        <w:rPr>
          <w:rFonts w:eastAsia="Times New Roman" w:cs="Times New Roman"/>
          <w:szCs w:val="24"/>
        </w:rPr>
        <w:t>γεγονός ότι ο ενεργειακός τομέας έχει μετασχηματιστεί τα τελευταία τρία χρόνια. Είναι τελείως διαφορετικό το περιβάλλον. Πρώτον, η χώρα έχει εθνικό σχέδιο για το 2030. Ψάχνω να βρω τους κανόνες με τους οποίους κινείται. Έχουμε λοιπόν, μια καθαρή διαδρομή μ</w:t>
      </w:r>
      <w:r>
        <w:rPr>
          <w:rFonts w:eastAsia="Times New Roman" w:cs="Times New Roman"/>
          <w:szCs w:val="24"/>
        </w:rPr>
        <w:t xml:space="preserve">έχρι το 2030 -πολύ καθαρή-, η οποία λέει, με απλά ελληνικά, ότι πρέπει να διπλασιάσουμε τις ΑΠΕ. Ό,τι αποσύρεται από λιγνίτη κλείνει τον κύκλο ζωής, κάθε </w:t>
      </w:r>
      <w:proofErr w:type="spellStart"/>
      <w:r>
        <w:rPr>
          <w:rFonts w:eastAsia="Times New Roman" w:cs="Times New Roman"/>
          <w:szCs w:val="24"/>
        </w:rPr>
        <w:t>λιγνιτική</w:t>
      </w:r>
      <w:proofErr w:type="spellEnd"/>
      <w:r>
        <w:rPr>
          <w:rFonts w:eastAsia="Times New Roman" w:cs="Times New Roman"/>
          <w:szCs w:val="24"/>
        </w:rPr>
        <w:t xml:space="preserve"> μονάδα σβήνει και αντικαθίσταται από ΑΠΕ και στη μέση έχουμε το φυσικό αέριο, το οποίο θα στ</w:t>
      </w:r>
      <w:r>
        <w:rPr>
          <w:rFonts w:eastAsia="Times New Roman" w:cs="Times New Roman"/>
          <w:szCs w:val="24"/>
        </w:rPr>
        <w:t xml:space="preserve">αθεροποιεί το σύστημα. Άρα, η στρατηγική μας για το 2030, η οποία για να πετύχουμε τους στόχους που έχουμε συμφωνήσει όλες </w:t>
      </w:r>
      <w:r>
        <w:rPr>
          <w:rFonts w:eastAsia="Times New Roman" w:cs="Times New Roman"/>
          <w:szCs w:val="24"/>
        </w:rPr>
        <w:lastRenderedPageBreak/>
        <w:t>οι ευρωπαϊκές χώρες, 32% παραγωγή από ΑΠΕ στο σύνολο της κατανάλωσης και 32% εξοικονόμηση, είναι σαφής. Θα πάμε σε ένα ενεργειακό μεί</w:t>
      </w:r>
      <w:r>
        <w:rPr>
          <w:rFonts w:eastAsia="Times New Roman" w:cs="Times New Roman"/>
          <w:szCs w:val="24"/>
        </w:rPr>
        <w:t xml:space="preserve">γμα, λοιπόν, στο οποίο οι ΑΠΕ από 29% που είναι σήμερα, θα πάνε στο 56%, ο λιγνίτης θα διατηρήσει 17% συμμετοχή στο </w:t>
      </w:r>
      <w:proofErr w:type="spellStart"/>
      <w:r>
        <w:rPr>
          <w:rFonts w:eastAsia="Times New Roman" w:cs="Times New Roman"/>
          <w:szCs w:val="24"/>
        </w:rPr>
        <w:t>λιγνιτικό</w:t>
      </w:r>
      <w:proofErr w:type="spellEnd"/>
      <w:r>
        <w:rPr>
          <w:rFonts w:eastAsia="Times New Roman" w:cs="Times New Roman"/>
          <w:szCs w:val="24"/>
        </w:rPr>
        <w:t xml:space="preserve"> μας μείγμα του 2030 και το υπόλοιπο είναι το φυσικό αέριο. </w:t>
      </w:r>
    </w:p>
    <w:p w14:paraId="3A8639E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Τι χωράει το 17%, μιας και αναφέρατε τα στοιχεία του 2025; Μπορώ να σα</w:t>
      </w:r>
      <w:r>
        <w:rPr>
          <w:rFonts w:eastAsia="Times New Roman" w:cs="Times New Roman"/>
          <w:szCs w:val="24"/>
        </w:rPr>
        <w:t xml:space="preserve">ς πω τι περιλαμβάνει επακριβώς. Οι αποσύρσεις που γίνονται, όπως ξέρετε, μέχρι το 2030 είναι: η Μεγαλόπολη </w:t>
      </w:r>
      <w:r>
        <w:rPr>
          <w:rFonts w:eastAsia="Times New Roman" w:cs="Times New Roman"/>
          <w:szCs w:val="24"/>
          <w:lang w:val="en-US"/>
        </w:rPr>
        <w:t>III</w:t>
      </w:r>
      <w:r>
        <w:rPr>
          <w:rFonts w:eastAsia="Times New Roman" w:cs="Times New Roman"/>
          <w:szCs w:val="24"/>
        </w:rPr>
        <w:t xml:space="preserve">, ο Άγιος Δημήτριος </w:t>
      </w:r>
      <w:r>
        <w:rPr>
          <w:rFonts w:eastAsia="Times New Roman" w:cs="Times New Roman"/>
          <w:szCs w:val="24"/>
          <w:lang w:val="en-US"/>
        </w:rPr>
        <w:t>I</w:t>
      </w:r>
      <w:r>
        <w:rPr>
          <w:rFonts w:eastAsia="Times New Roman" w:cs="Times New Roman"/>
          <w:szCs w:val="24"/>
        </w:rPr>
        <w:t xml:space="preserve"> και </w:t>
      </w:r>
      <w:r>
        <w:rPr>
          <w:rFonts w:eastAsia="Times New Roman" w:cs="Times New Roman"/>
          <w:szCs w:val="24"/>
          <w:lang w:val="en-US"/>
        </w:rPr>
        <w:t>II</w:t>
      </w:r>
      <w:r w:rsidRPr="00C31B4E">
        <w:rPr>
          <w:rFonts w:eastAsia="Times New Roman" w:cs="Times New Roman"/>
          <w:szCs w:val="24"/>
        </w:rPr>
        <w:t>.</w:t>
      </w:r>
      <w:r>
        <w:rPr>
          <w:rFonts w:eastAsia="Times New Roman" w:cs="Times New Roman"/>
          <w:szCs w:val="24"/>
        </w:rPr>
        <w:t xml:space="preserve"> Μένουν οι υπόλοιποι Άγιοι </w:t>
      </w:r>
      <w:proofErr w:type="spellStart"/>
      <w:r>
        <w:rPr>
          <w:rFonts w:eastAsia="Times New Roman" w:cs="Times New Roman"/>
          <w:szCs w:val="24"/>
        </w:rPr>
        <w:t>Δημήτριοι</w:t>
      </w:r>
      <w:proofErr w:type="spellEnd"/>
      <w:r>
        <w:rPr>
          <w:rFonts w:eastAsia="Times New Roman" w:cs="Times New Roman"/>
          <w:szCs w:val="24"/>
        </w:rPr>
        <w:t>. Εσείς τους σβήσατε από το 2025, αλλά μένουν.</w:t>
      </w:r>
    </w:p>
    <w:p w14:paraId="3A8639E4" w14:textId="77777777" w:rsidR="00375AC7" w:rsidRDefault="00AB06BE">
      <w:pPr>
        <w:spacing w:line="600" w:lineRule="auto"/>
        <w:ind w:firstLine="720"/>
        <w:jc w:val="both"/>
        <w:rPr>
          <w:rFonts w:eastAsia="Times New Roman" w:cs="Times New Roman"/>
          <w:szCs w:val="24"/>
        </w:rPr>
      </w:pPr>
      <w:r w:rsidRPr="00E768A5">
        <w:rPr>
          <w:rFonts w:eastAsia="Times New Roman" w:cs="Times New Roman"/>
          <w:b/>
          <w:szCs w:val="24"/>
        </w:rPr>
        <w:t>ΚΩΝΣΤΑΝΤΙΝΟΣ ΣΚΡΕΚΑΣ:</w:t>
      </w:r>
      <w:r>
        <w:rPr>
          <w:rFonts w:eastAsia="Times New Roman" w:cs="Times New Roman"/>
          <w:szCs w:val="24"/>
        </w:rPr>
        <w:t xml:space="preserve"> Εσείς τους σβήσατε. Θα τα πούμε μετά.</w:t>
      </w:r>
    </w:p>
    <w:p w14:paraId="3A8639E5" w14:textId="77777777" w:rsidR="00375AC7" w:rsidRDefault="00AB06BE">
      <w:pPr>
        <w:spacing w:line="600" w:lineRule="auto"/>
        <w:ind w:firstLine="720"/>
        <w:jc w:val="both"/>
        <w:rPr>
          <w:rFonts w:eastAsia="Times New Roman" w:cs="Times New Roman"/>
          <w:szCs w:val="24"/>
        </w:rPr>
      </w:pPr>
      <w:r w:rsidRPr="000F37AB">
        <w:rPr>
          <w:rFonts w:eastAsia="Times New Roman" w:cs="Times New Roman"/>
          <w:b/>
          <w:szCs w:val="24"/>
        </w:rPr>
        <w:t>ΔΗΜΗΤΡΙΟΣ ΡΙΖΟΣ:</w:t>
      </w:r>
      <w:r w:rsidRPr="000F37AB">
        <w:rPr>
          <w:rFonts w:eastAsia="Times New Roman" w:cs="Times New Roman"/>
          <w:szCs w:val="24"/>
        </w:rPr>
        <w:t xml:space="preserve"> </w:t>
      </w:r>
      <w:r>
        <w:rPr>
          <w:rFonts w:eastAsia="Times New Roman" w:cs="Times New Roman"/>
          <w:szCs w:val="24"/>
        </w:rPr>
        <w:t>Εσάς σας ακούσαμε, να ακούσουμε και τον Υπουργό.</w:t>
      </w:r>
    </w:p>
    <w:p w14:paraId="3A8639E6" w14:textId="77777777" w:rsidR="00375AC7" w:rsidRDefault="00AB06BE">
      <w:pPr>
        <w:spacing w:line="600" w:lineRule="auto"/>
        <w:ind w:firstLine="720"/>
        <w:jc w:val="both"/>
        <w:rPr>
          <w:rFonts w:eastAsia="Times New Roman" w:cs="Times New Roman"/>
          <w:szCs w:val="24"/>
        </w:rPr>
      </w:pPr>
      <w:r w:rsidRPr="00E768A5">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Οι Καρδιές, όπως ξέρετε, είναι προς απόσυρση και το Αμύνταιο </w:t>
      </w:r>
      <w:r>
        <w:rPr>
          <w:rFonts w:eastAsia="Times New Roman" w:cs="Times New Roman"/>
          <w:szCs w:val="24"/>
          <w:lang w:val="en-US"/>
        </w:rPr>
        <w:t>I</w:t>
      </w:r>
      <w:r>
        <w:rPr>
          <w:rFonts w:eastAsia="Times New Roman" w:cs="Times New Roman"/>
          <w:szCs w:val="24"/>
        </w:rPr>
        <w:t xml:space="preserve"> και </w:t>
      </w:r>
      <w:r>
        <w:rPr>
          <w:rFonts w:eastAsia="Times New Roman" w:cs="Times New Roman"/>
          <w:szCs w:val="24"/>
          <w:lang w:val="en-US"/>
        </w:rPr>
        <w:t>II</w:t>
      </w:r>
      <w:r>
        <w:rPr>
          <w:rFonts w:eastAsia="Times New Roman" w:cs="Times New Roman"/>
          <w:szCs w:val="24"/>
        </w:rPr>
        <w:t>, εκτός αν αναβαθμιστεί,</w:t>
      </w:r>
      <w:r>
        <w:rPr>
          <w:rFonts w:eastAsia="Times New Roman" w:cs="Times New Roman"/>
          <w:szCs w:val="24"/>
        </w:rPr>
        <w:t xml:space="preserve"> που χωράει στο 2030. </w:t>
      </w:r>
    </w:p>
    <w:p w14:paraId="3A8639E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Άρα, το τοπίο το 2030 είναι σαφές. Το 17% χωράει προφανώς στη νέα μονάδα, στην Πτολεμαΐδα, τον Άγιο Δημήτριο, τη Φλώρινα και τη μία μονάδα </w:t>
      </w:r>
      <w:r>
        <w:rPr>
          <w:rFonts w:eastAsia="Times New Roman" w:cs="Times New Roman"/>
          <w:szCs w:val="24"/>
        </w:rPr>
        <w:lastRenderedPageBreak/>
        <w:t>της Μεγαλόπολης, η οποία υπάρχει στον ορίζοντα. Άρα, ασάφεια ως προς αυτό δεν υπάρχει.</w:t>
      </w:r>
    </w:p>
    <w:p w14:paraId="3A8639E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Ξέρουμε</w:t>
      </w:r>
      <w:r>
        <w:rPr>
          <w:rFonts w:eastAsia="Times New Roman" w:cs="Times New Roman"/>
          <w:szCs w:val="24"/>
        </w:rPr>
        <w:t xml:space="preserve">, λοιπόν, πού πάμε, πώς θα παράγουμε, τι θα παράγουμε και τι επιδιώκουμε. </w:t>
      </w:r>
    </w:p>
    <w:p w14:paraId="3A8639E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Δεύτερον, η αγορά ενέργειας έχει προφανώς αλλάξει και το μοντέλο μέσα στο οποίο θα κινηθούμε είναι το </w:t>
      </w:r>
      <w:r>
        <w:rPr>
          <w:rFonts w:eastAsia="Times New Roman" w:cs="Times New Roman"/>
          <w:szCs w:val="24"/>
          <w:lang w:val="en-US"/>
        </w:rPr>
        <w:t>target</w:t>
      </w:r>
      <w:r w:rsidRPr="00402DFA">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το κοινό ευρωπαϊκό σύστημα προσδιορισμού του ενεργειακού τομέα κα</w:t>
      </w:r>
      <w:r>
        <w:rPr>
          <w:rFonts w:eastAsia="Times New Roman" w:cs="Times New Roman"/>
          <w:szCs w:val="24"/>
        </w:rPr>
        <w:t xml:space="preserve">ι φυσικά η έναρξη του χρηματιστηρίου ενέργειας τον Ιούνιο του 2019. </w:t>
      </w:r>
    </w:p>
    <w:p w14:paraId="3A8639E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Εκπλήσσομαι με τη Νέα Δημοκρατία, βέβαια, διότι όλους τους νόμους που έχουμε φέρει γι’ αυτούς τους μετασχηματισμούς στον ενεργειακό τομέα τούς ψηφίζει. Δεν υπάρχει κάποιος νόμος</w:t>
      </w:r>
      <w:r w:rsidRPr="00981AB6">
        <w:rPr>
          <w:rFonts w:eastAsia="Times New Roman" w:cs="Times New Roman"/>
          <w:szCs w:val="24"/>
        </w:rPr>
        <w:t xml:space="preserve"> </w:t>
      </w:r>
      <w:r>
        <w:rPr>
          <w:rFonts w:eastAsia="Times New Roman" w:cs="Times New Roman"/>
          <w:szCs w:val="24"/>
        </w:rPr>
        <w:t>γι’ αυτές</w:t>
      </w:r>
      <w:r>
        <w:rPr>
          <w:rFonts w:eastAsia="Times New Roman" w:cs="Times New Roman"/>
          <w:szCs w:val="24"/>
        </w:rPr>
        <w:t xml:space="preserve"> τις θεσμικές μεταρρυθμίσεις που δεν τον ψηφίζει. Άρα, η καταστροφολογία είναι σε αντίφαση με το ότι έρχεστε, ψηφίζετε όλες τις θεσμικές αλλαγές και βγαίνετε μετά και λέτε ότι πέφτει ο πυλώνας, πέφτει η ΔΕΗ, καταρρέει η οικονομία, το σύμπαν. Αποφασίστε, λο</w:t>
      </w:r>
      <w:r>
        <w:rPr>
          <w:rFonts w:eastAsia="Times New Roman" w:cs="Times New Roman"/>
          <w:szCs w:val="24"/>
        </w:rPr>
        <w:t xml:space="preserve">ιπόν, διότι αυτές είναι οι θεσμικές μεταρρυθμίσεις. </w:t>
      </w:r>
    </w:p>
    <w:p w14:paraId="3A8639E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Η αγορά ενέργειας, λοιπόν, θα λειτουργεί μέσα από συγκεκριμένους κανόνες.</w:t>
      </w:r>
    </w:p>
    <w:p w14:paraId="3A8639EC"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 xml:space="preserve">Είστε πιο δεξιά και από τη Νέα Δημοκρατία! Είστε πιο δεξιά και από τη Δεξιά! </w:t>
      </w:r>
    </w:p>
    <w:p w14:paraId="3A8639ED" w14:textId="77777777" w:rsidR="00375AC7" w:rsidRDefault="00AB06BE">
      <w:pPr>
        <w:spacing w:line="600" w:lineRule="auto"/>
        <w:ind w:firstLine="720"/>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 xml:space="preserve">ΔΡΕΥΩΝ (Σπυρίδων Λυκούδης): </w:t>
      </w:r>
      <w:r>
        <w:rPr>
          <w:rFonts w:eastAsia="Times New Roman" w:cs="Times New Roman"/>
          <w:szCs w:val="24"/>
        </w:rPr>
        <w:t>Υ</w:t>
      </w:r>
      <w:r>
        <w:rPr>
          <w:rFonts w:eastAsia="Times New Roman" w:cs="Times New Roman"/>
          <w:szCs w:val="24"/>
        </w:rPr>
        <w:t xml:space="preserve">πάρχει ενδιαφέρον για γενικότερη συζήτηση; </w:t>
      </w:r>
    </w:p>
    <w:p w14:paraId="3A8639EE"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Επαναλαμβάνω, πέρα από το ότι υπάρχει μία σαφής</w:t>
      </w:r>
      <w:r w:rsidRPr="005B22CC">
        <w:rPr>
          <w:rFonts w:eastAsia="Times New Roman" w:cs="Times New Roman"/>
          <w:szCs w:val="24"/>
        </w:rPr>
        <w:t xml:space="preserve"> </w:t>
      </w:r>
      <w:r>
        <w:rPr>
          <w:rFonts w:eastAsia="Times New Roman" w:cs="Times New Roman"/>
          <w:szCs w:val="24"/>
        </w:rPr>
        <w:t>στρατηγική, στην οποία είμαστε δεσμευμένοι ως χώρα και θα την ακολουθήσουμε, έχουμε τέλος πάντων ένα καθαρ</w:t>
      </w:r>
      <w:r>
        <w:rPr>
          <w:rFonts w:eastAsia="Times New Roman" w:cs="Times New Roman"/>
          <w:szCs w:val="24"/>
        </w:rPr>
        <w:t>ό μονοπάτι. Οι θεσμικές αλλαγές ολοκληρώνονται. Έχουν σχεδόν ολοκληρωθεί στο σύνολό τους. Να αναφέρω τις πιο σημαντικές. Η θεσμοθέτηση του τρόπου λειτουργίας των αγορών ενέργειας, χρηματιστήριο ενέργειας, ο τρόπος λειτουργίας των ΑΠΕ. Καταργήσαμε το σύστημ</w:t>
      </w:r>
      <w:r>
        <w:rPr>
          <w:rFonts w:eastAsia="Times New Roman" w:cs="Times New Roman"/>
          <w:szCs w:val="24"/>
        </w:rPr>
        <w:t>α με τις εγγυημένες τιμές. Υπάρχουν πλέον τιμές, οι οποίες διαμορφώνονται στην αγορά για τις ΑΠΕ που θα φτιαχτούν και θα διπλασιάσουν την παρουσία τους. Η διαδικασία, μέσα από την οποία διαμορφώνεται το θεσμικό πλαίσιο, ενισχύεται ακόμη περισσότερο, εισάγο</w:t>
      </w:r>
      <w:r>
        <w:rPr>
          <w:rFonts w:eastAsia="Times New Roman" w:cs="Times New Roman"/>
          <w:szCs w:val="24"/>
        </w:rPr>
        <w:t xml:space="preserve">ντας έναν τρίτο παίκτη, πέρα από τις μεγάλες εταιρείες των αιολικών και τις μικρομεσαίες των </w:t>
      </w:r>
      <w:proofErr w:type="spellStart"/>
      <w:r>
        <w:rPr>
          <w:rFonts w:eastAsia="Times New Roman" w:cs="Times New Roman"/>
          <w:szCs w:val="24"/>
        </w:rPr>
        <w:t>φωτοβολταϊκών</w:t>
      </w:r>
      <w:proofErr w:type="spellEnd"/>
      <w:r>
        <w:rPr>
          <w:rFonts w:eastAsia="Times New Roman" w:cs="Times New Roman"/>
          <w:szCs w:val="24"/>
        </w:rPr>
        <w:t xml:space="preserve">, εισάγοντας τον θεσμό των ενεργειακών κοινοτήτων. Άρα, ένα μεγάλο κομμάτι </w:t>
      </w:r>
      <w:r>
        <w:rPr>
          <w:rFonts w:eastAsia="Times New Roman" w:cs="Times New Roman"/>
          <w:szCs w:val="24"/>
        </w:rPr>
        <w:lastRenderedPageBreak/>
        <w:t>των ΑΠΕ θα πάει σε τοπική συνεταιριστική, αποκεντρωμένη παραγωγή καταναλωτώ</w:t>
      </w:r>
      <w:r>
        <w:rPr>
          <w:rFonts w:eastAsia="Times New Roman" w:cs="Times New Roman"/>
          <w:szCs w:val="24"/>
        </w:rPr>
        <w:t>ν κάθε μορφής και είδους. Συνεπώς το θεσμικό πλαίσιο μέσα στο οποίο κινούμαστε είναι, επίσης, απόλυτα διαμορφωμένο.</w:t>
      </w:r>
    </w:p>
    <w:p w14:paraId="3A8639E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Τώρα, η ΔΕΗ τι καλείται να κάνει μέσα σ’ αυτό το πολύ διαφορετικό περιβάλλον; Είναι προφανές, θα έλεγα. Όχι μόνο έχουμε εθνικό σχεδιασμό, </w:t>
      </w:r>
      <w:r>
        <w:rPr>
          <w:rFonts w:eastAsia="Times New Roman" w:cs="Times New Roman"/>
          <w:szCs w:val="24"/>
        </w:rPr>
        <w:t xml:space="preserve">όχι μόνο έχουμε διαμορφώσει ένα θεσμικό πλαίσιο περίπου με σαφείς και διαυγείς κανόνες, αλλά η ΔΕΗ έχει και σχέδιο. </w:t>
      </w:r>
    </w:p>
    <w:p w14:paraId="3A8639F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Ακόμα ψάχνω τα σχέδια που είχε η ΔΕΗ κατά καιρούς πριν από το 2015. Δεν έχω φτιάξει και καμ</w:t>
      </w:r>
      <w:r>
        <w:rPr>
          <w:rFonts w:eastAsia="Times New Roman" w:cs="Times New Roman"/>
          <w:szCs w:val="24"/>
        </w:rPr>
        <w:t>μ</w:t>
      </w:r>
      <w:r>
        <w:rPr>
          <w:rFonts w:eastAsia="Times New Roman" w:cs="Times New Roman"/>
          <w:szCs w:val="24"/>
        </w:rPr>
        <w:t xml:space="preserve">ία βιβλιοθήκη με τα σχέδιά της. Λυπάμαι που το </w:t>
      </w:r>
      <w:r>
        <w:rPr>
          <w:rFonts w:eastAsia="Times New Roman" w:cs="Times New Roman"/>
          <w:szCs w:val="24"/>
        </w:rPr>
        <w:t>λέω, δεν ξέρω πώς διοικούσατε την εταιρεία τότε, αλλά επαναλαμβάνω ότι δεν έχω φτιάξει βιβλιοθήκη για τους σχεδιασμούς και τις στρατηγικές της ΔΕΗ πριν από το 2015. Τώρα έχουμε μία μελέτη και άλλες, γιατί έχουμε και αποτιμήσεις, αναλύσεις και έχω μία μικρή</w:t>
      </w:r>
      <w:r>
        <w:rPr>
          <w:rFonts w:eastAsia="Times New Roman" w:cs="Times New Roman"/>
          <w:szCs w:val="24"/>
        </w:rPr>
        <w:t xml:space="preserve"> βιβλιοθήκη, αλλά έχουμε και τη μελέτη της </w:t>
      </w:r>
      <w:r>
        <w:rPr>
          <w:rFonts w:eastAsia="Times New Roman" w:cs="Times New Roman"/>
          <w:szCs w:val="24"/>
        </w:rPr>
        <w:t>«</w:t>
      </w:r>
      <w:r>
        <w:rPr>
          <w:rFonts w:eastAsia="Times New Roman" w:cs="Times New Roman"/>
          <w:szCs w:val="24"/>
          <w:lang w:val="en-US"/>
        </w:rPr>
        <w:t>MCKINSEY</w:t>
      </w:r>
      <w:r>
        <w:rPr>
          <w:rFonts w:eastAsia="Times New Roman" w:cs="Times New Roman"/>
          <w:szCs w:val="24"/>
        </w:rPr>
        <w:t>»</w:t>
      </w:r>
      <w:r>
        <w:rPr>
          <w:rFonts w:eastAsia="Times New Roman" w:cs="Times New Roman"/>
          <w:szCs w:val="24"/>
        </w:rPr>
        <w:t>, η οποία λέει μία σαφή στρατηγική: Πώς θα προσαρμοστεί η ΔΕΗ σ’ ένα ενεργειακό πεδίο όπου, επαναλαμβάνω, το μερίδιό της στην αγορά αναπόφευκτα λόγω ευρωπαϊκών κανόνων ανταγωνισμού θα είναι ανάλογο του μ</w:t>
      </w:r>
      <w:r>
        <w:rPr>
          <w:rFonts w:eastAsia="Times New Roman" w:cs="Times New Roman"/>
          <w:szCs w:val="24"/>
        </w:rPr>
        <w:t xml:space="preserve">εριδίου που παράγει.      </w:t>
      </w:r>
    </w:p>
    <w:p w14:paraId="3A8639F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Δεν γίνεται να συνεχίσει η ΔΕΗ να παράγει το 50% της ενέργειας, να ξυπνάει το πρωί, να πηγαίνει να παίρνει όλη την ενέργεια που παράγεται στη χώρα από ΑΠΕ, από ιδιώτες, από φυσικό αέριο, διότι έχει το 90% στο μερίδιο της αγοράς κ</w:t>
      </w:r>
      <w:r>
        <w:rPr>
          <w:rFonts w:eastAsia="Times New Roman" w:cs="Times New Roman"/>
          <w:szCs w:val="24"/>
        </w:rPr>
        <w:t xml:space="preserve">αι μετά να έρχεται η Νέα Δημοκρατία και να λέει ότι τα ΝΟΜΕ τα πουλάει η ΔΕΗ κάτω του κόστους. Ποιο κόστος; Της οριακής τιμής του συστήματος, στην οποία αγοράζει ενέργεια η ΔΕΗ από τους άλλους; Τα 70 ευρώ την κιλοβατώρα; Ή το κόστος της ΔΕΗ, ως παραγωγού; </w:t>
      </w:r>
      <w:r>
        <w:rPr>
          <w:rFonts w:eastAsia="Times New Roman" w:cs="Times New Roman"/>
          <w:szCs w:val="24"/>
        </w:rPr>
        <w:t xml:space="preserve">Τα ΝΟΜΕ δεν τη βάζουν μέσα. Δεν έχει πάνω από 45 ευρώ κόστος παραγωγής η ΔΕΗ. Έχει; Αποφασίστε. </w:t>
      </w:r>
    </w:p>
    <w:p w14:paraId="3A8639F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Παρασύρεστε καμ</w:t>
      </w:r>
      <w:r>
        <w:rPr>
          <w:rFonts w:eastAsia="Times New Roman" w:cs="Times New Roman"/>
          <w:szCs w:val="24"/>
        </w:rPr>
        <w:t>μ</w:t>
      </w:r>
      <w:r>
        <w:rPr>
          <w:rFonts w:eastAsia="Times New Roman" w:cs="Times New Roman"/>
          <w:szCs w:val="24"/>
        </w:rPr>
        <w:t>ιά φορά. Η ΔΕΗ έχει έναν πατριωτισμό στις διαφημίσεις της, αλλά είναι διαφημίσεις. Δεν μπορεί να παίρνουμε σοβαρά το ότι πουλάω κάτω του κόστου</w:t>
      </w:r>
      <w:r>
        <w:rPr>
          <w:rFonts w:eastAsia="Times New Roman" w:cs="Times New Roman"/>
          <w:szCs w:val="24"/>
        </w:rPr>
        <w:t>ς. Πουλάω κάτω του κόστους, επειδή αγοράζω ενέργεια από την αγορά στην οριακή τιμή.</w:t>
      </w:r>
    </w:p>
    <w:p w14:paraId="3A8639F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Ως ΔΕΗ παράγω σε άλλο επίπεδο και γι’ αυτό υπολογίζονται έτσι τα ΝΟΜΕ. Δεν αποφασίζεται η τιμή των ΝΟΜΕ με βάση την οριακή τιμή της αγοράς. Όχι. Δεν καταλαβαίνετε τη διαφορά. Γι’ αυτό και το υπενθυμίζω. </w:t>
      </w:r>
    </w:p>
    <w:p w14:paraId="3A8639F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Άρα, έχουμε μία διαδικασία, στην οποία η ΔΕΗ αποδεσμ</w:t>
      </w:r>
      <w:r>
        <w:rPr>
          <w:rFonts w:eastAsia="Times New Roman" w:cs="Times New Roman"/>
          <w:szCs w:val="24"/>
        </w:rPr>
        <w:t xml:space="preserve">εύεται. Κλείνει ο κύκλος με την </w:t>
      </w:r>
      <w:proofErr w:type="spellStart"/>
      <w:r>
        <w:rPr>
          <w:rFonts w:eastAsia="Times New Roman" w:cs="Times New Roman"/>
          <w:szCs w:val="24"/>
        </w:rPr>
        <w:t>αποεπένδυση</w:t>
      </w:r>
      <w:proofErr w:type="spellEnd"/>
      <w:r>
        <w:rPr>
          <w:rFonts w:eastAsia="Times New Roman" w:cs="Times New Roman"/>
          <w:szCs w:val="24"/>
        </w:rPr>
        <w:t xml:space="preserve">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φεύγουν τα ΝΟΜΕ, </w:t>
      </w:r>
      <w:r>
        <w:rPr>
          <w:rFonts w:eastAsia="Times New Roman" w:cs="Times New Roman"/>
          <w:szCs w:val="24"/>
        </w:rPr>
        <w:lastRenderedPageBreak/>
        <w:t>μπαίνουμε σε ένα καθαρό τοπίο, όπου η ΔΕΗ ανταγωνίζεται με βάση το κόστος της και τη λειτουργία της, όπως ακριβώς αποτυπώνεται στις στρατηγικές μελέτες.</w:t>
      </w:r>
    </w:p>
    <w:p w14:paraId="3A8639F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Ταυτόχρονα η ΔΕΗ κ</w:t>
      </w:r>
      <w:r>
        <w:rPr>
          <w:rFonts w:eastAsia="Times New Roman" w:cs="Times New Roman"/>
          <w:szCs w:val="24"/>
        </w:rPr>
        <w:t xml:space="preserve">αλείται να αλλάξει το μείγμα της ενεργειακής της σύνθεσης, να επεκταθεί δηλαδή στις ΑΠΕ. Αυτός είναι ο κοινός τόπος και η κύρια αιχμή της στρατηγικής. Θα προσέθετα </w:t>
      </w:r>
      <w:r w:rsidRPr="00F331DF">
        <w:rPr>
          <w:rFonts w:eastAsia="Times New Roman"/>
          <w:bCs/>
        </w:rPr>
        <w:t>και</w:t>
      </w:r>
      <w:r>
        <w:rPr>
          <w:rFonts w:eastAsia="Times New Roman" w:cs="Times New Roman"/>
          <w:szCs w:val="24"/>
        </w:rPr>
        <w:t xml:space="preserve"> να προσθέσει υπηρεσίες -γίνονται ήδη βήματα. Η αγορά θα αλλάξει, θα πουλάμε και ρεύμα κα</w:t>
      </w:r>
      <w:r>
        <w:rPr>
          <w:rFonts w:eastAsia="Times New Roman" w:cs="Times New Roman"/>
          <w:szCs w:val="24"/>
        </w:rPr>
        <w:t xml:space="preserve">ι φυσικό αέριο και δεκάδες άλλα προϊόντα και υπηρεσίες- και φυσικά να επεκταθεί σε γειτονικές αγορές. </w:t>
      </w:r>
    </w:p>
    <w:p w14:paraId="3A8639F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Αυτή η ΔΕΗ, τουλάχιστον όπως αποτυπώνεται και αποτελεί τη στρατηγική της εταιρείας και τη στρατηγική που υποδηλώνεται από όλες αυτές τις εκθέσεις, δεν θα</w:t>
      </w:r>
      <w:r>
        <w:rPr>
          <w:rFonts w:eastAsia="Times New Roman" w:cs="Times New Roman"/>
          <w:szCs w:val="24"/>
        </w:rPr>
        <w:t xml:space="preserve"> έλεγα ότι είναι ένας πόλος κατάρρευσης και αντιαναπτυξιακός για την ελληνική οικονομία. Μία ΔΕΗ η οποία έχει ισχυρή παρουσία στην ελληνική αγορά, έχει αναπτύξει τις ΑΠΕ, έχει συνδυάσει τις υπηρεσίες της στην εγχώρια αγορά, έχει επεκταθεί στις γειτονικές χ</w:t>
      </w:r>
      <w:r>
        <w:rPr>
          <w:rFonts w:eastAsia="Times New Roman" w:cs="Times New Roman"/>
          <w:szCs w:val="24"/>
        </w:rPr>
        <w:t xml:space="preserve">ώρες, θα τη λέγατε μία χρεοκοπημένη και καταστροφική ΔΕΗ, που συμπαρασύρει στα βάραθρα και την ελληνική οικονομία; Πολύ απέχει από αυτό. </w:t>
      </w:r>
    </w:p>
    <w:p w14:paraId="3A8639F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A8639F8" w14:textId="77777777" w:rsidR="00375AC7" w:rsidRDefault="00AB06B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A8639F9"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3A8639FA" w14:textId="77777777" w:rsidR="00375AC7" w:rsidRDefault="00AB06BE">
      <w:pPr>
        <w:spacing w:line="600" w:lineRule="auto"/>
        <w:ind w:firstLine="720"/>
        <w:jc w:val="both"/>
        <w:rPr>
          <w:rFonts w:eastAsia="Times New Roman" w:cs="Times New Roman"/>
        </w:rPr>
      </w:pPr>
      <w:r w:rsidRPr="00111BFF">
        <w:rPr>
          <w:rFonts w:eastAsia="Times New Roman" w:cs="Times New Roman"/>
        </w:rPr>
        <w:t>Κυρί</w:t>
      </w:r>
      <w:r w:rsidRPr="00111BFF">
        <w:rPr>
          <w:rFonts w:eastAsia="Times New Roman" w:cs="Times New Roman"/>
        </w:rPr>
        <w:t xml:space="preserve">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sidRPr="00111BFF">
        <w:rPr>
          <w:rFonts w:eastAsia="Times New Roman" w:cs="Times New Roman"/>
        </w:rPr>
        <w:t xml:space="preserve">ίθουσας </w:t>
      </w:r>
      <w:r w:rsidRPr="00111BFF">
        <w:rPr>
          <w:rFonts w:eastAsia="Times New Roman" w:cs="Times New Roman"/>
        </w:rPr>
        <w:t xml:space="preserve">«ΕΛΕΥΘΕΡΙΟΣ ΒΕΝΙΖΕΛΟΣ» και ενημερώθηκαν για την ιστορία του κτηρίου και τον </w:t>
      </w:r>
      <w:r w:rsidRPr="00111BFF">
        <w:rPr>
          <w:rFonts w:eastAsia="Times New Roman" w:cs="Times New Roman"/>
        </w:rPr>
        <w:t xml:space="preserve">τρόπο οργάνωσης και λειτουργίας της Βουλής, τριάντα </w:t>
      </w:r>
      <w:r>
        <w:rPr>
          <w:rFonts w:eastAsia="Times New Roman" w:cs="Times New Roman"/>
        </w:rPr>
        <w:t>έξι</w:t>
      </w:r>
      <w:r w:rsidRPr="00111BFF">
        <w:rPr>
          <w:rFonts w:eastAsia="Times New Roman" w:cs="Times New Roman"/>
        </w:rPr>
        <w:t xml:space="preserve"> μαθήτριες </w:t>
      </w:r>
      <w:r>
        <w:rPr>
          <w:rFonts w:eastAsia="Times New Roman" w:cs="Times New Roman"/>
        </w:rPr>
        <w:t xml:space="preserve">και </w:t>
      </w:r>
      <w:r w:rsidRPr="00111BFF">
        <w:rPr>
          <w:rFonts w:eastAsia="Times New Roman" w:cs="Times New Roman"/>
        </w:rPr>
        <w:t xml:space="preserve">μαθητές και </w:t>
      </w:r>
      <w:r>
        <w:rPr>
          <w:rFonts w:eastAsia="Times New Roman" w:cs="Times New Roman"/>
        </w:rPr>
        <w:t>δύο</w:t>
      </w:r>
      <w:r w:rsidRPr="00111BFF">
        <w:rPr>
          <w:rFonts w:eastAsia="Times New Roman" w:cs="Times New Roman"/>
        </w:rPr>
        <w:t xml:space="preserve"> εκπαιδευτικοί συνοδοί τους από το </w:t>
      </w:r>
      <w:r>
        <w:rPr>
          <w:rFonts w:eastAsia="Times New Roman" w:cs="Times New Roman"/>
        </w:rPr>
        <w:t xml:space="preserve">Πρότυπο Γυμνάσιο της </w:t>
      </w:r>
      <w:proofErr w:type="spellStart"/>
      <w:r>
        <w:rPr>
          <w:rFonts w:eastAsia="Times New Roman" w:cs="Times New Roman"/>
        </w:rPr>
        <w:t>Ζωσιμαίας</w:t>
      </w:r>
      <w:proofErr w:type="spellEnd"/>
      <w:r>
        <w:rPr>
          <w:rFonts w:eastAsia="Times New Roman" w:cs="Times New Roman"/>
        </w:rPr>
        <w:t xml:space="preserve"> Σχολής Ιωαννίνων</w:t>
      </w:r>
      <w:r w:rsidRPr="00111BFF">
        <w:rPr>
          <w:rFonts w:eastAsia="Times New Roman" w:cs="Times New Roman"/>
        </w:rPr>
        <w:t xml:space="preserve">. </w:t>
      </w:r>
    </w:p>
    <w:p w14:paraId="3A8639FB" w14:textId="77777777" w:rsidR="00375AC7" w:rsidRDefault="00AB06BE">
      <w:pPr>
        <w:spacing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σάς</w:t>
      </w:r>
      <w:r w:rsidRPr="00111BFF">
        <w:rPr>
          <w:rFonts w:eastAsia="Times New Roman" w:cs="Times New Roman"/>
        </w:rPr>
        <w:t xml:space="preserve"> καλωσορίζει. </w:t>
      </w:r>
    </w:p>
    <w:p w14:paraId="3A8639FC" w14:textId="77777777" w:rsidR="00375AC7" w:rsidRDefault="00AB06BE">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3A8639F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κατόπιν συνεννοήσεως με τους άλλους συναδέλφους Κοινοβουλευτικούς Εκπροσώπους, παίρνει πρώτος στη σειρά τον λόγο, γιατί έχει ανειλημμένες υποχρεώσεις, ο Κοινοβουλευτικός Εκπρόσωπος της Δημοκρατικής Συμπαράταξης κ. Ιωάννης Μανιάτης.</w:t>
      </w:r>
    </w:p>
    <w:p w14:paraId="3A8639F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ε Μανιάτη, έχετε τον λόγο.</w:t>
      </w:r>
    </w:p>
    <w:p w14:paraId="3A8639FF"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Κύριε Πρόεδρε, θέλω να ευχαριστήσω τους συναδέλφους και του ΣΥΡΙΖΑ και της Νέας Δημοκρατίας, που μου παραχώρησαν τη θέση τους, γιατί έχω και μία άλλη υποχρέωση. </w:t>
      </w:r>
    </w:p>
    <w:p w14:paraId="3A863A0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Κύριε Υπουργέ, είναι μία απόλαυση, πραγματικά, να</w:t>
      </w:r>
      <w:r>
        <w:rPr>
          <w:rFonts w:eastAsia="Times New Roman" w:cs="Times New Roman"/>
          <w:szCs w:val="24"/>
        </w:rPr>
        <w:t xml:space="preserve"> αντιπαρατίθεται κανείς μαζί σας. Απαιτεί, μάλιστα, ειδικές νοητικές ικανότητες, διότι κανείς πρέπει να υπερβεί ένα βουνό μισών αληθειών -ξεκινώ λίγο μαλακά, για να μην πω ψέμα, λέω μισές αλήθειες προς το παρόν-, να ξεπεράσει μία προσέγγιση πολιτικής παράν</w:t>
      </w:r>
      <w:r>
        <w:rPr>
          <w:rFonts w:eastAsia="Times New Roman" w:cs="Times New Roman"/>
          <w:szCs w:val="24"/>
        </w:rPr>
        <w:t xml:space="preserve">οιας και να προσπαθήσει να βρει ψήγματα αληθείας. </w:t>
      </w:r>
    </w:p>
    <w:p w14:paraId="3A863A0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Εγώ σήμερα θα μιλήσω μαζί σας για δύο μεγάλα σκάνδαλα. Το πρώτο σκάνδαλο είναι το σκάνδαλο ΔΕΗ, με το οποίο η Κυβέρνηση ΣΥΡΙΖΑ αφαίρεσε, υφάρπαξε από τους Έλληνες πολίτες, που είναι ιδιοκτήτες της ΔΕΗ, 7 </w:t>
      </w:r>
      <w:r>
        <w:rPr>
          <w:rFonts w:eastAsia="Times New Roman" w:cs="Times New Roman"/>
          <w:szCs w:val="24"/>
        </w:rPr>
        <w:t>δισεκατομμύρια ευρώ. Θα σας τα καταγράψω ένα προς ένα και στη συνέχεια θα μιλήσω και για το σκάνδαλο ΔΕΠΑ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Λαυρεντιάδη.</w:t>
      </w:r>
    </w:p>
    <w:p w14:paraId="3A863A0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Να ξεκινήσουμε, λοιπόν. </w:t>
      </w:r>
    </w:p>
    <w:p w14:paraId="3A863A0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Κύριε Υπουργέ, όταν αναλάβατε τον Γενάρη του 2015, παραλάβατε μία ΔΕΗ με 2,5 δισεκατομμύρια στο Χρηματιστήριο </w:t>
      </w:r>
      <w:r>
        <w:rPr>
          <w:rFonts w:eastAsia="Times New Roman" w:cs="Times New Roman"/>
          <w:szCs w:val="24"/>
        </w:rPr>
        <w:t xml:space="preserve">και την καταντήσατε στα 300 εκατομμύρια. Επίσης, παραλάβατε μία ΔΕΗ στην κατηγορία Β στην αξιολόγηση της </w:t>
      </w:r>
      <w:r>
        <w:rPr>
          <w:rFonts w:eastAsia="Times New Roman" w:cs="Times New Roman"/>
          <w:szCs w:val="24"/>
        </w:rPr>
        <w:t>«</w:t>
      </w:r>
      <w:r w:rsidRPr="009D7D4E">
        <w:rPr>
          <w:rFonts w:eastAsia="Times New Roman"/>
          <w:bCs/>
          <w:szCs w:val="24"/>
        </w:rPr>
        <w:t>STANDARD &amp; POOR'S</w:t>
      </w:r>
      <w:r>
        <w:rPr>
          <w:rFonts w:eastAsia="Times New Roman"/>
          <w:bCs/>
          <w:szCs w:val="24"/>
        </w:rPr>
        <w:t>»</w:t>
      </w:r>
      <w:r w:rsidRPr="009D7D4E">
        <w:rPr>
          <w:rFonts w:eastAsia="Times New Roman" w:cs="Times New Roman"/>
          <w:b/>
          <w:szCs w:val="24"/>
        </w:rPr>
        <w:t xml:space="preserve"> </w:t>
      </w:r>
      <w:r>
        <w:rPr>
          <w:rFonts w:eastAsia="Times New Roman" w:cs="Times New Roman"/>
          <w:szCs w:val="24"/>
        </w:rPr>
        <w:t xml:space="preserve">και την καταντήσατε -μέχρι πριν τρεις </w:t>
      </w:r>
      <w:r>
        <w:rPr>
          <w:rFonts w:eastAsia="Times New Roman" w:cs="Times New Roman"/>
          <w:szCs w:val="24"/>
        </w:rPr>
        <w:lastRenderedPageBreak/>
        <w:t xml:space="preserve">μέρες- κατηγορία </w:t>
      </w:r>
      <w:r>
        <w:rPr>
          <w:rFonts w:eastAsia="Times New Roman" w:cs="Times New Roman"/>
          <w:szCs w:val="24"/>
          <w:lang w:val="en-US"/>
        </w:rPr>
        <w:t>CCC</w:t>
      </w:r>
      <w:r w:rsidRPr="009D7D4E">
        <w:rPr>
          <w:rFonts w:eastAsia="Times New Roman" w:cs="Times New Roman"/>
          <w:szCs w:val="24"/>
        </w:rPr>
        <w:t>+</w:t>
      </w:r>
      <w:r>
        <w:rPr>
          <w:rFonts w:eastAsia="Times New Roman" w:cs="Times New Roman"/>
          <w:szCs w:val="24"/>
        </w:rPr>
        <w:t>, δηλαδή τέσσερις κατηγορίες παρακάτω. Ε, μη μας πείτε και να σας χειροκ</w:t>
      </w:r>
      <w:r>
        <w:rPr>
          <w:rFonts w:eastAsia="Times New Roman" w:cs="Times New Roman"/>
          <w:szCs w:val="24"/>
        </w:rPr>
        <w:t xml:space="preserve">ροτήσουμε κιόλας για το ότι προχθές ανέβηκε μία κατηγορία από τη </w:t>
      </w:r>
      <w:proofErr w:type="spellStart"/>
      <w:r>
        <w:rPr>
          <w:rFonts w:eastAsia="Times New Roman" w:cs="Times New Roman"/>
          <w:szCs w:val="24"/>
        </w:rPr>
        <w:t>γκρεμίλα</w:t>
      </w:r>
      <w:proofErr w:type="spellEnd"/>
      <w:r>
        <w:rPr>
          <w:rFonts w:eastAsia="Times New Roman" w:cs="Times New Roman"/>
          <w:szCs w:val="24"/>
        </w:rPr>
        <w:t xml:space="preserve"> που την είχατε ρίξει και την ανεβάσατε ένα μικρό </w:t>
      </w:r>
      <w:proofErr w:type="spellStart"/>
      <w:r>
        <w:rPr>
          <w:rFonts w:eastAsia="Times New Roman" w:cs="Times New Roman"/>
          <w:szCs w:val="24"/>
        </w:rPr>
        <w:t>σκαλοπατάκι</w:t>
      </w:r>
      <w:proofErr w:type="spellEnd"/>
      <w:r>
        <w:rPr>
          <w:rFonts w:eastAsia="Times New Roman" w:cs="Times New Roman"/>
          <w:szCs w:val="24"/>
        </w:rPr>
        <w:t xml:space="preserve"> και απομένουν άλλες δύο κατηγορίες για να φτάσει η ΔΕΗ εκεί που την παραλάβατε τον Γενάρη του 2015. </w:t>
      </w:r>
    </w:p>
    <w:p w14:paraId="3A863A0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Αγαπητοί συνάδελφοι,</w:t>
      </w:r>
      <w:r>
        <w:rPr>
          <w:rFonts w:eastAsia="Times New Roman" w:cs="Times New Roman"/>
          <w:szCs w:val="24"/>
        </w:rPr>
        <w:t xml:space="preserve"> η «μικρή</w:t>
      </w:r>
      <w:r>
        <w:rPr>
          <w:rFonts w:eastAsia="Times New Roman" w:cs="Times New Roman"/>
          <w:szCs w:val="24"/>
        </w:rPr>
        <w:t>»</w:t>
      </w:r>
      <w:r>
        <w:rPr>
          <w:rFonts w:eastAsia="Times New Roman" w:cs="Times New Roman"/>
          <w:szCs w:val="24"/>
        </w:rPr>
        <w:t xml:space="preserve"> ΔΕΗ, για την οποία είμαι περήφανος, γιατί ήμουν ο αρμόδιος Υπουργός που κατέθεσε το συγκεκριμένο νομοσχέδιο, ήταν η πιο μεγάλη διοικητική παρέμβαση σε επίπεδο δημοσίων επιχειρήσεων διότι θα απέφερε στο ταμείο της ΔΕΗ 2 δισεκατομμύρια ευρώ. Και τ</w:t>
      </w:r>
      <w:r>
        <w:rPr>
          <w:rFonts w:eastAsia="Times New Roman" w:cs="Times New Roman"/>
          <w:szCs w:val="24"/>
        </w:rPr>
        <w:t xml:space="preserve">ι θα έδινε η ΔΕΗ; Θα έδινε το 30% του κύκλου εργασιών, του μισθολογικού κόστους, των χρεών, των δανείων και θα εισέπραττε 2 δισεκατομμύρια ευρώ. </w:t>
      </w:r>
    </w:p>
    <w:p w14:paraId="3A863A0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Κι επειδή </w:t>
      </w:r>
      <w:proofErr w:type="spellStart"/>
      <w:r>
        <w:rPr>
          <w:rFonts w:eastAsia="Times New Roman" w:cs="Times New Roman"/>
          <w:szCs w:val="24"/>
          <w:lang w:val="en-US"/>
        </w:rPr>
        <w:t>scripta</w:t>
      </w:r>
      <w:proofErr w:type="spellEnd"/>
      <w:r w:rsidRPr="00E31FCE">
        <w:rPr>
          <w:rFonts w:eastAsia="Times New Roman" w:cs="Times New Roman"/>
          <w:szCs w:val="24"/>
        </w:rPr>
        <w:t xml:space="preserve"> </w:t>
      </w:r>
      <w:proofErr w:type="spellStart"/>
      <w:r>
        <w:rPr>
          <w:rFonts w:eastAsia="Times New Roman" w:cs="Times New Roman"/>
          <w:szCs w:val="24"/>
          <w:lang w:val="en-US"/>
        </w:rPr>
        <w:t>manent</w:t>
      </w:r>
      <w:proofErr w:type="spellEnd"/>
      <w:r>
        <w:rPr>
          <w:rFonts w:eastAsia="Times New Roman" w:cs="Times New Roman"/>
          <w:szCs w:val="24"/>
        </w:rPr>
        <w:t>,</w:t>
      </w:r>
      <w:r w:rsidRPr="00E31FCE">
        <w:rPr>
          <w:rFonts w:eastAsia="Times New Roman" w:cs="Times New Roman"/>
          <w:szCs w:val="24"/>
        </w:rPr>
        <w:t xml:space="preserve"> </w:t>
      </w:r>
      <w:r>
        <w:rPr>
          <w:rFonts w:eastAsia="Times New Roman" w:cs="Times New Roman"/>
          <w:szCs w:val="24"/>
        </w:rPr>
        <w:t>καταθέτω για τα Πρακτικά τον νόμο για τη «μικρή</w:t>
      </w:r>
      <w:r>
        <w:rPr>
          <w:rFonts w:eastAsia="Times New Roman" w:cs="Times New Roman"/>
          <w:szCs w:val="24"/>
        </w:rPr>
        <w:t>»</w:t>
      </w:r>
      <w:r>
        <w:rPr>
          <w:rFonts w:eastAsia="Times New Roman" w:cs="Times New Roman"/>
          <w:szCs w:val="24"/>
        </w:rPr>
        <w:t xml:space="preserve"> ΔΕΗ. </w:t>
      </w:r>
    </w:p>
    <w:p w14:paraId="3A863A0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w:t>
      </w:r>
      <w:r>
        <w:rPr>
          <w:rFonts w:eastAsia="Times New Roman" w:cs="Times New Roman"/>
          <w:szCs w:val="24"/>
        </w:rPr>
        <w:t>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A863A0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Τον ακύρωσε ο κ. Τσίπρας. Έναντι αυτού, τι υπέγραψε; Υπέγραψε το άθλιο μνημ</w:t>
      </w:r>
      <w:r>
        <w:rPr>
          <w:rFonts w:eastAsia="Times New Roman" w:cs="Times New Roman"/>
          <w:szCs w:val="24"/>
        </w:rPr>
        <w:t xml:space="preserve">όνιο Τσίπρα στις 14 Αυγούστου 2015 με το οποίο τι λέει στη σελίδα 1029; «Το μερίδιο λιανικής και χονδρικής αγοράς της ΔΕΗ θα πέσει κάτω από το 50% έως το 2020». </w:t>
      </w:r>
    </w:p>
    <w:p w14:paraId="3A863A0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Σας καταθέτω το σχετικό. </w:t>
      </w:r>
    </w:p>
    <w:p w14:paraId="3A863A0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Μανιάτης καταθέτει για τα Πρ</w:t>
      </w:r>
      <w:r>
        <w:rPr>
          <w:rFonts w:eastAsia="Times New Roman" w:cs="Times New Roman"/>
          <w:szCs w:val="24"/>
        </w:rPr>
        <w:t>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A863A0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Τι σημαίνει αυτό; Σημαίνει ότι από το 90% που είχε η ΔΕΗ, να πέσει κάτω από το 50%, δηλαδή να χάσει το 40% των εσό</w:t>
      </w:r>
      <w:r>
        <w:rPr>
          <w:rFonts w:eastAsia="Times New Roman" w:cs="Times New Roman"/>
          <w:szCs w:val="24"/>
        </w:rPr>
        <w:t>δων της, του τζίρου της, των πελατών της. Τι σημαίνει σε λεφτά αυτό; Σημαίνει άλλα 2 δισεκατομμύρια απώλεια εσόδων από τους Έλληνες πολίτες και από τη ΔΕΗ. Κάνετε το άθροισμα λίγο: Έχουμε 2 δισεκατομμύρια απώλεια από τη «μικρή</w:t>
      </w:r>
      <w:r>
        <w:rPr>
          <w:rFonts w:eastAsia="Times New Roman" w:cs="Times New Roman"/>
          <w:szCs w:val="24"/>
        </w:rPr>
        <w:t>»</w:t>
      </w:r>
      <w:r>
        <w:rPr>
          <w:rFonts w:eastAsia="Times New Roman" w:cs="Times New Roman"/>
          <w:szCs w:val="24"/>
        </w:rPr>
        <w:t xml:space="preserve"> ΔΕΗ και άλλα 2 δισεκατομμύρι</w:t>
      </w:r>
      <w:r>
        <w:rPr>
          <w:rFonts w:eastAsia="Times New Roman" w:cs="Times New Roman"/>
          <w:szCs w:val="24"/>
        </w:rPr>
        <w:t xml:space="preserve">α που την υποχρεώσατε να χάσει έναντι μηδενικού τιμήματος. </w:t>
      </w:r>
    </w:p>
    <w:p w14:paraId="3A863A0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Συνεχίζουμε. Ο κ. Καμμένος, τον Ιανουάριο του 2015 -ο κ. Καμμένος είναι συνεταίρος σας, είστε συνάδελφοι- είπε το εξής για να μας απειλήσει: </w:t>
      </w:r>
      <w:r>
        <w:rPr>
          <w:rFonts w:eastAsia="Times New Roman" w:cs="Times New Roman"/>
          <w:szCs w:val="24"/>
        </w:rPr>
        <w:lastRenderedPageBreak/>
        <w:t xml:space="preserve">«Ποιος θα μείνει έξω από τη φυλακή, όταν αποφασίσει η </w:t>
      </w:r>
      <w:r>
        <w:rPr>
          <w:rFonts w:eastAsia="Times New Roman" w:cs="Times New Roman"/>
          <w:szCs w:val="24"/>
        </w:rPr>
        <w:t>δ</w:t>
      </w:r>
      <w:r>
        <w:rPr>
          <w:rFonts w:eastAsia="Times New Roman" w:cs="Times New Roman"/>
          <w:szCs w:val="24"/>
        </w:rPr>
        <w:t xml:space="preserve">ικαιοσύνη για αυτούς που αποφάσισαν για τη ΔΕΗ;». Αυτό έλεγε ο κ. Καμμένος το 2015. </w:t>
      </w:r>
    </w:p>
    <w:p w14:paraId="3A863A0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Πάμε στο τρίτο θέμα: ηλεκτρική διασύνδεση Κυκλάδων. Χάσαμε εξαιτίας της καθυστερημένης παραλαβής του έργου με ευθύνη σας -ένα έργο που εμείς το αναθέσαμε- δύο χρόνια. Πόση</w:t>
      </w:r>
      <w:r>
        <w:rPr>
          <w:rFonts w:eastAsia="Times New Roman" w:cs="Times New Roman"/>
          <w:szCs w:val="24"/>
        </w:rPr>
        <w:t xml:space="preserve"> είναι η απώλεια για τους Έλληνες πολίτες; Άλλα 150 εκατομμύρια ευρώ. Και ο κ. Τσίπρας όταν το εγκαινίασε δεν είχε την πολιτική ευθιξία να πει «είναι έργο άλλων και το παραδίδω με δύο χρόνια καθυστέρηση». </w:t>
      </w:r>
    </w:p>
    <w:p w14:paraId="3A863A0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Άρα, είναι 4.150.000.000 ευρώ. Πόσα κέρδισε η ΔΕΗ το 2015 και το 2016 από το φθηνό πετρέλαιο; Με βάση τους ισολογισμούς της ΔΕΗ το 2015 και του 2016 κέρδισε 800 εκατομμύρια ευρώ. Μείωσε την τιμή του ρεύματος; Όχι, βέβαια. Στα πόσα φτάνουμε μέχρι τώρα; Φτάν</w:t>
      </w:r>
      <w:r>
        <w:rPr>
          <w:rFonts w:eastAsia="Times New Roman" w:cs="Times New Roman"/>
          <w:szCs w:val="24"/>
        </w:rPr>
        <w:t xml:space="preserve">ουμε στα 4.950.000.000 ευρώ. Όλα αυτά είναι λεφτά του λαού, που δεν του τα δώσατε πίσω. </w:t>
      </w:r>
    </w:p>
    <w:p w14:paraId="3A863A0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Συνεχίζω. </w:t>
      </w:r>
      <w:proofErr w:type="spellStart"/>
      <w:r>
        <w:rPr>
          <w:rFonts w:eastAsia="Times New Roman" w:cs="Times New Roman"/>
          <w:szCs w:val="24"/>
        </w:rPr>
        <w:t>Πέμπτον</w:t>
      </w:r>
      <w:proofErr w:type="spellEnd"/>
      <w:r>
        <w:rPr>
          <w:rFonts w:eastAsia="Times New Roman" w:cs="Times New Roman"/>
          <w:szCs w:val="24"/>
        </w:rPr>
        <w:t>: ηλεκτρική διασύνδεση Κρήτης. Για να συνεννοούμαστε, καταθέτω για τα Πρακτικά τον σχεδιασμό που παραλάβατε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2023 που προέβλεπε την ολοκλήρωση τ</w:t>
      </w:r>
      <w:r>
        <w:rPr>
          <w:rFonts w:eastAsia="Times New Roman" w:cs="Times New Roman"/>
          <w:szCs w:val="24"/>
        </w:rPr>
        <w:t>ης μεγάλης σύνδεσης της Κρήτης το 2020.</w:t>
      </w:r>
    </w:p>
    <w:p w14:paraId="3A863A0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A863A1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Τώρα </w:t>
      </w:r>
      <w:r>
        <w:rPr>
          <w:rFonts w:eastAsia="Times New Roman" w:cs="Times New Roman"/>
          <w:szCs w:val="24"/>
        </w:rPr>
        <w:t>εσείς λέτε «το 2022».</w:t>
      </w:r>
    </w:p>
    <w:p w14:paraId="3A863A1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Ξέρετε τι λέτε; Είναι 400 και 400 εκατομμύρια ευρώ η απώλεια που λέτε ότι θα έχουμε. Μας χρωστάτε άλλα 800 εκατομμύρια ευρώ για τα δύο χρόνια καθυστέρησης της μεγάλης σύνδεσης της Κρήτης. Είναι δικές σας οι ευθύνες, αλλά η ΔΕΗ δεν είν</w:t>
      </w:r>
      <w:r>
        <w:rPr>
          <w:rFonts w:eastAsia="Times New Roman" w:cs="Times New Roman"/>
          <w:szCs w:val="24"/>
        </w:rPr>
        <w:t>αι ιδιοκτησία σας. Είστε οι προσωρινοί διαχειριστές.</w:t>
      </w:r>
    </w:p>
    <w:p w14:paraId="3A863A1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Τι λέει ο κ. </w:t>
      </w:r>
      <w:proofErr w:type="spellStart"/>
      <w:r>
        <w:rPr>
          <w:rFonts w:eastAsia="Times New Roman" w:cs="Times New Roman"/>
          <w:szCs w:val="24"/>
        </w:rPr>
        <w:t>Χατζηβασιλειάδης</w:t>
      </w:r>
      <w:proofErr w:type="spellEnd"/>
      <w:r>
        <w:rPr>
          <w:rFonts w:eastAsia="Times New Roman" w:cs="Times New Roman"/>
          <w:szCs w:val="24"/>
        </w:rPr>
        <w:t xml:space="preserve">, ο Πρόεδρος του Ινστιτούτου Ενέργειας </w:t>
      </w:r>
      <w:r>
        <w:rPr>
          <w:rFonts w:eastAsia="Times New Roman" w:cs="Times New Roman"/>
          <w:szCs w:val="24"/>
        </w:rPr>
        <w:t>Ν</w:t>
      </w:r>
      <w:r>
        <w:rPr>
          <w:rFonts w:eastAsia="Times New Roman" w:cs="Times New Roman"/>
          <w:szCs w:val="24"/>
        </w:rPr>
        <w:t>οτιοανατολικής Ευρώπης,</w:t>
      </w:r>
      <w:r w:rsidRPr="009E2616">
        <w:rPr>
          <w:rFonts w:eastAsia="Times New Roman" w:cs="Times New Roman"/>
          <w:szCs w:val="24"/>
        </w:rPr>
        <w:t xml:space="preserve"> </w:t>
      </w:r>
      <w:r>
        <w:rPr>
          <w:rFonts w:eastAsia="Times New Roman" w:cs="Times New Roman"/>
          <w:szCs w:val="24"/>
        </w:rPr>
        <w:t>στις 6 Νοεμβρίου 2018, για τη μικρή διασύνδεση της Κρήτης; «Η πρώτη φάση περιλαμβάνει τη διασύνδεση Κρήτη - Πε</w:t>
      </w:r>
      <w:r>
        <w:rPr>
          <w:rFonts w:eastAsia="Times New Roman" w:cs="Times New Roman"/>
          <w:szCs w:val="24"/>
        </w:rPr>
        <w:t>λοπόννησος με δύο υποβρύχια καλώδια. Είναι μία λύση απελπισίας λόγω των καθυστερήσεων της μεγάλης διασύνδεσης».</w:t>
      </w:r>
    </w:p>
    <w:p w14:paraId="3A863A1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Καταθέτω το σχετικό έγγραφο.</w:t>
      </w:r>
    </w:p>
    <w:p w14:paraId="3A863A14" w14:textId="77777777" w:rsidR="00375AC7" w:rsidRDefault="00AB06BE">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Ιωάννης Μανιάτης καταθέτει για τα Πρακτικά το προαναφερθέν έγγραφο, το οποίο βρίσκε</w:t>
      </w:r>
      <w:r>
        <w:rPr>
          <w:rFonts w:eastAsia="Times New Roman" w:cs="Times New Roman"/>
          <w:szCs w:val="24"/>
        </w:rPr>
        <w:t>ται στο αρχείο του Τμήματος Γραμματείας της Διεύθυνσης Στενογραφίας και Πρακτικών της Βουλής)</w:t>
      </w:r>
    </w:p>
    <w:p w14:paraId="3A863A1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κλείσω με την Κρήτη, που τονίζω για άλλη μια φορά ότι κινδυνεύει να την αφήσετε χωρίς ρεύμα, να έχουμε </w:t>
      </w:r>
      <w:proofErr w:type="spellStart"/>
      <w:r>
        <w:rPr>
          <w:rFonts w:eastAsia="Times New Roman" w:cs="Times New Roman"/>
          <w:szCs w:val="24"/>
        </w:rPr>
        <w:t>μπλακ</w:t>
      </w:r>
      <w:proofErr w:type="spellEnd"/>
      <w:r>
        <w:rPr>
          <w:rFonts w:eastAsia="Times New Roman" w:cs="Times New Roman"/>
          <w:szCs w:val="24"/>
        </w:rPr>
        <w:t xml:space="preserve"> άουτ, τώρα έχουμε και τη σύγκρουση του ΑΔΜΗΕ κ</w:t>
      </w:r>
      <w:r>
        <w:rPr>
          <w:rFonts w:eastAsia="Times New Roman" w:cs="Times New Roman"/>
          <w:szCs w:val="24"/>
        </w:rPr>
        <w:t>αι της Κυβέρνησης με την Ευρωπαϊκή Επιτροπή, που η Κυβέρνηση δεν θέλει το καλώδιο Ισραήλ</w:t>
      </w:r>
      <w:r>
        <w:rPr>
          <w:rFonts w:eastAsia="Times New Roman" w:cs="Times New Roman"/>
          <w:szCs w:val="24"/>
        </w:rPr>
        <w:t xml:space="preserve"> – </w:t>
      </w:r>
      <w:r>
        <w:rPr>
          <w:rFonts w:eastAsia="Times New Roman" w:cs="Times New Roman"/>
          <w:szCs w:val="24"/>
        </w:rPr>
        <w:t>Κύπρος</w:t>
      </w:r>
      <w:r>
        <w:rPr>
          <w:rFonts w:eastAsia="Times New Roman" w:cs="Times New Roman"/>
          <w:szCs w:val="24"/>
        </w:rPr>
        <w:t xml:space="preserve"> – </w:t>
      </w:r>
      <w:r>
        <w:rPr>
          <w:rFonts w:eastAsia="Times New Roman" w:cs="Times New Roman"/>
          <w:szCs w:val="24"/>
        </w:rPr>
        <w:t>Κρήτη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Αττική.</w:t>
      </w:r>
    </w:p>
    <w:p w14:paraId="3A863A1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Καταθέτω το σχετικό έγγραφο που δείχνει τη σύγκρουση. </w:t>
      </w:r>
    </w:p>
    <w:p w14:paraId="3A863A17" w14:textId="77777777" w:rsidR="00375AC7" w:rsidRDefault="00AB06BE">
      <w:pPr>
        <w:tabs>
          <w:tab w:val="left" w:pos="2820"/>
        </w:tabs>
        <w:spacing w:line="600" w:lineRule="auto"/>
        <w:ind w:firstLine="720"/>
        <w:jc w:val="both"/>
        <w:rPr>
          <w:rFonts w:eastAsia="Times New Roman"/>
          <w:color w:val="000000" w:themeColor="text1"/>
          <w:szCs w:val="24"/>
        </w:rPr>
      </w:pPr>
      <w:r w:rsidRPr="00A0681D">
        <w:rPr>
          <w:rFonts w:eastAsia="Times New Roman" w:cs="Times New Roman"/>
          <w:color w:val="000000" w:themeColor="text1"/>
          <w:szCs w:val="24"/>
        </w:rPr>
        <w:t>(Στο σημείο αυτό ο Βουλευτής κ. Ιωάννης Μανιάτης καταθέτει για τα Πρακτικά το προαναφ</w:t>
      </w:r>
      <w:r w:rsidRPr="00A0681D">
        <w:rPr>
          <w:rFonts w:eastAsia="Times New Roman" w:cs="Times New Roman"/>
          <w:color w:val="000000" w:themeColor="text1"/>
          <w:szCs w:val="24"/>
        </w:rPr>
        <w:t>ερθέν έγγραφο, το οποίο βρίσκεται στο αρχείο του Τμήματος Γραμματείας της Διεύθυνσης Στενογραφίας και Πρακτικών της Βουλής)</w:t>
      </w:r>
    </w:p>
    <w:p w14:paraId="3A863A18" w14:textId="77777777" w:rsidR="00375AC7" w:rsidRDefault="00AB06BE">
      <w:pPr>
        <w:spacing w:line="600" w:lineRule="auto"/>
        <w:ind w:firstLine="720"/>
        <w:jc w:val="both"/>
        <w:rPr>
          <w:rFonts w:eastAsia="Times New Roman" w:cs="Times New Roman"/>
          <w:szCs w:val="24"/>
        </w:rPr>
      </w:pPr>
      <w:r w:rsidRPr="00A0681D">
        <w:rPr>
          <w:rFonts w:eastAsia="Times New Roman" w:cs="Times New Roman"/>
          <w:color w:val="000000" w:themeColor="text1"/>
          <w:szCs w:val="24"/>
        </w:rPr>
        <w:t xml:space="preserve">Με ενδιαφέρει πάρα πολύ να δω ποιος θα πληρώσει τα 250 εκατομμύρια </w:t>
      </w:r>
      <w:r>
        <w:rPr>
          <w:rFonts w:eastAsia="Times New Roman" w:cs="Times New Roman"/>
          <w:szCs w:val="24"/>
        </w:rPr>
        <w:t>ευρώ που περιμένουμε ως Ελλάδα για την ηλεκτρική διασύνδεση Κρήτη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Αττικής, εάν δεν εγκρίνει η Ευρώπη το πρόγραμμα αυτό. Προσθέτω άλλα 250 εκατομμύρια και φτάσαμε στα 6 δισεκατομμύρια ευρώ.</w:t>
      </w:r>
    </w:p>
    <w:p w14:paraId="3A863A1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Τελειώνω</w:t>
      </w:r>
      <w:r>
        <w:rPr>
          <w:rFonts w:eastAsia="Times New Roman" w:cs="Times New Roman"/>
          <w:szCs w:val="24"/>
        </w:rPr>
        <w:t>… Γ</w:t>
      </w:r>
      <w:r>
        <w:rPr>
          <w:rFonts w:eastAsia="Times New Roman" w:cs="Times New Roman"/>
          <w:szCs w:val="24"/>
        </w:rPr>
        <w:t>ια να φτάσουμε τον αριθμό των 7 δισεκατομμυρίων ευρώ, με τη δήλωση Παναγιωτάκη, Διοικητή της ΔΕΗ</w:t>
      </w:r>
      <w:r w:rsidRPr="00220BAD">
        <w:rPr>
          <w:rFonts w:eastAsia="Times New Roman" w:cs="Times New Roman"/>
          <w:szCs w:val="24"/>
        </w:rPr>
        <w:t>:</w:t>
      </w:r>
      <w:r>
        <w:rPr>
          <w:rFonts w:eastAsia="Times New Roman" w:cs="Times New Roman"/>
          <w:szCs w:val="24"/>
        </w:rPr>
        <w:t xml:space="preserve"> «Σταθάκης και Σκουρλ</w:t>
      </w:r>
      <w:r>
        <w:rPr>
          <w:rFonts w:eastAsia="Times New Roman" w:cs="Times New Roman"/>
          <w:szCs w:val="24"/>
        </w:rPr>
        <w:t>έτης ζημίωσαν 1 δισ. ευρώ τη ΔΕΗ».</w:t>
      </w:r>
    </w:p>
    <w:p w14:paraId="3A863A1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Καταθέτω το σχετικό έγγραφο. </w:t>
      </w:r>
    </w:p>
    <w:p w14:paraId="3A863A1B" w14:textId="77777777" w:rsidR="00375AC7" w:rsidRDefault="00AB06BE">
      <w:pPr>
        <w:tabs>
          <w:tab w:val="left" w:pos="2820"/>
        </w:tabs>
        <w:spacing w:line="600" w:lineRule="auto"/>
        <w:ind w:firstLine="720"/>
        <w:jc w:val="both"/>
        <w:rPr>
          <w:rFonts w:eastAsia="Times New Roman"/>
          <w:szCs w:val="24"/>
        </w:rPr>
      </w:pPr>
      <w:r>
        <w:rPr>
          <w:rFonts w:eastAsia="Times New Roman" w:cs="Times New Roman"/>
          <w:szCs w:val="24"/>
        </w:rPr>
        <w:lastRenderedPageBreak/>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w:t>
      </w:r>
      <w:r>
        <w:rPr>
          <w:rFonts w:eastAsia="Times New Roman" w:cs="Times New Roman"/>
          <w:szCs w:val="24"/>
        </w:rPr>
        <w:t>τικών της Βουλής)</w:t>
      </w:r>
    </w:p>
    <w:p w14:paraId="3A863A1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Για να κλείσω με τη ΔΕΗ, θα πω τρία χαρακτηριστικά παραδείγματα. Πρώτον, εδώ είναι πολιτικός σουρεαλισμός. Πουλάει η Κυβέρνηση τα τρία </w:t>
      </w:r>
      <w:proofErr w:type="spellStart"/>
      <w:r>
        <w:rPr>
          <w:rFonts w:eastAsia="Times New Roman" w:cs="Times New Roman"/>
          <w:szCs w:val="24"/>
        </w:rPr>
        <w:t>λιγνιτικά</w:t>
      </w:r>
      <w:proofErr w:type="spellEnd"/>
      <w:r>
        <w:rPr>
          <w:rFonts w:eastAsia="Times New Roman" w:cs="Times New Roman"/>
          <w:szCs w:val="24"/>
        </w:rPr>
        <w:t xml:space="preserve"> εργοστάσια της ΔΕΗ και τι λέει; Δεν ξέρω πότε το έχει ακούσει αυτό η παγκόσμια αγορά, αλλά λέ</w:t>
      </w:r>
      <w:r>
        <w:rPr>
          <w:rFonts w:eastAsia="Times New Roman" w:cs="Times New Roman"/>
          <w:szCs w:val="24"/>
        </w:rPr>
        <w:t>ει</w:t>
      </w:r>
      <w:r w:rsidRPr="00220BAD">
        <w:rPr>
          <w:rFonts w:eastAsia="Times New Roman" w:cs="Times New Roman"/>
          <w:szCs w:val="24"/>
        </w:rPr>
        <w:t>:</w:t>
      </w:r>
      <w:r>
        <w:rPr>
          <w:rFonts w:eastAsia="Times New Roman" w:cs="Times New Roman"/>
          <w:szCs w:val="24"/>
        </w:rPr>
        <w:t xml:space="preserve"> «Ελάτε, αγοράστε το </w:t>
      </w:r>
      <w:r>
        <w:rPr>
          <w:rFonts w:eastAsia="Times New Roman"/>
          <w:szCs w:val="24"/>
        </w:rPr>
        <w:t>"</w:t>
      </w:r>
      <w:proofErr w:type="spellStart"/>
      <w:r>
        <w:rPr>
          <w:rFonts w:eastAsia="Times New Roman" w:cs="Times New Roman"/>
          <w:szCs w:val="24"/>
        </w:rPr>
        <w:t>μπιρ</w:t>
      </w:r>
      <w:proofErr w:type="spellEnd"/>
      <w:r>
        <w:rPr>
          <w:rFonts w:eastAsia="Times New Roman" w:cs="Times New Roman"/>
          <w:szCs w:val="24"/>
        </w:rPr>
        <w:t xml:space="preserve"> παρά</w:t>
      </w:r>
      <w:r>
        <w:rPr>
          <w:rFonts w:eastAsia="Times New Roman"/>
          <w:szCs w:val="24"/>
        </w:rPr>
        <w:t>"</w:t>
      </w:r>
      <w:r>
        <w:rPr>
          <w:rFonts w:eastAsia="Times New Roman" w:cs="Times New Roman"/>
          <w:szCs w:val="24"/>
        </w:rPr>
        <w:t xml:space="preserve"> και θα συμμετέχουμε κατά 50% στις ζημιές». Και βγαίνει η </w:t>
      </w:r>
      <w:r>
        <w:rPr>
          <w:rFonts w:eastAsia="Times New Roman" w:cs="Times New Roman"/>
          <w:szCs w:val="24"/>
        </w:rPr>
        <w:t>ε</w:t>
      </w:r>
      <w:r>
        <w:rPr>
          <w:rFonts w:eastAsia="Times New Roman" w:cs="Times New Roman"/>
          <w:szCs w:val="24"/>
        </w:rPr>
        <w:t>πιτροπή και λέει</w:t>
      </w:r>
      <w:r w:rsidRPr="00220BAD">
        <w:rPr>
          <w:rFonts w:eastAsia="Times New Roman" w:cs="Times New Roman"/>
          <w:szCs w:val="24"/>
        </w:rPr>
        <w:t>:</w:t>
      </w:r>
      <w:r>
        <w:rPr>
          <w:rFonts w:eastAsia="Times New Roman" w:cs="Times New Roman"/>
          <w:szCs w:val="24"/>
        </w:rPr>
        <w:t xml:space="preserve"> «Παιδιά, δεν καταλάβατε. Ποιος θα υποχρεώσει το ελληνικό </w:t>
      </w:r>
      <w:r>
        <w:rPr>
          <w:rFonts w:eastAsia="Times New Roman" w:cs="Times New Roman"/>
          <w:szCs w:val="24"/>
        </w:rPr>
        <w:t>δ</w:t>
      </w:r>
      <w:r>
        <w:rPr>
          <w:rFonts w:eastAsia="Times New Roman" w:cs="Times New Roman"/>
          <w:szCs w:val="24"/>
        </w:rPr>
        <w:t>ημόσιο να συμμετέχει κατά 50% στις ζημιές του όποιου ιδιώτη αγοράσει τα τρία εργοστάσια της ΔΕΗ;». «</w:t>
      </w:r>
      <w:proofErr w:type="spellStart"/>
      <w:r>
        <w:rPr>
          <w:rFonts w:eastAsia="Times New Roman" w:cs="Times New Roman"/>
          <w:szCs w:val="24"/>
        </w:rPr>
        <w:t>Αποεπένδυση</w:t>
      </w:r>
      <w:proofErr w:type="spellEnd"/>
      <w:r>
        <w:rPr>
          <w:rFonts w:eastAsia="Times New Roman" w:cs="Times New Roman"/>
          <w:szCs w:val="24"/>
        </w:rPr>
        <w:t xml:space="preserve">: Δεν δέχεται η Κομισιόν τη συμμετοχή της ΔΕΗ σε ζημιές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w:t>
      </w:r>
    </w:p>
    <w:p w14:paraId="3A863A1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Καταθέτω το σχετικό έγγραφο.</w:t>
      </w:r>
    </w:p>
    <w:p w14:paraId="3A863A1E" w14:textId="77777777" w:rsidR="00375AC7" w:rsidRDefault="00AB06BE">
      <w:pPr>
        <w:tabs>
          <w:tab w:val="left" w:pos="2820"/>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w:t>
      </w:r>
      <w:r>
        <w:rPr>
          <w:rFonts w:eastAsia="Times New Roman" w:cs="Times New Roman"/>
          <w:szCs w:val="24"/>
        </w:rPr>
        <w:t>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A863A1F" w14:textId="77777777" w:rsidR="00375AC7" w:rsidRDefault="00AB06BE">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Μανιάτη, ολοκληρώστε παρακαλώ.</w:t>
      </w:r>
    </w:p>
    <w:p w14:paraId="3A863A20" w14:textId="77777777" w:rsidR="00375AC7" w:rsidRDefault="00AB06BE">
      <w:pPr>
        <w:tabs>
          <w:tab w:val="left" w:pos="2820"/>
        </w:tabs>
        <w:spacing w:line="600" w:lineRule="auto"/>
        <w:ind w:firstLine="720"/>
        <w:jc w:val="both"/>
        <w:rPr>
          <w:rFonts w:eastAsia="Times New Roman"/>
          <w:szCs w:val="24"/>
        </w:rPr>
      </w:pPr>
      <w:r>
        <w:rPr>
          <w:rFonts w:eastAsia="Times New Roman" w:cs="Times New Roman"/>
          <w:b/>
          <w:szCs w:val="24"/>
        </w:rPr>
        <w:lastRenderedPageBreak/>
        <w:t>ΙΩΑΝΝΗΣ ΜΑΝΙ</w:t>
      </w:r>
      <w:r>
        <w:rPr>
          <w:rFonts w:eastAsia="Times New Roman" w:cs="Times New Roman"/>
          <w:b/>
          <w:szCs w:val="24"/>
        </w:rPr>
        <w:t xml:space="preserve">ΑΤΗΣ: </w:t>
      </w:r>
      <w:r>
        <w:rPr>
          <w:rFonts w:eastAsia="Times New Roman" w:cs="Times New Roman"/>
          <w:szCs w:val="24"/>
        </w:rPr>
        <w:t>Θα τελειώσω, κύριε Πρόεδρε.</w:t>
      </w:r>
    </w:p>
    <w:p w14:paraId="3A863A2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Τώρα, λέτε και μερικά ψεματάκια, όμως. Μας είπατε σε δημόσιες δηλώσεις σας ότι παραλάβατε έλλειμμα του λογαριασμού ΑΠΕ 800 εκατομμύρια ευρώ, δηλαδή 0,8 δισεκατομμύρια. </w:t>
      </w:r>
    </w:p>
    <w:p w14:paraId="3A863A2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Κύριε Υπουργέ, Μάρτιος 2015, Μηνιαίο Δελτίο Ειδικού Λ</w:t>
      </w:r>
      <w:r>
        <w:rPr>
          <w:rFonts w:eastAsia="Times New Roman" w:cs="Times New Roman"/>
          <w:szCs w:val="24"/>
        </w:rPr>
        <w:t>ογαριασμού ΑΠΕ, ΛΑΓΗΕ, σελίδα 7</w:t>
      </w:r>
      <w:r w:rsidRPr="00D72B3C">
        <w:rPr>
          <w:rFonts w:eastAsia="Times New Roman" w:cs="Times New Roman"/>
          <w:szCs w:val="24"/>
        </w:rPr>
        <w:t>:</w:t>
      </w:r>
      <w:r>
        <w:rPr>
          <w:rFonts w:eastAsia="Times New Roman" w:cs="Times New Roman"/>
          <w:szCs w:val="24"/>
        </w:rPr>
        <w:t xml:space="preserve"> «Σωρευτικό έλλειμμα 166.670.000 ευρώ». Όχι 800 εκατομμύρια ευρώ, που λέτε εσείς. Παρακαλώ, τουλάχιστον, να το διορθώσετε.</w:t>
      </w:r>
    </w:p>
    <w:p w14:paraId="3A863A2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3A863A24" w14:textId="77777777" w:rsidR="00375AC7" w:rsidRDefault="00AB06BE">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Ιωάννης Μανιάτης καταθέτει για τα Πρακτι</w:t>
      </w:r>
      <w:r>
        <w:rPr>
          <w:rFonts w:eastAsia="Times New Roman" w:cs="Times New Roman"/>
          <w:szCs w:val="24"/>
        </w:rPr>
        <w:t>κά το προαναφερθέν έγγραφο, το οποίο βρίσκεται στο αρχείο του Τμήματος Γραμματείας της Διεύθυνσης Στενογραφίας και Πρακτικών της Βουλής)</w:t>
      </w:r>
    </w:p>
    <w:p w14:paraId="3A863A2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Και για να τελειώσω με τη ΔΕΗ, επειδή ακούω πολλές φορές και είναι ενοχλητικό το ψέμα, που συνηθίζει να λέει και ο κ. Τ</w:t>
      </w:r>
      <w:r>
        <w:rPr>
          <w:rFonts w:eastAsia="Times New Roman" w:cs="Times New Roman"/>
          <w:szCs w:val="24"/>
        </w:rPr>
        <w:t xml:space="preserve">σίπρας, δηλαδή ο κ. Τσίπρας δεν βλέπει κλούβες έξω από την </w:t>
      </w:r>
      <w:proofErr w:type="spellStart"/>
      <w:r>
        <w:rPr>
          <w:rFonts w:eastAsia="Times New Roman" w:cs="Times New Roman"/>
          <w:szCs w:val="24"/>
        </w:rPr>
        <w:t>Ηρώδου</w:t>
      </w:r>
      <w:proofErr w:type="spellEnd"/>
      <w:r>
        <w:rPr>
          <w:rFonts w:eastAsia="Times New Roman" w:cs="Times New Roman"/>
          <w:szCs w:val="24"/>
        </w:rPr>
        <w:t xml:space="preserve"> Αττικού και παρασύρει και αξιοπρεπείς Υπουργούς του. Μας λέτε ότι κάνετε για πρώτη φορά ενεργειακό σχεδιασμό.</w:t>
      </w:r>
    </w:p>
    <w:p w14:paraId="3A863A2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Μάρτιος 2012: «Εθνικός Ενεργειακός Σχεδιασμός». Είναι ακόμα αναρτημένος στην ιστ</w:t>
      </w:r>
      <w:r>
        <w:rPr>
          <w:rFonts w:eastAsia="Times New Roman" w:cs="Times New Roman"/>
          <w:szCs w:val="24"/>
        </w:rPr>
        <w:t xml:space="preserve">οσελίδα του Υπουργείου σας. </w:t>
      </w:r>
    </w:p>
    <w:p w14:paraId="3A863A2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 «Εθνικός Ενεργειακός Σχεδιασμός, Οδικός Χάρτης για το 2050. Μάρτιος 2012».</w:t>
      </w:r>
    </w:p>
    <w:p w14:paraId="3A863A28" w14:textId="77777777" w:rsidR="00375AC7" w:rsidRDefault="00AB06BE">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Βουλευτής κ. Ιωάννης Μανιάτης καταθέτει για τα Πρακτικά το προαναφερθέν έγγραφο, το οποίο βρίσκεται στο </w:t>
      </w:r>
      <w:r>
        <w:rPr>
          <w:rFonts w:eastAsia="Times New Roman" w:cs="Times New Roman"/>
          <w:szCs w:val="24"/>
        </w:rPr>
        <w:t>αρχείο του Τμήματος Γραμματείας της Διεύθυνσης Στενογραφίας και Πρακτικών της Βουλής)</w:t>
      </w:r>
    </w:p>
    <w:p w14:paraId="3A863A2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Υπάρχει και </w:t>
      </w:r>
      <w:proofErr w:type="spellStart"/>
      <w:r>
        <w:rPr>
          <w:rFonts w:eastAsia="Times New Roman" w:cs="Times New Roman"/>
          <w:szCs w:val="24"/>
        </w:rPr>
        <w:t>επικαιροποίηση</w:t>
      </w:r>
      <w:proofErr w:type="spellEnd"/>
      <w:r>
        <w:rPr>
          <w:rFonts w:eastAsia="Times New Roman" w:cs="Times New Roman"/>
          <w:szCs w:val="24"/>
        </w:rPr>
        <w:t xml:space="preserve"> το 2014. «Εθνικός Ενεργειακός Σχεδιασμός». Συνολικά είναι </w:t>
      </w:r>
      <w:proofErr w:type="spellStart"/>
      <w:r>
        <w:rPr>
          <w:rFonts w:eastAsia="Times New Roman" w:cs="Times New Roman"/>
          <w:szCs w:val="24"/>
        </w:rPr>
        <w:t>εκατόν</w:t>
      </w:r>
      <w:proofErr w:type="spellEnd"/>
      <w:r>
        <w:rPr>
          <w:rFonts w:eastAsia="Times New Roman" w:cs="Times New Roman"/>
          <w:szCs w:val="24"/>
        </w:rPr>
        <w:t xml:space="preserve"> εξήντα πέντε σελίδες, παραδόθηκε και τον έχει το ΚΑΠΕ από τον Ιανουάριο 2015.</w:t>
      </w:r>
    </w:p>
    <w:p w14:paraId="3A863A2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3A863A2B" w14:textId="77777777" w:rsidR="00375AC7" w:rsidRDefault="00AB06BE">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A863A2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Θα τελειώσω με το </w:t>
      </w:r>
      <w:r>
        <w:rPr>
          <w:rFonts w:eastAsia="Times New Roman" w:cs="Times New Roman"/>
          <w:szCs w:val="24"/>
        </w:rPr>
        <w:t>σκάνδαλο ΔΕΠΑ-Λαυρεντιάδη. Εδώ τα πράγματα είναι σοβαρά, είναι θέμα δικαιοσύνης και είναι κυρίως θέμα δημοκρατίας. Έ</w:t>
      </w:r>
      <w:r>
        <w:rPr>
          <w:rFonts w:eastAsia="Times New Roman" w:cs="Times New Roman"/>
          <w:szCs w:val="24"/>
        </w:rPr>
        <w:lastRenderedPageBreak/>
        <w:t>χουμε ένα σχέδιο κανονικής λεηλασίας της ΔΕΠΑ. Έπαιρναν μεταχρονολογημένες επιταγές. Ορθά ο κ. Σταθάκης έδιωξε τον μέχρι πρόσφατα διευθύνοντ</w:t>
      </w:r>
      <w:r>
        <w:rPr>
          <w:rFonts w:eastAsia="Times New Roman" w:cs="Times New Roman"/>
          <w:szCs w:val="24"/>
        </w:rPr>
        <w:t xml:space="preserve">α σύμβουλο, που τον είχε διορίσει, όμως, η Κυβέρνηση του κ. Σταθάκη. </w:t>
      </w:r>
    </w:p>
    <w:p w14:paraId="3A863A2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5725EA">
        <w:rPr>
          <w:rFonts w:eastAsia="Times New Roman" w:cs="Times New Roman"/>
          <w:b/>
          <w:szCs w:val="24"/>
        </w:rPr>
        <w:t>ΑΝΑΣΤΑΣΙΑ ΧΡΙΣΤΟΔΟΥΛΟΠΟΥΛΟΥ</w:t>
      </w:r>
      <w:r>
        <w:rPr>
          <w:rFonts w:eastAsia="Times New Roman" w:cs="Times New Roman"/>
          <w:szCs w:val="24"/>
        </w:rPr>
        <w:t>)</w:t>
      </w:r>
    </w:p>
    <w:p w14:paraId="3A863A2E"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Ο άνθρωπος, όμως, αυτός έκανε μια συνέντευξη Τύπου και είπε κάτι πολύ απλό: </w:t>
      </w:r>
      <w:r>
        <w:rPr>
          <w:rFonts w:eastAsia="Times New Roman" w:cs="Times New Roman"/>
          <w:szCs w:val="24"/>
        </w:rPr>
        <w:t xml:space="preserve">«Παιδιά, εγώ δεν είμαι ένοχος. Εγώ συνομιλούσα με πέντε Υπουργούς της Κυβέρνησης και έπαιρνα οδηγίες από την Κυβέρνηση, έπαιρνα κατευθύνσεις. Και πάρτε το τάδε </w:t>
      </w:r>
      <w:r>
        <w:rPr>
          <w:rFonts w:eastAsia="Times New Roman" w:cs="Times New Roman"/>
          <w:szCs w:val="24"/>
          <w:lang w:val="en-US"/>
        </w:rPr>
        <w:t>mail</w:t>
      </w:r>
      <w:r w:rsidRPr="00BA31DC">
        <w:rPr>
          <w:rFonts w:eastAsia="Times New Roman" w:cs="Times New Roman"/>
          <w:szCs w:val="24"/>
        </w:rPr>
        <w:t xml:space="preserve"> </w:t>
      </w:r>
      <w:r>
        <w:rPr>
          <w:rFonts w:eastAsia="Times New Roman" w:cs="Times New Roman"/>
          <w:szCs w:val="24"/>
        </w:rPr>
        <w:t>και πάρτε και το άλλο</w:t>
      </w:r>
      <w:r w:rsidRPr="00BA31DC">
        <w:rPr>
          <w:rFonts w:eastAsia="Times New Roman" w:cs="Times New Roman"/>
          <w:szCs w:val="24"/>
        </w:rPr>
        <w:t xml:space="preserve"> </w:t>
      </w:r>
      <w:r>
        <w:rPr>
          <w:rFonts w:eastAsia="Times New Roman" w:cs="Times New Roman"/>
          <w:szCs w:val="24"/>
          <w:lang w:val="en-US"/>
        </w:rPr>
        <w:t>mail</w:t>
      </w:r>
      <w:r>
        <w:rPr>
          <w:rFonts w:eastAsia="Times New Roman" w:cs="Times New Roman"/>
          <w:szCs w:val="24"/>
        </w:rPr>
        <w:t>».</w:t>
      </w:r>
    </w:p>
    <w:p w14:paraId="3A863A2F"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Θέλετε να σας πω κάτι; Δεν ακούω ούτε απάντηση από τον κ. Τσίπ</w:t>
      </w:r>
      <w:r>
        <w:rPr>
          <w:rFonts w:eastAsia="Times New Roman" w:cs="Times New Roman"/>
          <w:szCs w:val="24"/>
        </w:rPr>
        <w:t xml:space="preserve">ρα για κάποιο κομματικό του στέλεχος που εμπλέκει πέντε Υπουργούς του και δεν βλέπω και </w:t>
      </w:r>
      <w:r>
        <w:rPr>
          <w:rFonts w:eastAsia="Times New Roman" w:cs="Times New Roman"/>
          <w:szCs w:val="24"/>
        </w:rPr>
        <w:t>κάποια</w:t>
      </w:r>
      <w:r>
        <w:rPr>
          <w:rFonts w:eastAsia="Times New Roman" w:cs="Times New Roman"/>
          <w:szCs w:val="24"/>
        </w:rPr>
        <w:t xml:space="preserve"> αντίδραση από τη </w:t>
      </w:r>
      <w:r>
        <w:rPr>
          <w:rFonts w:eastAsia="Times New Roman" w:cs="Times New Roman"/>
          <w:szCs w:val="24"/>
        </w:rPr>
        <w:t>δ</w:t>
      </w:r>
      <w:r>
        <w:rPr>
          <w:rFonts w:eastAsia="Times New Roman" w:cs="Times New Roman"/>
          <w:szCs w:val="24"/>
        </w:rPr>
        <w:t xml:space="preserve">ικαιοσύνη. </w:t>
      </w:r>
    </w:p>
    <w:p w14:paraId="3A863A30"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Όταν υπάρχει ένα κραυγαλέο σκάνδαλο, όταν έχει ασκηθεί δίωξη, όταν έχει μπουκάρει η Οικονομική Αστυνομία στα γραφεία</w:t>
      </w:r>
      <w:r>
        <w:rPr>
          <w:rFonts w:eastAsia="Times New Roman" w:cs="Times New Roman"/>
          <w:szCs w:val="24"/>
        </w:rPr>
        <w:t xml:space="preserve"> της ΔΕΠΑ, όταν είναι προφανές ότι βοά η κοινωνία ότι είναι στημένο παιχνίδι με τον Λαυρεντιάδη για να ανταλλάξουν 80 εκατομμύρια χρέος έναντι ακινήτων που κοστίζουν μόνο 9 εκατομμύρια και κάνουν </w:t>
      </w:r>
      <w:r>
        <w:rPr>
          <w:rFonts w:eastAsia="Times New Roman"/>
          <w:szCs w:val="24"/>
        </w:rPr>
        <w:t>"</w:t>
      </w:r>
      <w:r>
        <w:rPr>
          <w:rFonts w:eastAsia="Times New Roman" w:cs="Times New Roman"/>
          <w:szCs w:val="24"/>
        </w:rPr>
        <w:t>γαργάρα</w:t>
      </w:r>
      <w:r>
        <w:rPr>
          <w:rFonts w:eastAsia="Times New Roman"/>
          <w:szCs w:val="24"/>
        </w:rPr>
        <w:t>"</w:t>
      </w:r>
      <w:r>
        <w:rPr>
          <w:rFonts w:eastAsia="Times New Roman" w:cs="Times New Roman"/>
          <w:szCs w:val="24"/>
        </w:rPr>
        <w:t xml:space="preserve"> το ότι τα είχε δεσμεύσει το 2014 –όχι επί δικής σας </w:t>
      </w:r>
      <w:r>
        <w:rPr>
          <w:rFonts w:eastAsia="Times New Roman" w:cs="Times New Roman"/>
          <w:szCs w:val="24"/>
        </w:rPr>
        <w:t>κ</w:t>
      </w:r>
      <w:r>
        <w:rPr>
          <w:rFonts w:eastAsia="Times New Roman" w:cs="Times New Roman"/>
          <w:szCs w:val="24"/>
        </w:rPr>
        <w:t xml:space="preserve">υβέρνησης- ο κ. Νικολούδης, ερωτώ την </w:t>
      </w:r>
      <w:r>
        <w:rPr>
          <w:rFonts w:eastAsia="Times New Roman" w:cs="Times New Roman"/>
          <w:szCs w:val="24"/>
        </w:rPr>
        <w:lastRenderedPageBreak/>
        <w:t xml:space="preserve">Κυβέρνηση και τη </w:t>
      </w:r>
      <w:r>
        <w:rPr>
          <w:rFonts w:eastAsia="Times New Roman" w:cs="Times New Roman"/>
          <w:szCs w:val="24"/>
        </w:rPr>
        <w:t>δ</w:t>
      </w:r>
      <w:r>
        <w:rPr>
          <w:rFonts w:eastAsia="Times New Roman" w:cs="Times New Roman"/>
          <w:szCs w:val="24"/>
        </w:rPr>
        <w:t>ικαιοσύνη ήρεμα, απλά: Η συγκεκριμένη δίωξη μετά τις δηλώσεις δεν χρειάζεται εμπλουτισμό και με τις δηλώσεις του ανθρώπου αυτού που διώκεται; Η Κυ</w:t>
      </w:r>
      <w:r>
        <w:rPr>
          <w:rFonts w:eastAsia="Times New Roman" w:cs="Times New Roman"/>
          <w:szCs w:val="24"/>
        </w:rPr>
        <w:t>βέρνηση δεν αισθάνεται, άραγε, την υποχρέωση να απαντήσει στους πολίτες τι συμβαίνει;</w:t>
      </w:r>
    </w:p>
    <w:p w14:paraId="3A863A31" w14:textId="77777777" w:rsidR="00375AC7" w:rsidRDefault="00AB06BE">
      <w:pPr>
        <w:tabs>
          <w:tab w:val="left" w:pos="2940"/>
        </w:tabs>
        <w:spacing w:line="600" w:lineRule="auto"/>
        <w:ind w:firstLine="720"/>
        <w:jc w:val="both"/>
        <w:rPr>
          <w:rFonts w:eastAsia="Times New Roman" w:cs="Times New Roman"/>
          <w:szCs w:val="24"/>
        </w:rPr>
      </w:pPr>
      <w:r w:rsidRPr="00BA31DC">
        <w:rPr>
          <w:rFonts w:eastAsia="Times New Roman" w:cs="Times New Roman"/>
          <w:b/>
          <w:szCs w:val="24"/>
        </w:rPr>
        <w:t>ΠΡΟΕΔΡΕΥΟΥΣΑ (Αναστασία Χριστοδουλοπούλου):</w:t>
      </w:r>
      <w:r>
        <w:rPr>
          <w:rFonts w:eastAsia="Times New Roman" w:cs="Times New Roman"/>
          <w:szCs w:val="24"/>
        </w:rPr>
        <w:t xml:space="preserve"> Κύριε Μανιάτη, συντομεύετε.</w:t>
      </w:r>
    </w:p>
    <w:p w14:paraId="3A863A32" w14:textId="77777777" w:rsidR="00375AC7" w:rsidRDefault="00AB06BE">
      <w:pPr>
        <w:tabs>
          <w:tab w:val="left" w:pos="2940"/>
        </w:tabs>
        <w:spacing w:line="600" w:lineRule="auto"/>
        <w:ind w:firstLine="720"/>
        <w:jc w:val="both"/>
        <w:rPr>
          <w:rFonts w:eastAsia="Times New Roman" w:cs="Times New Roman"/>
          <w:szCs w:val="24"/>
        </w:rPr>
      </w:pPr>
      <w:r w:rsidRPr="00BA31DC">
        <w:rPr>
          <w:rFonts w:eastAsia="Times New Roman" w:cs="Times New Roman"/>
          <w:b/>
          <w:szCs w:val="24"/>
        </w:rPr>
        <w:t>ΙΩΑΝΝΗΣ ΜΑΝΙΑΤΗΣ:</w:t>
      </w:r>
      <w:r>
        <w:rPr>
          <w:rFonts w:eastAsia="Times New Roman" w:cs="Times New Roman"/>
          <w:szCs w:val="24"/>
        </w:rPr>
        <w:t xml:space="preserve"> Ξέρετε γιατί το λέω αυτό; Γιατί ο φάκελος μετά από δεκαπέντε χρόνια, που θυμήθηκ</w:t>
      </w:r>
      <w:r>
        <w:rPr>
          <w:rFonts w:eastAsia="Times New Roman" w:cs="Times New Roman"/>
          <w:szCs w:val="24"/>
        </w:rPr>
        <w:t>ε, ήρθε αμελλητί, επειδή κάποιος καταδικασμένος δεκαέξι χρόνια είπε «νομίζω, θεωρώ, έχω την εκτίμηση ότι θα μπορούσε να ξέρει ο Σημίτης», ο Πρωθυπουργός της Ευρώπης, των μεταρρυθμίσεων, της ΟΝΕ και της εισόδου στης Κύπρου στην Ευρώπη.</w:t>
      </w:r>
    </w:p>
    <w:p w14:paraId="3A863A33"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Αυτός ο φάκελος έρχετ</w:t>
      </w:r>
      <w:r>
        <w:rPr>
          <w:rFonts w:eastAsia="Times New Roman" w:cs="Times New Roman"/>
          <w:szCs w:val="24"/>
        </w:rPr>
        <w:t xml:space="preserve">αι αμελλητί στη Βουλή. Ο φάκελος που εμπλέκει με δημόσιες δηλώσεις πέντε Υπουργούς, όλο το Μέγαρο Μαξίμου, δεν χρειάζεται να αντιμετωπιστεί με μια αντίστοιχη αντιμετώπιση από την ελληνική </w:t>
      </w:r>
      <w:r>
        <w:rPr>
          <w:rFonts w:eastAsia="Times New Roman" w:cs="Times New Roman"/>
          <w:szCs w:val="24"/>
        </w:rPr>
        <w:t>δ</w:t>
      </w:r>
      <w:r>
        <w:rPr>
          <w:rFonts w:eastAsia="Times New Roman" w:cs="Times New Roman"/>
          <w:szCs w:val="24"/>
        </w:rPr>
        <w:t>ικαιοσύνη;</w:t>
      </w:r>
    </w:p>
    <w:p w14:paraId="3A863A34"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ακόμη χειρότερο, γιατί το θέμα της </w:t>
      </w:r>
      <w:r>
        <w:rPr>
          <w:rFonts w:eastAsia="Times New Roman" w:cs="Times New Roman"/>
          <w:szCs w:val="24"/>
        </w:rPr>
        <w:t>δ</w:t>
      </w:r>
      <w:r>
        <w:rPr>
          <w:rFonts w:eastAsia="Times New Roman" w:cs="Times New Roman"/>
          <w:szCs w:val="24"/>
        </w:rPr>
        <w:t>ημοκρατίας είν</w:t>
      </w:r>
      <w:r>
        <w:rPr>
          <w:rFonts w:eastAsia="Times New Roman" w:cs="Times New Roman"/>
          <w:szCs w:val="24"/>
        </w:rPr>
        <w:t>αι κορυφαίο, είναι το εξής: Η Κυβέρνηση δεν αισθάνεται την υποχρέωση να δώσει μια επίσημη απάντηση τι ακριβώς συμβαίνει με αυτό το κραυγαλέο σκάνδαλο ΔΕΠΑ-Λαυρεντιάδη;</w:t>
      </w:r>
    </w:p>
    <w:p w14:paraId="3A863A35"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3A863A36" w14:textId="77777777" w:rsidR="00375AC7" w:rsidRDefault="00AB06BE">
      <w:pPr>
        <w:tabs>
          <w:tab w:val="left" w:pos="2940"/>
        </w:tabs>
        <w:spacing w:line="600" w:lineRule="auto"/>
        <w:ind w:firstLine="720"/>
        <w:jc w:val="both"/>
        <w:rPr>
          <w:rFonts w:eastAsia="Times New Roman" w:cs="Times New Roman"/>
          <w:szCs w:val="24"/>
        </w:rPr>
      </w:pPr>
      <w:r w:rsidRPr="00BA31DC">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να τηρούμε τον χρό</w:t>
      </w:r>
      <w:r>
        <w:rPr>
          <w:rFonts w:eastAsia="Times New Roman" w:cs="Times New Roman"/>
          <w:szCs w:val="24"/>
        </w:rPr>
        <w:t>νο.</w:t>
      </w:r>
    </w:p>
    <w:p w14:paraId="3A863A37"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Κοινοβουλευτικός Εκπρόσωπος της Νέας Δημοκρατίας, έχει τον λόγο.</w:t>
      </w:r>
    </w:p>
    <w:p w14:paraId="3A863A38" w14:textId="77777777" w:rsidR="00375AC7" w:rsidRDefault="00AB06BE">
      <w:pPr>
        <w:tabs>
          <w:tab w:val="left" w:pos="2940"/>
        </w:tabs>
        <w:spacing w:line="600" w:lineRule="auto"/>
        <w:ind w:firstLine="720"/>
        <w:jc w:val="both"/>
        <w:rPr>
          <w:rFonts w:eastAsia="Times New Roman" w:cs="Times New Roman"/>
          <w:szCs w:val="24"/>
        </w:rPr>
      </w:pPr>
      <w:r w:rsidRPr="00BA31DC">
        <w:rPr>
          <w:rFonts w:eastAsia="Times New Roman" w:cs="Times New Roman"/>
          <w:b/>
          <w:szCs w:val="24"/>
        </w:rPr>
        <w:t>ΝΙΚΟΛΑΟΣ</w:t>
      </w:r>
      <w:r>
        <w:rPr>
          <w:rFonts w:eastAsia="Times New Roman" w:cs="Times New Roman"/>
          <w:b/>
          <w:szCs w:val="24"/>
        </w:rPr>
        <w:t xml:space="preserve"> </w:t>
      </w:r>
      <w:r w:rsidRPr="00BA31DC">
        <w:rPr>
          <w:rFonts w:eastAsia="Times New Roman" w:cs="Times New Roman"/>
          <w:b/>
          <w:szCs w:val="24"/>
        </w:rPr>
        <w:t>-</w:t>
      </w:r>
      <w:r>
        <w:rPr>
          <w:rFonts w:eastAsia="Times New Roman" w:cs="Times New Roman"/>
          <w:b/>
          <w:szCs w:val="24"/>
        </w:rPr>
        <w:t xml:space="preserve"> </w:t>
      </w:r>
      <w:r w:rsidRPr="00BA31DC">
        <w:rPr>
          <w:rFonts w:eastAsia="Times New Roman" w:cs="Times New Roman"/>
          <w:b/>
          <w:szCs w:val="24"/>
        </w:rPr>
        <w:t>ΓΕΩΡΓΙΟΣ ΔΕΝΔΙΑΣ:</w:t>
      </w:r>
      <w:r>
        <w:rPr>
          <w:rFonts w:eastAsia="Times New Roman" w:cs="Times New Roman"/>
          <w:szCs w:val="24"/>
        </w:rPr>
        <w:t xml:space="preserve"> Κύριε Υπουργέ, προΐστασθε ενός σημαντικού Υπουργείου και ειλικρινώς αισθάνομαι την ανάγκη εκ μέρους της Νέας Δημοκρατίας να σας ζητήσω συγγνώμη,</w:t>
      </w:r>
      <w:r>
        <w:rPr>
          <w:rFonts w:eastAsia="Times New Roman" w:cs="Times New Roman"/>
          <w:szCs w:val="24"/>
        </w:rPr>
        <w:t xml:space="preserve"> διότι καταναλώνουμε τον χρόνο σας</w:t>
      </w:r>
      <w:r w:rsidRPr="0077179E">
        <w:rPr>
          <w:rFonts w:eastAsia="Times New Roman" w:cs="Times New Roman"/>
          <w:szCs w:val="24"/>
        </w:rPr>
        <w:t xml:space="preserve"> </w:t>
      </w:r>
      <w:r>
        <w:rPr>
          <w:rFonts w:eastAsia="Times New Roman" w:cs="Times New Roman"/>
          <w:szCs w:val="24"/>
        </w:rPr>
        <w:t xml:space="preserve">και σας φέρνουμε εδώ να απαντήσετε σε πράγματα, τα οποία προφανώς είναι μυθεύματα, φαντασιοπληξίες μιας οξύτατης Αντιπολίτευσης, ενώ εσείς και η Κυβέρνηση την οποία υπηρετείτε έχουν κάνει ένα λαμπρό έργο. </w:t>
      </w:r>
    </w:p>
    <w:p w14:paraId="3A863A39"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Είναι προφανές </w:t>
      </w:r>
      <w:r>
        <w:rPr>
          <w:rFonts w:eastAsia="Times New Roman" w:cs="Times New Roman"/>
          <w:szCs w:val="24"/>
        </w:rPr>
        <w:t>ότι η χώρα αλλά και η ΔΕΗ</w:t>
      </w:r>
      <w:r>
        <w:rPr>
          <w:rFonts w:eastAsia="Times New Roman" w:cs="Times New Roman"/>
          <w:szCs w:val="24"/>
        </w:rPr>
        <w:t>,</w:t>
      </w:r>
      <w:r>
        <w:rPr>
          <w:rFonts w:eastAsia="Times New Roman" w:cs="Times New Roman"/>
          <w:szCs w:val="24"/>
        </w:rPr>
        <w:t xml:space="preserve"> για την οποία συζητάμε σήμερα, οδηγείται μέσα από τη «Λεωφόρο των Ιλισίων» προς παραδείσους </w:t>
      </w:r>
      <w:r>
        <w:rPr>
          <w:rFonts w:eastAsia="Times New Roman" w:cs="Times New Roman"/>
          <w:szCs w:val="24"/>
        </w:rPr>
        <w:lastRenderedPageBreak/>
        <w:t>του καπιταλισμού, όπου τα χρήματα εκχέονται από τα ταμεία της και είναι πραγματικά, όπως πολύ σωστά μας αναλύσατε εδώ προηγουμένως, η ατμ</w:t>
      </w:r>
      <w:r>
        <w:rPr>
          <w:rFonts w:eastAsia="Times New Roman" w:cs="Times New Roman"/>
          <w:szCs w:val="24"/>
        </w:rPr>
        <w:t>ομηχανή της μέλλουσας ελληνικής οικονομίας, του καπιταλισμού και του σοσιαλισμού, που υπό την προεδρία του Αλέξη Τσίπρα θα οδηγήσει τη χώρα στον εικοστό δεύτερο αιώνα!</w:t>
      </w:r>
    </w:p>
    <w:p w14:paraId="3A863A3A"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Τι είναι αυτά που μας λέτε, κύριε Υπουργέ; Συγχωρήστε με. Τι είναι αυτά που μας λέτε; Εί</w:t>
      </w:r>
      <w:r>
        <w:rPr>
          <w:rFonts w:eastAsia="Times New Roman" w:cs="Times New Roman"/>
          <w:szCs w:val="24"/>
        </w:rPr>
        <w:t>στε συμπαθέστατος, έχετε ένα χαλαρό ύφος, μπορούμε να πάμε για κανένα ταβλάκι, μπορούμε να πάμε για κα</w:t>
      </w:r>
      <w:r>
        <w:rPr>
          <w:rFonts w:eastAsia="Times New Roman" w:cs="Times New Roman"/>
          <w:szCs w:val="24"/>
        </w:rPr>
        <w:t>μ</w:t>
      </w:r>
      <w:r>
        <w:rPr>
          <w:rFonts w:eastAsia="Times New Roman" w:cs="Times New Roman"/>
          <w:szCs w:val="24"/>
        </w:rPr>
        <w:t>μιά πρέφα, μπορούμε να πάμε να πιούμε μερικά τσίπουρα</w:t>
      </w:r>
      <w:r>
        <w:rPr>
          <w:rFonts w:eastAsia="Times New Roman" w:cs="Times New Roman"/>
          <w:szCs w:val="24"/>
        </w:rPr>
        <w:t>!</w:t>
      </w:r>
      <w:r>
        <w:rPr>
          <w:rFonts w:eastAsia="Times New Roman" w:cs="Times New Roman"/>
          <w:szCs w:val="24"/>
        </w:rPr>
        <w:t xml:space="preserve"> Όμως, τι μας λέτε εδώ; Θέλω να καταλάβω.</w:t>
      </w:r>
    </w:p>
    <w:p w14:paraId="3A863A3B"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Να ξεκινήσουμε από τη ΔΕΗ. Συζητάμε για μια επιχείρηση η </w:t>
      </w:r>
      <w:r>
        <w:rPr>
          <w:rFonts w:eastAsia="Times New Roman" w:cs="Times New Roman"/>
          <w:szCs w:val="24"/>
        </w:rPr>
        <w:t xml:space="preserve">οποία έχει </w:t>
      </w:r>
      <w:proofErr w:type="spellStart"/>
      <w:r>
        <w:rPr>
          <w:rFonts w:eastAsia="Times New Roman" w:cs="Times New Roman"/>
          <w:szCs w:val="24"/>
        </w:rPr>
        <w:t>απ</w:t>
      </w:r>
      <w:r>
        <w:rPr>
          <w:rFonts w:eastAsia="Times New Roman" w:cs="Times New Roman"/>
          <w:szCs w:val="24"/>
        </w:rPr>
        <w:t>ο</w:t>
      </w:r>
      <w:r>
        <w:rPr>
          <w:rFonts w:eastAsia="Times New Roman" w:cs="Times New Roman"/>
          <w:szCs w:val="24"/>
        </w:rPr>
        <w:t>λέσει</w:t>
      </w:r>
      <w:proofErr w:type="spellEnd"/>
      <w:r>
        <w:rPr>
          <w:rFonts w:eastAsia="Times New Roman" w:cs="Times New Roman"/>
          <w:szCs w:val="24"/>
        </w:rPr>
        <w:t xml:space="preserve"> το 84% της χρηματιστηριακής της αξίας. Μας λέτε για τα δάνεια. Τα δάνεια ενσωματώνονται και απεικονίζονται στη χρηματιστηριακή της αξία. </w:t>
      </w:r>
    </w:p>
    <w:p w14:paraId="3A863A3C"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Άρα τι μας λέτε; Επί των ημερών σας, επί των ημερών της Κυβέρνησής σας, έχει χάσει το 84% της αξία</w:t>
      </w:r>
      <w:r>
        <w:rPr>
          <w:rFonts w:eastAsia="Times New Roman" w:cs="Times New Roman"/>
          <w:szCs w:val="24"/>
        </w:rPr>
        <w:t xml:space="preserve">ς της και κάθεστε εδώ και μας μιλάτε, όχι εσείς προσωπικά. Εσείς δεν μας κουνάτε το δάχτυλο. Είμαι ειλικρινής σε αυτό. Είστε ευγενής και χαλαρός. Το είπαμε προηγουμένως. Η Κυβέρνησή σας, όμως, μας λέει διάφορα ωραία και χαριτωμένα σαν να μην τρέχει τίποτα </w:t>
      </w:r>
      <w:r>
        <w:rPr>
          <w:rFonts w:eastAsia="Times New Roman" w:cs="Times New Roman"/>
          <w:szCs w:val="24"/>
        </w:rPr>
        <w:t xml:space="preserve">και </w:t>
      </w:r>
      <w:r>
        <w:rPr>
          <w:rFonts w:eastAsia="Times New Roman" w:cs="Times New Roman"/>
          <w:szCs w:val="24"/>
        </w:rPr>
        <w:lastRenderedPageBreak/>
        <w:t>προσβάλλετε και τη νοημοσύνη μας. Με ποιον τρόπο; Αφού την οδηγήσατε από το «</w:t>
      </w:r>
      <w:r>
        <w:rPr>
          <w:rFonts w:eastAsia="Times New Roman" w:cs="Times New Roman"/>
          <w:szCs w:val="24"/>
          <w:lang w:val="en-US"/>
        </w:rPr>
        <w:t>B</w:t>
      </w:r>
      <w:r>
        <w:rPr>
          <w:rFonts w:eastAsia="Times New Roman" w:cs="Times New Roman"/>
          <w:szCs w:val="24"/>
        </w:rPr>
        <w:t>»</w:t>
      </w:r>
      <w:r w:rsidRPr="0077179E">
        <w:rPr>
          <w:rFonts w:eastAsia="Times New Roman" w:cs="Times New Roman"/>
          <w:szCs w:val="24"/>
        </w:rPr>
        <w:t xml:space="preserve"> </w:t>
      </w:r>
      <w:r>
        <w:rPr>
          <w:rFonts w:eastAsia="Times New Roman" w:cs="Times New Roman"/>
          <w:szCs w:val="24"/>
        </w:rPr>
        <w:t>στο «</w:t>
      </w:r>
      <w:r>
        <w:rPr>
          <w:rFonts w:eastAsia="Times New Roman" w:cs="Times New Roman"/>
          <w:szCs w:val="24"/>
          <w:lang w:val="en-US"/>
        </w:rPr>
        <w:t>CCC</w:t>
      </w:r>
      <w:r>
        <w:rPr>
          <w:rFonts w:eastAsia="Times New Roman" w:cs="Times New Roman"/>
          <w:szCs w:val="24"/>
        </w:rPr>
        <w:t xml:space="preserve"> </w:t>
      </w:r>
      <w:r>
        <w:rPr>
          <w:rFonts w:eastAsia="Times New Roman" w:cs="Times New Roman"/>
          <w:szCs w:val="24"/>
          <w:lang w:val="en-US"/>
        </w:rPr>
        <w:t>minus</w:t>
      </w:r>
      <w:r>
        <w:rPr>
          <w:rFonts w:eastAsia="Times New Roman" w:cs="Times New Roman"/>
          <w:szCs w:val="24"/>
        </w:rPr>
        <w:t>»,</w:t>
      </w:r>
      <w:r w:rsidRPr="0077179E">
        <w:rPr>
          <w:rFonts w:eastAsia="Times New Roman" w:cs="Times New Roman"/>
          <w:szCs w:val="24"/>
        </w:rPr>
        <w:t xml:space="preserve"> </w:t>
      </w:r>
      <w:r>
        <w:rPr>
          <w:rFonts w:eastAsia="Times New Roman" w:cs="Times New Roman"/>
          <w:szCs w:val="24"/>
        </w:rPr>
        <w:t>παίρνετε μια μικρή αναβάθμιση και μας λέτε: «Ω θρίαμβος! Σήμερα αναβαθμίζεται».</w:t>
      </w:r>
    </w:p>
    <w:p w14:paraId="3A863A3D"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Μα, τι είναι αυτά που λέτε; Τι είναι αυτά που λέτε, πραγματικά; Γιατί έρχεστε και μας τα λέτε αυτά τα πράγματα; Γιατί δεν αξιοποιείτε καλύτερα τον χρόνο σας; Πείτε ότι έχετε κ</w:t>
      </w:r>
      <w:r>
        <w:rPr>
          <w:rFonts w:eastAsia="Times New Roman" w:cs="Times New Roman"/>
          <w:szCs w:val="24"/>
        </w:rPr>
        <w:t>ώλυμα</w:t>
      </w:r>
      <w:r>
        <w:rPr>
          <w:rFonts w:eastAsia="Times New Roman" w:cs="Times New Roman"/>
          <w:szCs w:val="24"/>
        </w:rPr>
        <w:t>! Μείνετε στο Υπουργείο σας! Κάντε κάτι πιο ευχάριστο στο τέλος</w:t>
      </w:r>
      <w:r>
        <w:rPr>
          <w:rFonts w:eastAsia="Times New Roman" w:cs="Times New Roman"/>
          <w:szCs w:val="24"/>
        </w:rPr>
        <w:t>-</w:t>
      </w:r>
      <w:r>
        <w:rPr>
          <w:rFonts w:eastAsia="Times New Roman" w:cs="Times New Roman"/>
          <w:szCs w:val="24"/>
        </w:rPr>
        <w:t xml:space="preserve">τέλος! </w:t>
      </w:r>
    </w:p>
    <w:p w14:paraId="3A863A3E"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Παρο</w:t>
      </w:r>
      <w:r>
        <w:rPr>
          <w:rFonts w:eastAsia="Times New Roman" w:cs="Times New Roman"/>
          <w:szCs w:val="24"/>
        </w:rPr>
        <w:t>υσιάζεται, κυρίες και κύριοι συνάδελφοι, μια συνολική κατάσταση εδώ, η οποία πραγματικά ώρες</w:t>
      </w:r>
      <w:r>
        <w:rPr>
          <w:rFonts w:eastAsia="Times New Roman" w:cs="Times New Roman"/>
          <w:szCs w:val="24"/>
        </w:rPr>
        <w:t>-</w:t>
      </w:r>
      <w:r>
        <w:rPr>
          <w:rFonts w:eastAsia="Times New Roman" w:cs="Times New Roman"/>
          <w:szCs w:val="24"/>
        </w:rPr>
        <w:t>ώρες θα πρέπει να μας οδηγήσει σε ψυχαναλυτικές προσεγγίσεις του πολιτικού φαινομένου που ονομάζεται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Διότι η απλή πολιτική προσέγγιση ή </w:t>
      </w:r>
      <w:r>
        <w:rPr>
          <w:rFonts w:eastAsia="Times New Roman" w:cs="Times New Roman"/>
          <w:szCs w:val="24"/>
        </w:rPr>
        <w:t>-</w:t>
      </w:r>
      <w:r>
        <w:rPr>
          <w:rFonts w:eastAsia="Times New Roman" w:cs="Times New Roman"/>
          <w:szCs w:val="24"/>
        </w:rPr>
        <w:t>α</w:t>
      </w:r>
      <w:r>
        <w:rPr>
          <w:rFonts w:eastAsia="Times New Roman" w:cs="Times New Roman"/>
          <w:szCs w:val="24"/>
        </w:rPr>
        <w:t xml:space="preserve">ν θέλετε- η προσέγγιση την οποία επιχειρεί οποιοσδήποτε με όπλο μόνον την όποια εμπειρία της πολιτικής και την απλή κοινή λογική, οδηγεί στο απόλυτο αδιέξοδο. Δεν μπορεί να κατανοήσει τι λέει κανείς. </w:t>
      </w:r>
    </w:p>
    <w:p w14:paraId="3A863A3F"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Άκουσα προηγουμένως, παραδείγματος χάριν, τον κύριο Υπο</w:t>
      </w:r>
      <w:r>
        <w:rPr>
          <w:rFonts w:eastAsia="Times New Roman" w:cs="Times New Roman"/>
          <w:szCs w:val="24"/>
        </w:rPr>
        <w:t>υργό να μιλάει για το ζήτημα του ΑΔΜΗΕ. Και τι μας είπε ότι είναι το μέγα πεπραγμένο του ΑΔΜΗΕ; Η σύνδεση των Κυκλάδων! Μα, ποιος την ξεκίνησε αυτή την ιστορία και ποιος καθυστέρησε να την τελειώσει;</w:t>
      </w:r>
    </w:p>
    <w:p w14:paraId="3A863A40"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sidRPr="00C478CF">
        <w:rPr>
          <w:rFonts w:eastAsia="Times New Roman" w:cs="Times New Roman"/>
          <w:b/>
          <w:szCs w:val="24"/>
        </w:rPr>
        <w:lastRenderedPageBreak/>
        <w:t>ΓΕΩΡΓΙΟΣ ΣΤΑΘΑΚΗΣ (Υπουργός Περιβάλλοντος και Ενέργειας)</w:t>
      </w:r>
      <w:r w:rsidRPr="00C478C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Της Κρήτης! </w:t>
      </w:r>
    </w:p>
    <w:p w14:paraId="3A863A41"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Μισό λεπτό. </w:t>
      </w:r>
    </w:p>
    <w:p w14:paraId="3A863A42"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Εγώ ειλικρινώς για ένα πράγμα χαίρομαι και αυτό είναι το εξής: Όταν ο κ. Σταθάκης -για τον οποίο μπορεί να πει κανείς οτιδήποτε άλλο, αλλά αστική ευγένεια έχει- αναγκάζεται να σε διακόψει, σημαίνει π</w:t>
      </w:r>
      <w:r>
        <w:rPr>
          <w:rFonts w:eastAsia="Times New Roman" w:cs="Times New Roman"/>
          <w:szCs w:val="24"/>
        </w:rPr>
        <w:t>ραγματικά ότι τα πράγματα για την Κυβέρνηση δεν πάνε καλά</w:t>
      </w:r>
      <w:r>
        <w:rPr>
          <w:rFonts w:eastAsia="Times New Roman" w:cs="Times New Roman"/>
          <w:szCs w:val="24"/>
        </w:rPr>
        <w:t>!</w:t>
      </w:r>
      <w:r>
        <w:rPr>
          <w:rFonts w:eastAsia="Times New Roman" w:cs="Times New Roman"/>
          <w:szCs w:val="24"/>
        </w:rPr>
        <w:t xml:space="preserve"> </w:t>
      </w:r>
    </w:p>
    <w:p w14:paraId="3A863A43"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Πάμε, λοιπόν, πάλι στη Σύρο. Αργήσατε τη σύνδεση των Κυκλάδων ή δεν την αργήσατε, ναι ή όχι; Το ξεκίνησε άλλη κυβέρνηση και όχι η δική σας, ναι ή όχι; Τίμιες κουβέντες, καθαρές κουβέντες. Εάν άλλο</w:t>
      </w:r>
      <w:r>
        <w:rPr>
          <w:rFonts w:eastAsia="Times New Roman" w:cs="Times New Roman"/>
          <w:szCs w:val="24"/>
        </w:rPr>
        <w:t xml:space="preserve">ς Υπουργός άλλης κυβέρνησης </w:t>
      </w:r>
      <w:proofErr w:type="spellStart"/>
      <w:r>
        <w:rPr>
          <w:rFonts w:eastAsia="Times New Roman" w:cs="Times New Roman"/>
          <w:szCs w:val="24"/>
        </w:rPr>
        <w:t>εκαυχάτο</w:t>
      </w:r>
      <w:proofErr w:type="spellEnd"/>
      <w:r>
        <w:rPr>
          <w:rFonts w:eastAsia="Times New Roman" w:cs="Times New Roman"/>
          <w:szCs w:val="24"/>
        </w:rPr>
        <w:t xml:space="preserve"> για ένα έργο το οποίο ολοκληρώθηκε και εγκαινιάστηκε επί των ημερών του –εγκαινιάστηκε επί των ημερών σας, αλλά αφορούσε άλλη κυβέρνηση, άλλο</w:t>
      </w:r>
      <w:r>
        <w:rPr>
          <w:rFonts w:eastAsia="Times New Roman" w:cs="Times New Roman"/>
          <w:szCs w:val="24"/>
        </w:rPr>
        <w:t>ν</w:t>
      </w:r>
      <w:r>
        <w:rPr>
          <w:rFonts w:eastAsia="Times New Roman" w:cs="Times New Roman"/>
          <w:szCs w:val="24"/>
        </w:rPr>
        <w:t xml:space="preserve"> σχεδιασμό, άλλους Υπουργούς- κατ’ ελάχιστον θα έλεγε ότι αυτό το έργο αποτελ</w:t>
      </w:r>
      <w:r>
        <w:rPr>
          <w:rFonts w:eastAsia="Times New Roman" w:cs="Times New Roman"/>
          <w:szCs w:val="24"/>
        </w:rPr>
        <w:t xml:space="preserve">εί κτήμα του ελληνικού λαού και τα λοιπά. Δεν θα πήγαινε να το </w:t>
      </w:r>
      <w:r>
        <w:rPr>
          <w:rFonts w:eastAsia="Times New Roman" w:cs="Times New Roman"/>
          <w:szCs w:val="24"/>
        </w:rPr>
        <w:t>«</w:t>
      </w:r>
      <w:r>
        <w:rPr>
          <w:rFonts w:eastAsia="Times New Roman" w:cs="Times New Roman"/>
          <w:szCs w:val="24"/>
        </w:rPr>
        <w:t>πουλήσει</w:t>
      </w:r>
      <w:r>
        <w:rPr>
          <w:rFonts w:eastAsia="Times New Roman" w:cs="Times New Roman"/>
          <w:szCs w:val="24"/>
        </w:rPr>
        <w:t>»</w:t>
      </w:r>
      <w:r>
        <w:rPr>
          <w:rFonts w:eastAsia="Times New Roman" w:cs="Times New Roman"/>
          <w:szCs w:val="24"/>
        </w:rPr>
        <w:t xml:space="preserve"> στην Εθνική Αντιπροσωπεία ως δικαίωση της ύπαρξης της δικής του Κυβέρνησης, η οποία ούτε το σχεδίασε ούτε το </w:t>
      </w:r>
      <w:proofErr w:type="spellStart"/>
      <w:r>
        <w:rPr>
          <w:rFonts w:eastAsia="Times New Roman" w:cs="Times New Roman"/>
          <w:szCs w:val="24"/>
        </w:rPr>
        <w:t>απεδέχθη</w:t>
      </w:r>
      <w:proofErr w:type="spellEnd"/>
      <w:r>
        <w:rPr>
          <w:rFonts w:eastAsia="Times New Roman" w:cs="Times New Roman"/>
          <w:szCs w:val="24"/>
        </w:rPr>
        <w:t xml:space="preserve"> ούτε το επαίνεσε στην αρχή και απλώς έτυχε να ολοκληρωθεί κατά τ</w:t>
      </w:r>
      <w:r>
        <w:rPr>
          <w:rFonts w:eastAsia="Times New Roman" w:cs="Times New Roman"/>
          <w:szCs w:val="24"/>
        </w:rPr>
        <w:t xml:space="preserve">η διάρκεια της ζωής της και να το εγκαινιάσει. </w:t>
      </w:r>
    </w:p>
    <w:p w14:paraId="3A863A44"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Σε ποιον τα πουλάτε αυτά; Ούτε ιθαγενείς πραγματικά στην Παπούα Νέα Γουινέα δεν θα άκουγαν αυτά τα οποία λέτε και δεν θα τα επικροτούσαν! </w:t>
      </w:r>
    </w:p>
    <w:p w14:paraId="3A863A45"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Μας λέτε για την Κρήτη; Μα, σας </w:t>
      </w:r>
      <w:proofErr w:type="spellStart"/>
      <w:r>
        <w:rPr>
          <w:rFonts w:eastAsia="Times New Roman" w:cs="Times New Roman"/>
          <w:szCs w:val="24"/>
        </w:rPr>
        <w:t>ελέχθη</w:t>
      </w:r>
      <w:proofErr w:type="spellEnd"/>
      <w:r>
        <w:rPr>
          <w:rFonts w:eastAsia="Times New Roman" w:cs="Times New Roman"/>
          <w:szCs w:val="24"/>
        </w:rPr>
        <w:t xml:space="preserve"> προηγουμένως ότι η Κρήτη, όπως</w:t>
      </w:r>
      <w:r>
        <w:rPr>
          <w:rFonts w:eastAsia="Times New Roman" w:cs="Times New Roman"/>
          <w:szCs w:val="24"/>
        </w:rPr>
        <w:t xml:space="preserve"> είναι γνωστό και φανερό τοις </w:t>
      </w:r>
      <w:proofErr w:type="spellStart"/>
      <w:r>
        <w:rPr>
          <w:rFonts w:eastAsia="Times New Roman" w:cs="Times New Roman"/>
          <w:szCs w:val="24"/>
        </w:rPr>
        <w:t>πάσι</w:t>
      </w:r>
      <w:proofErr w:type="spellEnd"/>
      <w:r>
        <w:rPr>
          <w:rFonts w:eastAsia="Times New Roman" w:cs="Times New Roman"/>
          <w:szCs w:val="24"/>
        </w:rPr>
        <w:t xml:space="preserve"> –εγώ δεν χρησιμοποιώ κατ’ ιδίαν συνομιλίες αλλά</w:t>
      </w:r>
      <w:r>
        <w:rPr>
          <w:rFonts w:eastAsia="Times New Roman" w:cs="Times New Roman"/>
          <w:szCs w:val="24"/>
        </w:rPr>
        <w:t>,</w:t>
      </w:r>
      <w:r>
        <w:rPr>
          <w:rFonts w:eastAsia="Times New Roman" w:cs="Times New Roman"/>
          <w:szCs w:val="24"/>
        </w:rPr>
        <w:t xml:space="preserve"> αν θυμάστε, σας είχα ρωτήσει και εγώ μια φορά κατ’ ιδίαν- καθυστερεί. Ήταν γνωστό ότι υπήρχαν διαφορές. Για ποιο πράγμα μάς λέτε; Μας λέτε ότι δεν υπήρξε σχεδιασμός; Σοβαρά</w:t>
      </w:r>
      <w:r>
        <w:rPr>
          <w:rFonts w:eastAsia="Times New Roman" w:cs="Times New Roman"/>
          <w:szCs w:val="24"/>
        </w:rPr>
        <w:t xml:space="preserve">; Δεν υπήρξε σχεδιασμός στη χώρα; </w:t>
      </w:r>
    </w:p>
    <w:p w14:paraId="3A863A46"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Σοβαρά, δηλαδή, για να καταλάβω, κυρίες και κύριοι συνάδελφοι, τι συνέβη, η χώρα ήταν υπό διάλυση και ξαφνικά εμφανίστηκε μια σοβαρή, συγκροτημένη Κυβέρνηση το 2015, η οποία ανέλαβε όλα τα θέματα και προχώρησε με ταχύτητα</w:t>
      </w:r>
      <w:r>
        <w:rPr>
          <w:rFonts w:eastAsia="Times New Roman" w:cs="Times New Roman"/>
          <w:szCs w:val="24"/>
        </w:rPr>
        <w:t xml:space="preserve"> στους σχεδιασμούς της, στις κατατμήσεις, στις οριοθετήσεις, σε όλα; Και αυτό βλέπουμε σήμερα; Ειλικρινά, ξεφεύγει τελείως της κοινής λογικής. </w:t>
      </w:r>
    </w:p>
    <w:p w14:paraId="3A863A47"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Μας μιλήσατε για την ιδιωτικοποίηση του ΔΕΣΦΑ και ότι πετύχατε καλύτερη τιμή. Πετύχατε καλύτερη τιμή; Θέλετε να </w:t>
      </w:r>
      <w:r>
        <w:rPr>
          <w:rFonts w:eastAsia="Times New Roman" w:cs="Times New Roman"/>
          <w:szCs w:val="24"/>
        </w:rPr>
        <w:t>σας το συνυπογράψω; Πετύ</w:t>
      </w:r>
      <w:r>
        <w:rPr>
          <w:rFonts w:eastAsia="Times New Roman" w:cs="Times New Roman"/>
          <w:szCs w:val="24"/>
        </w:rPr>
        <w:lastRenderedPageBreak/>
        <w:t xml:space="preserve">χατε καλύτερη τιμή. Εύγε! Επί τη βάσει ποιου προγράμματος; Της ιδιωτικοποίησης του 66% των μετοχών, το οποίο σε όλο τον υπόλοιπο λόγο σας κατηγορούσατε. </w:t>
      </w:r>
    </w:p>
    <w:p w14:paraId="3A863A48"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Δηλαδή, το μόνο πραγματικό και θετικό και ειλικρινές που μας είπατε εδώ πέρα ε</w:t>
      </w:r>
      <w:r>
        <w:rPr>
          <w:rFonts w:eastAsia="Times New Roman" w:cs="Times New Roman"/>
          <w:szCs w:val="24"/>
        </w:rPr>
        <w:t xml:space="preserve">ίναι ένα πράγμα το οποίο βασίζεται σε θεωρητική προσέγγιση και σε αντίληψη άλλου χώρου, άλλου κόμματος, που εσείς καταδικάζετε όλη μέρα και όλη νύχτα. Δεν είναι δυνατόν να μας λέτε «στον ΔΕΣΦΑ πήραμε περισσότερα λεφτά, επειδή πουλήσαμε το 66%, αλλά σε όλα </w:t>
      </w:r>
      <w:r>
        <w:rPr>
          <w:rFonts w:eastAsia="Times New Roman" w:cs="Times New Roman"/>
          <w:szCs w:val="24"/>
        </w:rPr>
        <w:t xml:space="preserve">τα άλλα που εσείς θα πουλούσατε το 60% είστε καπιταλιστές, δούλοι του κεφαλαίου, άθλιοι, κακοί». Τι είναι αυτά που μας λέτε; Με ποια λογική σειρά τα συνδέετε και τα παρατάσσετε αυτά τα πράγματα και έρχεστε και τα λέτε στην Εθνική Αντιπροσωπεία; </w:t>
      </w:r>
    </w:p>
    <w:p w14:paraId="3A863A49"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Ξέρετε, κυ</w:t>
      </w:r>
      <w:r>
        <w:rPr>
          <w:rFonts w:eastAsia="Times New Roman" w:cs="Times New Roman"/>
          <w:szCs w:val="24"/>
        </w:rPr>
        <w:t>ρίες και κύριοι συνάδελφοι, τελειώνει ο καιρός. Θέλετε να το καταλάβετε; Τελειώνουν οι μέρες της Κυβέρνησής σας. Η Κυβέρνησή σας έχει μια στοιχειώδη υποχρέωση να παρουσιάζει προς την Εθνική Αντιπροσωπεία και την ελληνική κοινωνία μία συγκροτημένη σειρά απα</w:t>
      </w:r>
      <w:r>
        <w:rPr>
          <w:rFonts w:eastAsia="Times New Roman" w:cs="Times New Roman"/>
          <w:szCs w:val="24"/>
        </w:rPr>
        <w:t xml:space="preserve">ντήσεων για τα πεπραγμένα της και όχι αοριστολογίες και μπερδέματα πραγματικών, φανταστικών, </w:t>
      </w:r>
      <w:proofErr w:type="spellStart"/>
      <w:r>
        <w:rPr>
          <w:rFonts w:eastAsia="Times New Roman" w:cs="Times New Roman"/>
          <w:szCs w:val="24"/>
        </w:rPr>
        <w:t>νεοσουρεαλιστικών</w:t>
      </w:r>
      <w:proofErr w:type="spellEnd"/>
      <w:r>
        <w:rPr>
          <w:rFonts w:eastAsia="Times New Roman" w:cs="Times New Roman"/>
          <w:szCs w:val="24"/>
        </w:rPr>
        <w:t xml:space="preserve">, τα οποία δεν βγάζουν κανένα νόημα στο τέλος. Δεν </w:t>
      </w:r>
      <w:r>
        <w:rPr>
          <w:rFonts w:eastAsia="Times New Roman" w:cs="Times New Roman"/>
          <w:szCs w:val="24"/>
        </w:rPr>
        <w:lastRenderedPageBreak/>
        <w:t>μπορούμε να προσεγγίζουμε πια έτσι τα πράγματα. Τέρμα αυτά τα παραμύθια!</w:t>
      </w:r>
    </w:p>
    <w:p w14:paraId="3A863A4A"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Έρχομαι στο θέμα της α</w:t>
      </w:r>
      <w:r>
        <w:rPr>
          <w:rFonts w:eastAsia="Times New Roman" w:cs="Times New Roman"/>
          <w:szCs w:val="24"/>
        </w:rPr>
        <w:t>πόλυτης σιωπής σας, εκκωφαντικής –τολμώ να πω- σιωπής σας, στο θέμα που σας έθιξε ο Αντιπρόεδρος της Νέας Δημοκρατίας κ. Χατζηδάκης και Κοινοβουλευτικοί Εκπρόσωποι άλλων κομμάτων, στο ζήτημα ΔΕ</w:t>
      </w:r>
      <w:r>
        <w:rPr>
          <w:rFonts w:eastAsia="Times New Roman" w:cs="Times New Roman"/>
          <w:szCs w:val="24"/>
        </w:rPr>
        <w:t>ΠΑ</w:t>
      </w:r>
      <w:r>
        <w:rPr>
          <w:rFonts w:eastAsia="Times New Roman" w:cs="Times New Roman"/>
          <w:szCs w:val="24"/>
        </w:rPr>
        <w:t xml:space="preserve">. </w:t>
      </w:r>
    </w:p>
    <w:p w14:paraId="3A863A4B"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sidRPr="00C478CF">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Την άλλη Παρασκευή έχουμε επερώτηση, σε μία εβδομάδα! </w:t>
      </w:r>
    </w:p>
    <w:p w14:paraId="3A863A4C"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αν κατάλαβα καλά δηλαδή…</w:t>
      </w:r>
    </w:p>
    <w:p w14:paraId="3A863A4D"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Θα έρθετε την άλλη Παρασκευή; </w:t>
      </w:r>
    </w:p>
    <w:p w14:paraId="3A863A4E"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sidRPr="00C478CF">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Τώρα δεν καταθέσατε επερώτηση τριάντα επτά Βουλευτών; </w:t>
      </w:r>
    </w:p>
    <w:p w14:paraId="3A863A4F"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Αν κατάλαβα καλά, εγώ καλοδέχομαι έστω και αυτής της μορφής την απάντηση, μετά από την τρίτη, γιατί η ερώτηση είναι η τρίτη κατά σειρά η οποία τίθεται προς τον Υπουργό. Μετ</w:t>
      </w:r>
      <w:r>
        <w:rPr>
          <w:rFonts w:eastAsia="Times New Roman" w:cs="Times New Roman"/>
          <w:szCs w:val="24"/>
        </w:rPr>
        <w:t xml:space="preserve">ά, λοιπόν, από τρεις ερωτήσεις, τι μας απαντάει ο Υπουργός; Μας απαντάει: </w:t>
      </w:r>
      <w:r>
        <w:rPr>
          <w:rFonts w:eastAsia="Times New Roman" w:cs="Times New Roman"/>
          <w:szCs w:val="24"/>
        </w:rPr>
        <w:lastRenderedPageBreak/>
        <w:t>«Παιδιά, περιμένετε, θα έρθω την άλλη βδομάδα να σας τα πω για αυτό το θέμα». Έτσι;</w:t>
      </w:r>
    </w:p>
    <w:p w14:paraId="3A863A50"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sidRPr="00574DE6">
        <w:rPr>
          <w:rFonts w:eastAsia="Times New Roman"/>
          <w:b/>
          <w:color w:val="000000"/>
          <w:szCs w:val="24"/>
          <w:shd w:val="clear" w:color="auto" w:fill="FFFFFF"/>
        </w:rPr>
        <w:t>ΚΩΝΣΤΑΝΤΙΝΟΣ ΤΣΙΑΡΑΣ:</w:t>
      </w:r>
      <w:r>
        <w:rPr>
          <w:rFonts w:eastAsia="Times New Roman"/>
          <w:color w:val="000000"/>
          <w:szCs w:val="24"/>
          <w:shd w:val="clear" w:color="auto" w:fill="FFFFFF"/>
        </w:rPr>
        <w:t xml:space="preserve"> Δεν υπάρχει αυτό. Δεν θα έρθει.</w:t>
      </w:r>
    </w:p>
    <w:p w14:paraId="3A863A51"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sidRPr="00574DE6">
        <w:rPr>
          <w:rFonts w:eastAsia="Times New Roman"/>
          <w:b/>
          <w:color w:val="000000"/>
          <w:szCs w:val="24"/>
          <w:shd w:val="clear" w:color="auto" w:fill="FFFFFF"/>
        </w:rPr>
        <w:t xml:space="preserve">ΓΕΩΡΓΙΟΣ </w:t>
      </w:r>
      <w:r>
        <w:rPr>
          <w:rFonts w:eastAsia="Times New Roman"/>
          <w:b/>
          <w:color w:val="000000"/>
          <w:szCs w:val="24"/>
          <w:shd w:val="clear" w:color="auto" w:fill="FFFFFF"/>
        </w:rPr>
        <w:t>-</w:t>
      </w:r>
      <w:r w:rsidRPr="00574DE6">
        <w:rPr>
          <w:rFonts w:eastAsia="Times New Roman"/>
          <w:b/>
          <w:color w:val="000000"/>
          <w:szCs w:val="24"/>
          <w:shd w:val="clear" w:color="auto" w:fill="FFFFFF"/>
        </w:rPr>
        <w:t xml:space="preserve"> ΝΙΚΟΛΑΟΣ ΔΕΝΔΙΑΣ:</w:t>
      </w:r>
      <w:r>
        <w:rPr>
          <w:rFonts w:eastAsia="Times New Roman"/>
          <w:b/>
          <w:color w:val="000000"/>
          <w:szCs w:val="24"/>
          <w:shd w:val="clear" w:color="auto" w:fill="FFFFFF"/>
        </w:rPr>
        <w:t xml:space="preserve"> </w:t>
      </w:r>
      <w:r>
        <w:rPr>
          <w:rFonts w:eastAsia="Times New Roman"/>
          <w:color w:val="000000"/>
          <w:szCs w:val="24"/>
          <w:shd w:val="clear" w:color="auto" w:fill="FFFFFF"/>
        </w:rPr>
        <w:t>Αυτή είναι απάν</w:t>
      </w:r>
      <w:r>
        <w:rPr>
          <w:rFonts w:eastAsia="Times New Roman"/>
          <w:color w:val="000000"/>
          <w:szCs w:val="24"/>
          <w:shd w:val="clear" w:color="auto" w:fill="FFFFFF"/>
        </w:rPr>
        <w:t xml:space="preserve">τηση </w:t>
      </w:r>
      <w:r>
        <w:rPr>
          <w:rFonts w:eastAsia="Times New Roman"/>
          <w:color w:val="000000"/>
          <w:szCs w:val="24"/>
          <w:shd w:val="clear" w:color="auto" w:fill="FFFFFF"/>
        </w:rPr>
        <w:t>-</w:t>
      </w:r>
      <w:r>
        <w:rPr>
          <w:rFonts w:eastAsia="Times New Roman"/>
          <w:color w:val="000000"/>
          <w:szCs w:val="24"/>
          <w:shd w:val="clear" w:color="auto" w:fill="FFFFFF"/>
        </w:rPr>
        <w:t xml:space="preserve">προσέξτε- όχι οποιουδήποτε Υπουργού οποιασδήποτε </w:t>
      </w:r>
      <w:r>
        <w:rPr>
          <w:rFonts w:eastAsia="Times New Roman"/>
          <w:color w:val="000000"/>
          <w:szCs w:val="24"/>
          <w:shd w:val="clear" w:color="auto" w:fill="FFFFFF"/>
        </w:rPr>
        <w:t>κ</w:t>
      </w:r>
      <w:r>
        <w:rPr>
          <w:rFonts w:eastAsia="Times New Roman"/>
          <w:color w:val="000000"/>
          <w:szCs w:val="24"/>
          <w:shd w:val="clear" w:color="auto" w:fill="FFFFFF"/>
        </w:rPr>
        <w:t xml:space="preserve">υβέρνησης, αλλά Υπουργού </w:t>
      </w:r>
      <w:r>
        <w:rPr>
          <w:rFonts w:eastAsia="Times New Roman"/>
          <w:color w:val="000000"/>
          <w:szCs w:val="24"/>
          <w:shd w:val="clear" w:color="auto" w:fill="FFFFFF"/>
        </w:rPr>
        <w:t>κ</w:t>
      </w:r>
      <w:r>
        <w:rPr>
          <w:rFonts w:eastAsia="Times New Roman"/>
          <w:color w:val="000000"/>
          <w:szCs w:val="24"/>
          <w:shd w:val="clear" w:color="auto" w:fill="FFFFFF"/>
        </w:rPr>
        <w:t xml:space="preserve">υβέρνησης, η οποία ως κύριο πολιτικό εργαλείο, όπλο, κεφάλαιο και </w:t>
      </w:r>
      <w:proofErr w:type="spellStart"/>
      <w:r>
        <w:rPr>
          <w:rFonts w:eastAsia="Times New Roman"/>
          <w:color w:val="000000"/>
          <w:szCs w:val="24"/>
          <w:shd w:val="clear" w:color="auto" w:fill="FFFFFF"/>
        </w:rPr>
        <w:t>πρόταγμα</w:t>
      </w:r>
      <w:proofErr w:type="spellEnd"/>
      <w:r>
        <w:rPr>
          <w:rFonts w:eastAsia="Times New Roman"/>
          <w:color w:val="000000"/>
          <w:szCs w:val="24"/>
          <w:shd w:val="clear" w:color="auto" w:fill="FFFFFF"/>
        </w:rPr>
        <w:t xml:space="preserve"> επικαλείται την ηθική υπεροχή απέναντι στους άλλους. </w:t>
      </w:r>
    </w:p>
    <w:p w14:paraId="3A863A52"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να δούμε τι γίνεται με τα χρήματα του Έλλ</w:t>
      </w:r>
      <w:r>
        <w:rPr>
          <w:rFonts w:eastAsia="Times New Roman"/>
          <w:color w:val="000000"/>
          <w:szCs w:val="24"/>
          <w:shd w:val="clear" w:color="auto" w:fill="FFFFFF"/>
        </w:rPr>
        <w:t xml:space="preserve">ηνα φορολογούμενου και μιας επιχείρησης του ελληνικού δημοσίου και μιας περίπτωσης, που έχει ήδη επιληφθεί η </w:t>
      </w:r>
      <w:r>
        <w:rPr>
          <w:rFonts w:eastAsia="Times New Roman"/>
          <w:color w:val="000000"/>
          <w:szCs w:val="24"/>
          <w:shd w:val="clear" w:color="auto" w:fill="FFFFFF"/>
        </w:rPr>
        <w:t>δ</w:t>
      </w:r>
      <w:r>
        <w:rPr>
          <w:rFonts w:eastAsia="Times New Roman"/>
          <w:color w:val="000000"/>
          <w:szCs w:val="24"/>
          <w:shd w:val="clear" w:color="auto" w:fill="FFFFFF"/>
        </w:rPr>
        <w:t>ικαιοσύνη και που είναι πρωτοσέλιδο σε διάφορες εφημερίδες, τι πρέπει να κάνουμε; Όχι να απαντήσουμε στη Βουλή την ώρα που ερωτώμεθα, αλλά να περι</w:t>
      </w:r>
      <w:r>
        <w:rPr>
          <w:rFonts w:eastAsia="Times New Roman"/>
          <w:color w:val="000000"/>
          <w:szCs w:val="24"/>
          <w:shd w:val="clear" w:color="auto" w:fill="FFFFFF"/>
        </w:rPr>
        <w:t>μένουμε την άλλη εβδομάδα. Έργο σε συνέχειες, «</w:t>
      </w:r>
      <w:r>
        <w:rPr>
          <w:rFonts w:eastAsia="Times New Roman"/>
          <w:color w:val="000000"/>
          <w:szCs w:val="24"/>
          <w:shd w:val="clear" w:color="auto" w:fill="FFFFFF"/>
          <w:lang w:val="en-US"/>
        </w:rPr>
        <w:t>Netflix</w:t>
      </w:r>
      <w:r>
        <w:rPr>
          <w:rFonts w:eastAsia="Times New Roman"/>
          <w:color w:val="000000"/>
          <w:szCs w:val="24"/>
          <w:shd w:val="clear" w:color="auto" w:fill="FFFFFF"/>
        </w:rPr>
        <w:t>»</w:t>
      </w:r>
      <w:r w:rsidRPr="008E409D">
        <w:rPr>
          <w:rFonts w:eastAsia="Times New Roman"/>
          <w:color w:val="000000"/>
          <w:szCs w:val="24"/>
          <w:shd w:val="clear" w:color="auto" w:fill="FFFFFF"/>
        </w:rPr>
        <w:t xml:space="preserve"> </w:t>
      </w:r>
      <w:r>
        <w:rPr>
          <w:rFonts w:eastAsia="Times New Roman"/>
          <w:color w:val="000000"/>
          <w:szCs w:val="24"/>
          <w:shd w:val="clear" w:color="auto" w:fill="FFFFFF"/>
        </w:rPr>
        <w:t>έχουμε γίνει!</w:t>
      </w:r>
    </w:p>
    <w:p w14:paraId="3A863A53"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Φαντάζομαι ότι ο Υπουργός μιας Κυβέρνησης</w:t>
      </w:r>
      <w:r>
        <w:rPr>
          <w:rFonts w:eastAsia="Times New Roman"/>
          <w:color w:val="000000"/>
          <w:szCs w:val="24"/>
          <w:shd w:val="clear" w:color="auto" w:fill="FFFFFF"/>
        </w:rPr>
        <w:t>,</w:t>
      </w:r>
      <w:r>
        <w:rPr>
          <w:rFonts w:eastAsia="Times New Roman"/>
          <w:color w:val="000000"/>
          <w:szCs w:val="24"/>
          <w:shd w:val="clear" w:color="auto" w:fill="FFFFFF"/>
        </w:rPr>
        <w:t xml:space="preserve"> που δεν σηκώνει μύγα στο σπαθί της σε θέματα ηθικής</w:t>
      </w:r>
      <w:r>
        <w:rPr>
          <w:rFonts w:eastAsia="Times New Roman"/>
          <w:color w:val="000000"/>
          <w:szCs w:val="24"/>
          <w:shd w:val="clear" w:color="auto" w:fill="FFFFFF"/>
        </w:rPr>
        <w:t>,</w:t>
      </w:r>
      <w:r>
        <w:rPr>
          <w:rFonts w:eastAsia="Times New Roman"/>
          <w:color w:val="000000"/>
          <w:szCs w:val="24"/>
          <w:shd w:val="clear" w:color="auto" w:fill="FFFFFF"/>
        </w:rPr>
        <w:t xml:space="preserve"> θα έπρεπε</w:t>
      </w:r>
      <w:r w:rsidRPr="002C37D9">
        <w:rPr>
          <w:rFonts w:eastAsia="Times New Roman"/>
          <w:color w:val="000000"/>
          <w:szCs w:val="24"/>
          <w:shd w:val="clear" w:color="auto" w:fill="FFFFFF"/>
        </w:rPr>
        <w:t>,</w:t>
      </w:r>
      <w:r>
        <w:rPr>
          <w:rFonts w:eastAsia="Times New Roman"/>
          <w:color w:val="000000"/>
          <w:szCs w:val="24"/>
          <w:shd w:val="clear" w:color="auto" w:fill="FFFFFF"/>
        </w:rPr>
        <w:t xml:space="preserve"> τη στιγμή που μίλησε ο κ. Χατζηδάκης -στο δεύτερο λεπτό το έθιξε- να σηκωθεί, </w:t>
      </w:r>
      <w:proofErr w:type="spellStart"/>
      <w:r>
        <w:rPr>
          <w:rFonts w:eastAsia="Times New Roman"/>
          <w:color w:val="000000"/>
          <w:szCs w:val="24"/>
          <w:shd w:val="clear" w:color="auto" w:fill="FFFFFF"/>
        </w:rPr>
        <w:t>οργίλως</w:t>
      </w:r>
      <w:proofErr w:type="spellEnd"/>
      <w:r>
        <w:rPr>
          <w:rFonts w:eastAsia="Times New Roman"/>
          <w:color w:val="000000"/>
          <w:szCs w:val="24"/>
          <w:shd w:val="clear" w:color="auto" w:fill="FFFFFF"/>
        </w:rPr>
        <w:t xml:space="preserve"> να του απευθύνει τον λόγο και να απαιτήσει από τον κ. Χατζηδάκη να δεχθεί αμέσως την καταιγιστική του απάντηση, η οποία περήφανα θα αποδείκνυε την εντιμότητα και </w:t>
      </w:r>
      <w:r>
        <w:rPr>
          <w:rFonts w:eastAsia="Times New Roman"/>
          <w:color w:val="000000"/>
          <w:szCs w:val="24"/>
          <w:shd w:val="clear" w:color="auto" w:fill="FFFFFF"/>
        </w:rPr>
        <w:lastRenderedPageBreak/>
        <w:t>των πέν</w:t>
      </w:r>
      <w:r>
        <w:rPr>
          <w:rFonts w:eastAsia="Times New Roman"/>
          <w:color w:val="000000"/>
          <w:szCs w:val="24"/>
          <w:shd w:val="clear" w:color="auto" w:fill="FFFFFF"/>
        </w:rPr>
        <w:t>τε Υπουργών</w:t>
      </w:r>
      <w:r>
        <w:rPr>
          <w:rFonts w:eastAsia="Times New Roman"/>
          <w:color w:val="000000"/>
          <w:szCs w:val="24"/>
          <w:shd w:val="clear" w:color="auto" w:fill="FFFFFF"/>
        </w:rPr>
        <w:t>,</w:t>
      </w:r>
      <w:r>
        <w:rPr>
          <w:rFonts w:eastAsia="Times New Roman"/>
          <w:color w:val="000000"/>
          <w:szCs w:val="24"/>
          <w:shd w:val="clear" w:color="auto" w:fill="FFFFFF"/>
        </w:rPr>
        <w:t xml:space="preserve"> οι οποίοι κατονομάζονται και του στελέχους του ΣΥΡΙΖΑ και της επιλογής κ.λπ</w:t>
      </w:r>
      <w:r>
        <w:rPr>
          <w:rFonts w:eastAsia="Times New Roman"/>
          <w:color w:val="000000"/>
          <w:szCs w:val="24"/>
          <w:shd w:val="clear" w:color="auto" w:fill="FFFFFF"/>
        </w:rPr>
        <w:t>.</w:t>
      </w:r>
      <w:r>
        <w:rPr>
          <w:rFonts w:eastAsia="Times New Roman"/>
          <w:color w:val="000000"/>
          <w:szCs w:val="24"/>
          <w:shd w:val="clear" w:color="auto" w:fill="FFFFFF"/>
        </w:rPr>
        <w:t xml:space="preserve">. </w:t>
      </w:r>
    </w:p>
    <w:p w14:paraId="3A863A54"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αντ’ αυτού, η απάντηση που παίρνω είναι: «Έλα, καημένε, θα έρθω να τα πούμε την άλλη </w:t>
      </w:r>
      <w:r>
        <w:rPr>
          <w:rFonts w:eastAsia="Times New Roman"/>
          <w:color w:val="000000"/>
          <w:szCs w:val="24"/>
          <w:shd w:val="clear" w:color="auto" w:fill="FFFFFF"/>
        </w:rPr>
        <w:t>ε</w:t>
      </w:r>
      <w:r>
        <w:rPr>
          <w:rFonts w:eastAsia="Times New Roman"/>
          <w:color w:val="000000"/>
          <w:szCs w:val="24"/>
          <w:shd w:val="clear" w:color="auto" w:fill="FFFFFF"/>
        </w:rPr>
        <w:t>βδομάδα. Μη βιάζεσαι και συ. Σιγά το θέμα! 120 εκατομμύρια ήταν». Το τελευ</w:t>
      </w:r>
      <w:r>
        <w:rPr>
          <w:rFonts w:eastAsia="Times New Roman"/>
          <w:color w:val="000000"/>
          <w:szCs w:val="24"/>
          <w:shd w:val="clear" w:color="auto" w:fill="FFFFFF"/>
        </w:rPr>
        <w:t xml:space="preserve">ταίο -για να είμαι δίκαιος- είναι προσθήκη δική μου. Το συνάγω εκ του ύφους και της γαλήνης του κ. Σταθάκη και του τρόπου που </w:t>
      </w:r>
      <w:proofErr w:type="spellStart"/>
      <w:r>
        <w:rPr>
          <w:rFonts w:eastAsia="Times New Roman"/>
          <w:color w:val="000000"/>
          <w:szCs w:val="24"/>
          <w:shd w:val="clear" w:color="auto" w:fill="FFFFFF"/>
        </w:rPr>
        <w:t>ηρέμως</w:t>
      </w:r>
      <w:proofErr w:type="spellEnd"/>
      <w:r>
        <w:rPr>
          <w:rFonts w:eastAsia="Times New Roman"/>
          <w:color w:val="000000"/>
          <w:szCs w:val="24"/>
          <w:shd w:val="clear" w:color="auto" w:fill="FFFFFF"/>
        </w:rPr>
        <w:t xml:space="preserve"> αντιμετωπίζει τη διασπάθιση του δημοσίου χρήματος ως κάτι </w:t>
      </w:r>
      <w:proofErr w:type="spellStart"/>
      <w:r>
        <w:rPr>
          <w:rFonts w:eastAsia="Times New Roman"/>
          <w:color w:val="000000"/>
          <w:szCs w:val="24"/>
          <w:shd w:val="clear" w:color="auto" w:fill="FFFFFF"/>
          <w:lang w:val="en-US"/>
        </w:rPr>
        <w:t>en</w:t>
      </w:r>
      <w:proofErr w:type="spellEnd"/>
      <w:r w:rsidRPr="008E409D">
        <w:rPr>
          <w:rFonts w:eastAsia="Times New Roman"/>
          <w:color w:val="000000"/>
          <w:szCs w:val="24"/>
          <w:shd w:val="clear" w:color="auto" w:fill="FFFFFF"/>
        </w:rPr>
        <w:t xml:space="preserve"> </w:t>
      </w:r>
      <w:r>
        <w:rPr>
          <w:rFonts w:eastAsia="Times New Roman"/>
          <w:color w:val="000000"/>
          <w:szCs w:val="24"/>
          <w:shd w:val="clear" w:color="auto" w:fill="FFFFFF"/>
          <w:lang w:val="en-US"/>
        </w:rPr>
        <w:t>passant</w:t>
      </w:r>
      <w:r>
        <w:rPr>
          <w:rFonts w:eastAsia="Times New Roman"/>
          <w:color w:val="000000"/>
          <w:szCs w:val="24"/>
          <w:shd w:val="clear" w:color="auto" w:fill="FFFFFF"/>
        </w:rPr>
        <w:t>, το οποίο μπορεί να συμβαίνει ή να μη</w:t>
      </w:r>
      <w:r>
        <w:rPr>
          <w:rFonts w:eastAsia="Times New Roman"/>
          <w:color w:val="000000"/>
          <w:szCs w:val="24"/>
          <w:shd w:val="clear" w:color="auto" w:fill="FFFFFF"/>
        </w:rPr>
        <w:t xml:space="preserve"> </w:t>
      </w:r>
      <w:r>
        <w:rPr>
          <w:rFonts w:eastAsia="Times New Roman"/>
          <w:color w:val="000000"/>
          <w:szCs w:val="24"/>
          <w:shd w:val="clear" w:color="auto" w:fill="FFFFFF"/>
        </w:rPr>
        <w:t>συμβαίνει και πο</w:t>
      </w:r>
      <w:r>
        <w:rPr>
          <w:rFonts w:eastAsia="Times New Roman"/>
          <w:color w:val="000000"/>
          <w:szCs w:val="24"/>
          <w:shd w:val="clear" w:color="auto" w:fill="FFFFFF"/>
        </w:rPr>
        <w:t>υ</w:t>
      </w:r>
      <w:r>
        <w:rPr>
          <w:rFonts w:eastAsia="Times New Roman"/>
          <w:color w:val="000000"/>
          <w:szCs w:val="24"/>
          <w:shd w:val="clear" w:color="auto" w:fill="FFFFFF"/>
        </w:rPr>
        <w:t>,</w:t>
      </w:r>
      <w:r>
        <w:rPr>
          <w:rFonts w:eastAsia="Times New Roman"/>
          <w:color w:val="000000"/>
          <w:szCs w:val="24"/>
          <w:shd w:val="clear" w:color="auto" w:fill="FFFFFF"/>
        </w:rPr>
        <w:t xml:space="preserve"> εν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w:t>
      </w:r>
      <w:r>
        <w:rPr>
          <w:rFonts w:eastAsia="Times New Roman"/>
          <w:color w:val="000000"/>
          <w:szCs w:val="24"/>
          <w:shd w:val="clear" w:color="auto" w:fill="FFFFFF"/>
        </w:rPr>
        <w:t xml:space="preserve"> θα το συζητήσουμε ελεύθερα. </w:t>
      </w:r>
    </w:p>
    <w:p w14:paraId="3A863A55"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Πρόεδρε, δεν πρόκειται να χρησιμοποιήσω όλο τον χρόνο. Θα κρατήσω μόνο λίγο μήπως χρειαστεί εκ της απαντήσεως του Υπουργού. </w:t>
      </w:r>
    </w:p>
    <w:p w14:paraId="3A863A56"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Τα θέματα της «μικρής ΔΕΗ» νομίζω ότι σας απαντήθηκαν επαρκώς. Έχουμε </w:t>
      </w:r>
      <w:r>
        <w:rPr>
          <w:rFonts w:eastAsia="Times New Roman"/>
          <w:color w:val="000000"/>
          <w:szCs w:val="24"/>
          <w:shd w:val="clear" w:color="auto" w:fill="FFFFFF"/>
        </w:rPr>
        <w:t xml:space="preserve">καταλάβει πόσο μας «έχει πάει το μαλλί» από αυτή την ιστορία και από τις επιλογές σας. </w:t>
      </w:r>
    </w:p>
    <w:p w14:paraId="3A863A57"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Θέλω απλώς να σας θυμίσω ότι τελευταία όλο και πληθαίνουν οι περιπτώσεις στις οποίες η Κομισιόν είναι αυτή που βάζει τον φράχτη στις δικές σας φιλοδοξίες καταστροφής τη</w:t>
      </w:r>
      <w:r>
        <w:rPr>
          <w:rFonts w:eastAsia="Times New Roman"/>
          <w:color w:val="000000"/>
          <w:szCs w:val="24"/>
          <w:shd w:val="clear" w:color="auto" w:fill="FFFFFF"/>
        </w:rPr>
        <w:t xml:space="preserve">ς περιουσίας του δημοσίου. Και αυτό είναι η καλή ερμηνεία. </w:t>
      </w:r>
    </w:p>
    <w:p w14:paraId="3A863A58"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Υπάρχει και η κακή και η πονηρή ερμηνεία. Τέθηκε το θέμα της Κομισιόν όσον αφορά την προκήρυξη για τις </w:t>
      </w:r>
      <w:proofErr w:type="spellStart"/>
      <w:r>
        <w:rPr>
          <w:rFonts w:eastAsia="Times New Roman"/>
          <w:color w:val="000000"/>
          <w:szCs w:val="24"/>
          <w:shd w:val="clear" w:color="auto" w:fill="FFFFFF"/>
        </w:rPr>
        <w:t>λιγνιτικές</w:t>
      </w:r>
      <w:proofErr w:type="spellEnd"/>
      <w:r>
        <w:rPr>
          <w:rFonts w:eastAsia="Times New Roman"/>
          <w:color w:val="000000"/>
          <w:szCs w:val="24"/>
          <w:shd w:val="clear" w:color="auto" w:fill="FFFFFF"/>
        </w:rPr>
        <w:t xml:space="preserve"> μονάδες. Η Κομισιόν σάς είπε «κοιτάξτε να δείτε, αυτά, το να αναλαμβάνετε τις μέλλ</w:t>
      </w:r>
      <w:r>
        <w:rPr>
          <w:rFonts w:eastAsia="Times New Roman"/>
          <w:color w:val="000000"/>
          <w:szCs w:val="24"/>
          <w:shd w:val="clear" w:color="auto" w:fill="FFFFFF"/>
        </w:rPr>
        <w:t>ουσες ζημιές του ιδιώτη, μέχρι εδώ».</w:t>
      </w:r>
    </w:p>
    <w:p w14:paraId="3A863A59"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Εγώ πιστεύω στην ελεύθερη οικονομία, στις ιδιωτικοποιήσεις, πιστεύω ότι ο καπιταλισμός με κοινωνικό πρόσημο, προφανώς -εμείς είμαστε λαϊκό κόμμα- και ότι</w:t>
      </w:r>
      <w:r>
        <w:rPr>
          <w:rFonts w:eastAsia="Times New Roman"/>
          <w:color w:val="000000"/>
          <w:szCs w:val="24"/>
          <w:shd w:val="clear" w:color="auto" w:fill="FFFFFF"/>
        </w:rPr>
        <w:t>,</w:t>
      </w:r>
      <w:r>
        <w:rPr>
          <w:rFonts w:eastAsia="Times New Roman"/>
          <w:color w:val="000000"/>
          <w:szCs w:val="24"/>
          <w:shd w:val="clear" w:color="auto" w:fill="FFFFFF"/>
        </w:rPr>
        <w:t xml:space="preserve"> εν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w:t>
      </w:r>
      <w:r>
        <w:rPr>
          <w:rFonts w:eastAsia="Times New Roman"/>
          <w:color w:val="000000"/>
          <w:szCs w:val="24"/>
          <w:shd w:val="clear" w:color="auto" w:fill="FFFFFF"/>
        </w:rPr>
        <w:t xml:space="preserve"> η ελεύθερη οικονομία και η ελεύθερη αγορά έχ</w:t>
      </w:r>
      <w:r>
        <w:rPr>
          <w:rFonts w:eastAsia="Times New Roman"/>
          <w:color w:val="000000"/>
          <w:szCs w:val="24"/>
          <w:shd w:val="clear" w:color="auto" w:fill="FFFFFF"/>
        </w:rPr>
        <w:t>ουν πράγματα να προσφέρουν.</w:t>
      </w:r>
    </w:p>
    <w:p w14:paraId="3A863A5A"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ξαφνικά βλέπω την κυβέρνηση των σοσιαλιστών να λέει: Εμείς θα αναλάβουμε τις μισές ζημιές του ιδιώτη. Γιατί ο καημένος ιδιώτης να φορτωθεί μόνος του τις ζημιές του; Γιατί, λοιπόν, ο Έλληνας φορολογούμενος που μάλιστα έχει χρ</w:t>
      </w:r>
      <w:r>
        <w:rPr>
          <w:rFonts w:eastAsia="Times New Roman"/>
          <w:color w:val="000000"/>
          <w:szCs w:val="24"/>
          <w:shd w:val="clear" w:color="auto" w:fill="FFFFFF"/>
        </w:rPr>
        <w:t xml:space="preserve">ήματα, δεν τον φορολογεί και πολύ η Κυβέρνηση -χαλαρά είναι τα πράγματα, λίγους φόρους βάζουμε, έτσι ενδεικτικούς- να μην αναλάβει και αυτός, κύριε Υπουργέ, τις μισές ζημιές του ιδιώτη; </w:t>
      </w:r>
    </w:p>
    <w:p w14:paraId="3A863A5B"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έρχονται οι </w:t>
      </w:r>
      <w:r>
        <w:rPr>
          <w:rFonts w:eastAsia="Times New Roman"/>
          <w:color w:val="000000"/>
          <w:szCs w:val="24"/>
          <w:shd w:val="clear" w:color="auto" w:fill="FFFFFF"/>
        </w:rPr>
        <w:t>«</w:t>
      </w:r>
      <w:r>
        <w:rPr>
          <w:rFonts w:eastAsia="Times New Roman"/>
          <w:color w:val="000000"/>
          <w:szCs w:val="24"/>
          <w:shd w:val="clear" w:color="auto" w:fill="FFFFFF"/>
        </w:rPr>
        <w:t>κακοί</w:t>
      </w:r>
      <w:r>
        <w:rPr>
          <w:rFonts w:eastAsia="Times New Roman"/>
          <w:color w:val="000000"/>
          <w:szCs w:val="24"/>
          <w:shd w:val="clear" w:color="auto" w:fill="FFFFFF"/>
        </w:rPr>
        <w:t>»</w:t>
      </w:r>
      <w:r>
        <w:rPr>
          <w:rFonts w:eastAsia="Times New Roman"/>
          <w:color w:val="000000"/>
          <w:szCs w:val="24"/>
          <w:shd w:val="clear" w:color="auto" w:fill="FFFFFF"/>
        </w:rPr>
        <w:t xml:space="preserve"> Ευρωπαίοι από τις Βρυξέλλες και λένε στη «γενναία» σοσιαλιστική μας Κυβέρνηση: «Πού πας; Πώς αναλαμβάνεις κάτι τέτοιο;». Επ’ αυτού, πάλι η «γενναία» σοσιαλιστική μας Κυβέρνηση αγρόν ηγόραζε</w:t>
      </w:r>
      <w:r>
        <w:rPr>
          <w:rFonts w:eastAsia="Times New Roman"/>
          <w:color w:val="000000"/>
          <w:szCs w:val="24"/>
          <w:shd w:val="clear" w:color="auto" w:fill="FFFFFF"/>
        </w:rPr>
        <w:t>!</w:t>
      </w:r>
    </w:p>
    <w:p w14:paraId="3A863A5C"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Θα ήθελαν να σας θυμίσω και ένα άλλο θέμα. Το έχω πει </w:t>
      </w:r>
      <w:proofErr w:type="spellStart"/>
      <w:r>
        <w:rPr>
          <w:rFonts w:eastAsia="Times New Roman"/>
          <w:color w:val="000000"/>
          <w:szCs w:val="24"/>
          <w:shd w:val="clear" w:color="auto" w:fill="FFFFFF"/>
        </w:rPr>
        <w:t>πάμπολλες</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φορές σε τοποθετήσεις μου από αυτό το έδρανο αλλά</w:t>
      </w:r>
      <w:r>
        <w:rPr>
          <w:rFonts w:eastAsia="Times New Roman"/>
          <w:color w:val="000000"/>
          <w:szCs w:val="24"/>
          <w:shd w:val="clear" w:color="auto" w:fill="FFFFFF"/>
        </w:rPr>
        <w:t>,</w:t>
      </w:r>
      <w:r>
        <w:rPr>
          <w:rFonts w:eastAsia="Times New Roman"/>
          <w:color w:val="000000"/>
          <w:szCs w:val="24"/>
          <w:shd w:val="clear" w:color="auto" w:fill="FFFFFF"/>
        </w:rPr>
        <w:t xml:space="preserve"> βεβαίως κατά τη γνωστή συνήθεια</w:t>
      </w:r>
      <w:r>
        <w:rPr>
          <w:rFonts w:eastAsia="Times New Roman"/>
          <w:color w:val="000000"/>
          <w:szCs w:val="24"/>
          <w:shd w:val="clear" w:color="auto" w:fill="FFFFFF"/>
        </w:rPr>
        <w:t>,</w:t>
      </w:r>
      <w:r>
        <w:rPr>
          <w:rFonts w:eastAsia="Times New Roman"/>
          <w:color w:val="000000"/>
          <w:szCs w:val="24"/>
          <w:shd w:val="clear" w:color="auto" w:fill="FFFFFF"/>
        </w:rPr>
        <w:t xml:space="preserve"> ουδεμία απάντηση. Φέτος, κυρίες και κύριοι συνάδελφοι, αυτό που μας είπε ο κύριος Υπουργός, </w:t>
      </w:r>
      <w:r>
        <w:rPr>
          <w:rFonts w:eastAsia="Times New Roman"/>
          <w:color w:val="000000"/>
          <w:szCs w:val="24"/>
          <w:shd w:val="clear" w:color="auto" w:fill="FFFFFF"/>
        </w:rPr>
        <w:t xml:space="preserve">δηλαδή </w:t>
      </w:r>
      <w:r>
        <w:rPr>
          <w:rFonts w:eastAsia="Times New Roman"/>
          <w:color w:val="000000"/>
          <w:szCs w:val="24"/>
          <w:shd w:val="clear" w:color="auto" w:fill="FFFFFF"/>
        </w:rPr>
        <w:t>ότι θα έλθει την επόμενη εβδομάδα</w:t>
      </w:r>
      <w:r>
        <w:rPr>
          <w:rFonts w:eastAsia="Times New Roman"/>
          <w:color w:val="000000"/>
          <w:szCs w:val="24"/>
          <w:shd w:val="clear" w:color="auto" w:fill="FFFFFF"/>
        </w:rPr>
        <w:t>,</w:t>
      </w:r>
      <w:r>
        <w:rPr>
          <w:rFonts w:eastAsia="Times New Roman"/>
          <w:color w:val="000000"/>
          <w:szCs w:val="24"/>
          <w:shd w:val="clear" w:color="auto" w:fill="FFFFFF"/>
        </w:rPr>
        <w:t xml:space="preserve"> είναι μεγάλη πρόοδος. Έστω και ως τοπο</w:t>
      </w:r>
      <w:r>
        <w:rPr>
          <w:rFonts w:eastAsia="Times New Roman"/>
          <w:color w:val="000000"/>
          <w:szCs w:val="24"/>
          <w:shd w:val="clear" w:color="auto" w:fill="FFFFFF"/>
        </w:rPr>
        <w:t xml:space="preserve">θέτηση. Συνήθως τα περί ηθικού πλεονεκτήματος επιτρέπουν στην Κυβέρνηση, όταν κάποιος τους ρωτάει κάτι, να απαντούν με την απόλυτη σιγή, με τη λογική ότι «δεν πειράζει, θα περάσει, θα το ξεχάσουμε όλοι». </w:t>
      </w:r>
    </w:p>
    <w:p w14:paraId="3A863A5D"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Υπάρχει, λοιπόν, και άλλο θέμα. Θυμάστε, κύριε Υπου</w:t>
      </w:r>
      <w:r>
        <w:rPr>
          <w:rFonts w:eastAsia="Times New Roman"/>
          <w:color w:val="000000"/>
          <w:szCs w:val="24"/>
          <w:shd w:val="clear" w:color="auto" w:fill="FFFFFF"/>
        </w:rPr>
        <w:t>ργέ, το θέμα του «</w:t>
      </w:r>
      <w:r>
        <w:rPr>
          <w:rFonts w:eastAsia="Times New Roman"/>
          <w:color w:val="000000"/>
          <w:szCs w:val="24"/>
          <w:shd w:val="clear" w:color="auto" w:fill="FFFFFF"/>
        </w:rPr>
        <w:t>ΕΛΕΥΘΕΡΙΟΣ ΒΕΝΙΖΕΛΟΣ</w:t>
      </w:r>
      <w:r>
        <w:rPr>
          <w:rFonts w:eastAsia="Times New Roman"/>
          <w:color w:val="000000"/>
          <w:szCs w:val="24"/>
          <w:shd w:val="clear" w:color="auto" w:fill="FFFFFF"/>
        </w:rPr>
        <w:t xml:space="preserve">» και της παραχώρησης στον </w:t>
      </w:r>
      <w:proofErr w:type="spellStart"/>
      <w:r>
        <w:rPr>
          <w:rFonts w:eastAsia="Times New Roman"/>
          <w:color w:val="000000"/>
          <w:szCs w:val="24"/>
          <w:shd w:val="clear" w:color="auto" w:fill="FFFFFF"/>
        </w:rPr>
        <w:t>παραχωρησιούχο</w:t>
      </w:r>
      <w:proofErr w:type="spellEnd"/>
      <w:r>
        <w:rPr>
          <w:rFonts w:eastAsia="Times New Roman"/>
          <w:color w:val="000000"/>
          <w:szCs w:val="24"/>
          <w:shd w:val="clear" w:color="auto" w:fill="FFFFFF"/>
        </w:rPr>
        <w:t xml:space="preserve"> έναντι 4</w:t>
      </w:r>
      <w:r>
        <w:rPr>
          <w:rFonts w:eastAsia="Times New Roman"/>
          <w:color w:val="000000"/>
          <w:szCs w:val="24"/>
          <w:shd w:val="clear" w:color="auto" w:fill="FFFFFF"/>
        </w:rPr>
        <w:t>8</w:t>
      </w:r>
      <w:r>
        <w:rPr>
          <w:rFonts w:eastAsia="Times New Roman"/>
          <w:color w:val="000000"/>
          <w:szCs w:val="24"/>
          <w:shd w:val="clear" w:color="auto" w:fill="FFFFFF"/>
        </w:rPr>
        <w:t xml:space="preserve">0 εκατομμυρίων ευρώ, που πήγε στην Κομισιόν και εκεί οι </w:t>
      </w:r>
      <w:r>
        <w:rPr>
          <w:rFonts w:eastAsia="Times New Roman"/>
          <w:color w:val="000000"/>
          <w:szCs w:val="24"/>
          <w:shd w:val="clear" w:color="auto" w:fill="FFFFFF"/>
        </w:rPr>
        <w:t>«</w:t>
      </w:r>
      <w:r>
        <w:rPr>
          <w:rFonts w:eastAsia="Times New Roman"/>
          <w:color w:val="000000"/>
          <w:szCs w:val="24"/>
          <w:shd w:val="clear" w:color="auto" w:fill="FFFFFF"/>
        </w:rPr>
        <w:t>κακοί</w:t>
      </w:r>
      <w:r>
        <w:rPr>
          <w:rFonts w:eastAsia="Times New Roman"/>
          <w:color w:val="000000"/>
          <w:szCs w:val="24"/>
          <w:shd w:val="clear" w:color="auto" w:fill="FFFFFF"/>
        </w:rPr>
        <w:t>»</w:t>
      </w:r>
      <w:r>
        <w:rPr>
          <w:rFonts w:eastAsia="Times New Roman"/>
          <w:color w:val="000000"/>
          <w:szCs w:val="24"/>
          <w:shd w:val="clear" w:color="auto" w:fill="FFFFFF"/>
        </w:rPr>
        <w:t xml:space="preserve"> Ευρωπαίοι περιέργως είδαν ότι η «καλή» και «γενναία» και «δίκαιη» σοσιαλιστική μας Κυβέρνηση πήγαινε να</w:t>
      </w:r>
      <w:r>
        <w:rPr>
          <w:rFonts w:eastAsia="Times New Roman"/>
          <w:color w:val="000000"/>
          <w:szCs w:val="24"/>
          <w:shd w:val="clear" w:color="auto" w:fill="FFFFFF"/>
        </w:rPr>
        <w:t xml:space="preserve"> δώσει την παραχώρηση κάπου 700 </w:t>
      </w:r>
      <w:r>
        <w:rPr>
          <w:rFonts w:eastAsia="Times New Roman"/>
          <w:color w:val="000000"/>
          <w:szCs w:val="24"/>
          <w:shd w:val="clear" w:color="auto" w:fill="FFFFFF"/>
        </w:rPr>
        <w:t xml:space="preserve">περίπου </w:t>
      </w:r>
      <w:r>
        <w:rPr>
          <w:rFonts w:eastAsia="Times New Roman"/>
          <w:color w:val="000000"/>
          <w:szCs w:val="24"/>
          <w:shd w:val="clear" w:color="auto" w:fill="FFFFFF"/>
        </w:rPr>
        <w:t xml:space="preserve">εκατομμύρια λιγότερα απ’ ό,τι θα μπορούσαμε να πάρουμε από τον </w:t>
      </w:r>
      <w:proofErr w:type="spellStart"/>
      <w:r>
        <w:rPr>
          <w:rFonts w:eastAsia="Times New Roman"/>
          <w:color w:val="000000"/>
          <w:szCs w:val="24"/>
          <w:shd w:val="clear" w:color="auto" w:fill="FFFFFF"/>
        </w:rPr>
        <w:t>παραχωρησιούχο</w:t>
      </w:r>
      <w:proofErr w:type="spellEnd"/>
      <w:r>
        <w:rPr>
          <w:rFonts w:eastAsia="Times New Roman"/>
          <w:color w:val="000000"/>
          <w:szCs w:val="24"/>
          <w:shd w:val="clear" w:color="auto" w:fill="FFFFFF"/>
        </w:rPr>
        <w:t xml:space="preserve">. Και σας γύρισαν πίσω όλη την ιστορία και ξαναπήγατε τότε και ο </w:t>
      </w:r>
      <w:proofErr w:type="spellStart"/>
      <w:r>
        <w:rPr>
          <w:rFonts w:eastAsia="Times New Roman"/>
          <w:color w:val="000000"/>
          <w:szCs w:val="24"/>
          <w:shd w:val="clear" w:color="auto" w:fill="FFFFFF"/>
        </w:rPr>
        <w:t>παραχωρησιούχος</w:t>
      </w:r>
      <w:proofErr w:type="spellEnd"/>
      <w:r>
        <w:rPr>
          <w:rFonts w:eastAsia="Times New Roman"/>
          <w:color w:val="000000"/>
          <w:szCs w:val="24"/>
          <w:shd w:val="clear" w:color="auto" w:fill="FFFFFF"/>
        </w:rPr>
        <w:t xml:space="preserve"> έσκασε άλλα 700 τόσα εκατομμύρια και περιέργως δεν άνοιξε </w:t>
      </w:r>
      <w:r>
        <w:rPr>
          <w:rFonts w:eastAsia="Times New Roman"/>
          <w:color w:val="000000"/>
          <w:szCs w:val="24"/>
          <w:shd w:val="clear" w:color="auto" w:fill="FFFFFF"/>
        </w:rPr>
        <w:t>πάλι κα</w:t>
      </w:r>
      <w:r>
        <w:rPr>
          <w:rFonts w:eastAsia="Times New Roman"/>
          <w:color w:val="000000"/>
          <w:szCs w:val="24"/>
          <w:shd w:val="clear" w:color="auto" w:fill="FFFFFF"/>
        </w:rPr>
        <w:t>μ</w:t>
      </w:r>
      <w:r>
        <w:rPr>
          <w:rFonts w:eastAsia="Times New Roman"/>
          <w:color w:val="000000"/>
          <w:szCs w:val="24"/>
          <w:shd w:val="clear" w:color="auto" w:fill="FFFFFF"/>
        </w:rPr>
        <w:t xml:space="preserve">μία μύτη. Κανείς δεν πήγε στο ΤΑΙΠΕΔ να του πει: Τι είναι αυτά που κάνεις; Ποιος σου το επέτρεψε; Αυτή είναι η καλή ερμηνεία. </w:t>
      </w:r>
    </w:p>
    <w:p w14:paraId="3A863A5E" w14:textId="77777777" w:rsidR="00375AC7" w:rsidRDefault="00AB06BE">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Συνήθως</w:t>
      </w:r>
      <w:r>
        <w:rPr>
          <w:rFonts w:eastAsia="Times New Roman"/>
          <w:color w:val="000000"/>
          <w:szCs w:val="24"/>
          <w:shd w:val="clear" w:color="auto" w:fill="FFFFFF"/>
        </w:rPr>
        <w:t>,</w:t>
      </w:r>
      <w:r>
        <w:rPr>
          <w:rFonts w:eastAsia="Times New Roman"/>
          <w:color w:val="000000"/>
          <w:szCs w:val="24"/>
          <w:shd w:val="clear" w:color="auto" w:fill="FFFFFF"/>
        </w:rPr>
        <w:t xml:space="preserve"> ξέρετε</w:t>
      </w:r>
      <w:r>
        <w:rPr>
          <w:rFonts w:eastAsia="Times New Roman"/>
          <w:color w:val="000000"/>
          <w:szCs w:val="24"/>
          <w:shd w:val="clear" w:color="auto" w:fill="FFFFFF"/>
        </w:rPr>
        <w:t>,</w:t>
      </w:r>
      <w:r>
        <w:rPr>
          <w:rFonts w:eastAsia="Times New Roman"/>
          <w:color w:val="000000"/>
          <w:szCs w:val="24"/>
          <w:shd w:val="clear" w:color="auto" w:fill="FFFFFF"/>
        </w:rPr>
        <w:t xml:space="preserve"> οι δικοί σας Βουλευτές κοιτούν τον ομιλητή. Είναι ευπρεπείς, είναι ευγενείς, είναι και καινούργιοι οι πε</w:t>
      </w:r>
      <w:r>
        <w:rPr>
          <w:rFonts w:eastAsia="Times New Roman"/>
          <w:color w:val="000000"/>
          <w:szCs w:val="24"/>
          <w:shd w:val="clear" w:color="auto" w:fill="FFFFFF"/>
        </w:rPr>
        <w:t>ρισσότεροι. Όταν τους βλέπετε να χαμηλώνουν το βλέμμα τους προς τα κάτω, στα χαρτιά τους, καταλαβαίνετε τι έχει συμβεί.</w:t>
      </w:r>
    </w:p>
    <w:p w14:paraId="3A863A5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Σας ρωτώ, λοιπόν, το εξής. Πώς εξηγείτε ότι δεν ζητήθηκε εξήγηση -δεν μιλάω για οτιδήποτε άλλο- εμφανής και δημόσια από το ΤΑΙΠΕΔ για να</w:t>
      </w:r>
      <w:r>
        <w:rPr>
          <w:rFonts w:eastAsia="Times New Roman" w:cs="Times New Roman"/>
          <w:szCs w:val="24"/>
        </w:rPr>
        <w:t xml:space="preserve"> δώσει ένα από τα σημαντικότερα αγαθά, τη σημαντικότερη, αν θέλετε, παραχώρηση με </w:t>
      </w:r>
      <w:r>
        <w:rPr>
          <w:rFonts w:eastAsia="Times New Roman" w:cs="Times New Roman"/>
          <w:szCs w:val="24"/>
        </w:rPr>
        <w:t>7</w:t>
      </w:r>
      <w:r>
        <w:rPr>
          <w:rFonts w:eastAsia="Times New Roman" w:cs="Times New Roman"/>
          <w:szCs w:val="24"/>
        </w:rPr>
        <w:t xml:space="preserve">00 εκατομμύρια ζημιά; Πώς γίνεται αυτό; Θέλετε να μου το εξηγήσετε; Πού στον κόσμο συμβαίνουν αυτά τα πράγματα; Σε ποιες κυβερνήσεις, σε ποιες επιχειρήσεις, αν θέλετε; </w:t>
      </w:r>
    </w:p>
    <w:p w14:paraId="3A863A6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Φαντ</w:t>
      </w:r>
      <w:r>
        <w:rPr>
          <w:rFonts w:eastAsia="Times New Roman" w:cs="Times New Roman"/>
          <w:szCs w:val="24"/>
        </w:rPr>
        <w:t xml:space="preserve">άζεστε οποιαδήποτε επιχείρηση που θα </w:t>
      </w:r>
      <w:proofErr w:type="spellStart"/>
      <w:r>
        <w:rPr>
          <w:rFonts w:eastAsia="Times New Roman" w:cs="Times New Roman"/>
          <w:szCs w:val="24"/>
        </w:rPr>
        <w:t>εξεχωρείτο</w:t>
      </w:r>
      <w:proofErr w:type="spellEnd"/>
      <w:r>
        <w:rPr>
          <w:rFonts w:eastAsia="Times New Roman" w:cs="Times New Roman"/>
          <w:szCs w:val="24"/>
        </w:rPr>
        <w:t xml:space="preserve"> περιουσιακό της στοιχείο, θα γινόταν απόπειρα εκχώρησης κατά </w:t>
      </w:r>
      <w:r>
        <w:rPr>
          <w:rFonts w:eastAsia="Times New Roman" w:cs="Times New Roman"/>
          <w:szCs w:val="24"/>
        </w:rPr>
        <w:t>7</w:t>
      </w:r>
      <w:r>
        <w:rPr>
          <w:rFonts w:eastAsia="Times New Roman" w:cs="Times New Roman"/>
          <w:szCs w:val="24"/>
        </w:rPr>
        <w:t xml:space="preserve">00 εκατομμύρια λιγότερα, δηλαδή </w:t>
      </w:r>
      <w:r>
        <w:rPr>
          <w:rFonts w:eastAsia="Times New Roman" w:cs="Times New Roman"/>
          <w:szCs w:val="24"/>
        </w:rPr>
        <w:t xml:space="preserve">σχεδόν </w:t>
      </w:r>
      <w:r>
        <w:rPr>
          <w:rFonts w:eastAsia="Times New Roman" w:cs="Times New Roman"/>
          <w:szCs w:val="24"/>
        </w:rPr>
        <w:t xml:space="preserve">στο ένα τρίτο της αξίας του, και θα καθόταν αυτός που το έχει κάνει στη θέση του; Δεν μιλάω τώρα για τη </w:t>
      </w:r>
      <w:r>
        <w:rPr>
          <w:rFonts w:eastAsia="Times New Roman" w:cs="Times New Roman"/>
          <w:szCs w:val="24"/>
        </w:rPr>
        <w:t>δ</w:t>
      </w:r>
      <w:r>
        <w:rPr>
          <w:rFonts w:eastAsia="Times New Roman" w:cs="Times New Roman"/>
          <w:szCs w:val="24"/>
        </w:rPr>
        <w:t>ικ</w:t>
      </w:r>
      <w:r>
        <w:rPr>
          <w:rFonts w:eastAsia="Times New Roman" w:cs="Times New Roman"/>
          <w:szCs w:val="24"/>
        </w:rPr>
        <w:t>αιοσύνη, έχουμε καταλάβει. Μιλάω ευθέως για τη δική σας πολιτική ευθύνη, κύριε Υπουργέ, για να συνεννοούμεθα και να κατανοούμε ο ένας τον άλλο.</w:t>
      </w:r>
    </w:p>
    <w:p w14:paraId="3A863A6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καιρός τελειώνει και το καταλαβαίνετε. Τελειώνει και συνταγματικά και πολιτικά. </w:t>
      </w:r>
      <w:r>
        <w:rPr>
          <w:rFonts w:eastAsia="Times New Roman" w:cs="Times New Roman"/>
          <w:szCs w:val="24"/>
        </w:rPr>
        <w:t xml:space="preserve">Σωτηρία ουκ έστιν. </w:t>
      </w:r>
    </w:p>
    <w:p w14:paraId="3A863A62" w14:textId="77777777" w:rsidR="00375AC7" w:rsidRDefault="00AB06BE">
      <w:pPr>
        <w:spacing w:line="600" w:lineRule="auto"/>
        <w:ind w:firstLine="720"/>
        <w:jc w:val="both"/>
        <w:rPr>
          <w:rFonts w:eastAsia="Times New Roman" w:cs="Times New Roman"/>
          <w:color w:val="000000" w:themeColor="text1"/>
          <w:szCs w:val="24"/>
        </w:rPr>
      </w:pPr>
      <w:r w:rsidRPr="00A0681D">
        <w:rPr>
          <w:rFonts w:eastAsia="Times New Roman" w:cs="Times New Roman"/>
          <w:b/>
          <w:color w:val="000000" w:themeColor="text1"/>
          <w:szCs w:val="24"/>
        </w:rPr>
        <w:lastRenderedPageBreak/>
        <w:t xml:space="preserve">ΝΙΚΟΛΑΟΣ ΠΑΠΑΔΟΠΟΥΛΟΣ: </w:t>
      </w:r>
      <w:r w:rsidRPr="00A0681D">
        <w:rPr>
          <w:rFonts w:eastAsia="Times New Roman" w:cs="Times New Roman"/>
          <w:color w:val="000000" w:themeColor="text1"/>
          <w:szCs w:val="24"/>
        </w:rPr>
        <w:t xml:space="preserve">Από το 2016 το λέτε αυτό. </w:t>
      </w:r>
    </w:p>
    <w:p w14:paraId="3A863A63" w14:textId="77777777" w:rsidR="00375AC7" w:rsidRDefault="00AB06BE">
      <w:pPr>
        <w:spacing w:line="600" w:lineRule="auto"/>
        <w:ind w:firstLine="720"/>
        <w:jc w:val="both"/>
        <w:rPr>
          <w:rFonts w:eastAsia="Times New Roman" w:cs="Times New Roman"/>
          <w:color w:val="000000" w:themeColor="text1"/>
          <w:szCs w:val="24"/>
        </w:rPr>
      </w:pPr>
      <w:r w:rsidRPr="00A0681D">
        <w:rPr>
          <w:rFonts w:eastAsia="Times New Roman" w:cs="Times New Roman"/>
          <w:b/>
          <w:color w:val="000000" w:themeColor="text1"/>
          <w:szCs w:val="24"/>
        </w:rPr>
        <w:t>ΝΙΚΟΛΑΟΣ</w:t>
      </w:r>
      <w:r w:rsidRPr="00A0681D">
        <w:rPr>
          <w:rFonts w:eastAsia="Times New Roman" w:cs="Times New Roman"/>
          <w:b/>
          <w:color w:val="000000" w:themeColor="text1"/>
          <w:szCs w:val="24"/>
        </w:rPr>
        <w:t xml:space="preserve"> </w:t>
      </w:r>
      <w:r w:rsidRPr="00A0681D">
        <w:rPr>
          <w:rFonts w:eastAsia="Times New Roman" w:cs="Times New Roman"/>
          <w:b/>
          <w:color w:val="000000" w:themeColor="text1"/>
          <w:szCs w:val="24"/>
        </w:rPr>
        <w:t>-</w:t>
      </w:r>
      <w:r w:rsidRPr="00A0681D">
        <w:rPr>
          <w:rFonts w:eastAsia="Times New Roman" w:cs="Times New Roman"/>
          <w:b/>
          <w:color w:val="000000" w:themeColor="text1"/>
          <w:szCs w:val="24"/>
        </w:rPr>
        <w:t xml:space="preserve"> </w:t>
      </w:r>
      <w:r w:rsidRPr="00A0681D">
        <w:rPr>
          <w:rFonts w:eastAsia="Times New Roman" w:cs="Times New Roman"/>
          <w:b/>
          <w:color w:val="000000" w:themeColor="text1"/>
          <w:szCs w:val="24"/>
        </w:rPr>
        <w:t xml:space="preserve">ΓΕΩΡΓΙΟΣ ΔΕΝΔΙΑΣ: </w:t>
      </w:r>
      <w:r w:rsidRPr="00A0681D">
        <w:rPr>
          <w:rFonts w:eastAsia="Times New Roman" w:cs="Times New Roman"/>
          <w:color w:val="000000" w:themeColor="text1"/>
          <w:szCs w:val="24"/>
        </w:rPr>
        <w:t xml:space="preserve">Θα το έλεγα, κύριε Παπαδόπουλε. Το μόνο που κάνετε όμως κάθε φορά, όταν τίθεται θέμα, είναι να μας απειλείτε με τι; Με το ότι θα καθυστερήσουν οι εκλογές. Αυτό είναι το κόλπο. Αυτό μου αρέσει. </w:t>
      </w:r>
    </w:p>
    <w:p w14:paraId="3A863A64" w14:textId="77777777" w:rsidR="00375AC7" w:rsidRDefault="00AB06BE">
      <w:pPr>
        <w:spacing w:line="600" w:lineRule="auto"/>
        <w:ind w:firstLine="720"/>
        <w:jc w:val="both"/>
        <w:rPr>
          <w:rFonts w:eastAsia="Times New Roman" w:cs="Times New Roman"/>
          <w:color w:val="000000" w:themeColor="text1"/>
          <w:szCs w:val="24"/>
        </w:rPr>
      </w:pPr>
      <w:r w:rsidRPr="00A0681D">
        <w:rPr>
          <w:rFonts w:eastAsia="Times New Roman" w:cs="Times New Roman"/>
          <w:b/>
          <w:color w:val="000000" w:themeColor="text1"/>
          <w:szCs w:val="24"/>
        </w:rPr>
        <w:t xml:space="preserve">ΙΩΑΝΝΗΣ ΤΣΙΡΩΝΗΣ: </w:t>
      </w:r>
      <w:r w:rsidRPr="00A0681D">
        <w:rPr>
          <w:rFonts w:eastAsia="Times New Roman" w:cs="Times New Roman"/>
          <w:color w:val="000000" w:themeColor="text1"/>
          <w:szCs w:val="24"/>
        </w:rPr>
        <w:t xml:space="preserve">Στην ώρα τους θα γίνουν, δεν καθυστερούν. </w:t>
      </w:r>
    </w:p>
    <w:p w14:paraId="3A863A65"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ΙΚΟΛΑΟΣ ΠΑΠΑΔΟΠΟΥΛΟΣ:</w:t>
      </w:r>
      <w:r>
        <w:rPr>
          <w:rFonts w:eastAsia="Times New Roman" w:cs="Times New Roman"/>
          <w:szCs w:val="24"/>
        </w:rPr>
        <w:t xml:space="preserve"> Καλό είναι και αυτό. </w:t>
      </w:r>
    </w:p>
    <w:p w14:paraId="3A863A66"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ΝΙΚΟΛΑΟΣ</w:t>
      </w:r>
      <w:r w:rsidRPr="003E7C0C">
        <w:rPr>
          <w:rFonts w:eastAsia="Times New Roman" w:cs="Times New Roman"/>
          <w:b/>
          <w:szCs w:val="24"/>
        </w:rPr>
        <w:t xml:space="preserve"> </w:t>
      </w:r>
      <w:r w:rsidRPr="003E7C0C">
        <w:rPr>
          <w:rFonts w:eastAsia="Times New Roman" w:cs="Times New Roman"/>
          <w:b/>
          <w:szCs w:val="24"/>
        </w:rPr>
        <w:t>-</w:t>
      </w:r>
      <w:r w:rsidRPr="003E7C0C">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Όταν σας λέμε «ο καιρός τελειώνει», μας λέτε έντρομοι «όχι, όχι δεν τελειώνει, έχουμε μέχρι τον Οκτώβρη, του χρόνου». </w:t>
      </w:r>
    </w:p>
    <w:p w14:paraId="3A863A67" w14:textId="77777777" w:rsidR="00375AC7" w:rsidRDefault="00AB06BE">
      <w:pPr>
        <w:spacing w:line="600" w:lineRule="auto"/>
        <w:ind w:firstLine="709"/>
        <w:jc w:val="both"/>
        <w:rPr>
          <w:rFonts w:eastAsia="Times New Roman" w:cs="Times New Roman"/>
          <w:szCs w:val="24"/>
        </w:rPr>
      </w:pPr>
      <w:r>
        <w:rPr>
          <w:rFonts w:eastAsia="Times New Roman" w:cs="Times New Roman"/>
          <w:szCs w:val="24"/>
        </w:rPr>
        <w:t>Είστε τόσο λαοπρόβλητοι, είστε τόσο σίγουροι για την επόμενη εκλ</w:t>
      </w:r>
      <w:r>
        <w:rPr>
          <w:rFonts w:eastAsia="Times New Roman" w:cs="Times New Roman"/>
          <w:szCs w:val="24"/>
        </w:rPr>
        <w:t>ογική σας νίκη, τόσο βέβαιοι για την ανταλλαγή απόψεων με την κοινωνία τόσο ισχυροί</w:t>
      </w:r>
      <w:r>
        <w:rPr>
          <w:rFonts w:eastAsia="Times New Roman" w:cs="Times New Roman"/>
          <w:szCs w:val="24"/>
        </w:rPr>
        <w:t>,</w:t>
      </w:r>
      <w:r>
        <w:rPr>
          <w:rFonts w:eastAsia="Times New Roman" w:cs="Times New Roman"/>
          <w:szCs w:val="24"/>
        </w:rPr>
        <w:t xml:space="preserve"> που το μόνο πράγμα που έχετε να πείτε στην Αντιπολίτευση είναι «έχετε μέχρι τον Οκτώβρη του χρόνου». </w:t>
      </w:r>
    </w:p>
    <w:p w14:paraId="3A863A6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Να το δεχτώ κι εγώ αυτό. Να το δεχθώ μέχρι τον Οκτώβρη του χρόνου. Σα</w:t>
      </w:r>
      <w:r>
        <w:rPr>
          <w:rFonts w:eastAsia="Times New Roman" w:cs="Times New Roman"/>
          <w:szCs w:val="24"/>
        </w:rPr>
        <w:t xml:space="preserve">ς έχουν μείνει εννιά μήνες, γιατί τον Οκτώβρη είναι οι εκλογές, αν το υποθέσουμε βέβαια αυτό, που δεν θα αντέξετε μέχρι τον Οκτώβρη. </w:t>
      </w:r>
    </w:p>
    <w:p w14:paraId="3A863A69"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ΔΗΜΗΤΡΙΑΔΗΣ: </w:t>
      </w:r>
      <w:r>
        <w:rPr>
          <w:rFonts w:eastAsia="Times New Roman" w:cs="Times New Roman"/>
          <w:szCs w:val="24"/>
        </w:rPr>
        <w:t xml:space="preserve">Το λέτε τρία χρόνια, δεν σας πειράζει; </w:t>
      </w:r>
    </w:p>
    <w:p w14:paraId="3A863A6A"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Έχω να σας διατυπώσω την εξής </w:t>
      </w:r>
      <w:r>
        <w:rPr>
          <w:rFonts w:eastAsia="Times New Roman" w:cs="Times New Roman"/>
          <w:szCs w:val="24"/>
        </w:rPr>
        <w:t>πρόταση και το λέω ειλικρινά και με όλη τη συμπάθεια που έχω σε πολλούς από εσάς. Χρησιμοποιείστε αυτό</w:t>
      </w:r>
      <w:r>
        <w:rPr>
          <w:rFonts w:eastAsia="Times New Roman" w:cs="Times New Roman"/>
          <w:szCs w:val="24"/>
        </w:rPr>
        <w:t>ν</w:t>
      </w:r>
      <w:r>
        <w:rPr>
          <w:rFonts w:eastAsia="Times New Roman" w:cs="Times New Roman"/>
          <w:szCs w:val="24"/>
        </w:rPr>
        <w:t xml:space="preserve"> τον χρόνο</w:t>
      </w:r>
      <w:r>
        <w:rPr>
          <w:rFonts w:eastAsia="Times New Roman" w:cs="Times New Roman"/>
          <w:szCs w:val="24"/>
        </w:rPr>
        <w:t>,</w:t>
      </w:r>
      <w:r>
        <w:rPr>
          <w:rFonts w:eastAsia="Times New Roman" w:cs="Times New Roman"/>
          <w:szCs w:val="24"/>
        </w:rPr>
        <w:t xml:space="preserve"> για να αποκαταστήσετε ό,τι μπορείτε να διασώσετε από την υστεροφημία σας…</w:t>
      </w:r>
    </w:p>
    <w:p w14:paraId="3A863A6B"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Την Ελλάδα θα σώσουμε. </w:t>
      </w:r>
    </w:p>
    <w:p w14:paraId="3A863A6C"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 xml:space="preserve">ΓΕΩΡΓΙΟΣ </w:t>
      </w:r>
      <w:r>
        <w:rPr>
          <w:rFonts w:eastAsia="Times New Roman" w:cs="Times New Roman"/>
          <w:b/>
          <w:szCs w:val="24"/>
        </w:rPr>
        <w:t>ΔΕΝΔΙΑΣ:</w:t>
      </w:r>
      <w:r>
        <w:rPr>
          <w:rFonts w:eastAsia="Times New Roman" w:cs="Times New Roman"/>
          <w:szCs w:val="24"/>
        </w:rPr>
        <w:t xml:space="preserve"> …διότι με αυτή την υστεροφημία που σας εξασφαλίζουν προσεγγίσεις, όπως η σημερινή στο θέμα της ΔΕΗ, δεν πρόκειται να πάτε πουθενά.</w:t>
      </w:r>
    </w:p>
    <w:p w14:paraId="3A863A6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A863A6E" w14:textId="77777777" w:rsidR="00375AC7" w:rsidRDefault="00AB06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863A6F" w14:textId="77777777" w:rsidR="00375AC7" w:rsidRDefault="00AB06BE">
      <w:pPr>
        <w:spacing w:line="600" w:lineRule="auto"/>
        <w:ind w:firstLine="720"/>
        <w:jc w:val="both"/>
        <w:rPr>
          <w:rFonts w:eastAsia="Times New Roman" w:cs="Times New Roman"/>
          <w:szCs w:val="24"/>
        </w:rPr>
      </w:pPr>
      <w:r w:rsidRPr="00456A52">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τον κ. </w:t>
      </w:r>
      <w:proofErr w:type="spellStart"/>
      <w:r>
        <w:rPr>
          <w:rFonts w:eastAsia="Times New Roman" w:cs="Times New Roman"/>
          <w:szCs w:val="24"/>
        </w:rPr>
        <w:t>Δένδια</w:t>
      </w:r>
      <w:proofErr w:type="spellEnd"/>
      <w:r>
        <w:rPr>
          <w:rFonts w:eastAsia="Times New Roman" w:cs="Times New Roman"/>
          <w:szCs w:val="24"/>
        </w:rPr>
        <w:t>.</w:t>
      </w:r>
    </w:p>
    <w:p w14:paraId="3A863A7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Τον λόγο έχει ο κ. Δημητριάδης, Κοινοβουλευτικός Εκπρόσωπος του ΣΥΡΙΖΑ...</w:t>
      </w:r>
    </w:p>
    <w:p w14:paraId="3A863A71" w14:textId="77777777" w:rsidR="00375AC7" w:rsidRDefault="00AB06BE">
      <w:pPr>
        <w:spacing w:line="600" w:lineRule="auto"/>
        <w:ind w:firstLine="720"/>
        <w:jc w:val="both"/>
        <w:rPr>
          <w:rFonts w:eastAsia="Times New Roman" w:cs="Times New Roman"/>
          <w:szCs w:val="24"/>
        </w:rPr>
      </w:pPr>
      <w:r w:rsidRPr="008551C0">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Κυρία Πρόεδρε, θα ήθελα τον λόγο.</w:t>
      </w:r>
    </w:p>
    <w:p w14:paraId="3A863A72" w14:textId="77777777" w:rsidR="00375AC7" w:rsidRDefault="00AB06BE">
      <w:pPr>
        <w:spacing w:line="600" w:lineRule="auto"/>
        <w:ind w:firstLine="720"/>
        <w:jc w:val="both"/>
        <w:rPr>
          <w:rFonts w:eastAsia="Times New Roman" w:cs="Times New Roman"/>
          <w:szCs w:val="24"/>
        </w:rPr>
      </w:pPr>
      <w:r w:rsidRPr="00456A52">
        <w:rPr>
          <w:rFonts w:eastAsia="Times New Roman" w:cs="Times New Roman"/>
          <w:b/>
          <w:szCs w:val="24"/>
        </w:rPr>
        <w:lastRenderedPageBreak/>
        <w:t>ΠΡΟΕΔΡΕΥΟΥΣΑ (Ανασ</w:t>
      </w:r>
      <w:r w:rsidRPr="00456A52">
        <w:rPr>
          <w:rFonts w:eastAsia="Times New Roman" w:cs="Times New Roman"/>
          <w:b/>
          <w:szCs w:val="24"/>
        </w:rPr>
        <w:t xml:space="preserve">τασία Χριστοδουλοπούλου): </w:t>
      </w:r>
      <w:r>
        <w:rPr>
          <w:rFonts w:eastAsia="Times New Roman" w:cs="Times New Roman"/>
          <w:szCs w:val="24"/>
        </w:rPr>
        <w:t>Ορίστε, κύριε Υπουργέ, έχετε τον λόγο.</w:t>
      </w:r>
    </w:p>
    <w:p w14:paraId="3A863A73" w14:textId="77777777" w:rsidR="00375AC7" w:rsidRDefault="00AB06BE">
      <w:pPr>
        <w:spacing w:line="600" w:lineRule="auto"/>
        <w:ind w:firstLine="720"/>
        <w:jc w:val="both"/>
        <w:rPr>
          <w:rFonts w:eastAsia="Times New Roman" w:cs="Times New Roman"/>
          <w:szCs w:val="24"/>
        </w:rPr>
      </w:pPr>
      <w:r w:rsidRPr="008551C0">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Θέλω τον λόγο, επειδή τέθηκε θέμα κοινοβουλευτικής τάξης από τον κ. </w:t>
      </w:r>
      <w:proofErr w:type="spellStart"/>
      <w:r>
        <w:rPr>
          <w:rFonts w:eastAsia="Times New Roman" w:cs="Times New Roman"/>
          <w:szCs w:val="24"/>
        </w:rPr>
        <w:t>Δένδια</w:t>
      </w:r>
      <w:proofErr w:type="spellEnd"/>
      <w:r>
        <w:rPr>
          <w:rFonts w:eastAsia="Times New Roman" w:cs="Times New Roman"/>
          <w:szCs w:val="24"/>
        </w:rPr>
        <w:t xml:space="preserve"> και αισθάνομαι πολύ άσχημα. </w:t>
      </w:r>
    </w:p>
    <w:p w14:paraId="3A863A7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Φέρατε ένα θέμα</w:t>
      </w:r>
      <w:r>
        <w:rPr>
          <w:rFonts w:eastAsia="Times New Roman" w:cs="Times New Roman"/>
          <w:szCs w:val="24"/>
        </w:rPr>
        <w:t>,</w:t>
      </w:r>
      <w:r>
        <w:rPr>
          <w:rFonts w:eastAsia="Times New Roman" w:cs="Times New Roman"/>
          <w:szCs w:val="24"/>
        </w:rPr>
        <w:t xml:space="preserve"> για το οποίο</w:t>
      </w:r>
      <w:r>
        <w:rPr>
          <w:rFonts w:eastAsia="Times New Roman" w:cs="Times New Roman"/>
          <w:szCs w:val="24"/>
        </w:rPr>
        <w:t xml:space="preserve"> έχετε κάνει επερώτηση τριάντα επτά Βουλευτές της Νέας Δημοκρατίας και θα γίνει κοινοβουλευτικός διάλογος. Αναφέρομαι στο θέμα της ΔΕΠΑ. Σήμερα συζητάμε ένα άλλο θέμα. Έχουμε επερώτηση για άλλο θέμα. </w:t>
      </w:r>
    </w:p>
    <w:p w14:paraId="3A863A7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Δεν υπάρχει σιωπή, αφ’ ης στιγμής έχω βγάλει τρεις εκτε</w:t>
      </w:r>
      <w:r>
        <w:rPr>
          <w:rFonts w:eastAsia="Times New Roman" w:cs="Times New Roman"/>
          <w:szCs w:val="24"/>
        </w:rPr>
        <w:t xml:space="preserve">νείς ανακοινώσεις και δεν έχει προστεθεί κανένα καινούργιο στοιχείο από την πλευρά της Νέας Δημοκρατίας. Δεν μπορείτε να πείτε ότι η Κυβέρνηση σιωπά, ότι δεν λέει τίποτα. </w:t>
      </w:r>
    </w:p>
    <w:p w14:paraId="3A863A7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Σε ό,τι με αφορά, την πρώτη φορά που θέσατε το θέμα, βγήκε πολύ αναλυτική ανακοίνωση</w:t>
      </w:r>
      <w:r>
        <w:rPr>
          <w:rFonts w:eastAsia="Times New Roman" w:cs="Times New Roman"/>
          <w:szCs w:val="24"/>
        </w:rPr>
        <w:t xml:space="preserve">, διορθώθηκε το ότι δεν είναι 120 εκατομμύρια που έγιναν τα τελευταία τρία χρόνια. Τα 80 εκατομμύρια έγιναν επί Νέας Δημοκρατίας και μαζί με τις προσαυξήσεις έγιναν 106 με 108 εκατομμύρια. Το χρέος </w:t>
      </w:r>
      <w:r>
        <w:rPr>
          <w:rFonts w:eastAsia="Times New Roman" w:cs="Times New Roman"/>
          <w:szCs w:val="24"/>
        </w:rPr>
        <w:lastRenderedPageBreak/>
        <w:t>αυξήθηκε τα τελευταία χρόνια μόλις 12 εκατομμύρια. Διόρθωσ</w:t>
      </w:r>
      <w:r>
        <w:rPr>
          <w:rFonts w:eastAsia="Times New Roman" w:cs="Times New Roman"/>
          <w:szCs w:val="24"/>
        </w:rPr>
        <w:t>α κάποια πράγματα και επί της ουσίας είπα ευθέως και ανοικτά ότι αυτό το σχέδιο –αν υπήρχε, πώς υπήρχε- δεν εφαρμόστηκε ποτέ και πουθενά. Άρα αυτά μπήκαν.</w:t>
      </w:r>
    </w:p>
    <w:p w14:paraId="3A863A7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Έρχεστε να κάνουμε κοινοβουλευτικό διάλογο. Όποτε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θέτει το θέμα ο κ. Χατζηδάκης, πρέπει να μ</w:t>
      </w:r>
      <w:r>
        <w:rPr>
          <w:rFonts w:eastAsia="Times New Roman" w:cs="Times New Roman"/>
          <w:szCs w:val="24"/>
        </w:rPr>
        <w:t>ετατοπίσουμε τη συζήτηση στη ΔΕΠΑ; Θα την κάνουμε συγκροτημένα, ολοκληρωμένα την άλλη εβδομάδα που θα απαντήσουμε στην επερώτησή σας και θα δούμε αν το σκάνδαλο είναι φαντασιακό, υπαρκτό ή ανύπαρκτο.</w:t>
      </w:r>
    </w:p>
    <w:p w14:paraId="3A863A7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Πάντως θα πρέπει να προσπαθήσετε πολύ, για να κλονίσετε </w:t>
      </w:r>
      <w:r>
        <w:rPr>
          <w:rFonts w:eastAsia="Times New Roman" w:cs="Times New Roman"/>
          <w:szCs w:val="24"/>
        </w:rPr>
        <w:t>το ηθικό πλεονέκτημα της Κυβέρνησης!</w:t>
      </w:r>
    </w:p>
    <w:p w14:paraId="3A863A79"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ΚΩ</w:t>
      </w:r>
      <w:r w:rsidRPr="00FE0598">
        <w:rPr>
          <w:rFonts w:eastAsia="Times New Roman" w:cs="Times New Roman"/>
          <w:b/>
          <w:szCs w:val="24"/>
        </w:rPr>
        <w:t>Ν</w:t>
      </w:r>
      <w:r>
        <w:rPr>
          <w:rFonts w:eastAsia="Times New Roman" w:cs="Times New Roman"/>
          <w:b/>
          <w:szCs w:val="24"/>
        </w:rPr>
        <w:t xml:space="preserve">ΣΤΑΝΤΙΝΟΣ ΧΑΤΖΗΔΑΚΗΣ: </w:t>
      </w:r>
      <w:r>
        <w:rPr>
          <w:rFonts w:eastAsia="Times New Roman" w:cs="Times New Roman"/>
          <w:szCs w:val="24"/>
        </w:rPr>
        <w:t xml:space="preserve">Η </w:t>
      </w:r>
      <w:r w:rsidRPr="000146F5">
        <w:rPr>
          <w:rFonts w:eastAsia="Times New Roman" w:cs="Times New Roman"/>
          <w:szCs w:val="24"/>
        </w:rPr>
        <w:t>δ</w:t>
      </w:r>
      <w:r>
        <w:rPr>
          <w:rFonts w:eastAsia="Times New Roman" w:cs="Times New Roman"/>
          <w:szCs w:val="24"/>
        </w:rPr>
        <w:t xml:space="preserve">ικαιοσύνη δεν </w:t>
      </w:r>
      <w:proofErr w:type="spellStart"/>
      <w:r>
        <w:rPr>
          <w:rFonts w:eastAsia="Times New Roman" w:cs="Times New Roman"/>
          <w:szCs w:val="24"/>
        </w:rPr>
        <w:t>παρενέβη</w:t>
      </w:r>
      <w:proofErr w:type="spellEnd"/>
      <w:r>
        <w:rPr>
          <w:rFonts w:eastAsia="Times New Roman" w:cs="Times New Roman"/>
          <w:szCs w:val="24"/>
        </w:rPr>
        <w:t>, κύριε Υπουργέ;</w:t>
      </w:r>
    </w:p>
    <w:p w14:paraId="3A863A7A" w14:textId="77777777" w:rsidR="00375AC7" w:rsidRDefault="00AB06BE">
      <w:pPr>
        <w:spacing w:line="600" w:lineRule="auto"/>
        <w:ind w:firstLine="720"/>
        <w:jc w:val="both"/>
        <w:rPr>
          <w:rFonts w:eastAsia="Times New Roman" w:cs="Times New Roman"/>
          <w:szCs w:val="24"/>
        </w:rPr>
      </w:pPr>
      <w:r w:rsidRPr="00456A52">
        <w:rPr>
          <w:rFonts w:eastAsia="Times New Roman" w:cs="Times New Roman"/>
          <w:b/>
          <w:szCs w:val="24"/>
        </w:rPr>
        <w:t xml:space="preserve">ΠΡΟΕΔΡΕΥΟΥΣΑ (Αναστασία Χριστοδουλοπούλου): </w:t>
      </w:r>
      <w:r>
        <w:rPr>
          <w:rFonts w:eastAsia="Times New Roman" w:cs="Times New Roman"/>
          <w:szCs w:val="24"/>
        </w:rPr>
        <w:t>Κύριε Δημητριάδη, έχετε τον λόγο για έξι λεπτά.</w:t>
      </w:r>
    </w:p>
    <w:p w14:paraId="3A863A7B"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Κύριε Υπουργέ, κυρίες και κύριοι συνά</w:t>
      </w:r>
      <w:r>
        <w:rPr>
          <w:rFonts w:eastAsia="Times New Roman" w:cs="Times New Roman"/>
          <w:szCs w:val="24"/>
        </w:rPr>
        <w:t xml:space="preserve">δελφοι, η </w:t>
      </w:r>
      <w:r>
        <w:rPr>
          <w:rFonts w:eastAsia="Times New Roman" w:cs="Times New Roman"/>
          <w:szCs w:val="24"/>
        </w:rPr>
        <w:t>επ</w:t>
      </w:r>
      <w:r w:rsidRPr="000146F5">
        <w:rPr>
          <w:rFonts w:eastAsia="Times New Roman" w:cs="Times New Roman"/>
          <w:szCs w:val="24"/>
        </w:rPr>
        <w:t>ερώτηση</w:t>
      </w:r>
      <w:r>
        <w:rPr>
          <w:rFonts w:eastAsia="Times New Roman" w:cs="Times New Roman"/>
          <w:szCs w:val="24"/>
        </w:rPr>
        <w:t xml:space="preserve"> της Αξιωματικής Αντιπολίτευσης βασίζεται και αναπαράγει συνεχώς ένα μοτίβο, αυτό της καταστροφολογίας, του μηδενισμού και της άποψης ότι είναι μάταιη κάθε προσπάθεια που εγκαθιστά την ελπίδα. </w:t>
      </w:r>
      <w:r>
        <w:rPr>
          <w:rFonts w:eastAsia="Times New Roman" w:cs="Times New Roman"/>
          <w:szCs w:val="24"/>
        </w:rPr>
        <w:lastRenderedPageBreak/>
        <w:t>Αυτό είναι το δικό τους αφήγημα, αυτός είναι</w:t>
      </w:r>
      <w:r>
        <w:rPr>
          <w:rFonts w:eastAsia="Times New Roman" w:cs="Times New Roman"/>
          <w:szCs w:val="24"/>
        </w:rPr>
        <w:t xml:space="preserve"> ο δικός τους πολιτικός τόπος, αυτό είναι τελικά το δικό τους δράμα.</w:t>
      </w:r>
    </w:p>
    <w:p w14:paraId="3A863A7C" w14:textId="77777777" w:rsidR="00375AC7" w:rsidRDefault="00AB06BE">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Αυτό που επιχειρούν με την </w:t>
      </w:r>
      <w:r>
        <w:rPr>
          <w:rFonts w:eastAsia="Times New Roman" w:cs="Times New Roman"/>
          <w:szCs w:val="24"/>
        </w:rPr>
        <w:t>επ</w:t>
      </w:r>
      <w:r w:rsidRPr="000146F5">
        <w:rPr>
          <w:rFonts w:eastAsia="Times New Roman" w:cs="Times New Roman"/>
          <w:szCs w:val="24"/>
        </w:rPr>
        <w:t>ερώτηση</w:t>
      </w:r>
      <w:r>
        <w:rPr>
          <w:rFonts w:eastAsia="Times New Roman" w:cs="Times New Roman"/>
          <w:szCs w:val="24"/>
        </w:rPr>
        <w:t xml:space="preserve"> για τη ΔΕΗ</w:t>
      </w:r>
      <w:r>
        <w:rPr>
          <w:rFonts w:eastAsia="Times New Roman" w:cs="Times New Roman"/>
          <w:szCs w:val="24"/>
        </w:rPr>
        <w:t>,</w:t>
      </w:r>
      <w:r>
        <w:rPr>
          <w:rFonts w:eastAsia="Times New Roman" w:cs="Times New Roman"/>
          <w:szCs w:val="24"/>
        </w:rPr>
        <w:t xml:space="preserve"> είναι να επιφέρουν μία δραματοποίηση, κάτι που θα ήταν πολύ εύκολο για μας σήμερα να το αντικρούσουμε, γιατί πριν από δυο μέρες η «</w:t>
      </w:r>
      <w:r>
        <w:rPr>
          <w:rFonts w:eastAsia="Times New Roman"/>
          <w:color w:val="222222"/>
          <w:szCs w:val="24"/>
          <w:shd w:val="clear" w:color="auto" w:fill="FFFFFF"/>
        </w:rPr>
        <w:t xml:space="preserve">Standard &amp; </w:t>
      </w:r>
      <w:proofErr w:type="spellStart"/>
      <w:r>
        <w:rPr>
          <w:rFonts w:eastAsia="Times New Roman"/>
          <w:color w:val="222222"/>
          <w:szCs w:val="24"/>
          <w:shd w:val="clear" w:color="auto" w:fill="FFFFFF"/>
        </w:rPr>
        <w:t>Poor's</w:t>
      </w:r>
      <w:proofErr w:type="spellEnd"/>
      <w:r>
        <w:rPr>
          <w:rFonts w:eastAsia="Times New Roman"/>
          <w:color w:val="222222"/>
          <w:szCs w:val="24"/>
          <w:shd w:val="clear" w:color="auto" w:fill="FFFFFF"/>
        </w:rPr>
        <w:t>» ανέβασε την πιστοληπτική ικανότητα της εταιρείας και λέει και αρκετά σημαντικά, θετικά και ευχάριστα για την ελληνική οικονομία</w:t>
      </w:r>
      <w:r>
        <w:rPr>
          <w:rFonts w:eastAsia="Times New Roman"/>
          <w:color w:val="222222"/>
          <w:szCs w:val="24"/>
          <w:shd w:val="clear" w:color="auto" w:fill="FFFFFF"/>
        </w:rPr>
        <w:t>,</w:t>
      </w:r>
      <w:r>
        <w:rPr>
          <w:rFonts w:eastAsia="Times New Roman"/>
          <w:color w:val="222222"/>
          <w:szCs w:val="24"/>
          <w:shd w:val="clear" w:color="auto" w:fill="FFFFFF"/>
        </w:rPr>
        <w:t xml:space="preserve"> και άρα σ’ αυτό το δράμα ο από μηχανής θεός θα μπορούσε να τους διαψεύσει. Μόνο που επειδή ακριβώς όλη αυτή </w:t>
      </w:r>
      <w:r>
        <w:rPr>
          <w:rFonts w:eastAsia="Times New Roman"/>
          <w:color w:val="222222"/>
          <w:szCs w:val="24"/>
          <w:shd w:val="clear" w:color="auto" w:fill="FFFFFF"/>
        </w:rPr>
        <w:t>η δραματουργία είναι μία καρικατούρα και δεν έχει την ευστάθεια που έχει η τέχνη του δράματος, θα συζητήσουμε επί της ουσίας</w:t>
      </w:r>
      <w:r>
        <w:rPr>
          <w:rFonts w:eastAsia="Times New Roman"/>
          <w:color w:val="222222"/>
          <w:szCs w:val="24"/>
          <w:shd w:val="clear" w:color="auto" w:fill="FFFFFF"/>
        </w:rPr>
        <w:t>,</w:t>
      </w:r>
      <w:r>
        <w:rPr>
          <w:rFonts w:eastAsia="Times New Roman"/>
          <w:color w:val="222222"/>
          <w:szCs w:val="24"/>
          <w:shd w:val="clear" w:color="auto" w:fill="FFFFFF"/>
        </w:rPr>
        <w:t xml:space="preserve"> γιατί</w:t>
      </w:r>
      <w:r>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Pr>
          <w:rFonts w:eastAsia="Times New Roman"/>
          <w:color w:val="222222"/>
          <w:szCs w:val="24"/>
          <w:shd w:val="clear" w:color="auto" w:fill="FFFFFF"/>
        </w:rPr>
        <w:t>,</w:t>
      </w:r>
      <w:r>
        <w:rPr>
          <w:rFonts w:eastAsia="Times New Roman"/>
          <w:color w:val="222222"/>
          <w:szCs w:val="24"/>
          <w:shd w:val="clear" w:color="auto" w:fill="FFFFFF"/>
        </w:rPr>
        <w:t xml:space="preserve"> έχει πολύ μεγάλη σημασία να αποτυπωθούν οι διαφορετικές στρατηγικές στο ζήτημα της ΔΕΗ.</w:t>
      </w:r>
    </w:p>
    <w:p w14:paraId="3A863A7D" w14:textId="77777777" w:rsidR="00375AC7" w:rsidRDefault="00AB06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Pr>
          <w:rFonts w:eastAsia="Times New Roman"/>
          <w:color w:val="222222"/>
          <w:szCs w:val="24"/>
          <w:shd w:val="clear" w:color="auto" w:fill="FFFFFF"/>
        </w:rPr>
        <w:t>επ</w:t>
      </w:r>
      <w:r>
        <w:rPr>
          <w:rFonts w:eastAsia="Times New Roman"/>
          <w:color w:val="222222"/>
          <w:szCs w:val="24"/>
          <w:shd w:val="clear" w:color="auto" w:fill="FFFFFF"/>
        </w:rPr>
        <w:t>ερώτηση που έκανε η</w:t>
      </w:r>
      <w:r>
        <w:rPr>
          <w:rFonts w:eastAsia="Times New Roman"/>
          <w:color w:val="222222"/>
          <w:szCs w:val="24"/>
          <w:shd w:val="clear" w:color="auto" w:fill="FFFFFF"/>
        </w:rPr>
        <w:t xml:space="preserve"> Αξιωματική Αντιπολίτευση είναι μία </w:t>
      </w:r>
      <w:r>
        <w:rPr>
          <w:rFonts w:eastAsia="Times New Roman"/>
          <w:color w:val="222222"/>
          <w:szCs w:val="24"/>
          <w:shd w:val="clear" w:color="auto" w:fill="FFFFFF"/>
        </w:rPr>
        <w:t>επ</w:t>
      </w:r>
      <w:r>
        <w:rPr>
          <w:rFonts w:eastAsia="Times New Roman"/>
          <w:color w:val="222222"/>
          <w:szCs w:val="24"/>
          <w:shd w:val="clear" w:color="auto" w:fill="FFFFFF"/>
        </w:rPr>
        <w:t xml:space="preserve">ερώτηση με περίπου χίλιες λέξεις. Χρησιμοποιεί πάρα πολλές έννοιες, όπως την ανάπτυξη και τα οικονομικά συμφέροντα. Κάνει, επίσης, απόπειρες δημιουργικής λογιστικής. Όμως δεν υπάρχει μία λέξη κλειδί σ’ αυτή την </w:t>
      </w:r>
      <w:r>
        <w:rPr>
          <w:rFonts w:eastAsia="Times New Roman"/>
          <w:color w:val="222222"/>
          <w:szCs w:val="24"/>
          <w:shd w:val="clear" w:color="auto" w:fill="FFFFFF"/>
        </w:rPr>
        <w:t>επ</w:t>
      </w:r>
      <w:r>
        <w:rPr>
          <w:rFonts w:eastAsia="Times New Roman"/>
          <w:color w:val="222222"/>
          <w:szCs w:val="24"/>
          <w:shd w:val="clear" w:color="auto" w:fill="FFFFFF"/>
        </w:rPr>
        <w:t>ερώτη</w:t>
      </w:r>
      <w:r>
        <w:rPr>
          <w:rFonts w:eastAsia="Times New Roman"/>
          <w:color w:val="222222"/>
          <w:szCs w:val="24"/>
          <w:shd w:val="clear" w:color="auto" w:fill="FFFFFF"/>
        </w:rPr>
        <w:t>ση: η λέξη δημόσιο. Κα</w:t>
      </w:r>
      <w:r>
        <w:rPr>
          <w:rFonts w:eastAsia="Times New Roman"/>
          <w:color w:val="222222"/>
          <w:szCs w:val="24"/>
          <w:shd w:val="clear" w:color="auto" w:fill="FFFFFF"/>
        </w:rPr>
        <w:t>μ</w:t>
      </w:r>
      <w:r>
        <w:rPr>
          <w:rFonts w:eastAsia="Times New Roman"/>
          <w:color w:val="222222"/>
          <w:szCs w:val="24"/>
          <w:shd w:val="clear" w:color="auto" w:fill="FFFFFF"/>
        </w:rPr>
        <w:t>μία έννοια δημόσιου πλούτου, κα</w:t>
      </w:r>
      <w:r>
        <w:rPr>
          <w:rFonts w:eastAsia="Times New Roman"/>
          <w:color w:val="222222"/>
          <w:szCs w:val="24"/>
          <w:shd w:val="clear" w:color="auto" w:fill="FFFFFF"/>
        </w:rPr>
        <w:t>μ</w:t>
      </w:r>
      <w:r>
        <w:rPr>
          <w:rFonts w:eastAsia="Times New Roman"/>
          <w:color w:val="222222"/>
          <w:szCs w:val="24"/>
          <w:shd w:val="clear" w:color="auto" w:fill="FFFFFF"/>
        </w:rPr>
        <w:t>μία έννοια δημόσιου χώρου, κα</w:t>
      </w:r>
      <w:r>
        <w:rPr>
          <w:rFonts w:eastAsia="Times New Roman"/>
          <w:color w:val="222222"/>
          <w:szCs w:val="24"/>
          <w:shd w:val="clear" w:color="auto" w:fill="FFFFFF"/>
        </w:rPr>
        <w:t>μ</w:t>
      </w:r>
      <w:r>
        <w:rPr>
          <w:rFonts w:eastAsia="Times New Roman"/>
          <w:color w:val="222222"/>
          <w:szCs w:val="24"/>
          <w:shd w:val="clear" w:color="auto" w:fill="FFFFFF"/>
        </w:rPr>
        <w:t xml:space="preserve">μία έννοια κοινωνικών δικαιωμάτων στα ζητήματα της ενέργειας. </w:t>
      </w:r>
      <w:r>
        <w:rPr>
          <w:rFonts w:eastAsia="Times New Roman"/>
          <w:color w:val="222222"/>
          <w:szCs w:val="24"/>
          <w:shd w:val="clear" w:color="auto" w:fill="FFFFFF"/>
        </w:rPr>
        <w:lastRenderedPageBreak/>
        <w:t>Αυτό δεν είναι καθόλου σύμπτωση. Είναι ακριβώς αυτή η επιλογή τους, δηλαδή η στρατηγική που επιχείρησε την πρ</w:t>
      </w:r>
      <w:r>
        <w:rPr>
          <w:rFonts w:eastAsia="Times New Roman"/>
          <w:color w:val="222222"/>
          <w:szCs w:val="24"/>
          <w:shd w:val="clear" w:color="auto" w:fill="FFFFFF"/>
        </w:rPr>
        <w:t>οηγούμενη δεκαετία να μεταφέρει τον δημόσιο πλούτο από τους πολλούς στους λίγους και ξεδιπλώθηκε το προηγούμενο διάστημα και εμείς επιτυχώς ανακόψαμε.</w:t>
      </w:r>
    </w:p>
    <w:p w14:paraId="3A863A7E" w14:textId="77777777" w:rsidR="00375AC7" w:rsidRDefault="00AB06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Υπήρχε επιλογή για ιδιωτικοποίηση του 66% του ΑΔΜΗΕ με ένα νούμερο, με ένα ποσό το οποίο εμείς το </w:t>
      </w:r>
      <w:proofErr w:type="spellStart"/>
      <w:r>
        <w:rPr>
          <w:rFonts w:eastAsia="Times New Roman"/>
          <w:color w:val="222222"/>
          <w:szCs w:val="24"/>
          <w:shd w:val="clear" w:color="auto" w:fill="FFFFFF"/>
        </w:rPr>
        <w:t>επιτύχα</w:t>
      </w:r>
      <w:r>
        <w:rPr>
          <w:rFonts w:eastAsia="Times New Roman"/>
          <w:color w:val="222222"/>
          <w:szCs w:val="24"/>
          <w:shd w:val="clear" w:color="auto" w:fill="FFFFFF"/>
        </w:rPr>
        <w:t>με</w:t>
      </w:r>
      <w:proofErr w:type="spellEnd"/>
      <w:r>
        <w:rPr>
          <w:rFonts w:eastAsia="Times New Roman"/>
          <w:color w:val="222222"/>
          <w:szCs w:val="24"/>
          <w:shd w:val="clear" w:color="auto" w:fill="FFFFFF"/>
        </w:rPr>
        <w:t>,</w:t>
      </w:r>
      <w:r>
        <w:rPr>
          <w:rFonts w:eastAsia="Times New Roman"/>
          <w:color w:val="222222"/>
          <w:szCs w:val="24"/>
          <w:shd w:val="clear" w:color="auto" w:fill="FFFFFF"/>
        </w:rPr>
        <w:t xml:space="preserve"> αποτρέποντας την ιδιωτικοποίηση του ΑΔΜΗΕ κατά 66%. Κρατήσαμε, δηλαδή, τον ΑΔΜΗΕ δημόσιο, μεταβιβάζοντας μόνο το 24%, με το ίδιο ακριβώς τίμημα που αναμενόταν από εκείνο το σχέδιο. Ακυρώσαμε την ασύμφορη και καταχρηστική συμφωνία με τη </w:t>
      </w:r>
      <w:r>
        <w:rPr>
          <w:rFonts w:eastAsia="Times New Roman"/>
          <w:color w:val="222222"/>
          <w:szCs w:val="24"/>
          <w:shd w:val="clear" w:color="auto" w:fill="FFFFFF"/>
        </w:rPr>
        <w:t>«</w:t>
      </w:r>
      <w:r>
        <w:rPr>
          <w:rFonts w:eastAsia="Times New Roman"/>
          <w:color w:val="222222"/>
          <w:szCs w:val="24"/>
          <w:shd w:val="clear" w:color="auto" w:fill="FFFFFF"/>
          <w:lang w:val="en-US"/>
        </w:rPr>
        <w:t>SOCAR</w:t>
      </w:r>
      <w:r>
        <w:rPr>
          <w:rFonts w:eastAsia="Times New Roman"/>
          <w:color w:val="222222"/>
          <w:szCs w:val="24"/>
          <w:shd w:val="clear" w:color="auto" w:fill="FFFFFF"/>
        </w:rPr>
        <w:t>»</w:t>
      </w:r>
      <w:r w:rsidRPr="0004493E">
        <w:rPr>
          <w:rFonts w:eastAsia="Times New Roman"/>
          <w:color w:val="222222"/>
          <w:szCs w:val="24"/>
          <w:shd w:val="clear" w:color="auto" w:fill="FFFFFF"/>
        </w:rPr>
        <w:t>,</w:t>
      </w:r>
      <w:r>
        <w:rPr>
          <w:rFonts w:eastAsia="Times New Roman"/>
          <w:color w:val="222222"/>
          <w:szCs w:val="24"/>
          <w:shd w:val="clear" w:color="auto" w:fill="FFFFFF"/>
        </w:rPr>
        <w:t xml:space="preserve"> δηλαδή </w:t>
      </w:r>
      <w:r>
        <w:rPr>
          <w:rFonts w:eastAsia="Times New Roman"/>
          <w:color w:val="222222"/>
          <w:szCs w:val="24"/>
          <w:shd w:val="clear" w:color="auto" w:fill="FFFFFF"/>
        </w:rPr>
        <w:t xml:space="preserve">τους </w:t>
      </w:r>
      <w:proofErr w:type="spellStart"/>
      <w:r>
        <w:rPr>
          <w:rFonts w:eastAsia="Times New Roman"/>
          <w:color w:val="222222"/>
          <w:szCs w:val="24"/>
          <w:shd w:val="clear" w:color="auto" w:fill="FFFFFF"/>
        </w:rPr>
        <w:t>Αζέρους</w:t>
      </w:r>
      <w:proofErr w:type="spellEnd"/>
      <w:r>
        <w:rPr>
          <w:rFonts w:eastAsia="Times New Roman"/>
          <w:color w:val="222222"/>
          <w:szCs w:val="24"/>
          <w:shd w:val="clear" w:color="auto" w:fill="FFFFFF"/>
        </w:rPr>
        <w:t>, για το φυσικό αέριο και ολοκληρώσαμε την πώληση –ως οφείλαμε- του 66% της ΔΕΣΦΑ, με μία συμφωνία με πραγματικά μεγαλύτερο τίμημα κατά 135 εκατομμύρια ευρώ.</w:t>
      </w:r>
    </w:p>
    <w:p w14:paraId="3A863A7F" w14:textId="77777777" w:rsidR="00375AC7" w:rsidRDefault="00AB06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ίδιο μοντέλο εφαρμόζουμε και για τη ΔΕΠΑ, όπου μετά τον διαχωρισμό, δηλαδή ΔΕΠΑ </w:t>
      </w:r>
      <w:r>
        <w:rPr>
          <w:rFonts w:eastAsia="Times New Roman"/>
          <w:color w:val="222222"/>
          <w:szCs w:val="24"/>
          <w:shd w:val="clear" w:color="auto" w:fill="FFFFFF"/>
        </w:rPr>
        <w:t>ε</w:t>
      </w:r>
      <w:r>
        <w:rPr>
          <w:rFonts w:eastAsia="Times New Roman"/>
          <w:color w:val="222222"/>
          <w:szCs w:val="24"/>
          <w:shd w:val="clear" w:color="auto" w:fill="FFFFFF"/>
        </w:rPr>
        <w:t>μπ</w:t>
      </w:r>
      <w:r>
        <w:rPr>
          <w:rFonts w:eastAsia="Times New Roman"/>
          <w:color w:val="222222"/>
          <w:szCs w:val="24"/>
          <w:shd w:val="clear" w:color="auto" w:fill="FFFFFF"/>
        </w:rPr>
        <w:t xml:space="preserve">ορίας και ΔΕΠΑ </w:t>
      </w:r>
      <w:r>
        <w:rPr>
          <w:rFonts w:eastAsia="Times New Roman"/>
          <w:color w:val="222222"/>
          <w:szCs w:val="24"/>
          <w:shd w:val="clear" w:color="auto" w:fill="FFFFFF"/>
        </w:rPr>
        <w:t>υ</w:t>
      </w:r>
      <w:r>
        <w:rPr>
          <w:rFonts w:eastAsia="Times New Roman"/>
          <w:color w:val="222222"/>
          <w:szCs w:val="24"/>
          <w:shd w:val="clear" w:color="auto" w:fill="FFFFFF"/>
        </w:rPr>
        <w:t xml:space="preserve">ποδομών, πάλι το ελληνικό </w:t>
      </w:r>
      <w:r>
        <w:rPr>
          <w:rFonts w:eastAsia="Times New Roman"/>
          <w:color w:val="222222"/>
          <w:szCs w:val="24"/>
          <w:shd w:val="clear" w:color="auto" w:fill="FFFFFF"/>
        </w:rPr>
        <w:t>δ</w:t>
      </w:r>
      <w:r>
        <w:rPr>
          <w:rFonts w:eastAsia="Times New Roman"/>
          <w:color w:val="222222"/>
          <w:szCs w:val="24"/>
          <w:shd w:val="clear" w:color="auto" w:fill="FFFFFF"/>
        </w:rPr>
        <w:t>ημόσιο θα διατηρήσει πλειοψηφικό μερίδιο στον στρατηγικό τομέα των δικτύων, κάτι το οποίο είναι σταθερή μας επιλογή και</w:t>
      </w:r>
      <w:r>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επικαθορίζει</w:t>
      </w:r>
      <w:proofErr w:type="spellEnd"/>
      <w:r>
        <w:rPr>
          <w:rFonts w:eastAsia="Times New Roman"/>
          <w:color w:val="222222"/>
          <w:szCs w:val="24"/>
          <w:shd w:val="clear" w:color="auto" w:fill="FFFFFF"/>
        </w:rPr>
        <w:t xml:space="preserve"> την πολιτική μας και τη στρατηγική μας για την ενέργεια.</w:t>
      </w:r>
    </w:p>
    <w:p w14:paraId="3A863A80" w14:textId="77777777" w:rsidR="00375AC7" w:rsidRDefault="00AB06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Αποτρέψαμε</w:t>
      </w:r>
      <w:r>
        <w:rPr>
          <w:rFonts w:eastAsia="Times New Roman"/>
          <w:color w:val="222222"/>
          <w:szCs w:val="24"/>
          <w:shd w:val="clear" w:color="auto" w:fill="FFFFFF"/>
        </w:rPr>
        <w:t xml:space="preserve"> την πώληση του 17% και ακυρώσαμε τον νόμο της «μικρής ΔΕΗ», που είναι</w:t>
      </w:r>
      <w:r>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Pr>
          <w:rFonts w:eastAsia="Times New Roman"/>
          <w:color w:val="222222"/>
          <w:szCs w:val="24"/>
          <w:shd w:val="clear" w:color="auto" w:fill="FFFFFF"/>
        </w:rPr>
        <w:t>,</w:t>
      </w:r>
      <w:r>
        <w:rPr>
          <w:rFonts w:eastAsia="Times New Roman"/>
          <w:color w:val="222222"/>
          <w:szCs w:val="24"/>
          <w:shd w:val="clear" w:color="auto" w:fill="FFFFFF"/>
        </w:rPr>
        <w:t xml:space="preserve"> η κορυφή της πυραμίδας του στρατηγικού σας σχεδίου. Θα μου επιτρέψετε να αναφερθώ λίγο περισσότερο πάνω σ’ αυτό. Γιατί, τελικά, στρατηγικά αυτή η εταιρεία, η «μικρή ΔΕΗ», ή</w:t>
      </w:r>
      <w:r>
        <w:rPr>
          <w:rFonts w:eastAsia="Times New Roman"/>
          <w:color w:val="222222"/>
          <w:szCs w:val="24"/>
          <w:shd w:val="clear" w:color="auto" w:fill="FFFFFF"/>
        </w:rPr>
        <w:t>ταν ασύμφορη; Υπάρχει μία κρίσιμη λέξη, η λέξη υδροηλεκτρικά. Ήταν ασύμφορη, γιατί ουσιαστικά έβαζε στο χέρι το μεγάλο κομμάτι των υδροηλεκτρικών της χώρας και τα έδινε στους ιδιώτες, κάτι το οποίο όλοι ξέρουμε ότι είναι ο σημαντικότερος παράγοντας κερδοφο</w:t>
      </w:r>
      <w:r>
        <w:rPr>
          <w:rFonts w:eastAsia="Times New Roman"/>
          <w:color w:val="222222"/>
          <w:szCs w:val="24"/>
          <w:shd w:val="clear" w:color="auto" w:fill="FFFFFF"/>
        </w:rPr>
        <w:t>ρίας της Δημόσιας Επιχείρησης Ηλεκτρισμού. Είναι ο σημαντικότερος ανανεώσιμος πόρος, ο μοναδικός στην ουσία ανανεώσιμος πόρος όπου συμμετέχει η ΔΕΗ και ο στρατηγικότερος βέβαια, γιατί έχει τεράστιο περιθώριο κέρδους και γιατί</w:t>
      </w:r>
      <w:r>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Pr>
          <w:rFonts w:eastAsia="Times New Roman"/>
          <w:color w:val="222222"/>
          <w:szCs w:val="24"/>
          <w:shd w:val="clear" w:color="auto" w:fill="FFFFFF"/>
        </w:rPr>
        <w:t>,</w:t>
      </w:r>
      <w:r>
        <w:rPr>
          <w:rFonts w:eastAsia="Times New Roman"/>
          <w:color w:val="222222"/>
          <w:szCs w:val="24"/>
          <w:shd w:val="clear" w:color="auto" w:fill="FFFFFF"/>
        </w:rPr>
        <w:t xml:space="preserve"> είναι ο πόρος</w:t>
      </w:r>
      <w:r>
        <w:rPr>
          <w:rFonts w:eastAsia="Times New Roman"/>
          <w:color w:val="222222"/>
          <w:szCs w:val="24"/>
          <w:shd w:val="clear" w:color="auto" w:fill="FFFFFF"/>
        </w:rPr>
        <w:t>,</w:t>
      </w:r>
      <w:r>
        <w:rPr>
          <w:rFonts w:eastAsia="Times New Roman"/>
          <w:color w:val="222222"/>
          <w:szCs w:val="24"/>
          <w:shd w:val="clear" w:color="auto" w:fill="FFFFFF"/>
        </w:rPr>
        <w:t xml:space="preserve"> πο</w:t>
      </w:r>
      <w:r>
        <w:rPr>
          <w:rFonts w:eastAsia="Times New Roman"/>
          <w:color w:val="222222"/>
          <w:szCs w:val="24"/>
          <w:shd w:val="clear" w:color="auto" w:fill="FFFFFF"/>
        </w:rPr>
        <w:t>υ θα στηριχθεί η εταιρεία στρατηγικά στο μέλλον στο περιβάλλον του ανταγωνισμού που θα έχουμε ειδικά με την οριστική θεσμοθέτησή του από το 2020 και μετά σε επίπεδο Ευρωπαϊκής Ένωσης.</w:t>
      </w:r>
    </w:p>
    <w:p w14:paraId="3A863A81" w14:textId="77777777" w:rsidR="00375AC7" w:rsidRDefault="00AB06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Είχατε δεσμευτεί ταυτόχρονα με τη «μικρή ΔΕΗ» και για τα ΝΟΜΕ, να απωλέσ</w:t>
      </w:r>
      <w:r>
        <w:rPr>
          <w:rFonts w:eastAsia="Times New Roman"/>
          <w:color w:val="222222"/>
          <w:szCs w:val="24"/>
          <w:shd w:val="clear" w:color="auto" w:fill="FFFFFF"/>
        </w:rPr>
        <w:t>ει δηλαδή η επιχείρηση –αυτό που ήταν υποχρεωμένη να κάνει βέβαια- μερίδιο της εμπορίας, ώστε να μην έχει στρατηγικά πάνω από το 50%, όπως προβλέπουν οι ευρωπαϊκοί κανόνες</w:t>
      </w:r>
      <w:r w:rsidRPr="007F4E36">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σ’ αυτό το παράδειγμα αυτό που χαρακτηρίζει τις επιλογές </w:t>
      </w:r>
      <w:r>
        <w:rPr>
          <w:rFonts w:eastAsia="Times New Roman"/>
          <w:color w:val="222222"/>
          <w:szCs w:val="24"/>
          <w:shd w:val="clear" w:color="auto" w:fill="FFFFFF"/>
        </w:rPr>
        <w:t>σας,</w:t>
      </w:r>
      <w:r>
        <w:rPr>
          <w:rFonts w:eastAsia="Times New Roman"/>
          <w:color w:val="222222"/>
          <w:szCs w:val="24"/>
          <w:shd w:val="clear" w:color="auto" w:fill="FFFFFF"/>
        </w:rPr>
        <w:t xml:space="preserve"> έχει πάλι όνομα κ</w:t>
      </w:r>
      <w:r>
        <w:rPr>
          <w:rFonts w:eastAsia="Times New Roman"/>
          <w:color w:val="222222"/>
          <w:szCs w:val="24"/>
          <w:shd w:val="clear" w:color="auto" w:fill="FFFFFF"/>
        </w:rPr>
        <w:t>αι λέγεται «</w:t>
      </w:r>
      <w:r>
        <w:rPr>
          <w:rFonts w:eastAsia="Times New Roman"/>
          <w:color w:val="222222"/>
          <w:szCs w:val="24"/>
          <w:shd w:val="clear" w:color="auto" w:fill="FFFFFF"/>
          <w:lang w:val="en-US"/>
        </w:rPr>
        <w:t>ENERGA</w:t>
      </w:r>
      <w:r w:rsidRPr="007F4E36">
        <w:rPr>
          <w:rFonts w:eastAsia="Times New Roman"/>
          <w:color w:val="222222"/>
          <w:szCs w:val="24"/>
          <w:shd w:val="clear" w:color="auto" w:fill="FFFFFF"/>
        </w:rPr>
        <w:t xml:space="preserve"> </w:t>
      </w:r>
      <w:r>
        <w:rPr>
          <w:rFonts w:eastAsia="Times New Roman"/>
          <w:color w:val="222222"/>
          <w:szCs w:val="24"/>
          <w:shd w:val="clear" w:color="auto" w:fill="FFFFFF"/>
          <w:lang w:val="en-US"/>
        </w:rPr>
        <w:lastRenderedPageBreak/>
        <w:t>HELLAS</w:t>
      </w:r>
      <w:r>
        <w:rPr>
          <w:rFonts w:eastAsia="Times New Roman"/>
          <w:color w:val="222222"/>
          <w:szCs w:val="24"/>
          <w:shd w:val="clear" w:color="auto" w:fill="FFFFFF"/>
        </w:rPr>
        <w:t>». Αυτό είναι το δικό σας παράδειγμα</w:t>
      </w:r>
      <w:r>
        <w:rPr>
          <w:rFonts w:eastAsia="Times New Roman"/>
          <w:color w:val="222222"/>
          <w:szCs w:val="24"/>
          <w:shd w:val="clear" w:color="auto" w:fill="FFFFFF"/>
        </w:rPr>
        <w:t>,</w:t>
      </w:r>
      <w:r>
        <w:rPr>
          <w:rFonts w:eastAsia="Times New Roman"/>
          <w:color w:val="222222"/>
          <w:szCs w:val="24"/>
          <w:shd w:val="clear" w:color="auto" w:fill="FFFFFF"/>
        </w:rPr>
        <w:t xml:space="preserve"> για το πώς αντιλαμβάνεστε την ιδιωτικοποίηση και τη μεταβίβαση σε άλλους </w:t>
      </w:r>
      <w:proofErr w:type="spellStart"/>
      <w:r>
        <w:rPr>
          <w:rFonts w:eastAsia="Times New Roman"/>
          <w:color w:val="222222"/>
          <w:szCs w:val="24"/>
          <w:shd w:val="clear" w:color="auto" w:fill="FFFFFF"/>
        </w:rPr>
        <w:t>παρόχους</w:t>
      </w:r>
      <w:proofErr w:type="spellEnd"/>
      <w:r>
        <w:rPr>
          <w:rFonts w:eastAsia="Times New Roman"/>
          <w:color w:val="222222"/>
          <w:szCs w:val="24"/>
          <w:shd w:val="clear" w:color="auto" w:fill="FFFFFF"/>
        </w:rPr>
        <w:t xml:space="preserve"> ηλεκτρικής ενέργειας πέρα από τη ΔΕΗ και τα ΝΟΜΕ, που μ’ αυτόν τον τρόπο τις επιλύσατε με το παράδειγμα της «</w:t>
      </w:r>
      <w:r>
        <w:rPr>
          <w:rFonts w:eastAsia="Times New Roman"/>
          <w:color w:val="222222"/>
          <w:szCs w:val="24"/>
          <w:shd w:val="clear" w:color="auto" w:fill="FFFFFF"/>
          <w:lang w:val="en-US"/>
        </w:rPr>
        <w:t>EN</w:t>
      </w:r>
      <w:r>
        <w:rPr>
          <w:rFonts w:eastAsia="Times New Roman"/>
          <w:color w:val="222222"/>
          <w:szCs w:val="24"/>
          <w:shd w:val="clear" w:color="auto" w:fill="FFFFFF"/>
          <w:lang w:val="en-US"/>
        </w:rPr>
        <w:t>ERGA</w:t>
      </w:r>
      <w:r>
        <w:rPr>
          <w:rFonts w:eastAsia="Times New Roman"/>
          <w:color w:val="222222"/>
          <w:szCs w:val="24"/>
          <w:shd w:val="clear" w:color="auto" w:fill="FFFFFF"/>
        </w:rPr>
        <w:t xml:space="preserve"> </w:t>
      </w:r>
      <w:r>
        <w:rPr>
          <w:rFonts w:eastAsia="Times New Roman"/>
          <w:color w:val="222222"/>
          <w:szCs w:val="24"/>
          <w:shd w:val="clear" w:color="auto" w:fill="FFFFFF"/>
          <w:lang w:val="en-US"/>
        </w:rPr>
        <w:t>HELLAS</w:t>
      </w:r>
      <w:r>
        <w:rPr>
          <w:rFonts w:eastAsia="Times New Roman"/>
          <w:color w:val="222222"/>
          <w:szCs w:val="24"/>
          <w:shd w:val="clear" w:color="auto" w:fill="FFFFFF"/>
        </w:rPr>
        <w:t xml:space="preserve">». </w:t>
      </w:r>
    </w:p>
    <w:p w14:paraId="3A863A82" w14:textId="77777777" w:rsidR="00375AC7" w:rsidRDefault="00AB06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σχόλιό σας, δηλαδή, ότι δεν εξηγούμε πώς θα επιβιώσει η ΔΕΗ, ενώ ο τζίρος της πέφτει από τα 5 δισεκατομμύρια ευρώ στα 3 δισεκατομμύρια ευρώ, η απάντηση είναι μία και απλή</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Τ</w:t>
      </w:r>
      <w:r>
        <w:rPr>
          <w:rFonts w:eastAsia="Times New Roman"/>
          <w:color w:val="222222"/>
          <w:szCs w:val="24"/>
          <w:shd w:val="clear" w:color="auto" w:fill="FFFFFF"/>
        </w:rPr>
        <w:t>α υδροηλεκτ</w:t>
      </w:r>
      <w:r>
        <w:rPr>
          <w:rFonts w:eastAsia="Times New Roman"/>
          <w:color w:val="222222"/>
          <w:szCs w:val="24"/>
          <w:shd w:val="clear" w:color="auto" w:fill="FFFFFF"/>
        </w:rPr>
        <w:t>ρ</w:t>
      </w:r>
      <w:r>
        <w:rPr>
          <w:rFonts w:eastAsia="Times New Roman"/>
          <w:color w:val="222222"/>
          <w:szCs w:val="24"/>
          <w:shd w:val="clear" w:color="auto" w:fill="FFFFFF"/>
        </w:rPr>
        <w:t>ικά αυτά τα οποία νομοθετήσατε να πουληθούν, αυτά τα</w:t>
      </w:r>
      <w:r>
        <w:rPr>
          <w:rFonts w:eastAsia="Times New Roman"/>
          <w:color w:val="222222"/>
          <w:szCs w:val="24"/>
          <w:shd w:val="clear" w:color="auto" w:fill="FFFFFF"/>
        </w:rPr>
        <w:t xml:space="preserve"> οποία στοχεύετε τώρα να βάλετε στην ατζέντα, γιατί ακριβώς λέτε ότι η ΔΕΗ στρατηγικά έχει αδιέξοδα, άρα θα πρέπει πάλι να σκεφτεί να πουλήσει υδροηλεκτρικά.</w:t>
      </w:r>
    </w:p>
    <w:p w14:paraId="3A863A83" w14:textId="77777777" w:rsidR="00375AC7" w:rsidRDefault="00AB06B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το καταστροφικό σενάριο το οποίο είχατε υιοθετήσει από την περίοδο του 2013 και μετά, στηριζό</w:t>
      </w:r>
      <w:r>
        <w:rPr>
          <w:rFonts w:eastAsia="Times New Roman"/>
          <w:color w:val="222222"/>
          <w:szCs w:val="24"/>
          <w:shd w:val="clear" w:color="auto" w:fill="FFFFFF"/>
        </w:rPr>
        <w:t>ταν σε ένα προηγούμενο, το οποίο ήταν πιο αντιδραστικό και πιο καταστροφικό, το σενάριο του 2010 το οποίο επέβαλε να κλείσουν τρεις υδροηλεκτρικές μονάδες της Πτολεμαΐδας, του ΑΗΣ Αμυνταίου και του ΑΗΣ Καρδιάς.</w:t>
      </w:r>
    </w:p>
    <w:p w14:paraId="3A863A8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Την περίοδο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2018 το σχέδιο σας έλεγε </w:t>
      </w:r>
      <w:r>
        <w:rPr>
          <w:rFonts w:eastAsia="Times New Roman" w:cs="Times New Roman"/>
          <w:szCs w:val="24"/>
        </w:rPr>
        <w:t>ότι σε αυτές θα πρέπει να μπει λουκέτο, περίπου 3000 Μ</w:t>
      </w:r>
      <w:r>
        <w:rPr>
          <w:rFonts w:eastAsia="Times New Roman" w:cs="Times New Roman"/>
          <w:szCs w:val="24"/>
          <w:lang w:val="en-US"/>
        </w:rPr>
        <w:t>W</w:t>
      </w:r>
      <w:r>
        <w:rPr>
          <w:rFonts w:eastAsia="Times New Roman" w:cs="Times New Roman"/>
          <w:szCs w:val="24"/>
        </w:rPr>
        <w:t>. Αυτό είναι το δικό σας σχέδιο</w:t>
      </w:r>
      <w:r w:rsidRPr="008D279E">
        <w:rPr>
          <w:rFonts w:eastAsia="Times New Roman" w:cs="Times New Roman"/>
          <w:szCs w:val="24"/>
        </w:rPr>
        <w:t>,</w:t>
      </w:r>
      <w:r>
        <w:rPr>
          <w:rFonts w:eastAsia="Times New Roman" w:cs="Times New Roman"/>
          <w:szCs w:val="24"/>
        </w:rPr>
        <w:t xml:space="preserve"> στο οποίο </w:t>
      </w:r>
      <w:r>
        <w:rPr>
          <w:rFonts w:eastAsia="Times New Roman" w:cs="Times New Roman"/>
          <w:szCs w:val="24"/>
        </w:rPr>
        <w:lastRenderedPageBreak/>
        <w:t>εμείς –την Πτολεμαΐδα δεν την προλάβαμε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έκλεισε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τέσσερις μονάδες- την Καρδιά και το Αμύνταιο τα κρατάμε. </w:t>
      </w:r>
    </w:p>
    <w:p w14:paraId="3A863A85" w14:textId="77777777" w:rsidR="00375AC7" w:rsidRDefault="00AB06BE">
      <w:pPr>
        <w:spacing w:line="600" w:lineRule="auto"/>
        <w:ind w:firstLine="720"/>
        <w:jc w:val="both"/>
        <w:rPr>
          <w:rFonts w:eastAsia="Times New Roman"/>
          <w:bCs/>
        </w:rPr>
      </w:pPr>
      <w:r w:rsidRPr="00F8084C">
        <w:rPr>
          <w:rFonts w:eastAsia="Times New Roman"/>
          <w:bCs/>
        </w:rPr>
        <w:t>(Στο σημείο αυτό κτυπάει το κουδ</w:t>
      </w:r>
      <w:r w:rsidRPr="00F8084C">
        <w:rPr>
          <w:rFonts w:eastAsia="Times New Roman"/>
          <w:bCs/>
        </w:rPr>
        <w:t>ούνι λήξεως του χρόνου ομιλίας του κυρίου Βουλευτή)</w:t>
      </w:r>
    </w:p>
    <w:p w14:paraId="3A863A8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Κυρία Πρόεδρε, επειδή είμαι ο μοναδικός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από το κόμμα μου, θα παρακαλούσα να έχω ανοχή στο χρόνο. </w:t>
      </w:r>
    </w:p>
    <w:p w14:paraId="3A863A8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Π</w:t>
      </w:r>
      <w:r w:rsidRPr="00024FBD">
        <w:rPr>
          <w:rFonts w:eastAsia="Times New Roman" w:cs="Times New Roman"/>
          <w:szCs w:val="24"/>
        </w:rPr>
        <w:t>ρόσφατα, μάλιστα, ανανεώσαμε</w:t>
      </w:r>
      <w:r w:rsidRPr="008D279E">
        <w:rPr>
          <w:rFonts w:eastAsia="Times New Roman" w:cs="Times New Roman"/>
          <w:b/>
          <w:szCs w:val="24"/>
        </w:rPr>
        <w:t xml:space="preserve"> </w:t>
      </w:r>
      <w:r w:rsidRPr="00024FBD">
        <w:rPr>
          <w:rFonts w:eastAsia="Times New Roman" w:cs="Times New Roman"/>
          <w:szCs w:val="24"/>
        </w:rPr>
        <w:t>τις ώρες λειτουργίας στις μονάδες τις οποίες εσε</w:t>
      </w:r>
      <w:r w:rsidRPr="00024FBD">
        <w:rPr>
          <w:rFonts w:eastAsia="Times New Roman" w:cs="Times New Roman"/>
          <w:szCs w:val="24"/>
        </w:rPr>
        <w:t>ίς</w:t>
      </w:r>
      <w:r w:rsidRPr="008D279E">
        <w:rPr>
          <w:rFonts w:eastAsia="Times New Roman" w:cs="Times New Roman"/>
          <w:b/>
          <w:szCs w:val="24"/>
        </w:rPr>
        <w:t xml:space="preserve"> </w:t>
      </w:r>
      <w:r w:rsidRPr="00024FBD">
        <w:rPr>
          <w:rFonts w:eastAsia="Times New Roman" w:cs="Times New Roman"/>
          <w:szCs w:val="24"/>
        </w:rPr>
        <w:t>–επαναλαμβάνω- είχατε αποφασίσει ότι έπρεπε να κλείσουν.</w:t>
      </w:r>
      <w:r w:rsidRPr="008D279E">
        <w:rPr>
          <w:rFonts w:eastAsia="Times New Roman" w:cs="Times New Roman"/>
          <w:b/>
          <w:szCs w:val="24"/>
        </w:rPr>
        <w:t xml:space="preserve"> </w:t>
      </w:r>
      <w:r>
        <w:rPr>
          <w:rFonts w:eastAsia="Times New Roman" w:cs="Times New Roman"/>
          <w:szCs w:val="24"/>
        </w:rPr>
        <w:t>Διασώσαμε</w:t>
      </w:r>
      <w:r>
        <w:rPr>
          <w:rFonts w:eastAsia="Times New Roman" w:cs="Times New Roman"/>
          <w:szCs w:val="24"/>
        </w:rPr>
        <w:t>,</w:t>
      </w:r>
      <w:r>
        <w:rPr>
          <w:rFonts w:eastAsia="Times New Roman" w:cs="Times New Roman"/>
          <w:szCs w:val="24"/>
        </w:rPr>
        <w:t xml:space="preserve"> επομένως, στρατηγικά την ενεργειακή επάρκεια της χώρας και την ασφάλειά της. Διασώσαμε τις θέσεις εργασίας που είχατε προγραμματίσει να κλείσουν. Διασώσαμε την ευρωστία της επιχείρησης,</w:t>
      </w:r>
      <w:r>
        <w:rPr>
          <w:rFonts w:eastAsia="Times New Roman" w:cs="Times New Roman"/>
          <w:szCs w:val="24"/>
        </w:rPr>
        <w:t xml:space="preserve"> της ΔΕΗ δηλαδή, και το παραγωγικό έμφραγμα στο οποίο την είχατε υποβάλει και το οποίο θα το ζούσαμε τώρα, διότι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η μόνη επιχείρηση, ο μόνος ΑΗΣ που θα έμενε πάνω στο </w:t>
      </w:r>
      <w:proofErr w:type="spellStart"/>
      <w:r>
        <w:rPr>
          <w:rFonts w:eastAsia="Times New Roman" w:cs="Times New Roman"/>
          <w:szCs w:val="24"/>
        </w:rPr>
        <w:t>λιγνιτικό</w:t>
      </w:r>
      <w:proofErr w:type="spellEnd"/>
      <w:r>
        <w:rPr>
          <w:rFonts w:eastAsia="Times New Roman" w:cs="Times New Roman"/>
          <w:szCs w:val="24"/>
        </w:rPr>
        <w:t xml:space="preserve"> πεδίο, ήταν ο ΑΗΣ Αγίου Δημητρίου, με προγραμματισμένο και σε</w:t>
      </w:r>
      <w:r>
        <w:rPr>
          <w:rFonts w:eastAsia="Times New Roman" w:cs="Times New Roman"/>
          <w:szCs w:val="24"/>
        </w:rPr>
        <w:t xml:space="preserve"> αυτόν να κλείσουν οι δύο του μονάδες η 1 και η 2 στο αμέσως επόμενο διάστημα. </w:t>
      </w:r>
    </w:p>
    <w:p w14:paraId="3A863A8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Με λίγα λόγια άκουσα με περιέργεια και, ειλικρινά, μου είναι απολύτως παράδοξο το να εγκαλείτε εμάς, γιατί ακυρώνουμε το δικό σας στρατηγικό </w:t>
      </w:r>
      <w:r>
        <w:rPr>
          <w:rFonts w:eastAsia="Times New Roman" w:cs="Times New Roman"/>
          <w:szCs w:val="24"/>
        </w:rPr>
        <w:lastRenderedPageBreak/>
        <w:t xml:space="preserve">σχέδιο, που το επιβάλατε την προηγούμενη δεκαετία και εξελίσσεται στη μέρες μας. Το ακυρώνουμε και μας εγκαλείτε ακριβώς γι’ αυτό. </w:t>
      </w:r>
    </w:p>
    <w:p w14:paraId="3A863A8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Εμείς επιδοτήσαμε και κατασκευάσαμε την Πτολεμαΐδα 5, που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στρατηγικής σημασίας για το μέλλον της επιχείρη</w:t>
      </w:r>
      <w:r>
        <w:rPr>
          <w:rFonts w:eastAsia="Times New Roman" w:cs="Times New Roman"/>
          <w:szCs w:val="24"/>
        </w:rPr>
        <w:t>σης στο κομμάτι των λιγνιτών και για την επιβίωσή της στον ανταγωνισμό στο κομμάτι των λιγνιτών ήταν 1,4 δισεκατομμύρια πολύ σημαντική επένδυση. Οι δε επενδύσεις που γίνονται στην Περιφερειακή Ενότητα της Κοζάνης πάνω στο λιγνίτη</w:t>
      </w:r>
      <w:r>
        <w:rPr>
          <w:rFonts w:eastAsia="Times New Roman" w:cs="Times New Roman"/>
          <w:szCs w:val="24"/>
        </w:rPr>
        <w:t>,</w:t>
      </w:r>
      <w:r>
        <w:rPr>
          <w:rFonts w:eastAsia="Times New Roman" w:cs="Times New Roman"/>
          <w:szCs w:val="24"/>
        </w:rPr>
        <w:t xml:space="preserve"> πλησιάζουν περίπου τα 2 δ</w:t>
      </w:r>
      <w:r>
        <w:rPr>
          <w:rFonts w:eastAsia="Times New Roman" w:cs="Times New Roman"/>
          <w:szCs w:val="24"/>
        </w:rPr>
        <w:t>ισεκατομμύρια την τριετία που είμαστε Κυβέρνηση συν το 1,4 δισεκατομμύρια ευρώ της Πτολεμαΐδας 5 αλλά και οι περιβαλλοντικές αναβαθμίσεις των σταθμών, οι αποζημιώσεις στις αναγκαστικές απαλλοτριώσεις. Τα 2 δισεκατομμύρια επενδύσεων της ΔΕΗ είναι το δικό μα</w:t>
      </w:r>
      <w:r>
        <w:rPr>
          <w:rFonts w:eastAsia="Times New Roman" w:cs="Times New Roman"/>
          <w:szCs w:val="24"/>
        </w:rPr>
        <w:t xml:space="preserve">ς αποτύπωμα σε αυτή την τριετία. </w:t>
      </w:r>
    </w:p>
    <w:p w14:paraId="3A863A8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Επίσης επειδή άκουσα πολλά κροκοδείλια δάκρυα για τους εργαζόμενους, σας θυμίζω πως οι εργαζόμενοι της ΔΕΗ ήταν επιστρατευμένοι. Εμείς σταματήσαμε αυτή την επιστράτευση. Αυτό για να τελειώσει αυτή η συζήτηση. </w:t>
      </w:r>
    </w:p>
    <w:p w14:paraId="3A863A8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Στα εξήντα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w:t>
      </w:r>
      <w:r>
        <w:rPr>
          <w:rFonts w:eastAsia="Times New Roman" w:cs="Times New Roman"/>
          <w:szCs w:val="24"/>
        </w:rPr>
        <w:t xml:space="preserve"> χρόνια λειτουργίας της ΔΕΗ δεν είχε ποτέ κανένα σημαντικό στρατηγικό σχεδιασμό, είχε μόνο χαρτιά που άλλαζαν από κυβέρ</w:t>
      </w:r>
      <w:r>
        <w:rPr>
          <w:rFonts w:eastAsia="Times New Roman" w:cs="Times New Roman"/>
          <w:szCs w:val="24"/>
        </w:rPr>
        <w:lastRenderedPageBreak/>
        <w:t>νηση σε κυβέρνηση και από υπουργό σε υπουργό. Είχε, όμως, έναν προφανή στρατηγικό σχεδιασμό, που ήταν η εξυπηρέτηση ενός κρατικοδί</w:t>
      </w:r>
      <w:r>
        <w:rPr>
          <w:rFonts w:eastAsia="Times New Roman" w:cs="Times New Roman"/>
          <w:szCs w:val="24"/>
        </w:rPr>
        <w:t xml:space="preserve">αιτου και πελατειακού συστήματος, που κατασπαταλούσε πόρους, που διασπάθιζε το δημόσιο χρήμα και καταστρατηγούσε κάθε έννοια ενάρετης οικονομικής ανάπτυξης. Διότι τόσα χρόνια, δεκαετίες ολόκληρες, στην εποχή των </w:t>
      </w:r>
      <w:proofErr w:type="spellStart"/>
      <w:r>
        <w:rPr>
          <w:rFonts w:eastAsia="Times New Roman" w:cs="Times New Roman"/>
          <w:szCs w:val="24"/>
        </w:rPr>
        <w:t>παχέων</w:t>
      </w:r>
      <w:proofErr w:type="spellEnd"/>
      <w:r>
        <w:rPr>
          <w:rFonts w:eastAsia="Times New Roman" w:cs="Times New Roman"/>
          <w:szCs w:val="24"/>
        </w:rPr>
        <w:t xml:space="preserve"> αγελάδων, ποτέ δεν διασυνδέθηκαν τα ν</w:t>
      </w:r>
      <w:r>
        <w:rPr>
          <w:rFonts w:eastAsia="Times New Roman" w:cs="Times New Roman"/>
          <w:szCs w:val="24"/>
        </w:rPr>
        <w:t xml:space="preserve">ησιά μας, παραδείγματος χάριν τη στιγμή που είναι ένα τεράστιο κόστος και αντιαναπτυξιακό τα νησιά μας να συνεχίζουν να παράγουν ηλεκτρικό ρεύμα με μαζούτ. </w:t>
      </w:r>
    </w:p>
    <w:p w14:paraId="3A863A8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Έγινε, παραδείγματος χάριν, μια ακριβή επένδυση στην Πελοπόννησο από το φυσικό αέριο, αλλά εδώ και </w:t>
      </w:r>
      <w:r>
        <w:rPr>
          <w:rFonts w:eastAsia="Times New Roman" w:cs="Times New Roman"/>
          <w:szCs w:val="24"/>
        </w:rPr>
        <w:t xml:space="preserve">δέκα χρόνια δεν </w:t>
      </w:r>
      <w:proofErr w:type="spellStart"/>
      <w:r>
        <w:rPr>
          <w:rFonts w:eastAsia="Times New Roman" w:cs="Times New Roman"/>
          <w:szCs w:val="24"/>
        </w:rPr>
        <w:t>αδειοδοτήθηκε</w:t>
      </w:r>
      <w:proofErr w:type="spellEnd"/>
      <w:r>
        <w:rPr>
          <w:rFonts w:eastAsia="Times New Roman" w:cs="Times New Roman"/>
          <w:szCs w:val="24"/>
        </w:rPr>
        <w:t xml:space="preserve">, γιατί ουσιαστικά δεν μπορεί να </w:t>
      </w:r>
      <w:proofErr w:type="spellStart"/>
      <w:r>
        <w:rPr>
          <w:rFonts w:eastAsia="Times New Roman" w:cs="Times New Roman"/>
          <w:szCs w:val="24"/>
        </w:rPr>
        <w:t>παράξει</w:t>
      </w:r>
      <w:proofErr w:type="spellEnd"/>
      <w:r>
        <w:rPr>
          <w:rFonts w:eastAsia="Times New Roman" w:cs="Times New Roman"/>
          <w:szCs w:val="24"/>
        </w:rPr>
        <w:t xml:space="preserve"> ή να δώσει ή να πουλήσει την παραγόμενη ενέργεια η οποία κατασκευάστηκε. Είναι ένα από τα παράδοξα και τις στρεβλότητες. </w:t>
      </w:r>
      <w:r>
        <w:rPr>
          <w:rFonts w:eastAsia="Times New Roman" w:cs="Times New Roman"/>
          <w:szCs w:val="24"/>
        </w:rPr>
        <w:t>Ά</w:t>
      </w:r>
      <w:r>
        <w:rPr>
          <w:rFonts w:eastAsia="Times New Roman" w:cs="Times New Roman"/>
          <w:szCs w:val="24"/>
        </w:rPr>
        <w:t>ρα πώς θα κάνει απόσβεση αυτή η τόση σημαντική επένδυση των 800</w:t>
      </w:r>
      <w:r>
        <w:rPr>
          <w:rFonts w:eastAsia="Times New Roman" w:cs="Times New Roman"/>
          <w:szCs w:val="24"/>
          <w:lang w:val="en-US"/>
        </w:rPr>
        <w:t>M</w:t>
      </w:r>
      <w:r>
        <w:rPr>
          <w:rFonts w:eastAsia="Times New Roman" w:cs="Times New Roman"/>
          <w:szCs w:val="24"/>
          <w:lang w:val="en-US"/>
        </w:rPr>
        <w:t>W</w:t>
      </w:r>
      <w:r>
        <w:rPr>
          <w:rFonts w:eastAsia="Times New Roman" w:cs="Times New Roman"/>
          <w:szCs w:val="24"/>
        </w:rPr>
        <w:t xml:space="preserve"> φυσικού αερίου στην Πελοπόννησο; </w:t>
      </w:r>
    </w:p>
    <w:p w14:paraId="3A863A8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Εγκαταστάθηκε στον πυρήνα των χρεών της επιχείρησης ένας τεράστιος όγκος χρεών. Εγκαταστάθηκε επί δεκαετίες, δεν ήταν μόνο μιας κυβέρνησης, αλλά ήταν θέμα πολιτικής βούλησης αυτής της στρατηγικής και για το ΚΕΔ δήμων και</w:t>
      </w:r>
      <w:r>
        <w:rPr>
          <w:rFonts w:eastAsia="Times New Roman" w:cs="Times New Roman"/>
          <w:szCs w:val="24"/>
        </w:rPr>
        <w:t xml:space="preserve"> ΤΟΕΒ και ΥΚΩ αλλά και μεγάλων, σημαντικών</w:t>
      </w:r>
      <w:r>
        <w:rPr>
          <w:rFonts w:eastAsia="Times New Roman" w:cs="Times New Roman"/>
          <w:szCs w:val="24"/>
        </w:rPr>
        <w:t>,</w:t>
      </w:r>
      <w:r>
        <w:rPr>
          <w:rFonts w:eastAsia="Times New Roman" w:cs="Times New Roman"/>
          <w:szCs w:val="24"/>
        </w:rPr>
        <w:t xml:space="preserve"> βέβαια, </w:t>
      </w:r>
      <w:proofErr w:type="spellStart"/>
      <w:r>
        <w:rPr>
          <w:rFonts w:eastAsia="Times New Roman" w:cs="Times New Roman"/>
          <w:szCs w:val="24"/>
        </w:rPr>
        <w:t>ενεργοβόρων</w:t>
      </w:r>
      <w:proofErr w:type="spellEnd"/>
      <w:r>
        <w:rPr>
          <w:rFonts w:eastAsia="Times New Roman" w:cs="Times New Roman"/>
          <w:szCs w:val="24"/>
        </w:rPr>
        <w:t xml:space="preserve"> επιχειρήσεων της χώρας. </w:t>
      </w:r>
    </w:p>
    <w:p w14:paraId="3A863A8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 xml:space="preserve">Έγινε ποτέ μια προσπάθεια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βέβαια, το αυτονόητο</w:t>
      </w:r>
      <w:r>
        <w:rPr>
          <w:rFonts w:eastAsia="Times New Roman" w:cs="Times New Roman"/>
          <w:szCs w:val="24"/>
        </w:rPr>
        <w:t xml:space="preserve"> να επιλυθεί ενδεχομένως και να ρυθμιστούν αυτά τα χρέη- στόχευσης, ώστε τουλάχιστον σε ό,τι αφορά τις </w:t>
      </w:r>
      <w:proofErr w:type="spellStart"/>
      <w:r>
        <w:rPr>
          <w:rFonts w:eastAsia="Times New Roman" w:cs="Times New Roman"/>
          <w:szCs w:val="24"/>
        </w:rPr>
        <w:t>ενεργοβόρες</w:t>
      </w:r>
      <w:proofErr w:type="spellEnd"/>
      <w:r>
        <w:rPr>
          <w:rFonts w:eastAsia="Times New Roman" w:cs="Times New Roman"/>
          <w:szCs w:val="24"/>
        </w:rPr>
        <w:t xml:space="preserve"> και σημαντικές επιχειρήσεις</w:t>
      </w:r>
      <w:r>
        <w:rPr>
          <w:rFonts w:eastAsia="Times New Roman" w:cs="Times New Roman"/>
          <w:szCs w:val="24"/>
        </w:rPr>
        <w:t>,</w:t>
      </w:r>
      <w:r>
        <w:rPr>
          <w:rFonts w:eastAsia="Times New Roman" w:cs="Times New Roman"/>
          <w:szCs w:val="24"/>
        </w:rPr>
        <w:t xml:space="preserve"> να γίνουν επενδύσεις στις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 xml:space="preserve">νέργειας, σε εναλλακτικές μορφές που θα απάλλασσαν αυτόν το βρόγχο </w:t>
      </w:r>
      <w:r>
        <w:rPr>
          <w:rFonts w:eastAsia="Times New Roman" w:cs="Times New Roman"/>
          <w:szCs w:val="24"/>
        </w:rPr>
        <w:t xml:space="preserve">και τη ΔΕΗ στο χρέος, αλλά και τις ίδιες στην ακριβή ενέργεια σε βάρος τελικά του δημόσιου πλούτου και της δημόσιας παραγωγής ηλεκτρικής ενέργειας; Δεν έγινε τίποτα πραγματικά </w:t>
      </w:r>
      <w:proofErr w:type="spellStart"/>
      <w:r>
        <w:rPr>
          <w:rFonts w:eastAsia="Times New Roman" w:cs="Times New Roman"/>
          <w:szCs w:val="24"/>
        </w:rPr>
        <w:t>πραγματικά</w:t>
      </w:r>
      <w:proofErr w:type="spellEnd"/>
      <w:r>
        <w:rPr>
          <w:rFonts w:eastAsia="Times New Roman" w:cs="Times New Roman"/>
          <w:szCs w:val="24"/>
        </w:rPr>
        <w:t xml:space="preserve"> στρέβλωση. </w:t>
      </w:r>
    </w:p>
    <w:p w14:paraId="3A863A8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Όσον αφορά</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το ζήτημα της εμπορίας</w:t>
      </w:r>
      <w:r>
        <w:rPr>
          <w:rFonts w:eastAsia="Times New Roman" w:cs="Times New Roman"/>
          <w:szCs w:val="24"/>
        </w:rPr>
        <w:t>,</w:t>
      </w:r>
      <w:r>
        <w:rPr>
          <w:rFonts w:eastAsia="Times New Roman" w:cs="Times New Roman"/>
          <w:szCs w:val="24"/>
        </w:rPr>
        <w:t xml:space="preserve"> νομίζω ότι το</w:t>
      </w:r>
      <w:r>
        <w:rPr>
          <w:rFonts w:eastAsia="Times New Roman" w:cs="Times New Roman"/>
          <w:szCs w:val="24"/>
        </w:rPr>
        <w:t xml:space="preserve"> παράδειγμα της </w:t>
      </w:r>
      <w:r>
        <w:rPr>
          <w:rFonts w:eastAsia="Times New Roman" w:cs="Times New Roman"/>
          <w:szCs w:val="24"/>
        </w:rPr>
        <w:t>«</w:t>
      </w:r>
      <w:r>
        <w:rPr>
          <w:rFonts w:eastAsia="Times New Roman" w:cs="Times New Roman"/>
          <w:szCs w:val="24"/>
          <w:lang w:val="en-US"/>
        </w:rPr>
        <w:t>ENERGA</w:t>
      </w:r>
      <w:r w:rsidRPr="003F239E">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w:t>
      </w:r>
      <w:r>
        <w:rPr>
          <w:rFonts w:eastAsia="Times New Roman" w:cs="Times New Roman"/>
          <w:szCs w:val="24"/>
        </w:rPr>
        <w:t xml:space="preserve"> τα λέει όλα</w:t>
      </w:r>
      <w:r>
        <w:rPr>
          <w:rFonts w:eastAsia="Times New Roman" w:cs="Times New Roman"/>
          <w:szCs w:val="24"/>
        </w:rPr>
        <w:t>,</w:t>
      </w:r>
      <w:r>
        <w:rPr>
          <w:rFonts w:eastAsia="Times New Roman" w:cs="Times New Roman"/>
          <w:szCs w:val="24"/>
        </w:rPr>
        <w:t xml:space="preserve"> για το ποια είναι η αντίληψή σας για αυτού του τύπου τις ιδιωτικοποιήσεις. </w:t>
      </w:r>
    </w:p>
    <w:p w14:paraId="3A863A9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Στη δική μας στρατηγική </w:t>
      </w:r>
      <w:r>
        <w:rPr>
          <w:rFonts w:eastAsia="Times New Roman" w:cs="Times New Roman"/>
          <w:szCs w:val="24"/>
        </w:rPr>
        <w:t>η</w:t>
      </w:r>
      <w:r>
        <w:rPr>
          <w:rFonts w:eastAsia="Times New Roman" w:cs="Times New Roman"/>
          <w:szCs w:val="24"/>
        </w:rPr>
        <w:t xml:space="preserve"> ΔΕΗ</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καταστράφηκε.</w:t>
      </w:r>
    </w:p>
    <w:p w14:paraId="3A863A91" w14:textId="77777777" w:rsidR="00375AC7" w:rsidRDefault="00AB06BE">
      <w:pPr>
        <w:spacing w:line="600" w:lineRule="auto"/>
        <w:ind w:firstLine="720"/>
        <w:jc w:val="both"/>
        <w:rPr>
          <w:rFonts w:eastAsia="Times New Roman" w:cs="Times New Roman"/>
          <w:szCs w:val="24"/>
        </w:rPr>
      </w:pPr>
      <w:r w:rsidRPr="0006050F">
        <w:rPr>
          <w:rFonts w:eastAsia="Times New Roman" w:cs="Times New Roman"/>
          <w:b/>
          <w:szCs w:val="24"/>
        </w:rPr>
        <w:t>ΠΡΟΕΔΡΕΥΟΥΣΑ (Αναστασία Χριστοδουλοπούλου):</w:t>
      </w:r>
      <w:r>
        <w:rPr>
          <w:rFonts w:eastAsia="Times New Roman" w:cs="Times New Roman"/>
          <w:szCs w:val="24"/>
        </w:rPr>
        <w:t xml:space="preserve"> Κύριε Δημητριάδη, σας παρακαλώ.</w:t>
      </w:r>
    </w:p>
    <w:p w14:paraId="3A863A92"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ΔΗ</w:t>
      </w:r>
      <w:r>
        <w:rPr>
          <w:rFonts w:eastAsia="Times New Roman" w:cs="Times New Roman"/>
          <w:b/>
          <w:szCs w:val="24"/>
        </w:rPr>
        <w:t xml:space="preserve">ΜΗΤΡΙΟΣ </w:t>
      </w:r>
      <w:r w:rsidRPr="00185827">
        <w:rPr>
          <w:rFonts w:eastAsia="Times New Roman" w:cs="Times New Roman"/>
          <w:b/>
          <w:szCs w:val="24"/>
        </w:rPr>
        <w:t xml:space="preserve">ΔΗΜΗΤΡΙΑΔΗΣ: </w:t>
      </w:r>
      <w:r>
        <w:rPr>
          <w:rFonts w:eastAsia="Times New Roman" w:cs="Times New Roman"/>
          <w:szCs w:val="24"/>
        </w:rPr>
        <w:t>Τελειώνω, κυρία Πρόεδρε, τα λέω σύντομα.</w:t>
      </w:r>
    </w:p>
    <w:p w14:paraId="3A863A9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Μετασχηματίζεται, διότι αυτό επιβάλλουν οι ευρωπαϊκοί κανόνες στους οποίους συμμετέχουμε και το αποδεχόμαστε όλοι. Έχουμε πλέον ένα φερέγγυο και συμφωνημένο από τους διεθνείς θεσμούς εθνικό σχέδ</w:t>
      </w:r>
      <w:r>
        <w:rPr>
          <w:rFonts w:eastAsia="Times New Roman" w:cs="Times New Roman"/>
          <w:szCs w:val="24"/>
        </w:rPr>
        <w:t>ιο για την ενέργεια και το κλίμα. Το ενεργειακό μείγμα της χώρας θα ανανεωθεί σημαντικά μέχρι το ‘30 με αύξηση συμμετοχής των ΑΠΕ στο 32%</w:t>
      </w:r>
      <w:r>
        <w:rPr>
          <w:rFonts w:eastAsia="Times New Roman" w:cs="Times New Roman"/>
          <w:szCs w:val="24"/>
        </w:rPr>
        <w:t>,</w:t>
      </w:r>
      <w:r>
        <w:rPr>
          <w:rFonts w:eastAsia="Times New Roman" w:cs="Times New Roman"/>
          <w:szCs w:val="24"/>
        </w:rPr>
        <w:t xml:space="preserve"> πράγματι, της συνολικής κατανάλωσης</w:t>
      </w:r>
      <w:r>
        <w:rPr>
          <w:rFonts w:eastAsia="Times New Roman" w:cs="Times New Roman"/>
          <w:szCs w:val="24"/>
        </w:rPr>
        <w:t>,</w:t>
      </w:r>
      <w:r>
        <w:rPr>
          <w:rFonts w:eastAsia="Times New Roman" w:cs="Times New Roman"/>
          <w:szCs w:val="24"/>
        </w:rPr>
        <w:t xml:space="preserve"> που συνεπάγεται 57% στην παραγωγή ενέργειας από το 29% που είναι σήμερα, όπως κα</w:t>
      </w:r>
      <w:r>
        <w:rPr>
          <w:rFonts w:eastAsia="Times New Roman" w:cs="Times New Roman"/>
          <w:szCs w:val="24"/>
        </w:rPr>
        <w:t>ι θα περιοριστεί</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το ειδικό βάρος του λιγνίτη. Το φυσικό αέριο θα παίξει έναν ρόλο γέφυρας, θα λειτουργήσει ως σταθεροποιητικός παράγοντας σε αυτό και η ευρωπαϊκή ενέργεια που αλλάζει σημαντικά, θα έχει μια πλήρη απελευθέρωση από το ‘20 και μετά </w:t>
      </w:r>
      <w:r>
        <w:rPr>
          <w:rFonts w:eastAsia="Times New Roman" w:cs="Times New Roman"/>
          <w:szCs w:val="24"/>
        </w:rPr>
        <w:t>και πρέπει σε αυτό το ανταγωνιστικό πεδίο</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Ε</w:t>
      </w:r>
      <w:r>
        <w:rPr>
          <w:rFonts w:eastAsia="Times New Roman" w:cs="Times New Roman"/>
          <w:szCs w:val="24"/>
        </w:rPr>
        <w:t xml:space="preserve">πιχείρηση </w:t>
      </w:r>
      <w:r>
        <w:rPr>
          <w:rFonts w:eastAsia="Times New Roman" w:cs="Times New Roman"/>
          <w:szCs w:val="24"/>
        </w:rPr>
        <w:t>Η</w:t>
      </w:r>
      <w:r>
        <w:rPr>
          <w:rFonts w:eastAsia="Times New Roman" w:cs="Times New Roman"/>
          <w:szCs w:val="24"/>
        </w:rPr>
        <w:t>λεκτρισμού να έχει την ικανότητα και τη δυνατότητα να ανταποκριθεί</w:t>
      </w:r>
      <w:r>
        <w:rPr>
          <w:rFonts w:eastAsia="Times New Roman" w:cs="Times New Roman"/>
          <w:szCs w:val="24"/>
        </w:rPr>
        <w:t>,</w:t>
      </w:r>
      <w:r>
        <w:rPr>
          <w:rFonts w:eastAsia="Times New Roman" w:cs="Times New Roman"/>
          <w:szCs w:val="24"/>
        </w:rPr>
        <w:t xml:space="preserve"> και αυτό θα συμβεί.</w:t>
      </w:r>
    </w:p>
    <w:p w14:paraId="3A863A9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Μια απάντηση για την εξαγορά της </w:t>
      </w:r>
      <w:r>
        <w:rPr>
          <w:rFonts w:eastAsia="Times New Roman" w:cs="Times New Roman"/>
          <w:szCs w:val="24"/>
          <w:lang w:val="en-US"/>
        </w:rPr>
        <w:t>EDS</w:t>
      </w:r>
      <w:r w:rsidRPr="00813CDC">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είναι απολύτως θεμιτή. Έγινε σε ένα πλαίσιο ισχυροποίησης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Ε</w:t>
      </w:r>
      <w:r>
        <w:rPr>
          <w:rFonts w:eastAsia="Times New Roman" w:cs="Times New Roman"/>
          <w:szCs w:val="24"/>
        </w:rPr>
        <w:t xml:space="preserve">πιχείρησης </w:t>
      </w:r>
      <w:r>
        <w:rPr>
          <w:rFonts w:eastAsia="Times New Roman" w:cs="Times New Roman"/>
          <w:szCs w:val="24"/>
        </w:rPr>
        <w:t>Η</w:t>
      </w:r>
      <w:r>
        <w:rPr>
          <w:rFonts w:eastAsia="Times New Roman" w:cs="Times New Roman"/>
          <w:szCs w:val="24"/>
        </w:rPr>
        <w:t>λεκτρισμού στην περιφερειακή αγορά και είναι μια εταιρεία</w:t>
      </w:r>
      <w:r>
        <w:rPr>
          <w:rFonts w:eastAsia="Times New Roman" w:cs="Times New Roman"/>
          <w:szCs w:val="24"/>
        </w:rPr>
        <w:t>,</w:t>
      </w:r>
      <w:r>
        <w:rPr>
          <w:rFonts w:eastAsia="Times New Roman" w:cs="Times New Roman"/>
          <w:szCs w:val="24"/>
        </w:rPr>
        <w:t xml:space="preserve"> η ΔΕΗ</w:t>
      </w:r>
      <w:r>
        <w:rPr>
          <w:rFonts w:eastAsia="Times New Roman" w:cs="Times New Roman"/>
          <w:szCs w:val="24"/>
        </w:rPr>
        <w:t>,</w:t>
      </w:r>
      <w:r>
        <w:rPr>
          <w:rFonts w:eastAsia="Times New Roman" w:cs="Times New Roman"/>
          <w:szCs w:val="24"/>
        </w:rPr>
        <w:t xml:space="preserve"> εισηγμένη στο χρηματιστήριο και όλες οι συναλλαγές που κάνει</w:t>
      </w:r>
      <w:r>
        <w:rPr>
          <w:rFonts w:eastAsia="Times New Roman" w:cs="Times New Roman"/>
          <w:szCs w:val="24"/>
        </w:rPr>
        <w:t>,</w:t>
      </w:r>
      <w:r>
        <w:rPr>
          <w:rFonts w:eastAsia="Times New Roman" w:cs="Times New Roman"/>
          <w:szCs w:val="24"/>
        </w:rPr>
        <w:t xml:space="preserve"> είναι ενταγμένες σε αυτή τη δι</w:t>
      </w:r>
      <w:r>
        <w:rPr>
          <w:rFonts w:eastAsia="Times New Roman" w:cs="Times New Roman"/>
          <w:szCs w:val="24"/>
        </w:rPr>
        <w:t>άφανη</w:t>
      </w:r>
      <w:r>
        <w:rPr>
          <w:rFonts w:eastAsia="Times New Roman" w:cs="Times New Roman"/>
          <w:szCs w:val="24"/>
        </w:rPr>
        <w:t xml:space="preserve"> δι</w:t>
      </w:r>
      <w:r>
        <w:rPr>
          <w:rFonts w:eastAsia="Times New Roman" w:cs="Times New Roman"/>
          <w:szCs w:val="24"/>
        </w:rPr>
        <w:t>αδικασία που επιβάλλουν και οι χρηματιστηριακές συναλλαγές. Η ΔΕΗ</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εξετάζει επιχειρηματικές ευκαιρίες που προκύπτουν </w:t>
      </w:r>
      <w:r>
        <w:rPr>
          <w:rFonts w:eastAsia="Times New Roman" w:cs="Times New Roman"/>
          <w:szCs w:val="24"/>
        </w:rPr>
        <w:lastRenderedPageBreak/>
        <w:t xml:space="preserve">στην ευρύτερη περιοχή, ασχολείται και με τα </w:t>
      </w:r>
      <w:proofErr w:type="spellStart"/>
      <w:r>
        <w:rPr>
          <w:rFonts w:eastAsia="Times New Roman" w:cs="Times New Roman"/>
          <w:szCs w:val="24"/>
        </w:rPr>
        <w:t>υδροηλεκτικά</w:t>
      </w:r>
      <w:proofErr w:type="spellEnd"/>
      <w:r>
        <w:rPr>
          <w:rFonts w:eastAsia="Times New Roman" w:cs="Times New Roman"/>
          <w:szCs w:val="24"/>
        </w:rPr>
        <w:t xml:space="preserve"> στην Τουρκία, εξετάζει επενδύσεις στην Αλβανία, στην Βοσνία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Ερζεγοβίνη, </w:t>
      </w:r>
      <w:r>
        <w:rPr>
          <w:rFonts w:eastAsia="Times New Roman" w:cs="Times New Roman"/>
          <w:szCs w:val="24"/>
        </w:rPr>
        <w:t xml:space="preserve">στο Κόσοβο. </w:t>
      </w:r>
    </w:p>
    <w:p w14:paraId="3A863A9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Αγαπητοί συνάδελφοι, πρέπει να συνηθίσετε στην ιδέα πως η ΔΕΗ θα επεκτείνεται και θα επεκταθεί στη βαλκανική ενδοχώρα, σε αντίθεση με αυτό που εσείς επιφυλάσσετε προς αυτή. Θα παραμείνει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ΔΕΗ μια επιχείρηση και δημόσια και ενιαία και</w:t>
      </w:r>
      <w:r>
        <w:rPr>
          <w:rFonts w:eastAsia="Times New Roman" w:cs="Times New Roman"/>
          <w:szCs w:val="24"/>
        </w:rPr>
        <w:t xml:space="preserve"> θα ισχυροποιηθεί, διότι θέλουμε να είναι ένας πυλώνας για τη δημόσια ελληνική πολιτική, να είναι ένας παράγοντας για τη δίκαιη ανάπτυξη και σταθερότητα με κοινωνικό έλεγχο και εγγύηση των δικαιωμάτων των πολιτών.</w:t>
      </w:r>
    </w:p>
    <w:p w14:paraId="3A863A9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Ευχαριστώ.</w:t>
      </w:r>
    </w:p>
    <w:p w14:paraId="3A863A97" w14:textId="77777777" w:rsidR="00375AC7" w:rsidRDefault="00AB06B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του ΣΥΡΙΖΑ)</w:t>
      </w:r>
    </w:p>
    <w:p w14:paraId="3A863A98" w14:textId="77777777" w:rsidR="00375AC7" w:rsidRDefault="00AB06BE">
      <w:pPr>
        <w:spacing w:line="600" w:lineRule="auto"/>
        <w:ind w:firstLine="720"/>
        <w:jc w:val="both"/>
        <w:rPr>
          <w:rFonts w:eastAsia="Times New Roman" w:cs="Times New Roman"/>
          <w:szCs w:val="24"/>
        </w:rPr>
      </w:pPr>
      <w:r w:rsidRPr="0006050F">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Σας είπα και πριν για τον χρόνο. Στην επίκαιρη επερώτηση έχει μια λογική. Δώδεκα λεπτά έχει ο Κοινοβουλευτικός Εκπρόσωπος του επερωτώντος κόμματος όχι όλοι.</w:t>
      </w:r>
    </w:p>
    <w:p w14:paraId="3A863A9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Κούζηλος</w:t>
      </w:r>
      <w:proofErr w:type="spellEnd"/>
      <w:r>
        <w:rPr>
          <w:rFonts w:eastAsia="Times New Roman" w:cs="Times New Roman"/>
          <w:szCs w:val="24"/>
        </w:rPr>
        <w:t>, Κοινοβουλευτι</w:t>
      </w:r>
      <w:r>
        <w:rPr>
          <w:rFonts w:eastAsia="Times New Roman" w:cs="Times New Roman"/>
          <w:szCs w:val="24"/>
        </w:rPr>
        <w:t>κός Εκπρόσωπος της Χρυσής Αυγής</w:t>
      </w:r>
      <w:r>
        <w:rPr>
          <w:rFonts w:eastAsia="Times New Roman" w:cs="Times New Roman"/>
          <w:szCs w:val="24"/>
        </w:rPr>
        <w:t>,</w:t>
      </w:r>
      <w:r>
        <w:rPr>
          <w:rFonts w:eastAsia="Times New Roman" w:cs="Times New Roman"/>
          <w:szCs w:val="24"/>
        </w:rPr>
        <w:t xml:space="preserve"> για έξι λεπτά.</w:t>
      </w:r>
    </w:p>
    <w:p w14:paraId="3A863A9A" w14:textId="77777777" w:rsidR="00375AC7" w:rsidRDefault="00AB06BE">
      <w:pPr>
        <w:spacing w:line="600" w:lineRule="auto"/>
        <w:ind w:firstLine="720"/>
        <w:jc w:val="both"/>
        <w:rPr>
          <w:rFonts w:eastAsia="Times New Roman" w:cs="Times New Roman"/>
          <w:szCs w:val="24"/>
        </w:rPr>
      </w:pPr>
      <w:r w:rsidRPr="00C945AA">
        <w:rPr>
          <w:rFonts w:eastAsia="Times New Roman" w:cs="Times New Roman"/>
          <w:b/>
          <w:szCs w:val="24"/>
        </w:rPr>
        <w:t>ΝΙΚΟΛΑΟΣ ΚΟΥΖΗΛΟΣ:</w:t>
      </w:r>
      <w:r>
        <w:rPr>
          <w:rFonts w:eastAsia="Times New Roman" w:cs="Times New Roman"/>
          <w:szCs w:val="24"/>
        </w:rPr>
        <w:t xml:space="preserve"> Ευχαριστώ, κυρία Πρόεδρε.</w:t>
      </w:r>
    </w:p>
    <w:p w14:paraId="3A863A9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 xml:space="preserve">«Ο ΣΥΡΙΖΑ μετέτρεψε τη ΔΕΗ από αναπτυξιακό πυλώνα σε συστημικό κίνδυνο για την ελληνική οικονομία». Αυτό κάλλιστα μπορούσε να ήταν και ένας τίτλος αν ήταν </w:t>
      </w:r>
      <w:r>
        <w:rPr>
          <w:rFonts w:eastAsia="Times New Roman" w:cs="Times New Roman"/>
          <w:szCs w:val="24"/>
        </w:rPr>
        <w:t>α</w:t>
      </w:r>
      <w:r>
        <w:rPr>
          <w:rFonts w:eastAsia="Times New Roman" w:cs="Times New Roman"/>
          <w:szCs w:val="24"/>
        </w:rPr>
        <w:t>ντιπολί</w:t>
      </w:r>
      <w:r>
        <w:rPr>
          <w:rFonts w:eastAsia="Times New Roman" w:cs="Times New Roman"/>
          <w:szCs w:val="24"/>
        </w:rPr>
        <w:t xml:space="preserve">τευση ο ΣΥΡΙΖΑ. Ήταν απλή τακτική που υπήρχε. </w:t>
      </w:r>
    </w:p>
    <w:p w14:paraId="3A863A9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Τώρα έχουμε κάποια ερωτήματα. ΔΕΗ</w:t>
      </w:r>
      <w:r>
        <w:rPr>
          <w:rFonts w:eastAsia="Times New Roman" w:cs="Times New Roman"/>
          <w:szCs w:val="24"/>
        </w:rPr>
        <w:t>.</w:t>
      </w:r>
      <w:r>
        <w:rPr>
          <w:rFonts w:eastAsia="Times New Roman" w:cs="Times New Roman"/>
          <w:szCs w:val="24"/>
        </w:rPr>
        <w:t xml:space="preserve"> Δημόσια Επιχείρηση Ηλεκτρισμού. Πόσο δημόσια είναι; Από εκεί ξεκινάμε. Τι μερίδιο έχει; Τι σκοπεύετε να κάνετε και τι μερίδιο έχουν οι ιδιώτες μέσα στη ΔΕΗ; </w:t>
      </w:r>
    </w:p>
    <w:p w14:paraId="3A863A9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Να πάμε και στο </w:t>
      </w:r>
      <w:r>
        <w:rPr>
          <w:rFonts w:eastAsia="Times New Roman" w:cs="Times New Roman"/>
          <w:szCs w:val="24"/>
        </w:rPr>
        <w:t xml:space="preserve">εργατικό δυναμικό εν τάχει. Βλέπουμε μια πολύ μεγάλη μείωση -μέχρι το 2014 είναι τα στοιχεία που έχει η ιστοσελίδα της ΔΕΗ-, γύρω στις </w:t>
      </w:r>
      <w:r>
        <w:rPr>
          <w:rFonts w:eastAsia="Times New Roman" w:cs="Times New Roman"/>
          <w:szCs w:val="24"/>
        </w:rPr>
        <w:t>δεκατρείς</w:t>
      </w:r>
      <w:r>
        <w:rPr>
          <w:rFonts w:eastAsia="Times New Roman" w:cs="Times New Roman"/>
          <w:szCs w:val="24"/>
        </w:rPr>
        <w:t xml:space="preserve"> χιλιάδες τα τελευταία δεκατέσσερα, δεκαπέντε χρόνια. Άρα μήπως είναι οι ιδιώτες που έχουν το μεγαλύτερο κομμάτι</w:t>
      </w:r>
      <w:r>
        <w:rPr>
          <w:rFonts w:eastAsia="Times New Roman" w:cs="Times New Roman"/>
          <w:szCs w:val="24"/>
        </w:rPr>
        <w:t xml:space="preserve"> στη ΔΕΗ; </w:t>
      </w:r>
    </w:p>
    <w:p w14:paraId="3A863A9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Να δούμε επίσης και κάτι άλλο. Κύκλος εργασιών και εξέλιξη καθαρού χρέους. Βλέπουμε ότι όχι απλώς έχει αυξηθεί ο κύκλος εργασιών αλλά στην ουσία δεν έχετε μειώσει και το χρέος. Άρα που έχουν πάει όλα τα χρήματα της ΔΕΗ; </w:t>
      </w:r>
    </w:p>
    <w:p w14:paraId="3A863A9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Στην ουσία αυτό που έχετ</w:t>
      </w:r>
      <w:r>
        <w:rPr>
          <w:rFonts w:eastAsia="Times New Roman" w:cs="Times New Roman"/>
          <w:szCs w:val="24"/>
        </w:rPr>
        <w:t xml:space="preserve">ε κάνει -γιατί όλα αυτά που λέγατε ότι «θα διευθετήσουμε το θέμα της ΔΕΗ», «εμείς θα την καθαρίσουμε», «εμείς θα την </w:t>
      </w:r>
      <w:r>
        <w:rPr>
          <w:rFonts w:eastAsia="Times New Roman" w:cs="Times New Roman"/>
          <w:szCs w:val="24"/>
        </w:rPr>
        <w:lastRenderedPageBreak/>
        <w:t xml:space="preserve">φτιάξουμε»,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ντιπολίτευση- είναι ότι μειώσατε το εργατικό δυναμικό και δημιουργήσατε σκάνδαλα. </w:t>
      </w:r>
    </w:p>
    <w:p w14:paraId="3A863AA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Πρώτο σκάνδαλο</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εξαγορά -εσείς το ονομάσατε «επενδυτική κίνηση»- της σκοπιανής εταιρείας </w:t>
      </w:r>
      <w:r>
        <w:rPr>
          <w:rFonts w:eastAsia="Times New Roman" w:cs="Times New Roman"/>
          <w:szCs w:val="24"/>
        </w:rPr>
        <w:t>«</w:t>
      </w:r>
      <w:r>
        <w:rPr>
          <w:rFonts w:eastAsia="Times New Roman" w:cs="Times New Roman"/>
          <w:szCs w:val="24"/>
          <w:lang w:val="en-US"/>
        </w:rPr>
        <w:t>EDS</w:t>
      </w:r>
      <w:r>
        <w:rPr>
          <w:rFonts w:eastAsia="Times New Roman" w:cs="Times New Roman"/>
          <w:szCs w:val="24"/>
        </w:rPr>
        <w:t>»</w:t>
      </w:r>
      <w:r>
        <w:rPr>
          <w:rFonts w:eastAsia="Times New Roman" w:cs="Times New Roman"/>
          <w:szCs w:val="24"/>
        </w:rPr>
        <w:t>. Χαιρόμαστε που η Νέα Δημοκρατία υιοθετεί την ατζέντα της Χρυσής Αυγής</w:t>
      </w:r>
      <w:r>
        <w:rPr>
          <w:rFonts w:eastAsia="Times New Roman" w:cs="Times New Roman"/>
          <w:szCs w:val="24"/>
        </w:rPr>
        <w:t>,</w:t>
      </w:r>
      <w:r>
        <w:rPr>
          <w:rFonts w:eastAsia="Times New Roman" w:cs="Times New Roman"/>
          <w:szCs w:val="24"/>
        </w:rPr>
        <w:t xml:space="preserve"> που από την πρώτη μέρα, την πρώτη στιγμή λέγαμε ότι η Κυβέρνηση με το</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Σόρο</w:t>
      </w:r>
      <w:proofErr w:type="spellEnd"/>
      <w:r>
        <w:rPr>
          <w:rFonts w:eastAsia="Times New Roman" w:cs="Times New Roman"/>
          <w:szCs w:val="24"/>
        </w:rPr>
        <w:t xml:space="preserve"> χρηματοδοτούν τον </w:t>
      </w:r>
      <w:proofErr w:type="spellStart"/>
      <w:r>
        <w:rPr>
          <w:rFonts w:eastAsia="Times New Roman" w:cs="Times New Roman"/>
          <w:szCs w:val="24"/>
        </w:rPr>
        <w:t>Ζάεφ</w:t>
      </w:r>
      <w:proofErr w:type="spellEnd"/>
      <w:r>
        <w:rPr>
          <w:rFonts w:eastAsia="Times New Roman" w:cs="Times New Roman"/>
          <w:szCs w:val="24"/>
        </w:rPr>
        <w:t xml:space="preserve"> για τ</w:t>
      </w:r>
      <w:r>
        <w:rPr>
          <w:rFonts w:eastAsia="Times New Roman" w:cs="Times New Roman"/>
          <w:szCs w:val="24"/>
        </w:rPr>
        <w:t>ο δημοψήφισμα. Και έρχεται η Νέα Δημοκρατία και κάνει μια πολύ απλή αντιγραφή στην επίκαιρη επερώτηση, δικιάς μας ερώτησης, με αριθμό πρωτοκόλλου 2460. Το καταθέτω για τα πρακτικά παρακαλώ.</w:t>
      </w:r>
    </w:p>
    <w:p w14:paraId="3A863AA1" w14:textId="77777777" w:rsidR="00375AC7" w:rsidRDefault="00AB06B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Νικόλαος </w:t>
      </w:r>
      <w:proofErr w:type="spellStart"/>
      <w:r>
        <w:rPr>
          <w:rFonts w:eastAsia="Times New Roman" w:cs="Times New Roman"/>
          <w:szCs w:val="24"/>
        </w:rPr>
        <w:t>Κούζηλος</w:t>
      </w:r>
      <w:proofErr w:type="spellEnd"/>
      <w:r w:rsidRPr="000D63A8">
        <w:rPr>
          <w:rFonts w:eastAsia="Times New Roman" w:cs="Times New Roman"/>
          <w:szCs w:val="24"/>
        </w:rPr>
        <w:t xml:space="preserve"> καταθέτει για τα</w:t>
      </w:r>
      <w:r w:rsidRPr="000D63A8">
        <w:rPr>
          <w:rFonts w:eastAsia="Times New Roman" w:cs="Times New Roman"/>
          <w:szCs w:val="24"/>
        </w:rPr>
        <w:t xml:space="preserve">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A863AA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Ευτυχώς μας ακολουθούν κι άλλοι στο Κοινοβούλιο. Ευτυχώς! Βλέπουμε ότι η εξαγορά της </w:t>
      </w:r>
      <w:r>
        <w:rPr>
          <w:rFonts w:eastAsia="Times New Roman" w:cs="Times New Roman"/>
          <w:szCs w:val="24"/>
        </w:rPr>
        <w:t>«</w:t>
      </w:r>
      <w:r>
        <w:rPr>
          <w:rFonts w:eastAsia="Times New Roman" w:cs="Times New Roman"/>
          <w:szCs w:val="24"/>
          <w:lang w:val="en-US"/>
        </w:rPr>
        <w:t>EDS</w:t>
      </w:r>
      <w:r>
        <w:rPr>
          <w:rFonts w:eastAsia="Times New Roman" w:cs="Times New Roman"/>
          <w:szCs w:val="24"/>
        </w:rPr>
        <w:t>’</w:t>
      </w:r>
      <w:r w:rsidRPr="00C16756">
        <w:rPr>
          <w:rFonts w:eastAsia="Times New Roman" w:cs="Times New Roman"/>
          <w:szCs w:val="24"/>
        </w:rPr>
        <w:t xml:space="preserve"> </w:t>
      </w:r>
      <w:r>
        <w:rPr>
          <w:rFonts w:eastAsia="Times New Roman" w:cs="Times New Roman"/>
          <w:szCs w:val="24"/>
        </w:rPr>
        <w:t xml:space="preserve">στοίχισε 5,2 </w:t>
      </w:r>
      <w:r>
        <w:rPr>
          <w:rFonts w:eastAsia="Times New Roman" w:cs="Times New Roman"/>
          <w:szCs w:val="24"/>
        </w:rPr>
        <w:t xml:space="preserve">εκατομμύρια, όσο στοίχισε -σύμφωνα με δημοσιεύματα των Σκοπιανών- η προεκλογική εκστρατεία του </w:t>
      </w:r>
      <w:proofErr w:type="spellStart"/>
      <w:r>
        <w:rPr>
          <w:rFonts w:eastAsia="Times New Roman" w:cs="Times New Roman"/>
          <w:szCs w:val="24"/>
        </w:rPr>
        <w:t>Ζάεφ</w:t>
      </w:r>
      <w:proofErr w:type="spellEnd"/>
      <w:r>
        <w:rPr>
          <w:rFonts w:eastAsia="Times New Roman" w:cs="Times New Roman"/>
          <w:szCs w:val="24"/>
        </w:rPr>
        <w:t>. Τόσα χρήματα έδωσαν.</w:t>
      </w:r>
    </w:p>
    <w:p w14:paraId="3A863AA3" w14:textId="77777777" w:rsidR="00375AC7" w:rsidRDefault="00AB06BE">
      <w:pPr>
        <w:spacing w:line="600" w:lineRule="auto"/>
        <w:ind w:firstLine="720"/>
        <w:jc w:val="both"/>
        <w:rPr>
          <w:rFonts w:eastAsia="Times New Roman"/>
          <w:szCs w:val="24"/>
        </w:rPr>
      </w:pPr>
      <w:r>
        <w:rPr>
          <w:rFonts w:eastAsia="Times New Roman"/>
          <w:szCs w:val="24"/>
        </w:rPr>
        <w:t xml:space="preserve">Από την εξαγορά προκύπτουν και κάποια άλλα ερωτήματα </w:t>
      </w:r>
      <w:r>
        <w:rPr>
          <w:rFonts w:eastAsia="Times New Roman"/>
          <w:szCs w:val="24"/>
        </w:rPr>
        <w:t>σ</w:t>
      </w:r>
      <w:r>
        <w:rPr>
          <w:rFonts w:eastAsia="Times New Roman"/>
          <w:szCs w:val="24"/>
        </w:rPr>
        <w:t xml:space="preserve">τα οποία δεν έχετε απαντήσει. Και δεν ξέρουμε αν θα μπορέσετε να τα απαντήσετε </w:t>
      </w:r>
      <w:r>
        <w:rPr>
          <w:rFonts w:eastAsia="Times New Roman"/>
          <w:szCs w:val="24"/>
        </w:rPr>
        <w:lastRenderedPageBreak/>
        <w:t>π</w:t>
      </w:r>
      <w:r>
        <w:rPr>
          <w:rFonts w:eastAsia="Times New Roman"/>
          <w:szCs w:val="24"/>
        </w:rPr>
        <w:t xml:space="preserve">οτέ. Πρώτον, ελέγχθηκαν τα κρατικά συμβόλαια της </w:t>
      </w:r>
      <w:r>
        <w:rPr>
          <w:rFonts w:eastAsia="Times New Roman"/>
          <w:szCs w:val="24"/>
        </w:rPr>
        <w:t>«</w:t>
      </w:r>
      <w:r>
        <w:rPr>
          <w:rFonts w:eastAsia="Times New Roman"/>
          <w:szCs w:val="24"/>
          <w:lang w:val="en-US"/>
        </w:rPr>
        <w:t>EDS</w:t>
      </w:r>
      <w:r>
        <w:rPr>
          <w:rFonts w:eastAsia="Times New Roman"/>
          <w:szCs w:val="24"/>
        </w:rPr>
        <w:t>»</w:t>
      </w:r>
      <w:r>
        <w:rPr>
          <w:rFonts w:eastAsia="Times New Roman"/>
          <w:szCs w:val="24"/>
        </w:rPr>
        <w:t>, ώστε να διαπιστωθεί αν ήταν ζημιογόνα ή όχι; Ήταν λίγο πριν την πτώχευση η συγκεκριμένη εταιρεία.</w:t>
      </w:r>
    </w:p>
    <w:p w14:paraId="3A863AA4" w14:textId="77777777" w:rsidR="00375AC7" w:rsidRDefault="00AB06BE">
      <w:pPr>
        <w:spacing w:line="600" w:lineRule="auto"/>
        <w:ind w:firstLine="720"/>
        <w:jc w:val="both"/>
        <w:rPr>
          <w:rFonts w:eastAsia="Times New Roman"/>
          <w:szCs w:val="24"/>
        </w:rPr>
      </w:pPr>
      <w:r>
        <w:rPr>
          <w:rFonts w:eastAsia="Times New Roman"/>
          <w:szCs w:val="24"/>
        </w:rPr>
        <w:t xml:space="preserve">Θα προχωρήσει η </w:t>
      </w:r>
      <w:r>
        <w:rPr>
          <w:rFonts w:eastAsia="Times New Roman"/>
          <w:szCs w:val="24"/>
        </w:rPr>
        <w:t>«</w:t>
      </w:r>
      <w:r>
        <w:rPr>
          <w:rFonts w:eastAsia="Times New Roman"/>
          <w:szCs w:val="24"/>
        </w:rPr>
        <w:t>ΔΕΗ Α.Ε.</w:t>
      </w:r>
      <w:r>
        <w:rPr>
          <w:rFonts w:eastAsia="Times New Roman"/>
          <w:szCs w:val="24"/>
        </w:rPr>
        <w:t>»</w:t>
      </w:r>
      <w:r>
        <w:rPr>
          <w:rFonts w:eastAsia="Times New Roman"/>
          <w:szCs w:val="24"/>
        </w:rPr>
        <w:t xml:space="preserve"> σε αύξηση μετοχικού κεφαλαίου</w:t>
      </w:r>
      <w:r>
        <w:rPr>
          <w:rFonts w:eastAsia="Times New Roman"/>
          <w:szCs w:val="24"/>
        </w:rPr>
        <w:t>,</w:t>
      </w:r>
      <w:r>
        <w:rPr>
          <w:rFonts w:eastAsia="Times New Roman"/>
          <w:szCs w:val="24"/>
        </w:rPr>
        <w:t xml:space="preserve"> αφού η </w:t>
      </w:r>
      <w:r>
        <w:rPr>
          <w:rFonts w:eastAsia="Times New Roman"/>
          <w:szCs w:val="24"/>
        </w:rPr>
        <w:t>«</w:t>
      </w:r>
      <w:r>
        <w:rPr>
          <w:rFonts w:eastAsia="Times New Roman"/>
          <w:szCs w:val="24"/>
          <w:lang w:val="en-US"/>
        </w:rPr>
        <w:t>EDS</w:t>
      </w:r>
      <w:r>
        <w:rPr>
          <w:rFonts w:eastAsia="Times New Roman"/>
          <w:szCs w:val="24"/>
        </w:rPr>
        <w:t>»</w:t>
      </w:r>
      <w:r w:rsidRPr="004B3294">
        <w:rPr>
          <w:rFonts w:eastAsia="Times New Roman"/>
          <w:szCs w:val="24"/>
        </w:rPr>
        <w:t xml:space="preserve"> </w:t>
      </w:r>
      <w:r>
        <w:rPr>
          <w:rFonts w:eastAsia="Times New Roman"/>
          <w:szCs w:val="24"/>
        </w:rPr>
        <w:t>είναι ζημιογόνα; Αναγκαστικά πρ</w:t>
      </w:r>
      <w:r>
        <w:rPr>
          <w:rFonts w:eastAsia="Times New Roman"/>
          <w:szCs w:val="24"/>
        </w:rPr>
        <w:t xml:space="preserve">έπει να το κάνετε αυτό. </w:t>
      </w:r>
    </w:p>
    <w:p w14:paraId="3A863AA5" w14:textId="77777777" w:rsidR="00375AC7" w:rsidRDefault="00AB06BE">
      <w:pPr>
        <w:spacing w:line="600" w:lineRule="auto"/>
        <w:ind w:firstLine="720"/>
        <w:jc w:val="both"/>
        <w:rPr>
          <w:rFonts w:eastAsia="Times New Roman"/>
          <w:szCs w:val="24"/>
        </w:rPr>
      </w:pPr>
      <w:r>
        <w:rPr>
          <w:rFonts w:eastAsia="Times New Roman"/>
          <w:szCs w:val="24"/>
        </w:rPr>
        <w:t>Ποιοι εισηγήθηκαν την εξαγορά της συγκεκριμένης εταιρείας</w:t>
      </w:r>
      <w:r>
        <w:rPr>
          <w:rFonts w:eastAsia="Times New Roman"/>
          <w:szCs w:val="24"/>
        </w:rPr>
        <w:t>,</w:t>
      </w:r>
      <w:r>
        <w:rPr>
          <w:rFonts w:eastAsia="Times New Roman"/>
          <w:szCs w:val="24"/>
        </w:rPr>
        <w:t xml:space="preserve"> δεδομένου ότι η χρηματιστηριακή αξία της ΔΕΗ έχει πτωτική πορεία; </w:t>
      </w:r>
    </w:p>
    <w:p w14:paraId="3A863AA6" w14:textId="77777777" w:rsidR="00375AC7" w:rsidRDefault="00AB06BE">
      <w:pPr>
        <w:spacing w:line="600" w:lineRule="auto"/>
        <w:ind w:firstLine="720"/>
        <w:jc w:val="both"/>
        <w:rPr>
          <w:rFonts w:eastAsia="Times New Roman"/>
          <w:szCs w:val="24"/>
        </w:rPr>
      </w:pPr>
      <w:r>
        <w:rPr>
          <w:rFonts w:eastAsia="Times New Roman"/>
          <w:szCs w:val="24"/>
        </w:rPr>
        <w:t xml:space="preserve">Πολύ απλά ερωτήματα. Δεν έχουμε λάβει απάντηση μέχρι στιγμής. </w:t>
      </w:r>
    </w:p>
    <w:p w14:paraId="3A863AA7" w14:textId="77777777" w:rsidR="00375AC7" w:rsidRDefault="00AB06BE">
      <w:pPr>
        <w:spacing w:line="600" w:lineRule="auto"/>
        <w:ind w:firstLine="720"/>
        <w:jc w:val="both"/>
        <w:rPr>
          <w:rFonts w:eastAsia="Times New Roman"/>
          <w:szCs w:val="24"/>
        </w:rPr>
      </w:pPr>
      <w:r>
        <w:rPr>
          <w:rFonts w:eastAsia="Times New Roman"/>
          <w:szCs w:val="24"/>
        </w:rPr>
        <w:t xml:space="preserve">Η εισήγηση για την εξαγορά διερευνήθηκε από στελέχη αντίστοιχης αλβανικής εταιρείας. Ποιος την υπογράφει και ποιοι ήταν αποδέκτες; Μήπως η συγκεκριμένη εταιρεία, τα στελέχη, έχουν συγκεκριμένη θέση μέσα στον ΣΥΡΙΖΑ; </w:t>
      </w:r>
    </w:p>
    <w:p w14:paraId="3A863AA8" w14:textId="77777777" w:rsidR="00375AC7" w:rsidRDefault="00AB06BE">
      <w:pPr>
        <w:spacing w:line="600" w:lineRule="auto"/>
        <w:ind w:firstLine="720"/>
        <w:jc w:val="both"/>
        <w:rPr>
          <w:rFonts w:eastAsia="Times New Roman"/>
          <w:szCs w:val="24"/>
        </w:rPr>
      </w:pPr>
      <w:r>
        <w:rPr>
          <w:rFonts w:eastAsia="Times New Roman"/>
          <w:szCs w:val="24"/>
        </w:rPr>
        <w:t xml:space="preserve">Τέλος, ποιοι οι διεθνείς εκτιμητές που </w:t>
      </w:r>
      <w:r>
        <w:rPr>
          <w:rFonts w:eastAsia="Times New Roman"/>
          <w:szCs w:val="24"/>
        </w:rPr>
        <w:t xml:space="preserve">διεξήγαγαν την αποτίμηση της </w:t>
      </w:r>
      <w:r>
        <w:rPr>
          <w:rFonts w:eastAsia="Times New Roman"/>
          <w:szCs w:val="24"/>
        </w:rPr>
        <w:t>«</w:t>
      </w:r>
      <w:r>
        <w:rPr>
          <w:rFonts w:eastAsia="Times New Roman"/>
          <w:szCs w:val="24"/>
          <w:lang w:val="en-US"/>
        </w:rPr>
        <w:t>EDS</w:t>
      </w:r>
      <w:r>
        <w:rPr>
          <w:rFonts w:eastAsia="Times New Roman"/>
          <w:szCs w:val="24"/>
        </w:rPr>
        <w:t>»</w:t>
      </w:r>
      <w:r>
        <w:rPr>
          <w:rFonts w:eastAsia="Times New Roman"/>
          <w:szCs w:val="24"/>
        </w:rPr>
        <w:t>; Στην ουσία αυτό που εξαγόρασε η ΔΕΗ</w:t>
      </w:r>
      <w:r>
        <w:rPr>
          <w:rFonts w:eastAsia="Times New Roman"/>
          <w:szCs w:val="24"/>
        </w:rPr>
        <w:t>,</w:t>
      </w:r>
      <w:r>
        <w:rPr>
          <w:rFonts w:eastAsia="Times New Roman"/>
          <w:szCs w:val="24"/>
        </w:rPr>
        <w:t xml:space="preserve"> ήταν ένα κέλυφος. Όποιος ξέρει οικονομικά μπορεί να καταλάβει με πάρα πολύ απλά λόγια.</w:t>
      </w:r>
    </w:p>
    <w:p w14:paraId="3A863AA9" w14:textId="77777777" w:rsidR="00375AC7" w:rsidRDefault="00AB06BE">
      <w:pPr>
        <w:spacing w:line="600" w:lineRule="auto"/>
        <w:ind w:firstLine="720"/>
        <w:jc w:val="both"/>
        <w:rPr>
          <w:rFonts w:eastAsia="Times New Roman"/>
          <w:szCs w:val="24"/>
        </w:rPr>
      </w:pPr>
      <w:r>
        <w:rPr>
          <w:rFonts w:eastAsia="Times New Roman"/>
          <w:szCs w:val="24"/>
        </w:rPr>
        <w:t>Δεύτερο σκάνδαλο του ΣΥΡΙΖΑ. Έχουμε μια συμφωνία σύμφωνα με τη ΔΕΗ. Η διαφορά στα αποτελέσματα τ</w:t>
      </w:r>
      <w:r>
        <w:rPr>
          <w:rFonts w:eastAsia="Times New Roman"/>
          <w:szCs w:val="24"/>
        </w:rPr>
        <w:t xml:space="preserve">ου πρώτου εξαμήνου του 2017 που </w:t>
      </w:r>
      <w:r>
        <w:rPr>
          <w:rFonts w:eastAsia="Times New Roman"/>
          <w:szCs w:val="24"/>
        </w:rPr>
        <w:lastRenderedPageBreak/>
        <w:t xml:space="preserve">δημοσιεύθηκε, ήταν κέρδη 3,1 εκατομμύρια. Παρουσιάζεται μετά άλλη μια δημοσίευση για το συγκεκριμένο θέμα και βγαίνει ζημιά 249. Πώς το καταφέρατε αυτό; Πείτε μας. Πώς από κέρδος μετά με την μελέτη του χρόνου βγάλατε ζημιά; </w:t>
      </w:r>
      <w:r>
        <w:rPr>
          <w:rFonts w:eastAsia="Times New Roman"/>
          <w:szCs w:val="24"/>
        </w:rPr>
        <w:t xml:space="preserve">Πώς βγήκε αυτό για το συγκεκριμένο εξάμηνο; </w:t>
      </w:r>
    </w:p>
    <w:p w14:paraId="3A863AAA" w14:textId="77777777" w:rsidR="00375AC7" w:rsidRDefault="00AB06BE">
      <w:pPr>
        <w:spacing w:line="600" w:lineRule="auto"/>
        <w:ind w:firstLine="720"/>
        <w:jc w:val="both"/>
        <w:rPr>
          <w:rFonts w:eastAsia="Times New Roman"/>
          <w:szCs w:val="24"/>
        </w:rPr>
      </w:pPr>
      <w:r>
        <w:rPr>
          <w:rFonts w:eastAsia="Times New Roman"/>
          <w:szCs w:val="24"/>
        </w:rPr>
        <w:t>Υπάρχει όμως ένας άλλος λόγος για τον οποίον έγιναν αυτά. Γιατί έτσι έπεσε η μετοχή και η αξία του ΑΔΜΗΕ. Έχουμε την επιτροπή λογιστικής τυποποίησης, που είναι εθνική εποπτική αρχή και είναι υπεύθυνη και αρμόδια</w:t>
      </w:r>
      <w:r>
        <w:rPr>
          <w:rFonts w:eastAsia="Times New Roman"/>
          <w:szCs w:val="24"/>
        </w:rPr>
        <w:t xml:space="preserve"> για την εποπτεία της ορθής αποτελεσματικής εφαρμογής των λογιστικών και ελεγκτικών προτύπων. Ζητάει η έρευνα τις ζημιές που έγιναν κέρδη. </w:t>
      </w:r>
    </w:p>
    <w:p w14:paraId="3A863AAB" w14:textId="77777777" w:rsidR="00375AC7" w:rsidRDefault="00AB06BE">
      <w:pPr>
        <w:spacing w:line="600" w:lineRule="auto"/>
        <w:ind w:firstLine="720"/>
        <w:jc w:val="both"/>
        <w:rPr>
          <w:rFonts w:eastAsia="Times New Roman"/>
          <w:szCs w:val="24"/>
        </w:rPr>
      </w:pPr>
      <w:r>
        <w:rPr>
          <w:rFonts w:eastAsia="Times New Roman"/>
          <w:szCs w:val="24"/>
        </w:rPr>
        <w:t>Ερωτήματα. Αν μπορείτε απαντήστε μας.</w:t>
      </w:r>
    </w:p>
    <w:p w14:paraId="3A863AAC" w14:textId="77777777" w:rsidR="00375AC7" w:rsidRDefault="00AB06BE">
      <w:pPr>
        <w:spacing w:line="600" w:lineRule="auto"/>
        <w:ind w:firstLine="720"/>
        <w:jc w:val="both"/>
        <w:rPr>
          <w:rFonts w:eastAsia="Times New Roman"/>
          <w:szCs w:val="24"/>
        </w:rPr>
      </w:pPr>
      <w:r>
        <w:rPr>
          <w:rFonts w:eastAsia="Times New Roman"/>
          <w:szCs w:val="24"/>
        </w:rPr>
        <w:t>Ποια ή ποιες εταιρείες ορκωτών λογιστών έκανε τον έλεγχο; Αν είστε τόσο καθαρο</w:t>
      </w:r>
      <w:r>
        <w:rPr>
          <w:rFonts w:eastAsia="Times New Roman"/>
          <w:szCs w:val="24"/>
        </w:rPr>
        <w:t>ί</w:t>
      </w:r>
      <w:r>
        <w:rPr>
          <w:rFonts w:eastAsia="Times New Roman"/>
          <w:szCs w:val="24"/>
        </w:rPr>
        <w:t>,</w:t>
      </w:r>
      <w:r>
        <w:rPr>
          <w:rFonts w:eastAsia="Times New Roman"/>
          <w:szCs w:val="24"/>
        </w:rPr>
        <w:t xml:space="preserve"> δώστε μας το ΓΕΜΗ των συγκεκριμένων εταιρειών, να δούμε που ανήκουν αυτές οι εταιρείες. Γιατί έχει σχέση με τον ΣΥΡΙΖΑ. Η μια εταιρεία που έχει μπει μέσα, έχει τα στελέχη του </w:t>
      </w:r>
      <w:proofErr w:type="spellStart"/>
      <w:r>
        <w:rPr>
          <w:rFonts w:eastAsia="Times New Roman"/>
          <w:szCs w:val="24"/>
        </w:rPr>
        <w:t>υπερταμείου</w:t>
      </w:r>
      <w:proofErr w:type="spellEnd"/>
      <w:r>
        <w:rPr>
          <w:rFonts w:eastAsia="Times New Roman"/>
          <w:szCs w:val="24"/>
        </w:rPr>
        <w:t xml:space="preserve"> που ήταν στη συγκεκριμένη εταιρεία ορκωτών λογιστών και στην άλλη </w:t>
      </w:r>
      <w:r>
        <w:rPr>
          <w:rFonts w:eastAsia="Times New Roman"/>
          <w:szCs w:val="24"/>
        </w:rPr>
        <w:t>είναι κάποιος Υπουργός του ΣΥΡΙΖΑ. Θα μας φέρετε το ΓΕΜΗ</w:t>
      </w:r>
      <w:r>
        <w:rPr>
          <w:rFonts w:eastAsia="Times New Roman"/>
          <w:szCs w:val="24"/>
        </w:rPr>
        <w:t>,</w:t>
      </w:r>
      <w:r>
        <w:rPr>
          <w:rFonts w:eastAsia="Times New Roman"/>
          <w:szCs w:val="24"/>
        </w:rPr>
        <w:t xml:space="preserve"> να δούμε ποιοι είναι μέσα και τι σχέσεις έχουν; Και πού έχουν δουλέψει οι συγκεκριμένοι. Μήπως οι ίδιες εταιρείες ήταν και στο σκάνδαλο της </w:t>
      </w:r>
      <w:r>
        <w:rPr>
          <w:rFonts w:eastAsia="Times New Roman"/>
          <w:szCs w:val="24"/>
        </w:rPr>
        <w:t>«</w:t>
      </w:r>
      <w:r>
        <w:rPr>
          <w:rFonts w:eastAsia="Times New Roman"/>
          <w:szCs w:val="24"/>
          <w:lang w:val="en-US"/>
        </w:rPr>
        <w:t>FOLLI</w:t>
      </w:r>
      <w:r w:rsidRPr="00C47CA7">
        <w:rPr>
          <w:rFonts w:eastAsia="Times New Roman"/>
          <w:szCs w:val="24"/>
        </w:rPr>
        <w:t xml:space="preserve"> </w:t>
      </w:r>
      <w:r>
        <w:rPr>
          <w:rFonts w:eastAsia="Times New Roman"/>
          <w:szCs w:val="24"/>
          <w:lang w:val="en-US"/>
        </w:rPr>
        <w:t>FOLLIE</w:t>
      </w:r>
      <w:r>
        <w:rPr>
          <w:rFonts w:eastAsia="Times New Roman"/>
          <w:szCs w:val="24"/>
        </w:rPr>
        <w:t>»</w:t>
      </w:r>
      <w:r>
        <w:rPr>
          <w:rFonts w:eastAsia="Times New Roman"/>
          <w:szCs w:val="24"/>
        </w:rPr>
        <w:t xml:space="preserve">; Μήπως το καλύψατε μέχρι που </w:t>
      </w:r>
      <w:r>
        <w:rPr>
          <w:rFonts w:eastAsia="Times New Roman"/>
          <w:szCs w:val="24"/>
        </w:rPr>
        <w:lastRenderedPageBreak/>
        <w:t>έφτασε στην Ευ</w:t>
      </w:r>
      <w:r>
        <w:rPr>
          <w:rFonts w:eastAsia="Times New Roman"/>
          <w:szCs w:val="24"/>
        </w:rPr>
        <w:t xml:space="preserve">ρώπη και την Αμερική και από εκεί αποκαλύφθηκε όλο το σκάνδαλο της </w:t>
      </w:r>
      <w:r>
        <w:rPr>
          <w:rFonts w:eastAsia="Times New Roman"/>
          <w:szCs w:val="24"/>
        </w:rPr>
        <w:t>«</w:t>
      </w:r>
      <w:r>
        <w:rPr>
          <w:rFonts w:eastAsia="Times New Roman"/>
          <w:szCs w:val="24"/>
          <w:lang w:val="en-US"/>
        </w:rPr>
        <w:t>FOLLI</w:t>
      </w:r>
      <w:r w:rsidRPr="00C47CA7">
        <w:rPr>
          <w:rFonts w:eastAsia="Times New Roman"/>
          <w:szCs w:val="24"/>
        </w:rPr>
        <w:t xml:space="preserve"> </w:t>
      </w:r>
      <w:r>
        <w:rPr>
          <w:rFonts w:eastAsia="Times New Roman"/>
          <w:szCs w:val="24"/>
          <w:lang w:val="en-US"/>
        </w:rPr>
        <w:t>FOLLIE</w:t>
      </w:r>
      <w:r>
        <w:rPr>
          <w:rFonts w:eastAsia="Times New Roman"/>
          <w:szCs w:val="24"/>
        </w:rPr>
        <w:t>»</w:t>
      </w:r>
      <w:r>
        <w:rPr>
          <w:rFonts w:eastAsia="Times New Roman"/>
          <w:szCs w:val="24"/>
        </w:rPr>
        <w:t xml:space="preserve">; Μήπως βάλατε στο </w:t>
      </w:r>
      <w:proofErr w:type="spellStart"/>
      <w:r>
        <w:rPr>
          <w:rFonts w:eastAsia="Times New Roman"/>
          <w:szCs w:val="24"/>
        </w:rPr>
        <w:t>υπερταμείο</w:t>
      </w:r>
      <w:proofErr w:type="spellEnd"/>
      <w:r>
        <w:rPr>
          <w:rFonts w:eastAsia="Times New Roman"/>
          <w:szCs w:val="24"/>
        </w:rPr>
        <w:t xml:space="preserve"> τον οικονομικό διευθυντή της </w:t>
      </w:r>
      <w:r>
        <w:rPr>
          <w:rFonts w:eastAsia="Times New Roman"/>
          <w:szCs w:val="24"/>
        </w:rPr>
        <w:t>«</w:t>
      </w:r>
      <w:r>
        <w:rPr>
          <w:rFonts w:eastAsia="Times New Roman"/>
          <w:szCs w:val="24"/>
          <w:lang w:val="en-US"/>
        </w:rPr>
        <w:t>FOLLI</w:t>
      </w:r>
      <w:r w:rsidRPr="00C47CA7">
        <w:rPr>
          <w:rFonts w:eastAsia="Times New Roman"/>
          <w:szCs w:val="24"/>
        </w:rPr>
        <w:t xml:space="preserve"> </w:t>
      </w:r>
      <w:r>
        <w:rPr>
          <w:rFonts w:eastAsia="Times New Roman"/>
          <w:szCs w:val="24"/>
          <w:lang w:val="en-US"/>
        </w:rPr>
        <w:t>FOLLIE</w:t>
      </w:r>
      <w:r>
        <w:rPr>
          <w:rFonts w:eastAsia="Times New Roman"/>
          <w:szCs w:val="24"/>
        </w:rPr>
        <w:t>»</w:t>
      </w:r>
      <w:r>
        <w:rPr>
          <w:rFonts w:eastAsia="Times New Roman"/>
          <w:szCs w:val="24"/>
        </w:rPr>
        <w:t xml:space="preserve">; Μήπως στελέχη των συγκεκριμένων ορκωτών λογιστών είναι και μέσα στο </w:t>
      </w:r>
      <w:proofErr w:type="spellStart"/>
      <w:r>
        <w:rPr>
          <w:rFonts w:eastAsia="Times New Roman"/>
          <w:szCs w:val="24"/>
        </w:rPr>
        <w:t>υπερταμείο</w:t>
      </w:r>
      <w:proofErr w:type="spellEnd"/>
      <w:r>
        <w:rPr>
          <w:rFonts w:eastAsia="Times New Roman"/>
          <w:szCs w:val="24"/>
        </w:rPr>
        <w:t xml:space="preserve">; </w:t>
      </w:r>
    </w:p>
    <w:p w14:paraId="3A863AAD" w14:textId="77777777" w:rsidR="00375AC7" w:rsidRDefault="00AB06BE">
      <w:pPr>
        <w:spacing w:line="600" w:lineRule="auto"/>
        <w:ind w:firstLine="720"/>
        <w:jc w:val="both"/>
        <w:rPr>
          <w:rFonts w:eastAsia="Times New Roman"/>
          <w:szCs w:val="24"/>
        </w:rPr>
      </w:pPr>
      <w:r>
        <w:rPr>
          <w:rFonts w:eastAsia="Times New Roman"/>
          <w:szCs w:val="24"/>
        </w:rPr>
        <w:t>Όλα αυτά τα ερωτήμα</w:t>
      </w:r>
      <w:r>
        <w:rPr>
          <w:rFonts w:eastAsia="Times New Roman"/>
          <w:szCs w:val="24"/>
        </w:rPr>
        <w:t>τα</w:t>
      </w:r>
      <w:r>
        <w:rPr>
          <w:rFonts w:eastAsia="Times New Roman"/>
          <w:szCs w:val="24"/>
        </w:rPr>
        <w:t>,</w:t>
      </w:r>
      <w:r>
        <w:rPr>
          <w:rFonts w:eastAsia="Times New Roman"/>
          <w:szCs w:val="24"/>
        </w:rPr>
        <w:t xml:space="preserve"> φυσικά και δεν μπορείτε να τα απαντήσετε. Αυτά είναι σκάνδαλα του ΣΥΡΙΖΑ. Γι’ αυτό δεν θα έρθει ποτέ</w:t>
      </w:r>
      <w:r>
        <w:rPr>
          <w:rFonts w:eastAsia="Times New Roman"/>
          <w:szCs w:val="24"/>
        </w:rPr>
        <w:t>,</w:t>
      </w:r>
      <w:r>
        <w:rPr>
          <w:rFonts w:eastAsia="Times New Roman"/>
          <w:szCs w:val="24"/>
        </w:rPr>
        <w:t xml:space="preserve"> μα ποτέ</w:t>
      </w:r>
      <w:r>
        <w:rPr>
          <w:rFonts w:eastAsia="Times New Roman"/>
          <w:szCs w:val="24"/>
        </w:rPr>
        <w:t>,</w:t>
      </w:r>
      <w:r>
        <w:rPr>
          <w:rFonts w:eastAsia="Times New Roman"/>
          <w:szCs w:val="24"/>
        </w:rPr>
        <w:t xml:space="preserve"> όσο είστε εσείς η διάσωση της ΔΕΗ. Αυτό που λένε όλοι. </w:t>
      </w:r>
    </w:p>
    <w:p w14:paraId="3A863AAE" w14:textId="77777777" w:rsidR="00375AC7" w:rsidRDefault="00AB06BE">
      <w:pPr>
        <w:spacing w:line="600" w:lineRule="auto"/>
        <w:ind w:firstLine="720"/>
        <w:jc w:val="both"/>
        <w:rPr>
          <w:rFonts w:eastAsia="Times New Roman"/>
          <w:szCs w:val="24"/>
        </w:rPr>
      </w:pPr>
      <w:r>
        <w:rPr>
          <w:rFonts w:eastAsia="Times New Roman"/>
          <w:szCs w:val="24"/>
        </w:rPr>
        <w:t>Η Νέα Δημοκρατία μας αντιγράφει πάντα πιστά σε τέτοια θέματα</w:t>
      </w:r>
      <w:r>
        <w:rPr>
          <w:rFonts w:eastAsia="Times New Roman"/>
          <w:szCs w:val="24"/>
        </w:rPr>
        <w:t>,</w:t>
      </w:r>
      <w:r>
        <w:rPr>
          <w:rFonts w:eastAsia="Times New Roman"/>
          <w:szCs w:val="24"/>
        </w:rPr>
        <w:t xml:space="preserve"> αλλά δεν μιλάει για τον</w:t>
      </w:r>
      <w:r>
        <w:rPr>
          <w:rFonts w:eastAsia="Times New Roman"/>
          <w:szCs w:val="24"/>
        </w:rPr>
        <w:t xml:space="preserve"> </w:t>
      </w:r>
      <w:proofErr w:type="spellStart"/>
      <w:r>
        <w:rPr>
          <w:rFonts w:eastAsia="Times New Roman"/>
          <w:szCs w:val="24"/>
        </w:rPr>
        <w:t>Σόρο</w:t>
      </w:r>
      <w:proofErr w:type="spellEnd"/>
      <w:r>
        <w:rPr>
          <w:rFonts w:eastAsia="Times New Roman"/>
          <w:szCs w:val="24"/>
        </w:rPr>
        <w:t>,</w:t>
      </w:r>
      <w:r>
        <w:rPr>
          <w:rFonts w:eastAsia="Times New Roman"/>
          <w:szCs w:val="24"/>
        </w:rPr>
        <w:t xml:space="preserve"> γιατί ξέρει ότι θα τους κοπεί το μεροκάματο.</w:t>
      </w:r>
    </w:p>
    <w:p w14:paraId="3A863AAF" w14:textId="77777777" w:rsidR="00375AC7" w:rsidRDefault="00AB06BE">
      <w:pPr>
        <w:spacing w:line="600" w:lineRule="auto"/>
        <w:ind w:firstLine="720"/>
        <w:jc w:val="both"/>
        <w:rPr>
          <w:rFonts w:eastAsia="Times New Roman"/>
          <w:szCs w:val="24"/>
        </w:rPr>
      </w:pPr>
      <w:r>
        <w:rPr>
          <w:rFonts w:eastAsia="Times New Roman"/>
          <w:szCs w:val="24"/>
        </w:rPr>
        <w:t>Η διάσωση της ΔΕΗ δεν θα έρθει</w:t>
      </w:r>
      <w:r>
        <w:rPr>
          <w:rFonts w:eastAsia="Times New Roman"/>
          <w:szCs w:val="24"/>
        </w:rPr>
        <w:t>,</w:t>
      </w:r>
      <w:r>
        <w:rPr>
          <w:rFonts w:eastAsia="Times New Roman"/>
          <w:szCs w:val="24"/>
        </w:rPr>
        <w:t xml:space="preserve"> γιατί θα κόψετε κι εσείς το μεροκάματο απ’ τα δικά σας παιδιά. </w:t>
      </w:r>
    </w:p>
    <w:p w14:paraId="3A863AB0" w14:textId="77777777" w:rsidR="00375AC7" w:rsidRDefault="00AB06BE">
      <w:pPr>
        <w:spacing w:line="600" w:lineRule="auto"/>
        <w:ind w:firstLine="720"/>
        <w:jc w:val="both"/>
        <w:rPr>
          <w:rFonts w:eastAsia="Times New Roman"/>
          <w:szCs w:val="24"/>
        </w:rPr>
      </w:pPr>
      <w:r>
        <w:rPr>
          <w:rFonts w:eastAsia="Times New Roman"/>
          <w:szCs w:val="24"/>
        </w:rPr>
        <w:t>Ευχαριστώ πολύ.</w:t>
      </w:r>
    </w:p>
    <w:p w14:paraId="3A863AB1" w14:textId="77777777" w:rsidR="00375AC7" w:rsidRDefault="00AB06BE">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3A863AB2" w14:textId="77777777" w:rsidR="00375AC7" w:rsidRDefault="00AB06BE">
      <w:pPr>
        <w:spacing w:line="600" w:lineRule="auto"/>
        <w:ind w:firstLine="720"/>
        <w:jc w:val="both"/>
        <w:rPr>
          <w:rFonts w:eastAsia="Times New Roman"/>
          <w:szCs w:val="24"/>
        </w:rPr>
      </w:pPr>
      <w:r w:rsidRPr="00BC135F">
        <w:rPr>
          <w:rFonts w:eastAsia="Times New Roman"/>
          <w:b/>
          <w:szCs w:val="24"/>
        </w:rPr>
        <w:t xml:space="preserve">ΠΡΟΕΔΡΕΥΟΥΣΑ </w:t>
      </w:r>
      <w:r>
        <w:rPr>
          <w:rFonts w:eastAsia="Times New Roman"/>
          <w:b/>
          <w:szCs w:val="24"/>
        </w:rPr>
        <w:t>(Αναστασία Χριστοδουλοπούλου)</w:t>
      </w:r>
      <w:r w:rsidRPr="00AA3464">
        <w:rPr>
          <w:rFonts w:eastAsia="Times New Roman"/>
          <w:b/>
          <w:szCs w:val="24"/>
        </w:rPr>
        <w:t>:</w:t>
      </w:r>
      <w:r>
        <w:rPr>
          <w:rFonts w:eastAsia="Times New Roman"/>
          <w:b/>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w:t>
      </w:r>
      <w:r>
        <w:rPr>
          <w:rFonts w:eastAsia="Times New Roman" w:cs="Times New Roman"/>
        </w:rPr>
        <w:lastRenderedPageBreak/>
        <w:t>μερώθηκαν για την ιστορία του κτηρίου κα</w:t>
      </w:r>
      <w:r>
        <w:rPr>
          <w:rFonts w:eastAsia="Times New Roman" w:cs="Times New Roman"/>
        </w:rPr>
        <w:t>ι τον τρόπο οργάνωσης και λειτουργίας της Βουλής, σαράντα οκτώ μαθητές και μαθήτριες και τέσσερις εκπαιδευτικοί συνοδοί τους από το Γυμνάσιο Καμμένων Βούρλων</w:t>
      </w:r>
      <w:r>
        <w:rPr>
          <w:rFonts w:eastAsia="Times New Roman" w:cs="Times New Roman"/>
        </w:rPr>
        <w:t>.</w:t>
      </w:r>
      <w:r>
        <w:rPr>
          <w:rFonts w:eastAsia="Times New Roman" w:cs="Times New Roman"/>
        </w:rPr>
        <w:t xml:space="preserve"> </w:t>
      </w:r>
    </w:p>
    <w:p w14:paraId="3A863AB3" w14:textId="77777777" w:rsidR="00375AC7" w:rsidRDefault="00AB06BE">
      <w:pPr>
        <w:spacing w:line="600" w:lineRule="auto"/>
        <w:ind w:left="360" w:firstLine="720"/>
        <w:jc w:val="both"/>
        <w:rPr>
          <w:rFonts w:eastAsia="Times New Roman" w:cs="Times New Roman"/>
        </w:rPr>
      </w:pPr>
      <w:r>
        <w:rPr>
          <w:rFonts w:eastAsia="Times New Roman" w:cs="Times New Roman"/>
        </w:rPr>
        <w:t xml:space="preserve">Η Βουλή τούς καλωσορίζει. </w:t>
      </w:r>
    </w:p>
    <w:p w14:paraId="3A863AB4" w14:textId="77777777" w:rsidR="00375AC7" w:rsidRDefault="00AB06BE">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A863AB5" w14:textId="77777777" w:rsidR="00375AC7" w:rsidRDefault="00AB06BE">
      <w:pPr>
        <w:spacing w:line="600" w:lineRule="auto"/>
        <w:ind w:left="360" w:firstLine="720"/>
        <w:jc w:val="both"/>
        <w:rPr>
          <w:rFonts w:eastAsia="Times New Roman" w:cs="Times New Roman"/>
        </w:rPr>
      </w:pPr>
      <w:r>
        <w:rPr>
          <w:rFonts w:eastAsia="Times New Roman" w:cs="Times New Roman"/>
        </w:rPr>
        <w:t xml:space="preserve">Τον λόγο έχει ο κ. </w:t>
      </w:r>
      <w:proofErr w:type="spellStart"/>
      <w:r>
        <w:rPr>
          <w:rFonts w:eastAsia="Times New Roman" w:cs="Times New Roman"/>
        </w:rPr>
        <w:t>Καραθανασόπουλος</w:t>
      </w:r>
      <w:proofErr w:type="spellEnd"/>
      <w:r>
        <w:rPr>
          <w:rFonts w:eastAsia="Times New Roman" w:cs="Times New Roman"/>
        </w:rPr>
        <w:t>, Κοινοβουλευτικός Εκπρόσωπος του ΚΚΕ.</w:t>
      </w:r>
    </w:p>
    <w:p w14:paraId="3A863AB6" w14:textId="77777777" w:rsidR="00375AC7" w:rsidRDefault="00AB06BE">
      <w:pPr>
        <w:spacing w:line="600" w:lineRule="auto"/>
        <w:ind w:left="360" w:firstLine="720"/>
        <w:jc w:val="both"/>
        <w:rPr>
          <w:rFonts w:eastAsia="Times New Roman" w:cs="Times New Roman"/>
        </w:rPr>
      </w:pPr>
      <w:r w:rsidRPr="00BC135F">
        <w:rPr>
          <w:rFonts w:eastAsia="Times New Roman" w:cs="Times New Roman"/>
          <w:b/>
        </w:rPr>
        <w:t>ΝΙΚΟΛΑΟΣ ΚΑΡΑΘΑΝΑΣΟΠΟΥΛΟΣ</w:t>
      </w:r>
      <w:r w:rsidRPr="00AA3464">
        <w:rPr>
          <w:rFonts w:eastAsia="Times New Roman" w:cs="Times New Roman"/>
          <w:b/>
        </w:rPr>
        <w:t>:</w:t>
      </w:r>
      <w:r>
        <w:rPr>
          <w:rFonts w:eastAsia="Times New Roman" w:cs="Times New Roman"/>
          <w:b/>
        </w:rPr>
        <w:t xml:space="preserve"> </w:t>
      </w:r>
      <w:r>
        <w:rPr>
          <w:rFonts w:eastAsia="Times New Roman" w:cs="Times New Roman"/>
        </w:rPr>
        <w:t>Ευχαριστώ, κυρία Πρόεδρε.</w:t>
      </w:r>
    </w:p>
    <w:p w14:paraId="3A863AB7" w14:textId="77777777" w:rsidR="00375AC7" w:rsidRDefault="00AB06BE">
      <w:pPr>
        <w:spacing w:line="600" w:lineRule="auto"/>
        <w:ind w:left="360" w:firstLine="720"/>
        <w:jc w:val="both"/>
        <w:rPr>
          <w:rFonts w:eastAsia="Times New Roman" w:cs="Times New Roman"/>
        </w:rPr>
      </w:pPr>
      <w:r w:rsidRPr="00AA3464">
        <w:rPr>
          <w:rFonts w:eastAsia="Times New Roman" w:cs="Times New Roman"/>
        </w:rPr>
        <w:t>Υποκριτικό το ενδιαφέρον για τη ΔΕΗ</w:t>
      </w:r>
      <w:r>
        <w:rPr>
          <w:rFonts w:eastAsia="Times New Roman" w:cs="Times New Roman"/>
        </w:rPr>
        <w:t>,</w:t>
      </w:r>
      <w:r>
        <w:rPr>
          <w:rFonts w:eastAsia="Times New Roman" w:cs="Times New Roman"/>
        </w:rPr>
        <w:t xml:space="preserve"> τόσο από τη μεριά της Κυβερνήσεως όσο και της Αξιωματικής Αντιπολίτευσης. Και αυτό το λέμε γιατί ακριβώς η Κυβέ</w:t>
      </w:r>
      <w:r>
        <w:rPr>
          <w:rFonts w:eastAsia="Times New Roman" w:cs="Times New Roman"/>
        </w:rPr>
        <w:t>ρνηση των ΣΥΡΙΖΑ - ΑΝΕΛ δεν άλλαξε τη φιλοσοφία, τη λογική, το περιεχόμενο της ενεργειακής πολιτικής</w:t>
      </w:r>
      <w:r>
        <w:rPr>
          <w:rFonts w:eastAsia="Times New Roman" w:cs="Times New Roman"/>
        </w:rPr>
        <w:t>,</w:t>
      </w:r>
      <w:r>
        <w:rPr>
          <w:rFonts w:eastAsia="Times New Roman" w:cs="Times New Roman"/>
        </w:rPr>
        <w:t xml:space="preserve"> που ακολουθούσαν οι προηγούμενες κυβερνήσεις της Νέας Δημοκρατίας και του ΠΑΣΟΚ. </w:t>
      </w:r>
    </w:p>
    <w:p w14:paraId="3A863AB8" w14:textId="77777777" w:rsidR="00375AC7" w:rsidRDefault="00AB06BE">
      <w:pPr>
        <w:spacing w:line="600" w:lineRule="auto"/>
        <w:ind w:left="360" w:firstLine="720"/>
        <w:jc w:val="both"/>
        <w:rPr>
          <w:rFonts w:eastAsia="Times New Roman" w:cs="Times New Roman"/>
        </w:rPr>
      </w:pPr>
      <w:r>
        <w:rPr>
          <w:rFonts w:eastAsia="Times New Roman" w:cs="Times New Roman"/>
        </w:rPr>
        <w:t>Φτάνουν απλά δύο μεγέθη</w:t>
      </w:r>
      <w:r>
        <w:rPr>
          <w:rFonts w:eastAsia="Times New Roman" w:cs="Times New Roman"/>
        </w:rPr>
        <w:t>,</w:t>
      </w:r>
      <w:r>
        <w:rPr>
          <w:rFonts w:eastAsia="Times New Roman" w:cs="Times New Roman"/>
        </w:rPr>
        <w:t xml:space="preserve"> για να δείξουμε την υποκρισία σας. Ποια είναι α</w:t>
      </w:r>
      <w:r>
        <w:rPr>
          <w:rFonts w:eastAsia="Times New Roman" w:cs="Times New Roman"/>
        </w:rPr>
        <w:t xml:space="preserve">υτά τα δύο μεγέθη; </w:t>
      </w:r>
    </w:p>
    <w:p w14:paraId="3A863AB9" w14:textId="77777777" w:rsidR="00375AC7" w:rsidRDefault="00AB06BE">
      <w:pPr>
        <w:spacing w:line="600" w:lineRule="auto"/>
        <w:ind w:left="360" w:firstLine="720"/>
        <w:jc w:val="both"/>
        <w:rPr>
          <w:rFonts w:eastAsia="Times New Roman" w:cs="Times New Roman"/>
        </w:rPr>
      </w:pPr>
      <w:r>
        <w:rPr>
          <w:rFonts w:eastAsia="Times New Roman" w:cs="Times New Roman"/>
        </w:rPr>
        <w:lastRenderedPageBreak/>
        <w:t xml:space="preserve">Πρώτον, η καθαρή παραγωγή της ΔΕΗ από το 2000 έως σήμερα έχει μειωθεί κατά 35%. Αυτό είναι αποτέλεσμα των πολιτικών του ΠΑΣΟΚ της Νέας Δημοκρατίας και του ΣΥΡΙΖΑ. </w:t>
      </w:r>
    </w:p>
    <w:p w14:paraId="3A863ABA" w14:textId="77777777" w:rsidR="00375AC7" w:rsidRDefault="00AB06BE">
      <w:pPr>
        <w:spacing w:line="600" w:lineRule="auto"/>
        <w:ind w:left="360" w:firstLine="720"/>
        <w:jc w:val="both"/>
        <w:rPr>
          <w:rFonts w:eastAsia="Times New Roman" w:cs="Times New Roman"/>
        </w:rPr>
      </w:pPr>
      <w:r>
        <w:rPr>
          <w:rFonts w:eastAsia="Times New Roman" w:cs="Times New Roman"/>
        </w:rPr>
        <w:t>Και δεύτερον, ο αριθμός του προσωπικού για την ίδια ακριβώς περίοδο έχει</w:t>
      </w:r>
      <w:r>
        <w:rPr>
          <w:rFonts w:eastAsia="Times New Roman" w:cs="Times New Roman"/>
        </w:rPr>
        <w:t xml:space="preserve"> μειωθεί κατά 47%, ΠΑΣΟΚ - Νέα Δημοκρατία - ΣΥΡΙΖΑ.</w:t>
      </w:r>
    </w:p>
    <w:p w14:paraId="3A863ABB" w14:textId="77777777" w:rsidR="00375AC7" w:rsidRDefault="00AB06BE">
      <w:pPr>
        <w:spacing w:line="600" w:lineRule="auto"/>
        <w:ind w:left="360" w:firstLine="720"/>
        <w:jc w:val="both"/>
        <w:rPr>
          <w:rFonts w:eastAsia="Times New Roman" w:cs="Times New Roman"/>
        </w:rPr>
      </w:pPr>
      <w:r>
        <w:rPr>
          <w:rFonts w:eastAsia="Times New Roman" w:cs="Times New Roman"/>
        </w:rPr>
        <w:t>Άρα, στους δύο βασικούς τομείς, το μέγεθος της παραγωγής και τον αριθμό του εργατικού δυναμικού, τα αποτελέσματα είναι φανερά, συρρίκνωση, εντατικοποίηση της εργασίας και τρίτο στοιχείο</w:t>
      </w:r>
      <w:r>
        <w:rPr>
          <w:rFonts w:eastAsia="Times New Roman" w:cs="Times New Roman"/>
        </w:rPr>
        <w:t>,</w:t>
      </w:r>
      <w:r>
        <w:rPr>
          <w:rFonts w:eastAsia="Times New Roman" w:cs="Times New Roman"/>
        </w:rPr>
        <w:t xml:space="preserve"> το οποίο είναι φανερό και για τις δύο περιόδους και της Νέας Δημοκρατίας - ΠΑΣΟΚ και του ΣΥΡΙΖΑ είναι η συνεχής αύξηση των τιμολογίων του ηλεκτρικού ρεύματος, που καλούνται να πληρώσουν τα λαϊκά νοικοκυριά.</w:t>
      </w:r>
    </w:p>
    <w:p w14:paraId="3A863ABC" w14:textId="77777777" w:rsidR="00375AC7" w:rsidRDefault="00AB06BE">
      <w:pPr>
        <w:spacing w:line="600" w:lineRule="auto"/>
        <w:ind w:left="360" w:firstLine="720"/>
        <w:jc w:val="both"/>
        <w:rPr>
          <w:rFonts w:eastAsia="Times New Roman"/>
          <w:szCs w:val="24"/>
        </w:rPr>
      </w:pPr>
      <w:r>
        <w:rPr>
          <w:rFonts w:eastAsia="Times New Roman"/>
          <w:b/>
          <w:szCs w:val="24"/>
        </w:rPr>
        <w:t>ΓΕΩΡΓΙΟΣ ΣΤΑΘΑΚΗΣ (Υπουργός Περιβάλλοντος και Εν</w:t>
      </w:r>
      <w:r>
        <w:rPr>
          <w:rFonts w:eastAsia="Times New Roman"/>
          <w:b/>
          <w:szCs w:val="24"/>
        </w:rPr>
        <w:t xml:space="preserve">έργειας): </w:t>
      </w:r>
      <w:r>
        <w:rPr>
          <w:rFonts w:eastAsia="Times New Roman"/>
          <w:szCs w:val="24"/>
        </w:rPr>
        <w:t>Έχει αυξηθεί το ρεύμα;</w:t>
      </w:r>
    </w:p>
    <w:p w14:paraId="3A863ABD" w14:textId="77777777" w:rsidR="00375AC7" w:rsidRDefault="00AB06BE">
      <w:pPr>
        <w:spacing w:line="600" w:lineRule="auto"/>
        <w:ind w:left="360" w:firstLine="720"/>
        <w:jc w:val="both"/>
        <w:rPr>
          <w:rFonts w:eastAsia="Times New Roman" w:cs="Times New Roman"/>
        </w:rPr>
      </w:pPr>
      <w:r>
        <w:rPr>
          <w:rFonts w:eastAsia="Times New Roman" w:cs="Times New Roman"/>
          <w:b/>
        </w:rPr>
        <w:t>ΝΙΚΟΛΑΟΣ ΚΑΡΑΘΑΝΑΣΟΠΟΥΛΟΣ</w:t>
      </w:r>
      <w:r w:rsidRPr="009531DA">
        <w:rPr>
          <w:rFonts w:eastAsia="Times New Roman" w:cs="Times New Roman"/>
          <w:b/>
        </w:rPr>
        <w:t>:</w:t>
      </w:r>
      <w:r>
        <w:rPr>
          <w:rFonts w:eastAsia="Times New Roman" w:cs="Times New Roman"/>
          <w:b/>
        </w:rPr>
        <w:t xml:space="preserve"> </w:t>
      </w:r>
      <w:r>
        <w:rPr>
          <w:rFonts w:eastAsia="Times New Roman" w:cs="Times New Roman"/>
        </w:rPr>
        <w:t>Βεβαίως και σε εσάς, κύριε Υπουργέ.</w:t>
      </w:r>
    </w:p>
    <w:p w14:paraId="3A863ABE" w14:textId="77777777" w:rsidR="00375AC7" w:rsidRDefault="00AB06BE">
      <w:pPr>
        <w:spacing w:line="600" w:lineRule="auto"/>
        <w:ind w:left="360" w:firstLine="720"/>
        <w:jc w:val="both"/>
        <w:rPr>
          <w:rFonts w:eastAsia="Times New Roman" w:cs="Times New Roman"/>
        </w:rPr>
      </w:pPr>
      <w:r>
        <w:rPr>
          <w:rFonts w:eastAsia="Times New Roman" w:cs="Times New Roman"/>
        </w:rPr>
        <w:t>‘</w:t>
      </w:r>
      <w:proofErr w:type="spellStart"/>
      <w:r>
        <w:rPr>
          <w:rFonts w:eastAsia="Times New Roman" w:cs="Times New Roman"/>
        </w:rPr>
        <w:t>Ε</w:t>
      </w:r>
      <w:r w:rsidRPr="008F1D5D">
        <w:rPr>
          <w:rFonts w:eastAsia="Times New Roman" w:cs="Times New Roman"/>
        </w:rPr>
        <w:t>χουν</w:t>
      </w:r>
      <w:proofErr w:type="spellEnd"/>
      <w:r w:rsidRPr="008F1D5D">
        <w:rPr>
          <w:rFonts w:eastAsia="Times New Roman" w:cs="Times New Roman"/>
        </w:rPr>
        <w:t xml:space="preserve"> αυξηθεί οι υπόλοιπες χρεώσεις</w:t>
      </w:r>
      <w:r>
        <w:rPr>
          <w:rFonts w:eastAsia="Times New Roman" w:cs="Times New Roman"/>
        </w:rPr>
        <w:t xml:space="preserve"> -</w:t>
      </w:r>
      <w:r>
        <w:rPr>
          <w:rFonts w:eastAsia="Times New Roman" w:cs="Times New Roman"/>
        </w:rPr>
        <w:t>το τιμολόγιο</w:t>
      </w:r>
      <w:r>
        <w:rPr>
          <w:rFonts w:eastAsia="Times New Roman" w:cs="Times New Roman"/>
        </w:rPr>
        <w:t>-</w:t>
      </w:r>
      <w:r>
        <w:rPr>
          <w:rFonts w:eastAsia="Times New Roman" w:cs="Times New Roman"/>
        </w:rPr>
        <w:t xml:space="preserve"> που πληρώνουν τα λαϊκά νοικοκυριά και όχι απλά και μόνο το ρεύμα.</w:t>
      </w:r>
    </w:p>
    <w:p w14:paraId="3A863ABF" w14:textId="77777777" w:rsidR="00375AC7" w:rsidRDefault="00AB06BE">
      <w:pPr>
        <w:spacing w:line="600" w:lineRule="auto"/>
        <w:ind w:left="360" w:firstLine="720"/>
        <w:jc w:val="both"/>
        <w:rPr>
          <w:rFonts w:eastAsia="Times New Roman" w:cs="Times New Roman"/>
        </w:rPr>
      </w:pPr>
      <w:r>
        <w:rPr>
          <w:rFonts w:eastAsia="Times New Roman" w:cs="Times New Roman"/>
        </w:rPr>
        <w:lastRenderedPageBreak/>
        <w:t xml:space="preserve">Από αυτήν την άποψη, λοιπόν, είναι φανερή </w:t>
      </w:r>
      <w:r>
        <w:rPr>
          <w:rFonts w:eastAsia="Times New Roman" w:cs="Times New Roman"/>
        </w:rPr>
        <w:t>η κενότητα της πολιτικής σας, η συνέχεια της πολιτικής σας. Και γιατί έγινε αυτό; Γιατί υπάρχει αυτή η εξέλιξη των πραγμάτων; Για να μπορέσουν να εισέλθουν οι ιδιώτες παραγωγοί, αλλά και οι επιχειρηματίες στην ηλεκτρική ενέργεια, τόσο στην παραγωγή όσο και</w:t>
      </w:r>
      <w:r>
        <w:rPr>
          <w:rFonts w:eastAsia="Times New Roman" w:cs="Times New Roman"/>
        </w:rPr>
        <w:t xml:space="preserve"> στη διάθεσή της.</w:t>
      </w:r>
    </w:p>
    <w:p w14:paraId="3A863AC0" w14:textId="77777777" w:rsidR="00375AC7" w:rsidRDefault="00AB06BE">
      <w:pPr>
        <w:spacing w:line="600" w:lineRule="auto"/>
        <w:ind w:left="360" w:firstLine="720"/>
        <w:jc w:val="both"/>
        <w:rPr>
          <w:rFonts w:eastAsia="Times New Roman" w:cs="Times New Roman"/>
        </w:rPr>
      </w:pPr>
      <w:r>
        <w:rPr>
          <w:rFonts w:eastAsia="Times New Roman" w:cs="Times New Roman"/>
        </w:rPr>
        <w:t>Και από αυτήν την άποψη</w:t>
      </w:r>
      <w:r>
        <w:rPr>
          <w:rFonts w:eastAsia="Times New Roman" w:cs="Times New Roman"/>
        </w:rPr>
        <w:t>,</w:t>
      </w:r>
      <w:r>
        <w:rPr>
          <w:rFonts w:eastAsia="Times New Roman" w:cs="Times New Roman"/>
        </w:rPr>
        <w:t xml:space="preserve"> σε αυτό το σκοπό δεν έφτανε απλά και μόνο να συρρικνωθεί η ΔΕΗ, αλλά δώσατε και σκανδαλώδη προνόμια. Να θυμίσουμε τα προνόμια</w:t>
      </w:r>
      <w:r>
        <w:rPr>
          <w:rFonts w:eastAsia="Times New Roman" w:cs="Times New Roman"/>
        </w:rPr>
        <w:t>,</w:t>
      </w:r>
      <w:r>
        <w:rPr>
          <w:rFonts w:eastAsia="Times New Roman" w:cs="Times New Roman"/>
        </w:rPr>
        <w:t xml:space="preserve"> που έδωσε η Νέα Δημοκρατία και το ΠΑΣΟΚ στους ιδιώτες επενδυτές; Πουλούσαν την κρατική</w:t>
      </w:r>
      <w:r>
        <w:rPr>
          <w:rFonts w:eastAsia="Times New Roman" w:cs="Times New Roman"/>
        </w:rPr>
        <w:t xml:space="preserve"> </w:t>
      </w:r>
      <w:proofErr w:type="spellStart"/>
      <w:r>
        <w:rPr>
          <w:rFonts w:eastAsia="Times New Roman" w:cs="Times New Roman"/>
        </w:rPr>
        <w:t>χονδρεμπορική</w:t>
      </w:r>
      <w:proofErr w:type="spellEnd"/>
      <w:r>
        <w:rPr>
          <w:rFonts w:eastAsia="Times New Roman" w:cs="Times New Roman"/>
        </w:rPr>
        <w:t xml:space="preserve"> αγορά σε πολύ υψηλότερες τιμές</w:t>
      </w:r>
      <w:r>
        <w:rPr>
          <w:rFonts w:eastAsia="Times New Roman" w:cs="Times New Roman"/>
        </w:rPr>
        <w:t>,</w:t>
      </w:r>
      <w:r>
        <w:rPr>
          <w:rFonts w:eastAsia="Times New Roman" w:cs="Times New Roman"/>
        </w:rPr>
        <w:t xml:space="preserve"> αξιοποιώντας το περιβόητο σύστημα εγγυημένων τιμών</w:t>
      </w:r>
      <w:r>
        <w:rPr>
          <w:rFonts w:eastAsia="Times New Roman" w:cs="Times New Roman"/>
        </w:rPr>
        <w:t>,</w:t>
      </w:r>
      <w:r>
        <w:rPr>
          <w:rFonts w:eastAsia="Times New Roman" w:cs="Times New Roman"/>
        </w:rPr>
        <w:t xml:space="preserve"> με συμβάσεις που έφταναν και μια εικοσαετία. Τους διασφαλίζετε πώς θα πουλάνε ρεύμα για είκοσι χρόνια, πολύ υψηλότερα.</w:t>
      </w:r>
    </w:p>
    <w:p w14:paraId="3A863AC1" w14:textId="77777777" w:rsidR="00375AC7" w:rsidRDefault="00AB06BE">
      <w:pPr>
        <w:spacing w:line="600" w:lineRule="auto"/>
        <w:ind w:left="360" w:firstLine="720"/>
        <w:jc w:val="both"/>
        <w:rPr>
          <w:rFonts w:eastAsia="Times New Roman" w:cs="Times New Roman"/>
        </w:rPr>
      </w:pPr>
      <w:r>
        <w:rPr>
          <w:rFonts w:eastAsia="Times New Roman" w:cs="Times New Roman"/>
        </w:rPr>
        <w:t>Δεύτερον, κρατικές ενισχύσεις, αξιοποί</w:t>
      </w:r>
      <w:r>
        <w:rPr>
          <w:rFonts w:eastAsia="Times New Roman" w:cs="Times New Roman"/>
        </w:rPr>
        <w:t>ηση των διαφόρων αναπτυξιακών νόμων, ΕΣΠΑ, ευρωπαϊκά προγράμματα για τη χρηματοδότηση και βεβαίως</w:t>
      </w:r>
      <w:r>
        <w:rPr>
          <w:rFonts w:eastAsia="Times New Roman" w:cs="Times New Roman"/>
        </w:rPr>
        <w:t>,</w:t>
      </w:r>
      <w:r>
        <w:rPr>
          <w:rFonts w:eastAsia="Times New Roman" w:cs="Times New Roman"/>
        </w:rPr>
        <w:t xml:space="preserve"> διασφάλιση της κερδοφορίας σημαίνει και κατεδάφιση των εργασιακών σχέσεων των μισθών, των εργασιακών και ασφαλιστικών δικαιωμάτων των εργαζομένων.</w:t>
      </w:r>
    </w:p>
    <w:p w14:paraId="3A863AC2" w14:textId="77777777" w:rsidR="00375AC7" w:rsidRDefault="00AB06BE">
      <w:pPr>
        <w:spacing w:line="600" w:lineRule="auto"/>
        <w:ind w:left="360" w:firstLine="720"/>
        <w:jc w:val="both"/>
        <w:rPr>
          <w:rFonts w:eastAsia="Times New Roman" w:cs="Times New Roman"/>
        </w:rPr>
      </w:pPr>
      <w:r>
        <w:rPr>
          <w:rFonts w:eastAsia="Times New Roman" w:cs="Times New Roman"/>
        </w:rPr>
        <w:lastRenderedPageBreak/>
        <w:t>Στις ίδιες</w:t>
      </w:r>
      <w:r>
        <w:rPr>
          <w:rFonts w:eastAsia="Times New Roman" w:cs="Times New Roman"/>
        </w:rPr>
        <w:t xml:space="preserve"> ρότες</w:t>
      </w:r>
      <w:r>
        <w:rPr>
          <w:rFonts w:eastAsia="Times New Roman" w:cs="Times New Roman"/>
        </w:rPr>
        <w:t>,</w:t>
      </w:r>
      <w:r>
        <w:rPr>
          <w:rFonts w:eastAsia="Times New Roman" w:cs="Times New Roman"/>
        </w:rPr>
        <w:t xml:space="preserve"> με διαφορετικές ενδεχομένως μεθόδους</w:t>
      </w:r>
      <w:r>
        <w:rPr>
          <w:rFonts w:eastAsia="Times New Roman" w:cs="Times New Roman"/>
        </w:rPr>
        <w:t>,</w:t>
      </w:r>
      <w:r>
        <w:rPr>
          <w:rFonts w:eastAsia="Times New Roman" w:cs="Times New Roman"/>
        </w:rPr>
        <w:t xml:space="preserve"> κινείται και η σημερινή Κυβέρνηση στο πώς θα διασφαλίσει τους επενδυτές στον τομέα της ενέργειας και ιδιαίτερα της πράσινης ενέργειας. Γι’ αυτό ακριβώς υπάρχει αυτός ο επενδυτικός</w:t>
      </w:r>
      <w:r>
        <w:rPr>
          <w:rFonts w:eastAsia="Times New Roman" w:cs="Times New Roman"/>
        </w:rPr>
        <w:t xml:space="preserve"> οργανισμός</w:t>
      </w:r>
      <w:r>
        <w:rPr>
          <w:rFonts w:eastAsia="Times New Roman" w:cs="Times New Roman"/>
        </w:rPr>
        <w:t>, γιατί ακριβώς έχου</w:t>
      </w:r>
      <w:r>
        <w:rPr>
          <w:rFonts w:eastAsia="Times New Roman" w:cs="Times New Roman"/>
        </w:rPr>
        <w:t>ν διασφαλιστεί τα συμφέροντά τους, τους δίνετε απλόχερα κίνητρα και τους διασφαλίζετε</w:t>
      </w:r>
      <w:r>
        <w:rPr>
          <w:rFonts w:eastAsia="Times New Roman" w:cs="Times New Roman"/>
        </w:rPr>
        <w:t>,</w:t>
      </w:r>
      <w:r>
        <w:rPr>
          <w:rFonts w:eastAsia="Times New Roman" w:cs="Times New Roman"/>
        </w:rPr>
        <w:t xml:space="preserve"> με κάθε τρόπο</w:t>
      </w:r>
      <w:r>
        <w:rPr>
          <w:rFonts w:eastAsia="Times New Roman" w:cs="Times New Roman"/>
        </w:rPr>
        <w:t>,</w:t>
      </w:r>
      <w:r>
        <w:rPr>
          <w:rFonts w:eastAsia="Times New Roman" w:cs="Times New Roman"/>
        </w:rPr>
        <w:t xml:space="preserve"> την κερδοφορία τους.</w:t>
      </w:r>
    </w:p>
    <w:p w14:paraId="3A863AC3" w14:textId="77777777" w:rsidR="00375AC7" w:rsidRDefault="00AB06BE">
      <w:pPr>
        <w:spacing w:line="600" w:lineRule="auto"/>
        <w:ind w:left="360" w:firstLine="720"/>
        <w:jc w:val="both"/>
        <w:rPr>
          <w:rFonts w:eastAsia="Times New Roman" w:cs="Times New Roman"/>
        </w:rPr>
      </w:pPr>
      <w:r>
        <w:rPr>
          <w:rFonts w:eastAsia="Times New Roman" w:cs="Times New Roman"/>
        </w:rPr>
        <w:t>Αυτή η εξέλιξη των πραγμάτων</w:t>
      </w:r>
      <w:r>
        <w:rPr>
          <w:rFonts w:eastAsia="Times New Roman" w:cs="Times New Roman"/>
        </w:rPr>
        <w:t>,</w:t>
      </w:r>
      <w:r>
        <w:rPr>
          <w:rFonts w:eastAsia="Times New Roman" w:cs="Times New Roman"/>
        </w:rPr>
        <w:t xml:space="preserve"> δεν είναι απλά και μόνο μια ελληνική ιδιομορφία, αλλά συμβαίνει σε όλα τα κράτη - μέλη της Ευρωπαϊκής Έ</w:t>
      </w:r>
      <w:r>
        <w:rPr>
          <w:rFonts w:eastAsia="Times New Roman" w:cs="Times New Roman"/>
        </w:rPr>
        <w:t>νωσης. Δεν είναι προβλήματα</w:t>
      </w:r>
      <w:r>
        <w:rPr>
          <w:rFonts w:eastAsia="Times New Roman" w:cs="Times New Roman"/>
        </w:rPr>
        <w:t>,</w:t>
      </w:r>
      <w:r>
        <w:rPr>
          <w:rFonts w:eastAsia="Times New Roman" w:cs="Times New Roman"/>
        </w:rPr>
        <w:t xml:space="preserve"> που προήλθαν από τα μνημόνια ούτε γεννήθηκαν σήμερα, αλλά είναι οι συνέπειες μιας μακρόχρονης πολιτικής</w:t>
      </w:r>
      <w:r>
        <w:rPr>
          <w:rFonts w:eastAsia="Times New Roman" w:cs="Times New Roman"/>
        </w:rPr>
        <w:t>,</w:t>
      </w:r>
      <w:r>
        <w:rPr>
          <w:rFonts w:eastAsia="Times New Roman" w:cs="Times New Roman"/>
        </w:rPr>
        <w:t xml:space="preserve"> που εφαρμόζεται σε όλα τα κράτη - μέλη της Ευρωπαϊκής Ένωσης από τα μέσα της δεκαετίας του ’90 για την προώθηση της λεγόμε</w:t>
      </w:r>
      <w:r>
        <w:rPr>
          <w:rFonts w:eastAsia="Times New Roman" w:cs="Times New Roman"/>
        </w:rPr>
        <w:t xml:space="preserve">νης απελευθέρωσης της αγοράς ηλεκτρικής ενέργειας. </w:t>
      </w:r>
    </w:p>
    <w:p w14:paraId="3A863AC4" w14:textId="77777777" w:rsidR="00375AC7" w:rsidRDefault="00AB06BE">
      <w:pPr>
        <w:spacing w:line="600" w:lineRule="auto"/>
        <w:ind w:left="360" w:firstLine="720"/>
        <w:jc w:val="both"/>
        <w:rPr>
          <w:rFonts w:eastAsia="Times New Roman" w:cs="Times New Roman"/>
        </w:rPr>
      </w:pPr>
      <w:r>
        <w:rPr>
          <w:rFonts w:eastAsia="Times New Roman" w:cs="Times New Roman"/>
        </w:rPr>
        <w:t>Και τότε</w:t>
      </w:r>
      <w:r>
        <w:rPr>
          <w:rFonts w:eastAsia="Times New Roman" w:cs="Times New Roman"/>
        </w:rPr>
        <w:t>,</w:t>
      </w:r>
      <w:r>
        <w:rPr>
          <w:rFonts w:eastAsia="Times New Roman" w:cs="Times New Roman"/>
        </w:rPr>
        <w:t xml:space="preserve"> τι ισχυριζόσασταν στα μέσα της δεκαετίας του ’90; Ισχυριζόσασταν ότι η απελευθέρωση, ο ανταγωνισμός, όπως λέγατε των ιδιωτικών ομίλων</w:t>
      </w:r>
      <w:r>
        <w:rPr>
          <w:rFonts w:eastAsia="Times New Roman" w:cs="Times New Roman"/>
        </w:rPr>
        <w:t>,</w:t>
      </w:r>
      <w:r>
        <w:rPr>
          <w:rFonts w:eastAsia="Times New Roman" w:cs="Times New Roman"/>
        </w:rPr>
        <w:t xml:space="preserve"> θα ωφελήσει τον λαϊκό καταναλωτή, ότι δηλαδή θα έχουμε φτην</w:t>
      </w:r>
      <w:r>
        <w:rPr>
          <w:rFonts w:eastAsia="Times New Roman" w:cs="Times New Roman"/>
        </w:rPr>
        <w:t>ότερο ρεύμα.</w:t>
      </w:r>
    </w:p>
    <w:p w14:paraId="3A863AC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Πού το είδατε μετά από είκοσι χρόνια; Πουθενά. Ακριβότερο είναι. Λέγατε ότι θα δημιουργήσει χιλιάδες νέες θέσεις εργασίας, οι οποίες μάλιστα</w:t>
      </w:r>
      <w:r>
        <w:rPr>
          <w:rFonts w:eastAsia="Times New Roman" w:cs="Times New Roman"/>
          <w:szCs w:val="24"/>
        </w:rPr>
        <w:t>,</w:t>
      </w:r>
      <w:r>
        <w:rPr>
          <w:rFonts w:eastAsia="Times New Roman" w:cs="Times New Roman"/>
          <w:szCs w:val="24"/>
        </w:rPr>
        <w:t xml:space="preserve"> θα είναι καλοπληρωμένες. Πού τις είδατε; Είχαμε μείωση του εργατικού δυναμικού και επέκταση των εργολ</w:t>
      </w:r>
      <w:r>
        <w:rPr>
          <w:rFonts w:eastAsia="Times New Roman" w:cs="Times New Roman"/>
          <w:szCs w:val="24"/>
        </w:rPr>
        <w:t xml:space="preserve">αβικών και ευέλικτων μορφών απασχόλησης, εντατικοποίηση της εργασίας. </w:t>
      </w:r>
    </w:p>
    <w:p w14:paraId="3A863AC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Το ΚΚΕ, όμως, από την πρώτη στιγμή</w:t>
      </w:r>
      <w:r>
        <w:rPr>
          <w:rFonts w:eastAsia="Times New Roman" w:cs="Times New Roman"/>
          <w:szCs w:val="24"/>
        </w:rPr>
        <w:t>,</w:t>
      </w:r>
      <w:r>
        <w:rPr>
          <w:rFonts w:eastAsia="Times New Roman" w:cs="Times New Roman"/>
          <w:szCs w:val="24"/>
        </w:rPr>
        <w:t xml:space="preserve"> τότε είχε διακηρύξει ότι ο στόχος της απελευθέρωσης της αγοράς ηλεκτρικής ενέργειας</w:t>
      </w:r>
      <w:r>
        <w:rPr>
          <w:rFonts w:eastAsia="Times New Roman" w:cs="Times New Roman"/>
          <w:szCs w:val="24"/>
        </w:rPr>
        <w:t>,</w:t>
      </w:r>
      <w:r>
        <w:rPr>
          <w:rFonts w:eastAsia="Times New Roman" w:cs="Times New Roman"/>
          <w:szCs w:val="24"/>
        </w:rPr>
        <w:t xml:space="preserve"> δεν ήταν η λαϊκή ευημερία, αλλά απλά και μόνο να βρεθεί μια προσ</w:t>
      </w:r>
      <w:r>
        <w:rPr>
          <w:rFonts w:eastAsia="Times New Roman" w:cs="Times New Roman"/>
          <w:szCs w:val="24"/>
        </w:rPr>
        <w:t xml:space="preserve">ωρινή διέξοδος σε κεφάλαια που λίμναζαν, σε κεφάλαια που είχαν </w:t>
      </w:r>
      <w:proofErr w:type="spellStart"/>
      <w:r>
        <w:rPr>
          <w:rFonts w:eastAsia="Times New Roman" w:cs="Times New Roman"/>
          <w:szCs w:val="24"/>
        </w:rPr>
        <w:t>υπερσυσσωρευτεί</w:t>
      </w:r>
      <w:proofErr w:type="spellEnd"/>
      <w:r>
        <w:rPr>
          <w:rFonts w:eastAsia="Times New Roman" w:cs="Times New Roman"/>
          <w:szCs w:val="24"/>
        </w:rPr>
        <w:t xml:space="preserve"> και δεν μπορούσαν να επενδυθούν με ικανοποιητικό ποσοστό κέρδους σε άλλους τομείς της οικονομίας. </w:t>
      </w:r>
    </w:p>
    <w:p w14:paraId="3A863AC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Ποιο είναι το αποτέλεσμα, λοιπόν, αυτής της πολιτικής απελευθέρωσης</w:t>
      </w:r>
      <w:r>
        <w:rPr>
          <w:rFonts w:eastAsia="Times New Roman" w:cs="Times New Roman"/>
          <w:szCs w:val="24"/>
        </w:rPr>
        <w:t>,</w:t>
      </w:r>
      <w:r>
        <w:rPr>
          <w:rFonts w:eastAsia="Times New Roman" w:cs="Times New Roman"/>
          <w:szCs w:val="24"/>
        </w:rPr>
        <w:t xml:space="preserve"> που έχουμ</w:t>
      </w:r>
      <w:r>
        <w:rPr>
          <w:rFonts w:eastAsia="Times New Roman" w:cs="Times New Roman"/>
          <w:szCs w:val="24"/>
        </w:rPr>
        <w:t>ε βιώσει μία εικοσαετία στη χώρα μας; Πρώτον, υπάρχουν ζητήματα</w:t>
      </w:r>
      <w:r>
        <w:rPr>
          <w:rFonts w:eastAsia="Times New Roman" w:cs="Times New Roman"/>
          <w:szCs w:val="24"/>
        </w:rPr>
        <w:t>,</w:t>
      </w:r>
      <w:r>
        <w:rPr>
          <w:rFonts w:eastAsia="Times New Roman" w:cs="Times New Roman"/>
          <w:szCs w:val="24"/>
        </w:rPr>
        <w:t xml:space="preserve"> σε σχέση με την ενεργειακή ευστάθεια του συστήματος, με τον ενεργειακό σχεδιασμό. Έχει αυξηθεί η ενεργειακή εξάρτηση της χώρας από εισαγόμενα καύσιμα. Έχει μειωθεί το εργατοϋπαλληλικό δυναμικ</w:t>
      </w:r>
      <w:r>
        <w:rPr>
          <w:rFonts w:eastAsia="Times New Roman" w:cs="Times New Roman"/>
          <w:szCs w:val="24"/>
        </w:rPr>
        <w:t>ό, έχει εντατικοποιηθεί, έχουν ανατραπεί οι εργασιακές σχέσεις, έχουμε πανάκριβο ρεύμα για τα λαϊκά νοικοκυριά</w:t>
      </w:r>
      <w:r>
        <w:rPr>
          <w:rFonts w:eastAsia="Times New Roman" w:cs="Times New Roman"/>
          <w:szCs w:val="24"/>
        </w:rPr>
        <w:t>,</w:t>
      </w:r>
      <w:r>
        <w:rPr>
          <w:rFonts w:eastAsia="Times New Roman" w:cs="Times New Roman"/>
          <w:szCs w:val="24"/>
        </w:rPr>
        <w:t xml:space="preserve"> που πολλά απ’ αυτά δεν μπορούν να το πλη</w:t>
      </w:r>
      <w:r>
        <w:rPr>
          <w:rFonts w:eastAsia="Times New Roman" w:cs="Times New Roman"/>
          <w:szCs w:val="24"/>
        </w:rPr>
        <w:lastRenderedPageBreak/>
        <w:t>ρώσουν και άρα</w:t>
      </w:r>
      <w:r>
        <w:rPr>
          <w:rFonts w:eastAsia="Times New Roman" w:cs="Times New Roman"/>
          <w:szCs w:val="24"/>
        </w:rPr>
        <w:t>,</w:t>
      </w:r>
      <w:r>
        <w:rPr>
          <w:rFonts w:eastAsia="Times New Roman" w:cs="Times New Roman"/>
          <w:szCs w:val="24"/>
        </w:rPr>
        <w:t xml:space="preserve"> υπάρχουν μεγάλα ληξιπρόθεσμα χρέη προς τη ΔΕΗ. </w:t>
      </w:r>
      <w:r>
        <w:rPr>
          <w:rFonts w:eastAsia="Times New Roman" w:cs="Times New Roman"/>
          <w:szCs w:val="24"/>
        </w:rPr>
        <w:t>Β</w:t>
      </w:r>
      <w:r>
        <w:rPr>
          <w:rFonts w:eastAsia="Times New Roman" w:cs="Times New Roman"/>
          <w:szCs w:val="24"/>
        </w:rPr>
        <w:t>εβαίως, υπάρχει το 35% των ελληνικών νοι</w:t>
      </w:r>
      <w:r>
        <w:rPr>
          <w:rFonts w:eastAsia="Times New Roman" w:cs="Times New Roman"/>
          <w:szCs w:val="24"/>
        </w:rPr>
        <w:t>κοκυριών</w:t>
      </w:r>
      <w:r>
        <w:rPr>
          <w:rFonts w:eastAsia="Times New Roman" w:cs="Times New Roman"/>
          <w:szCs w:val="24"/>
        </w:rPr>
        <w:t>,</w:t>
      </w:r>
      <w:r>
        <w:rPr>
          <w:rFonts w:eastAsia="Times New Roman" w:cs="Times New Roman"/>
          <w:szCs w:val="24"/>
        </w:rPr>
        <w:t xml:space="preserve"> που ζουν σε συνθήκες ενεργειακή φτώχειας. </w:t>
      </w:r>
    </w:p>
    <w:p w14:paraId="3A863AC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Και αυτό μάλιστα</w:t>
      </w:r>
      <w:r>
        <w:rPr>
          <w:rFonts w:eastAsia="Times New Roman" w:cs="Times New Roman"/>
          <w:szCs w:val="24"/>
        </w:rPr>
        <w:t>,</w:t>
      </w:r>
      <w:r>
        <w:rPr>
          <w:rFonts w:eastAsia="Times New Roman" w:cs="Times New Roman"/>
          <w:szCs w:val="24"/>
        </w:rPr>
        <w:t xml:space="preserve"> συμβαίνει σε μία χώρα</w:t>
      </w:r>
      <w:r>
        <w:rPr>
          <w:rFonts w:eastAsia="Times New Roman" w:cs="Times New Roman"/>
          <w:szCs w:val="24"/>
        </w:rPr>
        <w:t>,</w:t>
      </w:r>
      <w:r>
        <w:rPr>
          <w:rFonts w:eastAsia="Times New Roman" w:cs="Times New Roman"/>
          <w:szCs w:val="24"/>
        </w:rPr>
        <w:t xml:space="preserve"> όπως η Ελλάδα, η οποία έχει </w:t>
      </w:r>
      <w:proofErr w:type="spellStart"/>
      <w:r>
        <w:rPr>
          <w:rFonts w:eastAsia="Times New Roman" w:cs="Times New Roman"/>
          <w:szCs w:val="24"/>
        </w:rPr>
        <w:t>υπερπληθώρα</w:t>
      </w:r>
      <w:proofErr w:type="spellEnd"/>
      <w:r>
        <w:rPr>
          <w:rFonts w:eastAsia="Times New Roman" w:cs="Times New Roman"/>
          <w:szCs w:val="24"/>
        </w:rPr>
        <w:t xml:space="preserve"> πηγών παραγωγής ηλεκτρικής ενέργειας. Εάν κάποια χώρα έχει αυτή την </w:t>
      </w:r>
      <w:proofErr w:type="spellStart"/>
      <w:r>
        <w:rPr>
          <w:rFonts w:eastAsia="Times New Roman" w:cs="Times New Roman"/>
          <w:szCs w:val="24"/>
        </w:rPr>
        <w:t>υπερπληθώρα</w:t>
      </w:r>
      <w:proofErr w:type="spellEnd"/>
      <w:r>
        <w:rPr>
          <w:rFonts w:eastAsia="Times New Roman" w:cs="Times New Roman"/>
          <w:szCs w:val="24"/>
        </w:rPr>
        <w:t>, αυτή είναι η Ελλάδα. Και, όμως, υπάρχει τ</w:t>
      </w:r>
      <w:r>
        <w:rPr>
          <w:rFonts w:eastAsia="Times New Roman" w:cs="Times New Roman"/>
          <w:szCs w:val="24"/>
        </w:rPr>
        <w:t>αυτόχρονα ενεργειακή φτώχεια. Γιατί; Γιατί ακριβώς</w:t>
      </w:r>
      <w:r>
        <w:rPr>
          <w:rFonts w:eastAsia="Times New Roman" w:cs="Times New Roman"/>
          <w:szCs w:val="24"/>
        </w:rPr>
        <w:t>,</w:t>
      </w:r>
      <w:r>
        <w:rPr>
          <w:rFonts w:eastAsia="Times New Roman" w:cs="Times New Roman"/>
          <w:szCs w:val="24"/>
        </w:rPr>
        <w:t xml:space="preserve"> δεν αξιοποιεί το σύνολο των ενεργειακών πηγών και δεύτερον</w:t>
      </w:r>
      <w:r>
        <w:rPr>
          <w:rFonts w:eastAsia="Times New Roman" w:cs="Times New Roman"/>
          <w:szCs w:val="24"/>
        </w:rPr>
        <w:t>,</w:t>
      </w:r>
      <w:r>
        <w:rPr>
          <w:rFonts w:eastAsia="Times New Roman" w:cs="Times New Roman"/>
          <w:szCs w:val="24"/>
        </w:rPr>
        <w:t xml:space="preserve"> γιατί θέλει να διασφαλίσει το καπιταλιστικό κέρδος. Γι’ αυτό ακριβώς και το ρεύμα είναι πανάκριβο. Γι’ αυτό καταφεύγουμε ακόμη και σε εισαγωγές </w:t>
      </w:r>
      <w:r>
        <w:rPr>
          <w:rFonts w:eastAsia="Times New Roman" w:cs="Times New Roman"/>
          <w:szCs w:val="24"/>
        </w:rPr>
        <w:t>ηλεκτρικής ενέργειας.</w:t>
      </w:r>
    </w:p>
    <w:p w14:paraId="3A863AC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Βεβαίως, εμείς ξέρουμε ποιος είναι ο ένοχος. Η αιτία του προβλήματος είναι ότι το ρεύμα αποτελεί εμπόρευμα και όχι κοινωνικό αγαθό και όσο καιρό παραμένει εμπόρευμα είτε υπό δημόσια, κρατική μορφή παραγωγής είτε υπό ιδιωτική, το αποτέ</w:t>
      </w:r>
      <w:r>
        <w:rPr>
          <w:rFonts w:eastAsia="Times New Roman" w:cs="Times New Roman"/>
          <w:szCs w:val="24"/>
        </w:rPr>
        <w:t>λεσμα θα είναι προδιαγεγραμμένο για τα λαϊκά στρώματα.</w:t>
      </w:r>
    </w:p>
    <w:p w14:paraId="3A863AC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Απ’ αυτήν, λοιπόν, την άποψη εμείς λέμε καθαρά ότι αυτή η κατάσταση των πραγμάτων της ενεργειακής φτώχειας, του πανάκριβου ηλεκτρικού ρεύματος, της ενεργειακής εξάρτησης, είναι αποτέλεσμα συγκεκριμένων</w:t>
      </w:r>
      <w:r>
        <w:rPr>
          <w:rFonts w:eastAsia="Times New Roman" w:cs="Times New Roman"/>
          <w:szCs w:val="24"/>
        </w:rPr>
        <w:t xml:space="preserve"> πολιτικών επιλογών. Και βεβαίως, δεν μπορεί να λυθεί αυτό το πολιτικό πρόβλημα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χωρίς σύγκρουση με τον πραγματικό αντίπαλο, δηλαδή, την άρχουσα τάξη των καπιταλιστών, χωρίς την ανατροπή της εξουσίας του κεφαλαίου. </w:t>
      </w:r>
    </w:p>
    <w:p w14:paraId="3A863AC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Υπάρχει διέξοδος</w:t>
      </w:r>
      <w:r>
        <w:rPr>
          <w:rFonts w:eastAsia="Times New Roman" w:cs="Times New Roman"/>
          <w:szCs w:val="24"/>
        </w:rPr>
        <w:t>,</w:t>
      </w:r>
      <w:r>
        <w:rPr>
          <w:rFonts w:eastAsia="Times New Roman" w:cs="Times New Roman"/>
          <w:szCs w:val="24"/>
        </w:rPr>
        <w:t xml:space="preserve"> προς όφελος των λαϊκών</w:t>
      </w:r>
      <w:r>
        <w:rPr>
          <w:rFonts w:eastAsia="Times New Roman" w:cs="Times New Roman"/>
          <w:szCs w:val="24"/>
        </w:rPr>
        <w:t xml:space="preserve"> στρωμάτων, αλλά χρειάζεται να εφαρμοστεί μια άλλη πολιτική. Γιατί όσο το κράτος υπηρετεί τα συμφέροντα των μονοπωλιακών ομίλων, δεν μπορεί να υπάρξει ενεργειακός σχεδιασμός για την ικανοποίηση των αναγκών του λαού. Κανένας κυβερνητικός σχεδιασμός και της </w:t>
      </w:r>
      <w:r>
        <w:rPr>
          <w:rFonts w:eastAsia="Times New Roman" w:cs="Times New Roman"/>
          <w:szCs w:val="24"/>
        </w:rPr>
        <w:t>σημερινής Κυβέρνησης και των προηγούμενων και των αυριανών, δεν μπορεί να ξεπεράσει τον ανταγωνισμό ανάμεσα στους ομίλους, δεν μπορεί να ξεπεράσει την αναρχία της καπιταλιστικής παραγωγής και το ξέσπασμα περιοδικών καπιταλιστικών κρίσεων.</w:t>
      </w:r>
    </w:p>
    <w:p w14:paraId="3A863AC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Όσο το κέρδος των</w:t>
      </w:r>
      <w:r>
        <w:rPr>
          <w:rFonts w:eastAsia="Times New Roman" w:cs="Times New Roman"/>
          <w:szCs w:val="24"/>
        </w:rPr>
        <w:t xml:space="preserve"> ομίλων, ιδιωτικών και δημόσιων, θα βασιλεύει, όσο θα αποτελεί κριτήριο της αναπτυξιακής πολιτικής, δεν θα μπορεί να υπάρχει ισόρροπη ανάπτυξη όλων των ενεργειακών πηγών της χώρας, δηλαδή, του λιγνίτη, των υδρογονανθράκων, της αιολικής ενέργειας, του υδάτι</w:t>
      </w:r>
      <w:r>
        <w:rPr>
          <w:rFonts w:eastAsia="Times New Roman" w:cs="Times New Roman"/>
          <w:szCs w:val="24"/>
        </w:rPr>
        <w:t>νου δυναμικού και των υπόλοιπων, για τη διασφάλιση της λαϊκής ευημερίας.</w:t>
      </w:r>
    </w:p>
    <w:p w14:paraId="3A863AC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Έτσι, λοιπόν, ως ΚΚΕ</w:t>
      </w:r>
      <w:r>
        <w:rPr>
          <w:rFonts w:eastAsia="Times New Roman" w:cs="Times New Roman"/>
          <w:szCs w:val="24"/>
        </w:rPr>
        <w:t>,</w:t>
      </w:r>
      <w:r>
        <w:rPr>
          <w:rFonts w:eastAsia="Times New Roman" w:cs="Times New Roman"/>
          <w:szCs w:val="24"/>
        </w:rPr>
        <w:t xml:space="preserve"> δεν κοιτάμε με τα μάτια στραμμένα προς τα πίσω, να ξαναγυρίσουμε, δηλαδή, στη ΔΕΗ της δεκαετίας του ’70, του ’80 και του ’60. Και τότε η δημόσια ΔΕΗ –να θυμίσω- </w:t>
      </w:r>
      <w:r>
        <w:rPr>
          <w:rFonts w:eastAsia="Times New Roman" w:cs="Times New Roman"/>
          <w:szCs w:val="24"/>
        </w:rPr>
        <w:t xml:space="preserve">έδινε το ρεύμα κοψοχρονιά </w:t>
      </w:r>
      <w:r>
        <w:rPr>
          <w:rFonts w:eastAsia="Times New Roman" w:cs="Times New Roman"/>
          <w:szCs w:val="24"/>
        </w:rPr>
        <w:lastRenderedPageBreak/>
        <w:t>στους επιχειρηματικούς ομίλους και τα σπασμένα του φθηνού ρεύματος προς τους επιχειρηματικούς ομίλους πλήρωναν τα λαϊκά στρώματα. Η περιβόητη σύμβαση με την ΠΕΣΙΝΕ ήταν ακριβώς το αποτέλεσμα αυτής της πολιτικής επιδότησης, που έκα</w:t>
      </w:r>
      <w:r>
        <w:rPr>
          <w:rFonts w:eastAsia="Times New Roman" w:cs="Times New Roman"/>
          <w:szCs w:val="24"/>
        </w:rPr>
        <w:t>νε η ΔΕΗ προς τους επιχειρηματικούς ομίλους.</w:t>
      </w:r>
    </w:p>
    <w:p w14:paraId="3A863AC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Έτσι, λοιπόν, εμείς κοιτάζουμε το βήμα μπροστά και αναφερόμαστε σε έναν διαφορετικό δρόμο ανάπτυξης</w:t>
      </w:r>
      <w:r>
        <w:rPr>
          <w:rFonts w:eastAsia="Times New Roman" w:cs="Times New Roman"/>
          <w:szCs w:val="24"/>
        </w:rPr>
        <w:t>,</w:t>
      </w:r>
      <w:r>
        <w:rPr>
          <w:rFonts w:eastAsia="Times New Roman" w:cs="Times New Roman"/>
          <w:szCs w:val="24"/>
        </w:rPr>
        <w:t xml:space="preserve"> όπου όλες οι εγχώριες ενεργειακές πηγές, τα μέσα παραγωγής, διανομής και μεταφοράς ηλεκτρικής ενέργειας θα απο</w:t>
      </w:r>
      <w:r>
        <w:rPr>
          <w:rFonts w:eastAsia="Times New Roman" w:cs="Times New Roman"/>
          <w:szCs w:val="24"/>
        </w:rPr>
        <w:t>τελούν κοινωνική, κρατική ιδιοκτησία. Θα υπάρχει, δηλαδή, ένας ενιαίος κρατικός φορέας ενέργειας και ως μηχανισμός ελέγχου της εργατικής λαϊκής εξουσίας.</w:t>
      </w:r>
    </w:p>
    <w:p w14:paraId="3A863AC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Αυτός ο μηχανισμός, αυτός ο ενιαίος φορέας ενέργειας μέσα από αυτήν τη διαδικασία θα μπορέσει να διαμο</w:t>
      </w:r>
      <w:r>
        <w:rPr>
          <w:rFonts w:eastAsia="Times New Roman" w:cs="Times New Roman"/>
          <w:szCs w:val="24"/>
        </w:rPr>
        <w:t>ρφώσει τις προϋποθέσεις</w:t>
      </w:r>
      <w:r>
        <w:rPr>
          <w:rFonts w:eastAsia="Times New Roman" w:cs="Times New Roman"/>
          <w:szCs w:val="24"/>
        </w:rPr>
        <w:t>,</w:t>
      </w:r>
      <w:r>
        <w:rPr>
          <w:rFonts w:eastAsia="Times New Roman" w:cs="Times New Roman"/>
          <w:szCs w:val="24"/>
        </w:rPr>
        <w:t xml:space="preserve"> για να αποκτήσουμε έναν ενεργειακό σχεδιασμό</w:t>
      </w:r>
      <w:r>
        <w:rPr>
          <w:rFonts w:eastAsia="Times New Roman" w:cs="Times New Roman"/>
          <w:szCs w:val="24"/>
        </w:rPr>
        <w:t>,</w:t>
      </w:r>
      <w:r>
        <w:rPr>
          <w:rFonts w:eastAsia="Times New Roman" w:cs="Times New Roman"/>
          <w:szCs w:val="24"/>
        </w:rPr>
        <w:t xml:space="preserve"> που θα κατοχυρώνει ότι το ενεργειακό προϊόν θα αποτελεί κοινωνικό αγαθό και όχι εμπόρευμα. </w:t>
      </w:r>
    </w:p>
    <w:p w14:paraId="3A863AD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Ο ενιαίος αποκλειστικά κρατικός φορέας ενέργειας θα έχει τη δυνατότητα να αξιοποιεί πλήρως κα</w:t>
      </w:r>
      <w:r>
        <w:rPr>
          <w:rFonts w:eastAsia="Times New Roman" w:cs="Times New Roman"/>
          <w:szCs w:val="24"/>
        </w:rPr>
        <w:t>ι να κατανέμει συγκεντρωτικά, πανεθνικά όλους τους εκάστοτε διαθέσιμους υλικούς πόρους, τα μέσα παραγωγής, το εργατικό δυναμικό</w:t>
      </w:r>
      <w:r>
        <w:rPr>
          <w:rFonts w:eastAsia="Times New Roman" w:cs="Times New Roman"/>
          <w:szCs w:val="24"/>
        </w:rPr>
        <w:t>,</w:t>
      </w:r>
      <w:r>
        <w:rPr>
          <w:rFonts w:eastAsia="Times New Roman" w:cs="Times New Roman"/>
          <w:szCs w:val="24"/>
        </w:rPr>
        <w:t xml:space="preserve"> με βάση στόχους και προτεραιότητες</w:t>
      </w:r>
      <w:r>
        <w:rPr>
          <w:rFonts w:eastAsia="Times New Roman" w:cs="Times New Roman"/>
          <w:szCs w:val="24"/>
        </w:rPr>
        <w:t>,</w:t>
      </w:r>
      <w:r>
        <w:rPr>
          <w:rFonts w:eastAsia="Times New Roman" w:cs="Times New Roman"/>
          <w:szCs w:val="24"/>
        </w:rPr>
        <w:t xml:space="preserve"> που έχουν προκαθοριστεί.</w:t>
      </w:r>
    </w:p>
    <w:p w14:paraId="3A863AD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Δεύτερον, θα αξιοποιεί συνδυασμένα όλες τις διαθέσιμες εγχώριες πη</w:t>
      </w:r>
      <w:r>
        <w:rPr>
          <w:rFonts w:eastAsia="Times New Roman" w:cs="Times New Roman"/>
          <w:szCs w:val="24"/>
        </w:rPr>
        <w:t>γές και όλες τις διαθέσιμες τεχνικές λύσεις, για να βελτιώνει το ενεργειακό μείγμα.</w:t>
      </w:r>
    </w:p>
    <w:p w14:paraId="3A863AD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Τρίτον, θα προωθεί την έρευνα για την αξιοποίηση των εγχώριων νέων πηγών</w:t>
      </w:r>
      <w:r>
        <w:rPr>
          <w:rFonts w:eastAsia="Times New Roman" w:cs="Times New Roman"/>
          <w:szCs w:val="24"/>
        </w:rPr>
        <w:t>,</w:t>
      </w:r>
      <w:r>
        <w:rPr>
          <w:rFonts w:eastAsia="Times New Roman" w:cs="Times New Roman"/>
          <w:szCs w:val="24"/>
        </w:rPr>
        <w:t xml:space="preserve"> με διακρατικά αμοιβαίες επωφελείς συνεργασίες.</w:t>
      </w:r>
    </w:p>
    <w:p w14:paraId="3A863AD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Τέταρτον, θα αξιοποιεί την επιστημονική έρευνα, για</w:t>
      </w:r>
      <w:r>
        <w:rPr>
          <w:rFonts w:eastAsia="Times New Roman" w:cs="Times New Roman"/>
          <w:szCs w:val="24"/>
        </w:rPr>
        <w:t xml:space="preserve"> να προβλέπει έγκαιρα τις μελλοντικές ανάγκες και να τις ενσωματώνει γρήγορα στις νέες τεχνολογικές δυνατότητες.</w:t>
      </w:r>
    </w:p>
    <w:p w14:paraId="3A863AD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Μόνο και μόνο αυτά φτάνουν</w:t>
      </w:r>
      <w:r>
        <w:rPr>
          <w:rFonts w:eastAsia="Times New Roman" w:cs="Times New Roman"/>
          <w:szCs w:val="24"/>
        </w:rPr>
        <w:t>,</w:t>
      </w:r>
      <w:r>
        <w:rPr>
          <w:rFonts w:eastAsia="Times New Roman" w:cs="Times New Roman"/>
          <w:szCs w:val="24"/>
        </w:rPr>
        <w:t xml:space="preserve"> για να δείξουν την υπεροχή της πρότασης του ΚΚΕ απέναντι σε αυτήν την καπιταλιστική βαρβαρότητα</w:t>
      </w:r>
      <w:r>
        <w:rPr>
          <w:rFonts w:eastAsia="Times New Roman" w:cs="Times New Roman"/>
          <w:szCs w:val="24"/>
        </w:rPr>
        <w:t>,</w:t>
      </w:r>
      <w:r>
        <w:rPr>
          <w:rFonts w:eastAsia="Times New Roman" w:cs="Times New Roman"/>
          <w:szCs w:val="24"/>
        </w:rPr>
        <w:t xml:space="preserve"> που ζουν σήμερα τα</w:t>
      </w:r>
      <w:r>
        <w:rPr>
          <w:rFonts w:eastAsia="Times New Roman" w:cs="Times New Roman"/>
          <w:szCs w:val="24"/>
        </w:rPr>
        <w:t xml:space="preserve"> λαϊκά στρώματα και στον τομέα της ενέργειας.</w:t>
      </w:r>
    </w:p>
    <w:p w14:paraId="3A863AD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A863AD6" w14:textId="77777777" w:rsidR="00375AC7" w:rsidRDefault="00AB06BE">
      <w:pPr>
        <w:spacing w:line="600" w:lineRule="auto"/>
        <w:ind w:firstLine="720"/>
        <w:jc w:val="both"/>
        <w:rPr>
          <w:rFonts w:eastAsia="Times New Roman" w:cs="Times New Roman"/>
          <w:szCs w:val="24"/>
        </w:rPr>
      </w:pPr>
      <w:r w:rsidRPr="005D0763">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3A863AD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Μαυρωτάς</w:t>
      </w:r>
      <w:proofErr w:type="spellEnd"/>
      <w:r>
        <w:rPr>
          <w:rFonts w:eastAsia="Times New Roman" w:cs="Times New Roman"/>
          <w:szCs w:val="24"/>
        </w:rPr>
        <w:t xml:space="preserve"> από το Ποτάμι, ως Κοινοβουλευτικός Εκπρόσωπος.</w:t>
      </w:r>
    </w:p>
    <w:p w14:paraId="3A863AD8" w14:textId="77777777" w:rsidR="00375AC7" w:rsidRDefault="00AB06BE">
      <w:pPr>
        <w:spacing w:line="600" w:lineRule="auto"/>
        <w:ind w:firstLine="720"/>
        <w:jc w:val="both"/>
        <w:rPr>
          <w:rFonts w:eastAsia="Times New Roman" w:cs="Times New Roman"/>
          <w:szCs w:val="24"/>
        </w:rPr>
      </w:pPr>
      <w:r w:rsidRPr="005D0763">
        <w:rPr>
          <w:rFonts w:eastAsia="Times New Roman" w:cs="Times New Roman"/>
          <w:b/>
          <w:szCs w:val="24"/>
        </w:rPr>
        <w:t>ΓΕΩΡΓΙΟΣ ΜΑΥΡΩΤΑΣ:</w:t>
      </w:r>
      <w:r>
        <w:rPr>
          <w:rFonts w:eastAsia="Times New Roman" w:cs="Times New Roman"/>
          <w:szCs w:val="24"/>
        </w:rPr>
        <w:t xml:space="preserve"> Ευχαριστώ, κυρία Πρόεδρε.</w:t>
      </w:r>
    </w:p>
    <w:p w14:paraId="3A863AD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Κοντεύουν εβδομήντα χρόνια από την ίδρυση της ΔΕΗ και δυστυχώς</w:t>
      </w:r>
      <w:r>
        <w:rPr>
          <w:rFonts w:eastAsia="Times New Roman" w:cs="Times New Roman"/>
          <w:szCs w:val="24"/>
        </w:rPr>
        <w:t>,</w:t>
      </w:r>
      <w:r>
        <w:rPr>
          <w:rFonts w:eastAsia="Times New Roman" w:cs="Times New Roman"/>
          <w:szCs w:val="24"/>
        </w:rPr>
        <w:t xml:space="preserve"> η εταιρεία βρίσκεται στο πιο κρίσιμο σταυροδρόμι των τόσων χρόνων προσφοράς της στην οικονομική ανάπτυξη της χώρας, αλλά και στη βελτίωση του επιπέδου διαβίωσης των πολιτών</w:t>
      </w:r>
      <w:r>
        <w:rPr>
          <w:rFonts w:eastAsia="Times New Roman" w:cs="Times New Roman"/>
          <w:szCs w:val="24"/>
        </w:rPr>
        <w:t>,</w:t>
      </w:r>
      <w:r>
        <w:rPr>
          <w:rFonts w:eastAsia="Times New Roman" w:cs="Times New Roman"/>
          <w:szCs w:val="24"/>
        </w:rPr>
        <w:t xml:space="preserve"> τόσο των καταναλωτ</w:t>
      </w:r>
      <w:r>
        <w:rPr>
          <w:rFonts w:eastAsia="Times New Roman" w:cs="Times New Roman"/>
          <w:szCs w:val="24"/>
        </w:rPr>
        <w:t>ών όσο και των εργαζόμενών της.</w:t>
      </w:r>
    </w:p>
    <w:p w14:paraId="3A863AD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Η σημερινή ανησυχητική της κατάσταση δεν προέκυψε ασφαλώς τα τελευταία δύο, τρία ή τέσσερα χρόνια. Δυστυχώς, η εταιρεία ήταν πάντα έρμαιο των συνεχών παρεμβάσεων όλων των Υπουργών και όλων των κυβερνήσεων, τόσο του ΠΑΣΟΚ, τη</w:t>
      </w:r>
      <w:r>
        <w:rPr>
          <w:rFonts w:eastAsia="Times New Roman" w:cs="Times New Roman"/>
          <w:szCs w:val="24"/>
        </w:rPr>
        <w:t xml:space="preserve">ς Νέας Δημοκρατίας και τώρα του ΣΥΡΙΖΑ. </w:t>
      </w:r>
    </w:p>
    <w:p w14:paraId="3A863AD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Η ΔΕΗ αποτέλεσε και αυτή ένα εργαλείο πολιτικής. Και όταν μιλάω για πολιτική</w:t>
      </w:r>
      <w:r>
        <w:rPr>
          <w:rFonts w:eastAsia="Times New Roman" w:cs="Times New Roman"/>
          <w:szCs w:val="24"/>
        </w:rPr>
        <w:t>,</w:t>
      </w:r>
      <w:r>
        <w:rPr>
          <w:rFonts w:eastAsia="Times New Roman" w:cs="Times New Roman"/>
          <w:szCs w:val="24"/>
        </w:rPr>
        <w:t xml:space="preserve"> δυστυχώς εννοώ κομματική πολιτική και όχι ενεργειακή πολιτική, όπως θα όφειλε και όπως αρμόζει να αντιμετωπίζεται η διαχρονικά μεγαλύτερη</w:t>
      </w:r>
      <w:r>
        <w:rPr>
          <w:rFonts w:eastAsia="Times New Roman" w:cs="Times New Roman"/>
          <w:szCs w:val="24"/>
        </w:rPr>
        <w:t xml:space="preserve"> ενεργειακή εταιρεία της χώρας. Ήταν, λοιπόν, αυτή η κυβερνητική πατρωνία, αλλά και η προθυμία των διοικήσεων της ΔΕΗ</w:t>
      </w:r>
      <w:r>
        <w:rPr>
          <w:rFonts w:eastAsia="Times New Roman" w:cs="Times New Roman"/>
          <w:szCs w:val="24"/>
        </w:rPr>
        <w:t>,</w:t>
      </w:r>
      <w:r>
        <w:rPr>
          <w:rFonts w:eastAsia="Times New Roman" w:cs="Times New Roman"/>
          <w:szCs w:val="24"/>
        </w:rPr>
        <w:t xml:space="preserve"> που την κατέστησαν τον νούμερο ένα μηχανισμό αθρόων διορισμών </w:t>
      </w:r>
      <w:r>
        <w:rPr>
          <w:rFonts w:eastAsia="Times New Roman" w:cs="Times New Roman"/>
          <w:szCs w:val="24"/>
        </w:rPr>
        <w:t>«</w:t>
      </w:r>
      <w:r>
        <w:rPr>
          <w:rFonts w:eastAsia="Times New Roman" w:cs="Times New Roman"/>
          <w:szCs w:val="24"/>
        </w:rPr>
        <w:t>ημετέρων</w:t>
      </w:r>
      <w:r>
        <w:rPr>
          <w:rFonts w:eastAsia="Times New Roman" w:cs="Times New Roman"/>
          <w:szCs w:val="24"/>
        </w:rPr>
        <w:t>»,</w:t>
      </w:r>
      <w:r>
        <w:rPr>
          <w:rFonts w:eastAsia="Times New Roman" w:cs="Times New Roman"/>
          <w:szCs w:val="24"/>
        </w:rPr>
        <w:t xml:space="preserve"> χωρίς κανέναν στρατηγικό σχεδιασμό. Βέβαια, δεν έλειπαν και οι </w:t>
      </w:r>
      <w:r>
        <w:rPr>
          <w:rFonts w:eastAsia="Times New Roman" w:cs="Times New Roman"/>
          <w:szCs w:val="24"/>
        </w:rPr>
        <w:t>πλουσιοπάροχες διαφημίσεις</w:t>
      </w:r>
      <w:r>
        <w:rPr>
          <w:rFonts w:eastAsia="Times New Roman" w:cs="Times New Roman"/>
          <w:szCs w:val="24"/>
        </w:rPr>
        <w:t>,</w:t>
      </w:r>
      <w:r>
        <w:rPr>
          <w:rFonts w:eastAsia="Times New Roman" w:cs="Times New Roman"/>
          <w:szCs w:val="24"/>
        </w:rPr>
        <w:t xml:space="preserve"> ακόμα και όταν ήταν μονοπώλιο καθώς και οι </w:t>
      </w:r>
      <w:proofErr w:type="spellStart"/>
      <w:r>
        <w:rPr>
          <w:rFonts w:eastAsia="Times New Roman" w:cs="Times New Roman"/>
          <w:szCs w:val="24"/>
        </w:rPr>
        <w:t>γαλαντόμες</w:t>
      </w:r>
      <w:proofErr w:type="spellEnd"/>
      <w:r>
        <w:rPr>
          <w:rFonts w:eastAsia="Times New Roman" w:cs="Times New Roman"/>
          <w:szCs w:val="24"/>
        </w:rPr>
        <w:t xml:space="preserve"> επιδοτήσεις στα διάφορα σωματεία της.</w:t>
      </w:r>
    </w:p>
    <w:p w14:paraId="3A863AD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Η ΔΕΗ, δυστυχώς, επαναπαύθηκε στον λιγνίτη και μετατράπηκε σε έναν βραδυκίνητο οργανισμό</w:t>
      </w:r>
      <w:r>
        <w:rPr>
          <w:rFonts w:eastAsia="Times New Roman" w:cs="Times New Roman"/>
          <w:szCs w:val="24"/>
        </w:rPr>
        <w:t>,</w:t>
      </w:r>
      <w:r>
        <w:rPr>
          <w:rFonts w:eastAsia="Times New Roman" w:cs="Times New Roman"/>
          <w:szCs w:val="24"/>
        </w:rPr>
        <w:t xml:space="preserve"> που δεν μπορούσε να ανταποκριθεί στις εξελίξεις, όπως οι άλλες σύγχρονες ευρωπαϊκές ενεργειακές εταιρείες. Δεν είναι άλλωστε τυχαίο ότι άργησε πάρα πολύ να γίνει εξωστρεφής και να διερευνήσει επιλογές και εκτός των συνόρων και σε άλλες αγορές. Το κυριότερ</w:t>
      </w:r>
      <w:r>
        <w:rPr>
          <w:rFonts w:eastAsia="Times New Roman" w:cs="Times New Roman"/>
          <w:szCs w:val="24"/>
        </w:rPr>
        <w:t xml:space="preserve">ο, όμως, είναι ότι δίστασε να μπει στην κούρσα των ΑΠΕ, των </w:t>
      </w:r>
      <w:r>
        <w:rPr>
          <w:rFonts w:eastAsia="Times New Roman" w:cs="Times New Roman"/>
          <w:szCs w:val="24"/>
        </w:rPr>
        <w:t>ανανεώσιμων πηγών ενέργειας</w:t>
      </w:r>
      <w:r>
        <w:rPr>
          <w:rFonts w:eastAsia="Times New Roman" w:cs="Times New Roman"/>
          <w:szCs w:val="24"/>
        </w:rPr>
        <w:t>, όταν είχε τον χρόνο, την τεχνογνωσία και τα κεφάλαια.</w:t>
      </w:r>
    </w:p>
    <w:p w14:paraId="3A863AD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Σε αυτά προστέθηκε και η απελευθέρωση της αγοράς ηλεκτρικής ενέργειας</w:t>
      </w:r>
      <w:r>
        <w:rPr>
          <w:rFonts w:eastAsia="Times New Roman" w:cs="Times New Roman"/>
          <w:szCs w:val="24"/>
        </w:rPr>
        <w:t>,</w:t>
      </w:r>
      <w:r>
        <w:rPr>
          <w:rFonts w:eastAsia="Times New Roman" w:cs="Times New Roman"/>
          <w:szCs w:val="24"/>
        </w:rPr>
        <w:t xml:space="preserve"> με τη ΔΕΗ να υποχρεούται πια να έχει μερίδ</w:t>
      </w:r>
      <w:r>
        <w:rPr>
          <w:rFonts w:eastAsia="Times New Roman" w:cs="Times New Roman"/>
          <w:szCs w:val="24"/>
        </w:rPr>
        <w:t xml:space="preserve">ιο αγοράς κάτω από 50% μέχρι το 2020. Έτσι, ένας μονοπωλιακός ελέφαντας έπρεπε να μετατραπεί σε ένα ανταγωνιστικό άλογο κούρσας. Δύσκολο και επίπονο. </w:t>
      </w:r>
    </w:p>
    <w:p w14:paraId="3A863AD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δεν πρέπει να ξεχνάμε ότι αρκετές </w:t>
      </w:r>
      <w:proofErr w:type="spellStart"/>
      <w:r>
        <w:rPr>
          <w:rFonts w:eastAsia="Times New Roman" w:cs="Times New Roman"/>
          <w:szCs w:val="24"/>
        </w:rPr>
        <w:t>λιγνιτικές</w:t>
      </w:r>
      <w:proofErr w:type="spellEnd"/>
      <w:r>
        <w:rPr>
          <w:rFonts w:eastAsia="Times New Roman" w:cs="Times New Roman"/>
          <w:szCs w:val="24"/>
        </w:rPr>
        <w:t xml:space="preserve"> μονάδες της έχουν γεράσει</w:t>
      </w:r>
      <w:r>
        <w:rPr>
          <w:rFonts w:eastAsia="Times New Roman" w:cs="Times New Roman"/>
          <w:szCs w:val="24"/>
        </w:rPr>
        <w:t>,</w:t>
      </w:r>
      <w:r>
        <w:rPr>
          <w:rFonts w:eastAsia="Times New Roman" w:cs="Times New Roman"/>
          <w:szCs w:val="24"/>
        </w:rPr>
        <w:t xml:space="preserve"> κάνοντας προβληματική τη </w:t>
      </w:r>
      <w:r>
        <w:rPr>
          <w:rFonts w:eastAsia="Times New Roman" w:cs="Times New Roman"/>
          <w:szCs w:val="24"/>
        </w:rPr>
        <w:t>λειτουργία τους εντός των περιβαλλοντικών και αποδοτικών ορίων.</w:t>
      </w:r>
    </w:p>
    <w:p w14:paraId="3A863AD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Η ΔΕΗ έχει ένα τέτοιο δύσκολο χαρτοφυλάκιο μέσα σε ένα δύσκολο οικονομικό κλίμα και μάλιστα</w:t>
      </w:r>
      <w:r>
        <w:rPr>
          <w:rFonts w:eastAsia="Times New Roman" w:cs="Times New Roman"/>
          <w:szCs w:val="24"/>
        </w:rPr>
        <w:t>,</w:t>
      </w:r>
      <w:r>
        <w:rPr>
          <w:rFonts w:eastAsia="Times New Roman" w:cs="Times New Roman"/>
          <w:szCs w:val="24"/>
        </w:rPr>
        <w:t xml:space="preserve"> όταν τον τελευταίο χρόνο παρατηρείται ένα ράλι αύξησης των τιμών των δικαιωμάτων εκπομπών των αερίω</w:t>
      </w:r>
      <w:r>
        <w:rPr>
          <w:rFonts w:eastAsia="Times New Roman" w:cs="Times New Roman"/>
          <w:szCs w:val="24"/>
        </w:rPr>
        <w:t xml:space="preserve">ν του θερμοκηπίου, οι οποίες από τα 7,5 ευρώ ανά τόνο έφτασαν κάποια στιγμή μέχρι και </w:t>
      </w:r>
      <w:r>
        <w:rPr>
          <w:rFonts w:eastAsia="Times New Roman" w:cs="Times New Roman"/>
          <w:szCs w:val="24"/>
        </w:rPr>
        <w:lastRenderedPageBreak/>
        <w:t xml:space="preserve">να </w:t>
      </w:r>
      <w:proofErr w:type="spellStart"/>
      <w:r>
        <w:rPr>
          <w:rFonts w:eastAsia="Times New Roman" w:cs="Times New Roman"/>
          <w:szCs w:val="24"/>
        </w:rPr>
        <w:t>υπερτριπλασιαστούν</w:t>
      </w:r>
      <w:proofErr w:type="spellEnd"/>
      <w:r>
        <w:rPr>
          <w:rFonts w:eastAsia="Times New Roman" w:cs="Times New Roman"/>
          <w:szCs w:val="24"/>
        </w:rPr>
        <w:t>, δηλαδή περίπου στα 25 ευρώ ανά τόνο. Τώρα είμαστε γύρω στα 20 ευρώ ανά τόνο. Αλλά, η συνολική εικόνα δείχνει μια ραγδαία άνοδο των τιμών, η οποία έ</w:t>
      </w:r>
      <w:r>
        <w:rPr>
          <w:rFonts w:eastAsia="Times New Roman" w:cs="Times New Roman"/>
          <w:szCs w:val="24"/>
        </w:rPr>
        <w:t xml:space="preserve">χει να συμβεί πριν από το 2009. </w:t>
      </w:r>
    </w:p>
    <w:p w14:paraId="3A863AE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με ευθύνη όλων των κυβερνήσεων</w:t>
      </w:r>
      <w:r>
        <w:rPr>
          <w:rFonts w:eastAsia="Times New Roman" w:cs="Times New Roman"/>
          <w:szCs w:val="24"/>
        </w:rPr>
        <w:t>,</w:t>
      </w:r>
      <w:r>
        <w:rPr>
          <w:rFonts w:eastAsia="Times New Roman" w:cs="Times New Roman"/>
          <w:szCs w:val="24"/>
        </w:rPr>
        <w:t xml:space="preserve"> ο βασικός μέτοχος της ΔΕΗ, το ελληνικό </w:t>
      </w:r>
      <w:r>
        <w:rPr>
          <w:rFonts w:eastAsia="Times New Roman" w:cs="Times New Roman"/>
          <w:szCs w:val="24"/>
        </w:rPr>
        <w:t>δ</w:t>
      </w:r>
      <w:r>
        <w:rPr>
          <w:rFonts w:eastAsia="Times New Roman" w:cs="Times New Roman"/>
          <w:szCs w:val="24"/>
        </w:rPr>
        <w:t>ημόσιο με 55% περίπου, έχει αποδειχθεί ότι δεν μπορεί να στηρίξει ένα γενναίο αναπτυξιακό σχέδιο. Πώς θα γίνουν βιώσιμες οι επενδύσεις; Πώς θ</w:t>
      </w:r>
      <w:r>
        <w:rPr>
          <w:rFonts w:eastAsia="Times New Roman" w:cs="Times New Roman"/>
          <w:szCs w:val="24"/>
        </w:rPr>
        <w:t xml:space="preserve">α εκσυγχρονιστούν οι μονάδες της; Πώς θα επεκταθεί στην αγορά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 Πώς θα ανταποκριθεί στον ανταγωνισμό που έρχεται και στην ενιαία ευρωπαϊκή αγορά ενέργειας;</w:t>
      </w:r>
    </w:p>
    <w:p w14:paraId="3A863AE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Το Ποτάμι, ήδη εδώ και ενάμισι χρόνο, έχει συντάξει συγκεκριμένη πρότ</w:t>
      </w:r>
      <w:r>
        <w:rPr>
          <w:rFonts w:eastAsia="Times New Roman" w:cs="Times New Roman"/>
          <w:szCs w:val="24"/>
        </w:rPr>
        <w:t>αση για τη ΔΕΗ, την οποία σας την έχουμε καταθέσει και εδώ από το Βήμα της Βουλής. Δεν θα την επαναλάβω αναλυτικά</w:t>
      </w:r>
      <w:r>
        <w:rPr>
          <w:rFonts w:eastAsia="Times New Roman" w:cs="Times New Roman"/>
          <w:szCs w:val="24"/>
        </w:rPr>
        <w:t>,</w:t>
      </w:r>
      <w:r>
        <w:rPr>
          <w:rFonts w:eastAsia="Times New Roman" w:cs="Times New Roman"/>
          <w:szCs w:val="24"/>
        </w:rPr>
        <w:t xml:space="preserve"> απλώς θα υπενθυμίσω τα βασικά της σημεία.</w:t>
      </w:r>
    </w:p>
    <w:p w14:paraId="3A863AE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Πρώτο σημείο. Μια μικρή νέα ΔΕΗ έως 30%-40% δυναμικότητας ή δύο νέες μικρές ΔΕΗ έως 20% η κάθε μία,</w:t>
      </w:r>
      <w:r>
        <w:rPr>
          <w:rFonts w:eastAsia="Times New Roman" w:cs="Times New Roman"/>
          <w:szCs w:val="24"/>
        </w:rPr>
        <w:t xml:space="preserve"> προκειμένου να προσελκυστούν επενδυτές</w:t>
      </w:r>
      <w:r>
        <w:rPr>
          <w:rFonts w:eastAsia="Times New Roman" w:cs="Times New Roman"/>
          <w:szCs w:val="24"/>
        </w:rPr>
        <w:t>,</w:t>
      </w:r>
      <w:r>
        <w:rPr>
          <w:rFonts w:eastAsia="Times New Roman" w:cs="Times New Roman"/>
          <w:szCs w:val="24"/>
        </w:rPr>
        <w:t xml:space="preserve"> οι οποίοι θα αναλάβουν το ανάλογο μερίδιο σε όλη την αλυσίδα αξίας, </w:t>
      </w:r>
      <w:r>
        <w:rPr>
          <w:rFonts w:eastAsia="Times New Roman" w:cs="Times New Roman"/>
          <w:szCs w:val="24"/>
        </w:rPr>
        <w:lastRenderedPageBreak/>
        <w:t>καθετοποίηση, δηλαδή, από την παραγωγή</w:t>
      </w:r>
      <w:r>
        <w:rPr>
          <w:rFonts w:eastAsia="Times New Roman" w:cs="Times New Roman"/>
          <w:szCs w:val="24"/>
        </w:rPr>
        <w:t>,</w:t>
      </w:r>
      <w:r>
        <w:rPr>
          <w:rFonts w:eastAsia="Times New Roman" w:cs="Times New Roman"/>
          <w:szCs w:val="24"/>
        </w:rPr>
        <w:t xml:space="preserve"> μέχρι και το μερίδιο των πελατών λιανικής, κατ’ αναλογία, δηλαδή, καλούς και κακούς πελάτες, χαμηλής, μεσαί</w:t>
      </w:r>
      <w:r>
        <w:rPr>
          <w:rFonts w:eastAsia="Times New Roman" w:cs="Times New Roman"/>
          <w:szCs w:val="24"/>
        </w:rPr>
        <w:t xml:space="preserve">ας και υψηλής τάσης. </w:t>
      </w:r>
    </w:p>
    <w:p w14:paraId="3A863AE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Το δεύτερο σημείο είναι ο στρατηγικός επενδυτής. Η ΔΕΗ χρειάζεται επειγόντως στρατηγικό εταίρο με τεχνογνωσία, όραμα, σχέδιο και κεφάλαιο, ο οποίος θα αναλάβει το μάνατζμεντ. Το μάνατζμεντ έπασχε, καθώς ο κυβερνητικός παρεμβατισμός εμ</w:t>
      </w:r>
      <w:r>
        <w:rPr>
          <w:rFonts w:eastAsia="Times New Roman" w:cs="Times New Roman"/>
          <w:szCs w:val="24"/>
        </w:rPr>
        <w:t>πόδιζε τη διοίκηση να πράξει αυτά που έπρεπε, με βάση μία σωστή εταιρική διακυβέρνηση. Πρυτάνευαν πάντα οι μικροπολιτικές σκοπιμότητες.</w:t>
      </w:r>
    </w:p>
    <w:p w14:paraId="3A863AE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Το τρίτο σημείο είναι η εργασιακή ειρήνη και η εξασφάλιση των θέσεων εργασίας. Το εργατικό στελεχιακό δυναμικό της ΔΕΗ ε</w:t>
      </w:r>
      <w:r>
        <w:rPr>
          <w:rFonts w:eastAsia="Times New Roman" w:cs="Times New Roman"/>
          <w:szCs w:val="24"/>
        </w:rPr>
        <w:t>ίναι τόσο εξειδικευμένο και άρρηκτα συνδεδεμένο με τις περιοχές εκμετάλλευσης των ορυκτών πόρων και παραγωγής ηλεκτρικής ενέργειας</w:t>
      </w:r>
      <w:r>
        <w:rPr>
          <w:rFonts w:eastAsia="Times New Roman" w:cs="Times New Roman"/>
          <w:szCs w:val="24"/>
        </w:rPr>
        <w:t>,</w:t>
      </w:r>
      <w:r>
        <w:rPr>
          <w:rFonts w:eastAsia="Times New Roman" w:cs="Times New Roman"/>
          <w:szCs w:val="24"/>
        </w:rPr>
        <w:t xml:space="preserve"> που θα ήταν αδύνατο για οποιονδήποτε νέο επενδυτή να μην το αξιοποιήσει και να αναζητήσει αλλού προσωπικό.</w:t>
      </w:r>
    </w:p>
    <w:p w14:paraId="3A863AE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Το τέταρτο σημείο</w:t>
      </w:r>
      <w:r>
        <w:rPr>
          <w:rFonts w:eastAsia="Times New Roman" w:cs="Times New Roman"/>
          <w:szCs w:val="24"/>
        </w:rPr>
        <w:t xml:space="preserve"> είναι η βελτίωση της </w:t>
      </w:r>
      <w:proofErr w:type="spellStart"/>
      <w:r>
        <w:rPr>
          <w:rFonts w:eastAsia="Times New Roman" w:cs="Times New Roman"/>
          <w:szCs w:val="24"/>
        </w:rPr>
        <w:t>εισπραξιμότητας</w:t>
      </w:r>
      <w:proofErr w:type="spellEnd"/>
      <w:r>
        <w:rPr>
          <w:rFonts w:eastAsia="Times New Roman" w:cs="Times New Roman"/>
          <w:szCs w:val="24"/>
        </w:rPr>
        <w:t>, η οποία είναι μία μεγάλη θηλιά για τη ΔΕΗ, με ευθύνη και του ΣΥΡΙΖΑ</w:t>
      </w:r>
      <w:r>
        <w:rPr>
          <w:rFonts w:eastAsia="Times New Roman" w:cs="Times New Roman"/>
          <w:szCs w:val="24"/>
        </w:rPr>
        <w:t>,</w:t>
      </w:r>
      <w:r>
        <w:rPr>
          <w:rFonts w:eastAsia="Times New Roman" w:cs="Times New Roman"/>
          <w:szCs w:val="24"/>
        </w:rPr>
        <w:t xml:space="preserve"> που ενθάρρυνε πρακτικές «δεν πληρώνω», δημιουργώντας στρατηγικούς κακοπληρωτές. </w:t>
      </w:r>
      <w:r>
        <w:rPr>
          <w:rFonts w:eastAsia="Times New Roman" w:cs="Times New Roman"/>
          <w:szCs w:val="24"/>
        </w:rPr>
        <w:lastRenderedPageBreak/>
        <w:t>Προς αυτή την κατεύθυνση έχουμε προτείνει</w:t>
      </w:r>
      <w:r>
        <w:rPr>
          <w:rFonts w:eastAsia="Times New Roman" w:cs="Times New Roman"/>
          <w:szCs w:val="24"/>
        </w:rPr>
        <w:t>,</w:t>
      </w:r>
      <w:r>
        <w:rPr>
          <w:rFonts w:eastAsia="Times New Roman" w:cs="Times New Roman"/>
          <w:szCs w:val="24"/>
        </w:rPr>
        <w:t xml:space="preserve"> επιτέλους η αφαίρεση, να </w:t>
      </w:r>
      <w:r>
        <w:rPr>
          <w:rFonts w:eastAsia="Times New Roman" w:cs="Times New Roman"/>
          <w:szCs w:val="24"/>
        </w:rPr>
        <w:t>γίνει αφαίρεση από τους λογαριασμούς της ΔΕΗ των υπολοίπων χρεώσεων υπέρ τρίτων, ΕΡΤ, δημοτικοί φόροι, τέλη κ.λπ.</w:t>
      </w:r>
      <w:r>
        <w:rPr>
          <w:rFonts w:eastAsia="Times New Roman" w:cs="Times New Roman"/>
          <w:szCs w:val="24"/>
        </w:rPr>
        <w:t>.</w:t>
      </w:r>
    </w:p>
    <w:p w14:paraId="3A863AE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Τέλος -το τελευταίο– το πέμπτο σημείο είναι η αναβάθμιση του ρόλου της ΔΕΗ </w:t>
      </w:r>
      <w:r>
        <w:rPr>
          <w:rFonts w:eastAsia="Times New Roman" w:cs="Times New Roman"/>
          <w:szCs w:val="24"/>
        </w:rPr>
        <w:t xml:space="preserve">σχετικά με τις </w:t>
      </w:r>
      <w:proofErr w:type="spellStart"/>
      <w:r>
        <w:rPr>
          <w:rFonts w:eastAsia="Times New Roman" w:cs="Times New Roman"/>
          <w:szCs w:val="24"/>
        </w:rPr>
        <w:t>νανεώσιμες</w:t>
      </w:r>
      <w:proofErr w:type="spellEnd"/>
      <w:r>
        <w:rPr>
          <w:rFonts w:eastAsia="Times New Roman" w:cs="Times New Roman"/>
          <w:szCs w:val="24"/>
        </w:rPr>
        <w:t xml:space="preserve">, συμπεριλαμβάνοντας και άλλες σύγχρονες </w:t>
      </w:r>
      <w:r>
        <w:rPr>
          <w:rFonts w:eastAsia="Times New Roman" w:cs="Times New Roman"/>
          <w:szCs w:val="24"/>
        </w:rPr>
        <w:t xml:space="preserve">δραστηριότητες μέσα σε αυτή, όπως ενεργειακές υπηρεσίες, αποκεντρωμένη παραγωγή, </w:t>
      </w:r>
      <w:r>
        <w:rPr>
          <w:rFonts w:eastAsia="Times New Roman" w:cs="Times New Roman"/>
          <w:szCs w:val="24"/>
          <w:lang w:val="en-US"/>
        </w:rPr>
        <w:t>smart</w:t>
      </w:r>
      <w:r w:rsidRPr="00797015">
        <w:rPr>
          <w:rFonts w:eastAsia="Times New Roman" w:cs="Times New Roman"/>
          <w:szCs w:val="24"/>
        </w:rPr>
        <w:t xml:space="preserve"> </w:t>
      </w:r>
      <w:r>
        <w:rPr>
          <w:rFonts w:eastAsia="Times New Roman" w:cs="Times New Roman"/>
          <w:szCs w:val="24"/>
          <w:lang w:val="en-US"/>
        </w:rPr>
        <w:t>greed</w:t>
      </w:r>
      <w:r w:rsidRPr="00682B5D">
        <w:rPr>
          <w:rFonts w:eastAsia="Times New Roman" w:cs="Times New Roman"/>
          <w:szCs w:val="24"/>
        </w:rPr>
        <w:t>’</w:t>
      </w:r>
      <w:r>
        <w:rPr>
          <w:rFonts w:eastAsia="Times New Roman" w:cs="Times New Roman"/>
          <w:szCs w:val="24"/>
          <w:lang w:val="en-US"/>
        </w:rPr>
        <w:t>s</w:t>
      </w:r>
      <w:r w:rsidRPr="00797015">
        <w:rPr>
          <w:rFonts w:eastAsia="Times New Roman" w:cs="Times New Roman"/>
          <w:szCs w:val="24"/>
        </w:rPr>
        <w:t xml:space="preserve">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Με άλλα λόγια</w:t>
      </w:r>
      <w:r>
        <w:rPr>
          <w:rFonts w:eastAsia="Times New Roman" w:cs="Times New Roman"/>
          <w:szCs w:val="24"/>
        </w:rPr>
        <w:t>,</w:t>
      </w:r>
      <w:r>
        <w:rPr>
          <w:rFonts w:eastAsia="Times New Roman" w:cs="Times New Roman"/>
          <w:szCs w:val="24"/>
        </w:rPr>
        <w:t xml:space="preserve"> η ΔΕΗ πρέπει να σταματήσει να δίνει μάχες οπισθοφυλακών και να κοιτάξει </w:t>
      </w:r>
      <w:r>
        <w:rPr>
          <w:rFonts w:eastAsia="Times New Roman" w:cs="Times New Roman"/>
          <w:szCs w:val="24"/>
        </w:rPr>
        <w:t>κα</w:t>
      </w:r>
      <w:r>
        <w:rPr>
          <w:rFonts w:eastAsia="Times New Roman" w:cs="Times New Roman"/>
          <w:szCs w:val="24"/>
        </w:rPr>
        <w:t xml:space="preserve">τάματα, το μέλλον, προετοιμάζοντας την </w:t>
      </w:r>
      <w:proofErr w:type="spellStart"/>
      <w:r>
        <w:rPr>
          <w:rFonts w:eastAsia="Times New Roman" w:cs="Times New Roman"/>
          <w:szCs w:val="24"/>
        </w:rPr>
        <w:t>μεταλιγνιτική</w:t>
      </w:r>
      <w:proofErr w:type="spellEnd"/>
      <w:r>
        <w:rPr>
          <w:rFonts w:eastAsia="Times New Roman" w:cs="Times New Roman"/>
          <w:szCs w:val="24"/>
        </w:rPr>
        <w:t xml:space="preserve"> εποχή. </w:t>
      </w:r>
    </w:p>
    <w:p w14:paraId="3A863AE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Αυτά τα πέντε σημεία συνεχίζουμε να πιστεύουμε ότι θα συμβάλουν </w:t>
      </w:r>
      <w:r>
        <w:rPr>
          <w:rFonts w:eastAsia="Times New Roman" w:cs="Times New Roman"/>
          <w:szCs w:val="24"/>
        </w:rPr>
        <w:t>στο</w:t>
      </w:r>
      <w:r>
        <w:rPr>
          <w:rFonts w:eastAsia="Times New Roman" w:cs="Times New Roman"/>
          <w:szCs w:val="24"/>
        </w:rPr>
        <w:t xml:space="preserve"> να βγει η ΔΕΗ από το αδιέξοδο</w:t>
      </w:r>
      <w:r>
        <w:rPr>
          <w:rFonts w:eastAsia="Times New Roman" w:cs="Times New Roman"/>
          <w:szCs w:val="24"/>
        </w:rPr>
        <w:t>,</w:t>
      </w:r>
      <w:r>
        <w:rPr>
          <w:rFonts w:eastAsia="Times New Roman" w:cs="Times New Roman"/>
          <w:szCs w:val="24"/>
        </w:rPr>
        <w:t xml:space="preserve"> με βιώσιμο τρόπο, πριν να είναι αργά. Φτάνει πια με τα μπαλώματα. Οι επιχειρήσεις</w:t>
      </w:r>
      <w:r>
        <w:rPr>
          <w:rFonts w:eastAsia="Times New Roman" w:cs="Times New Roman"/>
          <w:szCs w:val="24"/>
        </w:rPr>
        <w:t>,</w:t>
      </w:r>
      <w:r>
        <w:rPr>
          <w:rFonts w:eastAsia="Times New Roman" w:cs="Times New Roman"/>
          <w:szCs w:val="24"/>
        </w:rPr>
        <w:t xml:space="preserve"> και </w:t>
      </w:r>
      <w:proofErr w:type="spellStart"/>
      <w:r>
        <w:rPr>
          <w:rFonts w:eastAsia="Times New Roman" w:cs="Times New Roman"/>
          <w:szCs w:val="24"/>
        </w:rPr>
        <w:t>πόσω</w:t>
      </w:r>
      <w:proofErr w:type="spellEnd"/>
      <w:r>
        <w:rPr>
          <w:rFonts w:eastAsia="Times New Roman" w:cs="Times New Roman"/>
          <w:szCs w:val="24"/>
        </w:rPr>
        <w:t xml:space="preserve"> μάλλον οι μεγάλες ενεργειακές επιχειρήσεις</w:t>
      </w:r>
      <w:r>
        <w:rPr>
          <w:rFonts w:eastAsia="Times New Roman" w:cs="Times New Roman"/>
          <w:szCs w:val="24"/>
        </w:rPr>
        <w:t>,</w:t>
      </w:r>
      <w:r>
        <w:rPr>
          <w:rFonts w:eastAsia="Times New Roman" w:cs="Times New Roman"/>
          <w:szCs w:val="24"/>
        </w:rPr>
        <w:t xml:space="preserve"> θέλουν στρατηγικό σχε</w:t>
      </w:r>
      <w:r>
        <w:rPr>
          <w:rFonts w:eastAsia="Times New Roman" w:cs="Times New Roman"/>
          <w:szCs w:val="24"/>
        </w:rPr>
        <w:t xml:space="preserve">διασμό και όχι σχεδιασμό με το εξάμηνο ούτε με ορίζοντα τη θητεία μιας και μόνης </w:t>
      </w:r>
      <w:r w:rsidRPr="001866BC">
        <w:rPr>
          <w:rFonts w:eastAsia="Times New Roman" w:cs="Times New Roman"/>
          <w:szCs w:val="24"/>
        </w:rPr>
        <w:t>Κυβέρνησης</w:t>
      </w:r>
      <w:r>
        <w:rPr>
          <w:rFonts w:eastAsia="Times New Roman" w:cs="Times New Roman"/>
          <w:szCs w:val="24"/>
        </w:rPr>
        <w:t xml:space="preserve">. </w:t>
      </w:r>
    </w:p>
    <w:p w14:paraId="3A863AE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Επειδή, όμως, η δεύτερη επίκαιρη ερώτηση της </w:t>
      </w:r>
      <w:r w:rsidRPr="00F4505F">
        <w:rPr>
          <w:rFonts w:eastAsia="Times New Roman" w:cs="Times New Roman"/>
          <w:szCs w:val="24"/>
        </w:rPr>
        <w:t>Νέας Δημοκρατίας</w:t>
      </w:r>
      <w:r>
        <w:rPr>
          <w:rFonts w:eastAsia="Times New Roman" w:cs="Times New Roman"/>
          <w:szCs w:val="24"/>
        </w:rPr>
        <w:t xml:space="preserve"> για τη ΔΕΗ επικεντρώνεται και στο ζήτημα της σχετικά πρόσφατης εξαγοράς της σκοπιανής </w:t>
      </w:r>
      <w:r>
        <w:rPr>
          <w:rFonts w:eastAsia="Times New Roman" w:cs="Times New Roman"/>
          <w:szCs w:val="24"/>
          <w:lang w:val="en-US"/>
        </w:rPr>
        <w:t>EDS</w:t>
      </w:r>
      <w:r>
        <w:rPr>
          <w:rFonts w:eastAsia="Times New Roman" w:cs="Times New Roman"/>
          <w:szCs w:val="24"/>
        </w:rPr>
        <w:t>,</w:t>
      </w:r>
      <w:r w:rsidRPr="00D055A6">
        <w:rPr>
          <w:rFonts w:eastAsia="Times New Roman" w:cs="Times New Roman"/>
          <w:szCs w:val="24"/>
        </w:rPr>
        <w:t xml:space="preserve"> </w:t>
      </w:r>
      <w:r>
        <w:rPr>
          <w:rFonts w:eastAsia="Times New Roman" w:cs="Times New Roman"/>
          <w:szCs w:val="24"/>
        </w:rPr>
        <w:t>θέλουμε κ</w:t>
      </w:r>
      <w:r>
        <w:rPr>
          <w:rFonts w:eastAsia="Times New Roman" w:cs="Times New Roman"/>
          <w:szCs w:val="24"/>
        </w:rPr>
        <w:t xml:space="preserve">αι εμείς κάποιες εξηγήσεις, μια ιστορία που –για να μην ξεχνιόμαστε- είναι γνωστή από τον Ιανουάριο του 2018. </w:t>
      </w:r>
    </w:p>
    <w:p w14:paraId="3A863AE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Συγκεκριμένα, θα θέλαμε να μας εξηγήσετε με παράδειγμα και όχι με γενικόλογη απάντηση πώς μία τέτοια κίνηση συμβάλλει, όπως είπε ο κ. Σταθάκης στ</w:t>
      </w:r>
      <w:r>
        <w:rPr>
          <w:rFonts w:eastAsia="Times New Roman" w:cs="Times New Roman"/>
          <w:szCs w:val="24"/>
        </w:rPr>
        <w:t>ην απάντησή του, στην ισχυροποίηση της ΔΕΗ στην περιφερειακή αγορά ενέργειας στο πλαίσιο των διασυνοριακών συναλλαγών και στο πλαίσιο της ευρωπαϊκής ενιαίας αγοράς ενέργειας, δηλαδή ποια είναι τα αναμενόμενα και σε ποιον ορίζοντα θετικά αποτελέσματα και αν</w:t>
      </w:r>
      <w:r>
        <w:rPr>
          <w:rFonts w:eastAsia="Times New Roman" w:cs="Times New Roman"/>
          <w:szCs w:val="24"/>
        </w:rPr>
        <w:t xml:space="preserve"> αυτά θα αποτυπωθούν σε έναν επόμενο ισολογισμό.</w:t>
      </w:r>
    </w:p>
    <w:p w14:paraId="3A863AE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Κλείνοντας, θέλω να μου απαντήσετε και σε ένα κρίσιμο ερώτημα για τη ΔΕΗ. Τι θα γίνει και πώς επηρεάζεται η βιωσιμότητα της επένδυσης της Πτολεμαΐδας 5 και αντίστοιχα της Μελίτης 2, υπό το τρέχον καθεστώς αύ</w:t>
      </w:r>
      <w:r>
        <w:rPr>
          <w:rFonts w:eastAsia="Times New Roman" w:cs="Times New Roman"/>
          <w:szCs w:val="24"/>
        </w:rPr>
        <w:t xml:space="preserve">ξησης των τιμών των δικαιωμάτων εκπομπών διοξειδίου του άνθρακα. Και αυτά, όταν ο συντελεστής φόρτισης για 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προβλέπεται για το 2025, με βάση τον πρόσφατο ενεργειακό σχεδιασμό σας, να πάει στο 32,7% μόνο, από 51% που ήταν το 2017. Εξετ</w:t>
      </w:r>
      <w:r>
        <w:rPr>
          <w:rFonts w:eastAsia="Times New Roman" w:cs="Times New Roman"/>
          <w:szCs w:val="24"/>
        </w:rPr>
        <w:t>άζεται ως εναλλακτική επιλογή η καύση φυσικού αερίου σε αυτές τις νέες μονάδες;</w:t>
      </w:r>
    </w:p>
    <w:p w14:paraId="3A863AE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ια</w:t>
      </w:r>
      <w:r>
        <w:rPr>
          <w:rFonts w:eastAsia="Times New Roman" w:cs="Times New Roman"/>
          <w:szCs w:val="24"/>
        </w:rPr>
        <w:t>ς</w:t>
      </w:r>
      <w:r>
        <w:rPr>
          <w:rFonts w:eastAsia="Times New Roman" w:cs="Times New Roman"/>
          <w:szCs w:val="24"/>
        </w:rPr>
        <w:t xml:space="preserve"> και είπαμε φυσικό αέριο, όντως, θα πρέπει να δώσετε κάποιες απαντήσεις για το θέμα της ΔΕΠΑ και τις δηλώσεις του κ. </w:t>
      </w:r>
      <w:proofErr w:type="spellStart"/>
      <w:r>
        <w:rPr>
          <w:rFonts w:eastAsia="Times New Roman" w:cs="Times New Roman"/>
          <w:szCs w:val="24"/>
        </w:rPr>
        <w:t>Κιτσάκου</w:t>
      </w:r>
      <w:proofErr w:type="spellEnd"/>
      <w:r>
        <w:rPr>
          <w:rFonts w:eastAsia="Times New Roman" w:cs="Times New Roman"/>
          <w:szCs w:val="24"/>
        </w:rPr>
        <w:t xml:space="preserve"> και τις σχέσεις της ΔΕΠΑ με τον κ. Λαυρεντιάδη</w:t>
      </w:r>
      <w:r>
        <w:rPr>
          <w:rFonts w:eastAsia="Times New Roman" w:cs="Times New Roman"/>
          <w:szCs w:val="24"/>
        </w:rPr>
        <w:t>, όπως είπατε ότι θα το κάνετε.</w:t>
      </w:r>
    </w:p>
    <w:p w14:paraId="3A863AE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Κλείνω με το εξής: Επειδή βρισκόμαστε σε μία φάση αναθεώρησης του Συντάγματος και στο άρθρο 21 θέλετε να προσθέσετε μια παράγραφο ακόμα</w:t>
      </w:r>
      <w:r>
        <w:rPr>
          <w:rFonts w:eastAsia="Times New Roman" w:cs="Times New Roman"/>
          <w:szCs w:val="24"/>
        </w:rPr>
        <w:t>,</w:t>
      </w:r>
      <w:r>
        <w:rPr>
          <w:rFonts w:eastAsia="Times New Roman" w:cs="Times New Roman"/>
          <w:szCs w:val="24"/>
        </w:rPr>
        <w:t xml:space="preserve"> που θα λέει ότι η ηλεκτρική ενέργεια θα υπόκειται σε καθεστώς δημόσιας υπηρεσίας, θα θέ</w:t>
      </w:r>
      <w:r>
        <w:rPr>
          <w:rFonts w:eastAsia="Times New Roman" w:cs="Times New Roman"/>
          <w:szCs w:val="24"/>
        </w:rPr>
        <w:t xml:space="preserve">λαμε να μας δώσετε λίγες περισσότερες εξηγήσεις, να μας το κάνετε λίγο πιο λιανά πώς θα γίνει αυτό. Θα γίνει η ΔΕΗ νομικό πρόσωπο δημοσίου δικαίου; Στους ιδιώτες </w:t>
      </w:r>
      <w:proofErr w:type="spellStart"/>
      <w:r>
        <w:rPr>
          <w:rFonts w:eastAsia="Times New Roman" w:cs="Times New Roman"/>
          <w:szCs w:val="24"/>
        </w:rPr>
        <w:t>παρόχους</w:t>
      </w:r>
      <w:proofErr w:type="spellEnd"/>
      <w:r>
        <w:rPr>
          <w:rFonts w:eastAsia="Times New Roman" w:cs="Times New Roman"/>
          <w:szCs w:val="24"/>
        </w:rPr>
        <w:t xml:space="preserve"> τι θα κάνετε; Θα κάνετε κρατικοποιήσεις; Τι εννοείτε, δηλαδή, με το καθεστώς δημόσιας</w:t>
      </w:r>
      <w:r>
        <w:rPr>
          <w:rFonts w:eastAsia="Times New Roman" w:cs="Times New Roman"/>
          <w:szCs w:val="24"/>
        </w:rPr>
        <w:t xml:space="preserve"> υπηρεσίας και πώς συμβαδίζει αυτό με την απελευθέρωση της αγοράς ενέργειας στην Ευρώπη; Και επειδή τη Δευτέρα, θα το έχουμε αυτό το θέμα στην Επιτροπή Συνταγματικής Αναθεώρησης και είναι από τα </w:t>
      </w:r>
      <w:proofErr w:type="spellStart"/>
      <w:r>
        <w:rPr>
          <w:rFonts w:eastAsia="Times New Roman" w:cs="Times New Roman"/>
          <w:szCs w:val="24"/>
          <w:lang w:val="en-US"/>
        </w:rPr>
        <w:t>sos</w:t>
      </w:r>
      <w:proofErr w:type="spellEnd"/>
      <w:r>
        <w:rPr>
          <w:rFonts w:eastAsia="Times New Roman" w:cs="Times New Roman"/>
          <w:szCs w:val="24"/>
        </w:rPr>
        <w:t>, αν μπορείτε να μας πείτε πώς το σκεφτόσαστε.</w:t>
      </w:r>
    </w:p>
    <w:p w14:paraId="3A863AE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 xml:space="preserve"> η ΔΕΗ πληρώνει, δυστυχώς, αμαρτίες του πολιτικού συστήματος και του πελατειακού κράτους. Από ατμομηχανή της ελληνικής οικονομίας, κινδυνεύει να γίνει θηλειά και για την ελληνική οικονομία και για την ελληνική κοινωνία. </w:t>
      </w:r>
    </w:p>
    <w:p w14:paraId="3A863AE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Πολλοί έκαναν καριέρα </w:t>
      </w:r>
      <w:r>
        <w:rPr>
          <w:rFonts w:eastAsia="Times New Roman" w:cs="Times New Roman"/>
          <w:szCs w:val="24"/>
        </w:rPr>
        <w:t>«</w:t>
      </w:r>
      <w:r>
        <w:rPr>
          <w:rFonts w:eastAsia="Times New Roman" w:cs="Times New Roman"/>
          <w:szCs w:val="24"/>
        </w:rPr>
        <w:t xml:space="preserve">στις πλάτες </w:t>
      </w:r>
      <w:r>
        <w:rPr>
          <w:rFonts w:eastAsia="Times New Roman" w:cs="Times New Roman"/>
          <w:szCs w:val="24"/>
        </w:rPr>
        <w:t>»ης"</w:t>
      </w:r>
      <w:r>
        <w:rPr>
          <w:rFonts w:eastAsia="Times New Roman" w:cs="Times New Roman"/>
          <w:szCs w:val="24"/>
        </w:rPr>
        <w:t xml:space="preserve"> και πολλοί έκαναν «πλάτες» στις σπατάλες της. Τώρα, το βουνό με τα προβλήματα «κάτω από το χαλί» μεγάλωσε και δεν λύνονται, εάν σκεφτόμαστε με τα ίδια κριτήρια</w:t>
      </w:r>
      <w:r>
        <w:rPr>
          <w:rFonts w:eastAsia="Times New Roman" w:cs="Times New Roman"/>
          <w:szCs w:val="24"/>
        </w:rPr>
        <w:t>,</w:t>
      </w:r>
      <w:r>
        <w:rPr>
          <w:rFonts w:eastAsia="Times New Roman" w:cs="Times New Roman"/>
          <w:szCs w:val="24"/>
        </w:rPr>
        <w:t xml:space="preserve"> όπως στο παρελθόν, αλλά μόνο εάν αλλάξουμε μυαλά, εάν αλλάξουμε παράδειγμα και </w:t>
      </w:r>
      <w:r>
        <w:rPr>
          <w:rFonts w:eastAsia="Times New Roman" w:cs="Times New Roman"/>
          <w:szCs w:val="24"/>
        </w:rPr>
        <w:lastRenderedPageBreak/>
        <w:t>δούμε τη ΔΕ</w:t>
      </w:r>
      <w:r>
        <w:rPr>
          <w:rFonts w:eastAsia="Times New Roman" w:cs="Times New Roman"/>
          <w:szCs w:val="24"/>
        </w:rPr>
        <w:t xml:space="preserve">Η μέσα από το πρίσμα της εταιρικής διακυβέρνησης και όχι της πελατειακής διευθέτησης. </w:t>
      </w:r>
    </w:p>
    <w:p w14:paraId="3A863AE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863AF0"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3A863AF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Τελευταίος ομιλητής από τους Κοινοβουλευτικούς Εκπροσώπους είναι ο κ. </w:t>
      </w:r>
      <w:proofErr w:type="spellStart"/>
      <w:r>
        <w:rPr>
          <w:rFonts w:eastAsia="Times New Roman" w:cs="Times New Roman"/>
          <w:szCs w:val="24"/>
        </w:rPr>
        <w:t>Καβαδέλλας</w:t>
      </w:r>
      <w:proofErr w:type="spellEnd"/>
      <w:r>
        <w:rPr>
          <w:rFonts w:eastAsia="Times New Roman" w:cs="Times New Roman"/>
          <w:szCs w:val="24"/>
        </w:rPr>
        <w:t>.</w:t>
      </w:r>
    </w:p>
    <w:p w14:paraId="3A863AF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Καβαδέλλα</w:t>
      </w:r>
      <w:proofErr w:type="spellEnd"/>
      <w:r>
        <w:rPr>
          <w:rFonts w:eastAsia="Times New Roman" w:cs="Times New Roman"/>
          <w:szCs w:val="24"/>
        </w:rPr>
        <w:t>, έχετε τον λόγο και ελπίζω εσείς να τηρήσετε τον χρόνο.</w:t>
      </w:r>
    </w:p>
    <w:p w14:paraId="3A863AF3"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Εγώ είμαι τυπικός πάντα. </w:t>
      </w:r>
    </w:p>
    <w:p w14:paraId="3A863AF4"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έχουν αντιστραφεί τώρα οι όροι. Σήμερα έρχεται η Νέα Δημοκρατία να διαμαρτυρηθεί και να απαιτήσει πλήρη </w:t>
      </w:r>
      <w:r>
        <w:rPr>
          <w:rFonts w:eastAsia="Times New Roman" w:cs="Times New Roman"/>
          <w:szCs w:val="24"/>
        </w:rPr>
        <w:t>διαφάνεια στη Βουλή για τα σχέδια της εκποίησης και απαξίωσης της ΔΕΗ, της οποίας και η ίδια -παλιότερα σε σύμπλευση με το ΠΑΣΟΚ, όπως θυμόμαστε από το 2014- είχε ξεκινήσει τον τεμαχισμό, τότε που ο κ. Τσίπρας καλούσε σε ανοιχτό μέτωπο, απειλούσε με δημοψη</w:t>
      </w:r>
      <w:r>
        <w:rPr>
          <w:rFonts w:eastAsia="Times New Roman" w:cs="Times New Roman"/>
          <w:szCs w:val="24"/>
        </w:rPr>
        <w:t>φίσματα, χαρακτηρίζοντας εθνικό έγκλημα τη «μικρή ΔΕΗ».</w:t>
      </w:r>
    </w:p>
    <w:p w14:paraId="3A863AF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Οι ενεργειακές υποδομές και ο ορυκτός πλούτος κάθε χώρας θα έπρεπε να αποτελούν τον κινητήριο μοχλό για την ανάπτυξη, για την ευημερία του λαού της. Όμως στη σημερινή Ελλάδα των μνημονίων, τα οποία ξε</w:t>
      </w:r>
      <w:r>
        <w:rPr>
          <w:rFonts w:eastAsia="Times New Roman" w:cs="Times New Roman"/>
          <w:szCs w:val="24"/>
        </w:rPr>
        <w:t>κίνησαν με το ΠΑΣΟΚ αλλά επαξίως συνεχίστηκαν από την κυβέρνηση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ΠΑΣΟΚ και από τη σημερινή Κυβέρνηση, υλοποιείται το χρονικό ενός προαναγγελθέντος θανάτου, που δεν πρόλαβε η Νέα Δημοκρατία, αλλά επιχειρεί να το τελειώσει η Κυβέρνησή σας Σ</w:t>
      </w:r>
      <w:r>
        <w:rPr>
          <w:rFonts w:eastAsia="Times New Roman" w:cs="Times New Roman"/>
          <w:szCs w:val="24"/>
        </w:rPr>
        <w:t>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τεμαχίζοντας και εκποιώντας με συνοπτικές διαδικασίες το μεγαλύτερο τμήμα των ενεργειακών υποδομών της χώρας.</w:t>
      </w:r>
    </w:p>
    <w:p w14:paraId="3A863AF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Αυτό το πείραμα είχε ξεκινήσει μέσω του σχεδίου της μικρής ΔΕΗ. Το είχαν δρομολογήσει η Νέα Δημοκρατία και το ΠΑΣΟΚ τα προηγούμενα χ</w:t>
      </w:r>
      <w:r>
        <w:rPr>
          <w:rFonts w:eastAsia="Times New Roman" w:cs="Times New Roman"/>
          <w:szCs w:val="24"/>
        </w:rPr>
        <w:t>ρόνια. Επί ημερών ΣΥΡΙΖΑ, η ΔΕΗ και οι μετοχές της έχουν κατακρημνισθεί, έχουν καταπέσει στο μείον 84%. Ως εκ τούτου, εμείς τουλάχιστον στην Ένωση Κεντρώων, συμμεριζόμαστε τη σημερινή υποτιθέμενη αγωνία της Νέας Δημοκρατίας, την οποία μπορούμε να θεωρήσουμ</w:t>
      </w:r>
      <w:r>
        <w:rPr>
          <w:rFonts w:eastAsia="Times New Roman" w:cs="Times New Roman"/>
          <w:szCs w:val="24"/>
        </w:rPr>
        <w:t xml:space="preserve">ε και υποκριτική και επιβαλλόμενη για λόγους προεκλογικής τακτικής, για να μην πούμε προεκλογικών </w:t>
      </w:r>
      <w:proofErr w:type="spellStart"/>
      <w:r>
        <w:rPr>
          <w:rFonts w:eastAsia="Times New Roman" w:cs="Times New Roman"/>
          <w:szCs w:val="24"/>
        </w:rPr>
        <w:t>τακτικισμών</w:t>
      </w:r>
      <w:proofErr w:type="spellEnd"/>
      <w:r>
        <w:rPr>
          <w:rFonts w:eastAsia="Times New Roman" w:cs="Times New Roman"/>
          <w:szCs w:val="24"/>
        </w:rPr>
        <w:t xml:space="preserve">, εάν, όταν κυβέρνησε η Νέα Δημοκρατία, ήταν η ίδια υποδειγματικός διαχειριστής. Διαμαρτύρεται για τα ίδια που περίπου </w:t>
      </w:r>
      <w:proofErr w:type="spellStart"/>
      <w:r>
        <w:rPr>
          <w:rFonts w:eastAsia="Times New Roman" w:cs="Times New Roman"/>
          <w:szCs w:val="24"/>
        </w:rPr>
        <w:t>συνέβαιναν</w:t>
      </w:r>
      <w:proofErr w:type="spellEnd"/>
      <w:r>
        <w:rPr>
          <w:rFonts w:eastAsia="Times New Roman" w:cs="Times New Roman"/>
          <w:szCs w:val="24"/>
        </w:rPr>
        <w:t xml:space="preserve"> τότε. </w:t>
      </w:r>
    </w:p>
    <w:p w14:paraId="3A863AF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Από την άλ</w:t>
      </w:r>
      <w:r>
        <w:rPr>
          <w:rFonts w:eastAsia="Times New Roman" w:cs="Times New Roman"/>
          <w:szCs w:val="24"/>
        </w:rPr>
        <w:t xml:space="preserve">λη πλευρά, πανηγυρίζει ο ΣΥΡΙΖΑ γιατί; Για μια μικρή αναβάθμιση της μιας </w:t>
      </w:r>
      <w:proofErr w:type="spellStart"/>
      <w:r>
        <w:rPr>
          <w:rFonts w:eastAsia="Times New Roman" w:cs="Times New Roman"/>
          <w:szCs w:val="24"/>
        </w:rPr>
        <w:t>μονάδος</w:t>
      </w:r>
      <w:proofErr w:type="spellEnd"/>
      <w:r>
        <w:rPr>
          <w:rFonts w:eastAsia="Times New Roman" w:cs="Times New Roman"/>
          <w:szCs w:val="24"/>
        </w:rPr>
        <w:t xml:space="preserve">, του ενός βαθμού. Μετά από μία μεγάλη πτώση των τεσσάρων βαθμών, έρχεται δήθεν η αναγνώριση του μεγάλου έργου που έχουν προσφέρει στη ΔΕΗ οι σημερινοί κυβερνώντες. </w:t>
      </w:r>
      <w:r>
        <w:rPr>
          <w:rFonts w:eastAsia="Times New Roman" w:cs="Times New Roman"/>
          <w:szCs w:val="24"/>
        </w:rPr>
        <w:t xml:space="preserve">Το άνοιγμα </w:t>
      </w:r>
      <w:r>
        <w:rPr>
          <w:rFonts w:eastAsia="Times New Roman" w:cs="Times New Roman"/>
          <w:szCs w:val="24"/>
        </w:rPr>
        <w:t xml:space="preserve">των αγορών, σύμφωνα με την Κυβέρνηση, γίνεται στο όνομα δήθεν του ανταγωνισμού και των καλύτερων υπηρεσιών προς τους πολίτες. </w:t>
      </w:r>
    </w:p>
    <w:p w14:paraId="3A863AF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Εγώ θέλω να πω ότι την είχατε μετατρέψει σε πελατειακό σύστημα τη ΔΕΗ, σε </w:t>
      </w:r>
      <w:proofErr w:type="spellStart"/>
      <w:r>
        <w:rPr>
          <w:rFonts w:eastAsia="Times New Roman" w:cs="Times New Roman"/>
          <w:szCs w:val="24"/>
        </w:rPr>
        <w:t>μικροδανεισμό</w:t>
      </w:r>
      <w:proofErr w:type="spellEnd"/>
      <w:r>
        <w:rPr>
          <w:rFonts w:eastAsia="Times New Roman" w:cs="Times New Roman"/>
          <w:szCs w:val="24"/>
        </w:rPr>
        <w:t xml:space="preserve"> των καταναλωτών. Ωστόσο η εμπειρία έχει δ</w:t>
      </w:r>
      <w:r>
        <w:rPr>
          <w:rFonts w:eastAsia="Times New Roman" w:cs="Times New Roman"/>
          <w:szCs w:val="24"/>
        </w:rPr>
        <w:t>ιδάξει ότι όποτε στη χώρα μας η εκάστοτε κυβέρνηση εξαγγέλλει άνοιγμα των αγορών, στην ουσία αυτό μεταφράζεται σε μεγαλύτερο βάρος για τους πολίτες, που τα τελευταία χρόνια βεβαίως χειμάζονται από σειρά πειραμάτων για δήθεν επενδύσεις που θα οδηγήσουν στην</w:t>
      </w:r>
      <w:r>
        <w:rPr>
          <w:rFonts w:eastAsia="Times New Roman" w:cs="Times New Roman"/>
          <w:szCs w:val="24"/>
        </w:rPr>
        <w:t xml:space="preserve"> έξοδο από την κρίση και την ανάπτυξη, μια ανάπτυξη όμως που ποτέ </w:t>
      </w:r>
      <w:r>
        <w:rPr>
          <w:rFonts w:eastAsia="Times New Roman" w:cs="Times New Roman"/>
          <w:szCs w:val="24"/>
        </w:rPr>
        <w:t xml:space="preserve">δεν </w:t>
      </w:r>
      <w:r>
        <w:rPr>
          <w:rFonts w:eastAsia="Times New Roman" w:cs="Times New Roman"/>
          <w:szCs w:val="24"/>
        </w:rPr>
        <w:t>έρχεται, κανείς δεν την βλέπει πουθενά. Το χειρότερο</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w:t>
      </w:r>
      <w:r>
        <w:rPr>
          <w:rFonts w:eastAsia="Times New Roman" w:cs="Times New Roman"/>
          <w:szCs w:val="24"/>
        </w:rPr>
        <w:t xml:space="preserve"> είναι η αναλαμβανόμενη υποχρέωση εκ μέρους του κράτους στους ιδιώτες για πιθανές ζημίες τους, όταν αγοράσουν τη ΔΕΗ κατά 50%. Η </w:t>
      </w:r>
      <w:r>
        <w:rPr>
          <w:rFonts w:eastAsia="Times New Roman" w:cs="Times New Roman"/>
          <w:szCs w:val="24"/>
        </w:rPr>
        <w:t xml:space="preserve">δική μου πρόβλεψη </w:t>
      </w:r>
      <w:r>
        <w:rPr>
          <w:rFonts w:eastAsia="Times New Roman" w:cs="Times New Roman"/>
          <w:szCs w:val="24"/>
        </w:rPr>
        <w:t xml:space="preserve">είναι </w:t>
      </w:r>
      <w:r>
        <w:rPr>
          <w:rFonts w:eastAsia="Times New Roman" w:cs="Times New Roman"/>
          <w:szCs w:val="24"/>
        </w:rPr>
        <w:t xml:space="preserve">ότι όλο ζημίες θα παρουσιάζουν. </w:t>
      </w:r>
    </w:p>
    <w:p w14:paraId="3A863AF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Σας θυμίζω κάτι σημαντικό, ότι η Ελλάδα κατέχει τη δεύτερη θέση σε παραγωγή λιγνίτη στην Ευρωπαϊκή Ένωση και την έκτη θέση παγκοσμίως, </w:t>
      </w:r>
      <w:r>
        <w:rPr>
          <w:rFonts w:eastAsia="Times New Roman" w:cs="Times New Roman"/>
          <w:szCs w:val="24"/>
        </w:rPr>
        <w:lastRenderedPageBreak/>
        <w:t>κάτι που αυτόματα σημαίνει ότι οι νέοι ιδιοκτήτες θα βάλουν χέρι</w:t>
      </w:r>
      <w:r>
        <w:rPr>
          <w:rFonts w:eastAsia="Times New Roman" w:cs="Times New Roman"/>
          <w:szCs w:val="24"/>
        </w:rPr>
        <w:t>, θα αποκτήσουν πρόσβαση σε κάποιο από τα μεγαλύτερα αποθέματα του πλανήτη. Και αυτό, κυρίες και κύριοι συνάδελφοι, σε μία εποχή που η ενεργειακή φτώχεια στην Ελλάδα χτυπάει όλο και μεγαλύτερα τμήματα του πληθυσμού, η Κυβέρνηση εκχωρεί στο ιδιωτικό κεφάλαι</w:t>
      </w:r>
      <w:r>
        <w:rPr>
          <w:rFonts w:eastAsia="Times New Roman" w:cs="Times New Roman"/>
          <w:szCs w:val="24"/>
        </w:rPr>
        <w:t xml:space="preserve">ο </w:t>
      </w:r>
      <w:proofErr w:type="spellStart"/>
      <w:r>
        <w:rPr>
          <w:rFonts w:eastAsia="Times New Roman" w:cs="Times New Roman"/>
          <w:szCs w:val="24"/>
        </w:rPr>
        <w:t>λιγνιτικές</w:t>
      </w:r>
      <w:proofErr w:type="spellEnd"/>
      <w:r>
        <w:rPr>
          <w:rFonts w:eastAsia="Times New Roman" w:cs="Times New Roman"/>
          <w:szCs w:val="24"/>
        </w:rPr>
        <w:t xml:space="preserve"> μονάδες, αν και κατά την Ένωση Κεντρώων πρέπει εντός δεκαετίας το αργότερο να έχουμε περάσει στην πράσινη ενέργεια.              </w:t>
      </w:r>
    </w:p>
    <w:p w14:paraId="3A863AF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Τέλος, εμείς στην Ένωση Κεντρώων θεωρούμε ως μείζον εθνικό θέμα την προάσπιση της εθνικής μας κυριαρχίας. Προβλημ</w:t>
      </w:r>
      <w:r>
        <w:rPr>
          <w:rFonts w:eastAsia="Times New Roman" w:cs="Times New Roman"/>
          <w:szCs w:val="24"/>
        </w:rPr>
        <w:t xml:space="preserve">ατισμό γεννάει η επένδυση της </w:t>
      </w:r>
      <w:proofErr w:type="spellStart"/>
      <w:r>
        <w:rPr>
          <w:rFonts w:eastAsia="Times New Roman" w:cs="Times New Roman"/>
          <w:szCs w:val="24"/>
        </w:rPr>
        <w:t>απαξιωμένης</w:t>
      </w:r>
      <w:proofErr w:type="spellEnd"/>
      <w:r>
        <w:rPr>
          <w:rFonts w:eastAsia="Times New Roman" w:cs="Times New Roman"/>
          <w:szCs w:val="24"/>
        </w:rPr>
        <w:t xml:space="preserve"> ΔΕΗ σε μία αμφίβολη και υπερχρεωμένη επιχείρηση του γειτονικού κρατιδίου των Σκοπίων με τον μανδύα της δήθεν ανάπτυξης των διμερών μας οικονομικών σχέσεων. </w:t>
      </w:r>
    </w:p>
    <w:p w14:paraId="3A863AF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Κατ’ εμάς, αυτό ήταν ένα δωράκι στο δημοψήφισμα </w:t>
      </w:r>
      <w:proofErr w:type="spellStart"/>
      <w:r>
        <w:rPr>
          <w:rFonts w:eastAsia="Times New Roman" w:cs="Times New Roman"/>
          <w:szCs w:val="24"/>
        </w:rPr>
        <w:t>Ζάεφ</w:t>
      </w:r>
      <w:proofErr w:type="spellEnd"/>
      <w:r>
        <w:rPr>
          <w:rFonts w:eastAsia="Times New Roman" w:cs="Times New Roman"/>
          <w:szCs w:val="24"/>
        </w:rPr>
        <w:t>, ένα</w:t>
      </w:r>
      <w:r>
        <w:rPr>
          <w:rFonts w:eastAsia="Times New Roman" w:cs="Times New Roman"/>
          <w:szCs w:val="24"/>
        </w:rPr>
        <w:t xml:space="preserve"> επιπλέον δώρο στους γείτονές μας και ένα επιπλέον βαρίδι στη Δημόσια Επιχείρηση Ηλεκτρισμού, την οποία τονίζουμε ότι οι ερωτώντες ήθελαν, αλλά δεν κατάφεραν να απαξιώσουν, ενώ οι </w:t>
      </w:r>
      <w:proofErr w:type="spellStart"/>
      <w:r>
        <w:rPr>
          <w:rFonts w:eastAsia="Times New Roman" w:cs="Times New Roman"/>
          <w:szCs w:val="24"/>
        </w:rPr>
        <w:t>απαντώντες</w:t>
      </w:r>
      <w:proofErr w:type="spellEnd"/>
      <w:r>
        <w:rPr>
          <w:rFonts w:eastAsia="Times New Roman" w:cs="Times New Roman"/>
          <w:szCs w:val="24"/>
        </w:rPr>
        <w:t xml:space="preserve">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υπεραμύνονταν του εθνικού της χαρακτήρα. </w:t>
      </w:r>
      <w:r w:rsidRPr="00D355DE">
        <w:rPr>
          <w:rFonts w:eastAsia="Times New Roman" w:cs="Times New Roman"/>
          <w:bCs/>
          <w:shd w:val="clear" w:color="auto" w:fill="FFFFFF"/>
        </w:rPr>
        <w:t>Όμως</w:t>
      </w:r>
      <w:r>
        <w:rPr>
          <w:rFonts w:eastAsia="Times New Roman" w:cs="Times New Roman"/>
          <w:szCs w:val="24"/>
        </w:rPr>
        <w:t xml:space="preserve"> κατάφ</w:t>
      </w:r>
      <w:r>
        <w:rPr>
          <w:rFonts w:eastAsia="Times New Roman" w:cs="Times New Roman"/>
          <w:szCs w:val="24"/>
        </w:rPr>
        <w:t>εραν να ολοκληρώσουν αυτό που η Νέα Δημοκρατία και το ΠΑΣΟΚ δεν πρόλαβαν.</w:t>
      </w:r>
    </w:p>
    <w:p w14:paraId="3A863AF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3A863AFD" w14:textId="77777777" w:rsidR="00375AC7" w:rsidRDefault="00AB06BE">
      <w:pPr>
        <w:spacing w:line="600" w:lineRule="auto"/>
        <w:ind w:firstLine="720"/>
        <w:jc w:val="both"/>
        <w:rPr>
          <w:rFonts w:eastAsia="Times New Roman" w:cs="Times New Roman"/>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cs="Times New Roman"/>
          <w:szCs w:val="24"/>
        </w:rPr>
        <w:t xml:space="preserve">Ευχαριστούμε, κύριε </w:t>
      </w:r>
      <w:proofErr w:type="spellStart"/>
      <w:r>
        <w:rPr>
          <w:rFonts w:eastAsia="Times New Roman" w:cs="Times New Roman"/>
          <w:szCs w:val="24"/>
        </w:rPr>
        <w:t>Καβαδέλλα</w:t>
      </w:r>
      <w:proofErr w:type="spellEnd"/>
      <w:r>
        <w:rPr>
          <w:rFonts w:eastAsia="Times New Roman" w:cs="Times New Roman"/>
          <w:szCs w:val="24"/>
        </w:rPr>
        <w:t>, και για τον χρόνο.</w:t>
      </w:r>
    </w:p>
    <w:p w14:paraId="3A863AF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Τώρα, τον λόγο έχει ο κ. Σκρέκας. Βέβαια, κύριε Σκρέκα, δεν έχετε αφήσει χρόν</w:t>
      </w:r>
      <w:r>
        <w:rPr>
          <w:rFonts w:eastAsia="Times New Roman" w:cs="Times New Roman"/>
          <w:szCs w:val="24"/>
        </w:rPr>
        <w:t xml:space="preserve">ο, το ξέρετε. Έχετε μιλήσει δεκαέξι </w:t>
      </w:r>
      <w:r>
        <w:rPr>
          <w:rFonts w:eastAsia="Times New Roman" w:cs="Times New Roman"/>
          <w:szCs w:val="24"/>
        </w:rPr>
        <w:t xml:space="preserve">λεπτά </w:t>
      </w:r>
      <w:r>
        <w:rPr>
          <w:rFonts w:eastAsia="Times New Roman" w:cs="Times New Roman"/>
          <w:szCs w:val="24"/>
        </w:rPr>
        <w:t>και είκοσι πέντε λεπτά. Όλος σας ο χρόνος ήταν δεκαπέντε λεπτά με τη δευτερολογία, αλλά, εντάξει.</w:t>
      </w:r>
    </w:p>
    <w:p w14:paraId="3A863AFF"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sidRPr="00803D5B">
        <w:rPr>
          <w:rFonts w:eastAsia="Times New Roman" w:cs="Times New Roman"/>
          <w:b/>
          <w:szCs w:val="24"/>
        </w:rPr>
        <w:t>:</w:t>
      </w:r>
      <w:r>
        <w:rPr>
          <w:rFonts w:eastAsia="Times New Roman" w:cs="Times New Roman"/>
          <w:szCs w:val="24"/>
        </w:rPr>
        <w:t xml:space="preserve"> Κυρία Πρόεδρε, νομίζω ότι για ένα τόσο σημαντικό θέμα αξίζουν τον κόπο πέντε λεπτά παραπάνω. </w:t>
      </w:r>
    </w:p>
    <w:p w14:paraId="3A863B00"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sidRPr="00803D5B">
        <w:rPr>
          <w:rFonts w:eastAsia="Times New Roman" w:cs="Times New Roman"/>
          <w:b/>
          <w:szCs w:val="24"/>
        </w:rPr>
        <w:t>:</w:t>
      </w:r>
      <w:r>
        <w:rPr>
          <w:rFonts w:eastAsia="Times New Roman" w:cs="Times New Roman"/>
          <w:szCs w:val="24"/>
        </w:rPr>
        <w:t xml:space="preserve"> Όχι πέντε, τρία.</w:t>
      </w:r>
    </w:p>
    <w:p w14:paraId="3A863B01"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sidRPr="00803D5B">
        <w:rPr>
          <w:rFonts w:eastAsia="Times New Roman" w:cs="Times New Roman"/>
          <w:b/>
          <w:szCs w:val="24"/>
        </w:rPr>
        <w:t>:</w:t>
      </w:r>
      <w:r>
        <w:rPr>
          <w:rFonts w:eastAsia="Times New Roman" w:cs="Times New Roman"/>
          <w:szCs w:val="24"/>
        </w:rPr>
        <w:t xml:space="preserve"> Λοιπόν, πολύ γρήγορα θα ήθελα να πω, κυρία Πρόεδρε και κύριε Υπουργέ, ότι εδώ εμείς σήμερα δεν ήρθαμε από μια σκοπιά να δημιουργήσουμε μία μικροκομματική και πολιτική αντιπαράθεση ξύλινη και στείρα. Ήρθαμε, επειδή πραγματικά προβληματιζόμαστε και ανησυχού</w:t>
      </w:r>
      <w:r>
        <w:rPr>
          <w:rFonts w:eastAsia="Times New Roman" w:cs="Times New Roman"/>
          <w:szCs w:val="24"/>
        </w:rPr>
        <w:t xml:space="preserve">με για την πορεία της ΔΕΗ, γιατί κατανοούμε τον ρόλο που έχει η ΔΕΗ στην ανάπτυξη που θέλουμε να πετύχουμε στη χώρα μας. </w:t>
      </w:r>
    </w:p>
    <w:p w14:paraId="3A863B0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Και θα θέλαμε, ακριβώς γι’ αυτόν τον λόγο, να είστε κι εσείς ειλικρινείς απέναντι σε αυτά τα οποία σας απαντήσαμε και πραγματικά να στ</w:t>
      </w:r>
      <w:r>
        <w:rPr>
          <w:rFonts w:eastAsia="Times New Roman" w:cs="Times New Roman"/>
          <w:szCs w:val="24"/>
        </w:rPr>
        <w:t xml:space="preserve">αθείτε στο </w:t>
      </w:r>
      <w:r>
        <w:rPr>
          <w:rFonts w:eastAsia="Times New Roman" w:cs="Times New Roman"/>
          <w:szCs w:val="24"/>
        </w:rPr>
        <w:lastRenderedPageBreak/>
        <w:t xml:space="preserve">ύψος των ευθυνών, τις οποίες σήμερα θα πρέπει να αντιμετωπίσετε εκ της θέσεως την οποία κατέχετε. </w:t>
      </w:r>
    </w:p>
    <w:p w14:paraId="3A863B03"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Θέλω να ξεκινήσω </w:t>
      </w:r>
      <w:r w:rsidRPr="00F331DF">
        <w:rPr>
          <w:rFonts w:eastAsia="Times New Roman"/>
          <w:bCs/>
        </w:rPr>
        <w:t>και</w:t>
      </w:r>
      <w:r>
        <w:rPr>
          <w:rFonts w:eastAsia="Times New Roman" w:cs="Times New Roman"/>
          <w:szCs w:val="24"/>
        </w:rPr>
        <w:t xml:space="preserve"> να πω πολύ γρήγορα το εξής. Αναφερθήκατε πολλές φορές στην έκθεση αξιολόγησης του διεθνούς οίκου αξιολόγησης «</w:t>
      </w:r>
      <w:r>
        <w:rPr>
          <w:rFonts w:eastAsia="Times New Roman" w:cs="Times New Roman"/>
          <w:szCs w:val="24"/>
          <w:lang w:val="en-GB"/>
        </w:rPr>
        <w:t>Standard</w:t>
      </w:r>
      <w:r w:rsidRPr="00FA4B8D">
        <w:rPr>
          <w:rFonts w:eastAsia="Times New Roman" w:cs="Times New Roman"/>
          <w:szCs w:val="24"/>
        </w:rPr>
        <w:t xml:space="preserve"> </w:t>
      </w:r>
      <w:r>
        <w:rPr>
          <w:rFonts w:eastAsia="Times New Roman" w:cs="Times New Roman"/>
          <w:szCs w:val="24"/>
          <w:lang w:val="en-GB"/>
        </w:rPr>
        <w:t>and</w:t>
      </w:r>
      <w:r w:rsidRPr="00FA4B8D">
        <w:rPr>
          <w:rFonts w:eastAsia="Times New Roman" w:cs="Times New Roman"/>
          <w:szCs w:val="24"/>
        </w:rPr>
        <w:t xml:space="preserve"> </w:t>
      </w:r>
      <w:r>
        <w:rPr>
          <w:rFonts w:eastAsia="Times New Roman" w:cs="Times New Roman"/>
          <w:szCs w:val="24"/>
          <w:lang w:val="en-GB"/>
        </w:rPr>
        <w:t>Po</w:t>
      </w:r>
      <w:r>
        <w:rPr>
          <w:rFonts w:eastAsia="Times New Roman" w:cs="Times New Roman"/>
          <w:szCs w:val="24"/>
          <w:lang w:val="en-GB"/>
        </w:rPr>
        <w:t>or</w:t>
      </w:r>
      <w:r w:rsidRPr="00FA4B8D">
        <w:rPr>
          <w:rFonts w:eastAsia="Times New Roman" w:cs="Times New Roman"/>
          <w:szCs w:val="24"/>
        </w:rPr>
        <w:t>’</w:t>
      </w:r>
      <w:r>
        <w:rPr>
          <w:rFonts w:eastAsia="Times New Roman" w:cs="Times New Roman"/>
          <w:szCs w:val="24"/>
          <w:lang w:val="en-GB"/>
        </w:rPr>
        <w:t>s</w:t>
      </w:r>
      <w:r>
        <w:rPr>
          <w:rFonts w:eastAsia="Times New Roman" w:cs="Times New Roman"/>
          <w:szCs w:val="24"/>
        </w:rPr>
        <w:t xml:space="preserve">», που αναβάθμισε τη ΔΕΗ από κατηγορία «σκουπίδια» σε κατηγορία «ολίγον σκουπίδια», όταν -επαναλαμβάνω- το 2014, η αξιολόγηση τη εταιρείας ήταν τρεις βαθμίδες παραπάνω από την αξιολόγηση που ήδη έχετε πετύχει. </w:t>
      </w:r>
      <w:r w:rsidRPr="00D355DE">
        <w:rPr>
          <w:rFonts w:eastAsia="Times New Roman" w:cs="Times New Roman"/>
          <w:bCs/>
          <w:shd w:val="clear" w:color="auto" w:fill="FFFFFF"/>
        </w:rPr>
        <w:t>Όμως</w:t>
      </w:r>
      <w:r>
        <w:rPr>
          <w:rFonts w:eastAsia="Times New Roman" w:cs="Times New Roman"/>
          <w:szCs w:val="24"/>
        </w:rPr>
        <w:t xml:space="preserve">, δεν το λέω γι’ αυτό. </w:t>
      </w:r>
    </w:p>
    <w:p w14:paraId="3A863B04"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ΓΕΩΡΓΙΟΣ ΣΤΑΘΑ</w:t>
      </w:r>
      <w:r>
        <w:rPr>
          <w:rFonts w:eastAsia="Times New Roman" w:cs="Times New Roman"/>
          <w:b/>
          <w:szCs w:val="24"/>
        </w:rPr>
        <w:t>ΚΗΣ (Υπουργός Περιβάλλοντος και Ενέργειας)</w:t>
      </w:r>
      <w:r w:rsidRPr="00FA4B8D">
        <w:rPr>
          <w:rFonts w:eastAsia="Times New Roman" w:cs="Times New Roman"/>
          <w:b/>
          <w:szCs w:val="24"/>
        </w:rPr>
        <w:t>:</w:t>
      </w:r>
      <w:r>
        <w:rPr>
          <w:rFonts w:eastAsia="Times New Roman" w:cs="Times New Roman"/>
          <w:szCs w:val="24"/>
        </w:rPr>
        <w:t xml:space="preserve"> Για το 2013 ήταν. </w:t>
      </w:r>
    </w:p>
    <w:p w14:paraId="3A863B05"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sidRPr="00FA4B8D">
        <w:rPr>
          <w:rFonts w:eastAsia="Times New Roman" w:cs="Times New Roman"/>
          <w:b/>
          <w:szCs w:val="24"/>
        </w:rPr>
        <w:t>:</w:t>
      </w:r>
      <w:r w:rsidRPr="00FA4B8D">
        <w:rPr>
          <w:rFonts w:eastAsia="Times New Roman" w:cs="Times New Roman"/>
          <w:szCs w:val="24"/>
        </w:rPr>
        <w:t xml:space="preserve"> </w:t>
      </w:r>
      <w:r>
        <w:rPr>
          <w:rFonts w:eastAsia="Times New Roman" w:cs="Times New Roman"/>
          <w:szCs w:val="24"/>
        </w:rPr>
        <w:t>Ακούστε να δείτε. Τι λέει αυτή -και αυτό έχει σημασία, κύριε Υπουργέ- η αξιολόγηση, η έκθεση. Στην τελευταία παράγραφο της πρώτης σελίδας λέει: «Συνεχίζουμε να έχουμε αμφι</w:t>
      </w:r>
      <w:r>
        <w:rPr>
          <w:rFonts w:eastAsia="Times New Roman" w:cs="Times New Roman"/>
          <w:szCs w:val="24"/>
        </w:rPr>
        <w:t>βολίες για τη βιωσιμότητα της λειτουργίας της ΔΕΗ και τη θέση της στην αγορά.». Και συνεχίζει: «Η μετάβαση της ΔΕΗ στη νέα της κατάσταση από το 2019 έως το 2021 απαιτεί σοβαρές επενδύσεις ύψους 2,2 δισεκατομμυρίων ευρώ», χρήματα, για παράδειγμα, που θα προ</w:t>
      </w:r>
      <w:r>
        <w:rPr>
          <w:rFonts w:eastAsia="Times New Roman" w:cs="Times New Roman"/>
          <w:szCs w:val="24"/>
        </w:rPr>
        <w:t xml:space="preserve">σδοκούσε να πάρει η ΔΕΗ από την πώληση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που εσείς δεν έχετε βάλει κατώτατο όριο και η </w:t>
      </w:r>
      <w:r>
        <w:rPr>
          <w:rFonts w:eastAsia="Times New Roman" w:cs="Times New Roman"/>
          <w:szCs w:val="24"/>
        </w:rPr>
        <w:lastRenderedPageBreak/>
        <w:t>οποία, όπως έχω πει, έχει αναβληθεί δύο φορές. Πολύ φοβόμαστε για το αν θα πωληθούν και με ποιον τρόπο θα πωληθούν, όταν τελικά την υποχρεώνετε ή π</w:t>
      </w:r>
      <w:r>
        <w:rPr>
          <w:rFonts w:eastAsia="Times New Roman" w:cs="Times New Roman"/>
          <w:szCs w:val="24"/>
        </w:rPr>
        <w:t xml:space="preserve">ροσπαθείτε να την υποχρεώσετε να αναλάβει και τις ζημιές που θα έχουν αυτές οι μονάδες, εφόσον πωληθούν. </w:t>
      </w:r>
    </w:p>
    <w:p w14:paraId="3A863B0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Τρίτον, λέει αυτή η έκθεση, ότι περιμένουν αύξηση των τιμολογίων. Το λέει ξεκάθαρα. Και τέταρτον, λέει ότι αναβαθμίζουν την εταιρεία, μόνο και μόνο επ</w:t>
      </w:r>
      <w:r>
        <w:rPr>
          <w:rFonts w:eastAsia="Times New Roman" w:cs="Times New Roman"/>
          <w:szCs w:val="24"/>
        </w:rPr>
        <w:t xml:space="preserve">ειδή θεωρούν ότι το κράτος μπορεί να υποστηρίξει με έκτακτη ενίσχυση την εταιρεία. Δηλαδή, τι λέει; Με λίγα λόγια, ότι θα έρθει το κράτος και θα χρησιμοποιήσει χρήματα φορολογούμενων Ελλήνων, για να στηρίξει τη ΔΕΗ, αν και όταν αυτή έχει πρόβλημα. </w:t>
      </w:r>
    </w:p>
    <w:p w14:paraId="3A863B0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Δεν απα</w:t>
      </w:r>
      <w:r>
        <w:rPr>
          <w:rFonts w:eastAsia="Times New Roman" w:cs="Times New Roman"/>
          <w:szCs w:val="24"/>
        </w:rPr>
        <w:t>ντήσατε, όμως, κύριε Υπουργέ, σε αυτό που σας είπα, ότι η ΔΕΗ το 2017 έμπαινε μέσα 1 εκατομμύριο ευρώ την ημέρα. Τόσο είχε η ζημιά. Και το 2018, αν υλοποιηθεί η εκτίμηση της έκθεσης της «</w:t>
      </w:r>
      <w:r>
        <w:rPr>
          <w:rFonts w:eastAsia="Times New Roman" w:cs="Times New Roman"/>
          <w:szCs w:val="24"/>
          <w:lang w:val="en-GB"/>
        </w:rPr>
        <w:t>Standard</w:t>
      </w:r>
      <w:r w:rsidRPr="000E4C2F">
        <w:rPr>
          <w:rFonts w:eastAsia="Times New Roman" w:cs="Times New Roman"/>
          <w:szCs w:val="24"/>
        </w:rPr>
        <w:t xml:space="preserve"> </w:t>
      </w:r>
      <w:r>
        <w:rPr>
          <w:rFonts w:eastAsia="Times New Roman" w:cs="Times New Roman"/>
          <w:szCs w:val="24"/>
          <w:lang w:val="en-GB"/>
        </w:rPr>
        <w:t>and</w:t>
      </w:r>
      <w:r w:rsidRPr="000E4C2F">
        <w:rPr>
          <w:rFonts w:eastAsia="Times New Roman" w:cs="Times New Roman"/>
          <w:szCs w:val="24"/>
        </w:rPr>
        <w:t xml:space="preserve"> </w:t>
      </w:r>
      <w:r>
        <w:rPr>
          <w:rFonts w:eastAsia="Times New Roman" w:cs="Times New Roman"/>
          <w:szCs w:val="24"/>
          <w:lang w:val="en-GB"/>
        </w:rPr>
        <w:t>Poor</w:t>
      </w:r>
      <w:r w:rsidRPr="000E4C2F">
        <w:rPr>
          <w:rFonts w:eastAsia="Times New Roman" w:cs="Times New Roman"/>
          <w:szCs w:val="24"/>
        </w:rPr>
        <w:t>’</w:t>
      </w:r>
      <w:r>
        <w:rPr>
          <w:rFonts w:eastAsia="Times New Roman" w:cs="Times New Roman"/>
          <w:szCs w:val="24"/>
          <w:lang w:val="en-GB"/>
        </w:rPr>
        <w:t>s</w:t>
      </w:r>
      <w:r>
        <w:rPr>
          <w:rFonts w:eastAsia="Times New Roman" w:cs="Times New Roman"/>
          <w:szCs w:val="24"/>
        </w:rPr>
        <w:t>» για λειτουργικό περιθώριο 390 εκατομμύρια, η ΔΕΗ</w:t>
      </w:r>
      <w:r>
        <w:rPr>
          <w:rFonts w:eastAsia="Times New Roman" w:cs="Times New Roman"/>
          <w:szCs w:val="24"/>
        </w:rPr>
        <w:t xml:space="preserve"> θα μπαίνει μέσα περίπου 2 εκατομμύρια ευρώ την ημέρα. </w:t>
      </w:r>
    </w:p>
    <w:p w14:paraId="3A863B08"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Δεν είπατε, επίσης, τι γίνεται με τα εργοστάσια. Χωρέσατε </w:t>
      </w:r>
      <w:r>
        <w:rPr>
          <w:rFonts w:eastAsia="Times New Roman" w:cs="Times New Roman"/>
          <w:szCs w:val="24"/>
        </w:rPr>
        <w:t>δώδεκα χιλιάδες</w:t>
      </w:r>
      <w:r>
        <w:rPr>
          <w:rFonts w:eastAsia="Times New Roman" w:cs="Times New Roman"/>
          <w:szCs w:val="24"/>
        </w:rPr>
        <w:t xml:space="preserve"> </w:t>
      </w:r>
      <w:proofErr w:type="spellStart"/>
      <w:r>
        <w:rPr>
          <w:rFonts w:eastAsia="Times New Roman" w:cs="Times New Roman"/>
          <w:szCs w:val="24"/>
        </w:rPr>
        <w:t>γιγαβατώρες</w:t>
      </w:r>
      <w:proofErr w:type="spellEnd"/>
      <w:r>
        <w:rPr>
          <w:rFonts w:eastAsia="Times New Roman" w:cs="Times New Roman"/>
          <w:szCs w:val="24"/>
        </w:rPr>
        <w:t xml:space="preserve"> </w:t>
      </w:r>
      <w:proofErr w:type="spellStart"/>
      <w:r>
        <w:rPr>
          <w:rFonts w:eastAsia="Times New Roman" w:cs="Times New Roman"/>
          <w:szCs w:val="24"/>
        </w:rPr>
        <w:t>λιγνιτικής</w:t>
      </w:r>
      <w:proofErr w:type="spellEnd"/>
      <w:r>
        <w:rPr>
          <w:rFonts w:eastAsia="Times New Roman" w:cs="Times New Roman"/>
          <w:szCs w:val="24"/>
        </w:rPr>
        <w:t xml:space="preserve"> παραγωγής, που παράγει το σύμπλεγμα της καρδιάς του Αγίου Δημητρίου και του Αμυνταίου, σε μόλις </w:t>
      </w:r>
      <w:r>
        <w:rPr>
          <w:rFonts w:eastAsia="Times New Roman" w:cs="Times New Roman"/>
          <w:szCs w:val="24"/>
        </w:rPr>
        <w:t>χίλιες</w:t>
      </w:r>
      <w:r>
        <w:rPr>
          <w:rFonts w:eastAsia="Times New Roman" w:cs="Times New Roman"/>
          <w:szCs w:val="24"/>
        </w:rPr>
        <w:t xml:space="preserve"> </w:t>
      </w:r>
      <w:proofErr w:type="spellStart"/>
      <w:r>
        <w:rPr>
          <w:rFonts w:eastAsia="Times New Roman" w:cs="Times New Roman"/>
          <w:szCs w:val="24"/>
        </w:rPr>
        <w:t>γιγαβατώρες</w:t>
      </w:r>
      <w:proofErr w:type="spellEnd"/>
      <w:r>
        <w:rPr>
          <w:rFonts w:eastAsia="Times New Roman" w:cs="Times New Roman"/>
          <w:szCs w:val="24"/>
        </w:rPr>
        <w:t xml:space="preserve">. </w:t>
      </w:r>
      <w:r>
        <w:rPr>
          <w:rFonts w:eastAsia="Times New Roman" w:cs="Times New Roman"/>
          <w:szCs w:val="24"/>
        </w:rPr>
        <w:lastRenderedPageBreak/>
        <w:t xml:space="preserve">Πώς είναι δυνατόν όταν -επαναλαμβάνω- </w:t>
      </w:r>
      <w:r>
        <w:rPr>
          <w:rFonts w:eastAsia="Times New Roman" w:cs="Times New Roman"/>
          <w:szCs w:val="24"/>
        </w:rPr>
        <w:t>τέσσερις χιλιάδες, πέντε χιλιάδες</w:t>
      </w:r>
      <w:r>
        <w:rPr>
          <w:rFonts w:eastAsia="Times New Roman" w:cs="Times New Roman"/>
          <w:szCs w:val="24"/>
        </w:rPr>
        <w:t xml:space="preserve"> </w:t>
      </w:r>
      <w:proofErr w:type="spellStart"/>
      <w:r>
        <w:rPr>
          <w:rFonts w:eastAsia="Times New Roman" w:cs="Times New Roman"/>
          <w:szCs w:val="24"/>
        </w:rPr>
        <w:t>γιγαβατώρες</w:t>
      </w:r>
      <w:proofErr w:type="spellEnd"/>
      <w:r>
        <w:rPr>
          <w:rFonts w:eastAsia="Times New Roman" w:cs="Times New Roman"/>
          <w:szCs w:val="24"/>
        </w:rPr>
        <w:t xml:space="preserve"> παράγει η Νέα Πτολεμαΐδα, </w:t>
      </w:r>
      <w:r>
        <w:rPr>
          <w:rFonts w:eastAsia="Times New Roman" w:cs="Times New Roman"/>
          <w:szCs w:val="24"/>
        </w:rPr>
        <w:t>τεσσερισήμισι</w:t>
      </w:r>
      <w:r>
        <w:rPr>
          <w:rFonts w:eastAsia="Times New Roman" w:cs="Times New Roman"/>
          <w:szCs w:val="24"/>
        </w:rPr>
        <w:t xml:space="preserve"> χιλιάδες</w:t>
      </w:r>
      <w:r>
        <w:rPr>
          <w:rFonts w:eastAsia="Times New Roman" w:cs="Times New Roman"/>
          <w:szCs w:val="24"/>
        </w:rPr>
        <w:t xml:space="preserve"> </w:t>
      </w:r>
      <w:proofErr w:type="spellStart"/>
      <w:r>
        <w:rPr>
          <w:rFonts w:eastAsia="Times New Roman" w:cs="Times New Roman"/>
          <w:szCs w:val="24"/>
        </w:rPr>
        <w:t>γιγαβατώρες</w:t>
      </w:r>
      <w:proofErr w:type="spellEnd"/>
      <w:r>
        <w:rPr>
          <w:rFonts w:eastAsia="Times New Roman" w:cs="Times New Roman"/>
          <w:szCs w:val="24"/>
        </w:rPr>
        <w:t xml:space="preserve"> θα παράγουν οι εταιρείες, οι </w:t>
      </w:r>
      <w:proofErr w:type="spellStart"/>
      <w:r>
        <w:rPr>
          <w:rFonts w:eastAsia="Times New Roman" w:cs="Times New Roman"/>
          <w:szCs w:val="24"/>
        </w:rPr>
        <w:t>λιγνιτικές</w:t>
      </w:r>
      <w:proofErr w:type="spellEnd"/>
      <w:r>
        <w:rPr>
          <w:rFonts w:eastAsia="Times New Roman" w:cs="Times New Roman"/>
          <w:szCs w:val="24"/>
        </w:rPr>
        <w:t xml:space="preserve"> μονάδες που πουλάτε, που δεν θα ανήκουν στη ΔΕΗ. Αυτό μας κάνει ένα άθροισμα </w:t>
      </w:r>
      <w:proofErr w:type="spellStart"/>
      <w:r>
        <w:rPr>
          <w:rFonts w:eastAsia="Times New Roman" w:cs="Times New Roman"/>
          <w:szCs w:val="24"/>
        </w:rPr>
        <w:t>οκτώμισι</w:t>
      </w:r>
      <w:proofErr w:type="spellEnd"/>
      <w:r>
        <w:rPr>
          <w:rFonts w:eastAsia="Times New Roman" w:cs="Times New Roman"/>
          <w:szCs w:val="24"/>
        </w:rPr>
        <w:t xml:space="preserve"> χιλιάδων</w:t>
      </w:r>
      <w:r>
        <w:rPr>
          <w:rFonts w:eastAsia="Times New Roman" w:cs="Times New Roman"/>
          <w:szCs w:val="24"/>
        </w:rPr>
        <w:t xml:space="preserve"> </w:t>
      </w:r>
      <w:proofErr w:type="spellStart"/>
      <w:r>
        <w:rPr>
          <w:rFonts w:eastAsia="Times New Roman" w:cs="Times New Roman"/>
          <w:szCs w:val="24"/>
        </w:rPr>
        <w:t>γιγαβατωρών</w:t>
      </w:r>
      <w:proofErr w:type="spellEnd"/>
      <w:r>
        <w:rPr>
          <w:rFonts w:eastAsia="Times New Roman" w:cs="Times New Roman"/>
          <w:szCs w:val="24"/>
        </w:rPr>
        <w:t xml:space="preserve">. </w:t>
      </w:r>
    </w:p>
    <w:p w14:paraId="3A863B0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Το εθνικό σχέδιο για την ενέργεια -για το 2025, όχι για το 2030, δηλαδή για έξι χρόνια μετά- λέ</w:t>
      </w:r>
      <w:r>
        <w:rPr>
          <w:rFonts w:eastAsia="Times New Roman" w:cs="Times New Roman"/>
          <w:szCs w:val="24"/>
        </w:rPr>
        <w:t xml:space="preserve">ει ότι θα χρειάζονται </w:t>
      </w:r>
      <w:r>
        <w:rPr>
          <w:rFonts w:eastAsia="Times New Roman" w:cs="Times New Roman"/>
          <w:szCs w:val="24"/>
        </w:rPr>
        <w:t>δέκα χιλιάδες</w:t>
      </w:r>
      <w:r>
        <w:rPr>
          <w:rFonts w:eastAsia="Times New Roman" w:cs="Times New Roman"/>
          <w:szCs w:val="24"/>
        </w:rPr>
        <w:t xml:space="preserve"> </w:t>
      </w:r>
      <w:proofErr w:type="spellStart"/>
      <w:r>
        <w:rPr>
          <w:rFonts w:eastAsia="Times New Roman" w:cs="Times New Roman"/>
          <w:szCs w:val="24"/>
        </w:rPr>
        <w:t>γιγαβατώρες</w:t>
      </w:r>
      <w:proofErr w:type="spellEnd"/>
      <w:r>
        <w:rPr>
          <w:rFonts w:eastAsia="Times New Roman" w:cs="Times New Roman"/>
          <w:szCs w:val="24"/>
        </w:rPr>
        <w:t xml:space="preserve">. Θα χρειάζεται, δηλαδή, μόνο μία μονάδα να παράγει </w:t>
      </w:r>
      <w:r>
        <w:rPr>
          <w:rFonts w:eastAsia="Times New Roman" w:cs="Times New Roman"/>
          <w:szCs w:val="24"/>
        </w:rPr>
        <w:t>χίλιες πεντακόσιες</w:t>
      </w:r>
      <w:r>
        <w:rPr>
          <w:rFonts w:eastAsia="Times New Roman" w:cs="Times New Roman"/>
          <w:szCs w:val="24"/>
        </w:rPr>
        <w:t xml:space="preserve"> </w:t>
      </w:r>
      <w:proofErr w:type="spellStart"/>
      <w:r>
        <w:rPr>
          <w:rFonts w:eastAsia="Times New Roman" w:cs="Times New Roman"/>
          <w:szCs w:val="24"/>
        </w:rPr>
        <w:t>γιγαβατώρες</w:t>
      </w:r>
      <w:proofErr w:type="spellEnd"/>
      <w:r>
        <w:rPr>
          <w:rFonts w:eastAsia="Times New Roman" w:cs="Times New Roman"/>
          <w:szCs w:val="24"/>
        </w:rPr>
        <w:t xml:space="preserve"> για να καλυφθεί η ζήτηση που εσείς έχετε δεσμεύσει την Ελλάδα να έχει το 2025. Πώς είναι δυνατόν να χωράει εκεί το Αμύνταιο, η</w:t>
      </w:r>
      <w:r>
        <w:rPr>
          <w:rFonts w:eastAsia="Times New Roman" w:cs="Times New Roman"/>
          <w:szCs w:val="24"/>
        </w:rPr>
        <w:t xml:space="preserve"> μονάδα «Άγιος Δημήτριος 1», «Άγιος Δημήτριος 2», «Άγιος Δημήτριος 3» και «Άγιος Δημήτριος 4»; Δεν χωράνε. Θα πρέπει να είστε ειλικρινής. Πείτε μας τι θα κάνετε. </w:t>
      </w:r>
    </w:p>
    <w:p w14:paraId="3A863B0A"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Επίσης, ε</w:t>
      </w:r>
      <w:r>
        <w:rPr>
          <w:rFonts w:eastAsia="Times New Roman" w:cs="Times New Roman"/>
          <w:szCs w:val="24"/>
        </w:rPr>
        <w:t>πειδή ακούστηκαν πράγματα από τον Βουλευτή από την Κοζάνη –και θα πρέπει να διαβάζει</w:t>
      </w:r>
      <w:r>
        <w:rPr>
          <w:rFonts w:eastAsia="Times New Roman" w:cs="Times New Roman"/>
          <w:szCs w:val="24"/>
        </w:rPr>
        <w:t xml:space="preserve"> λίγο αυτά τα οποία του μεταφράζουν- για τα Αμύνταιο, θέλω να πω ότι το Αμύνταιο, αυτό το κατάπτυστο, κατά την άποψή σας, δήθεν σχέδιο της μικρής ΔΕΗ που το έχετε λοιδορήσει και κατασυκοφαντήσει έδινε λύση σε όλα. Δεν περιλάμβανε ούτε ΝΟΜΕ –που κόστισαν 30</w:t>
      </w:r>
      <w:r>
        <w:rPr>
          <w:rFonts w:eastAsia="Times New Roman" w:cs="Times New Roman"/>
          <w:szCs w:val="24"/>
        </w:rPr>
        <w:t xml:space="preserve">0 εκατομμύρια στη ΔΕΗ, σύμφωνα με τον κ. Παναγιωτάκη- ούτε </w:t>
      </w:r>
      <w:proofErr w:type="spellStart"/>
      <w:r>
        <w:rPr>
          <w:rFonts w:eastAsia="Times New Roman" w:cs="Times New Roman"/>
          <w:szCs w:val="24"/>
        </w:rPr>
        <w:t>αποεπένδυση</w:t>
      </w:r>
      <w:proofErr w:type="spellEnd"/>
      <w:r>
        <w:rPr>
          <w:rFonts w:eastAsia="Times New Roman" w:cs="Times New Roman"/>
          <w:szCs w:val="24"/>
        </w:rPr>
        <w:t xml:space="preserve"> </w:t>
      </w:r>
      <w:proofErr w:type="spellStart"/>
      <w:r>
        <w:rPr>
          <w:rFonts w:eastAsia="Times New Roman" w:cs="Times New Roman"/>
          <w:szCs w:val="24"/>
        </w:rPr>
        <w:t>λιγνιτικών</w:t>
      </w:r>
      <w:proofErr w:type="spellEnd"/>
      <w:r>
        <w:rPr>
          <w:rFonts w:eastAsia="Times New Roman" w:cs="Times New Roman"/>
          <w:szCs w:val="24"/>
        </w:rPr>
        <w:t xml:space="preserve"> μονάδων χωρίς κάτω όριο. Το σχέδιο της μικρής ΔΕΗ περιλάμβανε </w:t>
      </w:r>
      <w:r>
        <w:rPr>
          <w:rFonts w:eastAsia="Times New Roman" w:cs="Times New Roman"/>
          <w:szCs w:val="24"/>
        </w:rPr>
        <w:lastRenderedPageBreak/>
        <w:t>την πώληση του Αμυνταίου στον ιδιώτη, ο οποίος ήταν υποχρεωμένος να επενδύσει για να την εκσυγχρονίσει και να τη</w:t>
      </w:r>
      <w:r>
        <w:rPr>
          <w:rFonts w:eastAsia="Times New Roman" w:cs="Times New Roman"/>
          <w:szCs w:val="24"/>
        </w:rPr>
        <w:t xml:space="preserve"> λειτουργήσει. Αυτά δεν υπάρχουν.   </w:t>
      </w:r>
    </w:p>
    <w:p w14:paraId="3A863B0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Θα πω κάτι τελευταίο πολύ γρήγορα και τελείωσα, επειδή επαναλαμβάνετε συνέχεια και το ΔΕΣΦΑ. Θα αναγκαστώ τελικά να βγάλω κάποια στοιχεία κάποια στιγμή. Δεν πρέπει να μας προκαλείτε. Για τον ΔΕΣΦΑ ο προηγούμενος επενδυτ</w:t>
      </w:r>
      <w:r>
        <w:rPr>
          <w:rFonts w:eastAsia="Times New Roman" w:cs="Times New Roman"/>
          <w:szCs w:val="24"/>
        </w:rPr>
        <w:t xml:space="preserve">ής έδινε 400 εκατομμύρια, όταν στο ταμείο του ΔΕΣΦΑ υπήρχαν 10.000.000 ευρώ, 20.000.000 ευρώ. </w:t>
      </w:r>
    </w:p>
    <w:p w14:paraId="3A863B0C"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Τώρα, οι επενδυτές δίνουν 530.000.000 ευρώ και έχει «παντελόνι» ο ΔΕΣΦΑ 270.000.000 ευρώ. Δεν έχει κα</w:t>
      </w:r>
      <w:r>
        <w:rPr>
          <w:rFonts w:eastAsia="Times New Roman" w:cs="Times New Roman"/>
          <w:szCs w:val="24"/>
        </w:rPr>
        <w:t>μ</w:t>
      </w:r>
      <w:r>
        <w:rPr>
          <w:rFonts w:eastAsia="Times New Roman" w:cs="Times New Roman"/>
          <w:szCs w:val="24"/>
        </w:rPr>
        <w:t>μία σχέση η κατάσταση του ΔΕΣΦΑ τότε με τώρα. Έχουμε διπλασ</w:t>
      </w:r>
      <w:r>
        <w:rPr>
          <w:rFonts w:eastAsia="Times New Roman" w:cs="Times New Roman"/>
          <w:szCs w:val="24"/>
        </w:rPr>
        <w:t xml:space="preserve">ιασμό του αερίου που περνάει μέσα από τους αγωγούς του ΔΕΣΦΑ από τότε μέχρι τώρα. Τότε περνούσαν </w:t>
      </w:r>
      <w:r>
        <w:rPr>
          <w:rFonts w:eastAsia="Times New Roman" w:cs="Times New Roman"/>
          <w:szCs w:val="24"/>
        </w:rPr>
        <w:t>δυόμισι</w:t>
      </w:r>
      <w:r>
        <w:rPr>
          <w:rFonts w:eastAsia="Times New Roman" w:cs="Times New Roman"/>
          <w:szCs w:val="24"/>
        </w:rPr>
        <w:t xml:space="preserve"> δισεκατομμύρια κυβικά μέτρα φυσικού αερίου κ</w:t>
      </w:r>
      <w:r>
        <w:rPr>
          <w:rFonts w:eastAsia="Times New Roman" w:cs="Times New Roman"/>
          <w:szCs w:val="24"/>
        </w:rPr>
        <w:t>α</w:t>
      </w:r>
      <w:r>
        <w:rPr>
          <w:rFonts w:eastAsia="Times New Roman" w:cs="Times New Roman"/>
          <w:szCs w:val="24"/>
        </w:rPr>
        <w:t xml:space="preserve">ι έχουμε πάει στα </w:t>
      </w:r>
      <w:r>
        <w:rPr>
          <w:rFonts w:eastAsia="Times New Roman" w:cs="Times New Roman"/>
          <w:szCs w:val="24"/>
        </w:rPr>
        <w:t>τεσσερισήμισι</w:t>
      </w:r>
      <w:r>
        <w:rPr>
          <w:rFonts w:eastAsia="Times New Roman" w:cs="Times New Roman"/>
          <w:szCs w:val="24"/>
        </w:rPr>
        <w:t xml:space="preserve"> δισεκατομμύρια σχεδόν κυβικά μέτρα φυσικού αερίου. </w:t>
      </w:r>
    </w:p>
    <w:p w14:paraId="3A863B0D"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σε μια πολύ διαφορετική κατάσταση, ο ΔΕΣΦΑ είναι ένα μικρό «Ε</w:t>
      </w:r>
      <w:r>
        <w:rPr>
          <w:rFonts w:eastAsia="Times New Roman" w:cs="Times New Roman"/>
          <w:szCs w:val="24"/>
        </w:rPr>
        <w:t>λευθέριος</w:t>
      </w:r>
      <w:r>
        <w:rPr>
          <w:rFonts w:eastAsia="Times New Roman" w:cs="Times New Roman"/>
          <w:szCs w:val="24"/>
        </w:rPr>
        <w:t xml:space="preserve"> Β</w:t>
      </w:r>
      <w:r>
        <w:rPr>
          <w:rFonts w:eastAsia="Times New Roman" w:cs="Times New Roman"/>
          <w:szCs w:val="24"/>
        </w:rPr>
        <w:t>ενιζέλος</w:t>
      </w:r>
      <w:r>
        <w:rPr>
          <w:rFonts w:eastAsia="Times New Roman" w:cs="Times New Roman"/>
          <w:szCs w:val="24"/>
        </w:rPr>
        <w:t xml:space="preserve">». Αυτή είναι η πραγματικότητα. Κανονικά θα έπρεπε να ξαναδείτε το τίμημα και να ζητήσετε επιπρόσθετα χρήματα. </w:t>
      </w:r>
    </w:p>
    <w:p w14:paraId="3A863B0E" w14:textId="77777777" w:rsidR="00375AC7" w:rsidRDefault="00AB06BE">
      <w:pPr>
        <w:spacing w:line="600" w:lineRule="auto"/>
        <w:ind w:firstLine="720"/>
        <w:jc w:val="both"/>
        <w:rPr>
          <w:rFonts w:eastAsia="Times New Roman" w:cs="Times New Roman"/>
          <w:szCs w:val="24"/>
        </w:rPr>
      </w:pPr>
      <w:r w:rsidRPr="000637CE">
        <w:rPr>
          <w:rFonts w:eastAsia="Times New Roman" w:cs="Times New Roman"/>
          <w:b/>
          <w:szCs w:val="24"/>
        </w:rPr>
        <w:lastRenderedPageBreak/>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Ολοκληρώστε, κύριε </w:t>
      </w:r>
      <w:r>
        <w:rPr>
          <w:rFonts w:eastAsia="Times New Roman" w:cs="Times New Roman"/>
          <w:szCs w:val="24"/>
        </w:rPr>
        <w:t xml:space="preserve">συνάδελφε. </w:t>
      </w:r>
    </w:p>
    <w:p w14:paraId="3A863B0F"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Ολοκληρώνω, κύριε Πρόεδρε. </w:t>
      </w:r>
    </w:p>
    <w:p w14:paraId="3A863B1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Για τα ΝΟΜΕ δεν θέλω να πω πολλά. Υπάρχουν στιγμές που πραγματικά η ΔΕΗ αγοράζει από την οριακή τιμή συστήματος ενέργεια και πουλάει σε δημοπρασίες ενέργειας όχι κάτω του συνολικού κόστους που ε</w:t>
      </w:r>
      <w:r>
        <w:rPr>
          <w:rFonts w:eastAsia="Times New Roman" w:cs="Times New Roman"/>
          <w:szCs w:val="24"/>
        </w:rPr>
        <w:t>ίπα εγώ, αλλά κάτω του πραγματικού κόστους που αγοράζει από την οριακή τιμή συστήματος. Αγοράζει 60 ευρώ, 70 ευρώ από την οριακή τιμή συστήματος –αυτά έχετε καταφέρει, κύριε Βουλευτά, της Δυτικής Μακεδονίας- και πουλάει 30 ευρώ και 35 ευρώ, μισή τιμή από α</w:t>
      </w:r>
      <w:r>
        <w:rPr>
          <w:rFonts w:eastAsia="Times New Roman" w:cs="Times New Roman"/>
          <w:szCs w:val="24"/>
        </w:rPr>
        <w:t xml:space="preserve">υτή που αγοράζει. </w:t>
      </w:r>
    </w:p>
    <w:p w14:paraId="3A863B1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Όταν μίλησα για συνολικό λειτουργικό κόστος, ξέρετε πολύ καλά ότι τα ΝΟΜΕ βγαίνουν έχοντας σαν βάση το μεταβλητό κόστος. Δηλαδή το υπόλοιπο κόστος της ΔΕΗ το διοικητικό προσωπικό, η εμπορεία, όλα τα υπόλοιπα πώς θα βγουν; Πώς θα πληρωθού</w:t>
      </w:r>
      <w:r>
        <w:rPr>
          <w:rFonts w:eastAsia="Times New Roman" w:cs="Times New Roman"/>
          <w:szCs w:val="24"/>
        </w:rPr>
        <w:t xml:space="preserve">ν, δηλαδή, οι υπόλοιποι άνθρωποι; Το συνολικό κόστος παραγωγής ΔΕΗ είναι μιάμιση και δύο φορές πάνω απ’ ότι είναι το μεταβλητό κόστος του εργοστασίου. </w:t>
      </w:r>
    </w:p>
    <w:p w14:paraId="3A863B12"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Μιάμιση φορά βγαίνουν τα ΝΟΜΕ στην αγορά. </w:t>
      </w:r>
    </w:p>
    <w:p w14:paraId="3A863B13" w14:textId="77777777" w:rsidR="00375AC7" w:rsidRDefault="00AB06BE">
      <w:pPr>
        <w:spacing w:line="600" w:lineRule="auto"/>
        <w:ind w:firstLine="720"/>
        <w:jc w:val="both"/>
        <w:rPr>
          <w:rFonts w:eastAsia="Times New Roman" w:cs="Times New Roman"/>
          <w:szCs w:val="24"/>
        </w:rPr>
      </w:pPr>
      <w:r w:rsidRPr="000637CE">
        <w:rPr>
          <w:rFonts w:eastAsia="Times New Roman" w:cs="Times New Roman"/>
          <w:b/>
          <w:szCs w:val="24"/>
        </w:rPr>
        <w:lastRenderedPageBreak/>
        <w:t>ΠΡΟ</w:t>
      </w:r>
      <w:r w:rsidRPr="000637CE">
        <w:rPr>
          <w:rFonts w:eastAsia="Times New Roman" w:cs="Times New Roman"/>
          <w:b/>
          <w:szCs w:val="24"/>
        </w:rPr>
        <w:t xml:space="preserve">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Μην κάνετε διάλογο, σας παρακαλώ. </w:t>
      </w:r>
    </w:p>
    <w:p w14:paraId="3A863B14"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Ολοκληρώνω, κυρία Πρόεδρε. </w:t>
      </w:r>
    </w:p>
    <w:p w14:paraId="3A863B15"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Αυτό το θέμα δεν είναι θέμα για να κάνουμε έναν τσακωμό, μια κοκορομαχία.</w:t>
      </w:r>
    </w:p>
    <w:p w14:paraId="3A863B1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Η Νέα Δημοκρατία, εμείς, όλοι μαζί, επανειλημμένα έχουμε</w:t>
      </w:r>
      <w:r>
        <w:rPr>
          <w:rFonts w:eastAsia="Times New Roman" w:cs="Times New Roman"/>
          <w:szCs w:val="24"/>
        </w:rPr>
        <w:t xml:space="preserve"> έρθει στη Βουλή και ζητάμε από τον Υπουργό ένα πράγμα: Να μας πει ποιο είναι πραγματικά το σχέδιο που έχει η Κυβέρνηση σήμερα, εδώ και τέσσερα χρόνια, για να σώσει τη ΔΕΗ. </w:t>
      </w:r>
    </w:p>
    <w:p w14:paraId="3A863B17" w14:textId="77777777" w:rsidR="00375AC7" w:rsidRDefault="00AB06BE">
      <w:pPr>
        <w:spacing w:line="600" w:lineRule="auto"/>
        <w:ind w:firstLine="720"/>
        <w:jc w:val="both"/>
        <w:rPr>
          <w:rFonts w:eastAsia="Times New Roman"/>
          <w:szCs w:val="24"/>
        </w:rPr>
      </w:pPr>
      <w:r>
        <w:rPr>
          <w:rFonts w:eastAsia="Times New Roman" w:cs="Times New Roman"/>
          <w:szCs w:val="24"/>
        </w:rPr>
        <w:t xml:space="preserve">Έχουμε το σχέδιο της </w:t>
      </w:r>
      <w:proofErr w:type="spellStart"/>
      <w:r w:rsidRPr="00FE3903">
        <w:rPr>
          <w:rFonts w:eastAsia="Times New Roman"/>
          <w:bCs/>
          <w:szCs w:val="24"/>
        </w:rPr>
        <w:t>McKenzie</w:t>
      </w:r>
      <w:proofErr w:type="spellEnd"/>
      <w:r>
        <w:rPr>
          <w:rFonts w:eastAsia="Times New Roman"/>
          <w:bCs/>
          <w:szCs w:val="24"/>
        </w:rPr>
        <w:t>,</w:t>
      </w:r>
      <w:r>
        <w:rPr>
          <w:rFonts w:eastAsia="Times New Roman"/>
          <w:b/>
          <w:szCs w:val="24"/>
        </w:rPr>
        <w:t xml:space="preserve"> </w:t>
      </w:r>
      <w:r>
        <w:rPr>
          <w:rFonts w:eastAsia="Times New Roman"/>
          <w:szCs w:val="24"/>
        </w:rPr>
        <w:t>του στρατηγικού σύμβουλου της ΔΕΗ και έχουμε επανειλημμένα ζητήσει από τον κύριο Υπουργό να το καταθέσει στη Βουλή των Ελλήνων να ενημερωθούν οι Βουλευτές. Το έχουν όλα τα δημοσιογραφικά γραφεία και τελικά δεν το έχουν οι Έλληνες Βουλευτές. Και το σχέδιο α</w:t>
      </w:r>
      <w:r>
        <w:rPr>
          <w:rFonts w:eastAsia="Times New Roman"/>
          <w:szCs w:val="24"/>
        </w:rPr>
        <w:t xml:space="preserve">υτό της </w:t>
      </w:r>
      <w:proofErr w:type="spellStart"/>
      <w:r w:rsidRPr="005209AA">
        <w:rPr>
          <w:rFonts w:eastAsia="Times New Roman"/>
          <w:bCs/>
          <w:szCs w:val="24"/>
        </w:rPr>
        <w:t>McKenzie</w:t>
      </w:r>
      <w:proofErr w:type="spellEnd"/>
      <w:r>
        <w:rPr>
          <w:rFonts w:eastAsia="Times New Roman"/>
          <w:b/>
          <w:szCs w:val="24"/>
        </w:rPr>
        <w:t xml:space="preserve"> </w:t>
      </w:r>
      <w:r>
        <w:rPr>
          <w:rFonts w:eastAsia="Times New Roman"/>
          <w:szCs w:val="24"/>
        </w:rPr>
        <w:t xml:space="preserve">λέει «μείωση προσωπικού κατά τέσσερις χιλιάδες άτομα, αύξηση τιμολογίων και κάτω από τη μισή ΔΕΗ». </w:t>
      </w:r>
    </w:p>
    <w:p w14:paraId="3A863B18" w14:textId="77777777" w:rsidR="00375AC7" w:rsidRDefault="00AB06BE">
      <w:pPr>
        <w:spacing w:line="600" w:lineRule="auto"/>
        <w:ind w:firstLine="720"/>
        <w:jc w:val="both"/>
        <w:rPr>
          <w:rFonts w:eastAsia="Times New Roman"/>
          <w:szCs w:val="24"/>
        </w:rPr>
      </w:pPr>
      <w:r>
        <w:rPr>
          <w:rFonts w:eastAsia="Times New Roman"/>
          <w:szCs w:val="24"/>
        </w:rPr>
        <w:t xml:space="preserve">Αυτό το πράγμα, ο κύριος Υπουργός, έχει δεσμευθεί ότι θα υλοποιηθεί. Και σύμφωνα με πληροφορίες, υπάρχουν και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που αποδεικνύουν ότι ο</w:t>
      </w:r>
      <w:r>
        <w:rPr>
          <w:rFonts w:eastAsia="Times New Roman"/>
          <w:szCs w:val="24"/>
        </w:rPr>
        <w:t xml:space="preserve"> </w:t>
      </w:r>
      <w:r>
        <w:rPr>
          <w:rFonts w:eastAsia="Times New Roman"/>
          <w:szCs w:val="24"/>
        </w:rPr>
        <w:lastRenderedPageBreak/>
        <w:t xml:space="preserve">κύριος Υπουργός έχει δεσμευθεί απέναντι στους δανειστές της ΔΕΗ να εφαρμόζει αυτό το σχέδιο της </w:t>
      </w:r>
      <w:proofErr w:type="spellStart"/>
      <w:r w:rsidRPr="005209AA">
        <w:rPr>
          <w:rFonts w:eastAsia="Times New Roman"/>
          <w:bCs/>
          <w:szCs w:val="24"/>
        </w:rPr>
        <w:t>McKenzie</w:t>
      </w:r>
      <w:proofErr w:type="spellEnd"/>
      <w:r>
        <w:rPr>
          <w:rFonts w:eastAsia="Times New Roman"/>
          <w:szCs w:val="24"/>
        </w:rPr>
        <w:t xml:space="preserve">. Θα πρέπει επιτέλους να απαντήσει με ειλικρίνεια, με θάρρος και με υπευθυνότητα. </w:t>
      </w:r>
    </w:p>
    <w:p w14:paraId="3A863B19" w14:textId="77777777" w:rsidR="00375AC7" w:rsidRDefault="00AB06BE">
      <w:pPr>
        <w:spacing w:line="600" w:lineRule="auto"/>
        <w:ind w:firstLine="720"/>
        <w:jc w:val="both"/>
        <w:rPr>
          <w:rFonts w:eastAsia="Times New Roman"/>
          <w:szCs w:val="24"/>
        </w:rPr>
      </w:pPr>
      <w:r>
        <w:rPr>
          <w:rFonts w:eastAsia="Times New Roman"/>
          <w:szCs w:val="24"/>
        </w:rPr>
        <w:t xml:space="preserve">Ευχαριστώ πολύ. </w:t>
      </w:r>
    </w:p>
    <w:p w14:paraId="3A863B1A"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Κι εγώ </w:t>
      </w:r>
      <w:r>
        <w:rPr>
          <w:rFonts w:eastAsia="Times New Roman" w:cs="Times New Roman"/>
          <w:szCs w:val="24"/>
        </w:rPr>
        <w:t>ευχαριστώ.</w:t>
      </w:r>
    </w:p>
    <w:p w14:paraId="3A863B1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Θα απαντήσει ο κύριος Υπουργός. </w:t>
      </w:r>
    </w:p>
    <w:p w14:paraId="3A863B1C"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Κυρία Πρόεδρε, θα ήθελα τον λόγο για ένα λεπτό μόνο. </w:t>
      </w:r>
    </w:p>
    <w:p w14:paraId="3A863B1D"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Δημητριάδη, δεν προβλέπεται από τον Κανονισμό δευτερολογία στα άλλα κόμματα, εκτός απ</w:t>
      </w:r>
      <w:r>
        <w:rPr>
          <w:rFonts w:eastAsia="Times New Roman" w:cs="Times New Roman"/>
          <w:szCs w:val="24"/>
        </w:rPr>
        <w:t xml:space="preserve">ό το επερωτών κόμμα. </w:t>
      </w:r>
    </w:p>
    <w:p w14:paraId="3A863B1E"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Μόνο για ένα λεπτό, κυρία Πρόεδρε. </w:t>
      </w:r>
    </w:p>
    <w:p w14:paraId="3A863B1F"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κάνει κατάχρηση της επιείκει</w:t>
      </w:r>
      <w:r>
        <w:rPr>
          <w:rFonts w:eastAsia="Times New Roman" w:cs="Times New Roman"/>
          <w:szCs w:val="24"/>
        </w:rPr>
        <w:t>ά</w:t>
      </w:r>
      <w:r>
        <w:rPr>
          <w:rFonts w:eastAsia="Times New Roman" w:cs="Times New Roman"/>
          <w:szCs w:val="24"/>
        </w:rPr>
        <w:t xml:space="preserve">ς μου. </w:t>
      </w:r>
    </w:p>
    <w:p w14:paraId="3A863B20"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Θα μιλήσω επί προσωπικού για ένα λεπτό μόνο, επειδή αναφέρθηκε σε</w:t>
      </w:r>
      <w:r>
        <w:rPr>
          <w:rFonts w:eastAsia="Times New Roman" w:cs="Times New Roman"/>
          <w:szCs w:val="24"/>
        </w:rPr>
        <w:t xml:space="preserve"> εμένα ως Βουλευτής Κοζάνης. </w:t>
      </w:r>
    </w:p>
    <w:p w14:paraId="3A863B21"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ΣΚΡΕΚΑΣ: </w:t>
      </w:r>
      <w:r>
        <w:rPr>
          <w:rFonts w:eastAsia="Times New Roman" w:cs="Times New Roman"/>
          <w:szCs w:val="24"/>
        </w:rPr>
        <w:t xml:space="preserve">Δεν αναφέρθηκα ονομαστικά. </w:t>
      </w:r>
    </w:p>
    <w:p w14:paraId="3A863B22"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Μα, θα μιλήσει ο κύριος Υπουργός. Εσείς θα πείτε κάτι πιο σημαντικό; </w:t>
      </w:r>
    </w:p>
    <w:p w14:paraId="3A863B23"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Ο κύριος Υπουργός δεν θα μιλήσει για το</w:t>
      </w:r>
      <w:r>
        <w:rPr>
          <w:rFonts w:eastAsia="Times New Roman" w:cs="Times New Roman"/>
          <w:szCs w:val="24"/>
        </w:rPr>
        <w:t xml:space="preserve">ν Βουλευτή Κοζάνης. Γι’ αυτό το λέω. </w:t>
      </w:r>
    </w:p>
    <w:p w14:paraId="3A863B24"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Δημητριάδη, έχετε τον λόγο για ένα λεπτό μόνο. </w:t>
      </w:r>
    </w:p>
    <w:p w14:paraId="3A863B25"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εγώ μιλάω με γεγονότα. Το γεγονός που έχουμε σήμερα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όσον αφορά </w:t>
      </w:r>
      <w:r>
        <w:rPr>
          <w:rFonts w:eastAsia="Times New Roman" w:cs="Times New Roman"/>
          <w:szCs w:val="24"/>
        </w:rPr>
        <w:t xml:space="preserve">τον ΑΗΣ Καρδιάς –γιατί ο ΑΗΣ Πτολεμαΐδας έκλεισε το 2015- και τον ΑΗΣ Αγίου Δημητρίου είναι να κλείσουν τώρα, μέσα στο διάστημα των επόμενων δύο μηνών, με ό,τι αυτό σημαίνει για την παραγωγή, διότι τελείωσαν οι ώρες που προβλέπονταν. Τα έχουμε πει. Να μην </w:t>
      </w:r>
      <w:r>
        <w:rPr>
          <w:rFonts w:eastAsia="Times New Roman" w:cs="Times New Roman"/>
          <w:szCs w:val="24"/>
        </w:rPr>
        <w:t xml:space="preserve">τα ξαναλέω. </w:t>
      </w:r>
    </w:p>
    <w:p w14:paraId="3A863B26"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Αυτό είναι η πραγματικότητα. Είναι το σχέδιο το οποίο καταθέσατε εσείς, το υλοποιήσατε επί μια δεκαετία και εμείς αυτό το σχέδιο το ανατρέψαμε και δώσαμε και παράταση και στο Αμύνταιο και στην Καρδιά για ένα συγκεκριμένο χρονικό διάστημα.</w:t>
      </w:r>
    </w:p>
    <w:p w14:paraId="3A863B27"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lastRenderedPageBreak/>
        <w:t>Όσον</w:t>
      </w:r>
      <w:r>
        <w:rPr>
          <w:rFonts w:eastAsia="Times New Roman" w:cs="Times New Roman"/>
          <w:szCs w:val="24"/>
        </w:rPr>
        <w:t xml:space="preserve"> αφορά το τι θα συμβεί μετά το 2025</w:t>
      </w:r>
      <w:r w:rsidRPr="008F1D54">
        <w:rPr>
          <w:rFonts w:eastAsia="Times New Roman" w:cs="Times New Roman"/>
          <w:szCs w:val="24"/>
        </w:rPr>
        <w:t>,</w:t>
      </w:r>
      <w:r>
        <w:rPr>
          <w:rFonts w:eastAsia="Times New Roman" w:cs="Times New Roman"/>
          <w:szCs w:val="24"/>
        </w:rPr>
        <w:t xml:space="preserve"> σας επαναλαμβάνω ότι ο προγραμματισμός που αφορά τους </w:t>
      </w:r>
      <w:proofErr w:type="spellStart"/>
      <w:r>
        <w:rPr>
          <w:rFonts w:eastAsia="Times New Roman" w:cs="Times New Roman"/>
          <w:szCs w:val="24"/>
        </w:rPr>
        <w:t>λιγνιτικούς</w:t>
      </w:r>
      <w:proofErr w:type="spellEnd"/>
      <w:r>
        <w:rPr>
          <w:rFonts w:eastAsia="Times New Roman" w:cs="Times New Roman"/>
          <w:szCs w:val="24"/>
        </w:rPr>
        <w:t xml:space="preserve"> ΑΗΣ της περιοχής μας, έχει γίνει πάλι από εσάς την προηγούμενη δεκαετία. Μιλώ για το σύστημα εξουσίας της προηγούμενης δεκαετίας, το οποίο έχει συμφωνήσε</w:t>
      </w:r>
      <w:r>
        <w:rPr>
          <w:rFonts w:eastAsia="Times New Roman" w:cs="Times New Roman"/>
          <w:szCs w:val="24"/>
        </w:rPr>
        <w:t>ι αυτά να κλείσουν. Δεν είναι κάτι το οποίο κάνουμε εμείς. Εσείς το έχετε κάνει και εμείς αναζητούμε εναλλακτικές, όπως κάναμε με την Καρδιά και το Αμύνταιο. Το ίδιο θα κάνουμε για ό,τι χρειαστεί. Εμείς κλείσαμε την Πτολεμαΐδα.</w:t>
      </w:r>
    </w:p>
    <w:p w14:paraId="3A863B28" w14:textId="77777777" w:rsidR="00375AC7" w:rsidRDefault="00AB06BE">
      <w:pPr>
        <w:spacing w:line="600" w:lineRule="auto"/>
        <w:ind w:firstLine="720"/>
        <w:jc w:val="both"/>
        <w:rPr>
          <w:rFonts w:eastAsia="Times New Roman" w:cs="Times New Roman"/>
          <w:szCs w:val="24"/>
        </w:rPr>
      </w:pPr>
      <w:r w:rsidRPr="00456A52">
        <w:rPr>
          <w:rFonts w:eastAsia="Times New Roman" w:cs="Times New Roman"/>
          <w:b/>
          <w:szCs w:val="24"/>
        </w:rPr>
        <w:t>ΠΡΟΕΔΡΕΥΟΥΣΑ (Αναστασία Χρισ</w:t>
      </w:r>
      <w:r w:rsidRPr="00456A52">
        <w:rPr>
          <w:rFonts w:eastAsia="Times New Roman" w:cs="Times New Roman"/>
          <w:b/>
          <w:szCs w:val="24"/>
        </w:rPr>
        <w:t xml:space="preserve">τοδουλοπούλου): </w:t>
      </w:r>
      <w:r>
        <w:rPr>
          <w:rFonts w:eastAsia="Times New Roman" w:cs="Times New Roman"/>
          <w:szCs w:val="24"/>
        </w:rPr>
        <w:t xml:space="preserve">Αφήστε να τα πει ο Υπουργός, κύριε Δημητριάδη. Είναι επερώτηση στον Υπουργό. </w:t>
      </w:r>
    </w:p>
    <w:p w14:paraId="3A863B29"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Κύριε Υπουργέ, πόσο χρόνο θα χρειαστείτε; Έχετε δέκα λεπτά δευτερολογία και πέντε </w:t>
      </w:r>
      <w:proofErr w:type="spellStart"/>
      <w:r>
        <w:rPr>
          <w:rFonts w:eastAsia="Times New Roman" w:cs="Times New Roman"/>
          <w:szCs w:val="24"/>
        </w:rPr>
        <w:t>τριτολογία</w:t>
      </w:r>
      <w:proofErr w:type="spellEnd"/>
      <w:r>
        <w:rPr>
          <w:rFonts w:eastAsia="Times New Roman" w:cs="Times New Roman"/>
          <w:szCs w:val="24"/>
        </w:rPr>
        <w:t xml:space="preserve">, αν έρθει ο κ. </w:t>
      </w:r>
      <w:proofErr w:type="spellStart"/>
      <w:r>
        <w:rPr>
          <w:rFonts w:eastAsia="Times New Roman" w:cs="Times New Roman"/>
          <w:szCs w:val="24"/>
        </w:rPr>
        <w:t>Δένδιας</w:t>
      </w:r>
      <w:proofErr w:type="spellEnd"/>
      <w:r>
        <w:rPr>
          <w:rFonts w:eastAsia="Times New Roman" w:cs="Times New Roman"/>
          <w:szCs w:val="24"/>
        </w:rPr>
        <w:t xml:space="preserve">. Ειδάλλως κλείνουμε εδώ. </w:t>
      </w:r>
    </w:p>
    <w:p w14:paraId="3A863B2A" w14:textId="77777777" w:rsidR="00375AC7" w:rsidRDefault="00AB06BE">
      <w:pPr>
        <w:spacing w:line="600" w:lineRule="auto"/>
        <w:ind w:firstLine="720"/>
        <w:jc w:val="both"/>
        <w:rPr>
          <w:rFonts w:eastAsia="Times New Roman" w:cs="Times New Roman"/>
          <w:szCs w:val="24"/>
        </w:rPr>
      </w:pPr>
      <w:r w:rsidRPr="008551C0">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Πέντε λεπτά θα χρειαστώ.</w:t>
      </w:r>
    </w:p>
    <w:p w14:paraId="3A863B2B"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Από ό,τι κατάλαβα από τη δευτερολογία του κ. Σκρέκα, το τρίπτυχο που θέλει είναι: Λιγνίτες για πάντα, να μην κλείσει ποτέ καμ</w:t>
      </w:r>
      <w:r>
        <w:rPr>
          <w:rFonts w:eastAsia="Times New Roman" w:cs="Times New Roman"/>
          <w:szCs w:val="24"/>
        </w:rPr>
        <w:t>μ</w:t>
      </w:r>
      <w:r>
        <w:rPr>
          <w:rFonts w:eastAsia="Times New Roman" w:cs="Times New Roman"/>
          <w:szCs w:val="24"/>
        </w:rPr>
        <w:t>ία μονάδα, να δηλώσουμε ότι θα απολύσουμε τέσσε</w:t>
      </w:r>
      <w:r>
        <w:rPr>
          <w:rFonts w:eastAsia="Times New Roman" w:cs="Times New Roman"/>
          <w:szCs w:val="24"/>
        </w:rPr>
        <w:t>ρις χιλιάδες από τη ΔΕΗ -πόσους θέλετε</w:t>
      </w:r>
      <w:r w:rsidRPr="00810D37">
        <w:rPr>
          <w:rFonts w:eastAsia="Times New Roman" w:cs="Times New Roman"/>
          <w:szCs w:val="24"/>
        </w:rPr>
        <w:t>;-…</w:t>
      </w:r>
    </w:p>
    <w:p w14:paraId="3A863B2C"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ΣΚΡΕΚΑΣ: </w:t>
      </w:r>
      <w:r>
        <w:rPr>
          <w:rFonts w:eastAsia="Times New Roman" w:cs="Times New Roman"/>
          <w:szCs w:val="24"/>
        </w:rPr>
        <w:t>Εμείς κανέναν. Εσείς έχετε δεσμευτεί για αυτό.</w:t>
      </w:r>
    </w:p>
    <w:p w14:paraId="3A863B2D" w14:textId="77777777" w:rsidR="00375AC7" w:rsidRDefault="00AB06BE">
      <w:pPr>
        <w:spacing w:line="600" w:lineRule="auto"/>
        <w:ind w:firstLine="720"/>
        <w:jc w:val="both"/>
        <w:rPr>
          <w:rFonts w:eastAsia="Times New Roman" w:cs="Times New Roman"/>
          <w:szCs w:val="24"/>
        </w:rPr>
      </w:pPr>
      <w:r w:rsidRPr="008551C0">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...και ότι θα αυξήσουμε τα τιμολόγια στη ΔΕΗ. Αυτό είναι το τρίπτυχο της </w:t>
      </w:r>
      <w:proofErr w:type="spellStart"/>
      <w:r>
        <w:rPr>
          <w:rFonts w:eastAsia="Times New Roman" w:cs="Times New Roman"/>
          <w:szCs w:val="24"/>
        </w:rPr>
        <w:t>νεοδημοκρατική</w:t>
      </w:r>
      <w:r>
        <w:rPr>
          <w:rFonts w:eastAsia="Times New Roman" w:cs="Times New Roman"/>
          <w:szCs w:val="24"/>
        </w:rPr>
        <w:t>ς</w:t>
      </w:r>
      <w:proofErr w:type="spellEnd"/>
      <w:r>
        <w:rPr>
          <w:rFonts w:eastAsia="Times New Roman" w:cs="Times New Roman"/>
          <w:szCs w:val="24"/>
        </w:rPr>
        <w:t xml:space="preserve"> εμμονής.</w:t>
      </w:r>
    </w:p>
    <w:p w14:paraId="3A863B2E"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Νομίζω ότι οι απαντήσεις είναι πολύ καθαρές και στα τρία. Οι λιγνίτες έχουν πρόγραμμα. Όταν τελειώνει η ζωή της </w:t>
      </w:r>
      <w:proofErr w:type="spellStart"/>
      <w:r>
        <w:rPr>
          <w:rFonts w:eastAsia="Times New Roman" w:cs="Times New Roman"/>
          <w:szCs w:val="24"/>
        </w:rPr>
        <w:t>λιγνιτικής</w:t>
      </w:r>
      <w:proofErr w:type="spellEnd"/>
      <w:r>
        <w:rPr>
          <w:rFonts w:eastAsia="Times New Roman" w:cs="Times New Roman"/>
          <w:szCs w:val="24"/>
        </w:rPr>
        <w:t xml:space="preserve"> μονάδας, αποσύρεται. Αυτός είναι ο μακροχρόνιος ενεργειακός σχεδιασμός της χώρας, πεντακάθαρος μέχρι το 2030. </w:t>
      </w:r>
    </w:p>
    <w:p w14:paraId="3A863B2F"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Άρα η νέα μ</w:t>
      </w:r>
      <w:r>
        <w:rPr>
          <w:rFonts w:eastAsia="Times New Roman" w:cs="Times New Roman"/>
          <w:szCs w:val="24"/>
        </w:rPr>
        <w:t xml:space="preserve">ονάδα και οι μονάδες που κλείνουν και έχουν διάρκεια ζωής μετά το 2030, είναι αυτές που θα λειτουργούν, στον Άγιο Δημήτριο, οι νέες μονάδες της Πτολεμαΐδας, στη Μεγαλόπολη, και πάει λέγοντας. Όσες έχουν ημερομηνία λήξης μετά το 2030 αυτές θα συνεχίσουν να </w:t>
      </w:r>
      <w:r>
        <w:rPr>
          <w:rFonts w:eastAsia="Times New Roman" w:cs="Times New Roman"/>
          <w:szCs w:val="24"/>
        </w:rPr>
        <w:t>λειτουργούν. Αυτές είναι το 17% που προβλέπεται στον ενεργειακό σχεδιασμό.</w:t>
      </w:r>
    </w:p>
    <w:p w14:paraId="3A863B30"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Για τη μείωση του προσωπικού</w:t>
      </w:r>
      <w:r>
        <w:rPr>
          <w:rFonts w:eastAsia="Times New Roman" w:cs="Times New Roman"/>
          <w:szCs w:val="24"/>
        </w:rPr>
        <w:t>,</w:t>
      </w:r>
      <w:r>
        <w:rPr>
          <w:rFonts w:eastAsia="Times New Roman" w:cs="Times New Roman"/>
          <w:szCs w:val="24"/>
        </w:rPr>
        <w:t xml:space="preserve"> η ΔΕΗ παίρνει κάποιες αποφάσεις. Δεν θέλει εθελούσια και λέει ότι οι συνταξιοδοτήσεις, όπως τις έχει ορίσει, είναι η στρατηγική της αυτή τη στιγμή. Αν </w:t>
      </w:r>
      <w:r>
        <w:rPr>
          <w:rFonts w:eastAsia="Times New Roman" w:cs="Times New Roman"/>
          <w:szCs w:val="24"/>
        </w:rPr>
        <w:t>έχετε άλλη γνώμη, προτείνετέ τη. Εμείς θεωρούμε ότι είναι βάσιμη η στρατηγική της ΔΕΗ. Άρα</w:t>
      </w:r>
      <w:r>
        <w:rPr>
          <w:rFonts w:eastAsia="Times New Roman" w:cs="Times New Roman"/>
          <w:szCs w:val="24"/>
        </w:rPr>
        <w:t xml:space="preserve"> </w:t>
      </w:r>
      <w:r>
        <w:rPr>
          <w:rFonts w:eastAsia="Times New Roman" w:cs="Times New Roman"/>
          <w:szCs w:val="24"/>
        </w:rPr>
        <w:t xml:space="preserve">συνταξιοδοτήσεις και </w:t>
      </w:r>
      <w:r>
        <w:rPr>
          <w:rFonts w:eastAsia="Times New Roman" w:cs="Times New Roman"/>
          <w:szCs w:val="24"/>
        </w:rPr>
        <w:lastRenderedPageBreak/>
        <w:t>αντικατάσταση, πρόσληψη σε μια αναλογία -δεν θυμάμαι ακριβώς- 4 προς 1 ή 3 προς 1. Άρα δεν υπάρχει θέμα απολύσεων και εθελουσίας.</w:t>
      </w:r>
    </w:p>
    <w:p w14:paraId="3A863B31"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Για τις αυξήσε</w:t>
      </w:r>
      <w:r>
        <w:rPr>
          <w:rFonts w:eastAsia="Times New Roman" w:cs="Times New Roman"/>
          <w:szCs w:val="24"/>
        </w:rPr>
        <w:t>ις των τιμολογίων</w:t>
      </w:r>
      <w:r>
        <w:rPr>
          <w:rFonts w:eastAsia="Times New Roman" w:cs="Times New Roman"/>
          <w:szCs w:val="24"/>
        </w:rPr>
        <w:t>,</w:t>
      </w:r>
      <w:r>
        <w:rPr>
          <w:rFonts w:eastAsia="Times New Roman" w:cs="Times New Roman"/>
          <w:szCs w:val="24"/>
        </w:rPr>
        <w:t xml:space="preserve"> τα στοιχεία πάλι σας έχουν διαψεύσει. Δυο διαδοχικές χρονιές μειώνεται η τιμή του ρεύματος στην Ελλάδα με βάση τη </w:t>
      </w:r>
      <w:r>
        <w:rPr>
          <w:rFonts w:eastAsia="Times New Roman" w:cs="Times New Roman"/>
          <w:szCs w:val="24"/>
          <w:lang w:val="en-US"/>
        </w:rPr>
        <w:t>EUROSTAT</w:t>
      </w:r>
      <w:r>
        <w:rPr>
          <w:rFonts w:eastAsia="Times New Roman" w:cs="Times New Roman"/>
          <w:szCs w:val="24"/>
        </w:rPr>
        <w:t>. Είναι πολύ προφανές γιατί συμβαίνει αυτό. Γιατί η πολιτική της ΔΕΗ με το 15% στους συνεπείς και ο ανταγωνισμός απ</w:t>
      </w:r>
      <w:r>
        <w:rPr>
          <w:rFonts w:eastAsia="Times New Roman" w:cs="Times New Roman"/>
          <w:szCs w:val="24"/>
        </w:rPr>
        <w:t xml:space="preserve">ό τους ιδιώτες έχουν θετικό αντίκτυπο στη μείωση των τιμών. Αποκλείσαμε αύξηση στην τιμή του ρεύματος, οπότε η Νέα Δημοκρατία πρέπει να κινηθεί σε άλλα πεδία, μπας και εκμαιεύσει κάτι το οποίο να δημιουργήσει κάποιας μορφής εντύπωση. </w:t>
      </w:r>
    </w:p>
    <w:p w14:paraId="3A863B32" w14:textId="77777777" w:rsidR="00375AC7" w:rsidRDefault="00AB06BE">
      <w:pPr>
        <w:spacing w:line="600" w:lineRule="auto"/>
        <w:ind w:firstLine="720"/>
        <w:jc w:val="both"/>
        <w:rPr>
          <w:rFonts w:eastAsia="Times New Roman" w:cs="Times New Roman"/>
          <w:szCs w:val="24"/>
        </w:rPr>
      </w:pPr>
      <w:r>
        <w:rPr>
          <w:rFonts w:eastAsia="Times New Roman" w:cs="Times New Roman"/>
          <w:szCs w:val="24"/>
        </w:rPr>
        <w:t xml:space="preserve">Θέλω να σταθώ, όμως, </w:t>
      </w:r>
      <w:r>
        <w:rPr>
          <w:rFonts w:eastAsia="Times New Roman" w:cs="Times New Roman"/>
          <w:szCs w:val="24"/>
        </w:rPr>
        <w:t xml:space="preserve">στον κ. </w:t>
      </w:r>
      <w:proofErr w:type="spellStart"/>
      <w:r>
        <w:rPr>
          <w:rFonts w:eastAsia="Times New Roman" w:cs="Times New Roman"/>
          <w:szCs w:val="24"/>
        </w:rPr>
        <w:t>Δένδια</w:t>
      </w:r>
      <w:proofErr w:type="spellEnd"/>
      <w:r>
        <w:rPr>
          <w:rFonts w:eastAsia="Times New Roman" w:cs="Times New Roman"/>
          <w:szCs w:val="24"/>
        </w:rPr>
        <w:t>, διότι η τοποθέτησή του ήταν διττή. Πρώτον, είπε: «Τι κάνετε εσείς τώρα; Ένα έργο της Νέας Δημοκρατίας που είχαμε ετοιμάσει και με λίγη καθυστέρηση, αυτό κάνατε, τη Σύρο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Μύκονο». Αυτό προσβάλλει τον κοινό νου, διότι μπορώ να απαριθμήσω επί</w:t>
      </w:r>
      <w:r>
        <w:rPr>
          <w:rFonts w:eastAsia="Times New Roman" w:cs="Times New Roman"/>
          <w:szCs w:val="24"/>
        </w:rPr>
        <w:t xml:space="preserve"> τροχάδην το τι έχει κάνει ο ΑΔΜΗΕ. Δεν έκανε μόνο τις Κυκλάδες Ι, που τελείωσε. Το Κυκλάδες ΙΙ είναι σε ανάθεση. Η μικρή διασύνδεση της Κρήτης υπεγράφη προχθές, που ήταν ένα σκίτσο του κ. Μανιάτη. Δεν είχε κάνει τίποτε άλλο. Μια γραμμή ήταν σε ένα σκίτσο </w:t>
      </w:r>
      <w:r>
        <w:rPr>
          <w:rFonts w:eastAsia="Times New Roman" w:cs="Times New Roman"/>
          <w:szCs w:val="24"/>
        </w:rPr>
        <w:t xml:space="preserve">και μέσα σε δυόμισι χρόνια αυτό το έργο ωρίμασε, έγινε ο διεθνής διαγωνισμός και υπεγράφησαν οι συμβάσεις. </w:t>
      </w:r>
    </w:p>
    <w:p w14:paraId="3A863B33"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 xml:space="preserve">Η μεγάλη διασύνδεση της Κρήτης είναι ένα έργο τεράστιας τεχνικής και περιβαλλοντικής ωρίμανσης, το οποίο θα το προκηρύξουμε αρχές του 2019. </w:t>
      </w:r>
    </w:p>
    <w:p w14:paraId="3A863B34"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Οι μεγά</w:t>
      </w:r>
      <w:r>
        <w:rPr>
          <w:rFonts w:eastAsia="Times New Roman" w:cs="Times New Roman"/>
          <w:szCs w:val="24"/>
        </w:rPr>
        <w:t xml:space="preserve">λοι αγωγοί της χώρας και η μετατροπή της Ελλάδας σε ένα ενεργειακό </w:t>
      </w:r>
      <w:r>
        <w:rPr>
          <w:rFonts w:eastAsia="Times New Roman" w:cs="Times New Roman"/>
          <w:szCs w:val="24"/>
          <w:lang w:val="en-US"/>
        </w:rPr>
        <w:t>hub</w:t>
      </w:r>
      <w:r w:rsidRPr="00675A7C">
        <w:rPr>
          <w:rFonts w:eastAsia="Times New Roman" w:cs="Times New Roman"/>
          <w:szCs w:val="24"/>
        </w:rPr>
        <w:t xml:space="preserve"> </w:t>
      </w:r>
      <w:r>
        <w:rPr>
          <w:rFonts w:eastAsia="Times New Roman" w:cs="Times New Roman"/>
          <w:szCs w:val="24"/>
        </w:rPr>
        <w:t xml:space="preserve">αυτά τα χρόνια έγιναν. Ο </w:t>
      </w:r>
      <w:r>
        <w:rPr>
          <w:rFonts w:eastAsia="Times New Roman" w:cs="Times New Roman"/>
          <w:szCs w:val="24"/>
          <w:lang w:val="en-US"/>
        </w:rPr>
        <w:t>TAP</w:t>
      </w:r>
      <w:r w:rsidRPr="009105AD">
        <w:rPr>
          <w:rFonts w:eastAsia="Times New Roman" w:cs="Times New Roman"/>
          <w:szCs w:val="24"/>
        </w:rPr>
        <w:t xml:space="preserve">, </w:t>
      </w:r>
      <w:r>
        <w:rPr>
          <w:rFonts w:eastAsia="Times New Roman" w:cs="Times New Roman"/>
          <w:szCs w:val="24"/>
        </w:rPr>
        <w:t xml:space="preserve">βεβαίως, ήταν μια σύμβαση της προηγούμενης κυβέρνησης, αλλά στις αρχές του 2015 άρχισε η </w:t>
      </w:r>
      <w:proofErr w:type="spellStart"/>
      <w:r>
        <w:rPr>
          <w:rFonts w:eastAsia="Times New Roman" w:cs="Times New Roman"/>
          <w:szCs w:val="24"/>
        </w:rPr>
        <w:t>αδειοδότηση</w:t>
      </w:r>
      <w:proofErr w:type="spellEnd"/>
      <w:r>
        <w:rPr>
          <w:rFonts w:eastAsia="Times New Roman" w:cs="Times New Roman"/>
          <w:szCs w:val="24"/>
        </w:rPr>
        <w:t xml:space="preserve">. Το 2018 έχει μπει στο έδαφος το 90% του </w:t>
      </w:r>
      <w:r>
        <w:rPr>
          <w:rFonts w:eastAsia="Times New Roman" w:cs="Times New Roman"/>
          <w:szCs w:val="24"/>
          <w:lang w:val="en-US"/>
        </w:rPr>
        <w:t>TAP</w:t>
      </w:r>
      <w:r>
        <w:rPr>
          <w:rFonts w:eastAsia="Times New Roman" w:cs="Times New Roman"/>
          <w:szCs w:val="24"/>
        </w:rPr>
        <w:t xml:space="preserve">, έχουν </w:t>
      </w:r>
      <w:r>
        <w:rPr>
          <w:rFonts w:eastAsia="Times New Roman" w:cs="Times New Roman"/>
          <w:szCs w:val="24"/>
        </w:rPr>
        <w:t>επιλυθεί δεκάδες προβλήματα και το 2020, όπως ακριβώς προέβλεπε το χρονοδιάγραμμα, θα λειτουργήσει.</w:t>
      </w:r>
    </w:p>
    <w:p w14:paraId="3A863B35"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Όσον αφορά τον κάθετο άξονα, που ήταν σε μηδενικό σημείο, τον </w:t>
      </w:r>
      <w:r>
        <w:rPr>
          <w:rFonts w:eastAsia="Times New Roman" w:cs="Times New Roman"/>
          <w:szCs w:val="24"/>
          <w:lang w:val="en-US"/>
        </w:rPr>
        <w:t>IGP</w:t>
      </w:r>
      <w:r>
        <w:rPr>
          <w:rFonts w:eastAsia="Times New Roman" w:cs="Times New Roman"/>
          <w:szCs w:val="24"/>
        </w:rPr>
        <w:t xml:space="preserve">, προκηρύσσεται το έργο στο επόμενο τρίμηνο. </w:t>
      </w:r>
    </w:p>
    <w:p w14:paraId="3A863B36"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Όσον αφορά τις συμβάσεις των υδρογονανθράκων,</w:t>
      </w:r>
      <w:r>
        <w:rPr>
          <w:rFonts w:eastAsia="Times New Roman" w:cs="Times New Roman"/>
          <w:szCs w:val="24"/>
        </w:rPr>
        <w:t xml:space="preserve"> υπήρχαν τρεις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τέσσερις συμβάσεις που είχαν ολοκληρωθεί. Για τις δύο μεγάλες έγινε η προκήρυξη εντός δεκαοχτώ μηνών και οι συμβάσεις ολοκληρώθηκαν και έρχονται στη Βουλή, κλείνοντας έναν κύκλο παραχωρήσεων στο σύνολο των υδρογονανθράκων την περίοδο αυτή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w:t>
      </w:r>
    </w:p>
    <w:p w14:paraId="3A863B37"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Απέχει πολύ αυτή η εικόνα από μια εικόνα που παρουσιάζει ο κ. </w:t>
      </w:r>
      <w:proofErr w:type="spellStart"/>
      <w:r>
        <w:rPr>
          <w:rFonts w:eastAsia="Times New Roman" w:cs="Times New Roman"/>
          <w:szCs w:val="24"/>
        </w:rPr>
        <w:t>Δένδιας</w:t>
      </w:r>
      <w:proofErr w:type="spellEnd"/>
      <w:r>
        <w:rPr>
          <w:rFonts w:eastAsia="Times New Roman" w:cs="Times New Roman"/>
          <w:szCs w:val="24"/>
        </w:rPr>
        <w:t xml:space="preserve">  ότι αυτή η Κυβέρνηση στα ενεργειακά κατάφερε να ολοκληρώσει </w:t>
      </w:r>
      <w:r>
        <w:rPr>
          <w:rFonts w:eastAsia="Times New Roman" w:cs="Times New Roman"/>
          <w:szCs w:val="24"/>
        </w:rPr>
        <w:t xml:space="preserve">περίπου </w:t>
      </w:r>
      <w:r>
        <w:rPr>
          <w:rFonts w:eastAsia="Times New Roman" w:cs="Times New Roman"/>
          <w:szCs w:val="24"/>
        </w:rPr>
        <w:t xml:space="preserve">ένα </w:t>
      </w:r>
      <w:proofErr w:type="spellStart"/>
      <w:r>
        <w:rPr>
          <w:rFonts w:eastAsia="Times New Roman" w:cs="Times New Roman"/>
          <w:szCs w:val="24"/>
        </w:rPr>
        <w:t>εργάκι</w:t>
      </w:r>
      <w:proofErr w:type="spellEnd"/>
      <w:r>
        <w:rPr>
          <w:rFonts w:eastAsia="Times New Roman" w:cs="Times New Roman"/>
          <w:szCs w:val="24"/>
        </w:rPr>
        <w:t>, σύμφωνα με τη Νέα Δημοκρατία, και τίποτα περισσότερο.</w:t>
      </w:r>
    </w:p>
    <w:p w14:paraId="3A863B38"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το δεύτερο ζήτημα που έθεσε, τα θέματα </w:t>
      </w:r>
      <w:r>
        <w:rPr>
          <w:rFonts w:eastAsia="Times New Roman" w:cs="Times New Roman"/>
          <w:szCs w:val="24"/>
        </w:rPr>
        <w:t>περί σκανδάλων, θέλω να επαναλάβω για πολλοστή φορά ότι το θέμα θα το φέρουμε στη Βουλή, όπως έχει ζητήσει η Νέα Δημοκρατία. Ο διάλογος έχει ήδη γίνει από την πρώτη στιγμή. Έγινε μ</w:t>
      </w:r>
      <w:r>
        <w:rPr>
          <w:rFonts w:eastAsia="Times New Roman" w:cs="Times New Roman"/>
          <w:szCs w:val="24"/>
        </w:rPr>
        <w:t>ί</w:t>
      </w:r>
      <w:r>
        <w:rPr>
          <w:rFonts w:eastAsia="Times New Roman" w:cs="Times New Roman"/>
          <w:szCs w:val="24"/>
        </w:rPr>
        <w:t>α ανακοίνωση της Νέας Δημοκρατίας, μ</w:t>
      </w:r>
      <w:r>
        <w:rPr>
          <w:rFonts w:eastAsia="Times New Roman" w:cs="Times New Roman"/>
          <w:szCs w:val="24"/>
        </w:rPr>
        <w:t>ί</w:t>
      </w:r>
      <w:r>
        <w:rPr>
          <w:rFonts w:eastAsia="Times New Roman" w:cs="Times New Roman"/>
          <w:szCs w:val="24"/>
        </w:rPr>
        <w:t>α ανακοίνωση του Υπουργείου, διαδοχικά</w:t>
      </w:r>
      <w:r>
        <w:rPr>
          <w:rFonts w:eastAsia="Times New Roman" w:cs="Times New Roman"/>
          <w:szCs w:val="24"/>
        </w:rPr>
        <w:t>. Δεν έχει τεθεί κανένα θέμα από τη Νέα Δημοκρατία το οποίο να μην έχει απαντηθεί. Εδώ είμαστε, στον κοινοβουλευτικό έλεγχο να μπούμε ακόμη πιο βαθιά στη συζήτηση αυτή και να δούμε ό,τι άλλο θέμα θέλετε γύρω από αυτό.</w:t>
      </w:r>
    </w:p>
    <w:p w14:paraId="3A863B39" w14:textId="77777777" w:rsidR="00375AC7" w:rsidRDefault="00AB06BE">
      <w:pPr>
        <w:tabs>
          <w:tab w:val="left" w:pos="2940"/>
        </w:tabs>
        <w:spacing w:line="600" w:lineRule="auto"/>
        <w:ind w:firstLine="720"/>
        <w:jc w:val="both"/>
        <w:rPr>
          <w:rFonts w:eastAsia="Times New Roman" w:cs="Times New Roman"/>
          <w:szCs w:val="24"/>
        </w:rPr>
      </w:pPr>
      <w:r>
        <w:rPr>
          <w:rFonts w:eastAsia="Times New Roman" w:cs="Times New Roman"/>
          <w:szCs w:val="24"/>
        </w:rPr>
        <w:t>Είναι πάντως προσβλητική η διατύπωση ό</w:t>
      </w:r>
      <w:r>
        <w:rPr>
          <w:rFonts w:eastAsia="Times New Roman" w:cs="Times New Roman"/>
          <w:szCs w:val="24"/>
        </w:rPr>
        <w:t>τι ο ΣΥΡΙΖΑ αποφεύγει τον διάλογο σ</w:t>
      </w:r>
      <w:r>
        <w:rPr>
          <w:rFonts w:eastAsia="Times New Roman" w:cs="Times New Roman"/>
          <w:szCs w:val="24"/>
        </w:rPr>
        <w:t>ε</w:t>
      </w:r>
      <w:r>
        <w:rPr>
          <w:rFonts w:eastAsia="Times New Roman" w:cs="Times New Roman"/>
          <w:szCs w:val="24"/>
        </w:rPr>
        <w:t xml:space="preserve"> ένα τόσο ευαίσθητο θέμα, για το οποίο -επαναλαμβάνω- θα τα συζητήσουμε όλα διεξοδικά και με κάθε λεπτομέρεια και μάλιστα εντός του Κοινοβουλίου την επόμενη εβδομάδα.</w:t>
      </w:r>
    </w:p>
    <w:p w14:paraId="3A863B3A"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Κύριε Υπουργέ, για το Σύνταγμα που</w:t>
      </w:r>
      <w:r>
        <w:rPr>
          <w:rFonts w:eastAsia="Times New Roman" w:cs="Times New Roman"/>
          <w:szCs w:val="24"/>
        </w:rPr>
        <w:t xml:space="preserve"> ρώτησα; Για το δημόσιο καθεστώς;</w:t>
      </w:r>
    </w:p>
    <w:p w14:paraId="3A863B3B"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Σύνταγμα είναι δουλειά των συνταγματολόγων και της </w:t>
      </w:r>
      <w:r>
        <w:rPr>
          <w:rFonts w:eastAsia="Times New Roman" w:cs="Times New Roman"/>
          <w:szCs w:val="24"/>
        </w:rPr>
        <w:t>ε</w:t>
      </w:r>
      <w:r>
        <w:rPr>
          <w:rFonts w:eastAsia="Times New Roman" w:cs="Times New Roman"/>
          <w:szCs w:val="24"/>
        </w:rPr>
        <w:t xml:space="preserve">πιτροπής. </w:t>
      </w:r>
    </w:p>
    <w:p w14:paraId="3A863B3C"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Όμως πρέπει να ξέρουμε, γιατί τη Δευτέρα…</w:t>
      </w:r>
    </w:p>
    <w:p w14:paraId="3A863B3D"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Εντάξει</w:t>
      </w:r>
      <w:r>
        <w:rPr>
          <w:rFonts w:eastAsia="Times New Roman" w:cs="Times New Roman"/>
          <w:szCs w:val="24"/>
        </w:rPr>
        <w:t xml:space="preserve">, ο Υπουργός θα δει τι θα γίνει. Μετά από τέσσερα χρόνια θα δούμε. </w:t>
      </w:r>
    </w:p>
    <w:p w14:paraId="3A863B3E" w14:textId="77777777" w:rsidR="00375AC7" w:rsidRDefault="00AB06BE">
      <w:pPr>
        <w:spacing w:after="0" w:line="600" w:lineRule="auto"/>
        <w:ind w:firstLine="720"/>
        <w:jc w:val="both"/>
        <w:rPr>
          <w:rFonts w:eastAsia="Times New Roman"/>
          <w:szCs w:val="24"/>
        </w:rPr>
      </w:pPr>
      <w:r>
        <w:rPr>
          <w:rFonts w:eastAsia="Times New Roman"/>
          <w:szCs w:val="24"/>
        </w:rPr>
        <w:t>Κ</w:t>
      </w:r>
      <w:r>
        <w:rPr>
          <w:rFonts w:eastAsia="Times New Roman"/>
          <w:szCs w:val="24"/>
        </w:rPr>
        <w:t xml:space="preserve">ηρύσσεται περαιωμένη </w:t>
      </w:r>
      <w:r w:rsidRPr="00C717DF">
        <w:rPr>
          <w:rFonts w:eastAsia="Times New Roman"/>
          <w:szCs w:val="24"/>
        </w:rPr>
        <w:t xml:space="preserve">η συζήτηση της </w:t>
      </w:r>
      <w:r>
        <w:rPr>
          <w:rFonts w:eastAsia="Times New Roman"/>
          <w:szCs w:val="24"/>
        </w:rPr>
        <w:t xml:space="preserve">υπ’ αριθμόν 5/5/10-10-2018 </w:t>
      </w:r>
      <w:r w:rsidRPr="00C717DF">
        <w:rPr>
          <w:rFonts w:eastAsia="Times New Roman"/>
          <w:szCs w:val="24"/>
        </w:rPr>
        <w:t>επίκαιρης επερώτησης</w:t>
      </w:r>
      <w:r>
        <w:rPr>
          <w:rFonts w:eastAsia="Times New Roman"/>
          <w:szCs w:val="24"/>
        </w:rPr>
        <w:t>,</w:t>
      </w:r>
      <w:r>
        <w:rPr>
          <w:rFonts w:eastAsia="Times New Roman"/>
          <w:szCs w:val="24"/>
        </w:rPr>
        <w:t xml:space="preserve"> με </w:t>
      </w:r>
      <w:r w:rsidRPr="00C717DF">
        <w:rPr>
          <w:rFonts w:eastAsia="Times New Roman"/>
          <w:szCs w:val="24"/>
        </w:rPr>
        <w:t>θέμα: «Ο ΣΥΡΙΖΑ μετέτρεψε</w:t>
      </w:r>
      <w:r>
        <w:rPr>
          <w:rFonts w:eastAsia="Times New Roman"/>
          <w:szCs w:val="24"/>
        </w:rPr>
        <w:t xml:space="preserve"> τη ΔΕΗ από αναπτυξιακό πυλώνα σε συστημικό κίνδυνο για την Ελληνική Οικονομία».</w:t>
      </w:r>
    </w:p>
    <w:p w14:paraId="3A863B3F" w14:textId="77777777" w:rsidR="00375AC7" w:rsidRDefault="00AB06BE">
      <w:pPr>
        <w:spacing w:line="600" w:lineRule="auto"/>
        <w:ind w:firstLine="720"/>
        <w:jc w:val="both"/>
        <w:rPr>
          <w:rFonts w:eastAsia="Times New Roman" w:cs="Times New Roman"/>
          <w:szCs w:val="24"/>
        </w:rPr>
      </w:pPr>
      <w:r w:rsidRPr="00C717DF">
        <w:rPr>
          <w:rFonts w:eastAsia="Times New Roman"/>
          <w:szCs w:val="24"/>
        </w:rPr>
        <w:t xml:space="preserve">Κυρίες και κύριοι συνάδελφοι, </w:t>
      </w:r>
      <w:r>
        <w:rPr>
          <w:rFonts w:eastAsia="Times New Roman" w:cs="Times New Roman"/>
          <w:szCs w:val="24"/>
        </w:rPr>
        <w:t xml:space="preserve">δέχεστε </w:t>
      </w:r>
      <w:r>
        <w:rPr>
          <w:rFonts w:eastAsia="Times New Roman" w:cs="Times New Roman"/>
          <w:szCs w:val="24"/>
        </w:rPr>
        <w:t>στο σημείο αυτό να λύσουμε τη συνεδρίαση;</w:t>
      </w:r>
    </w:p>
    <w:p w14:paraId="3A863B40" w14:textId="77777777" w:rsidR="00375AC7" w:rsidRDefault="00AB06BE">
      <w:pPr>
        <w:spacing w:line="600" w:lineRule="auto"/>
        <w:ind w:firstLine="720"/>
        <w:jc w:val="both"/>
        <w:rPr>
          <w:rFonts w:eastAsia="Times New Roman" w:cs="Times New Roman"/>
          <w:szCs w:val="24"/>
        </w:rPr>
      </w:pPr>
      <w:r>
        <w:rPr>
          <w:rFonts w:eastAsia="Times New Roman" w:cs="Times New Roman"/>
          <w:b/>
          <w:szCs w:val="24"/>
        </w:rPr>
        <w:t>Ο</w:t>
      </w:r>
      <w:r w:rsidRPr="00342798">
        <w:rPr>
          <w:rFonts w:eastAsia="Times New Roman" w:cs="Times New Roman"/>
          <w:b/>
          <w:szCs w:val="24"/>
        </w:rPr>
        <w:t>ΛΟΙ ΟΙ ΒΟΥΛΕΥΤΕΣ:</w:t>
      </w:r>
      <w:r>
        <w:rPr>
          <w:rFonts w:eastAsia="Times New Roman" w:cs="Times New Roman"/>
          <w:szCs w:val="24"/>
        </w:rPr>
        <w:t xml:space="preserve"> Μάλιστα, μάλιστα.</w:t>
      </w:r>
    </w:p>
    <w:p w14:paraId="3A863B41" w14:textId="77777777" w:rsidR="00375AC7" w:rsidRDefault="00AB06BE">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τη </w:t>
      </w:r>
      <w:r>
        <w:rPr>
          <w:rFonts w:eastAsia="Times New Roman" w:cs="Times New Roman"/>
          <w:szCs w:val="24"/>
        </w:rPr>
        <w:t xml:space="preserve">συναίνεση του Σώματος και ώρα 13.28΄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3 Δεκεμβρίου 2018 και ώρα 18.00΄, με αντικείμενο εργασιών του Σώματος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οινοβουλευτικό έλεγχο, συζήτηση επικαίρων ερωτήσεων.</w:t>
      </w:r>
    </w:p>
    <w:p w14:paraId="3A863B42" w14:textId="77777777" w:rsidR="00375AC7" w:rsidRDefault="00AB06BE">
      <w:pPr>
        <w:spacing w:line="600" w:lineRule="auto"/>
        <w:ind w:firstLine="720"/>
        <w:jc w:val="both"/>
        <w:rPr>
          <w:rFonts w:eastAsia="Times New Roman" w:cs="Times New Roman"/>
          <w:szCs w:val="24"/>
        </w:rPr>
      </w:pPr>
      <w:r w:rsidRPr="00342798">
        <w:rPr>
          <w:rFonts w:eastAsia="Times New Roman" w:cs="Times New Roman"/>
          <w:b/>
          <w:szCs w:val="24"/>
        </w:rPr>
        <w:t xml:space="preserve">Ο ΠΡΟΕΔΡΟΣ </w:t>
      </w:r>
      <w:r w:rsidRPr="00342798">
        <w:rPr>
          <w:rFonts w:eastAsia="Times New Roman" w:cs="Times New Roman"/>
          <w:b/>
          <w:szCs w:val="24"/>
        </w:rPr>
        <w:tab/>
      </w:r>
      <w:r w:rsidRPr="00342798">
        <w:rPr>
          <w:rFonts w:eastAsia="Times New Roman" w:cs="Times New Roman"/>
          <w:b/>
          <w:szCs w:val="24"/>
        </w:rPr>
        <w:tab/>
      </w:r>
      <w:r w:rsidRPr="00342798">
        <w:rPr>
          <w:rFonts w:eastAsia="Times New Roman" w:cs="Times New Roman"/>
          <w:b/>
          <w:szCs w:val="24"/>
        </w:rPr>
        <w:tab/>
      </w:r>
      <w:r w:rsidRPr="00342798">
        <w:rPr>
          <w:rFonts w:eastAsia="Times New Roman" w:cs="Times New Roman"/>
          <w:b/>
          <w:szCs w:val="24"/>
        </w:rPr>
        <w:tab/>
      </w:r>
      <w:r w:rsidRPr="00342798">
        <w:rPr>
          <w:rFonts w:eastAsia="Times New Roman" w:cs="Times New Roman"/>
          <w:b/>
          <w:szCs w:val="24"/>
        </w:rPr>
        <w:tab/>
        <w:t>ΟΙ ΓΡΑΜΜΑΤΕΙΣ</w:t>
      </w:r>
    </w:p>
    <w:sectPr w:rsidR="00375A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8ZSHCMueEkmv3ZWnZX78A65+HoA=" w:salt="Y/wPx8/ot8npXJgtuweHe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AC7"/>
    <w:rsid w:val="00375AC7"/>
    <w:rsid w:val="0038126C"/>
    <w:rsid w:val="00AB06B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38A5"/>
  <w15:docId w15:val="{60857962-D0A3-4C62-8C86-36174BA0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7DE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67D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733</MetadataID>
    <Session xmlns="641f345b-441b-4b81-9152-adc2e73ba5e1">Δ´</Session>
    <Date xmlns="641f345b-441b-4b81-9152-adc2e73ba5e1">2018-11-29T22:00:00+00:00</Date>
    <Status xmlns="641f345b-441b-4b81-9152-adc2e73ba5e1">
      <Url>https://intra.parliament.gr/praktika/Lists/Incoming_Metadata/EditForm.aspx?ID=733&amp;Source=/praktika/Recordings_Library/Forms/AllItems.aspx</Url>
      <Description>Δημοσιεύτηκε</Description>
    </Status>
    <Meeting xmlns="641f345b-441b-4b81-9152-adc2e73ba5e1">ΛΣΤ´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C14132-7E71-462C-B4DC-C18A742F6850}">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38D2420-992A-4FF4-B03D-C0E03AC29F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0BC044-F112-4C58-8DEE-AEE9A8B85D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153</Pages>
  <Words>28013</Words>
  <Characters>151273</Characters>
  <Application>Microsoft Office Word</Application>
  <DocSecurity>0</DocSecurity>
  <Lines>1260</Lines>
  <Paragraphs>357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178929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2018-12-14T11:51:00Z</dcterms:created>
  <dcterms:modified xsi:type="dcterms:W3CDTF">2018-12-14T11:51:00Z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