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6B8179" w14:textId="77777777" w:rsidR="00306EE9" w:rsidRPr="00306EE9" w:rsidRDefault="00306EE9" w:rsidP="00306EE9">
      <w:pPr>
        <w:spacing w:after="0" w:line="360" w:lineRule="auto"/>
        <w:rPr>
          <w:ins w:id="0" w:author="Φλούδα Χριστίνα" w:date="2018-06-11T10:25:00Z"/>
          <w:rFonts w:eastAsia="Times New Roman"/>
          <w:szCs w:val="24"/>
          <w:lang w:eastAsia="en-US"/>
        </w:rPr>
      </w:pPr>
      <w:bookmarkStart w:id="1" w:name="_GoBack"/>
      <w:bookmarkEnd w:id="1"/>
      <w:ins w:id="2" w:author="Φλούδα Χριστίνα" w:date="2018-06-11T10:25:00Z">
        <w:r w:rsidRPr="00306EE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D52F439" w14:textId="77777777" w:rsidR="00306EE9" w:rsidRPr="00306EE9" w:rsidRDefault="00306EE9" w:rsidP="00306EE9">
      <w:pPr>
        <w:spacing w:after="0" w:line="360" w:lineRule="auto"/>
        <w:rPr>
          <w:ins w:id="3" w:author="Φλούδα Χριστίνα" w:date="2018-06-11T10:25:00Z"/>
          <w:rFonts w:eastAsia="Times New Roman"/>
          <w:szCs w:val="24"/>
          <w:lang w:eastAsia="en-US"/>
        </w:rPr>
      </w:pPr>
    </w:p>
    <w:p w14:paraId="626FEC85" w14:textId="77777777" w:rsidR="00306EE9" w:rsidRPr="00306EE9" w:rsidRDefault="00306EE9" w:rsidP="00306EE9">
      <w:pPr>
        <w:spacing w:after="0" w:line="360" w:lineRule="auto"/>
        <w:rPr>
          <w:ins w:id="4" w:author="Φλούδα Χριστίνα" w:date="2018-06-11T10:25:00Z"/>
          <w:rFonts w:eastAsia="Times New Roman"/>
          <w:szCs w:val="24"/>
          <w:lang w:eastAsia="en-US"/>
        </w:rPr>
      </w:pPr>
      <w:ins w:id="5" w:author="Φλούδα Χριστίνα" w:date="2018-06-11T10:25:00Z">
        <w:r w:rsidRPr="00306EE9">
          <w:rPr>
            <w:rFonts w:eastAsia="Times New Roman"/>
            <w:szCs w:val="24"/>
            <w:lang w:eastAsia="en-US"/>
          </w:rPr>
          <w:t>ΠΙΝΑΚΑΣ ΠΕΡΙΕΧΟΜΕΝΩΝ</w:t>
        </w:r>
      </w:ins>
    </w:p>
    <w:p w14:paraId="7AD1A4E5" w14:textId="77777777" w:rsidR="00306EE9" w:rsidRPr="00306EE9" w:rsidRDefault="00306EE9" w:rsidP="00306EE9">
      <w:pPr>
        <w:spacing w:after="0" w:line="360" w:lineRule="auto"/>
        <w:rPr>
          <w:ins w:id="6" w:author="Φλούδα Χριστίνα" w:date="2018-06-11T10:25:00Z"/>
          <w:rFonts w:eastAsia="Times New Roman"/>
          <w:szCs w:val="24"/>
          <w:lang w:eastAsia="en-US"/>
        </w:rPr>
      </w:pPr>
      <w:ins w:id="7" w:author="Φλούδα Χριστίνα" w:date="2018-06-11T10:25:00Z">
        <w:r w:rsidRPr="00306EE9">
          <w:rPr>
            <w:rFonts w:eastAsia="Times New Roman"/>
            <w:szCs w:val="24"/>
            <w:lang w:eastAsia="en-US"/>
          </w:rPr>
          <w:t xml:space="preserve">ΙΖ΄ ΠΕΡΙΟΔΟΣ </w:t>
        </w:r>
      </w:ins>
    </w:p>
    <w:p w14:paraId="57AFEBB0" w14:textId="77777777" w:rsidR="00306EE9" w:rsidRPr="00306EE9" w:rsidRDefault="00306EE9" w:rsidP="00306EE9">
      <w:pPr>
        <w:spacing w:after="0" w:line="360" w:lineRule="auto"/>
        <w:rPr>
          <w:ins w:id="8" w:author="Φλούδα Χριστίνα" w:date="2018-06-11T10:25:00Z"/>
          <w:rFonts w:eastAsia="Times New Roman"/>
          <w:szCs w:val="24"/>
          <w:lang w:eastAsia="en-US"/>
        </w:rPr>
      </w:pPr>
      <w:ins w:id="9" w:author="Φλούδα Χριστίνα" w:date="2018-06-11T10:25:00Z">
        <w:r w:rsidRPr="00306EE9">
          <w:rPr>
            <w:rFonts w:eastAsia="Times New Roman"/>
            <w:szCs w:val="24"/>
            <w:lang w:eastAsia="en-US"/>
          </w:rPr>
          <w:t>ΠΡΟΕΔΡΕΥΟΜΕΝΗΣ ΚΟΙΝΟΒΟΥΛΕΥΤΙΚΗΣ ΔΗΜΟΚΡΑΤΙΑΣ</w:t>
        </w:r>
      </w:ins>
    </w:p>
    <w:p w14:paraId="12F19A94" w14:textId="77777777" w:rsidR="00306EE9" w:rsidRPr="00306EE9" w:rsidRDefault="00306EE9" w:rsidP="00306EE9">
      <w:pPr>
        <w:spacing w:after="0" w:line="360" w:lineRule="auto"/>
        <w:rPr>
          <w:ins w:id="10" w:author="Φλούδα Χριστίνα" w:date="2018-06-11T10:25:00Z"/>
          <w:rFonts w:eastAsia="Times New Roman"/>
          <w:szCs w:val="24"/>
          <w:lang w:eastAsia="en-US"/>
        </w:rPr>
      </w:pPr>
      <w:ins w:id="11" w:author="Φλούδα Χριστίνα" w:date="2018-06-11T10:25:00Z">
        <w:r w:rsidRPr="00306EE9">
          <w:rPr>
            <w:rFonts w:eastAsia="Times New Roman"/>
            <w:szCs w:val="24"/>
            <w:lang w:eastAsia="en-US"/>
          </w:rPr>
          <w:t>ΣΥΝΟΔΟΣ Γ΄</w:t>
        </w:r>
      </w:ins>
    </w:p>
    <w:p w14:paraId="59C3D8DC" w14:textId="77777777" w:rsidR="00306EE9" w:rsidRPr="00306EE9" w:rsidRDefault="00306EE9" w:rsidP="00306EE9">
      <w:pPr>
        <w:spacing w:after="0" w:line="360" w:lineRule="auto"/>
        <w:rPr>
          <w:ins w:id="12" w:author="Φλούδα Χριστίνα" w:date="2018-06-11T10:25:00Z"/>
          <w:rFonts w:eastAsia="Times New Roman"/>
          <w:szCs w:val="24"/>
          <w:lang w:eastAsia="en-US"/>
        </w:rPr>
      </w:pPr>
    </w:p>
    <w:p w14:paraId="4963597F" w14:textId="77777777" w:rsidR="00306EE9" w:rsidRPr="00306EE9" w:rsidRDefault="00306EE9" w:rsidP="00306EE9">
      <w:pPr>
        <w:spacing w:after="0" w:line="360" w:lineRule="auto"/>
        <w:rPr>
          <w:ins w:id="13" w:author="Φλούδα Χριστίνα" w:date="2018-06-11T10:25:00Z"/>
          <w:rFonts w:eastAsia="Times New Roman"/>
          <w:szCs w:val="24"/>
          <w:lang w:eastAsia="en-US"/>
        </w:rPr>
      </w:pPr>
      <w:ins w:id="14" w:author="Φλούδα Χριστίνα" w:date="2018-06-11T10:25:00Z">
        <w:r w:rsidRPr="00306EE9">
          <w:rPr>
            <w:rFonts w:eastAsia="Times New Roman"/>
            <w:szCs w:val="24"/>
            <w:lang w:eastAsia="en-US"/>
          </w:rPr>
          <w:t>ΣΥΝΕΔΡΙΑΣΗ ΡΛ΄</w:t>
        </w:r>
      </w:ins>
    </w:p>
    <w:p w14:paraId="036D345B" w14:textId="77777777" w:rsidR="00306EE9" w:rsidRPr="00306EE9" w:rsidRDefault="00306EE9" w:rsidP="00306EE9">
      <w:pPr>
        <w:spacing w:after="0" w:line="360" w:lineRule="auto"/>
        <w:rPr>
          <w:ins w:id="15" w:author="Φλούδα Χριστίνα" w:date="2018-06-11T10:25:00Z"/>
          <w:rFonts w:eastAsia="Times New Roman"/>
          <w:szCs w:val="24"/>
          <w:lang w:eastAsia="en-US"/>
        </w:rPr>
      </w:pPr>
      <w:ins w:id="16" w:author="Φλούδα Χριστίνα" w:date="2018-06-11T10:25:00Z">
        <w:r w:rsidRPr="00306EE9">
          <w:rPr>
            <w:rFonts w:eastAsia="Times New Roman"/>
            <w:szCs w:val="24"/>
            <w:lang w:eastAsia="en-US"/>
          </w:rPr>
          <w:t>Δευτέρα  4 Ιουνίου 2018</w:t>
        </w:r>
      </w:ins>
    </w:p>
    <w:p w14:paraId="0F7E4B06" w14:textId="77777777" w:rsidR="00306EE9" w:rsidRPr="00306EE9" w:rsidRDefault="00306EE9" w:rsidP="00306EE9">
      <w:pPr>
        <w:spacing w:after="0" w:line="360" w:lineRule="auto"/>
        <w:rPr>
          <w:ins w:id="17" w:author="Φλούδα Χριστίνα" w:date="2018-06-11T10:25:00Z"/>
          <w:rFonts w:eastAsia="Times New Roman"/>
          <w:szCs w:val="24"/>
          <w:lang w:eastAsia="en-US"/>
        </w:rPr>
      </w:pPr>
    </w:p>
    <w:p w14:paraId="7B10CEFD" w14:textId="77777777" w:rsidR="00306EE9" w:rsidRPr="00306EE9" w:rsidRDefault="00306EE9" w:rsidP="00306EE9">
      <w:pPr>
        <w:spacing w:after="0" w:line="360" w:lineRule="auto"/>
        <w:rPr>
          <w:ins w:id="18" w:author="Φλούδα Χριστίνα" w:date="2018-06-11T10:25:00Z"/>
          <w:rFonts w:eastAsia="Times New Roman"/>
          <w:szCs w:val="24"/>
          <w:lang w:eastAsia="en-US"/>
        </w:rPr>
      </w:pPr>
      <w:ins w:id="19" w:author="Φλούδα Χριστίνα" w:date="2018-06-11T10:25:00Z">
        <w:r w:rsidRPr="00306EE9">
          <w:rPr>
            <w:rFonts w:eastAsia="Times New Roman"/>
            <w:szCs w:val="24"/>
            <w:lang w:eastAsia="en-US"/>
          </w:rPr>
          <w:t>ΘΕΜΑΤΑ</w:t>
        </w:r>
      </w:ins>
    </w:p>
    <w:p w14:paraId="4EE1A763" w14:textId="77777777" w:rsidR="00306EE9" w:rsidRPr="00306EE9" w:rsidRDefault="00306EE9" w:rsidP="00306EE9">
      <w:pPr>
        <w:spacing w:after="0" w:line="360" w:lineRule="auto"/>
        <w:rPr>
          <w:ins w:id="20" w:author="Φλούδα Χριστίνα" w:date="2018-06-11T10:25:00Z"/>
          <w:rFonts w:eastAsia="Times New Roman"/>
          <w:szCs w:val="24"/>
          <w:lang w:eastAsia="en-US"/>
        </w:rPr>
      </w:pPr>
      <w:ins w:id="21" w:author="Φλούδα Χριστίνα" w:date="2018-06-11T10:25:00Z">
        <w:r w:rsidRPr="00306EE9">
          <w:rPr>
            <w:rFonts w:eastAsia="Times New Roman"/>
            <w:szCs w:val="24"/>
            <w:lang w:eastAsia="en-US"/>
          </w:rPr>
          <w:t xml:space="preserve"> </w:t>
        </w:r>
        <w:r w:rsidRPr="00306EE9">
          <w:rPr>
            <w:rFonts w:eastAsia="Times New Roman"/>
            <w:szCs w:val="24"/>
            <w:lang w:eastAsia="en-US"/>
          </w:rPr>
          <w:br/>
          <w:t xml:space="preserve">Α. ΕΙΔΙΚΑ ΘΕΜΑΤΑ </w:t>
        </w:r>
        <w:r w:rsidRPr="00306EE9">
          <w:rPr>
            <w:rFonts w:eastAsia="Times New Roman"/>
            <w:szCs w:val="24"/>
            <w:lang w:eastAsia="en-US"/>
          </w:rPr>
          <w:br/>
          <w:t xml:space="preserve">1. Ανακοινώνεται ότι τη συνεδρίαση παρακολουθούν μαθητές από το 47ο Δημοτικό Σχολείο Ηρακλείου, σελ. </w:t>
        </w:r>
        <w:r w:rsidRPr="00306EE9">
          <w:rPr>
            <w:rFonts w:eastAsia="Times New Roman"/>
            <w:szCs w:val="24"/>
            <w:lang w:eastAsia="en-US"/>
          </w:rPr>
          <w:br/>
          <w:t xml:space="preserve">2. Ανακοινώνεται ότι ο Υπουργός Δικαιοσύνης, Διαφάνειας και Ανθρωπίνων Δικαιωμάτων διαβίβασε στη Βουλή, σύμφωνα με το άρθρο 86 του Συντάγματος και το ν. 3126/2003 «Ποινική Ευθύνη των Υπουργών», όπως ισχύει την 01/06/2018: </w:t>
        </w:r>
      </w:ins>
    </w:p>
    <w:p w14:paraId="41DF54F6" w14:textId="77777777" w:rsidR="00306EE9" w:rsidRPr="00306EE9" w:rsidRDefault="00306EE9" w:rsidP="00306EE9">
      <w:pPr>
        <w:spacing w:after="0" w:line="360" w:lineRule="auto"/>
        <w:rPr>
          <w:ins w:id="22" w:author="Φλούδα Χριστίνα" w:date="2018-06-11T10:25:00Z"/>
          <w:rFonts w:eastAsia="Times New Roman"/>
          <w:szCs w:val="24"/>
          <w:lang w:eastAsia="en-US"/>
        </w:rPr>
      </w:pPr>
      <w:ins w:id="23" w:author="Φλούδα Χριστίνα" w:date="2018-06-11T10:25:00Z">
        <w:r w:rsidRPr="00306EE9">
          <w:rPr>
            <w:rFonts w:eastAsia="Times New Roman"/>
            <w:szCs w:val="24"/>
            <w:lang w:eastAsia="en-US"/>
          </w:rPr>
          <w:t xml:space="preserve">     α) Ποινική δικογραφία που αφορά στον Πρώην Πρωθυπουργό, Κωνσταντίνο Σημίτη και στον πρώην Υπουργό Οικονομίας, Γιάννη Παπαντωνίου και </w:t>
        </w:r>
      </w:ins>
    </w:p>
    <w:p w14:paraId="2FCB2C99" w14:textId="77777777" w:rsidR="00306EE9" w:rsidRPr="00306EE9" w:rsidRDefault="00306EE9" w:rsidP="00306EE9">
      <w:pPr>
        <w:spacing w:after="0" w:line="360" w:lineRule="auto"/>
        <w:rPr>
          <w:ins w:id="24" w:author="Φλούδα Χριστίνα" w:date="2018-06-11T10:25:00Z"/>
          <w:rFonts w:eastAsia="Times New Roman"/>
          <w:szCs w:val="24"/>
          <w:lang w:eastAsia="en-US"/>
        </w:rPr>
      </w:pPr>
      <w:ins w:id="25" w:author="Φλούδα Χριστίνα" w:date="2018-06-11T10:25:00Z">
        <w:r w:rsidRPr="00306EE9">
          <w:rPr>
            <w:rFonts w:eastAsia="Times New Roman"/>
            <w:szCs w:val="24"/>
            <w:lang w:eastAsia="en-US"/>
          </w:rPr>
          <w:t xml:space="preserve">     β) Ποινική δικογραφία που αφορά στον Πρώην Πρωθυπουργό, Αντώνιο Σαμαρά, στους πρώην Υπουργούς Οικονομικών, Γεώργιο Παπακωνσταντίνου, Γκίκα </w:t>
        </w:r>
        <w:proofErr w:type="spellStart"/>
        <w:r w:rsidRPr="00306EE9">
          <w:rPr>
            <w:rFonts w:eastAsia="Times New Roman"/>
            <w:szCs w:val="24"/>
            <w:lang w:eastAsia="en-US"/>
          </w:rPr>
          <w:t>Χαρδούβελη</w:t>
        </w:r>
        <w:proofErr w:type="spellEnd"/>
        <w:r w:rsidRPr="00306EE9">
          <w:rPr>
            <w:rFonts w:eastAsia="Times New Roman"/>
            <w:szCs w:val="24"/>
            <w:lang w:eastAsia="en-US"/>
          </w:rPr>
          <w:t xml:space="preserve">, Ιωάννη Στουρνάρα, Ιωάννη </w:t>
        </w:r>
        <w:proofErr w:type="spellStart"/>
        <w:r w:rsidRPr="00306EE9">
          <w:rPr>
            <w:rFonts w:eastAsia="Times New Roman"/>
            <w:szCs w:val="24"/>
            <w:lang w:eastAsia="en-US"/>
          </w:rPr>
          <w:t>Βαρουφάκη</w:t>
        </w:r>
        <w:proofErr w:type="spellEnd"/>
        <w:r w:rsidRPr="00306EE9">
          <w:rPr>
            <w:rFonts w:eastAsia="Times New Roman"/>
            <w:szCs w:val="24"/>
            <w:lang w:eastAsia="en-US"/>
          </w:rPr>
          <w:t xml:space="preserve"> και στον νυν Υπουργό Οικονομικών Ευκλείδη </w:t>
        </w:r>
        <w:proofErr w:type="spellStart"/>
        <w:r w:rsidRPr="00306EE9">
          <w:rPr>
            <w:rFonts w:eastAsia="Times New Roman"/>
            <w:szCs w:val="24"/>
            <w:lang w:eastAsia="en-US"/>
          </w:rPr>
          <w:t>Τσακαλώτο</w:t>
        </w:r>
        <w:proofErr w:type="spellEnd"/>
        <w:r w:rsidRPr="00306EE9">
          <w:rPr>
            <w:rFonts w:eastAsia="Times New Roman"/>
            <w:szCs w:val="24"/>
            <w:lang w:eastAsia="en-US"/>
          </w:rPr>
          <w:t xml:space="preserve">, σελ. </w:t>
        </w:r>
        <w:r w:rsidRPr="00306EE9">
          <w:rPr>
            <w:rFonts w:eastAsia="Times New Roman"/>
            <w:szCs w:val="24"/>
            <w:lang w:eastAsia="en-US"/>
          </w:rPr>
          <w:br/>
          <w:t xml:space="preserve">3. Επί διαδικαστικού θέματος, σελ. </w:t>
        </w:r>
        <w:r w:rsidRPr="00306EE9">
          <w:rPr>
            <w:rFonts w:eastAsia="Times New Roman"/>
            <w:szCs w:val="24"/>
            <w:lang w:eastAsia="en-US"/>
          </w:rPr>
          <w:br/>
          <w:t xml:space="preserve"> </w:t>
        </w:r>
        <w:r w:rsidRPr="00306EE9">
          <w:rPr>
            <w:rFonts w:eastAsia="Times New Roman"/>
            <w:szCs w:val="24"/>
            <w:lang w:eastAsia="en-US"/>
          </w:rPr>
          <w:br/>
          <w:t xml:space="preserve">Β. ΚΟΙΝΟΒΟΥΛΕΥΤΙΚΟΣ ΕΛΕΓΧΟΣ </w:t>
        </w:r>
        <w:r w:rsidRPr="00306EE9">
          <w:rPr>
            <w:rFonts w:eastAsia="Times New Roman"/>
            <w:szCs w:val="24"/>
            <w:lang w:eastAsia="en-US"/>
          </w:rPr>
          <w:br/>
          <w:t>Συζήτηση επικαίρων ερωτήσεων προς τον Υπουργό Υγείας:</w:t>
        </w:r>
        <w:r w:rsidRPr="00306EE9">
          <w:rPr>
            <w:rFonts w:eastAsia="Times New Roman"/>
            <w:szCs w:val="24"/>
            <w:lang w:eastAsia="en-US"/>
          </w:rPr>
          <w:br/>
          <w:t xml:space="preserve">      i. με θέμα: «Αυξημένα ποσοστά καισαρικών τομών στην Ελλάδα», σελ. </w:t>
        </w:r>
        <w:r w:rsidRPr="00306EE9">
          <w:rPr>
            <w:rFonts w:eastAsia="Times New Roman"/>
            <w:szCs w:val="24"/>
            <w:lang w:eastAsia="en-US"/>
          </w:rPr>
          <w:br/>
          <w:t xml:space="preserve">      </w:t>
        </w:r>
        <w:proofErr w:type="spellStart"/>
        <w:r w:rsidRPr="00306EE9">
          <w:rPr>
            <w:rFonts w:eastAsia="Times New Roman"/>
            <w:szCs w:val="24"/>
            <w:lang w:eastAsia="en-US"/>
          </w:rPr>
          <w:t>ii</w:t>
        </w:r>
        <w:proofErr w:type="spellEnd"/>
        <w:r w:rsidRPr="00306EE9">
          <w:rPr>
            <w:rFonts w:eastAsia="Times New Roman"/>
            <w:szCs w:val="24"/>
            <w:lang w:eastAsia="en-US"/>
          </w:rPr>
          <w:t xml:space="preserve">. με θέμα: «Χωρίς παιδίατρο εδώ και δυόμισι μήνες το Κέντρο Υγείας Αίγινας - Ελλείψεις και σε Οφθαλμίατρο και ΩΡΛ», σελ. </w:t>
        </w:r>
        <w:r w:rsidRPr="00306EE9">
          <w:rPr>
            <w:rFonts w:eastAsia="Times New Roman"/>
            <w:szCs w:val="24"/>
            <w:lang w:eastAsia="en-US"/>
          </w:rPr>
          <w:br/>
          <w:t xml:space="preserve">      </w:t>
        </w:r>
        <w:proofErr w:type="spellStart"/>
        <w:r w:rsidRPr="00306EE9">
          <w:rPr>
            <w:rFonts w:eastAsia="Times New Roman"/>
            <w:szCs w:val="24"/>
            <w:lang w:eastAsia="en-US"/>
          </w:rPr>
          <w:t>iii</w:t>
        </w:r>
        <w:proofErr w:type="spellEnd"/>
        <w:r w:rsidRPr="00306EE9">
          <w:rPr>
            <w:rFonts w:eastAsia="Times New Roman"/>
            <w:szCs w:val="24"/>
            <w:lang w:eastAsia="en-US"/>
          </w:rPr>
          <w:t xml:space="preserve">. με θέμα: «Για τους επιτυχόντες στον διαγωνισμό 8μηνου για τα δυο Νοσοκομεία Λάρισας», σελ. </w:t>
        </w:r>
        <w:r w:rsidRPr="00306EE9">
          <w:rPr>
            <w:rFonts w:eastAsia="Times New Roman"/>
            <w:szCs w:val="24"/>
            <w:lang w:eastAsia="en-US"/>
          </w:rPr>
          <w:br/>
          <w:t xml:space="preserve">      </w:t>
        </w:r>
        <w:proofErr w:type="spellStart"/>
        <w:r w:rsidRPr="00306EE9">
          <w:rPr>
            <w:rFonts w:eastAsia="Times New Roman"/>
            <w:szCs w:val="24"/>
            <w:lang w:eastAsia="en-US"/>
          </w:rPr>
          <w:t>iv</w:t>
        </w:r>
        <w:proofErr w:type="spellEnd"/>
        <w:r w:rsidRPr="00306EE9">
          <w:rPr>
            <w:rFonts w:eastAsia="Times New Roman"/>
            <w:szCs w:val="24"/>
            <w:lang w:eastAsia="en-US"/>
          </w:rPr>
          <w:t xml:space="preserve">. σχετικά με την αποστολή δύο ασθενοφόρων στο ΕΚΑΒ Μολάων και ενίσχυση με ιατρικό, νοσηλευτικό και διοικητικό προσωπικό των Μονάδων Υγείας του Νομού Λακωνίας, σελ. </w:t>
        </w:r>
        <w:r w:rsidRPr="00306EE9">
          <w:rPr>
            <w:rFonts w:eastAsia="Times New Roman"/>
            <w:szCs w:val="24"/>
            <w:lang w:eastAsia="en-US"/>
          </w:rPr>
          <w:br/>
          <w:t xml:space="preserve"> </w:t>
        </w:r>
        <w:r w:rsidRPr="00306EE9">
          <w:rPr>
            <w:rFonts w:eastAsia="Times New Roman"/>
            <w:szCs w:val="24"/>
            <w:lang w:eastAsia="en-US"/>
          </w:rPr>
          <w:br/>
          <w:t xml:space="preserve">Γ. ΝΟΜΟΘΕΤΙΚΗ ΕΡΓΑΣΙΑ </w:t>
        </w:r>
        <w:r w:rsidRPr="00306EE9">
          <w:rPr>
            <w:rFonts w:eastAsia="Times New Roman"/>
            <w:szCs w:val="24"/>
            <w:lang w:eastAsia="en-US"/>
          </w:rPr>
          <w:br/>
          <w:t>Κατάθεση σχεδίου νόμου:</w:t>
        </w:r>
      </w:ins>
    </w:p>
    <w:p w14:paraId="207AAB26" w14:textId="77777777" w:rsidR="00306EE9" w:rsidRPr="00306EE9" w:rsidRDefault="00306EE9" w:rsidP="00306EE9">
      <w:pPr>
        <w:spacing w:after="0" w:line="360" w:lineRule="auto"/>
        <w:rPr>
          <w:ins w:id="26" w:author="Φλούδα Χριστίνα" w:date="2018-06-11T10:25:00Z"/>
          <w:rFonts w:eastAsia="Times New Roman"/>
          <w:szCs w:val="24"/>
          <w:lang w:eastAsia="en-US"/>
        </w:rPr>
      </w:pPr>
      <w:ins w:id="27" w:author="Φλούδα Χριστίνα" w:date="2018-06-11T10:25:00Z">
        <w:r w:rsidRPr="00306EE9">
          <w:rPr>
            <w:rFonts w:eastAsia="Times New Roman"/>
            <w:szCs w:val="24"/>
            <w:lang w:eastAsia="en-US"/>
          </w:rPr>
          <w:t xml:space="preserve">Οι Υπουργοί Παιδείας,  Έρευνας και Θρησκευμάτων, Εσωτερικών, Οικονομίας και Ανάπτυξης, Εργασίας, Κοινωνικής Ασφάλισης και Κοινωνικής Αλληλεγγύης, Οικονομικών, Υγείας, Διοικητικής Ανασυγκρότησης, Πολιτισμού και Αθλητισμού, οι Αναπληρωτές Υπουργοί Παιδείας,  Έρευνας και Θρησκευμάτων, Εργασίας, Κοινωνικής Ασφάλισης και Κοινωνικής Αλληλεγγύης, Οικονομίας και Ανάπτυξης, Οικονομικών και οι Υφυπουργοί Παιδείας,  Έρευνας και Θρησκευμάτων κατέθεσαν την 01/06/2018 σχέδιο νόμου: «Αναδιοργάνωση των δομών υποστήριξης της πρωτοβάθμιας και δευτεροβάθμιας εκπαίδευσης και άλλες διατάξεις», σελ. </w:t>
        </w:r>
        <w:r w:rsidRPr="00306EE9">
          <w:rPr>
            <w:rFonts w:eastAsia="Times New Roman"/>
            <w:szCs w:val="24"/>
            <w:lang w:eastAsia="en-US"/>
          </w:rPr>
          <w:br/>
        </w:r>
      </w:ins>
    </w:p>
    <w:p w14:paraId="1D0481CF" w14:textId="77777777" w:rsidR="00306EE9" w:rsidRPr="00306EE9" w:rsidRDefault="00306EE9" w:rsidP="00306EE9">
      <w:pPr>
        <w:spacing w:after="0" w:line="360" w:lineRule="auto"/>
        <w:rPr>
          <w:ins w:id="28" w:author="Φλούδα Χριστίνα" w:date="2018-06-11T10:25:00Z"/>
          <w:rFonts w:eastAsia="Times New Roman"/>
          <w:szCs w:val="24"/>
          <w:lang w:eastAsia="en-US"/>
        </w:rPr>
      </w:pPr>
      <w:ins w:id="29" w:author="Φλούδα Χριστίνα" w:date="2018-06-11T10:25:00Z">
        <w:r w:rsidRPr="00306EE9">
          <w:rPr>
            <w:rFonts w:eastAsia="Times New Roman"/>
            <w:szCs w:val="24"/>
            <w:lang w:eastAsia="en-US"/>
          </w:rPr>
          <w:t>ΠΡΟΕΔΡΕΥΩΝ</w:t>
        </w:r>
      </w:ins>
    </w:p>
    <w:p w14:paraId="50F4B418" w14:textId="77777777" w:rsidR="00306EE9" w:rsidRPr="00306EE9" w:rsidRDefault="00306EE9" w:rsidP="00306EE9">
      <w:pPr>
        <w:spacing w:after="0" w:line="360" w:lineRule="auto"/>
        <w:rPr>
          <w:ins w:id="30" w:author="Φλούδα Χριστίνα" w:date="2018-06-11T10:25:00Z"/>
          <w:rFonts w:eastAsia="Times New Roman"/>
          <w:szCs w:val="24"/>
          <w:lang w:eastAsia="en-US"/>
        </w:rPr>
      </w:pPr>
    </w:p>
    <w:p w14:paraId="56ADEB03" w14:textId="77777777" w:rsidR="00306EE9" w:rsidRPr="00306EE9" w:rsidRDefault="00306EE9" w:rsidP="00306EE9">
      <w:pPr>
        <w:spacing w:after="0" w:line="360" w:lineRule="auto"/>
        <w:rPr>
          <w:ins w:id="31" w:author="Φλούδα Χριστίνα" w:date="2018-06-11T10:25:00Z"/>
          <w:rFonts w:eastAsia="Times New Roman"/>
          <w:szCs w:val="24"/>
          <w:lang w:eastAsia="en-US"/>
        </w:rPr>
      </w:pPr>
      <w:ins w:id="32" w:author="Φλούδα Χριστίνα" w:date="2018-06-11T10:25:00Z">
        <w:r w:rsidRPr="00306EE9">
          <w:rPr>
            <w:rFonts w:eastAsia="Times New Roman"/>
            <w:szCs w:val="24"/>
            <w:lang w:eastAsia="en-US"/>
          </w:rPr>
          <w:t>ΛΥΚΟΥΔΗΣ Σ. , σελ.</w:t>
        </w:r>
        <w:r w:rsidRPr="00306EE9">
          <w:rPr>
            <w:rFonts w:eastAsia="Times New Roman"/>
            <w:szCs w:val="24"/>
            <w:lang w:eastAsia="en-US"/>
          </w:rPr>
          <w:br/>
        </w:r>
      </w:ins>
    </w:p>
    <w:p w14:paraId="691DBA50" w14:textId="77777777" w:rsidR="00306EE9" w:rsidRPr="00306EE9" w:rsidRDefault="00306EE9" w:rsidP="00306EE9">
      <w:pPr>
        <w:spacing w:after="0" w:line="360" w:lineRule="auto"/>
        <w:rPr>
          <w:ins w:id="33" w:author="Φλούδα Χριστίνα" w:date="2018-06-11T10:25:00Z"/>
          <w:rFonts w:eastAsia="Times New Roman"/>
          <w:szCs w:val="24"/>
          <w:lang w:eastAsia="en-US"/>
        </w:rPr>
      </w:pPr>
    </w:p>
    <w:p w14:paraId="3481824E" w14:textId="77777777" w:rsidR="00306EE9" w:rsidRPr="00306EE9" w:rsidRDefault="00306EE9" w:rsidP="00306EE9">
      <w:pPr>
        <w:spacing w:after="0" w:line="360" w:lineRule="auto"/>
        <w:rPr>
          <w:ins w:id="34" w:author="Φλούδα Χριστίνα" w:date="2018-06-11T10:25:00Z"/>
          <w:rFonts w:eastAsia="Times New Roman"/>
          <w:szCs w:val="24"/>
          <w:lang w:eastAsia="en-US"/>
        </w:rPr>
      </w:pPr>
      <w:ins w:id="35" w:author="Φλούδα Χριστίνα" w:date="2018-06-11T10:25:00Z">
        <w:r w:rsidRPr="00306EE9">
          <w:rPr>
            <w:rFonts w:eastAsia="Times New Roman"/>
            <w:szCs w:val="24"/>
            <w:lang w:eastAsia="en-US"/>
          </w:rPr>
          <w:t>ΟΜΙΛΗΤΕΣ</w:t>
        </w:r>
      </w:ins>
    </w:p>
    <w:p w14:paraId="77576285" w14:textId="6770ABBF" w:rsidR="00306EE9" w:rsidRDefault="00306EE9" w:rsidP="00306EE9">
      <w:pPr>
        <w:spacing w:line="600" w:lineRule="auto"/>
        <w:ind w:firstLine="720"/>
        <w:jc w:val="center"/>
        <w:rPr>
          <w:ins w:id="36" w:author="Φλούδα Χριστίνα" w:date="2018-06-11T10:25:00Z"/>
          <w:rFonts w:eastAsia="Times New Roman"/>
          <w:szCs w:val="24"/>
        </w:rPr>
      </w:pPr>
      <w:ins w:id="37" w:author="Φλούδα Χριστίνα" w:date="2018-06-11T10:25:00Z">
        <w:r w:rsidRPr="00306EE9">
          <w:rPr>
            <w:rFonts w:eastAsia="Times New Roman"/>
            <w:szCs w:val="24"/>
            <w:lang w:eastAsia="en-US"/>
          </w:rPr>
          <w:br/>
          <w:t>Α. Επί διαδικαστικού θέματος:</w:t>
        </w:r>
        <w:r w:rsidRPr="00306EE9">
          <w:rPr>
            <w:rFonts w:eastAsia="Times New Roman"/>
            <w:szCs w:val="24"/>
            <w:lang w:eastAsia="en-US"/>
          </w:rPr>
          <w:br/>
          <w:t>ΔΑΒΑΚΗΣ Α. , σελ.</w:t>
        </w:r>
        <w:r w:rsidRPr="00306EE9">
          <w:rPr>
            <w:rFonts w:eastAsia="Times New Roman"/>
            <w:szCs w:val="24"/>
            <w:lang w:eastAsia="en-US"/>
          </w:rPr>
          <w:br/>
          <w:t>ΛΑΜΠΡΟΥΛΗΣ Γ. , σελ.</w:t>
        </w:r>
        <w:r w:rsidRPr="00306EE9">
          <w:rPr>
            <w:rFonts w:eastAsia="Times New Roman"/>
            <w:szCs w:val="24"/>
            <w:lang w:eastAsia="en-US"/>
          </w:rPr>
          <w:br/>
          <w:t>ΛΥΚΟΥΔΗΣ Σ. , σελ.</w:t>
        </w:r>
        <w:r w:rsidRPr="00306EE9">
          <w:rPr>
            <w:rFonts w:eastAsia="Times New Roman"/>
            <w:szCs w:val="24"/>
            <w:lang w:eastAsia="en-US"/>
          </w:rPr>
          <w:br/>
          <w:t>ΠΟΛΑΚΗΣ Π. , σελ.</w:t>
        </w:r>
        <w:r w:rsidRPr="00306EE9">
          <w:rPr>
            <w:rFonts w:eastAsia="Times New Roman"/>
            <w:szCs w:val="24"/>
            <w:lang w:eastAsia="en-US"/>
          </w:rPr>
          <w:br/>
        </w:r>
        <w:r w:rsidRPr="00306EE9">
          <w:rPr>
            <w:rFonts w:eastAsia="Times New Roman"/>
            <w:szCs w:val="24"/>
            <w:lang w:eastAsia="en-US"/>
          </w:rPr>
          <w:br/>
          <w:t>Β. Επί των επικαίρων ερωτήσεων:</w:t>
        </w:r>
        <w:r w:rsidRPr="00306EE9">
          <w:rPr>
            <w:rFonts w:eastAsia="Times New Roman"/>
            <w:szCs w:val="24"/>
            <w:lang w:eastAsia="en-US"/>
          </w:rPr>
          <w:br/>
          <w:t>ΔΑΒΑΚΗΣ Α. , σελ.</w:t>
        </w:r>
        <w:r w:rsidRPr="00306EE9">
          <w:rPr>
            <w:rFonts w:eastAsia="Times New Roman"/>
            <w:szCs w:val="24"/>
            <w:lang w:eastAsia="en-US"/>
          </w:rPr>
          <w:br/>
          <w:t>ΚΑΤΣΑΦΑΔΟΣ Κ. , σελ.</w:t>
        </w:r>
        <w:r w:rsidRPr="00306EE9">
          <w:rPr>
            <w:rFonts w:eastAsia="Times New Roman"/>
            <w:szCs w:val="24"/>
            <w:lang w:eastAsia="en-US"/>
          </w:rPr>
          <w:br/>
          <w:t>ΛΑΜΠΡΟΥΛΗΣ Γ. , σελ.</w:t>
        </w:r>
        <w:r w:rsidRPr="00306EE9">
          <w:rPr>
            <w:rFonts w:eastAsia="Times New Roman"/>
            <w:szCs w:val="24"/>
            <w:lang w:eastAsia="en-US"/>
          </w:rPr>
          <w:br/>
          <w:t>ΜΑΝΙΟΣ Ν. , σελ.</w:t>
        </w:r>
        <w:r w:rsidRPr="00306EE9">
          <w:rPr>
            <w:rFonts w:eastAsia="Times New Roman"/>
            <w:szCs w:val="24"/>
            <w:lang w:eastAsia="en-US"/>
          </w:rPr>
          <w:br/>
          <w:t>ΜΠΑΡΚΑΣ Κ. , σελ.</w:t>
        </w:r>
        <w:r w:rsidRPr="00306EE9">
          <w:rPr>
            <w:rFonts w:eastAsia="Times New Roman"/>
            <w:szCs w:val="24"/>
            <w:lang w:eastAsia="en-US"/>
          </w:rPr>
          <w:br/>
          <w:t>ΞΑΝΘΟΣ Α. , σελ.</w:t>
        </w:r>
        <w:r w:rsidRPr="00306EE9">
          <w:rPr>
            <w:rFonts w:eastAsia="Times New Roman"/>
            <w:szCs w:val="24"/>
            <w:lang w:eastAsia="en-US"/>
          </w:rPr>
          <w:br/>
          <w:t>ΠΟΛΑΚΗΣ Π. , σελ.</w:t>
        </w:r>
        <w:r w:rsidRPr="00306EE9">
          <w:rPr>
            <w:rFonts w:eastAsia="Times New Roman"/>
            <w:szCs w:val="24"/>
            <w:lang w:eastAsia="en-US"/>
          </w:rPr>
          <w:br/>
        </w:r>
      </w:ins>
    </w:p>
    <w:p w14:paraId="414DA74A" w14:textId="766E0F8C" w:rsidR="00163247" w:rsidRDefault="00306EE9">
      <w:pPr>
        <w:spacing w:line="600" w:lineRule="auto"/>
        <w:ind w:firstLine="720"/>
        <w:jc w:val="center"/>
        <w:rPr>
          <w:rFonts w:eastAsia="Times New Roman"/>
          <w:szCs w:val="24"/>
        </w:rPr>
      </w:pPr>
      <w:r>
        <w:rPr>
          <w:rFonts w:eastAsia="Times New Roman"/>
          <w:szCs w:val="24"/>
        </w:rPr>
        <w:t>ΠΡΑΚΤΙΚΑ ΒΟΥΛΗΣ</w:t>
      </w:r>
    </w:p>
    <w:p w14:paraId="414DA74B" w14:textId="77777777" w:rsidR="00163247" w:rsidRDefault="00306EE9">
      <w:pPr>
        <w:spacing w:line="600" w:lineRule="auto"/>
        <w:ind w:firstLine="720"/>
        <w:jc w:val="center"/>
        <w:rPr>
          <w:rFonts w:eastAsia="Times New Roman"/>
          <w:szCs w:val="24"/>
        </w:rPr>
      </w:pPr>
      <w:r>
        <w:rPr>
          <w:rFonts w:eastAsia="Times New Roman"/>
          <w:szCs w:val="24"/>
        </w:rPr>
        <w:t>Ι</w:t>
      </w:r>
      <w:r>
        <w:rPr>
          <w:rFonts w:eastAsia="Times New Roman"/>
          <w:szCs w:val="24"/>
        </w:rPr>
        <w:t xml:space="preserve">Ζ΄ ΠΕΡΙΟΔΟΣ </w:t>
      </w:r>
    </w:p>
    <w:p w14:paraId="414DA74C" w14:textId="77777777" w:rsidR="00163247" w:rsidRDefault="00306EE9">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414DA74D" w14:textId="77777777" w:rsidR="00163247" w:rsidRDefault="00306EE9">
      <w:pPr>
        <w:spacing w:line="600" w:lineRule="auto"/>
        <w:ind w:firstLine="720"/>
        <w:jc w:val="center"/>
        <w:rPr>
          <w:rFonts w:eastAsia="Times New Roman"/>
          <w:szCs w:val="24"/>
        </w:rPr>
      </w:pPr>
      <w:r>
        <w:rPr>
          <w:rFonts w:eastAsia="Times New Roman"/>
          <w:szCs w:val="24"/>
        </w:rPr>
        <w:t>ΣΥΝΟΔΟΣ Γ΄</w:t>
      </w:r>
    </w:p>
    <w:p w14:paraId="414DA74E" w14:textId="77777777" w:rsidR="00163247" w:rsidRDefault="00306EE9">
      <w:pPr>
        <w:spacing w:line="600" w:lineRule="auto"/>
        <w:ind w:firstLine="720"/>
        <w:jc w:val="center"/>
        <w:rPr>
          <w:rFonts w:eastAsia="Times New Roman"/>
          <w:szCs w:val="24"/>
        </w:rPr>
      </w:pPr>
      <w:r>
        <w:rPr>
          <w:rFonts w:eastAsia="Times New Roman"/>
          <w:szCs w:val="24"/>
        </w:rPr>
        <w:t>ΣΥΝΕΔΡΙΑΣΗ ΡΛ΄</w:t>
      </w:r>
    </w:p>
    <w:p w14:paraId="414DA74F" w14:textId="77777777" w:rsidR="00163247" w:rsidRDefault="00306EE9">
      <w:pPr>
        <w:spacing w:line="600" w:lineRule="auto"/>
        <w:ind w:firstLine="720"/>
        <w:jc w:val="center"/>
        <w:rPr>
          <w:rFonts w:eastAsia="Times New Roman"/>
          <w:szCs w:val="24"/>
        </w:rPr>
      </w:pPr>
      <w:r>
        <w:rPr>
          <w:rFonts w:eastAsia="Times New Roman"/>
          <w:szCs w:val="24"/>
        </w:rPr>
        <w:t>Δευτέρα 4 Ιουνίου 2018</w:t>
      </w:r>
    </w:p>
    <w:p w14:paraId="414DA750" w14:textId="77777777" w:rsidR="00163247" w:rsidRDefault="00306EE9">
      <w:pPr>
        <w:spacing w:line="600" w:lineRule="auto"/>
        <w:ind w:firstLine="720"/>
        <w:jc w:val="both"/>
        <w:rPr>
          <w:rFonts w:eastAsia="Times New Roman"/>
          <w:szCs w:val="24"/>
        </w:rPr>
      </w:pPr>
      <w:r>
        <w:rPr>
          <w:rFonts w:eastAsia="Times New Roman"/>
          <w:szCs w:val="24"/>
        </w:rPr>
        <w:t>Αθήνα, σήμερα στις 4 Ιουνίου 2018, ημέρα Δευτέρα και ώρα 18.01΄</w:t>
      </w:r>
      <w:r w:rsidRPr="003567B6">
        <w:rPr>
          <w:rFonts w:eastAsia="Times New Roman"/>
          <w:szCs w:val="24"/>
        </w:rPr>
        <w:t>,</w:t>
      </w:r>
      <w:r>
        <w:rPr>
          <w:rFonts w:eastAsia="Times New Roman"/>
          <w:szCs w:val="24"/>
        </w:rPr>
        <w:t xml:space="preserve"> συνήλθε στην Αίθουσα</w:t>
      </w:r>
      <w:r w:rsidRPr="00756276">
        <w:rPr>
          <w:rFonts w:eastAsia="Times New Roman"/>
          <w:szCs w:val="24"/>
        </w:rPr>
        <w:t xml:space="preserve"> </w:t>
      </w:r>
      <w:r>
        <w:rPr>
          <w:rFonts w:eastAsia="Times New Roman"/>
          <w:szCs w:val="24"/>
        </w:rPr>
        <w:t xml:space="preserve">των συνεδριάσεων του Βουλευτηρίου η Βουλή σε ολομέλεια για να συνεδριάσει υπό την προεδρία του Ζ΄ Αντιπροέδρου αυτής κ. </w:t>
      </w:r>
      <w:r w:rsidRPr="0064666D">
        <w:rPr>
          <w:rFonts w:eastAsia="Times New Roman"/>
          <w:b/>
          <w:szCs w:val="24"/>
        </w:rPr>
        <w:t>ΣΠΥΡΙΔΩΝ</w:t>
      </w:r>
      <w:r>
        <w:rPr>
          <w:rFonts w:eastAsia="Times New Roman"/>
          <w:b/>
          <w:szCs w:val="24"/>
        </w:rPr>
        <w:t>ΟΣ</w:t>
      </w:r>
      <w:r w:rsidRPr="0064666D">
        <w:rPr>
          <w:rFonts w:eastAsia="Times New Roman"/>
          <w:b/>
          <w:szCs w:val="24"/>
        </w:rPr>
        <w:t xml:space="preserve"> ΛΥΚΟΥΔΗ</w:t>
      </w:r>
      <w:r>
        <w:rPr>
          <w:rFonts w:eastAsia="Times New Roman"/>
          <w:szCs w:val="24"/>
        </w:rPr>
        <w:t>.</w:t>
      </w:r>
    </w:p>
    <w:p w14:paraId="414DA751" w14:textId="77777777" w:rsidR="00163247" w:rsidRDefault="00306EE9">
      <w:pPr>
        <w:spacing w:line="600" w:lineRule="auto"/>
        <w:ind w:firstLine="720"/>
        <w:jc w:val="both"/>
        <w:rPr>
          <w:rFonts w:eastAsia="Times New Roman"/>
          <w:szCs w:val="24"/>
        </w:rPr>
      </w:pPr>
      <w:r>
        <w:rPr>
          <w:rFonts w:eastAsia="Times New Roman"/>
          <w:b/>
          <w:bCs/>
          <w:szCs w:val="24"/>
        </w:rPr>
        <w:t xml:space="preserve">ΠΡΟΕΔΡΕΥΩΝ (Σπυρίδων Λυκούδης): </w:t>
      </w:r>
      <w:r>
        <w:rPr>
          <w:rFonts w:eastAsia="Times New Roman"/>
          <w:szCs w:val="24"/>
        </w:rPr>
        <w:t>Κυρίες και κύριοι συνάδελφοι, αρχίζει η συνεδρίαση.</w:t>
      </w:r>
    </w:p>
    <w:p w14:paraId="414DA752"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 xml:space="preserve">Έχω </w:t>
      </w:r>
      <w:r>
        <w:rPr>
          <w:rFonts w:eastAsia="Times New Roman" w:cs="Times New Roman"/>
          <w:szCs w:val="24"/>
        </w:rPr>
        <w:t>την τιμή να</w:t>
      </w:r>
      <w:r>
        <w:rPr>
          <w:rFonts w:eastAsia="Times New Roman" w:cs="Times New Roman"/>
          <w:szCs w:val="24"/>
        </w:rPr>
        <w:t xml:space="preserve"> ανακοίνωση </w:t>
      </w:r>
      <w:r>
        <w:rPr>
          <w:rFonts w:eastAsia="Times New Roman" w:cs="Times New Roman"/>
          <w:szCs w:val="24"/>
        </w:rPr>
        <w:t>σ</w:t>
      </w:r>
      <w:r>
        <w:rPr>
          <w:rFonts w:eastAsia="Times New Roman" w:cs="Times New Roman"/>
          <w:szCs w:val="24"/>
        </w:rPr>
        <w:t>το Σ</w:t>
      </w:r>
      <w:r>
        <w:rPr>
          <w:rFonts w:eastAsia="Times New Roman" w:cs="Times New Roman"/>
          <w:szCs w:val="24"/>
        </w:rPr>
        <w:t>ώμα</w:t>
      </w:r>
      <w:r>
        <w:rPr>
          <w:rFonts w:eastAsia="Times New Roman" w:cs="Times New Roman"/>
          <w:szCs w:val="24"/>
        </w:rPr>
        <w:t xml:space="preserve"> ότι ο</w:t>
      </w:r>
      <w:r>
        <w:rPr>
          <w:rFonts w:eastAsia="Times New Roman" w:cs="Times New Roman"/>
          <w:szCs w:val="24"/>
        </w:rPr>
        <w:t>ι Υπουργοί Παιδείας, Έρευνας και Θρησκευμάτων, Εσωτερικών, Οικονομίας και Ανάπτυξης, Εργασίας, Κοινωνικής Ασφάλισης και Κοινωνικής Αλληλεγγύης, Οικονομικών, Υγείας, Διοικητικής Ανασυγκρότησης, Πολιτισμού και Αθλητισμού, οι Αναπλη</w:t>
      </w:r>
      <w:r>
        <w:rPr>
          <w:rFonts w:eastAsia="Times New Roman" w:cs="Times New Roman"/>
          <w:szCs w:val="24"/>
        </w:rPr>
        <w:lastRenderedPageBreak/>
        <w:t>ρωτές Υπουργοί Παι</w:t>
      </w:r>
      <w:r>
        <w:rPr>
          <w:rFonts w:eastAsia="Times New Roman" w:cs="Times New Roman"/>
          <w:szCs w:val="24"/>
        </w:rPr>
        <w:t>δείας, Έρευνας και Θρησκευμάτων, Εργασίας, Κοινωνικής Ασφάλισης και Κοινωνικής Αλληλεγγύης, Οικονομίας και Ανάπτυξης, Οικονομικών και οι Υφυπουργοί Παιδείας, Έρευνας και Θρησκευμάτων κατέθεσαν την 1</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2018 σχέδιο νόμου: «Αναδιοργάνωση των δομών υποστήριξης</w:t>
      </w:r>
      <w:r>
        <w:rPr>
          <w:rFonts w:eastAsia="Times New Roman" w:cs="Times New Roman"/>
          <w:szCs w:val="24"/>
        </w:rPr>
        <w:t xml:space="preserve"> της πρωτοβάθμιας και δευτεροβάθμιας εκπαίδευσης και άλλες διατάξεις».</w:t>
      </w:r>
    </w:p>
    <w:p w14:paraId="414DA753"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Το ως άνω σχέδιο νόμου έχει χαρακτηριστεί από την Κυβέρνηση ως επείγον και παραπέμφθηκε στην αρμόδια Διαρκή Επιτροπή.</w:t>
      </w:r>
    </w:p>
    <w:p w14:paraId="414DA754"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Επίσης, έχω την τιμή να ανακοινώσω στο Σώμα ότι ο Υπουργός Δικαιοσύ</w:t>
      </w:r>
      <w:r>
        <w:rPr>
          <w:rFonts w:eastAsia="Times New Roman" w:cs="Times New Roman"/>
          <w:szCs w:val="24"/>
        </w:rPr>
        <w:t>νης, Διαφάνειας και Ανθρωπίνων Δικαιωμάτων διαβίβασε στη Βουλή, σύμφωνα με το άρθρο 86 του Συντάγματος και το</w:t>
      </w:r>
      <w:r>
        <w:rPr>
          <w:rFonts w:eastAsia="Times New Roman" w:cs="Times New Roman"/>
          <w:szCs w:val="24"/>
        </w:rPr>
        <w:t>ν</w:t>
      </w:r>
      <w:r>
        <w:rPr>
          <w:rFonts w:eastAsia="Times New Roman" w:cs="Times New Roman"/>
          <w:szCs w:val="24"/>
        </w:rPr>
        <w:t xml:space="preserve"> ν.3126/2003 «Ποινική </w:t>
      </w:r>
      <w:r>
        <w:rPr>
          <w:rFonts w:eastAsia="Times New Roman" w:cs="Times New Roman"/>
          <w:szCs w:val="24"/>
        </w:rPr>
        <w:t>ε</w:t>
      </w:r>
      <w:r>
        <w:rPr>
          <w:rFonts w:eastAsia="Times New Roman" w:cs="Times New Roman"/>
          <w:szCs w:val="24"/>
        </w:rPr>
        <w:t>υθύνη των Υπουργών», όπως ισχύει την 1/6/2018:</w:t>
      </w:r>
      <w:r w:rsidRPr="00626206">
        <w:rPr>
          <w:rFonts w:eastAsia="Times New Roman" w:cs="Times New Roman"/>
          <w:szCs w:val="24"/>
        </w:rPr>
        <w:t xml:space="preserve"> </w:t>
      </w:r>
      <w:r>
        <w:rPr>
          <w:rFonts w:eastAsia="Times New Roman" w:cs="Times New Roman"/>
          <w:szCs w:val="24"/>
        </w:rPr>
        <w:t xml:space="preserve">1) </w:t>
      </w:r>
      <w:r>
        <w:rPr>
          <w:rFonts w:eastAsia="Times New Roman" w:cs="Times New Roman"/>
          <w:szCs w:val="24"/>
        </w:rPr>
        <w:t xml:space="preserve">Ποινική δικογραφία που αφορά στον </w:t>
      </w:r>
      <w:r>
        <w:rPr>
          <w:rFonts w:eastAsia="Times New Roman" w:cs="Times New Roman"/>
          <w:szCs w:val="24"/>
        </w:rPr>
        <w:t>π</w:t>
      </w:r>
      <w:r>
        <w:rPr>
          <w:rFonts w:eastAsia="Times New Roman" w:cs="Times New Roman"/>
          <w:szCs w:val="24"/>
        </w:rPr>
        <w:t>ρώην Πρωθυπουργό, Κωνσταντίνο Σημίτη κ</w:t>
      </w:r>
      <w:r>
        <w:rPr>
          <w:rFonts w:eastAsia="Times New Roman" w:cs="Times New Roman"/>
          <w:szCs w:val="24"/>
        </w:rPr>
        <w:t xml:space="preserve">αι στον πρώην Υπουργό Οικονομίας, Γιάννη Παπαντωνίου και </w:t>
      </w:r>
      <w:r>
        <w:rPr>
          <w:rFonts w:eastAsia="Times New Roman" w:cs="Times New Roman"/>
          <w:szCs w:val="24"/>
        </w:rPr>
        <w:t xml:space="preserve">2) </w:t>
      </w:r>
      <w:r>
        <w:rPr>
          <w:rFonts w:eastAsia="Times New Roman" w:cs="Times New Roman"/>
          <w:szCs w:val="24"/>
        </w:rPr>
        <w:t>π</w:t>
      </w:r>
      <w:r>
        <w:rPr>
          <w:rFonts w:eastAsia="Times New Roman" w:cs="Times New Roman"/>
          <w:szCs w:val="24"/>
        </w:rPr>
        <w:t xml:space="preserve">οινική δικογραφία που αφορά στον </w:t>
      </w:r>
      <w:r>
        <w:rPr>
          <w:rFonts w:eastAsia="Times New Roman" w:cs="Times New Roman"/>
          <w:szCs w:val="24"/>
        </w:rPr>
        <w:t>π</w:t>
      </w:r>
      <w:r>
        <w:rPr>
          <w:rFonts w:eastAsia="Times New Roman" w:cs="Times New Roman"/>
          <w:szCs w:val="24"/>
        </w:rPr>
        <w:t xml:space="preserve">ρώην Πρωθυπουργό, Αντώνιο Σαμαρά, στους πρώην Υπουργούς Οικονομικών, Γεώργιο Παπακωνσταντίνου, Γκίκα </w:t>
      </w:r>
      <w:proofErr w:type="spellStart"/>
      <w:r>
        <w:rPr>
          <w:rFonts w:eastAsia="Times New Roman" w:cs="Times New Roman"/>
          <w:szCs w:val="24"/>
        </w:rPr>
        <w:t>Χαρδούβελη</w:t>
      </w:r>
      <w:proofErr w:type="spellEnd"/>
      <w:r>
        <w:rPr>
          <w:rFonts w:eastAsia="Times New Roman" w:cs="Times New Roman"/>
          <w:szCs w:val="24"/>
        </w:rPr>
        <w:t xml:space="preserve">, Ιωάννη Στουρνάρα, Ιωάννη </w:t>
      </w:r>
      <w:proofErr w:type="spellStart"/>
      <w:r>
        <w:rPr>
          <w:rFonts w:eastAsia="Times New Roman" w:cs="Times New Roman"/>
          <w:szCs w:val="24"/>
        </w:rPr>
        <w:t>Βαρουφάκη</w:t>
      </w:r>
      <w:proofErr w:type="spellEnd"/>
      <w:r>
        <w:rPr>
          <w:rFonts w:eastAsia="Times New Roman" w:cs="Times New Roman"/>
          <w:szCs w:val="24"/>
        </w:rPr>
        <w:t xml:space="preserve"> και στον νυν </w:t>
      </w:r>
      <w:r>
        <w:rPr>
          <w:rFonts w:eastAsia="Times New Roman" w:cs="Times New Roman"/>
          <w:szCs w:val="24"/>
        </w:rPr>
        <w:t xml:space="preserve">Υπουργό Οικονομικών Ευκλείδη </w:t>
      </w:r>
      <w:proofErr w:type="spellStart"/>
      <w:r>
        <w:rPr>
          <w:rFonts w:eastAsia="Times New Roman" w:cs="Times New Roman"/>
          <w:szCs w:val="24"/>
        </w:rPr>
        <w:t>Τσακαλώτο</w:t>
      </w:r>
      <w:proofErr w:type="spellEnd"/>
      <w:r>
        <w:rPr>
          <w:rFonts w:eastAsia="Times New Roman" w:cs="Times New Roman"/>
          <w:szCs w:val="24"/>
        </w:rPr>
        <w:t>.</w:t>
      </w:r>
    </w:p>
    <w:p w14:paraId="414DA755"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εισερχόμαστε στη συζήτηση των</w:t>
      </w:r>
    </w:p>
    <w:p w14:paraId="414DA756" w14:textId="77777777" w:rsidR="00163247" w:rsidRDefault="00306EE9">
      <w:pPr>
        <w:spacing w:line="600" w:lineRule="auto"/>
        <w:ind w:firstLine="720"/>
        <w:jc w:val="center"/>
        <w:rPr>
          <w:rFonts w:eastAsia="Times New Roman" w:cs="Times New Roman"/>
          <w:b/>
          <w:szCs w:val="24"/>
        </w:rPr>
      </w:pPr>
      <w:r w:rsidRPr="00042E86">
        <w:rPr>
          <w:rFonts w:eastAsia="Times New Roman" w:cs="Times New Roman"/>
          <w:b/>
          <w:szCs w:val="24"/>
        </w:rPr>
        <w:lastRenderedPageBreak/>
        <w:t>ΕΠΙΚΑΙΡΩΝ ΕΡΩΤΗΣΕΩΝ</w:t>
      </w:r>
    </w:p>
    <w:p w14:paraId="414DA757"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 xml:space="preserve">Ξεκινάμε με την πρώτη </w:t>
      </w:r>
      <w:r>
        <w:rPr>
          <w:rFonts w:eastAsia="Times New Roman" w:cs="Times New Roman"/>
          <w:szCs w:val="24"/>
        </w:rPr>
        <w:t xml:space="preserve">με αριθμό 1710/29-5-2018 </w:t>
      </w:r>
      <w:r>
        <w:rPr>
          <w:rFonts w:eastAsia="Times New Roman" w:cs="Times New Roman"/>
          <w:szCs w:val="24"/>
        </w:rPr>
        <w:t>επίκαιρη ερώτηση πρώτου κύκλου του Βουλευτή Κυκλάδων του Συνασπισμού Ριζοσπαστικής Αριστε</w:t>
      </w:r>
      <w:r>
        <w:rPr>
          <w:rFonts w:eastAsia="Times New Roman" w:cs="Times New Roman"/>
          <w:szCs w:val="24"/>
        </w:rPr>
        <w:t xml:space="preserve">ράς κ. </w:t>
      </w:r>
      <w:r w:rsidRPr="00500DBF">
        <w:rPr>
          <w:rFonts w:eastAsia="Times New Roman" w:cs="Times New Roman"/>
          <w:bCs/>
          <w:szCs w:val="24"/>
        </w:rPr>
        <w:t xml:space="preserve">Νικολάου </w:t>
      </w:r>
      <w:proofErr w:type="spellStart"/>
      <w:r w:rsidRPr="00500DBF">
        <w:rPr>
          <w:rFonts w:eastAsia="Times New Roman" w:cs="Times New Roman"/>
          <w:bCs/>
          <w:szCs w:val="24"/>
        </w:rPr>
        <w:t>Μανιού</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500DBF">
        <w:rPr>
          <w:rFonts w:eastAsia="Times New Roman" w:cs="Times New Roman"/>
          <w:bCs/>
          <w:szCs w:val="24"/>
        </w:rPr>
        <w:t>Υγείας,</w:t>
      </w:r>
      <w:r>
        <w:rPr>
          <w:rFonts w:eastAsia="Times New Roman" w:cs="Times New Roman"/>
          <w:szCs w:val="24"/>
        </w:rPr>
        <w:t xml:space="preserve"> με θέμα: «Αυξημένα ποσοστά καισαρικών τομών στην Ελλάδα». </w:t>
      </w:r>
    </w:p>
    <w:p w14:paraId="414DA758"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Θα απαντήσει ο Υπουργός Υγείας κ. Ανδρέας Ξανθός.</w:t>
      </w:r>
    </w:p>
    <w:p w14:paraId="414DA759"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Μανιός</w:t>
      </w:r>
      <w:proofErr w:type="spellEnd"/>
      <w:r>
        <w:rPr>
          <w:rFonts w:eastAsia="Times New Roman" w:cs="Times New Roman"/>
          <w:szCs w:val="24"/>
        </w:rPr>
        <w:t xml:space="preserve"> για την </w:t>
      </w:r>
      <w:proofErr w:type="spellStart"/>
      <w:r>
        <w:rPr>
          <w:rFonts w:eastAsia="Times New Roman" w:cs="Times New Roman"/>
          <w:szCs w:val="24"/>
        </w:rPr>
        <w:t>πρωτολογία</w:t>
      </w:r>
      <w:proofErr w:type="spellEnd"/>
      <w:r>
        <w:rPr>
          <w:rFonts w:eastAsia="Times New Roman" w:cs="Times New Roman"/>
          <w:szCs w:val="24"/>
        </w:rPr>
        <w:t xml:space="preserve"> του.</w:t>
      </w:r>
    </w:p>
    <w:p w14:paraId="414DA75A" w14:textId="77777777" w:rsidR="00163247" w:rsidRDefault="00306EE9">
      <w:pPr>
        <w:spacing w:line="600" w:lineRule="auto"/>
        <w:ind w:firstLine="720"/>
        <w:jc w:val="both"/>
        <w:rPr>
          <w:rFonts w:eastAsia="Times New Roman" w:cs="Times New Roman"/>
          <w:szCs w:val="24"/>
        </w:rPr>
      </w:pPr>
      <w:r w:rsidRPr="00042E86">
        <w:rPr>
          <w:rFonts w:eastAsia="Times New Roman" w:cs="Times New Roman"/>
          <w:b/>
          <w:szCs w:val="24"/>
        </w:rPr>
        <w:t>ΝΙΚΟΛΑΟΣ ΜΑΝΙΟΣ:</w:t>
      </w:r>
      <w:r>
        <w:rPr>
          <w:rFonts w:eastAsia="Times New Roman" w:cs="Times New Roman"/>
          <w:szCs w:val="24"/>
        </w:rPr>
        <w:t xml:space="preserve"> Ευχαριστώ, κύριε Πρόεδρε.</w:t>
      </w:r>
    </w:p>
    <w:p w14:paraId="414DA75B"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 xml:space="preserve">Υπουργέ, είναι γνωστό ότι ο τομέας υγείας είναι υψίστης σημασίας για την Κυβέρνηση του ΣΥΡΙΖΑ. Κατά τη διάρκεια της διακυβέρνησης από τον ΣΥΡΙΖΑ έχουν γίνει σημαντικές αλλαγές και βελτιώσεις στον τομέα της υγείας παρά τις αντίξοες οικονομικές και όχι μόνο </w:t>
      </w:r>
      <w:r>
        <w:rPr>
          <w:rFonts w:eastAsia="Times New Roman" w:cs="Times New Roman"/>
          <w:szCs w:val="24"/>
        </w:rPr>
        <w:t xml:space="preserve">συνθήκες. </w:t>
      </w:r>
    </w:p>
    <w:p w14:paraId="414DA75C"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Σύμφωνα με το πόρισμα του ελληνικού παραρτήματος του Παγκόσμιου Οργανισμού Υγείας, το ποσοστό καισαρικών τομών στην Ελλάδα ανήλθε το 2016 σε 56,8%, τη στιγμή που το ποσοστό που προβλέπει ο Παγκόσμιος Οργανισμός είναι 15%. Περάσαμε, δηλαδή, περίπ</w:t>
      </w:r>
      <w:r>
        <w:rPr>
          <w:rFonts w:eastAsia="Times New Roman" w:cs="Times New Roman"/>
          <w:szCs w:val="24"/>
        </w:rPr>
        <w:t xml:space="preserve">ου τέσσερις φορές επάνω το ποσοστό. </w:t>
      </w:r>
    </w:p>
    <w:p w14:paraId="414DA75D"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lastRenderedPageBreak/>
        <w:t>Υπάρχουν πρόσφατες μετρήσεις και ενδείξεις ισχυρές ότι το 2017 έχουμε ξεπεράσει αυτό το θλιβερό ποσοστό. Υπάρχουν πόλεις και περιοχές της χώρας</w:t>
      </w:r>
      <w:r>
        <w:rPr>
          <w:rFonts w:eastAsia="Times New Roman" w:cs="Times New Roman"/>
          <w:szCs w:val="24"/>
        </w:rPr>
        <w:t>, όπως είναι στο Αγρίνιο,</w:t>
      </w:r>
      <w:r>
        <w:rPr>
          <w:rFonts w:eastAsia="Times New Roman" w:cs="Times New Roman"/>
          <w:szCs w:val="24"/>
        </w:rPr>
        <w:t xml:space="preserve"> που το ποσοστό φτάνει το 83% και σε άλλες περιοχές</w:t>
      </w:r>
      <w:r>
        <w:rPr>
          <w:rFonts w:eastAsia="Times New Roman" w:cs="Times New Roman"/>
          <w:szCs w:val="24"/>
        </w:rPr>
        <w:t>, όπως στα Χανιά 75%, στη Σύρο 69% κ.λπ.. Αυτό είναι κάτι που είναι πολύ θλιβερό και από την οικονομική πλευρά, με τεράστιες επιπτώσεις και για την υγεία των παιδιών που γεννιούνται, αλλά και για την αντιμετώπιση των γυναικών.</w:t>
      </w:r>
    </w:p>
    <w:p w14:paraId="414DA75E"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 xml:space="preserve">Επίσης, υπάρχει και ένα άλλο </w:t>
      </w:r>
      <w:r>
        <w:rPr>
          <w:rFonts w:eastAsia="Times New Roman" w:cs="Times New Roman"/>
          <w:szCs w:val="24"/>
        </w:rPr>
        <w:t>στοιχείο, στο οποίο θα θέλαμε να τοποθετηθείτε. Οι αυξημένες καισαρικές είναι και ένα σημαντικό ποσοστό επιβάρυνσης των δαπανών για την υγεία. Αυτός είναι πολλές φορές ένας λόγος, ένα κίνητρο.</w:t>
      </w:r>
    </w:p>
    <w:p w14:paraId="414DA75F"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Θέλουμε, κύριε Υπουργέ, να σας ρωτήσουμε εάν θεωρείται πρόβλημα</w:t>
      </w:r>
      <w:r>
        <w:rPr>
          <w:rFonts w:eastAsia="Times New Roman" w:cs="Times New Roman"/>
          <w:szCs w:val="24"/>
        </w:rPr>
        <w:t xml:space="preserve"> αυτή η αυξημένη μέθοδος της καισαρικής στην Ελλάδα. Αν ναι, έχετε κάνει κάποια μελέτη ή πρόκειται να προχωρήσετε σε στρατηγικούς σχεδιασμούς για την αντιμετώπισή της; </w:t>
      </w:r>
    </w:p>
    <w:p w14:paraId="414DA760"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Βγήκαν, βέβαια, ορισμένες επιστημονικές ανακοινώσεις, που θέλουν να μας κάνουν να πιστέ</w:t>
      </w:r>
      <w:r>
        <w:rPr>
          <w:rFonts w:eastAsia="Times New Roman" w:cs="Times New Roman"/>
          <w:szCs w:val="24"/>
        </w:rPr>
        <w:t xml:space="preserve">ψουμε ότι οι Ελληνίδες είναι κοινωνιολογικό και ειδικό </w:t>
      </w:r>
      <w:r>
        <w:rPr>
          <w:rFonts w:eastAsia="Times New Roman" w:cs="Times New Roman"/>
          <w:szCs w:val="24"/>
        </w:rPr>
        <w:lastRenderedPageBreak/>
        <w:t xml:space="preserve">είδος γυναικών ανά τον κόσμο. Είναι αντιεπιστημονικές, προφανώς, εκτιμήσεις. </w:t>
      </w:r>
    </w:p>
    <w:p w14:paraId="414DA761"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Ρωτάμε, λοιπόν, σε τι μέτρα θα προβεί το Υπουργείο από την πλευρά του για να μελετήσει και να αντιμετωπίσει αυτή τη θλιβερή</w:t>
      </w:r>
      <w:r>
        <w:rPr>
          <w:rFonts w:eastAsia="Times New Roman" w:cs="Times New Roman"/>
          <w:szCs w:val="24"/>
        </w:rPr>
        <w:t xml:space="preserve"> πρωτιά που έχουμε. </w:t>
      </w:r>
    </w:p>
    <w:p w14:paraId="414DA762"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14DA763" w14:textId="77777777" w:rsidR="00163247" w:rsidRDefault="00306EE9">
      <w:pPr>
        <w:spacing w:line="600" w:lineRule="auto"/>
        <w:ind w:firstLine="720"/>
        <w:jc w:val="both"/>
        <w:rPr>
          <w:rFonts w:eastAsia="Times New Roman" w:cs="Times New Roman"/>
          <w:szCs w:val="24"/>
        </w:rPr>
      </w:pPr>
      <w:r w:rsidRPr="00B83CBC">
        <w:rPr>
          <w:rFonts w:eastAsia="Times New Roman"/>
          <w:b/>
          <w:bCs/>
        </w:rPr>
        <w:t>ΠΡΟΕΔΡΕΥΩΝ (Σπυρίδων Λυκούδης):</w:t>
      </w:r>
      <w:r>
        <w:rPr>
          <w:rFonts w:eastAsia="Times New Roman" w:cs="Times New Roman"/>
          <w:szCs w:val="24"/>
        </w:rPr>
        <w:t xml:space="preserve"> Ευχαριστώ, κύριε συνάδελφε. </w:t>
      </w:r>
    </w:p>
    <w:p w14:paraId="414DA764"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414DA765" w14:textId="77777777" w:rsidR="00163247" w:rsidRDefault="00306EE9">
      <w:pPr>
        <w:spacing w:line="600" w:lineRule="auto"/>
        <w:ind w:firstLine="720"/>
        <w:jc w:val="both"/>
        <w:rPr>
          <w:rFonts w:eastAsia="Times New Roman" w:cs="Times New Roman"/>
          <w:szCs w:val="24"/>
        </w:rPr>
      </w:pPr>
      <w:r w:rsidRPr="00865D91">
        <w:rPr>
          <w:rFonts w:eastAsia="Times New Roman" w:cs="Times New Roman"/>
          <w:b/>
          <w:szCs w:val="24"/>
        </w:rPr>
        <w:t>ΑΝΔΡΕΑΣ ΞΑΝΘΟΣ (Υπουργός Υγείας):</w:t>
      </w:r>
      <w:r>
        <w:rPr>
          <w:rFonts w:eastAsia="Times New Roman" w:cs="Times New Roman"/>
          <w:szCs w:val="24"/>
        </w:rPr>
        <w:t xml:space="preserve"> Αγαπητέ συνάδελφε, ευχαριστώ για την ερώτηση. Είχαμε την ευκαιρία και στο παρελθόν να συζητήσουμε ξανά αυτό το θέμα. </w:t>
      </w:r>
    </w:p>
    <w:p w14:paraId="414DA766"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 xml:space="preserve">Όντως είναι μια εικόνα η οποία -κατά την άποψή μου- δεν </w:t>
      </w:r>
      <w:proofErr w:type="spellStart"/>
      <w:r>
        <w:rPr>
          <w:rFonts w:eastAsia="Times New Roman" w:cs="Times New Roman"/>
          <w:szCs w:val="24"/>
        </w:rPr>
        <w:t>περιποιεί</w:t>
      </w:r>
      <w:proofErr w:type="spellEnd"/>
      <w:r>
        <w:rPr>
          <w:rFonts w:eastAsia="Times New Roman" w:cs="Times New Roman"/>
          <w:szCs w:val="24"/>
        </w:rPr>
        <w:t xml:space="preserve"> τιμή ούτε στο σύστημα υγείας της χώρας ούτε στους επαγγελματίες υγείας,</w:t>
      </w:r>
      <w:r>
        <w:rPr>
          <w:rFonts w:eastAsia="Times New Roman" w:cs="Times New Roman"/>
          <w:szCs w:val="24"/>
        </w:rPr>
        <w:t xml:space="preserve"> ιδιαίτερα στους μαιευτήρες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γυναικολόγους. Σαφώς, αυτά τα αυξημένα ποσοστά καισαρικών τομών είναι πολλαπλάσια και από το ποσοστό που θεωρεί ως ανώτατο όριο ο Παγκόσμιος Οργανισμός Υγείας, του 15%, αλλά και από </w:t>
      </w:r>
      <w:r>
        <w:rPr>
          <w:rFonts w:eastAsia="Times New Roman" w:cs="Times New Roman"/>
          <w:szCs w:val="24"/>
        </w:rPr>
        <w:lastRenderedPageBreak/>
        <w:t>το ποσοστό που σήμερα επικρατεί κατά μέσο όρ</w:t>
      </w:r>
      <w:r>
        <w:rPr>
          <w:rFonts w:eastAsia="Times New Roman" w:cs="Times New Roman"/>
          <w:szCs w:val="24"/>
        </w:rPr>
        <w:t xml:space="preserve">ο στην Ευρώπη που είναι γύρω στο 30%. </w:t>
      </w:r>
    </w:p>
    <w:p w14:paraId="414DA767"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Τα ποσοστά, λοιπόν, των καισαρικών τομών στο σύνολο των τοκετών στη χώρα μας αγγίζουν περίπου το 60%. Νομίζω ότι είναι ποσοστά τα οποία, προφανώς, θέτουν σε κίνδυνο, σε αυξημένο κίνδυνο μιας χειρουργικής επέμβασης και</w:t>
      </w:r>
      <w:r>
        <w:rPr>
          <w:rFonts w:eastAsia="Times New Roman" w:cs="Times New Roman"/>
          <w:szCs w:val="24"/>
        </w:rPr>
        <w:t xml:space="preserve"> τις επίτοκες, τις εγκύους. Επίσης, νομίζω ότι επιβαρύνουν σαφέστατα τη λειτουργία του συστήματος υγείας. </w:t>
      </w:r>
    </w:p>
    <w:p w14:paraId="414DA768"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Είχαμε την ευκαιρία, με δική μας παράκληση και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τεχνικής συνεργασίας που έχουμε αναπτύξει με τον Παγκόσμιο Οργανισμό Υγείας στη χώρα μας, να υπάρξει μια επιστημονική καταγραφή και μια μελέτη του φαινομένου. Είχαμε ένα </w:t>
      </w:r>
      <w:r>
        <w:rPr>
          <w:rFonts w:eastAsia="Times New Roman" w:cs="Times New Roman"/>
          <w:szCs w:val="24"/>
          <w:lang w:val="en-US"/>
        </w:rPr>
        <w:t>report</w:t>
      </w:r>
      <w:r>
        <w:rPr>
          <w:rFonts w:eastAsia="Times New Roman" w:cs="Times New Roman"/>
          <w:szCs w:val="24"/>
        </w:rPr>
        <w:t xml:space="preserve"> πέρυσι και το δώσαμε στη δημοσιότητα. Γίνεται μια προσπάθεια να αναλυθούν </w:t>
      </w:r>
      <w:r>
        <w:rPr>
          <w:rFonts w:eastAsia="Times New Roman" w:cs="Times New Roman"/>
          <w:szCs w:val="24"/>
        </w:rPr>
        <w:t xml:space="preserve">τα αίτια. Προφανώς, είναι </w:t>
      </w:r>
      <w:proofErr w:type="spellStart"/>
      <w:r>
        <w:rPr>
          <w:rFonts w:eastAsia="Times New Roman" w:cs="Times New Roman"/>
          <w:szCs w:val="24"/>
        </w:rPr>
        <w:t>πολυπαραγοντική</w:t>
      </w:r>
      <w:proofErr w:type="spellEnd"/>
      <w:r>
        <w:rPr>
          <w:rFonts w:eastAsia="Times New Roman" w:cs="Times New Roman"/>
          <w:szCs w:val="24"/>
        </w:rPr>
        <w:t xml:space="preserve"> η αιτιολογία. </w:t>
      </w:r>
    </w:p>
    <w:p w14:paraId="414DA769"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 xml:space="preserve">Από τη μια πλευρά, υπάρχει η αίσθηση στις γυναίκες ότι η διαδικασία αυτή είναι πιο φιλική, πιο βολική, πιο εύκολη, λιγότερο οδυνηρή από την εμπειρία του φυσιολογικού τοκετού και από την άλλη πλευρά, </w:t>
      </w:r>
      <w:r>
        <w:rPr>
          <w:rFonts w:eastAsia="Times New Roman" w:cs="Times New Roman"/>
          <w:szCs w:val="24"/>
        </w:rPr>
        <w:t>υπάρχουν τα λεγόμενα «κίνητρα ευκολίας» στους ιατρούς γυναικολόγους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μαιευτήρες της χώρας, οι οποίοι, προφανώς, έχουν τη δυνατότητα και να οργανώσουν τον </w:t>
      </w:r>
      <w:r>
        <w:rPr>
          <w:rFonts w:eastAsia="Times New Roman" w:cs="Times New Roman"/>
          <w:szCs w:val="24"/>
        </w:rPr>
        <w:lastRenderedPageBreak/>
        <w:t>χρόνο τους καλύτερα και ενδεχομένως να ασκήσουν αμυντική ιατρική, διότι υπάρχει πάντα ο κίνδυνος, ο φ</w:t>
      </w:r>
      <w:r>
        <w:rPr>
          <w:rFonts w:eastAsia="Times New Roman" w:cs="Times New Roman"/>
          <w:szCs w:val="24"/>
        </w:rPr>
        <w:t xml:space="preserve">όβος μάλλον κάποιων επιπλοκών κατά τη διάρκεια του τοκετού και η αίσθηση ότι η καισαρική επιλογή είναι πιο ασφαλής, απ’ αυτήν την άποψη, λύση. </w:t>
      </w:r>
    </w:p>
    <w:p w14:paraId="414DA76A"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w:t>
      </w:r>
      <w:r>
        <w:rPr>
          <w:rFonts w:eastAsia="Times New Roman" w:cs="Times New Roman"/>
          <w:szCs w:val="24"/>
        </w:rPr>
        <w:t xml:space="preserve"> προφανώς, υπάρχουν και οικονομικά κίνητρα, διότι ξέρουμε πολύ καλά ότι και η διαδικασία της καισαρικής τομ</w:t>
      </w:r>
      <w:r>
        <w:rPr>
          <w:rFonts w:eastAsia="Times New Roman" w:cs="Times New Roman"/>
          <w:szCs w:val="24"/>
        </w:rPr>
        <w:t xml:space="preserve">ής στον ιδιωτικό τομέα είναι πολύ πιο δαπανηρή και πολλές φορές ξέρουμε ότι υπάρχει και οικονομική συναλλαγή. </w:t>
      </w:r>
    </w:p>
    <w:p w14:paraId="414DA76B"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 xml:space="preserve">Νομίζω ότι ο στόχος μας πρέπει να είναι σε όλα αυτά τα επίπεδα, που αιτιολογούν και δεν δικαιολογούν το φαινόμενο, να υπάρξει μια δέσμη </w:t>
      </w:r>
      <w:proofErr w:type="spellStart"/>
      <w:r>
        <w:rPr>
          <w:rFonts w:eastAsia="Times New Roman" w:cs="Times New Roman"/>
          <w:szCs w:val="24"/>
        </w:rPr>
        <w:t>πολυεπίπε</w:t>
      </w:r>
      <w:r>
        <w:rPr>
          <w:rFonts w:eastAsia="Times New Roman" w:cs="Times New Roman"/>
          <w:szCs w:val="24"/>
        </w:rPr>
        <w:t>δων</w:t>
      </w:r>
      <w:proofErr w:type="spellEnd"/>
      <w:r>
        <w:rPr>
          <w:rFonts w:eastAsia="Times New Roman" w:cs="Times New Roman"/>
          <w:szCs w:val="24"/>
        </w:rPr>
        <w:t xml:space="preserve"> παρεμβάσεων, η οποία σιγά-σιγά να αρχίσει να αντιστρέφει αυτή την τάση. </w:t>
      </w:r>
    </w:p>
    <w:p w14:paraId="414DA76C"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αυτό το οποίο κάναμε</w:t>
      </w:r>
      <w:r>
        <w:rPr>
          <w:rFonts w:eastAsia="Times New Roman" w:cs="Times New Roman"/>
          <w:szCs w:val="24"/>
        </w:rPr>
        <w:t>,</w:t>
      </w:r>
      <w:r>
        <w:rPr>
          <w:rFonts w:eastAsia="Times New Roman" w:cs="Times New Roman"/>
          <w:szCs w:val="24"/>
        </w:rPr>
        <w:t xml:space="preserve"> αξιοποιώντας το πόρισμα του Παγκόσμιου Οργανισμού Υγείας, είναι μια συζήτηση με την επιστημονική κοινότητα, με την Ένωση Μαιευτήρων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Γυναικολόγων</w:t>
      </w:r>
      <w:r>
        <w:rPr>
          <w:rFonts w:eastAsia="Times New Roman" w:cs="Times New Roman"/>
          <w:szCs w:val="24"/>
        </w:rPr>
        <w:t xml:space="preserve"> Ελλάδας, με το Κεντρικό Συμβούλιο Υγείας, το οποίο έχει μια αντίστοιχη </w:t>
      </w:r>
      <w:r>
        <w:rPr>
          <w:rFonts w:eastAsia="Times New Roman" w:cs="Times New Roman"/>
          <w:szCs w:val="24"/>
        </w:rPr>
        <w:t>ε</w:t>
      </w:r>
      <w:r>
        <w:rPr>
          <w:rFonts w:eastAsia="Times New Roman" w:cs="Times New Roman"/>
          <w:szCs w:val="24"/>
        </w:rPr>
        <w:t xml:space="preserve">πιτροπή. </w:t>
      </w:r>
    </w:p>
    <w:p w14:paraId="414DA76D"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 xml:space="preserve">Υπήρξαν πρωτόκολλα συγκεκριμένων ιατρικών ενδείξεων, με βάση τις οποίες πρέπει να πραγματοποιείται η καισαρική τομή. Αυτά τα πρωτόκολλα </w:t>
      </w:r>
      <w:r>
        <w:rPr>
          <w:rFonts w:eastAsia="Times New Roman" w:cs="Times New Roman"/>
          <w:szCs w:val="24"/>
        </w:rPr>
        <w:lastRenderedPageBreak/>
        <w:t xml:space="preserve">έχουν επεξεργαστεί από την αρμόδια </w:t>
      </w:r>
      <w:r>
        <w:rPr>
          <w:rFonts w:eastAsia="Times New Roman" w:cs="Times New Roman"/>
          <w:szCs w:val="24"/>
        </w:rPr>
        <w:t>ε</w:t>
      </w:r>
      <w:r>
        <w:rPr>
          <w:rFonts w:eastAsia="Times New Roman" w:cs="Times New Roman"/>
          <w:szCs w:val="24"/>
        </w:rPr>
        <w:t>π</w:t>
      </w:r>
      <w:r>
        <w:rPr>
          <w:rFonts w:eastAsia="Times New Roman" w:cs="Times New Roman"/>
          <w:szCs w:val="24"/>
        </w:rPr>
        <w:t xml:space="preserve">ιτροπή του ΚΕΣΥ, έχουν εγκριθεί από την ολομέλειά του, έχουν υιοθετηθεί από το Υπουργείο και έχουν αναρτηθεί στη ιστοσελίδα και του Υπουργείου και του ΚΕΣΥ. </w:t>
      </w:r>
    </w:p>
    <w:p w14:paraId="414DA76E"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υπάρχει τώρα ένα ζήτημα εφαρμογής, διότι πάντα αυτό είναι το δύσκολο</w:t>
      </w:r>
      <w:r w:rsidRPr="00762B26">
        <w:rPr>
          <w:rFonts w:eastAsia="Times New Roman" w:cs="Times New Roman"/>
          <w:szCs w:val="24"/>
        </w:rPr>
        <w:t xml:space="preserve"> </w:t>
      </w:r>
      <w:r>
        <w:rPr>
          <w:rFonts w:eastAsia="Times New Roman" w:cs="Times New Roman"/>
          <w:szCs w:val="24"/>
        </w:rPr>
        <w:t>βήμα. Έχουμε δώσει οδηγί</w:t>
      </w:r>
      <w:r>
        <w:rPr>
          <w:rFonts w:eastAsia="Times New Roman" w:cs="Times New Roman"/>
          <w:szCs w:val="24"/>
        </w:rPr>
        <w:t>ες στις διοικήσεις των νοσοκομείων να</w:t>
      </w:r>
      <w:r w:rsidRPr="00B927D2">
        <w:rPr>
          <w:rFonts w:eastAsia="Times New Roman" w:cs="Times New Roman"/>
          <w:szCs w:val="24"/>
        </w:rPr>
        <w:t xml:space="preserve"> </w:t>
      </w:r>
      <w:r>
        <w:rPr>
          <w:rFonts w:eastAsia="Times New Roman" w:cs="Times New Roman"/>
          <w:szCs w:val="24"/>
        </w:rPr>
        <w:t>ελέγχουν προσεκτικά και επιμελώς και συστηματικά αυτό το φαινόμενο και να ζητούν από τους γιατρούς να τεκμηριώνουν την επιλογή προσφυγής στην καισαρική τομή. Νομίζω ότι αυτό είναι κατ’ αρχ</w:t>
      </w:r>
      <w:r>
        <w:rPr>
          <w:rFonts w:eastAsia="Times New Roman" w:cs="Times New Roman"/>
          <w:szCs w:val="24"/>
        </w:rPr>
        <w:t>άς</w:t>
      </w:r>
      <w:r>
        <w:rPr>
          <w:rFonts w:eastAsia="Times New Roman" w:cs="Times New Roman"/>
          <w:szCs w:val="24"/>
        </w:rPr>
        <w:t xml:space="preserve"> ένα βήμα όπου θα υποχρεώσει</w:t>
      </w:r>
      <w:r>
        <w:rPr>
          <w:rFonts w:eastAsia="Times New Roman" w:cs="Times New Roman"/>
          <w:szCs w:val="24"/>
        </w:rPr>
        <w:t xml:space="preserve"> τους γιατρούς να προβαίνουν σε αυτό το βήμα με μεγαλύτερη περίσκεψη. </w:t>
      </w:r>
    </w:p>
    <w:p w14:paraId="414DA76F"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Άρα νομίζω ότι σε αυτή τη φάση η προσπάθεια που πρέπει να κάνουμε</w:t>
      </w:r>
      <w:r>
        <w:rPr>
          <w:rFonts w:eastAsia="Times New Roman" w:cs="Times New Roman"/>
          <w:szCs w:val="24"/>
        </w:rPr>
        <w:t>,</w:t>
      </w:r>
      <w:r>
        <w:rPr>
          <w:rFonts w:eastAsia="Times New Roman" w:cs="Times New Roman"/>
          <w:szCs w:val="24"/>
        </w:rPr>
        <w:t xml:space="preserve"> είναι να πείσουμε από τη μια τον επιστημονικό κόσμο της χώρας και από την άλλη τις εγκύους, τις γυναίκες και την κοινω</w:t>
      </w:r>
      <w:r>
        <w:rPr>
          <w:rFonts w:eastAsia="Times New Roman" w:cs="Times New Roman"/>
          <w:szCs w:val="24"/>
        </w:rPr>
        <w:t>νία ότι η κατάρτιση των γιατρών της χώρας μας, το επίπεδο λειτουργίας των δημοσίων νοσηλευτηρίων και ιδιαίτερα των δημοσίων μαιευτηρίων, η κατάρτιση των άλλων επαγγελματιών υγείας, των μαιών, μαιευτήρων κ</w:t>
      </w:r>
      <w:r>
        <w:rPr>
          <w:rFonts w:eastAsia="Times New Roman" w:cs="Times New Roman"/>
          <w:szCs w:val="24"/>
        </w:rPr>
        <w:t>.</w:t>
      </w:r>
      <w:r>
        <w:rPr>
          <w:rFonts w:eastAsia="Times New Roman" w:cs="Times New Roman"/>
          <w:szCs w:val="24"/>
        </w:rPr>
        <w:t>λπ. και γενικότερα η λειτουργία του συστήματος υγεί</w:t>
      </w:r>
      <w:r>
        <w:rPr>
          <w:rFonts w:eastAsia="Times New Roman" w:cs="Times New Roman"/>
          <w:szCs w:val="24"/>
        </w:rPr>
        <w:t>ας στη χώρα μας, διασφαλίζουν ότι ο τοκετός,</w:t>
      </w:r>
      <w:r w:rsidRPr="00880F89">
        <w:rPr>
          <w:rFonts w:eastAsia="Times New Roman" w:cs="Times New Roman"/>
          <w:szCs w:val="24"/>
        </w:rPr>
        <w:t xml:space="preserve"> </w:t>
      </w:r>
      <w:r>
        <w:rPr>
          <w:rFonts w:eastAsia="Times New Roman" w:cs="Times New Roman"/>
          <w:szCs w:val="24"/>
        </w:rPr>
        <w:t xml:space="preserve">που είναι μία φυσική επιλογή -η επιλογή της φύσης- μπορεί να γίνει στις ημέρες μας με </w:t>
      </w:r>
      <w:r>
        <w:rPr>
          <w:rFonts w:eastAsia="Times New Roman" w:cs="Times New Roman"/>
          <w:szCs w:val="24"/>
        </w:rPr>
        <w:lastRenderedPageBreak/>
        <w:t>ασφάλεια, με αξιοπιστία, χωρίς κίνδυνο ούτε για τη μητέρα ούτε για το παιδί. Αυτό νομίζω ότι είναι το πιο κρίσιμο θέμα.</w:t>
      </w:r>
    </w:p>
    <w:p w14:paraId="414DA770" w14:textId="77777777" w:rsidR="00163247" w:rsidRDefault="00306EE9">
      <w:pPr>
        <w:spacing w:line="600" w:lineRule="auto"/>
        <w:ind w:firstLine="720"/>
        <w:jc w:val="both"/>
        <w:rPr>
          <w:rFonts w:eastAsia="Times New Roman" w:cs="Times New Roman"/>
          <w:szCs w:val="24"/>
        </w:rPr>
      </w:pPr>
      <w:r w:rsidRPr="008238F0">
        <w:rPr>
          <w:rFonts w:eastAsia="Times New Roman" w:cs="Times New Roman"/>
          <w:b/>
          <w:szCs w:val="24"/>
        </w:rPr>
        <w:t>ΠΡΟΕΔ</w:t>
      </w:r>
      <w:r w:rsidRPr="008238F0">
        <w:rPr>
          <w:rFonts w:eastAsia="Times New Roman" w:cs="Times New Roman"/>
          <w:b/>
          <w:szCs w:val="24"/>
        </w:rPr>
        <w:t>ΡΕΥΩΝ (</w:t>
      </w:r>
      <w:r>
        <w:rPr>
          <w:rFonts w:eastAsia="Times New Roman" w:cs="Times New Roman"/>
          <w:b/>
          <w:szCs w:val="24"/>
        </w:rPr>
        <w:t>Σπυρίδων Λυκούδης</w:t>
      </w:r>
      <w:r w:rsidRPr="008238F0">
        <w:rPr>
          <w:rFonts w:eastAsia="Times New Roman" w:cs="Times New Roman"/>
          <w:b/>
          <w:szCs w:val="24"/>
        </w:rPr>
        <w:t>):</w:t>
      </w:r>
      <w:r>
        <w:rPr>
          <w:rFonts w:eastAsia="Times New Roman" w:cs="Times New Roman"/>
          <w:szCs w:val="24"/>
        </w:rPr>
        <w:t xml:space="preserve"> Ευχαριστούμε, κύριε Υπουργέ.</w:t>
      </w:r>
    </w:p>
    <w:p w14:paraId="414DA771"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 xml:space="preserve">Ο συνάδελφος κ. </w:t>
      </w:r>
      <w:proofErr w:type="spellStart"/>
      <w:r>
        <w:rPr>
          <w:rFonts w:eastAsia="Times New Roman" w:cs="Times New Roman"/>
          <w:szCs w:val="24"/>
        </w:rPr>
        <w:t>Μανιός</w:t>
      </w:r>
      <w:proofErr w:type="spellEnd"/>
      <w:r>
        <w:rPr>
          <w:rFonts w:eastAsia="Times New Roman" w:cs="Times New Roman"/>
          <w:szCs w:val="24"/>
        </w:rPr>
        <w:t xml:space="preserve"> έχει τον λόγο.</w:t>
      </w:r>
    </w:p>
    <w:p w14:paraId="414DA772" w14:textId="77777777" w:rsidR="00163247" w:rsidRDefault="00306EE9">
      <w:pPr>
        <w:spacing w:line="600" w:lineRule="auto"/>
        <w:ind w:firstLine="720"/>
        <w:jc w:val="both"/>
        <w:rPr>
          <w:rFonts w:eastAsia="Times New Roman" w:cs="Times New Roman"/>
          <w:szCs w:val="24"/>
        </w:rPr>
      </w:pPr>
      <w:r w:rsidRPr="00762B26">
        <w:rPr>
          <w:rFonts w:eastAsia="Times New Roman" w:cs="Times New Roman"/>
          <w:b/>
          <w:szCs w:val="24"/>
        </w:rPr>
        <w:t>ΝΙΚΟΛΑΟΣ ΜΑΝΙΟΣ:</w:t>
      </w:r>
      <w:r>
        <w:rPr>
          <w:rFonts w:eastAsia="Times New Roman" w:cs="Times New Roman"/>
          <w:szCs w:val="24"/>
        </w:rPr>
        <w:t xml:space="preserve"> Κύριε Υπουργέ, δεν θα διαφωνήσουμε ότι υπάρχει αυτή η ανάγκη να γίνουν κάποια σημαντικά βήματα προς αυτή την κατεύθυνση. Θα ήθελα, όμως, να σταθώ σε δύο, τρία σημεία. </w:t>
      </w:r>
    </w:p>
    <w:p w14:paraId="414DA773"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Πρώτο σημείο είναι το εξής: Το δημόσιο σύστημα υγείας έχει πετύχει -και αυτό είναι σημα</w:t>
      </w:r>
      <w:r>
        <w:rPr>
          <w:rFonts w:eastAsia="Times New Roman" w:cs="Times New Roman"/>
          <w:szCs w:val="24"/>
        </w:rPr>
        <w:t xml:space="preserve">ντικό- να έχει αρκετό μερίδιο στις γέννες που γίνονται στη χώρα μας. Θα πρέπει οι διοικητές των νοσοκομείων, όχι απλά να κοιτούν αν τηρείται το πρωτόκολλο, αλλά αν τηρείται η στοιχειώδης λογική. </w:t>
      </w:r>
    </w:p>
    <w:p w14:paraId="414DA774"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Δεν μπορεί, δηλαδή, σε ένα νοσοκομείο δύο ημέρες πριν από τα</w:t>
      </w:r>
      <w:r>
        <w:rPr>
          <w:rFonts w:eastAsia="Times New Roman" w:cs="Times New Roman"/>
          <w:szCs w:val="24"/>
        </w:rPr>
        <w:t xml:space="preserve"> Χριστούγεννα να γίνεται εισαγωγή δώδεκα επιτόκων γυναικών και την άλλη ημέρα το πρωί στο πρωινό ωράριο να γεννάνε οι έντεκα με καισαρική και μία από το φόβο της να γεννάει το βράδυ. Αυτό πρέπει να καταστεί σήμα κινδύνου προς όλες τις διοικήσεις.</w:t>
      </w:r>
    </w:p>
    <w:p w14:paraId="414DA775"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lastRenderedPageBreak/>
        <w:t>Επίσης, ξ</w:t>
      </w:r>
      <w:r>
        <w:rPr>
          <w:rFonts w:eastAsia="Times New Roman" w:cs="Times New Roman"/>
          <w:szCs w:val="24"/>
        </w:rPr>
        <w:t>έρουμε πως το τιμολόγιο των τοκετών με καισαρική είναι διαφορετικό από το τιμολόγιο του φυσιολογικού τοκετού -περίπου διπλάσιο- και το τιμολόγιο των καισαρικών με επιπλοκές είναι ακόμη πιο αυξημένο. Απ</w:t>
      </w:r>
      <w:r>
        <w:rPr>
          <w:rFonts w:eastAsia="Times New Roman" w:cs="Times New Roman"/>
          <w:szCs w:val="24"/>
        </w:rPr>
        <w:t>ό</w:t>
      </w:r>
      <w:r>
        <w:rPr>
          <w:rFonts w:eastAsia="Times New Roman" w:cs="Times New Roman"/>
          <w:szCs w:val="24"/>
        </w:rPr>
        <w:t xml:space="preserve"> τα στοιχεία που υπάρχουν μάλιστα, έχουν βρεθεί κλινικ</w:t>
      </w:r>
      <w:r>
        <w:rPr>
          <w:rFonts w:eastAsia="Times New Roman" w:cs="Times New Roman"/>
          <w:szCs w:val="24"/>
        </w:rPr>
        <w:t xml:space="preserve">ές που κάνουν 80% καισαρικές και οι οποίες στο 100% έχουν επιπλοκές. Άρα εδώ είναι οφθαλμοφανές ότι δεν φταίει κανένα πρωτόκολλο, δεν φταίει η ηλικία της γυναίκας, αλλά το μόνο που φταίει είναι η ανεξέλεγκτη διασπάθιση του χρήματος του ΕΟΠΥΥ. Και γι’ αυτό </w:t>
      </w:r>
      <w:r>
        <w:rPr>
          <w:rFonts w:eastAsia="Times New Roman" w:cs="Times New Roman"/>
          <w:szCs w:val="24"/>
        </w:rPr>
        <w:t>πρέπει και εκεί να αναδειχθούν αποτελέσματα.</w:t>
      </w:r>
    </w:p>
    <w:p w14:paraId="414DA776"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Ένα τρίτο σημείο στο οποίο συμφωνούμε, βέβαια, είναι ότι πρέπει να πείσουμε εκτός από την επιστημονική κοινότητα που είναι δύσπιστη -για λόγους που αυτή ξέρει- και τις γυναίκες. Ο κατάλληλος φορέας που μπορεί να</w:t>
      </w:r>
      <w:r>
        <w:rPr>
          <w:rFonts w:eastAsia="Times New Roman" w:cs="Times New Roman"/>
          <w:szCs w:val="24"/>
        </w:rPr>
        <w:t xml:space="preserve"> πείσει τις γυναίκες να επιλέξουν τον φυσιολογικό τοκετό, απ’ ό,τι όλοι γνωρίζουμε, είναι οι μαίες. </w:t>
      </w:r>
    </w:p>
    <w:p w14:paraId="414DA777"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Στην Ελλάδα έχουμε ένα πλούσιο επιστημονικό δυναμικό μαιών που στελεχώνουν δημόσια και ιδιωτικά νοσοκομεία και βοηθούν τους γιατρούς. Έχουμε ψηφίσει σε νόμ</w:t>
      </w:r>
      <w:r>
        <w:rPr>
          <w:rFonts w:eastAsia="Times New Roman" w:cs="Times New Roman"/>
          <w:szCs w:val="24"/>
        </w:rPr>
        <w:t xml:space="preserve">ο την ίδρυση και την προώθηση της λογικής της μαιευτικής. Θα πρέπει, λοιπόν, απ’ αυτόν τον νόμο που ψηφίσαμε πέρυσι, να ενεργοποιήσουμε αυτές τις διατάξεις, να φτιάξουμε τα δίκτυα μαιών οι οποίες </w:t>
      </w:r>
      <w:r>
        <w:rPr>
          <w:rFonts w:eastAsia="Times New Roman" w:cs="Times New Roman"/>
          <w:szCs w:val="24"/>
        </w:rPr>
        <w:lastRenderedPageBreak/>
        <w:t>πρέπει να μπουν και στον πρωτοβάθμιο τομέα υγείας, ούτως ώστ</w:t>
      </w:r>
      <w:r>
        <w:rPr>
          <w:rFonts w:eastAsia="Times New Roman" w:cs="Times New Roman"/>
          <w:szCs w:val="24"/>
        </w:rPr>
        <w:t xml:space="preserve">ε να είναι οι πρώτες που έρχονται σε επαφή με τις </w:t>
      </w:r>
      <w:proofErr w:type="spellStart"/>
      <w:r>
        <w:rPr>
          <w:rFonts w:eastAsia="Times New Roman" w:cs="Times New Roman"/>
          <w:szCs w:val="24"/>
        </w:rPr>
        <w:t>έγκυες</w:t>
      </w:r>
      <w:proofErr w:type="spellEnd"/>
      <w:r>
        <w:rPr>
          <w:rFonts w:eastAsia="Times New Roman" w:cs="Times New Roman"/>
          <w:szCs w:val="24"/>
        </w:rPr>
        <w:t xml:space="preserve"> γυναίκες. </w:t>
      </w:r>
    </w:p>
    <w:p w14:paraId="414DA778"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 xml:space="preserve">Εξάλλου τα δίκτυα μαιών μπορούν να βοηθήσουν και στην προληπτική ιατρική των γυναικών και στον καρκίνο του μαστού και των γεννητικών οργάνων των γυναικών. </w:t>
      </w:r>
    </w:p>
    <w:p w14:paraId="414DA779"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Επομένως, θα ήθελα να δω τα μέτρ</w:t>
      </w:r>
      <w:r>
        <w:rPr>
          <w:rFonts w:eastAsia="Times New Roman" w:cs="Times New Roman"/>
          <w:szCs w:val="24"/>
        </w:rPr>
        <w:t xml:space="preserve">α που παίρνουμε –μιλώ σε πρώτο πληθυντικό, αν κι εσείς κυβερνάτε βέβαια, δεν κυβερνώ εγώ, εγώ είμαι κυβερνητικός Βουλευτής- προς αυτές τις κατευθύνσεις. </w:t>
      </w:r>
    </w:p>
    <w:p w14:paraId="414DA77A"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Ευχαριστώ.</w:t>
      </w:r>
    </w:p>
    <w:p w14:paraId="414DA77B" w14:textId="77777777" w:rsidR="00163247" w:rsidRDefault="00306EE9">
      <w:pPr>
        <w:spacing w:line="600" w:lineRule="auto"/>
        <w:ind w:firstLine="720"/>
        <w:jc w:val="both"/>
        <w:rPr>
          <w:rFonts w:eastAsia="Times New Roman" w:cs="Times New Roman"/>
          <w:szCs w:val="24"/>
        </w:rPr>
      </w:pPr>
      <w:r w:rsidRPr="00C40A69">
        <w:rPr>
          <w:rFonts w:eastAsia="Times New Roman" w:cs="Times New Roman"/>
          <w:b/>
          <w:szCs w:val="24"/>
        </w:rPr>
        <w:t>ΠΡΟΕΔΡΕΥΩΝ (Σπυρίδων Λυκούδης):</w:t>
      </w:r>
      <w:r w:rsidRPr="00C40A69">
        <w:rPr>
          <w:rFonts w:eastAsia="Times New Roman" w:cs="Times New Roman"/>
          <w:szCs w:val="24"/>
        </w:rPr>
        <w:t xml:space="preserve"> </w:t>
      </w:r>
      <w:r>
        <w:rPr>
          <w:rFonts w:eastAsia="Times New Roman" w:cs="Times New Roman"/>
          <w:szCs w:val="24"/>
        </w:rPr>
        <w:t>Ευχαριστώ, κύριε συνάδελφε, και για τον σεβασμό στον χρόνο.</w:t>
      </w:r>
    </w:p>
    <w:p w14:paraId="414DA77C"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 xml:space="preserve">Ο κύριος Υπουργός έχει τον λόγο. </w:t>
      </w:r>
    </w:p>
    <w:p w14:paraId="414DA77D" w14:textId="77777777" w:rsidR="00163247" w:rsidRDefault="00306EE9">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Νομίζω ότι συμφωνούμε απολύτως στις διαπιστώσεις. Έχουμε, λοιπόν, ένα πρόβλημα, το οποίο είναι σημαντικό ως προς την ιατρικά τεκμηριωμένη και ποιοτική μαιευτική φροντίδα στον τόπο μας. </w:t>
      </w:r>
    </w:p>
    <w:p w14:paraId="414DA77E"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lastRenderedPageBreak/>
        <w:t>Α</w:t>
      </w:r>
      <w:r>
        <w:rPr>
          <w:rFonts w:eastAsia="Times New Roman" w:cs="Times New Roman"/>
          <w:szCs w:val="24"/>
        </w:rPr>
        <w:t>υτό είναι αλήθεια. Το έχουμε ανιχνεύσει, το έχουμε αναλύσει, το έχουμε αποτυπώσει και νομίζω ότι αυτό που χρειάζεται τώρα είναι μέτρα εφαρμοσμένης πολιτικής, ξέροντας βεβαίως ότι αυτό απαιτεί χρόνο και προσπάθεια τροποποίησης εδραιωμένων αντιλήψεων και συμ</w:t>
      </w:r>
      <w:r>
        <w:rPr>
          <w:rFonts w:eastAsia="Times New Roman" w:cs="Times New Roman"/>
          <w:szCs w:val="24"/>
        </w:rPr>
        <w:t>περιφορών χρόνων και όσον αφορά τον υγειονομικό κόσμο, αλλά και όσον αφορά τις γυναίκες και την κοινωνία.</w:t>
      </w:r>
    </w:p>
    <w:p w14:paraId="414DA77F"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Άρα, χρειάζεται συστηματική προσπάθεια ενημέρωσης και ευαισθητοποίησης, αλλά και μέτρα ελέγχου. Τα μέτρα ελέγχου αφορούν,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τις διοικήσεις, </w:t>
      </w:r>
      <w:r>
        <w:rPr>
          <w:rFonts w:eastAsia="Times New Roman" w:cs="Times New Roman"/>
          <w:szCs w:val="24"/>
        </w:rPr>
        <w:t>αυτές που εποπτεύουμε εμείς, των δημόσιων νοσοκομείων. Έχει δοθεί αυτή η οδηγία, να ελέγχονται, όπως είπατε και εσείς, ασυνήθιστες πρακτικές, όπου καισαρικές τομές διενεργούνται προφανώς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ενός προγραμματισμού και όχι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μιας φυσιολογική</w:t>
      </w:r>
      <w:r>
        <w:rPr>
          <w:rFonts w:eastAsia="Times New Roman" w:cs="Times New Roman"/>
          <w:szCs w:val="24"/>
        </w:rPr>
        <w:t>ς διακύμανσης των περιστατικών που έχουν σχέση με τον τοκετό.</w:t>
      </w:r>
    </w:p>
    <w:p w14:paraId="414DA780"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 xml:space="preserve">Υπάρχει το θέμα ελέγχου από την πλευρά του ΕΟΠΥΥ και της ΥΠΕΔΥΦΚΑ των πλασματικά αυξημένων επιπλοκών, που καταγράφονται σε πολλά ιδιωτικά μαιευτήρια, για να αυξάνεται το κόστος τοκετού. </w:t>
      </w:r>
    </w:p>
    <w:p w14:paraId="414DA781"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 xml:space="preserve">Υπάρχουν πολλαπλές, λοιπόν, στρεβλώσεις και παθογένειες σ’ αυτό το σύστημα. Κατά την άποψή μας, η απάντηση είναι: Πιστή εφαρμογή των </w:t>
      </w:r>
      <w:r>
        <w:rPr>
          <w:rFonts w:eastAsia="Times New Roman" w:cs="Times New Roman"/>
          <w:szCs w:val="24"/>
        </w:rPr>
        <w:lastRenderedPageBreak/>
        <w:t>διεθνώς αναγνωρισμένων κατευθυντήριων οδηγιών και πρωτοκόλλων. Δεν χρειάζεται να κάνουμε κάτι παραπάνω απ’ ό,τι κάνει ο σοβ</w:t>
      </w:r>
      <w:r>
        <w:rPr>
          <w:rFonts w:eastAsia="Times New Roman" w:cs="Times New Roman"/>
          <w:szCs w:val="24"/>
        </w:rPr>
        <w:t>αρός και ανεπτυγμένος κόσμος και κυρίως να ενισχύσουμε τους ελεγκτικούς μηχανισμούς του συστήματος υγείας.</w:t>
      </w:r>
    </w:p>
    <w:p w14:paraId="414DA782"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Για το ρόλο των μαιών πολύ σωστά το επισημαίνετε. Εμείς έχουμε βάλει στον περσινό νόμο για την πρωτοβάθμια φροντίδα, τον ν.4486/2017, τον διακριτό ρό</w:t>
      </w:r>
      <w:r>
        <w:rPr>
          <w:rFonts w:eastAsia="Times New Roman" w:cs="Times New Roman"/>
          <w:szCs w:val="24"/>
        </w:rPr>
        <w:t>λο της μαίας στην πρωτοβάθμια φροντίδα, την ανάπτυξη των δικτύων των μαιών στην πρωτοβάθμια φροντίδα. Υπήρχε ένα πιλοτικό και πολύ πετυχημένο παράδειγμα στην 6</w:t>
      </w:r>
      <w:r>
        <w:rPr>
          <w:rFonts w:eastAsia="Times New Roman" w:cs="Times New Roman"/>
          <w:szCs w:val="24"/>
        </w:rPr>
        <w:t>η</w:t>
      </w:r>
      <w:r>
        <w:rPr>
          <w:rFonts w:eastAsia="Times New Roman" w:cs="Times New Roman"/>
          <w:szCs w:val="24"/>
        </w:rPr>
        <w:t xml:space="preserve"> ΥΠΕ, στο Νομό της Αχαΐας και των γειτονικών νομών. Προσπαθούμε αυτό να το αναπτύξουμε σε όλη τη</w:t>
      </w:r>
      <w:r>
        <w:rPr>
          <w:rFonts w:eastAsia="Times New Roman" w:cs="Times New Roman"/>
          <w:szCs w:val="24"/>
        </w:rPr>
        <w:t xml:space="preserve"> χώρα. </w:t>
      </w:r>
    </w:p>
    <w:p w14:paraId="414DA783"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Προφανώς, η μαία μπορεί να έχει πολύ σημαντικό ρόλο, να εξοικειώσει τη γυναίκα και να την ενημερώσει σωστά για τη διαδικασία του φυσιολογικού τοκετού. Θεωρούμε πραγματικά ότι μέσα και απ’ αυτή την έμφαση στην πρωτοβάθμια φροντίδα και την υπέρβαση τ</w:t>
      </w:r>
      <w:r>
        <w:rPr>
          <w:rFonts w:eastAsia="Times New Roman" w:cs="Times New Roman"/>
          <w:szCs w:val="24"/>
        </w:rPr>
        <w:t xml:space="preserve">ου </w:t>
      </w:r>
      <w:proofErr w:type="spellStart"/>
      <w:r>
        <w:rPr>
          <w:rFonts w:eastAsia="Times New Roman" w:cs="Times New Roman"/>
          <w:szCs w:val="24"/>
        </w:rPr>
        <w:t>ιατροκεντρικού</w:t>
      </w:r>
      <w:proofErr w:type="spellEnd"/>
      <w:r>
        <w:rPr>
          <w:rFonts w:eastAsia="Times New Roman" w:cs="Times New Roman"/>
          <w:szCs w:val="24"/>
        </w:rPr>
        <w:t xml:space="preserve"> χαρακτήρα του συστήματος γυναικολογικής και μαιευτικής φροντίδας και της ενίσχυσης του ρόλου των μαιών πραγματικά, σιγά-σιγά, μπορούμε να κάνουμε κάποια μετρήσιμα βήματα σ’ αυτόν τον τομέα.</w:t>
      </w:r>
    </w:p>
    <w:p w14:paraId="414DA784" w14:textId="77777777" w:rsidR="00163247" w:rsidRDefault="00306EE9">
      <w:pPr>
        <w:tabs>
          <w:tab w:val="left" w:pos="3642"/>
          <w:tab w:val="center" w:pos="4753"/>
          <w:tab w:val="left" w:pos="6214"/>
        </w:tabs>
        <w:spacing w:line="600" w:lineRule="auto"/>
        <w:ind w:firstLine="720"/>
        <w:jc w:val="both"/>
        <w:rPr>
          <w:rFonts w:eastAsia="Times New Roman" w:cs="Times New Roman"/>
          <w:szCs w:val="24"/>
        </w:rPr>
      </w:pPr>
      <w:r w:rsidRPr="007D0552">
        <w:rPr>
          <w:rFonts w:eastAsia="Times New Roman" w:cs="Times New Roman"/>
          <w:b/>
          <w:szCs w:val="24"/>
        </w:rPr>
        <w:t xml:space="preserve">ΠΡΟΕΔΡΕΥΩΝ (Σπυρίδων Λυκούδης): </w:t>
      </w:r>
      <w:r>
        <w:rPr>
          <w:rFonts w:eastAsia="Times New Roman" w:cs="Times New Roman"/>
          <w:szCs w:val="24"/>
        </w:rPr>
        <w:t>Ευχαριστώ, κύριε</w:t>
      </w:r>
      <w:r>
        <w:rPr>
          <w:rFonts w:eastAsia="Times New Roman" w:cs="Times New Roman"/>
          <w:szCs w:val="24"/>
        </w:rPr>
        <w:t xml:space="preserve"> Υπουργέ.</w:t>
      </w:r>
    </w:p>
    <w:p w14:paraId="414DA785" w14:textId="77777777" w:rsidR="00163247" w:rsidRDefault="00306EE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Ακολουθεί η </w:t>
      </w:r>
      <w:r>
        <w:rPr>
          <w:rFonts w:eastAsia="Times New Roman" w:cs="Times New Roman"/>
          <w:szCs w:val="24"/>
        </w:rPr>
        <w:t>πρώτη</w:t>
      </w:r>
      <w:r>
        <w:rPr>
          <w:rFonts w:eastAsia="Times New Roman" w:cs="Times New Roman"/>
          <w:szCs w:val="24"/>
        </w:rPr>
        <w:t xml:space="preserve"> με αριθμό 1711/29-5-2018 επίκαιρη ερώτηση δεύτερου κύκλου του Βουλευτή Πρ</w:t>
      </w:r>
      <w:r>
        <w:rPr>
          <w:rFonts w:eastAsia="Times New Roman" w:cs="Times New Roman"/>
          <w:szCs w:val="24"/>
        </w:rPr>
        <w:t>εβέζης</w:t>
      </w:r>
      <w:r>
        <w:rPr>
          <w:rFonts w:eastAsia="Times New Roman" w:cs="Times New Roman"/>
          <w:szCs w:val="24"/>
        </w:rPr>
        <w:t xml:space="preserve"> του Συνασπισμού Ριζοσπαστικής Αριστεράς κ. </w:t>
      </w:r>
      <w:r w:rsidRPr="000660D5">
        <w:rPr>
          <w:rFonts w:eastAsia="Times New Roman" w:cs="Times New Roman"/>
          <w:bCs/>
          <w:szCs w:val="24"/>
        </w:rPr>
        <w:t>Κωνσταντίνου Μπάρκα</w:t>
      </w:r>
      <w:r>
        <w:rPr>
          <w:rFonts w:eastAsia="Times New Roman" w:cs="Times New Roman"/>
          <w:szCs w:val="24"/>
        </w:rPr>
        <w:t xml:space="preserve"> προς τον Υπουργό </w:t>
      </w:r>
      <w:r w:rsidRPr="000660D5">
        <w:rPr>
          <w:rFonts w:eastAsia="Times New Roman" w:cs="Times New Roman"/>
          <w:bCs/>
          <w:szCs w:val="24"/>
        </w:rPr>
        <w:t>Υγείας,</w:t>
      </w:r>
      <w:r>
        <w:rPr>
          <w:rFonts w:eastAsia="Times New Roman" w:cs="Times New Roman"/>
          <w:szCs w:val="24"/>
        </w:rPr>
        <w:t xml:space="preserve"> με θέμα: «Επείγουσες ανάγκες στελέχωσης των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Υ</w:t>
      </w:r>
      <w:r>
        <w:rPr>
          <w:rFonts w:eastAsia="Times New Roman" w:cs="Times New Roman"/>
          <w:szCs w:val="24"/>
        </w:rPr>
        <w:t xml:space="preserve">γείας </w:t>
      </w:r>
      <w:r>
        <w:rPr>
          <w:rFonts w:eastAsia="Times New Roman" w:cs="Times New Roman"/>
          <w:szCs w:val="24"/>
        </w:rPr>
        <w:t xml:space="preserve">Πάργας, </w:t>
      </w:r>
      <w:proofErr w:type="spellStart"/>
      <w:r>
        <w:rPr>
          <w:rFonts w:eastAsia="Times New Roman" w:cs="Times New Roman"/>
          <w:szCs w:val="24"/>
        </w:rPr>
        <w:t>Καναλακίου</w:t>
      </w:r>
      <w:proofErr w:type="spellEnd"/>
      <w:r>
        <w:rPr>
          <w:rFonts w:eastAsia="Times New Roman" w:cs="Times New Roman"/>
          <w:szCs w:val="24"/>
        </w:rPr>
        <w:t xml:space="preserve"> και </w:t>
      </w:r>
      <w:proofErr w:type="spellStart"/>
      <w:r>
        <w:rPr>
          <w:rFonts w:eastAsia="Times New Roman" w:cs="Times New Roman"/>
          <w:szCs w:val="24"/>
        </w:rPr>
        <w:t>Φιλιππιάδας</w:t>
      </w:r>
      <w:proofErr w:type="spellEnd"/>
      <w:r>
        <w:rPr>
          <w:rFonts w:eastAsia="Times New Roman" w:cs="Times New Roman"/>
          <w:szCs w:val="24"/>
        </w:rPr>
        <w:t xml:space="preserve"> του Νομού Πρεβέζης».</w:t>
      </w:r>
    </w:p>
    <w:p w14:paraId="414DA786" w14:textId="77777777" w:rsidR="00163247" w:rsidRDefault="00306EE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414DA787" w14:textId="77777777" w:rsidR="00163247" w:rsidRDefault="00306EE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Ευχαριστώ πολύ, κύριε Πρόεδρε.</w:t>
      </w:r>
    </w:p>
    <w:p w14:paraId="414DA788" w14:textId="77777777" w:rsidR="00163247" w:rsidRDefault="00306EE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Κύριε Υπουργέ, η μεταρρύθμιση στην πρωτοβάθμια φροντίδα υγείας αποτελεί μια προοδευτική πολιτική αυτής της Κυβέρνη</w:t>
      </w:r>
      <w:r>
        <w:rPr>
          <w:rFonts w:eastAsia="Times New Roman" w:cs="Times New Roman"/>
          <w:szCs w:val="24"/>
        </w:rPr>
        <w:t xml:space="preserve">σης, η οποία αλλάζει ριζικά τον χάρτη και τη φιλοσοφία του Εθνικού Συστήματος Υγείας, ρίχνοντας το βάρος στην πρόληψη και στη διάγνωση. </w:t>
      </w:r>
    </w:p>
    <w:p w14:paraId="414DA789" w14:textId="77777777" w:rsidR="00163247" w:rsidRDefault="00306EE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Μέσω του νέου θεσμού των Τοπικών Μονάδων Υγείας, τα γνωστά ΤΟΜΥ, που σε σύντομο χρονικό διάστημα θα ξεκινήσει και στην </w:t>
      </w:r>
      <w:r>
        <w:rPr>
          <w:rFonts w:eastAsia="Times New Roman" w:cs="Times New Roman"/>
          <w:szCs w:val="24"/>
        </w:rPr>
        <w:t xml:space="preserve">πόλη της Πρέβεζας η λειτουργία τους, αναμένεται να στηριχθεί και να αναβαθμιστεί περαιτέρω το </w:t>
      </w:r>
      <w:r>
        <w:rPr>
          <w:rFonts w:eastAsia="Times New Roman" w:cs="Times New Roman"/>
          <w:szCs w:val="24"/>
        </w:rPr>
        <w:t>δ</w:t>
      </w:r>
      <w:r>
        <w:rPr>
          <w:rFonts w:eastAsia="Times New Roman" w:cs="Times New Roman"/>
          <w:szCs w:val="24"/>
        </w:rPr>
        <w:t xml:space="preserve">ημόσιο </w:t>
      </w:r>
      <w:r>
        <w:rPr>
          <w:rFonts w:eastAsia="Times New Roman" w:cs="Times New Roman"/>
          <w:szCs w:val="24"/>
        </w:rPr>
        <w:t>σ</w:t>
      </w:r>
      <w:r>
        <w:rPr>
          <w:rFonts w:eastAsia="Times New Roman" w:cs="Times New Roman"/>
          <w:szCs w:val="24"/>
        </w:rPr>
        <w:t xml:space="preserve">ύστημα </w:t>
      </w:r>
      <w:r>
        <w:rPr>
          <w:rFonts w:eastAsia="Times New Roman" w:cs="Times New Roman"/>
          <w:szCs w:val="24"/>
        </w:rPr>
        <w:t>υ</w:t>
      </w:r>
      <w:r>
        <w:rPr>
          <w:rFonts w:eastAsia="Times New Roman" w:cs="Times New Roman"/>
          <w:szCs w:val="24"/>
        </w:rPr>
        <w:t>γείας του Νομού Πρεβέζης.</w:t>
      </w:r>
    </w:p>
    <w:p w14:paraId="414DA78A" w14:textId="77777777" w:rsidR="00163247" w:rsidRDefault="00306EE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Ωστόσο, η πραγματικότητα είναι διαφορετική στον χώρο της πρωτοβάθμιας φροντίδας υγείας στην ύπαιθρο και ιδιαιτέρως στα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 xml:space="preserve">γείας Πάργας, </w:t>
      </w:r>
      <w:proofErr w:type="spellStart"/>
      <w:r>
        <w:rPr>
          <w:rFonts w:eastAsia="Times New Roman" w:cs="Times New Roman"/>
          <w:szCs w:val="24"/>
        </w:rPr>
        <w:t>Καναλακίου</w:t>
      </w:r>
      <w:proofErr w:type="spellEnd"/>
      <w:r>
        <w:rPr>
          <w:rFonts w:eastAsia="Times New Roman" w:cs="Times New Roman"/>
          <w:szCs w:val="24"/>
        </w:rPr>
        <w:t xml:space="preserve"> και </w:t>
      </w:r>
      <w:proofErr w:type="spellStart"/>
      <w:r>
        <w:rPr>
          <w:rFonts w:eastAsia="Times New Roman" w:cs="Times New Roman"/>
          <w:szCs w:val="24"/>
        </w:rPr>
        <w:t>Φιλιππιάδας</w:t>
      </w:r>
      <w:proofErr w:type="spellEnd"/>
      <w:r>
        <w:rPr>
          <w:rFonts w:eastAsia="Times New Roman" w:cs="Times New Roman"/>
          <w:szCs w:val="24"/>
        </w:rPr>
        <w:t xml:space="preserve"> του Νομού Πρέβεζας. Τα συγκεκριμένα </w:t>
      </w:r>
      <w:r>
        <w:rPr>
          <w:rFonts w:eastAsia="Times New Roman" w:cs="Times New Roman"/>
          <w:szCs w:val="24"/>
        </w:rPr>
        <w:lastRenderedPageBreak/>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γείας παρουσιάζουν μεγάλες ελλείψεις σε ιατρικό προσωπικό, με συνέπεια να μην λειτουργούν με εύρυθμο τρόπο.</w:t>
      </w:r>
    </w:p>
    <w:p w14:paraId="414DA78B" w14:textId="77777777" w:rsidR="00163247" w:rsidRDefault="00306EE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Ενδεικτικά αναφέρω ότι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 xml:space="preserve">γείας Πάργας και </w:t>
      </w:r>
      <w:proofErr w:type="spellStart"/>
      <w:r>
        <w:rPr>
          <w:rFonts w:eastAsia="Times New Roman" w:cs="Times New Roman"/>
          <w:szCs w:val="24"/>
        </w:rPr>
        <w:t>Κανα</w:t>
      </w:r>
      <w:r>
        <w:rPr>
          <w:rFonts w:eastAsia="Times New Roman" w:cs="Times New Roman"/>
          <w:szCs w:val="24"/>
        </w:rPr>
        <w:t>λακίου</w:t>
      </w:r>
      <w:proofErr w:type="spellEnd"/>
      <w:r>
        <w:rPr>
          <w:rFonts w:eastAsia="Times New Roman" w:cs="Times New Roman"/>
          <w:szCs w:val="24"/>
        </w:rPr>
        <w:t xml:space="preserve"> εφημερεύουν εναλλάξ εδώ και πολύ καιρό. Το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Υ</w:t>
      </w:r>
      <w:r>
        <w:rPr>
          <w:rFonts w:eastAsia="Times New Roman" w:cs="Times New Roman"/>
          <w:szCs w:val="24"/>
        </w:rPr>
        <w:t xml:space="preserve">γείας Πάργας εφημερεύει τις μονές ημέρες του μήνα και το </w:t>
      </w:r>
      <w:r>
        <w:rPr>
          <w:rFonts w:eastAsia="Times New Roman" w:cs="Times New Roman"/>
          <w:szCs w:val="24"/>
        </w:rPr>
        <w:t>Κ</w:t>
      </w:r>
      <w:r>
        <w:rPr>
          <w:rFonts w:eastAsia="Times New Roman" w:cs="Times New Roman"/>
          <w:szCs w:val="24"/>
        </w:rPr>
        <w:t xml:space="preserve">έντρο Υγείας </w:t>
      </w:r>
      <w:proofErr w:type="spellStart"/>
      <w:r>
        <w:rPr>
          <w:rFonts w:eastAsia="Times New Roman" w:cs="Times New Roman"/>
          <w:szCs w:val="24"/>
        </w:rPr>
        <w:t>Καναλακίου</w:t>
      </w:r>
      <w:proofErr w:type="spellEnd"/>
      <w:r>
        <w:rPr>
          <w:rFonts w:eastAsia="Times New Roman" w:cs="Times New Roman"/>
          <w:szCs w:val="24"/>
        </w:rPr>
        <w:t xml:space="preserve"> τις ζυγές, την περίοδο που οι υγειονομικές ανάγκες του Δήμου Πάργας τώρα, τους καλοκαιρινούς μήνες, είναι αυξημένες </w:t>
      </w:r>
      <w:r>
        <w:rPr>
          <w:rFonts w:eastAsia="Times New Roman" w:cs="Times New Roman"/>
          <w:szCs w:val="24"/>
        </w:rPr>
        <w:t>λόγω της έναρξης της τουριστικής περιόδου.</w:t>
      </w:r>
    </w:p>
    <w:p w14:paraId="414DA78C" w14:textId="77777777" w:rsidR="00163247" w:rsidRDefault="00306EE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Επιπρόσθετα, το πρόβλημα οξύνεται, καθώς η διοίκηση της 6ης Υγειονομικής Περιφέρειας Πελοποννήσου, Ιονίων Νήσων, Ηπείρου και Δυτικής Ελλάδας πήρε την απόφαση για την αναστολή της εφημερίας του </w:t>
      </w:r>
      <w:r>
        <w:rPr>
          <w:rFonts w:eastAsia="Times New Roman" w:cs="Times New Roman"/>
          <w:szCs w:val="24"/>
        </w:rPr>
        <w:t>Κ</w:t>
      </w:r>
      <w:r>
        <w:rPr>
          <w:rFonts w:eastAsia="Times New Roman" w:cs="Times New Roman"/>
          <w:szCs w:val="24"/>
        </w:rPr>
        <w:t xml:space="preserve">έντρου </w:t>
      </w:r>
      <w:r>
        <w:rPr>
          <w:rFonts w:eastAsia="Times New Roman" w:cs="Times New Roman"/>
          <w:szCs w:val="24"/>
        </w:rPr>
        <w:t>Υ</w:t>
      </w:r>
      <w:r>
        <w:rPr>
          <w:rFonts w:eastAsia="Times New Roman" w:cs="Times New Roman"/>
          <w:szCs w:val="24"/>
        </w:rPr>
        <w:t xml:space="preserve">γείας </w:t>
      </w:r>
      <w:proofErr w:type="spellStart"/>
      <w:r>
        <w:rPr>
          <w:rFonts w:eastAsia="Times New Roman" w:cs="Times New Roman"/>
          <w:szCs w:val="24"/>
        </w:rPr>
        <w:t>Φιλιπ</w:t>
      </w:r>
      <w:r>
        <w:rPr>
          <w:rFonts w:eastAsia="Times New Roman" w:cs="Times New Roman"/>
          <w:szCs w:val="24"/>
        </w:rPr>
        <w:t>πιάδας</w:t>
      </w:r>
      <w:proofErr w:type="spellEnd"/>
      <w:r>
        <w:rPr>
          <w:rFonts w:eastAsia="Times New Roman" w:cs="Times New Roman"/>
          <w:szCs w:val="24"/>
        </w:rPr>
        <w:t xml:space="preserve"> από την 1</w:t>
      </w:r>
      <w:r w:rsidRPr="00E40C95">
        <w:rPr>
          <w:rFonts w:eastAsia="Times New Roman" w:cs="Times New Roman"/>
          <w:szCs w:val="24"/>
          <w:vertAlign w:val="superscript"/>
        </w:rPr>
        <w:t>η</w:t>
      </w:r>
      <w:r>
        <w:rPr>
          <w:rFonts w:eastAsia="Times New Roman" w:cs="Times New Roman"/>
          <w:szCs w:val="24"/>
        </w:rPr>
        <w:t xml:space="preserve"> Μαΐου.</w:t>
      </w:r>
    </w:p>
    <w:p w14:paraId="414DA78D"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Υ</w:t>
      </w:r>
      <w:r>
        <w:rPr>
          <w:rFonts w:eastAsia="Times New Roman" w:cs="Times New Roman"/>
          <w:szCs w:val="24"/>
        </w:rPr>
        <w:t xml:space="preserve">γείας </w:t>
      </w:r>
      <w:proofErr w:type="spellStart"/>
      <w:r>
        <w:rPr>
          <w:rFonts w:eastAsia="Times New Roman" w:cs="Times New Roman"/>
          <w:szCs w:val="24"/>
        </w:rPr>
        <w:t>Φιλιππιάδας</w:t>
      </w:r>
      <w:proofErr w:type="spellEnd"/>
      <w:r>
        <w:rPr>
          <w:rFonts w:eastAsia="Times New Roman" w:cs="Times New Roman"/>
          <w:szCs w:val="24"/>
        </w:rPr>
        <w:t xml:space="preserve"> λειτουργεί πλέον αποκλειστικά σε τακτικό πρωινό ωράριο, με αποτέλεσμα η τοπική κοινωνία να έχει αναστατωθεί και να αγωνιά για την κάλυψη των υγειονομικών αναγκών της. </w:t>
      </w:r>
    </w:p>
    <w:p w14:paraId="414DA78E"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 xml:space="preserve">Θα ήθελα να υπογραμμίσω, επίσης, ότι τα προχθεσινά εγκαίνια του τομέα ΕΚΑΒ </w:t>
      </w:r>
      <w:proofErr w:type="spellStart"/>
      <w:r>
        <w:rPr>
          <w:rFonts w:eastAsia="Times New Roman" w:cs="Times New Roman"/>
          <w:szCs w:val="24"/>
        </w:rPr>
        <w:t>Μεσοποτάμου</w:t>
      </w:r>
      <w:proofErr w:type="spellEnd"/>
      <w:r>
        <w:rPr>
          <w:rFonts w:eastAsia="Times New Roman" w:cs="Times New Roman"/>
          <w:szCs w:val="24"/>
        </w:rPr>
        <w:t xml:space="preserve"> Δήμου Πάργας, παρουσία του Γενικού Γραμμα</w:t>
      </w:r>
      <w:r>
        <w:rPr>
          <w:rFonts w:eastAsia="Times New Roman" w:cs="Times New Roman"/>
          <w:szCs w:val="24"/>
        </w:rPr>
        <w:lastRenderedPageBreak/>
        <w:t xml:space="preserve">τέα Υγείας κ. Γιαννόπουλου, αποτέλεσαν ένα ευχάριστο και σημαντικό γεγονός για την ευρύτερη περιοχή, καθώς δικαιώθηκε ένα πάγιο </w:t>
      </w:r>
      <w:r>
        <w:rPr>
          <w:rFonts w:eastAsia="Times New Roman" w:cs="Times New Roman"/>
          <w:szCs w:val="24"/>
        </w:rPr>
        <w:t xml:space="preserve">αίτημα εικοσιπενταετίας της τοπικής κοινωνίας. Αυτό πρέπει να τονιστεί ότι πραγματοποιήθηκε μέσα σε δύσκολες δημοσιονομικές συνθήκες για τη χώρα. </w:t>
      </w:r>
    </w:p>
    <w:p w14:paraId="414DA78F"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 xml:space="preserve">Όμως, παρά την αναβάθμιση της επείγουσας </w:t>
      </w:r>
      <w:proofErr w:type="spellStart"/>
      <w:r>
        <w:rPr>
          <w:rFonts w:eastAsia="Times New Roman" w:cs="Times New Roman"/>
          <w:szCs w:val="24"/>
        </w:rPr>
        <w:t>προνοσοκομειακής</w:t>
      </w:r>
      <w:proofErr w:type="spellEnd"/>
      <w:r>
        <w:rPr>
          <w:rFonts w:eastAsia="Times New Roman" w:cs="Times New Roman"/>
          <w:szCs w:val="24"/>
        </w:rPr>
        <w:t xml:space="preserve"> φροντίδας και περίθαλψης των πολιτών του Δήμου Πάργ</w:t>
      </w:r>
      <w:r>
        <w:rPr>
          <w:rFonts w:eastAsia="Times New Roman" w:cs="Times New Roman"/>
          <w:szCs w:val="24"/>
        </w:rPr>
        <w:t xml:space="preserve">ας, εξακολουθεί να υφίσταται το πρόβλημα της </w:t>
      </w:r>
      <w:proofErr w:type="spellStart"/>
      <w:r>
        <w:rPr>
          <w:rFonts w:eastAsia="Times New Roman" w:cs="Times New Roman"/>
          <w:szCs w:val="24"/>
        </w:rPr>
        <w:t>υποστελέχωσης</w:t>
      </w:r>
      <w:proofErr w:type="spellEnd"/>
      <w:r>
        <w:rPr>
          <w:rFonts w:eastAsia="Times New Roman" w:cs="Times New Roman"/>
          <w:szCs w:val="24"/>
        </w:rPr>
        <w:t xml:space="preserve"> των Κέντρων Υγείας της </w:t>
      </w:r>
      <w:proofErr w:type="spellStart"/>
      <w:r>
        <w:rPr>
          <w:rFonts w:eastAsia="Times New Roman" w:cs="Times New Roman"/>
          <w:szCs w:val="24"/>
        </w:rPr>
        <w:t>Φιλιππιάδας</w:t>
      </w:r>
      <w:proofErr w:type="spellEnd"/>
      <w:r>
        <w:rPr>
          <w:rFonts w:eastAsia="Times New Roman" w:cs="Times New Roman"/>
          <w:szCs w:val="24"/>
        </w:rPr>
        <w:t xml:space="preserve">, της Πάργας και του </w:t>
      </w:r>
      <w:proofErr w:type="spellStart"/>
      <w:r>
        <w:rPr>
          <w:rFonts w:eastAsia="Times New Roman" w:cs="Times New Roman"/>
          <w:szCs w:val="24"/>
        </w:rPr>
        <w:t>Καναλακίου</w:t>
      </w:r>
      <w:proofErr w:type="spellEnd"/>
      <w:r>
        <w:rPr>
          <w:rFonts w:eastAsia="Times New Roman" w:cs="Times New Roman"/>
          <w:szCs w:val="24"/>
        </w:rPr>
        <w:t xml:space="preserve">. </w:t>
      </w:r>
    </w:p>
    <w:p w14:paraId="414DA790"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Επειδή η υγεία είναι κοινωνικό αγαθό και θεμελιώδες δικαίωμα κάθε πολίτη αυτής της χώρας, ερωτάται ο κύριος Υπουργός σε ποιες ενέ</w:t>
      </w:r>
      <w:r>
        <w:rPr>
          <w:rFonts w:eastAsia="Times New Roman" w:cs="Times New Roman"/>
          <w:szCs w:val="24"/>
        </w:rPr>
        <w:t xml:space="preserve">ργειες θα προβεί, προκειμένου τα Κέντρα Υγείας Πάργας, </w:t>
      </w:r>
      <w:proofErr w:type="spellStart"/>
      <w:r>
        <w:rPr>
          <w:rFonts w:eastAsia="Times New Roman" w:cs="Times New Roman"/>
          <w:szCs w:val="24"/>
        </w:rPr>
        <w:t>Καναλακίου</w:t>
      </w:r>
      <w:proofErr w:type="spellEnd"/>
      <w:r>
        <w:rPr>
          <w:rFonts w:eastAsia="Times New Roman" w:cs="Times New Roman"/>
          <w:szCs w:val="24"/>
        </w:rPr>
        <w:t xml:space="preserve"> και </w:t>
      </w:r>
      <w:proofErr w:type="spellStart"/>
      <w:r>
        <w:rPr>
          <w:rFonts w:eastAsia="Times New Roman" w:cs="Times New Roman"/>
          <w:szCs w:val="24"/>
        </w:rPr>
        <w:t>Φιλιππιάδας</w:t>
      </w:r>
      <w:proofErr w:type="spellEnd"/>
      <w:r>
        <w:rPr>
          <w:rFonts w:eastAsia="Times New Roman" w:cs="Times New Roman"/>
          <w:szCs w:val="24"/>
        </w:rPr>
        <w:t xml:space="preserve"> να εφημερεύουν καθημερινά σε 24ωρη βάση και να παρέχουν ποιοτικές υπηρεσίες υγείας στους κατοίκους και στους επισκέπτες της υπαίθρου του Νομού Πρεβέζης. </w:t>
      </w:r>
    </w:p>
    <w:p w14:paraId="414DA791"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Ευχαριστώ πολύ.</w:t>
      </w:r>
    </w:p>
    <w:p w14:paraId="414DA792" w14:textId="77777777" w:rsidR="00163247" w:rsidRDefault="00306EE9">
      <w:pPr>
        <w:spacing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ΔΡΕΥΩΝ (Σπυρίδων Λυκούδης)</w:t>
      </w:r>
      <w:r w:rsidRPr="00532692">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 κύριε συνάδελφε.</w:t>
      </w:r>
    </w:p>
    <w:p w14:paraId="414DA793"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414DA794" w14:textId="77777777" w:rsidR="00163247" w:rsidRDefault="00306EE9">
      <w:pPr>
        <w:spacing w:line="600" w:lineRule="auto"/>
        <w:ind w:firstLine="720"/>
        <w:jc w:val="both"/>
        <w:rPr>
          <w:rFonts w:eastAsia="Times New Roman" w:cs="Times New Roman"/>
          <w:szCs w:val="24"/>
        </w:rPr>
      </w:pPr>
      <w:r>
        <w:rPr>
          <w:rFonts w:eastAsia="Times New Roman" w:cs="Times New Roman"/>
          <w:b/>
          <w:szCs w:val="24"/>
        </w:rPr>
        <w:lastRenderedPageBreak/>
        <w:t>ΑΝΔΡΕΑΣ ΞΑΝΘΟΣ (Υπουργός Υγείας)</w:t>
      </w:r>
      <w:r w:rsidRPr="00532692">
        <w:rPr>
          <w:rFonts w:eastAsia="Times New Roman" w:cs="Times New Roman"/>
          <w:b/>
          <w:szCs w:val="24"/>
        </w:rPr>
        <w:t>:</w:t>
      </w:r>
      <w:r>
        <w:rPr>
          <w:rFonts w:eastAsia="Times New Roman" w:cs="Times New Roman"/>
          <w:szCs w:val="24"/>
        </w:rPr>
        <w:t xml:space="preserve"> Αγαπητέ συνάδελφε, νομίζω ότι έχουμε ξανασυζητήσει και με εσάς προσωπικά το θέμα της δυσκολίας </w:t>
      </w:r>
      <w:r w:rsidRPr="008F0891">
        <w:rPr>
          <w:rFonts w:eastAsia="Times New Roman" w:cs="Times New Roman"/>
          <w:bCs/>
          <w:shd w:val="clear" w:color="auto" w:fill="FFFFFF"/>
        </w:rPr>
        <w:t>που</w:t>
      </w:r>
      <w:r>
        <w:rPr>
          <w:rFonts w:eastAsia="Times New Roman" w:cs="Times New Roman"/>
          <w:szCs w:val="24"/>
        </w:rPr>
        <w:t xml:space="preserve"> </w:t>
      </w:r>
      <w:r w:rsidRPr="00B83DBF">
        <w:rPr>
          <w:rFonts w:eastAsia="Times New Roman" w:cs="Times New Roman"/>
          <w:szCs w:val="24"/>
        </w:rPr>
        <w:t>υπάρχει</w:t>
      </w:r>
      <w:r>
        <w:rPr>
          <w:rFonts w:eastAsia="Times New Roman" w:cs="Times New Roman"/>
          <w:szCs w:val="24"/>
        </w:rPr>
        <w:t xml:space="preserve"> στη στελέχωση των δύο </w:t>
      </w:r>
      <w:r w:rsidRPr="00BA67CB">
        <w:rPr>
          <w:rFonts w:eastAsia="Times New Roman"/>
          <w:bCs/>
        </w:rPr>
        <w:t>συγκεκ</w:t>
      </w:r>
      <w:r w:rsidRPr="00BA67CB">
        <w:rPr>
          <w:rFonts w:eastAsia="Times New Roman"/>
          <w:bCs/>
        </w:rPr>
        <w:t>ριμένων</w:t>
      </w:r>
      <w:r>
        <w:rPr>
          <w:rFonts w:eastAsia="Times New Roman" w:cs="Times New Roman"/>
          <w:szCs w:val="24"/>
        </w:rPr>
        <w:t xml:space="preserve"> Κέντρων Υγείας του Νομού Πρεβέζης: του Κέντρου Υγείας Πάργας και του Κέντρου Υγείας </w:t>
      </w:r>
      <w:proofErr w:type="spellStart"/>
      <w:r>
        <w:rPr>
          <w:rFonts w:eastAsia="Times New Roman" w:cs="Times New Roman"/>
          <w:szCs w:val="24"/>
        </w:rPr>
        <w:t>Καναλακίου</w:t>
      </w:r>
      <w:proofErr w:type="spellEnd"/>
      <w:r>
        <w:rPr>
          <w:rFonts w:eastAsia="Times New Roman" w:cs="Times New Roman"/>
          <w:szCs w:val="24"/>
        </w:rPr>
        <w:t xml:space="preserve">. </w:t>
      </w:r>
    </w:p>
    <w:p w14:paraId="414DA795"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 xml:space="preserve">Η δυσκολία αυτή επιδεινώθηκε με την αποχώρηση κάποιων γιατρών από την </w:t>
      </w:r>
      <w:r>
        <w:rPr>
          <w:rFonts w:eastAsia="Times New Roman" w:cs="Times New Roman"/>
          <w:szCs w:val="24"/>
        </w:rPr>
        <w:t>π</w:t>
      </w:r>
      <w:r>
        <w:rPr>
          <w:rFonts w:eastAsia="Times New Roman" w:cs="Times New Roman"/>
          <w:szCs w:val="24"/>
        </w:rPr>
        <w:t xml:space="preserve">αθολογική </w:t>
      </w:r>
      <w:r>
        <w:rPr>
          <w:rFonts w:eastAsia="Times New Roman" w:cs="Times New Roman"/>
          <w:szCs w:val="24"/>
        </w:rPr>
        <w:t>κ</w:t>
      </w:r>
      <w:r>
        <w:rPr>
          <w:rFonts w:eastAsia="Times New Roman" w:cs="Times New Roman"/>
          <w:szCs w:val="24"/>
        </w:rPr>
        <w:t xml:space="preserve">λινική του Νοσοκομείου της Πρέβεζας. </w:t>
      </w:r>
      <w:r w:rsidRPr="00E614B5">
        <w:rPr>
          <w:rFonts w:eastAsia="Times New Roman" w:cs="Times New Roman"/>
        </w:rPr>
        <w:t>Διότι</w:t>
      </w:r>
      <w:r>
        <w:rPr>
          <w:rFonts w:eastAsia="Times New Roman" w:cs="Times New Roman"/>
          <w:szCs w:val="24"/>
        </w:rPr>
        <w:t xml:space="preserve"> προκειμένου να παραμείνει </w:t>
      </w:r>
      <w:r>
        <w:rPr>
          <w:rFonts w:eastAsia="Times New Roman" w:cs="Times New Roman"/>
          <w:szCs w:val="24"/>
        </w:rPr>
        <w:t>αυτή σε καθημερινή εφημερία και να μπορεί να καλύπτει με αξιοπιστία τις ανάγκες των πολιτών της ευρύτερης περιοχής, η 6</w:t>
      </w:r>
      <w:r>
        <w:rPr>
          <w:rFonts w:eastAsia="Times New Roman" w:cs="Times New Roman"/>
          <w:szCs w:val="24"/>
        </w:rPr>
        <w:t>η</w:t>
      </w:r>
      <w:r>
        <w:rPr>
          <w:rFonts w:eastAsia="Times New Roman" w:cs="Times New Roman"/>
          <w:szCs w:val="24"/>
        </w:rPr>
        <w:t xml:space="preserve"> Υγειονομική Περιφέρεια έκανε ορισμένες αλλαγές </w:t>
      </w:r>
      <w:r w:rsidRPr="00F331DF">
        <w:rPr>
          <w:rFonts w:eastAsia="Times New Roman"/>
          <w:bCs/>
        </w:rPr>
        <w:t>και</w:t>
      </w:r>
      <w:r>
        <w:rPr>
          <w:rFonts w:eastAsia="Times New Roman" w:cs="Times New Roman"/>
          <w:szCs w:val="24"/>
        </w:rPr>
        <w:t xml:space="preserve"> μετακινήσεις. </w:t>
      </w:r>
    </w:p>
    <w:p w14:paraId="414DA796"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Έγινε μία προσπάθεια ορθολογικότερης διαχείρισης των ειδικευμένων για</w:t>
      </w:r>
      <w:r>
        <w:rPr>
          <w:rFonts w:eastAsia="Times New Roman" w:cs="Times New Roman"/>
          <w:szCs w:val="24"/>
        </w:rPr>
        <w:t xml:space="preserve">τρών της ευρύτερης περιοχής, έτσι ώστε να διασφαλιστεί κατά την άποψή μας το μείζον. Το μείζον ήταν να είναι όρθιο και λειτουργικό το Νοσοκομείο της Πρέβεζας και ιδιαίτερα η </w:t>
      </w:r>
      <w:r>
        <w:rPr>
          <w:rFonts w:eastAsia="Times New Roman" w:cs="Times New Roman"/>
          <w:szCs w:val="24"/>
        </w:rPr>
        <w:t>π</w:t>
      </w:r>
      <w:r>
        <w:rPr>
          <w:rFonts w:eastAsia="Times New Roman" w:cs="Times New Roman"/>
          <w:szCs w:val="24"/>
        </w:rPr>
        <w:t xml:space="preserve">αθολογική του </w:t>
      </w:r>
      <w:r>
        <w:rPr>
          <w:rFonts w:eastAsia="Times New Roman" w:cs="Times New Roman"/>
          <w:szCs w:val="24"/>
        </w:rPr>
        <w:t>κ</w:t>
      </w:r>
      <w:r>
        <w:rPr>
          <w:rFonts w:eastAsia="Times New Roman" w:cs="Times New Roman"/>
          <w:szCs w:val="24"/>
        </w:rPr>
        <w:t>λινική, που είναι μία κλινική κρίσιμης σημασίας.</w:t>
      </w:r>
    </w:p>
    <w:p w14:paraId="414DA797"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Αυτό το γεγονός σ</w:t>
      </w:r>
      <w:r>
        <w:rPr>
          <w:rFonts w:eastAsia="Times New Roman" w:cs="Times New Roman"/>
          <w:szCs w:val="24"/>
        </w:rPr>
        <w:t xml:space="preserve">υν η ανάγκη να ενισχυθούν τα </w:t>
      </w:r>
      <w:proofErr w:type="spellStart"/>
      <w:r>
        <w:rPr>
          <w:rFonts w:eastAsia="Times New Roman" w:cs="Times New Roman"/>
          <w:szCs w:val="24"/>
        </w:rPr>
        <w:t>υποστελεχωμένα</w:t>
      </w:r>
      <w:proofErr w:type="spellEnd"/>
      <w:r>
        <w:rPr>
          <w:rFonts w:eastAsia="Times New Roman" w:cs="Times New Roman"/>
          <w:szCs w:val="24"/>
        </w:rPr>
        <w:t xml:space="preserve"> Κέντρα Υγείας Πάργας και </w:t>
      </w:r>
      <w:proofErr w:type="spellStart"/>
      <w:r>
        <w:rPr>
          <w:rFonts w:eastAsia="Times New Roman" w:cs="Times New Roman"/>
          <w:szCs w:val="24"/>
        </w:rPr>
        <w:t>Καναλακίου</w:t>
      </w:r>
      <w:proofErr w:type="spellEnd"/>
      <w:r>
        <w:rPr>
          <w:rFonts w:eastAsia="Times New Roman" w:cs="Times New Roman"/>
          <w:szCs w:val="24"/>
        </w:rPr>
        <w:t xml:space="preserve"> -που παρά τις επανειλημμένες προκη</w:t>
      </w:r>
      <w:r>
        <w:rPr>
          <w:rFonts w:eastAsia="Times New Roman" w:cs="Times New Roman"/>
          <w:szCs w:val="24"/>
        </w:rPr>
        <w:lastRenderedPageBreak/>
        <w:t xml:space="preserve">ρύξεις που έχουν γίνει δεν υπήρξε ανταπόκριση- οδήγησαν σε αυτή τη δυσλειτουργία, ιδιαίτερα του Κέντρου Υγείας </w:t>
      </w:r>
      <w:proofErr w:type="spellStart"/>
      <w:r>
        <w:rPr>
          <w:rFonts w:eastAsia="Times New Roman" w:cs="Times New Roman"/>
          <w:szCs w:val="24"/>
        </w:rPr>
        <w:t>Φιλιππιάδας</w:t>
      </w:r>
      <w:proofErr w:type="spellEnd"/>
      <w:r>
        <w:rPr>
          <w:rFonts w:eastAsia="Times New Roman" w:cs="Times New Roman"/>
          <w:szCs w:val="24"/>
        </w:rPr>
        <w:t xml:space="preserve">. Το εν λόγω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υ</w:t>
      </w:r>
      <w:r>
        <w:rPr>
          <w:rFonts w:eastAsia="Times New Roman" w:cs="Times New Roman"/>
          <w:szCs w:val="24"/>
        </w:rPr>
        <w:t>γείας έχει τεθεί προσωρινά σε αναστολή εφημερίας, ξέροντας όμως πολύ καλά ότι είναι σε πολύ κοντινή απόσταση το Νοσοκομείο της Άρτας. Αν δεν κάνω λάθος, είναι περίπου στο ένα τέταρτο ο χρόνος διακομιδής. Θεωρήθηκε</w:t>
      </w:r>
      <w:r w:rsidRPr="00D41C6D">
        <w:rPr>
          <w:rFonts w:eastAsia="Times New Roman" w:cs="Times New Roman"/>
          <w:szCs w:val="24"/>
        </w:rPr>
        <w:t xml:space="preserve"> </w:t>
      </w:r>
      <w:r>
        <w:rPr>
          <w:rFonts w:eastAsia="Times New Roman" w:cs="Times New Roman"/>
          <w:szCs w:val="24"/>
        </w:rPr>
        <w:t xml:space="preserve">αυτό, </w:t>
      </w:r>
      <w:r w:rsidRPr="0086362F">
        <w:rPr>
          <w:rFonts w:eastAsia="Times New Roman" w:cs="Times New Roman"/>
          <w:szCs w:val="24"/>
        </w:rPr>
        <w:t>λοιπόν</w:t>
      </w:r>
      <w:r>
        <w:rPr>
          <w:rFonts w:eastAsia="Times New Roman" w:cs="Times New Roman"/>
          <w:szCs w:val="24"/>
        </w:rPr>
        <w:t xml:space="preserve">, ως μία προσωρινή λύση, μέχρις ότου γίνουν ορισμένες συνδυαστικού τύπου παρεμβάσεις, που μπορούν να αντιστρέψουν όλη αυτή την κατάσταση. </w:t>
      </w:r>
    </w:p>
    <w:p w14:paraId="414DA798"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 xml:space="preserve">Επίσης, να πω ότι στα Κέντρα Υγείας </w:t>
      </w:r>
      <w:proofErr w:type="spellStart"/>
      <w:r>
        <w:rPr>
          <w:rFonts w:eastAsia="Times New Roman" w:cs="Times New Roman"/>
          <w:szCs w:val="24"/>
        </w:rPr>
        <w:t>Καναλακίου</w:t>
      </w:r>
      <w:proofErr w:type="spellEnd"/>
      <w:r>
        <w:rPr>
          <w:rFonts w:eastAsia="Times New Roman" w:cs="Times New Roman"/>
          <w:szCs w:val="24"/>
        </w:rPr>
        <w:t xml:space="preserve"> και Πάργας υπήρξε μέριμνα σε δύο περιφερειακά τους ιατρεία να διπλασιά</w:t>
      </w:r>
      <w:r>
        <w:rPr>
          <w:rFonts w:eastAsia="Times New Roman" w:cs="Times New Roman"/>
          <w:szCs w:val="24"/>
        </w:rPr>
        <w:t xml:space="preserve">σουμε τον αριθμό </w:t>
      </w:r>
      <w:r w:rsidRPr="00F331DF">
        <w:rPr>
          <w:rFonts w:eastAsia="Times New Roman"/>
          <w:bCs/>
        </w:rPr>
        <w:t>και</w:t>
      </w:r>
      <w:r>
        <w:rPr>
          <w:rFonts w:eastAsia="Times New Roman" w:cs="Times New Roman"/>
          <w:szCs w:val="24"/>
        </w:rPr>
        <w:t xml:space="preserve"> να τα κάνουμε από μονοθέσια διθέσια, ώστε να καλυφθούν όλες οι θέσεις. Υπηρετεί οπλίτης γιατρός σε ένα από αυτά, σε συνεννόηση με τον Στρατό. </w:t>
      </w:r>
    </w:p>
    <w:p w14:paraId="414DA799"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Το σχέδιο είναι, σε προκήρυξη μόνιμων γιατρών του ΕΣΥ</w:t>
      </w:r>
      <w:r w:rsidRPr="00D41C6D">
        <w:rPr>
          <w:rFonts w:eastAsia="Times New Roman" w:cs="Times New Roman"/>
          <w:szCs w:val="24"/>
        </w:rPr>
        <w:t xml:space="preserve"> </w:t>
      </w:r>
      <w:r>
        <w:rPr>
          <w:rFonts w:eastAsia="Times New Roman" w:cs="Times New Roman"/>
          <w:szCs w:val="24"/>
        </w:rPr>
        <w:t>περίπου τετρακοσίων με τετρακοσίων πεν</w:t>
      </w:r>
      <w:r>
        <w:rPr>
          <w:rFonts w:eastAsia="Times New Roman" w:cs="Times New Roman"/>
          <w:szCs w:val="24"/>
        </w:rPr>
        <w:t xml:space="preserve">ήντα θέσεων, που θα βγάλουμε μέσα στον Ιούνιο για την πρωτοβάθμια φροντίδα, να υπάρξει πρόνοια για δύο θέσεις στο Κέντρο Υγείας της Πάργας </w:t>
      </w:r>
      <w:r w:rsidRPr="00F331DF">
        <w:rPr>
          <w:rFonts w:eastAsia="Times New Roman"/>
          <w:bCs/>
        </w:rPr>
        <w:t>και</w:t>
      </w:r>
      <w:r>
        <w:rPr>
          <w:rFonts w:eastAsia="Times New Roman" w:cs="Times New Roman"/>
          <w:szCs w:val="24"/>
        </w:rPr>
        <w:t xml:space="preserve"> μία θέση μόνιμου γιατρού παθολόγου ή γενικού γιατρού για το Κέντρο Υγείας </w:t>
      </w:r>
      <w:proofErr w:type="spellStart"/>
      <w:r>
        <w:rPr>
          <w:rFonts w:eastAsia="Times New Roman" w:cs="Times New Roman"/>
          <w:szCs w:val="24"/>
        </w:rPr>
        <w:t>Καναλακίου</w:t>
      </w:r>
      <w:proofErr w:type="spellEnd"/>
      <w:r>
        <w:rPr>
          <w:rFonts w:eastAsia="Times New Roman" w:cs="Times New Roman"/>
          <w:szCs w:val="24"/>
        </w:rPr>
        <w:t xml:space="preserve">. </w:t>
      </w:r>
    </w:p>
    <w:p w14:paraId="414DA79A" w14:textId="77777777" w:rsidR="00163247" w:rsidRDefault="00306EE9">
      <w:pPr>
        <w:spacing w:line="600" w:lineRule="auto"/>
        <w:ind w:firstLine="720"/>
        <w:jc w:val="both"/>
        <w:rPr>
          <w:rFonts w:eastAsia="Times New Roman" w:cs="Times New Roman"/>
          <w:szCs w:val="24"/>
        </w:rPr>
      </w:pPr>
      <w:r w:rsidRPr="00D41C6D">
        <w:rPr>
          <w:rFonts w:eastAsia="Times New Roman"/>
          <w:bCs/>
        </w:rPr>
        <w:lastRenderedPageBreak/>
        <w:t>Ε</w:t>
      </w:r>
      <w:r w:rsidRPr="00D41C6D">
        <w:rPr>
          <w:rFonts w:eastAsia="Times New Roman"/>
          <w:bCs/>
          <w:shd w:val="clear" w:color="auto" w:fill="FFFFFF"/>
        </w:rPr>
        <w:t>πίσης</w:t>
      </w:r>
      <w:r>
        <w:rPr>
          <w:rFonts w:eastAsia="Times New Roman"/>
          <w:bCs/>
        </w:rPr>
        <w:t xml:space="preserve">, σκοπεύουμε </w:t>
      </w:r>
      <w:r>
        <w:rPr>
          <w:rFonts w:eastAsia="Times New Roman" w:cs="Times New Roman"/>
          <w:szCs w:val="24"/>
        </w:rPr>
        <w:t xml:space="preserve">να μετατραπούν αυτά τα δύο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 xml:space="preserve">γείας με ειδική νομοθετική ρύθμιση στο καθεστώς του άγονου τύπου </w:t>
      </w:r>
      <w:r>
        <w:rPr>
          <w:rFonts w:eastAsia="Times New Roman"/>
          <w:szCs w:val="24"/>
        </w:rPr>
        <w:t>Α</w:t>
      </w:r>
      <w:r>
        <w:rPr>
          <w:rFonts w:eastAsia="Times New Roman" w:cs="Times New Roman"/>
          <w:szCs w:val="24"/>
        </w:rPr>
        <w:t xml:space="preserve">΄, που δίνει επιπλέον κίνητρα και τη δυνατότητα στη συνέχεια, μετά από </w:t>
      </w:r>
      <w:r w:rsidRPr="00833F6A">
        <w:rPr>
          <w:rFonts w:eastAsia="Times New Roman"/>
          <w:bCs/>
          <w:shd w:val="clear" w:color="auto" w:fill="FFFFFF"/>
        </w:rPr>
        <w:t>μια</w:t>
      </w:r>
      <w:r>
        <w:rPr>
          <w:rFonts w:eastAsia="Times New Roman" w:cs="Times New Roman"/>
          <w:szCs w:val="24"/>
        </w:rPr>
        <w:t xml:space="preserve"> πενταετία, να μετακινηθούν σε άλλες κεντρικές δομές του συστήματος υγείας. Αυτό </w:t>
      </w:r>
      <w:r>
        <w:rPr>
          <w:rFonts w:eastAsia="Times New Roman" w:cs="Times New Roman"/>
          <w:szCs w:val="24"/>
        </w:rPr>
        <w:t>είναι ένα ισχυρό κίνητρο προσέλκυσης. Όπου ισχύει αυτό το καθεστώς, έχουμε καλύτερη στελέχωση.</w:t>
      </w:r>
    </w:p>
    <w:p w14:paraId="414DA79B"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 xml:space="preserve">Φυσικά, ο στόχος μας είναι στο Κέντρο Υγείας </w:t>
      </w:r>
      <w:proofErr w:type="spellStart"/>
      <w:r>
        <w:rPr>
          <w:rFonts w:eastAsia="Times New Roman" w:cs="Times New Roman"/>
          <w:szCs w:val="24"/>
        </w:rPr>
        <w:t>Φιλιππιάδας</w:t>
      </w:r>
      <w:proofErr w:type="spellEnd"/>
      <w:r>
        <w:rPr>
          <w:rFonts w:eastAsia="Times New Roman" w:cs="Times New Roman"/>
          <w:szCs w:val="24"/>
        </w:rPr>
        <w:t xml:space="preserve"> να αποκατασταθεί γρήγορα το διευρυμένο ωράριο, δηλαδή μέχρι αργά το βράδυ. Κρίνεται από την 6</w:t>
      </w:r>
      <w:r>
        <w:rPr>
          <w:rFonts w:eastAsia="Times New Roman" w:cs="Times New Roman"/>
          <w:szCs w:val="24"/>
        </w:rPr>
        <w:t>η</w:t>
      </w:r>
      <w:r>
        <w:rPr>
          <w:rFonts w:eastAsia="Times New Roman" w:cs="Times New Roman"/>
          <w:szCs w:val="24"/>
        </w:rPr>
        <w:t xml:space="preserve"> Υγειονομι</w:t>
      </w:r>
      <w:r>
        <w:rPr>
          <w:rFonts w:eastAsia="Times New Roman" w:cs="Times New Roman"/>
          <w:szCs w:val="24"/>
        </w:rPr>
        <w:t xml:space="preserve">κή Περιφέρεια και από τα στοιχεία προσέλευσης των ασθενών τη βραδινή ώρα, ότι δεν πληρούνται οι προϋποθέσεις εικοσιτετράωρης λειτουργίας, δεδομένου ότι είναι </w:t>
      </w:r>
      <w:r w:rsidRPr="00F331DF">
        <w:rPr>
          <w:rFonts w:eastAsia="Times New Roman"/>
          <w:bCs/>
        </w:rPr>
        <w:t>και</w:t>
      </w:r>
      <w:r>
        <w:rPr>
          <w:rFonts w:eastAsia="Times New Roman" w:cs="Times New Roman"/>
          <w:szCs w:val="24"/>
        </w:rPr>
        <w:t xml:space="preserve"> πάρα πολύ κοντά το Νοσοκομείο της Άρτας.</w:t>
      </w:r>
    </w:p>
    <w:p w14:paraId="414DA79C"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Επίσης -αυτό είναι κάτι το οποίο διερευνούμε αυτές τι</w:t>
      </w:r>
      <w:r>
        <w:rPr>
          <w:rFonts w:eastAsia="Times New Roman" w:cs="Times New Roman"/>
          <w:szCs w:val="24"/>
        </w:rPr>
        <w:t xml:space="preserve">ς ημέρες- έχουμε μια διαθεσιμότητα δύο ειδικευμένων γιατρών από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 xml:space="preserve">γείας της </w:t>
      </w:r>
      <w:r>
        <w:rPr>
          <w:rFonts w:eastAsia="Times New Roman" w:cs="Times New Roman"/>
          <w:szCs w:val="24"/>
        </w:rPr>
        <w:t>κ</w:t>
      </w:r>
      <w:r>
        <w:rPr>
          <w:rFonts w:eastAsia="Times New Roman" w:cs="Times New Roman"/>
          <w:szCs w:val="24"/>
        </w:rPr>
        <w:t xml:space="preserve">εντρικής Μακεδονίας να μετακινηθούν φέτος στο Κέντρο Υγείας της Πάργας. Κάνουμε μια προσπάθεια συνεννόησης ανάμεσα στις </w:t>
      </w:r>
      <w:r>
        <w:rPr>
          <w:rFonts w:eastAsia="Times New Roman" w:cs="Times New Roman"/>
          <w:szCs w:val="24"/>
        </w:rPr>
        <w:t>υ</w:t>
      </w:r>
      <w:r>
        <w:rPr>
          <w:rFonts w:eastAsia="Times New Roman" w:cs="Times New Roman"/>
          <w:szCs w:val="24"/>
        </w:rPr>
        <w:t xml:space="preserve">γειονομικές </w:t>
      </w:r>
      <w:r>
        <w:rPr>
          <w:rFonts w:eastAsia="Times New Roman" w:cs="Times New Roman"/>
          <w:szCs w:val="24"/>
        </w:rPr>
        <w:t>π</w:t>
      </w:r>
      <w:r>
        <w:rPr>
          <w:rFonts w:eastAsia="Times New Roman" w:cs="Times New Roman"/>
          <w:szCs w:val="24"/>
        </w:rPr>
        <w:t xml:space="preserve">εριφέρειες, για να διευκολυνθεί αυτή η </w:t>
      </w:r>
      <w:r>
        <w:rPr>
          <w:rFonts w:eastAsia="Times New Roman" w:cs="Times New Roman"/>
          <w:szCs w:val="24"/>
        </w:rPr>
        <w:t xml:space="preserve">μετακίνηση και να καλυφθεί όσο γίνεται σε μονιμότερη βάση - και με ειδικευμένους γιατρούς φυσικά- αυτό το κενό που έχει δημιουργηθεί. Παράλληλα, επιδιώκουμε την ενίσχυση της </w:t>
      </w:r>
      <w:r>
        <w:rPr>
          <w:rFonts w:eastAsia="Times New Roman" w:cs="Times New Roman"/>
          <w:szCs w:val="24"/>
        </w:rPr>
        <w:t>π</w:t>
      </w:r>
      <w:r>
        <w:rPr>
          <w:rFonts w:eastAsia="Times New Roman" w:cs="Times New Roman"/>
          <w:szCs w:val="24"/>
        </w:rPr>
        <w:t xml:space="preserve">αθολογικής </w:t>
      </w:r>
      <w:r>
        <w:rPr>
          <w:rFonts w:eastAsia="Times New Roman" w:cs="Times New Roman"/>
          <w:szCs w:val="24"/>
        </w:rPr>
        <w:t>κ</w:t>
      </w:r>
      <w:r>
        <w:rPr>
          <w:rFonts w:eastAsia="Times New Roman" w:cs="Times New Roman"/>
          <w:szCs w:val="24"/>
        </w:rPr>
        <w:t xml:space="preserve">λινικής του </w:t>
      </w:r>
      <w:r>
        <w:rPr>
          <w:rFonts w:eastAsia="Times New Roman" w:cs="Times New Roman"/>
          <w:szCs w:val="24"/>
        </w:rPr>
        <w:lastRenderedPageBreak/>
        <w:t>Νοσοκομείου της Πρέβεζας με έναν επιπλέον επικουρικό γιατ</w:t>
      </w:r>
      <w:r>
        <w:rPr>
          <w:rFonts w:eastAsia="Times New Roman" w:cs="Times New Roman"/>
          <w:szCs w:val="24"/>
        </w:rPr>
        <w:t xml:space="preserve">ρό και με δύο ιδιώτες γιατρούς που θα προσληφθούν με μπλοκάκι για να μπορέσουν να καλύπτουν τις εφημερίες. </w:t>
      </w:r>
    </w:p>
    <w:p w14:paraId="414DA79D"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 xml:space="preserve">Άρα, μέσα από ένα πλέγμα συνολικών παρεμβάσεων εκτιμούμε ότι γρήγορα θα δημιουργήσουμε συνθήκες μεγαλύτερης ευστάθειας στη στελέχωση και του </w:t>
      </w:r>
      <w:r>
        <w:rPr>
          <w:rFonts w:eastAsia="Times New Roman" w:cs="Times New Roman"/>
          <w:szCs w:val="24"/>
        </w:rPr>
        <w:t>ν</w:t>
      </w:r>
      <w:r>
        <w:rPr>
          <w:rFonts w:eastAsia="Times New Roman" w:cs="Times New Roman"/>
          <w:szCs w:val="24"/>
        </w:rPr>
        <w:t>οσοκομ</w:t>
      </w:r>
      <w:r>
        <w:rPr>
          <w:rFonts w:eastAsia="Times New Roman" w:cs="Times New Roman"/>
          <w:szCs w:val="24"/>
        </w:rPr>
        <w:t xml:space="preserve">είου, που είναι το μείζον, αλλά και των όμορων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υ</w:t>
      </w:r>
      <w:r>
        <w:rPr>
          <w:rFonts w:eastAsia="Times New Roman" w:cs="Times New Roman"/>
          <w:szCs w:val="24"/>
        </w:rPr>
        <w:t xml:space="preserve">γείας, που αντιλαμβάνομαι ότι ιδιαίτερα την καλοκαιρινή περίοδο επιβαρύνονται πάρα πολύ λόγω της μεγάλης τουριστικής κίνησης. </w:t>
      </w:r>
    </w:p>
    <w:p w14:paraId="414DA79E" w14:textId="77777777" w:rsidR="00163247" w:rsidRDefault="00306EE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συνάδελφε, έχετε τον λόγο. </w:t>
      </w:r>
    </w:p>
    <w:p w14:paraId="414DA79F" w14:textId="77777777" w:rsidR="00163247" w:rsidRDefault="00306EE9">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 xml:space="preserve">Ευχαριστώ, κύριε Πρόεδρε. </w:t>
      </w:r>
    </w:p>
    <w:p w14:paraId="414DA7A0"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 xml:space="preserve">Κύριε Υπουργέ, δεν χωράει αμφιβολία ότι η προσπάθεια της Κυβέρνησης να σώσει την καρδιά του συστήματος υγείας στον Νομό Πρέβεζας και να τοποθετήσει γιατρούς στο </w:t>
      </w:r>
      <w:r>
        <w:rPr>
          <w:rFonts w:eastAsia="Times New Roman" w:cs="Times New Roman"/>
          <w:szCs w:val="24"/>
        </w:rPr>
        <w:t>ν</w:t>
      </w:r>
      <w:r>
        <w:rPr>
          <w:rFonts w:eastAsia="Times New Roman" w:cs="Times New Roman"/>
          <w:szCs w:val="24"/>
        </w:rPr>
        <w:t>οσοκομείο έχει γίνει πραγματικότητα. Πλέον το</w:t>
      </w:r>
      <w:r>
        <w:rPr>
          <w:rFonts w:eastAsia="Times New Roman" w:cs="Times New Roman"/>
          <w:szCs w:val="24"/>
        </w:rPr>
        <w:t xml:space="preserve"> </w:t>
      </w:r>
      <w:r>
        <w:rPr>
          <w:rFonts w:eastAsia="Times New Roman" w:cs="Times New Roman"/>
          <w:szCs w:val="24"/>
        </w:rPr>
        <w:t>ν</w:t>
      </w:r>
      <w:r>
        <w:rPr>
          <w:rFonts w:eastAsia="Times New Roman" w:cs="Times New Roman"/>
          <w:szCs w:val="24"/>
        </w:rPr>
        <w:t xml:space="preserve">οσοκομείο σε σχέση με τον Ιανουάριο του 2015 έχει νομίζω πάνω από τον διπλάσιο αριθμό γιατρών. Και είναι γεγονός ότι αυτός ήταν ο πρωταρχικός στόχος της ηγεσίας του Υπουργείου, κάτι το οποίο έγινε αποδεκτό και από τη τοπική κοινωνία. </w:t>
      </w:r>
    </w:p>
    <w:p w14:paraId="414DA7A1"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lastRenderedPageBreak/>
        <w:t>Όντως, οφείλω να πω</w:t>
      </w:r>
      <w:r>
        <w:rPr>
          <w:rFonts w:eastAsia="Times New Roman" w:cs="Times New Roman"/>
          <w:szCs w:val="24"/>
        </w:rPr>
        <w:t xml:space="preserve"> ότι το πρόβλημα της λειτουργίας των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υ</w:t>
      </w:r>
      <w:r>
        <w:rPr>
          <w:rFonts w:eastAsia="Times New Roman" w:cs="Times New Roman"/>
          <w:szCs w:val="24"/>
        </w:rPr>
        <w:t>γείας δημιουργήθηκε ακριβώς τα τελευταία χρόνια -ιδιαίτερα τα δύο τελευταία χρόνια- διότι έχουν συνταξιοδοτηθεί ή έχουν φύγει από το σύστημα αρκετοί γιατροί με τη διαδικασία της συνταξιοδότησης κι επειδή δεν εί</w:t>
      </w:r>
      <w:r>
        <w:rPr>
          <w:rFonts w:eastAsia="Times New Roman" w:cs="Times New Roman"/>
          <w:szCs w:val="24"/>
        </w:rPr>
        <w:t xml:space="preserve">χε προβλεφθεί η αντικατάστασή τους αυτό δυσκολεύει πάρα πολύ το ζήτημα των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υ</w:t>
      </w:r>
      <w:r>
        <w:rPr>
          <w:rFonts w:eastAsia="Times New Roman" w:cs="Times New Roman"/>
          <w:szCs w:val="24"/>
        </w:rPr>
        <w:t xml:space="preserve">γείας. </w:t>
      </w:r>
    </w:p>
    <w:p w14:paraId="414DA7A2"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 xml:space="preserve">Οφείλω να πω όμως ότι υπάρχει μία -αν θέλετε- ακατανόητη, κατά την άποψή μου, απόφαση για τη λειτουργία των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υ</w:t>
      </w:r>
      <w:r>
        <w:rPr>
          <w:rFonts w:eastAsia="Times New Roman" w:cs="Times New Roman"/>
          <w:szCs w:val="24"/>
        </w:rPr>
        <w:t>γείας. Τους χειμερινούς μήνες ας πούμε ότι βγαί</w:t>
      </w:r>
      <w:r>
        <w:rPr>
          <w:rFonts w:eastAsia="Times New Roman" w:cs="Times New Roman"/>
          <w:szCs w:val="24"/>
        </w:rPr>
        <w:t xml:space="preserve">νουν οι εφημερίες με τον τρόπο λειτουργίας των δύο Κέντρων Υγείας, </w:t>
      </w:r>
      <w:proofErr w:type="spellStart"/>
      <w:r>
        <w:rPr>
          <w:rFonts w:eastAsia="Times New Roman" w:cs="Times New Roman"/>
          <w:szCs w:val="24"/>
        </w:rPr>
        <w:t>Καναλακίου</w:t>
      </w:r>
      <w:proofErr w:type="spellEnd"/>
      <w:r>
        <w:rPr>
          <w:rFonts w:eastAsia="Times New Roman" w:cs="Times New Roman"/>
          <w:szCs w:val="24"/>
        </w:rPr>
        <w:t xml:space="preserve"> και Πάργας, ακριβώς επειδή μειώνεται ο πληθυσμός της περιοχής. Έχει κόσμο η περιοχή. Ζουν αγρότες εκεί και πληθυσμός πολύς. Το καλοκαίρι, όμως, ο πληθυσμός αυξάνεται πάρα πολύ, λ</w:t>
      </w:r>
      <w:r>
        <w:rPr>
          <w:rFonts w:eastAsia="Times New Roman" w:cs="Times New Roman"/>
          <w:szCs w:val="24"/>
        </w:rPr>
        <w:t xml:space="preserve">όγω της παρουσίας των τουριστών στην ευρύτερη περιοχή. Άρα, όπως καταλαβαίνετε, η εναλλάξ εφημερία των δύο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υ</w:t>
      </w:r>
      <w:r>
        <w:rPr>
          <w:rFonts w:eastAsia="Times New Roman" w:cs="Times New Roman"/>
          <w:szCs w:val="24"/>
        </w:rPr>
        <w:t>γείας, και ιδιαίτερα του Κέντρου Υγείας Πάργας, είναι μεγάλο πρόβλημα, διότι έρχεται σε κίνδυνο η ζωή των ανθρώπων, των τουριστών που βρίσκο</w:t>
      </w:r>
      <w:r>
        <w:rPr>
          <w:rFonts w:eastAsia="Times New Roman" w:cs="Times New Roman"/>
          <w:szCs w:val="24"/>
        </w:rPr>
        <w:t xml:space="preserve">νται στην ευρύτερη περιοχή. </w:t>
      </w:r>
    </w:p>
    <w:p w14:paraId="414DA7A3"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 xml:space="preserve">Εγώ ακούω χαρμόσυνα τις τρεις θέσεις τις οποίες ανακοινώσατε, δύο για το Κέντρο Υγείας Πάργας και μία για το Κέντρο Υγείας </w:t>
      </w:r>
      <w:proofErr w:type="spellStart"/>
      <w:r>
        <w:rPr>
          <w:rFonts w:eastAsia="Times New Roman" w:cs="Times New Roman"/>
          <w:szCs w:val="24"/>
        </w:rPr>
        <w:t>Καναλακίου</w:t>
      </w:r>
      <w:proofErr w:type="spellEnd"/>
      <w:r>
        <w:rPr>
          <w:rFonts w:eastAsia="Times New Roman" w:cs="Times New Roman"/>
          <w:szCs w:val="24"/>
        </w:rPr>
        <w:t xml:space="preserve">. Επίσης, με χαρά ακούω το γεγονός ότι θα χαρακτηριστούν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 xml:space="preserve">γείας τύπου </w:t>
      </w:r>
      <w:r>
        <w:rPr>
          <w:rFonts w:eastAsia="Times New Roman" w:cs="Times New Roman"/>
          <w:szCs w:val="24"/>
        </w:rPr>
        <w:lastRenderedPageBreak/>
        <w:t xml:space="preserve">Α΄ τα δύο αυτά </w:t>
      </w:r>
      <w:r>
        <w:rPr>
          <w:rFonts w:eastAsia="Times New Roman" w:cs="Times New Roman"/>
          <w:szCs w:val="24"/>
        </w:rPr>
        <w:t>κ</w:t>
      </w:r>
      <w:r>
        <w:rPr>
          <w:rFonts w:eastAsia="Times New Roman" w:cs="Times New Roman"/>
          <w:szCs w:val="24"/>
        </w:rPr>
        <w:t>έ</w:t>
      </w:r>
      <w:r>
        <w:rPr>
          <w:rFonts w:eastAsia="Times New Roman" w:cs="Times New Roman"/>
          <w:szCs w:val="24"/>
        </w:rPr>
        <w:t xml:space="preserve">ντρα </w:t>
      </w:r>
      <w:r>
        <w:rPr>
          <w:rFonts w:eastAsia="Times New Roman" w:cs="Times New Roman"/>
          <w:szCs w:val="24"/>
        </w:rPr>
        <w:t>υ</w:t>
      </w:r>
      <w:r>
        <w:rPr>
          <w:rFonts w:eastAsia="Times New Roman" w:cs="Times New Roman"/>
          <w:szCs w:val="24"/>
        </w:rPr>
        <w:t xml:space="preserve">γείας, κάτι το οποίο αποτελούσε αίτημα των κατοίκων της περιοχής. </w:t>
      </w:r>
    </w:p>
    <w:p w14:paraId="414DA7A4"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 xml:space="preserve">Οφείλω όμως να σας πω κάτι, κύριε Υπουργέ. Δεν γνωρίζω από πού προκύπτει η ανακοίνωσή σας για το Κέντρο Υγείας </w:t>
      </w:r>
      <w:proofErr w:type="spellStart"/>
      <w:r>
        <w:rPr>
          <w:rFonts w:eastAsia="Times New Roman" w:cs="Times New Roman"/>
          <w:szCs w:val="24"/>
        </w:rPr>
        <w:t>Φιλιππιάδας</w:t>
      </w:r>
      <w:proofErr w:type="spellEnd"/>
      <w:r>
        <w:rPr>
          <w:rFonts w:eastAsia="Times New Roman" w:cs="Times New Roman"/>
          <w:szCs w:val="24"/>
        </w:rPr>
        <w:t>, το οποίο θα λειτουργεί όχι σε εικοσιτετράωρη βάση, αλλά μέχ</w:t>
      </w:r>
      <w:r>
        <w:rPr>
          <w:rFonts w:eastAsia="Times New Roman" w:cs="Times New Roman"/>
          <w:szCs w:val="24"/>
        </w:rPr>
        <w:t xml:space="preserve">ρι τις 23.00΄, απ’ ό,τι κατάλαβα, διότι αυτό δεν έχει αποτυπωθεί σε κανένα σχέδιο του Υπουργείου Υγείας μέχρι στιγμής. Σε συναντήσεις που είχαμε μάλιστα με τον αρμόδιο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γ</w:t>
      </w:r>
      <w:r>
        <w:rPr>
          <w:rFonts w:eastAsia="Times New Roman" w:cs="Times New Roman"/>
          <w:szCs w:val="24"/>
        </w:rPr>
        <w:t>ραμματέα της πρωτοβάθμιας φροντίδας υγείας του Υπουργείου, νομίζω ότι ούτε ο ίδι</w:t>
      </w:r>
      <w:r>
        <w:rPr>
          <w:rFonts w:eastAsia="Times New Roman" w:cs="Times New Roman"/>
          <w:szCs w:val="24"/>
        </w:rPr>
        <w:t xml:space="preserve">ος είχε ανακοινώσει κάτι τέτοιο. </w:t>
      </w:r>
    </w:p>
    <w:p w14:paraId="414DA7A5"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 xml:space="preserve">Επίσης, κύριε Υπουργέ, θα ήθελα να σας πω ότι βεβαίως υπάρχουν γιατροί οι οποίοι θέλουν να έρθουν και να βοηθήσουν τα δύο Κέντρα Υγείας Πάργας και </w:t>
      </w:r>
      <w:proofErr w:type="spellStart"/>
      <w:r>
        <w:rPr>
          <w:rFonts w:eastAsia="Times New Roman" w:cs="Times New Roman"/>
          <w:szCs w:val="24"/>
        </w:rPr>
        <w:t>Καναλακίου</w:t>
      </w:r>
      <w:proofErr w:type="spellEnd"/>
      <w:r>
        <w:rPr>
          <w:rFonts w:eastAsia="Times New Roman" w:cs="Times New Roman"/>
          <w:szCs w:val="24"/>
        </w:rPr>
        <w:t xml:space="preserve">. Αναφέρομαι στην μετακίνηση των δύο γιατρών, που είπατε, από τη </w:t>
      </w:r>
      <w:r>
        <w:rPr>
          <w:rFonts w:eastAsia="Times New Roman" w:cs="Times New Roman"/>
          <w:szCs w:val="24"/>
        </w:rPr>
        <w:t>β</w:t>
      </w:r>
      <w:r>
        <w:rPr>
          <w:rFonts w:eastAsia="Times New Roman" w:cs="Times New Roman"/>
          <w:szCs w:val="24"/>
        </w:rPr>
        <w:t>όρει</w:t>
      </w:r>
      <w:r>
        <w:rPr>
          <w:rFonts w:eastAsia="Times New Roman" w:cs="Times New Roman"/>
          <w:szCs w:val="24"/>
        </w:rPr>
        <w:t>α</w:t>
      </w:r>
      <w:r>
        <w:rPr>
          <w:rFonts w:eastAsia="Times New Roman" w:cs="Times New Roman"/>
          <w:szCs w:val="24"/>
        </w:rPr>
        <w:t xml:space="preserve"> Ελλάδα. Οφείλω επίσης να σας πω, όμως, ότι υπάρχουν αρκετά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 xml:space="preserve">γείας της ευρύτερης περιοχής της </w:t>
      </w:r>
      <w:r>
        <w:rPr>
          <w:rFonts w:eastAsia="Times New Roman" w:cs="Times New Roman"/>
          <w:szCs w:val="24"/>
        </w:rPr>
        <w:t>υ</w:t>
      </w:r>
      <w:r>
        <w:rPr>
          <w:rFonts w:eastAsia="Times New Roman" w:cs="Times New Roman"/>
          <w:szCs w:val="24"/>
        </w:rPr>
        <w:t xml:space="preserve">γειονομικής </w:t>
      </w:r>
      <w:r>
        <w:rPr>
          <w:rFonts w:eastAsia="Times New Roman" w:cs="Times New Roman"/>
          <w:szCs w:val="24"/>
        </w:rPr>
        <w:t>π</w:t>
      </w:r>
      <w:r>
        <w:rPr>
          <w:rFonts w:eastAsia="Times New Roman" w:cs="Times New Roman"/>
          <w:szCs w:val="24"/>
        </w:rPr>
        <w:t>εριφέρειας στην οποία ανήκει και ο Νομός Πρέβεζας, που θα μπορούσαν ενδεχομένως, με μία συζήτηση μαζί τους ή με κάποια παραπάνω βοήθεια</w:t>
      </w:r>
      <w:r>
        <w:rPr>
          <w:rFonts w:eastAsia="Times New Roman" w:cs="Times New Roman"/>
          <w:szCs w:val="24"/>
        </w:rPr>
        <w:t xml:space="preserve"> στους ίδιους, να μπορέσουν τουλάχιστον να κάνουν τις εφημερίες, τώρα που έχει ξεκινήσει ήδη η τουριστική περίοδος. </w:t>
      </w:r>
    </w:p>
    <w:p w14:paraId="414DA7A6"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414DA7A7" w14:textId="77777777" w:rsidR="00163247" w:rsidRDefault="00306EE9">
      <w:pPr>
        <w:tabs>
          <w:tab w:val="left" w:pos="2608"/>
        </w:tabs>
        <w:spacing w:line="600" w:lineRule="auto"/>
        <w:ind w:firstLine="720"/>
        <w:jc w:val="both"/>
        <w:rPr>
          <w:rFonts w:eastAsia="Times New Roman"/>
          <w:szCs w:val="24"/>
        </w:rPr>
      </w:pPr>
      <w:r w:rsidRPr="00AD2263">
        <w:rPr>
          <w:rFonts w:eastAsia="Times New Roman"/>
          <w:b/>
          <w:szCs w:val="24"/>
        </w:rPr>
        <w:t xml:space="preserve">ΠΡΟΕΔΡΕΥΩΝ (Σπυρίδων Λυκούδης): </w:t>
      </w:r>
      <w:r>
        <w:rPr>
          <w:rFonts w:eastAsia="Times New Roman"/>
          <w:szCs w:val="24"/>
        </w:rPr>
        <w:t>Ευχαριστώ, κύριε συνάδελφε.</w:t>
      </w:r>
    </w:p>
    <w:p w14:paraId="414DA7A8" w14:textId="77777777" w:rsidR="00163247" w:rsidRDefault="00306EE9">
      <w:pPr>
        <w:tabs>
          <w:tab w:val="left" w:pos="2608"/>
        </w:tabs>
        <w:spacing w:line="600" w:lineRule="auto"/>
        <w:ind w:firstLine="720"/>
        <w:jc w:val="both"/>
        <w:rPr>
          <w:rFonts w:eastAsia="Times New Roman"/>
          <w:szCs w:val="24"/>
        </w:rPr>
      </w:pPr>
      <w:r>
        <w:rPr>
          <w:rFonts w:eastAsia="Times New Roman"/>
          <w:szCs w:val="24"/>
        </w:rPr>
        <w:t>Κύριε Υπουργέ, έχετε τον λόγο.</w:t>
      </w:r>
    </w:p>
    <w:p w14:paraId="414DA7A9" w14:textId="77777777" w:rsidR="00163247" w:rsidRDefault="00306EE9">
      <w:pPr>
        <w:tabs>
          <w:tab w:val="left" w:pos="2608"/>
        </w:tabs>
        <w:spacing w:line="600" w:lineRule="auto"/>
        <w:ind w:firstLine="720"/>
        <w:jc w:val="both"/>
        <w:rPr>
          <w:rFonts w:eastAsia="Times New Roman"/>
          <w:szCs w:val="24"/>
        </w:rPr>
      </w:pPr>
      <w:r w:rsidRPr="00AD2263">
        <w:rPr>
          <w:rFonts w:eastAsia="Times New Roman"/>
          <w:b/>
          <w:szCs w:val="24"/>
        </w:rPr>
        <w:t>ΑΝΔΡΕΑΣ ΞΑΝΘΟΣ (Υπουργός Υγείας</w:t>
      </w:r>
      <w:r w:rsidRPr="00AD2263">
        <w:rPr>
          <w:rFonts w:eastAsia="Times New Roman"/>
          <w:b/>
          <w:szCs w:val="24"/>
        </w:rPr>
        <w:t>):</w:t>
      </w:r>
      <w:r>
        <w:rPr>
          <w:rFonts w:eastAsia="Times New Roman"/>
          <w:szCs w:val="24"/>
        </w:rPr>
        <w:t xml:space="preserve"> Νομίζω πως δεν χωρά αμφιβολία ότι έχουμε μια δυσκολία στελέχωσης των συγκεκριμένων δομών πρωτοβάθμιας φροντίδας, παρά τις επανειλημμένες προσπάθειες που έχουν γίνει, το </w:t>
      </w:r>
      <w:proofErr w:type="spellStart"/>
      <w:r>
        <w:rPr>
          <w:rFonts w:eastAsia="Times New Roman"/>
          <w:szCs w:val="24"/>
        </w:rPr>
        <w:t>ξανατονίζω</w:t>
      </w:r>
      <w:proofErr w:type="spellEnd"/>
      <w:r>
        <w:rPr>
          <w:rFonts w:eastAsia="Times New Roman"/>
          <w:szCs w:val="24"/>
        </w:rPr>
        <w:t>. Επίσης, πρέπει να αναγνωριστεί ότι έγιναν προσπάθειες μετακίνησης και απ</w:t>
      </w:r>
      <w:r>
        <w:rPr>
          <w:rFonts w:eastAsia="Times New Roman"/>
          <w:szCs w:val="24"/>
        </w:rPr>
        <w:t xml:space="preserve">ό όμορες δομές. Έχω εικόνα ότι και από το Κέντρο Υγείας, από το ΠΕΔΥ δηλαδή, της πόλης των Ιωαννίνων υπήρξε μετακίνηση για να καλυφθούν εφημερίες στο Κέντρο Υγείας Πάργας, ειδικά τη θερινή περίοδο που υπάρχει αυξημένη ζήτηση. </w:t>
      </w:r>
    </w:p>
    <w:p w14:paraId="414DA7AA" w14:textId="77777777" w:rsidR="00163247" w:rsidRDefault="00306EE9">
      <w:pPr>
        <w:tabs>
          <w:tab w:val="left" w:pos="2608"/>
        </w:tabs>
        <w:spacing w:line="600" w:lineRule="auto"/>
        <w:ind w:firstLine="720"/>
        <w:jc w:val="both"/>
        <w:rPr>
          <w:rFonts w:eastAsia="Times New Roman"/>
          <w:szCs w:val="24"/>
        </w:rPr>
      </w:pPr>
      <w:r>
        <w:rPr>
          <w:rFonts w:eastAsia="Times New Roman"/>
          <w:szCs w:val="24"/>
        </w:rPr>
        <w:t>Αγαπητέ μου συνάδελφε, όσο αυ</w:t>
      </w:r>
      <w:r>
        <w:rPr>
          <w:rFonts w:eastAsia="Times New Roman"/>
          <w:szCs w:val="24"/>
        </w:rPr>
        <w:t>τή</w:t>
      </w:r>
      <w:r>
        <w:rPr>
          <w:rFonts w:eastAsia="Times New Roman"/>
          <w:szCs w:val="24"/>
        </w:rPr>
        <w:t>ν</w:t>
      </w:r>
      <w:r>
        <w:rPr>
          <w:rFonts w:eastAsia="Times New Roman"/>
          <w:szCs w:val="24"/>
        </w:rPr>
        <w:t xml:space="preserve"> την περίοδο υπάρχει σε ισχύ ένα καθεστώς όπου η πλειονότητα των νέων γιατρών μεταναστεύει στο εξωτερικό, με αποτέλεσμα να έχει μειωθεί δραματικά η διαθέσιμη δεξαμενή ειδικευμένων γιατρών στη χώρα -θυμίζω ότι λείπουν περίπου δεκαοκτώ χιλιάδες γιατροί, ο</w:t>
      </w:r>
      <w:r>
        <w:rPr>
          <w:rFonts w:eastAsia="Times New Roman"/>
          <w:szCs w:val="24"/>
        </w:rPr>
        <w:t xml:space="preserve">ι οποίοι τα χρόνια της κρίσης έχουν μετακινηθεί, υπήρξε μια μεγάλη </w:t>
      </w:r>
      <w:r>
        <w:rPr>
          <w:rFonts w:eastAsia="Times New Roman"/>
          <w:szCs w:val="24"/>
        </w:rPr>
        <w:lastRenderedPageBreak/>
        <w:t xml:space="preserve">διαρροή επιστημονικού δυναμικού, ιδιαίτερα στις χώρες της </w:t>
      </w:r>
      <w:r>
        <w:rPr>
          <w:rFonts w:eastAsia="Times New Roman"/>
          <w:szCs w:val="24"/>
        </w:rPr>
        <w:t xml:space="preserve">κεντρικής </w:t>
      </w:r>
      <w:r>
        <w:rPr>
          <w:rFonts w:eastAsia="Times New Roman"/>
          <w:szCs w:val="24"/>
        </w:rPr>
        <w:t xml:space="preserve">και </w:t>
      </w:r>
      <w:r>
        <w:rPr>
          <w:rFonts w:eastAsia="Times New Roman"/>
          <w:szCs w:val="24"/>
        </w:rPr>
        <w:t>βόρειας</w:t>
      </w:r>
      <w:r>
        <w:rPr>
          <w:rFonts w:eastAsia="Times New Roman"/>
          <w:szCs w:val="24"/>
        </w:rPr>
        <w:t xml:space="preserve"> </w:t>
      </w:r>
      <w:r>
        <w:rPr>
          <w:rFonts w:eastAsia="Times New Roman"/>
          <w:szCs w:val="24"/>
        </w:rPr>
        <w:t xml:space="preserve">Ευρώπης- όσο υπάρχει, λοιπόν, αυτή η μειωμένη διαθεσιμότητα γιατρών στη χώρα μας, τόσο θα υπάρχουν προβλήματα κάλυψης, ειδικά σε ορισμένες νησιωτικές, άγονες, δυσπρόσιτες περιοχές. </w:t>
      </w:r>
    </w:p>
    <w:p w14:paraId="414DA7AB" w14:textId="77777777" w:rsidR="00163247" w:rsidRDefault="00306EE9">
      <w:pPr>
        <w:tabs>
          <w:tab w:val="left" w:pos="2608"/>
        </w:tabs>
        <w:spacing w:line="600" w:lineRule="auto"/>
        <w:ind w:firstLine="720"/>
        <w:jc w:val="both"/>
        <w:rPr>
          <w:rFonts w:eastAsia="Times New Roman"/>
          <w:szCs w:val="24"/>
        </w:rPr>
      </w:pPr>
      <w:r>
        <w:rPr>
          <w:rFonts w:eastAsia="Times New Roman"/>
          <w:szCs w:val="24"/>
        </w:rPr>
        <w:t>Η προσπάθεια που κάνουμε είναι με τον πιο ορθολογικό τρόπο να αξιοποιήσουμ</w:t>
      </w:r>
      <w:r>
        <w:rPr>
          <w:rFonts w:eastAsia="Times New Roman"/>
          <w:szCs w:val="24"/>
        </w:rPr>
        <w:t xml:space="preserve">ε το υπάρχον δυναμικό. Αυτό δημιουργεί δυσκολίες. Όταν κάνεις </w:t>
      </w:r>
      <w:proofErr w:type="spellStart"/>
      <w:r>
        <w:rPr>
          <w:rFonts w:eastAsia="Times New Roman"/>
          <w:szCs w:val="24"/>
        </w:rPr>
        <w:t>εμβαλωματικές</w:t>
      </w:r>
      <w:proofErr w:type="spellEnd"/>
      <w:r>
        <w:rPr>
          <w:rFonts w:eastAsia="Times New Roman"/>
          <w:szCs w:val="24"/>
        </w:rPr>
        <w:t xml:space="preserve"> λύσεις, προφανώς υπάρχουν και παρενέργειες ή κα</w:t>
      </w:r>
      <w:r>
        <w:rPr>
          <w:rFonts w:eastAsia="Times New Roman"/>
          <w:szCs w:val="24"/>
        </w:rPr>
        <w:t>μ</w:t>
      </w:r>
      <w:r>
        <w:rPr>
          <w:rFonts w:eastAsia="Times New Roman"/>
          <w:szCs w:val="24"/>
        </w:rPr>
        <w:t xml:space="preserve">μιά φορά μπορεί να μην υπάρχουν και οι καλύτεροι δυνατοί χειρισμοί. </w:t>
      </w:r>
    </w:p>
    <w:p w14:paraId="414DA7AC" w14:textId="77777777" w:rsidR="00163247" w:rsidRDefault="00306EE9">
      <w:pPr>
        <w:tabs>
          <w:tab w:val="left" w:pos="2608"/>
        </w:tabs>
        <w:spacing w:line="600" w:lineRule="auto"/>
        <w:ind w:firstLine="720"/>
        <w:jc w:val="both"/>
        <w:rPr>
          <w:rFonts w:eastAsia="Times New Roman"/>
          <w:szCs w:val="24"/>
        </w:rPr>
      </w:pPr>
      <w:r>
        <w:rPr>
          <w:rFonts w:eastAsia="Times New Roman"/>
          <w:szCs w:val="24"/>
        </w:rPr>
        <w:t>Το σχέδιο είναι με επιπλέον κίνητρα, όπως είπα πριν, να ενισχύσ</w:t>
      </w:r>
      <w:r>
        <w:rPr>
          <w:rFonts w:eastAsia="Times New Roman"/>
          <w:szCs w:val="24"/>
        </w:rPr>
        <w:t xml:space="preserve">ουμε την προσπάθεια μόνιμης κάλυψης. Όταν συμβεί αυτό, θα επανεξεταστούν τα δεδομένα. Γι’ αυτό είπα ότι για τη </w:t>
      </w:r>
      <w:proofErr w:type="spellStart"/>
      <w:r>
        <w:rPr>
          <w:rFonts w:eastAsia="Times New Roman"/>
          <w:szCs w:val="24"/>
        </w:rPr>
        <w:t>Φιλιππιάδα</w:t>
      </w:r>
      <w:proofErr w:type="spellEnd"/>
      <w:r>
        <w:rPr>
          <w:rFonts w:eastAsia="Times New Roman"/>
          <w:szCs w:val="24"/>
        </w:rPr>
        <w:t xml:space="preserve"> επί του παρόντος το πλάνο είναι να αυξήσουμε τη δυνατότητα λειτουργίας του </w:t>
      </w:r>
      <w:r>
        <w:rPr>
          <w:rFonts w:eastAsia="Times New Roman"/>
          <w:szCs w:val="24"/>
        </w:rPr>
        <w:t>κέντρου υγείας</w:t>
      </w:r>
      <w:r>
        <w:rPr>
          <w:rFonts w:eastAsia="Times New Roman"/>
          <w:szCs w:val="24"/>
        </w:rPr>
        <w:t xml:space="preserve"> και στο απογευματινό ωράριο, ως πρώτο βήμα, </w:t>
      </w:r>
      <w:r>
        <w:rPr>
          <w:rFonts w:eastAsia="Times New Roman"/>
          <w:szCs w:val="24"/>
        </w:rPr>
        <w:t>κι αν υπάρξει επάρκεια ιατρικού δυναμικού που να μας επιτρέπει την εικοσιτετράωρη λειτουργία του, να το ξανασυζητήσουμε. Η εικόνα πάντως που μου έχει μεταφερθεί από την 6</w:t>
      </w:r>
      <w:r w:rsidRPr="00467BC6">
        <w:rPr>
          <w:rFonts w:eastAsia="Times New Roman"/>
          <w:szCs w:val="24"/>
          <w:vertAlign w:val="superscript"/>
        </w:rPr>
        <w:t>η</w:t>
      </w:r>
      <w:r>
        <w:rPr>
          <w:rFonts w:eastAsia="Times New Roman"/>
          <w:szCs w:val="24"/>
        </w:rPr>
        <w:t xml:space="preserve"> ΥΠΕ και με τα δεδομένα προσέλευσης ασθενών, ιδιαίτερα τις βραδινές ώρες, είναι ότι α</w:t>
      </w:r>
      <w:r>
        <w:rPr>
          <w:rFonts w:eastAsia="Times New Roman"/>
          <w:szCs w:val="24"/>
        </w:rPr>
        <w:t xml:space="preserve">υτό επί του παρόντος δεν δημιουργεί σοβαρό λειτουργικό πρόβλημα, με δεδομένη τη γειτνίαση με το Νοσοκομείο της Άρτας. </w:t>
      </w:r>
    </w:p>
    <w:p w14:paraId="414DA7AD" w14:textId="77777777" w:rsidR="00163247" w:rsidRDefault="00306EE9">
      <w:pPr>
        <w:tabs>
          <w:tab w:val="left" w:pos="2608"/>
        </w:tabs>
        <w:spacing w:line="600" w:lineRule="auto"/>
        <w:ind w:firstLine="720"/>
        <w:jc w:val="both"/>
        <w:rPr>
          <w:rFonts w:eastAsia="Times New Roman"/>
          <w:szCs w:val="24"/>
        </w:rPr>
      </w:pPr>
      <w:r>
        <w:rPr>
          <w:rFonts w:eastAsia="Times New Roman"/>
          <w:szCs w:val="24"/>
        </w:rPr>
        <w:lastRenderedPageBreak/>
        <w:t>Αντίστοιχ</w:t>
      </w:r>
      <w:r>
        <w:rPr>
          <w:rFonts w:eastAsia="Times New Roman"/>
          <w:szCs w:val="24"/>
        </w:rPr>
        <w:t>ο</w:t>
      </w:r>
      <w:r>
        <w:rPr>
          <w:rFonts w:eastAsia="Times New Roman"/>
          <w:szCs w:val="24"/>
        </w:rPr>
        <w:t xml:space="preserve"> είναι και το θέμα της εναλλάξ εφημερίας, που νομίζω ότι επίσης ο στόχος θα πρέπει να είναι να αποκτήσουν αυτά τα δύο </w:t>
      </w:r>
      <w:r>
        <w:rPr>
          <w:rFonts w:eastAsia="Times New Roman"/>
          <w:szCs w:val="24"/>
        </w:rPr>
        <w:t>κέντρα υγ</w:t>
      </w:r>
      <w:r>
        <w:rPr>
          <w:rFonts w:eastAsia="Times New Roman"/>
          <w:szCs w:val="24"/>
        </w:rPr>
        <w:t>είας</w:t>
      </w:r>
      <w:r>
        <w:rPr>
          <w:rFonts w:eastAsia="Times New Roman"/>
          <w:szCs w:val="24"/>
        </w:rPr>
        <w:t xml:space="preserve">, που επιβαρύνονται το καλοκαίρι, μια αυτοδυναμία στην κάλυψη και τη στελέχωσή τους. </w:t>
      </w:r>
    </w:p>
    <w:p w14:paraId="414DA7AE" w14:textId="77777777" w:rsidR="00163247" w:rsidRDefault="00306EE9">
      <w:pPr>
        <w:tabs>
          <w:tab w:val="left" w:pos="2608"/>
        </w:tabs>
        <w:spacing w:line="600" w:lineRule="auto"/>
        <w:ind w:firstLine="720"/>
        <w:jc w:val="both"/>
        <w:rPr>
          <w:rFonts w:eastAsia="Times New Roman"/>
          <w:szCs w:val="24"/>
        </w:rPr>
      </w:pPr>
      <w:r>
        <w:rPr>
          <w:rFonts w:eastAsia="Times New Roman"/>
          <w:szCs w:val="24"/>
        </w:rPr>
        <w:t>Θεωρώ ότι πραγματικά είναι κρίσιμο το ότι το Νοσοκομείο της Πρέβεζας πλέον έχει μια σαφώς πιο σταθεροποιημένη στελέχωση και λειτουργία. Έχει ενισχυθεί με δέκα επικουρ</w:t>
      </w:r>
      <w:r>
        <w:rPr>
          <w:rFonts w:eastAsia="Times New Roman"/>
          <w:szCs w:val="24"/>
        </w:rPr>
        <w:t xml:space="preserve">ικούς γιατρούς, από ό,τι είδα αυτές τις μέρες κι έχουν προκηρυχθεί και αρκετές θέσεις μονίμων γιατρών του ΕΣΥ που είναι σε εξέλιξη. </w:t>
      </w:r>
    </w:p>
    <w:p w14:paraId="414DA7AF" w14:textId="77777777" w:rsidR="00163247" w:rsidRDefault="00306EE9">
      <w:pPr>
        <w:tabs>
          <w:tab w:val="left" w:pos="2608"/>
        </w:tabs>
        <w:spacing w:line="600" w:lineRule="auto"/>
        <w:ind w:firstLine="720"/>
        <w:jc w:val="both"/>
        <w:rPr>
          <w:rFonts w:eastAsia="Times New Roman"/>
          <w:szCs w:val="24"/>
        </w:rPr>
      </w:pPr>
      <w:r>
        <w:rPr>
          <w:rFonts w:eastAsia="Times New Roman"/>
          <w:szCs w:val="24"/>
        </w:rPr>
        <w:t>Νομίζω ότι χρειάζεται πραγματικά να επιμείνουμε σε αυτή</w:t>
      </w:r>
      <w:r>
        <w:rPr>
          <w:rFonts w:eastAsia="Times New Roman"/>
          <w:szCs w:val="24"/>
        </w:rPr>
        <w:t>ν</w:t>
      </w:r>
      <w:r>
        <w:rPr>
          <w:rFonts w:eastAsia="Times New Roman"/>
          <w:szCs w:val="24"/>
        </w:rPr>
        <w:t xml:space="preserve"> την προσπάθεια και κυρίως αυτό που μας ενδιαφέρει εμάς είναι να δη</w:t>
      </w:r>
      <w:r>
        <w:rPr>
          <w:rFonts w:eastAsia="Times New Roman"/>
          <w:szCs w:val="24"/>
        </w:rPr>
        <w:t xml:space="preserve">μιουργήσουμε έναν μηχανισμό έγκαιρης κάλυψης αναγκών στο σύστημα υγείας. Αυτό νομοθετήσαμε προχθές, τη δυνατότητα κατ’ </w:t>
      </w:r>
      <w:proofErr w:type="spellStart"/>
      <w:r>
        <w:rPr>
          <w:rFonts w:eastAsia="Times New Roman"/>
          <w:szCs w:val="24"/>
        </w:rPr>
        <w:t>αναλογίαν</w:t>
      </w:r>
      <w:proofErr w:type="spellEnd"/>
      <w:r>
        <w:rPr>
          <w:rFonts w:eastAsia="Times New Roman"/>
          <w:szCs w:val="24"/>
        </w:rPr>
        <w:t xml:space="preserve"> με τους επικουρικούς γιατρούς να μπορούμε να προσλάβουμε λοιπό επικουρικό προσωπικό, μέσα από ένα διαφανές και ευέλικτο σύστημα</w:t>
      </w:r>
      <w:r>
        <w:rPr>
          <w:rFonts w:eastAsia="Times New Roman"/>
          <w:szCs w:val="24"/>
        </w:rPr>
        <w:t xml:space="preserve"> με λίστες ανά ειδικότητα σε κάθε </w:t>
      </w:r>
      <w:r>
        <w:rPr>
          <w:rFonts w:eastAsia="Times New Roman"/>
          <w:szCs w:val="24"/>
        </w:rPr>
        <w:t>υγειονομική περιφέρεια</w:t>
      </w:r>
      <w:r>
        <w:rPr>
          <w:rFonts w:eastAsia="Times New Roman"/>
          <w:szCs w:val="24"/>
        </w:rPr>
        <w:t>, νοσηλευτών, τεχνολόγων, παρασκευαστών, άλλων επαγγελματιών υγείας, για να μπορέσουμε να καλύψουμε τα πολύ μεγάλα κενά του συστήματος υγείας αυτή την περίοδο.</w:t>
      </w:r>
    </w:p>
    <w:p w14:paraId="414DA7B0" w14:textId="77777777" w:rsidR="00163247" w:rsidRDefault="00306EE9">
      <w:pPr>
        <w:tabs>
          <w:tab w:val="left" w:pos="2608"/>
        </w:tabs>
        <w:spacing w:line="600" w:lineRule="auto"/>
        <w:ind w:firstLine="720"/>
        <w:jc w:val="both"/>
        <w:rPr>
          <w:rFonts w:eastAsia="Times New Roman"/>
          <w:szCs w:val="24"/>
        </w:rPr>
      </w:pPr>
      <w:r>
        <w:rPr>
          <w:rFonts w:eastAsia="Times New Roman"/>
          <w:b/>
          <w:szCs w:val="24"/>
        </w:rPr>
        <w:lastRenderedPageBreak/>
        <w:t xml:space="preserve">ΠΡΟΕΔΡΕΥΩΝ (Σπυρίδων Λυκούδης): </w:t>
      </w:r>
      <w:r>
        <w:rPr>
          <w:rFonts w:eastAsia="Times New Roman"/>
          <w:szCs w:val="24"/>
        </w:rPr>
        <w:t>Ευχαριστ</w:t>
      </w:r>
      <w:r>
        <w:rPr>
          <w:rFonts w:eastAsia="Times New Roman"/>
          <w:szCs w:val="24"/>
        </w:rPr>
        <w:t>ώ.</w:t>
      </w:r>
    </w:p>
    <w:p w14:paraId="414DA7B1" w14:textId="77777777" w:rsidR="00163247" w:rsidRDefault="00306EE9">
      <w:pPr>
        <w:tabs>
          <w:tab w:val="left" w:pos="2608"/>
        </w:tabs>
        <w:spacing w:line="600" w:lineRule="auto"/>
        <w:ind w:firstLine="720"/>
        <w:jc w:val="both"/>
        <w:rPr>
          <w:rFonts w:eastAsia="Times New Roman" w:cs="Times New Roman"/>
          <w:szCs w:val="24"/>
        </w:rPr>
      </w:pPr>
      <w:r>
        <w:rPr>
          <w:rFonts w:eastAsia="Times New Roman"/>
          <w:szCs w:val="24"/>
        </w:rPr>
        <w:t xml:space="preserve">Ακολουθεί η δεύτερη με αριθμό </w:t>
      </w:r>
      <w:r>
        <w:rPr>
          <w:rFonts w:eastAsia="Times New Roman" w:cs="Times New Roman"/>
          <w:szCs w:val="24"/>
        </w:rPr>
        <w:t xml:space="preserve">1707/25-5-2018 </w:t>
      </w:r>
      <w:r>
        <w:rPr>
          <w:rFonts w:eastAsia="Times New Roman"/>
          <w:szCs w:val="24"/>
        </w:rPr>
        <w:t xml:space="preserve">επίκαιρη ερώτηση δευτέρου κύκλου </w:t>
      </w:r>
      <w:r>
        <w:rPr>
          <w:rFonts w:eastAsia="Times New Roman" w:cs="Times New Roman"/>
          <w:szCs w:val="24"/>
        </w:rPr>
        <w:t xml:space="preserve">του Βουλευτή Α΄ Πειραιά της Νέας Δημοκρατίας κ. </w:t>
      </w:r>
      <w:r w:rsidRPr="005B0C66">
        <w:rPr>
          <w:rFonts w:eastAsia="Times New Roman" w:cs="Times New Roman"/>
          <w:bCs/>
          <w:szCs w:val="24"/>
        </w:rPr>
        <w:t>Κωνσταντίνου Κατσαφάδου</w:t>
      </w:r>
      <w:r>
        <w:rPr>
          <w:rFonts w:eastAsia="Times New Roman" w:cs="Times New Roman"/>
          <w:szCs w:val="24"/>
        </w:rPr>
        <w:t xml:space="preserve"> προς τον Υπουργό </w:t>
      </w:r>
      <w:r w:rsidRPr="005B0C66">
        <w:rPr>
          <w:rFonts w:eastAsia="Times New Roman" w:cs="Times New Roman"/>
          <w:bCs/>
          <w:szCs w:val="24"/>
        </w:rPr>
        <w:t>Υγείας,</w:t>
      </w:r>
      <w:r w:rsidRPr="005B0C66">
        <w:rPr>
          <w:rFonts w:eastAsia="Times New Roman" w:cs="Times New Roman"/>
          <w:b/>
          <w:szCs w:val="24"/>
        </w:rPr>
        <w:t xml:space="preserve"> </w:t>
      </w:r>
      <w:r>
        <w:rPr>
          <w:rFonts w:eastAsia="Times New Roman" w:cs="Times New Roman"/>
          <w:szCs w:val="24"/>
        </w:rPr>
        <w:t>με θέμα: «Χωρίς παιδίατρο εδώ και δυόμισι μήνες το Κέντρο Υγείας Αίγινας - Ελλ</w:t>
      </w:r>
      <w:r>
        <w:rPr>
          <w:rFonts w:eastAsia="Times New Roman" w:cs="Times New Roman"/>
          <w:szCs w:val="24"/>
        </w:rPr>
        <w:t xml:space="preserve">είψεις και σε </w:t>
      </w:r>
      <w:r>
        <w:rPr>
          <w:rFonts w:eastAsia="Times New Roman" w:cs="Times New Roman"/>
          <w:szCs w:val="24"/>
        </w:rPr>
        <w:t xml:space="preserve">οφθαλμίατρο </w:t>
      </w:r>
      <w:r>
        <w:rPr>
          <w:rFonts w:eastAsia="Times New Roman" w:cs="Times New Roman"/>
          <w:szCs w:val="24"/>
        </w:rPr>
        <w:t>και ΩΡΛ».</w:t>
      </w:r>
    </w:p>
    <w:p w14:paraId="414DA7B2" w14:textId="77777777" w:rsidR="00163247" w:rsidRDefault="00306EE9">
      <w:pPr>
        <w:tabs>
          <w:tab w:val="left" w:pos="2608"/>
        </w:tabs>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414DA7B3" w14:textId="77777777" w:rsidR="00163247" w:rsidRDefault="00306EE9">
      <w:pPr>
        <w:tabs>
          <w:tab w:val="left" w:pos="2608"/>
        </w:tabs>
        <w:spacing w:line="600" w:lineRule="auto"/>
        <w:ind w:firstLine="720"/>
        <w:jc w:val="both"/>
        <w:rPr>
          <w:rFonts w:eastAsia="Times New Roman"/>
          <w:szCs w:val="24"/>
        </w:rPr>
      </w:pPr>
      <w:r>
        <w:rPr>
          <w:rFonts w:eastAsia="Times New Roman"/>
          <w:b/>
          <w:szCs w:val="24"/>
        </w:rPr>
        <w:t xml:space="preserve">ΚΩΝΣΤΑΝΤΙΝΟΣ ΚΑΤΣΑΦΑΔΟΣ: </w:t>
      </w:r>
      <w:r>
        <w:rPr>
          <w:rFonts w:eastAsia="Times New Roman"/>
          <w:szCs w:val="24"/>
        </w:rPr>
        <w:t xml:space="preserve">Ευχαριστώ, κύριε Πρόεδρε. </w:t>
      </w:r>
    </w:p>
    <w:p w14:paraId="414DA7B4" w14:textId="77777777" w:rsidR="00163247" w:rsidRDefault="00306EE9">
      <w:pPr>
        <w:tabs>
          <w:tab w:val="left" w:pos="2608"/>
        </w:tabs>
        <w:spacing w:line="600" w:lineRule="auto"/>
        <w:ind w:firstLine="720"/>
        <w:jc w:val="both"/>
        <w:rPr>
          <w:rFonts w:eastAsia="Times New Roman"/>
          <w:szCs w:val="24"/>
        </w:rPr>
      </w:pPr>
      <w:r>
        <w:rPr>
          <w:rFonts w:eastAsia="Times New Roman"/>
          <w:szCs w:val="24"/>
        </w:rPr>
        <w:t>Κύριε Υπουργέ, η συγκεκριμένη ερώτηση έχει κατατεθεί εδώ και τρεις μήνες. Με χαρά διάβασα μια ανακοίνωση, ότι την Παρασκευή η 2</w:t>
      </w:r>
      <w:r w:rsidRPr="00EC772C">
        <w:rPr>
          <w:rFonts w:eastAsia="Times New Roman"/>
          <w:szCs w:val="24"/>
          <w:vertAlign w:val="superscript"/>
        </w:rPr>
        <w:t>η</w:t>
      </w:r>
      <w:r>
        <w:rPr>
          <w:rFonts w:eastAsia="Times New Roman"/>
          <w:szCs w:val="24"/>
        </w:rPr>
        <w:t xml:space="preserve"> Υγειονομική Περιφέρεια προτίθεται να δώσει μια λύση σε ό,τι έχει να κάνει με τον παιδίατρο, βάζοντας έναν επικουρικό γιατρό για το Κέντρο Υγείας της Αίγινας.</w:t>
      </w:r>
    </w:p>
    <w:p w14:paraId="414DA7B5" w14:textId="77777777" w:rsidR="00163247" w:rsidRDefault="00306EE9">
      <w:pPr>
        <w:tabs>
          <w:tab w:val="left" w:pos="2608"/>
        </w:tabs>
        <w:spacing w:line="600" w:lineRule="auto"/>
        <w:ind w:firstLine="720"/>
        <w:jc w:val="both"/>
        <w:rPr>
          <w:rFonts w:eastAsia="Times New Roman"/>
          <w:szCs w:val="24"/>
        </w:rPr>
      </w:pPr>
      <w:r>
        <w:rPr>
          <w:rFonts w:eastAsia="Times New Roman"/>
          <w:szCs w:val="24"/>
        </w:rPr>
        <w:t xml:space="preserve">Κύριε Υπουργέ, </w:t>
      </w:r>
      <w:r>
        <w:rPr>
          <w:rFonts w:eastAsia="Times New Roman"/>
          <w:szCs w:val="24"/>
        </w:rPr>
        <w:t>γνωρίζετε</w:t>
      </w:r>
      <w:r>
        <w:rPr>
          <w:rFonts w:eastAsia="Times New Roman"/>
          <w:szCs w:val="24"/>
        </w:rPr>
        <w:t xml:space="preserve">, επειδή κατάγεστε από νησί, ότι η </w:t>
      </w:r>
      <w:proofErr w:type="spellStart"/>
      <w:r>
        <w:rPr>
          <w:rFonts w:eastAsia="Times New Roman"/>
          <w:szCs w:val="24"/>
        </w:rPr>
        <w:t>νησιωτικότητα</w:t>
      </w:r>
      <w:proofErr w:type="spellEnd"/>
      <w:r>
        <w:rPr>
          <w:rFonts w:eastAsia="Times New Roman"/>
          <w:szCs w:val="24"/>
        </w:rPr>
        <w:t xml:space="preserve"> είναι κάτι πολύ ιδιαίτερ</w:t>
      </w:r>
      <w:r>
        <w:rPr>
          <w:rFonts w:eastAsia="Times New Roman"/>
          <w:szCs w:val="24"/>
        </w:rPr>
        <w:t xml:space="preserve">ο και άκουσα τον συνάδελφο ο οποίος μίλαγε για την Πρέβεζα, για την Πάργα και όλα αυτά τα </w:t>
      </w:r>
      <w:r>
        <w:rPr>
          <w:rFonts w:eastAsia="Times New Roman"/>
          <w:szCs w:val="24"/>
        </w:rPr>
        <w:t>κέντρα υγείας</w:t>
      </w:r>
      <w:r>
        <w:rPr>
          <w:rFonts w:eastAsia="Times New Roman"/>
          <w:szCs w:val="24"/>
        </w:rPr>
        <w:t xml:space="preserve"> που αντιμετωπίζουν προβλήματα, όπως είμαι σίγουρος ότι αντιμετωπίζουν σχεδόν σε όλη την Ελλάδα.  </w:t>
      </w:r>
    </w:p>
    <w:p w14:paraId="414DA7B6" w14:textId="77777777" w:rsidR="00163247" w:rsidRDefault="00306EE9">
      <w:pPr>
        <w:tabs>
          <w:tab w:val="left" w:pos="2608"/>
        </w:tabs>
        <w:spacing w:line="600" w:lineRule="auto"/>
        <w:ind w:firstLine="720"/>
        <w:jc w:val="both"/>
        <w:rPr>
          <w:rFonts w:eastAsia="Times New Roman"/>
          <w:szCs w:val="24"/>
        </w:rPr>
      </w:pPr>
      <w:r>
        <w:rPr>
          <w:rFonts w:eastAsia="Times New Roman"/>
          <w:szCs w:val="24"/>
        </w:rPr>
        <w:lastRenderedPageBreak/>
        <w:t>Όμως, στα νησιά και ειδικότερα σε ό,τι έχει να κάνει μ</w:t>
      </w:r>
      <w:r>
        <w:rPr>
          <w:rFonts w:eastAsia="Times New Roman"/>
          <w:szCs w:val="24"/>
        </w:rPr>
        <w:t>ε την Αίγινα, ένα νησί το οποίο τον χειμώνα έχει δεκαπέντε χιλιάδες μόνιμους κατοίκους και το καλοκαίρι έχει εξήντα και εβδομήντα χιλιάδες μόνιμους κατοίκους, ένα νησί στο οποίο για να μπορέσει να μετακινηθεί κάποιος χρειάζεται 32 ευρώ με το συμβατικό πλοί</w:t>
      </w:r>
      <w:r>
        <w:rPr>
          <w:rFonts w:eastAsia="Times New Roman"/>
          <w:szCs w:val="24"/>
        </w:rPr>
        <w:t>ο και 39 ευρώ με το ταχύπλοο, ένα νησί στο οποίο ο παιδίατρος κατά το 2016 παρακολούθησε τεσσεράμισι χιλιάδες περιπτώσεις και το 2017 τέσσερις χιλιάδες εξακόσιες περιπτώσεις παιδιών, χαίρομαι που φαίνεται επιτέλους να δίνεται μια προσωρινή λύση.</w:t>
      </w:r>
    </w:p>
    <w:p w14:paraId="414DA7B7" w14:textId="77777777" w:rsidR="00163247" w:rsidRDefault="00306EE9">
      <w:pPr>
        <w:tabs>
          <w:tab w:val="left" w:pos="2940"/>
        </w:tabs>
        <w:spacing w:line="600" w:lineRule="auto"/>
        <w:ind w:firstLine="720"/>
        <w:jc w:val="both"/>
        <w:rPr>
          <w:rFonts w:eastAsia="Times New Roman"/>
          <w:szCs w:val="24"/>
        </w:rPr>
      </w:pPr>
      <w:r>
        <w:rPr>
          <w:rFonts w:eastAsia="Times New Roman"/>
          <w:szCs w:val="24"/>
        </w:rPr>
        <w:t>Χρειάστηκε</w:t>
      </w:r>
      <w:r>
        <w:rPr>
          <w:rFonts w:eastAsia="Times New Roman"/>
          <w:szCs w:val="24"/>
        </w:rPr>
        <w:t xml:space="preserve"> βέβαια να περάσουν τρεις μήνες για να μου απαντήσετε στην ερώτηση -και </w:t>
      </w:r>
      <w:proofErr w:type="spellStart"/>
      <w:r>
        <w:rPr>
          <w:rFonts w:eastAsia="Times New Roman"/>
          <w:szCs w:val="24"/>
        </w:rPr>
        <w:t>όλως</w:t>
      </w:r>
      <w:proofErr w:type="spellEnd"/>
      <w:r>
        <w:rPr>
          <w:rFonts w:eastAsia="Times New Roman"/>
          <w:szCs w:val="24"/>
        </w:rPr>
        <w:t xml:space="preserve"> </w:t>
      </w:r>
      <w:proofErr w:type="spellStart"/>
      <w:r>
        <w:rPr>
          <w:rFonts w:eastAsia="Times New Roman"/>
          <w:szCs w:val="24"/>
        </w:rPr>
        <w:t>τυχαίως</w:t>
      </w:r>
      <w:proofErr w:type="spellEnd"/>
      <w:r>
        <w:rPr>
          <w:rFonts w:eastAsia="Times New Roman"/>
          <w:szCs w:val="24"/>
        </w:rPr>
        <w:t>, όπως σας είπα, την Παρασκευή βγήκε αυτή η ανακοίνωση- και χρειάστηκε να μείνουν έξι μήνες χωρίς παιδίατρο, μετά τον τραγικό χαμό της παιδιάτρου του Νοσοκομείου της Αίγινα</w:t>
      </w:r>
      <w:r>
        <w:rPr>
          <w:rFonts w:eastAsia="Times New Roman"/>
          <w:szCs w:val="24"/>
        </w:rPr>
        <w:t>ς, η οποία έφυγε, δυστυχώς, πάρα πολύ γρήγορα από τη ζωή.</w:t>
      </w:r>
    </w:p>
    <w:p w14:paraId="414DA7B8" w14:textId="77777777" w:rsidR="00163247" w:rsidRDefault="00306EE9">
      <w:pPr>
        <w:tabs>
          <w:tab w:val="left" w:pos="2940"/>
        </w:tabs>
        <w:spacing w:line="600" w:lineRule="auto"/>
        <w:ind w:firstLine="720"/>
        <w:jc w:val="both"/>
        <w:rPr>
          <w:rFonts w:eastAsia="Times New Roman"/>
          <w:szCs w:val="24"/>
        </w:rPr>
      </w:pPr>
      <w:r>
        <w:rPr>
          <w:rFonts w:eastAsia="Times New Roman"/>
          <w:szCs w:val="24"/>
        </w:rPr>
        <w:t xml:space="preserve">Το πρόβλημα, όμως, όπως ξέρετε, κύριε Υπουργέ, δεν είναι μόνο σε ό,τι έχει να κάνει με τον παιδίατρο. Έχει να κάνει και με τις υπόλοιπες ειδικότητες. Έχει να κάνει με τον οφθαλμίατρο, έχει να κάνει </w:t>
      </w:r>
      <w:r>
        <w:rPr>
          <w:rFonts w:eastAsia="Times New Roman"/>
          <w:szCs w:val="24"/>
        </w:rPr>
        <w:t xml:space="preserve">με τον ΩΡΛ, που κλείνουμε σχεδόν έναν χρόνο. Ακόμα, πρόσφατα κι ο αγροτικός ιατρός έφυγε από την Αίγινα. Έχει να κάνει με γυναικολόγο, έχει να κάνει με ορθοπεδικό. </w:t>
      </w:r>
      <w:r>
        <w:rPr>
          <w:rFonts w:eastAsia="Times New Roman"/>
          <w:szCs w:val="24"/>
        </w:rPr>
        <w:lastRenderedPageBreak/>
        <w:t>Πραγματικά, θα ήθελα να σας ρωτήσω, κοιτώντας σας στα μάτια: Είστε ικανοποιημένος για ένα νη</w:t>
      </w:r>
      <w:r>
        <w:rPr>
          <w:rFonts w:eastAsia="Times New Roman"/>
          <w:szCs w:val="24"/>
        </w:rPr>
        <w:t>σί το οποίο απέχει σαράντα λεπτά από την Αθήνα, αλλά έχει τεράστια προβλήματα, από το επίπεδο παρεχόμενης υγείας από τις δημόσιες δομές, καθώς είναι η μόνη δημόσια δομή υγείας το Κέντρο Υγείας της Αίγινας;</w:t>
      </w:r>
    </w:p>
    <w:p w14:paraId="414DA7B9" w14:textId="77777777" w:rsidR="00163247" w:rsidRDefault="00306EE9">
      <w:pPr>
        <w:tabs>
          <w:tab w:val="left" w:pos="2940"/>
        </w:tabs>
        <w:spacing w:line="600" w:lineRule="auto"/>
        <w:ind w:firstLine="720"/>
        <w:jc w:val="both"/>
        <w:rPr>
          <w:rFonts w:eastAsia="Times New Roman"/>
          <w:szCs w:val="24"/>
        </w:rPr>
      </w:pPr>
      <w:r>
        <w:rPr>
          <w:rFonts w:eastAsia="Times New Roman"/>
          <w:szCs w:val="24"/>
        </w:rPr>
        <w:t xml:space="preserve">Φυσικά σας έχω κάνει και μια άλλη ερώτηση εδώ και </w:t>
      </w:r>
      <w:r>
        <w:rPr>
          <w:rFonts w:eastAsia="Times New Roman"/>
          <w:szCs w:val="24"/>
        </w:rPr>
        <w:t>δυόμισι μήνες για ένα τραγικό επίσης περιστατικό το οποίο έγινε στην Αίγινα, όπου επί μία ώρα ένας νέος άνθρωπος περίμενε να έλθει το ασθενοφόρο και να διακομιστεί, αλλά έχασε τη ζωή του, δυστυχώς, γιατί δεν είχε οδηγό το ασθενοφόρο.</w:t>
      </w:r>
    </w:p>
    <w:p w14:paraId="414DA7BA" w14:textId="77777777" w:rsidR="00163247" w:rsidRDefault="00306EE9">
      <w:pPr>
        <w:tabs>
          <w:tab w:val="left" w:pos="2940"/>
        </w:tabs>
        <w:spacing w:line="600" w:lineRule="auto"/>
        <w:ind w:firstLine="720"/>
        <w:jc w:val="both"/>
        <w:rPr>
          <w:rFonts w:eastAsia="Times New Roman"/>
          <w:szCs w:val="24"/>
        </w:rPr>
      </w:pPr>
      <w:r>
        <w:rPr>
          <w:rFonts w:eastAsia="Times New Roman"/>
          <w:szCs w:val="24"/>
        </w:rPr>
        <w:t>Σε καμμία περίπτωση δε</w:t>
      </w:r>
      <w:r>
        <w:rPr>
          <w:rFonts w:eastAsia="Times New Roman"/>
          <w:szCs w:val="24"/>
        </w:rPr>
        <w:t xml:space="preserve">ν κατηγορώ αυτούς οι οποίοι εργάζονται στο </w:t>
      </w:r>
      <w:r>
        <w:rPr>
          <w:rFonts w:eastAsia="Times New Roman"/>
          <w:szCs w:val="24"/>
        </w:rPr>
        <w:t>κ</w:t>
      </w:r>
      <w:r>
        <w:rPr>
          <w:rFonts w:eastAsia="Times New Roman"/>
          <w:szCs w:val="24"/>
        </w:rPr>
        <w:t xml:space="preserve">έντρο </w:t>
      </w:r>
      <w:r>
        <w:rPr>
          <w:rFonts w:eastAsia="Times New Roman"/>
          <w:szCs w:val="24"/>
        </w:rPr>
        <w:t>υγείας</w:t>
      </w:r>
      <w:r>
        <w:rPr>
          <w:rFonts w:eastAsia="Times New Roman"/>
          <w:szCs w:val="24"/>
        </w:rPr>
        <w:t xml:space="preserve">. Και το διοικητικό και το ιατρικό προσωπικό είναι άνθρωποι οι οποίοι καταβάλλουν υπεράνθρωπες προσπάθειες. Όμως, κάποια στιγμή αυτά τα προβλήματα δεν πρέπει να τα λύσουμε; Είμαστε στο 2018 και είναι </w:t>
      </w:r>
      <w:r>
        <w:rPr>
          <w:rFonts w:eastAsia="Times New Roman"/>
          <w:szCs w:val="24"/>
        </w:rPr>
        <w:t>ντροπή σαράντα λεπτά από την Αθήνα να πεθαίνει ο κόσμος στην άσφαλτο!</w:t>
      </w:r>
    </w:p>
    <w:p w14:paraId="414DA7BB" w14:textId="77777777" w:rsidR="00163247" w:rsidRDefault="00306EE9">
      <w:pPr>
        <w:tabs>
          <w:tab w:val="left" w:pos="2940"/>
        </w:tabs>
        <w:spacing w:line="600" w:lineRule="auto"/>
        <w:ind w:firstLine="720"/>
        <w:jc w:val="both"/>
        <w:rPr>
          <w:rFonts w:eastAsia="Times New Roman"/>
          <w:szCs w:val="24"/>
        </w:rPr>
      </w:pPr>
      <w:r w:rsidRPr="00C94D18">
        <w:rPr>
          <w:rFonts w:eastAsia="Times New Roman"/>
          <w:b/>
          <w:szCs w:val="24"/>
        </w:rPr>
        <w:t>ΠΡΟΕΔΡΕΥΩΝ (Σπυρίδων Λυκούδης):</w:t>
      </w:r>
      <w:r>
        <w:rPr>
          <w:rFonts w:eastAsia="Times New Roman"/>
          <w:szCs w:val="24"/>
        </w:rPr>
        <w:t xml:space="preserve"> Ευχαριστώ, κύριε συνάδελφε.</w:t>
      </w:r>
    </w:p>
    <w:p w14:paraId="414DA7BC" w14:textId="77777777" w:rsidR="00163247" w:rsidRDefault="00306EE9">
      <w:pPr>
        <w:tabs>
          <w:tab w:val="left" w:pos="2940"/>
        </w:tabs>
        <w:spacing w:line="600" w:lineRule="auto"/>
        <w:ind w:firstLine="720"/>
        <w:jc w:val="both"/>
        <w:rPr>
          <w:rFonts w:eastAsia="Times New Roman"/>
          <w:szCs w:val="24"/>
        </w:rPr>
      </w:pPr>
      <w:r>
        <w:rPr>
          <w:rFonts w:eastAsia="Times New Roman"/>
          <w:szCs w:val="24"/>
        </w:rPr>
        <w:t>Κύριε Υπουργέ, έχετε τον λόγο.</w:t>
      </w:r>
    </w:p>
    <w:p w14:paraId="414DA7BD" w14:textId="77777777" w:rsidR="00163247" w:rsidRDefault="00306EE9">
      <w:pPr>
        <w:tabs>
          <w:tab w:val="left" w:pos="2940"/>
        </w:tabs>
        <w:spacing w:line="600" w:lineRule="auto"/>
        <w:ind w:firstLine="720"/>
        <w:jc w:val="both"/>
        <w:rPr>
          <w:rFonts w:eastAsia="Times New Roman"/>
          <w:szCs w:val="24"/>
        </w:rPr>
      </w:pPr>
      <w:r w:rsidRPr="00C94D18">
        <w:rPr>
          <w:rFonts w:eastAsia="Times New Roman"/>
          <w:b/>
          <w:szCs w:val="24"/>
        </w:rPr>
        <w:lastRenderedPageBreak/>
        <w:t>ΑΝΔΡΕΑΣ ΞΑΝΘΟΣ (Υπουργός Υγείας):</w:t>
      </w:r>
      <w:r>
        <w:rPr>
          <w:rFonts w:eastAsia="Times New Roman"/>
          <w:szCs w:val="24"/>
        </w:rPr>
        <w:t xml:space="preserve"> Αγαπητέ συνάδελφε, έχουμε πολλές φορές πει ότι δεν έχουμε καμ</w:t>
      </w:r>
      <w:r>
        <w:rPr>
          <w:rFonts w:eastAsia="Times New Roman"/>
          <w:szCs w:val="24"/>
        </w:rPr>
        <w:t>μία διάθεση να εξωραΐζουμε μια πραγματικότητα που παραμένει δύσκολη στο σύστημα υγείας, ιδιαίτερα στην πρωτοβάθμια φροντίδα, διότι όντως αυτά τα χρόνια που μεσολάβησαν έγινε μια πολύ συστηματική προσπάθεια να καλύψουμε επείγουσες ανάγκες και κενά κυρίως στ</w:t>
      </w:r>
      <w:r>
        <w:rPr>
          <w:rFonts w:eastAsia="Times New Roman"/>
          <w:szCs w:val="24"/>
        </w:rPr>
        <w:t>α νοσοκομεία. Εκεί δόθηκε το μεγάλο βάρος. Εκεί, λόγω της αποδιοργάνωσης των δομών πρωτοβάθμιας φροντίδας στα αστικά κέντρα μετά τον ν. 4238/2014, είχε μεταφερθεί η μεγάλη πλειονότητα των περιστατικών στα τακτικά εξωτερικά τους ιατρεία και στα ΤΕΠ, λόγω τη</w:t>
      </w:r>
      <w:r>
        <w:rPr>
          <w:rFonts w:eastAsia="Times New Roman"/>
          <w:szCs w:val="24"/>
        </w:rPr>
        <w:t>ς εφημερίας των μεγάλων νοσοκομείων. Εκεί, λοιπόν, χρειαζόταν επείγουσα ενίσχυση για να μην καταρρεύσει το σύστημα υγείας. Αυτό έγινε. Σήμερα τα νοσοκομεία -το αναγνωρίζουν όλοι, οι καλοπροαίρετοι τουλάχιστον, το αναγνωρίζουν οι άνθρωποι του συστήματος υγε</w:t>
      </w:r>
      <w:r>
        <w:rPr>
          <w:rFonts w:eastAsia="Times New Roman"/>
          <w:szCs w:val="24"/>
        </w:rPr>
        <w:t xml:space="preserve">ίας, νομίζω ότι το αναγνωρίζουν οι πολίτες- είναι πιο </w:t>
      </w:r>
      <w:proofErr w:type="spellStart"/>
      <w:r>
        <w:rPr>
          <w:rFonts w:eastAsia="Times New Roman"/>
          <w:szCs w:val="24"/>
        </w:rPr>
        <w:t>προσβάσιμα</w:t>
      </w:r>
      <w:proofErr w:type="spellEnd"/>
      <w:r>
        <w:rPr>
          <w:rFonts w:eastAsia="Times New Roman"/>
          <w:szCs w:val="24"/>
        </w:rPr>
        <w:t xml:space="preserve"> στον κόσμο, έχουν μια σταθεροποιημένη και διαρκώς βελτιούμενη λειτουργία.</w:t>
      </w:r>
    </w:p>
    <w:p w14:paraId="414DA7BE" w14:textId="77777777" w:rsidR="00163247" w:rsidRDefault="00306EE9">
      <w:pPr>
        <w:tabs>
          <w:tab w:val="left" w:pos="2940"/>
        </w:tabs>
        <w:spacing w:line="600" w:lineRule="auto"/>
        <w:ind w:firstLine="720"/>
        <w:jc w:val="both"/>
        <w:rPr>
          <w:rFonts w:eastAsia="Times New Roman"/>
          <w:szCs w:val="24"/>
        </w:rPr>
      </w:pPr>
      <w:r>
        <w:rPr>
          <w:rFonts w:eastAsia="Times New Roman"/>
          <w:szCs w:val="24"/>
        </w:rPr>
        <w:t>Αυτή την παρέμβαση δεν είχαμε τη δυνατότητα να την κάνουμε με την ίδια πληρότητα και στις δομές πρωτοβάθμιας φροντίδα</w:t>
      </w:r>
      <w:r>
        <w:rPr>
          <w:rFonts w:eastAsia="Times New Roman"/>
          <w:szCs w:val="24"/>
        </w:rPr>
        <w:t xml:space="preserve">ς. Όμως φέτος, το 2018, νομίζουμε ότι είναι μια χρονιά που και εκεί θα αποτυπωθεί με πολύ μετρήσιμο τρόπο αυτή η βελτίωση και στηρίζοντας τα σημερινά </w:t>
      </w:r>
      <w:r>
        <w:rPr>
          <w:rFonts w:eastAsia="Times New Roman"/>
          <w:szCs w:val="24"/>
        </w:rPr>
        <w:t>κέντρα υγείας</w:t>
      </w:r>
      <w:r>
        <w:rPr>
          <w:rFonts w:eastAsia="Times New Roman"/>
          <w:szCs w:val="24"/>
        </w:rPr>
        <w:t xml:space="preserve"> </w:t>
      </w:r>
      <w:r>
        <w:rPr>
          <w:rFonts w:eastAsia="Times New Roman"/>
          <w:szCs w:val="24"/>
        </w:rPr>
        <w:lastRenderedPageBreak/>
        <w:t xml:space="preserve">και σιγά-σιγά θέτοντας σε λειτουργία τις νέες δημόσιες δομές, τις </w:t>
      </w:r>
      <w:r>
        <w:rPr>
          <w:rFonts w:eastAsia="Times New Roman"/>
          <w:szCs w:val="24"/>
        </w:rPr>
        <w:t>τ</w:t>
      </w:r>
      <w:r>
        <w:rPr>
          <w:rFonts w:eastAsia="Times New Roman"/>
          <w:szCs w:val="24"/>
        </w:rPr>
        <w:t xml:space="preserve">οπικές </w:t>
      </w:r>
      <w:r>
        <w:rPr>
          <w:rFonts w:eastAsia="Times New Roman"/>
          <w:szCs w:val="24"/>
        </w:rPr>
        <w:t>μ</w:t>
      </w:r>
      <w:r>
        <w:rPr>
          <w:rFonts w:eastAsia="Times New Roman"/>
          <w:szCs w:val="24"/>
        </w:rPr>
        <w:t xml:space="preserve">ονάδες </w:t>
      </w:r>
      <w:r>
        <w:rPr>
          <w:rFonts w:eastAsia="Times New Roman"/>
          <w:szCs w:val="24"/>
        </w:rPr>
        <w:t>υ</w:t>
      </w:r>
      <w:r>
        <w:rPr>
          <w:rFonts w:eastAsia="Times New Roman"/>
          <w:szCs w:val="24"/>
        </w:rPr>
        <w:t>γείας. Ήδ</w:t>
      </w:r>
      <w:r>
        <w:rPr>
          <w:rFonts w:eastAsia="Times New Roman"/>
          <w:szCs w:val="24"/>
        </w:rPr>
        <w:t>η λειτουργούν πάνω από εβδομήντα σε όλη τη χώρα και η εικόνα που αποκομίζουν και οι προσερχόμενοι και οι τοπικές κοινωνίες είναι πάρα πολύ θετική.</w:t>
      </w:r>
    </w:p>
    <w:p w14:paraId="414DA7BF" w14:textId="77777777" w:rsidR="00163247" w:rsidRDefault="00306EE9">
      <w:pPr>
        <w:tabs>
          <w:tab w:val="left" w:pos="2940"/>
        </w:tabs>
        <w:spacing w:line="600" w:lineRule="auto"/>
        <w:ind w:firstLine="720"/>
        <w:jc w:val="both"/>
        <w:rPr>
          <w:rFonts w:eastAsia="Times New Roman"/>
          <w:szCs w:val="24"/>
        </w:rPr>
      </w:pPr>
      <w:r>
        <w:rPr>
          <w:rFonts w:eastAsia="Times New Roman"/>
          <w:szCs w:val="24"/>
        </w:rPr>
        <w:t>Το Κέντρο Υγείας της Αίγινας προφανώς είναι ένα κέντρο υγείας το οποίο έχει μια αξιοπρεπή, κατά την άποψή μου</w:t>
      </w:r>
      <w:r>
        <w:rPr>
          <w:rFonts w:eastAsia="Times New Roman"/>
          <w:szCs w:val="24"/>
        </w:rPr>
        <w:t xml:space="preserve">, στελέχωση. Δηλαδή, αυτήν τη στιγμή υπηρετούν δέκα ειδικευμένοι γιατροί. Όμως βεβαίως, επειδή καλύπτει έναν πολύ μεγάλο πληθυσμό, ιδιαίτερα το καλοκαίρι, χρειάζεται ειδική μέριμνα και λόγω της </w:t>
      </w:r>
      <w:proofErr w:type="spellStart"/>
      <w:r>
        <w:rPr>
          <w:rFonts w:eastAsia="Times New Roman"/>
          <w:szCs w:val="24"/>
        </w:rPr>
        <w:t>νησιωτικότητας</w:t>
      </w:r>
      <w:proofErr w:type="spellEnd"/>
      <w:r>
        <w:rPr>
          <w:rFonts w:eastAsia="Times New Roman"/>
          <w:szCs w:val="24"/>
        </w:rPr>
        <w:t xml:space="preserve"> φυσικά.</w:t>
      </w:r>
    </w:p>
    <w:p w14:paraId="414DA7C0" w14:textId="77777777" w:rsidR="00163247" w:rsidRDefault="00306EE9">
      <w:pPr>
        <w:tabs>
          <w:tab w:val="left" w:pos="2940"/>
        </w:tabs>
        <w:spacing w:line="600" w:lineRule="auto"/>
        <w:ind w:firstLine="720"/>
        <w:jc w:val="both"/>
        <w:rPr>
          <w:rFonts w:eastAsia="Times New Roman"/>
          <w:szCs w:val="24"/>
        </w:rPr>
      </w:pPr>
      <w:r>
        <w:rPr>
          <w:rFonts w:eastAsia="Times New Roman"/>
          <w:szCs w:val="24"/>
        </w:rPr>
        <w:t>Επίσης, έχει μια επαρκή στελέχωση και π</w:t>
      </w:r>
      <w:r>
        <w:rPr>
          <w:rFonts w:eastAsia="Times New Roman"/>
          <w:szCs w:val="24"/>
        </w:rPr>
        <w:t>λαισίωση από άλλο προσωπικό. Υπάρχουν άλλα είκοσι πέντε άτομα τα οποία υπηρετούν. Υπάρχουν γιατροί πολλών ειδικοτήτων. Εκτός από γενικής ιατρικής, υπάρχει παθολόγος, ακτινολόγος, οδοντίατρος, μικροβιολόγος. Υπήρχε το έλλειμμα του παιδιάτρου. Σωστά το επιση</w:t>
      </w:r>
      <w:r>
        <w:rPr>
          <w:rFonts w:eastAsia="Times New Roman"/>
          <w:szCs w:val="24"/>
        </w:rPr>
        <w:t xml:space="preserve">μαίνετε. Αυτές τις μέρες αναλαμβάνει υπηρεσία ένας επικουρικός παιδίατρος με τριετή θητεία. Νομίζω ότι αυτό δίνει μια ασφάλεια στη στελέχωση και στη λειτουργία του συγκεκριμένου </w:t>
      </w:r>
      <w:r>
        <w:rPr>
          <w:rFonts w:eastAsia="Times New Roman"/>
          <w:szCs w:val="24"/>
        </w:rPr>
        <w:t>κέντρου υγείας</w:t>
      </w:r>
      <w:r>
        <w:rPr>
          <w:rFonts w:eastAsia="Times New Roman"/>
          <w:szCs w:val="24"/>
        </w:rPr>
        <w:t>.</w:t>
      </w:r>
    </w:p>
    <w:p w14:paraId="414DA7C1" w14:textId="77777777" w:rsidR="00163247" w:rsidRDefault="00306EE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Υπήρξε και μία ενίσχυση με εξοπλισμό του </w:t>
      </w:r>
      <w:r>
        <w:rPr>
          <w:rFonts w:eastAsia="Times New Roman" w:cs="Times New Roman"/>
          <w:szCs w:val="24"/>
        </w:rPr>
        <w:t>κέντρου υγείας</w:t>
      </w:r>
      <w:r>
        <w:rPr>
          <w:rFonts w:eastAsia="Times New Roman" w:cs="Times New Roman"/>
          <w:szCs w:val="24"/>
        </w:rPr>
        <w:t xml:space="preserve"> -από ό</w:t>
      </w:r>
      <w:r>
        <w:rPr>
          <w:rFonts w:eastAsia="Times New Roman" w:cs="Times New Roman"/>
          <w:szCs w:val="24"/>
        </w:rPr>
        <w:t xml:space="preserve">,τι με ενημερώνουν- δόθηκε ένας αναπνευστήρας για τις διακομιδές, </w:t>
      </w:r>
      <w:r>
        <w:rPr>
          <w:rFonts w:eastAsia="Times New Roman" w:cs="Times New Roman"/>
          <w:szCs w:val="24"/>
          <w:lang w:val="en-US"/>
        </w:rPr>
        <w:t>monitor</w:t>
      </w:r>
      <w:r>
        <w:rPr>
          <w:rFonts w:eastAsia="Times New Roman" w:cs="Times New Roman"/>
          <w:szCs w:val="24"/>
        </w:rPr>
        <w:t xml:space="preserve"> και </w:t>
      </w:r>
      <w:r>
        <w:rPr>
          <w:rFonts w:eastAsia="Times New Roman" w:cs="Times New Roman"/>
          <w:szCs w:val="24"/>
        </w:rPr>
        <w:lastRenderedPageBreak/>
        <w:t xml:space="preserve">αναλυτής αερίων αίματος και </w:t>
      </w:r>
      <w:proofErr w:type="spellStart"/>
      <w:r>
        <w:rPr>
          <w:rFonts w:eastAsia="Times New Roman" w:cs="Times New Roman"/>
          <w:szCs w:val="24"/>
        </w:rPr>
        <w:t>τροπονίνη</w:t>
      </w:r>
      <w:proofErr w:type="spellEnd"/>
      <w:r>
        <w:rPr>
          <w:rFonts w:eastAsia="Times New Roman" w:cs="Times New Roman"/>
          <w:szCs w:val="24"/>
        </w:rPr>
        <w:t>, έτσι ώστε να αντιμετωπίζονται τα επείγοντα συμβάντα. Επίσης, έχει γίνει και μια παραχώρηση ενός υπερήχου για την πληρέστερη διαγνωστική διε</w:t>
      </w:r>
      <w:r>
        <w:rPr>
          <w:rFonts w:eastAsia="Times New Roman" w:cs="Times New Roman"/>
          <w:szCs w:val="24"/>
        </w:rPr>
        <w:t xml:space="preserve">ρεύνηση των ασθενών. </w:t>
      </w:r>
    </w:p>
    <w:p w14:paraId="414DA7C2" w14:textId="77777777" w:rsidR="00163247" w:rsidRDefault="00306EE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Όσον αφορά </w:t>
      </w:r>
      <w:r>
        <w:rPr>
          <w:rFonts w:eastAsia="Times New Roman" w:cs="Times New Roman"/>
          <w:szCs w:val="24"/>
        </w:rPr>
        <w:t>σ</w:t>
      </w:r>
      <w:r>
        <w:rPr>
          <w:rFonts w:eastAsia="Times New Roman" w:cs="Times New Roman"/>
          <w:szCs w:val="24"/>
        </w:rPr>
        <w:t xml:space="preserve">το θέμα της περιοδικής παρουσίας κάποιων ειδικευμένων γιατρών, αφού δεν υπάρχουν αυτές οι ειδικότητες στο </w:t>
      </w:r>
      <w:r>
        <w:rPr>
          <w:rFonts w:eastAsia="Times New Roman" w:cs="Times New Roman"/>
          <w:szCs w:val="24"/>
        </w:rPr>
        <w:t>κέντρο υγείας</w:t>
      </w:r>
      <w:r>
        <w:rPr>
          <w:rFonts w:eastAsia="Times New Roman" w:cs="Times New Roman"/>
          <w:szCs w:val="24"/>
        </w:rPr>
        <w:t>, όπως οφθαλμιάτρου και ΩΡΛ, μας διαβεβαιώνει η 2</w:t>
      </w:r>
      <w:r w:rsidRPr="002C6B84">
        <w:rPr>
          <w:rFonts w:eastAsia="Times New Roman" w:cs="Times New Roman"/>
          <w:szCs w:val="24"/>
          <w:vertAlign w:val="superscript"/>
        </w:rPr>
        <w:t>η</w:t>
      </w:r>
      <w:r>
        <w:rPr>
          <w:rFonts w:eastAsia="Times New Roman" w:cs="Times New Roman"/>
          <w:szCs w:val="24"/>
        </w:rPr>
        <w:t xml:space="preserve"> Υγειονομική Περιφέρεια ότι θα γίνει μια προσπάθεια α</w:t>
      </w:r>
      <w:r>
        <w:rPr>
          <w:rFonts w:eastAsia="Times New Roman" w:cs="Times New Roman"/>
          <w:szCs w:val="24"/>
        </w:rPr>
        <w:t>πό τα όμορα νοσοκομεία της 2</w:t>
      </w:r>
      <w:r>
        <w:rPr>
          <w:rFonts w:eastAsia="Times New Roman" w:cs="Times New Roman"/>
          <w:szCs w:val="24"/>
          <w:vertAlign w:val="superscript"/>
        </w:rPr>
        <w:t xml:space="preserve">ης </w:t>
      </w:r>
      <w:r>
        <w:rPr>
          <w:rFonts w:eastAsia="Times New Roman" w:cs="Times New Roman"/>
          <w:szCs w:val="24"/>
        </w:rPr>
        <w:t xml:space="preserve">ΥΠΕ -και όχι μόνο- να στηριχθεί αυτό το </w:t>
      </w:r>
      <w:r>
        <w:rPr>
          <w:rFonts w:eastAsia="Times New Roman" w:cs="Times New Roman"/>
          <w:szCs w:val="24"/>
        </w:rPr>
        <w:t>κέντρο υγείας</w:t>
      </w:r>
      <w:r>
        <w:rPr>
          <w:rFonts w:eastAsia="Times New Roman" w:cs="Times New Roman"/>
          <w:szCs w:val="24"/>
        </w:rPr>
        <w:t xml:space="preserve">. Τώρα πλέον, επειδή τα </w:t>
      </w:r>
      <w:r>
        <w:rPr>
          <w:rFonts w:eastAsia="Times New Roman" w:cs="Times New Roman"/>
          <w:szCs w:val="24"/>
        </w:rPr>
        <w:t>κέντρα υγείας</w:t>
      </w:r>
      <w:r>
        <w:rPr>
          <w:rFonts w:eastAsia="Times New Roman" w:cs="Times New Roman"/>
          <w:szCs w:val="24"/>
        </w:rPr>
        <w:t xml:space="preserve"> ανήκουν στις </w:t>
      </w:r>
      <w:r>
        <w:rPr>
          <w:rFonts w:eastAsia="Times New Roman" w:cs="Times New Roman"/>
          <w:szCs w:val="24"/>
        </w:rPr>
        <w:t>υγειονομικές περιφέρειες</w:t>
      </w:r>
      <w:r>
        <w:rPr>
          <w:rFonts w:eastAsia="Times New Roman" w:cs="Times New Roman"/>
          <w:szCs w:val="24"/>
        </w:rPr>
        <w:t xml:space="preserve">, είναι αποκεντρωμένες οι δομές τους και δεν έχουν οργανική σχέση με ένα συγκεκριμένο νοσοκομείο </w:t>
      </w:r>
      <w:r>
        <w:rPr>
          <w:rFonts w:eastAsia="Times New Roman" w:cs="Times New Roman"/>
          <w:szCs w:val="24"/>
        </w:rPr>
        <w:t>-παλιά ήταν το «Τζάνειο»- έχουμε μεγαλύτερη ευχέρεια με περιοδικό τρόπο να καλύπτουμε, ιδιαίτερα τους καλοκαιρινούς μήνες, αυτές τις ανάγκες. Νομίζω, λοιπόν, ότι υπάρχει ένα σχέδιο ενίσχυσης.</w:t>
      </w:r>
    </w:p>
    <w:p w14:paraId="414DA7C3" w14:textId="77777777" w:rsidR="00163247" w:rsidRDefault="00306EE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Με ενημέρωσαν, επίσης, ότι στο Περιφερειακό Ιατρείο Αγκιστρίου τ</w:t>
      </w:r>
      <w:r>
        <w:rPr>
          <w:rFonts w:eastAsia="Times New Roman" w:cs="Times New Roman"/>
          <w:szCs w:val="24"/>
        </w:rPr>
        <w:t xml:space="preserve">ου </w:t>
      </w:r>
      <w:r>
        <w:rPr>
          <w:rFonts w:eastAsia="Times New Roman" w:cs="Times New Roman"/>
          <w:szCs w:val="24"/>
        </w:rPr>
        <w:t>κέντρου υγείας</w:t>
      </w:r>
      <w:r>
        <w:rPr>
          <w:rFonts w:eastAsia="Times New Roman" w:cs="Times New Roman"/>
          <w:szCs w:val="24"/>
        </w:rPr>
        <w:t xml:space="preserve"> διπλασιάστηκαν οι θέσεις των αγροτικών γιατρών και ότι προστέθηκε το </w:t>
      </w:r>
      <w:r>
        <w:rPr>
          <w:rFonts w:eastAsia="Times New Roman" w:cs="Times New Roman"/>
          <w:szCs w:val="24"/>
        </w:rPr>
        <w:t xml:space="preserve">ιατρείο </w:t>
      </w:r>
      <w:r>
        <w:rPr>
          <w:rFonts w:eastAsia="Times New Roman" w:cs="Times New Roman"/>
          <w:szCs w:val="24"/>
        </w:rPr>
        <w:t xml:space="preserve">στο καθεστώς των περιφερειακών ιατρείων που δικαιούνται το επίδομα των 400 ευρώ συν τον μισθό, το οποίο οδήγησε στην κάλυψη και με έναν δεύτερο αγροτικό γιατρό. </w:t>
      </w:r>
    </w:p>
    <w:p w14:paraId="414DA7C4" w14:textId="77777777" w:rsidR="00163247" w:rsidRDefault="00306EE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Γίνεται, λοιπόν, μια προσπάθεια μέσα από αυτή τη συνολική παρέμβαση να ενισχυθεί και να αναβαθμιστεί η λειτουργία του συγκεκριμένου </w:t>
      </w:r>
      <w:r>
        <w:rPr>
          <w:rFonts w:eastAsia="Times New Roman" w:cs="Times New Roman"/>
          <w:szCs w:val="24"/>
        </w:rPr>
        <w:t>κέντρου υγείας</w:t>
      </w:r>
      <w:r>
        <w:rPr>
          <w:rFonts w:eastAsia="Times New Roman" w:cs="Times New Roman"/>
          <w:szCs w:val="24"/>
        </w:rPr>
        <w:t xml:space="preserve">. </w:t>
      </w:r>
    </w:p>
    <w:p w14:paraId="414DA7C5" w14:textId="77777777" w:rsidR="00163247" w:rsidRDefault="00306EE9">
      <w:pPr>
        <w:tabs>
          <w:tab w:val="left" w:pos="2738"/>
          <w:tab w:val="center" w:pos="4753"/>
          <w:tab w:val="left" w:pos="5723"/>
        </w:tabs>
        <w:spacing w:line="600" w:lineRule="auto"/>
        <w:ind w:firstLine="720"/>
        <w:jc w:val="both"/>
        <w:rPr>
          <w:rFonts w:eastAsia="Times New Roman" w:cs="Times New Roman"/>
          <w:szCs w:val="24"/>
        </w:rPr>
      </w:pPr>
      <w:r w:rsidRPr="00876003">
        <w:rPr>
          <w:rFonts w:eastAsia="Times New Roman" w:cs="Times New Roman"/>
          <w:b/>
          <w:szCs w:val="24"/>
        </w:rPr>
        <w:t xml:space="preserve">ΠΡΟΕΔΡΕΥΩΝ (Σπυρίδων Λυκούδης): </w:t>
      </w:r>
      <w:r>
        <w:rPr>
          <w:rFonts w:eastAsia="Times New Roman" w:cs="Times New Roman"/>
          <w:szCs w:val="24"/>
        </w:rPr>
        <w:t xml:space="preserve">Ορίστε, κύριε συνάδελφε, έχετε τον λόγο. </w:t>
      </w:r>
    </w:p>
    <w:p w14:paraId="414DA7C6" w14:textId="77777777" w:rsidR="00163247" w:rsidRDefault="00306EE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 xml:space="preserve">Ευχαριστώ και πάλι, κύριε Πρόεδρε. </w:t>
      </w:r>
    </w:p>
    <w:p w14:paraId="414DA7C7" w14:textId="77777777" w:rsidR="00163247" w:rsidRDefault="00306EE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Ξέρετε, κύριε Υπουργέ, εμένα δεν με πείσατε ότι υπάρχει κάποιο σχέδιο και σας μιλάω με απόλυτη ειλικρίνεια. Σας είπα ότι τρεις μήνες έχει κατατεθεί αυτή η ερώτηση και δεν ήρθατε να απαντήσετε. Καταλαβαίνω, βέβαια, τον φό</w:t>
      </w:r>
      <w:r>
        <w:rPr>
          <w:rFonts w:eastAsia="Times New Roman" w:cs="Times New Roman"/>
          <w:szCs w:val="24"/>
        </w:rPr>
        <w:t xml:space="preserve">ρτο εργασίας, αλλά ήταν κάτι πάρα πολύ σοβαρό. </w:t>
      </w:r>
    </w:p>
    <w:p w14:paraId="414DA7C8" w14:textId="77777777" w:rsidR="00163247" w:rsidRDefault="00306EE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Από τον Γενάρη δεν υπήρχε παιδίατρος στην Αίγινα. Σας είπα, βέβαια, ότι τα περιστατικά που παρακολουθούσε ο παιδίατρος που υπήρχε στο νησί ήταν τεσσεράμισι χιλιάδες τον χρόνο. </w:t>
      </w:r>
    </w:p>
    <w:p w14:paraId="414DA7C9" w14:textId="77777777" w:rsidR="00163247" w:rsidRDefault="00306EE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Μου είπατε ότι υπάρχουν κάποιες</w:t>
      </w:r>
      <w:r>
        <w:rPr>
          <w:rFonts w:eastAsia="Times New Roman" w:cs="Times New Roman"/>
          <w:szCs w:val="24"/>
        </w:rPr>
        <w:t xml:space="preserve"> ειδικότητες. Όμως, σας μίλησα για ειδικότητες αιχμής. Σας είπα ότι δεν υπάρχει ορθοπεδικός. Υπάρχει εβδομή</w:t>
      </w:r>
      <w:r>
        <w:rPr>
          <w:rFonts w:eastAsia="Times New Roman" w:cs="Times New Roman"/>
          <w:szCs w:val="24"/>
        </w:rPr>
        <w:lastRenderedPageBreak/>
        <w:t>ντα χιλιάδες κόσμος το καλοκαίρι. Είναι δυνατόν να μην υπάρχει ένας ορθοπεδικός στο νησί; Ένας! Σας είπα ότι δεν υπάρχει γυναικολόγος. Υπάρχει εβδομή</w:t>
      </w:r>
      <w:r>
        <w:rPr>
          <w:rFonts w:eastAsia="Times New Roman" w:cs="Times New Roman"/>
          <w:szCs w:val="24"/>
        </w:rPr>
        <w:t xml:space="preserve">ντα χιλιάδες κόσμος και δεν υπάρχει ένας! </w:t>
      </w:r>
    </w:p>
    <w:p w14:paraId="414DA7CA" w14:textId="77777777" w:rsidR="00163247" w:rsidRDefault="00306EE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Προφανώς και γνωρίζω ότι όλα αυτά τα κενά πλέον περιοδικά θα καλύπτονται από τη 2</w:t>
      </w:r>
      <w:r w:rsidRPr="002C6B84">
        <w:rPr>
          <w:rFonts w:eastAsia="Times New Roman" w:cs="Times New Roman"/>
          <w:szCs w:val="24"/>
          <w:vertAlign w:val="superscript"/>
        </w:rPr>
        <w:t>η</w:t>
      </w:r>
      <w:r>
        <w:rPr>
          <w:rFonts w:eastAsia="Times New Roman" w:cs="Times New Roman"/>
          <w:szCs w:val="24"/>
        </w:rPr>
        <w:t xml:space="preserve"> Υγειονομική Περιφέρεια, η οποία, βέβαια, αναλώνεται στο να παίρνει γιατρούς μόνο από το «Τζάνειο». </w:t>
      </w:r>
    </w:p>
    <w:p w14:paraId="414DA7CB" w14:textId="77777777" w:rsidR="00163247" w:rsidRDefault="00306EE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Ξέρετε τι μου είπε ο παιδίατρος ο οποίος ερχόταν Τρίτη και Πέμπτη στο νησί για τρεισήμισι ώρες μέσα σε όλη αυτή την ταλαιπωρία; Έβλεπε τριάντα και τριάντα πέντε περιστατικά. Και αν αρρωστήσει κάποιος, αν χτυπήσει κάποιος, του απαγορεύουμε από την Πέμπτη κα</w:t>
      </w:r>
      <w:r>
        <w:rPr>
          <w:rFonts w:eastAsia="Times New Roman" w:cs="Times New Roman"/>
          <w:szCs w:val="24"/>
        </w:rPr>
        <w:t xml:space="preserve">ι μετά να χτυπήσει; Τρίτη, Τετάρτη, Πέμπτη μόνο πρέπει να χτυπήσει κάποιος, για να μπορέσει να έχει μία ιατρική περίθαλψη; </w:t>
      </w:r>
    </w:p>
    <w:p w14:paraId="414DA7CC" w14:textId="77777777" w:rsidR="00163247" w:rsidRDefault="00306EE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Εγώ δεν έρχομαι εδώ να ασκήσω αντιπολίτευση και να σας πω τα προβλήματα και να σας πω ότι καταστρέψατε, ότι κάνατε, ότι δείξατε. Έρχ</w:t>
      </w:r>
      <w:r>
        <w:rPr>
          <w:rFonts w:eastAsia="Times New Roman" w:cs="Times New Roman"/>
          <w:szCs w:val="24"/>
        </w:rPr>
        <w:t xml:space="preserve">ομαι εδώ να συζητήσω για σοβαρά θέματα. Και είναι σοβαρό, είναι μείζον ζήτημα αυτό, κύριε Υπουργέ. Δεν είναι δυνατόν σε ένα νησί εβδομήντα χιλιάδων κατοίκων να μην υπάρχει ορθοπεδικός μέσα στο καλοκαίρι. </w:t>
      </w:r>
    </w:p>
    <w:p w14:paraId="414DA7CD" w14:textId="77777777" w:rsidR="00163247" w:rsidRDefault="00306EE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Σας το λέω όσο πιο απλά γίνεται: Πριν από δύο μήνες</w:t>
      </w:r>
      <w:r>
        <w:rPr>
          <w:rFonts w:eastAsia="Times New Roman" w:cs="Times New Roman"/>
          <w:szCs w:val="24"/>
        </w:rPr>
        <w:t xml:space="preserve"> -σας το ξαναλέω- μία ώρα ήταν ο τραυματίας κάτω στο έδαφος, στην άσφαλτο. Η δικαιολογία ήταν ότι δεν υπήρχε οδηγός ασθενοφόρου. Δεν υπήρχε οδηγός! Ένα παλικάρι τριάντα πέντε ετών!</w:t>
      </w:r>
    </w:p>
    <w:p w14:paraId="414DA7CE" w14:textId="77777777" w:rsidR="00163247" w:rsidRDefault="00306EE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σας ξαναλέω ότι δεν έρχομαι εδώ για να χύσω κροκοδείλια δάκρυα και να σ</w:t>
      </w:r>
      <w:r>
        <w:rPr>
          <w:rFonts w:eastAsia="Times New Roman" w:cs="Times New Roman"/>
          <w:szCs w:val="24"/>
        </w:rPr>
        <w:t xml:space="preserve">ας κατηγορήσω. Λύση μπορούμε να δώσουμε στα προβλήματα; Μπορούμε να βοηθήσουμε για να νιώθουν ασφάλεια οι κάτοικοι των νησιών και να μην νιώθουν ότι είναι παιδιά κατώτερου Θεού; </w:t>
      </w:r>
    </w:p>
    <w:p w14:paraId="414DA7CF" w14:textId="77777777" w:rsidR="00163247" w:rsidRDefault="00306EE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Φαντάζομαι τι γίνεται στις άλλες απομακρυσμένες περιοχές, στα απομακρυσμένα ν</w:t>
      </w:r>
      <w:r>
        <w:rPr>
          <w:rFonts w:eastAsia="Times New Roman" w:cs="Times New Roman"/>
          <w:szCs w:val="24"/>
        </w:rPr>
        <w:t xml:space="preserve">ησιά, αν γίνεται αυτό στην Αίγινα. </w:t>
      </w:r>
    </w:p>
    <w:p w14:paraId="414DA7D0" w14:textId="77777777" w:rsidR="00163247" w:rsidRDefault="00306EE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Βεβαίως, ήταν σημαντικό αυτό που είπατε για το Αγκίστρι. Και σας συγχαίρω για αυτό. Ήταν ένα πρόβλημα. Όμως, εδώ έφυγε και ο αγροτικός γιατρός από την Αίγινα. </w:t>
      </w:r>
    </w:p>
    <w:p w14:paraId="414DA7D1" w14:textId="77777777" w:rsidR="00163247" w:rsidRDefault="00306EE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Λύση μπορούμε να δώσουμε, κύριε Υπουργέ, σε αυτά τα προβλήμα</w:t>
      </w:r>
      <w:r>
        <w:rPr>
          <w:rFonts w:eastAsia="Times New Roman" w:cs="Times New Roman"/>
          <w:szCs w:val="24"/>
        </w:rPr>
        <w:t xml:space="preserve">τα; Νομίζω ότι το απαιτεί η κοινωνία, </w:t>
      </w:r>
      <w:r>
        <w:rPr>
          <w:rFonts w:eastAsia="Times New Roman" w:cs="Times New Roman"/>
          <w:szCs w:val="24"/>
        </w:rPr>
        <w:t xml:space="preserve">μια </w:t>
      </w:r>
      <w:r>
        <w:rPr>
          <w:rFonts w:eastAsia="Times New Roman" w:cs="Times New Roman"/>
          <w:szCs w:val="24"/>
        </w:rPr>
        <w:t>κοινωνία με τόσα προβλήματα, μια κοινωνία τόσο βαριά φορολογούμενη, υπερφορολογούμενη. Σας είπα πόσο κάνει το εισιτήριο, για να μετακινηθεί ένας πολίτης από την Αίγινα και να έρθει στον Πειραιά. Κάνει 32 ευρώ με το</w:t>
      </w:r>
      <w:r>
        <w:rPr>
          <w:rFonts w:eastAsia="Times New Roman" w:cs="Times New Roman"/>
          <w:szCs w:val="24"/>
        </w:rPr>
        <w:t xml:space="preserve"> συμβατικό και 39 ευρώ με το καταμαράν. </w:t>
      </w:r>
      <w:r>
        <w:rPr>
          <w:rFonts w:eastAsia="Times New Roman" w:cs="Times New Roman"/>
          <w:szCs w:val="24"/>
        </w:rPr>
        <w:lastRenderedPageBreak/>
        <w:t xml:space="preserve">Ε, δεν δικαιούται αυτός ο άνθρωπος να έχει έναν ορθοπεδικό ή αυτή η γυναίκα να έχει έναν γυναικολόγο στο </w:t>
      </w:r>
      <w:r>
        <w:rPr>
          <w:rFonts w:eastAsia="Times New Roman" w:cs="Times New Roman"/>
          <w:szCs w:val="24"/>
        </w:rPr>
        <w:t>κέντρο υγείας</w:t>
      </w:r>
      <w:r>
        <w:rPr>
          <w:rFonts w:eastAsia="Times New Roman" w:cs="Times New Roman"/>
          <w:szCs w:val="24"/>
        </w:rPr>
        <w:t xml:space="preserve">, για να μπορέσει να εξυπηρετηθεί; </w:t>
      </w:r>
    </w:p>
    <w:p w14:paraId="414DA7D2" w14:textId="77777777" w:rsidR="00163247" w:rsidRDefault="00306EE9">
      <w:pPr>
        <w:spacing w:line="600" w:lineRule="auto"/>
        <w:ind w:firstLine="720"/>
        <w:jc w:val="both"/>
        <w:rPr>
          <w:rFonts w:eastAsia="Times New Roman" w:cs="Times New Roman"/>
          <w:szCs w:val="24"/>
        </w:rPr>
      </w:pPr>
      <w:r w:rsidRPr="00864FC6">
        <w:rPr>
          <w:rFonts w:eastAsia="Times New Roman" w:cs="Times New Roman"/>
          <w:szCs w:val="24"/>
        </w:rPr>
        <w:t>Δεν</w:t>
      </w:r>
      <w:r>
        <w:rPr>
          <w:rFonts w:eastAsia="Times New Roman" w:cs="Times New Roman"/>
          <w:szCs w:val="24"/>
        </w:rPr>
        <w:t xml:space="preserve"> ζητάμε κάτι φοβερό. Νομίζω ότι αυτή είναι η ελάχιστη υποχρ</w:t>
      </w:r>
      <w:r>
        <w:rPr>
          <w:rFonts w:eastAsia="Times New Roman" w:cs="Times New Roman"/>
          <w:szCs w:val="24"/>
        </w:rPr>
        <w:t>έωση που έχει το κράτος απέναντι στην κοινωνία και τους πολίτες. Και είμαστε εδώ για να σας συνδράμουμε και να σας βοηθήσουμε πάνω σε αυτό, γιατί αυτά είναι προβλήματα που δεν έχουν χρώματα, κύριε Υπουργέ. Είναι προβλήματα που πρέπει να λυθούν και πρέπει ν</w:t>
      </w:r>
      <w:r>
        <w:rPr>
          <w:rFonts w:eastAsia="Times New Roman" w:cs="Times New Roman"/>
          <w:szCs w:val="24"/>
        </w:rPr>
        <w:t>α τα βάλουμε μπροστά και πρώτα απ</w:t>
      </w:r>
      <w:r>
        <w:rPr>
          <w:rFonts w:eastAsia="Times New Roman" w:cs="Times New Roman"/>
          <w:szCs w:val="24"/>
        </w:rPr>
        <w:t>’</w:t>
      </w:r>
      <w:r>
        <w:rPr>
          <w:rFonts w:eastAsia="Times New Roman" w:cs="Times New Roman"/>
          <w:szCs w:val="24"/>
        </w:rPr>
        <w:t xml:space="preserve"> όλα.</w:t>
      </w:r>
    </w:p>
    <w:p w14:paraId="414DA7D3"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Ευχαριστώ πολύ.</w:t>
      </w:r>
    </w:p>
    <w:p w14:paraId="414DA7D4" w14:textId="77777777" w:rsidR="00163247" w:rsidRDefault="00306EE9">
      <w:pPr>
        <w:spacing w:line="600" w:lineRule="auto"/>
        <w:ind w:firstLine="720"/>
        <w:jc w:val="both"/>
        <w:rPr>
          <w:rFonts w:eastAsia="Times New Roman" w:cs="Times New Roman"/>
          <w:szCs w:val="24"/>
        </w:rPr>
      </w:pPr>
      <w:r w:rsidRPr="00864FC6">
        <w:rPr>
          <w:rFonts w:eastAsia="Times New Roman" w:cs="Times New Roman"/>
          <w:b/>
          <w:szCs w:val="24"/>
        </w:rPr>
        <w:t xml:space="preserve">ΠΡΟΕΔΡΕΥΩΝ (Σπυρίδων Λυκούδης): </w:t>
      </w:r>
      <w:r>
        <w:rPr>
          <w:rFonts w:eastAsia="Times New Roman" w:cs="Times New Roman"/>
          <w:szCs w:val="24"/>
        </w:rPr>
        <w:t>Κύριε Υπουργέ, έχετε τον λόγο.</w:t>
      </w:r>
    </w:p>
    <w:p w14:paraId="414DA7D5" w14:textId="77777777" w:rsidR="00163247" w:rsidRDefault="00306EE9">
      <w:pPr>
        <w:spacing w:line="600" w:lineRule="auto"/>
        <w:ind w:firstLine="720"/>
        <w:jc w:val="both"/>
        <w:rPr>
          <w:rFonts w:eastAsia="Times New Roman" w:cs="Times New Roman"/>
          <w:szCs w:val="24"/>
        </w:rPr>
      </w:pPr>
      <w:r w:rsidRPr="00864FC6">
        <w:rPr>
          <w:rFonts w:eastAsia="Times New Roman" w:cs="Times New Roman"/>
          <w:b/>
          <w:szCs w:val="24"/>
        </w:rPr>
        <w:t>ΑΝΔΡΕΑΣ ΞΑΝΘΟΣ (Υπουργός Υγείας):</w:t>
      </w:r>
      <w:r>
        <w:rPr>
          <w:rFonts w:eastAsia="Times New Roman" w:cs="Times New Roman"/>
          <w:b/>
          <w:szCs w:val="24"/>
        </w:rPr>
        <w:t xml:space="preserve"> </w:t>
      </w:r>
      <w:r>
        <w:rPr>
          <w:rFonts w:eastAsia="Times New Roman" w:cs="Times New Roman"/>
          <w:szCs w:val="24"/>
        </w:rPr>
        <w:t>Αγαπητέ συνάδελφε, νομίζω ότι, όσο και αν θέλετε να πείτε ότι δεν σας ενδιαφέρει η αντιπολιτευτική ρητο</w:t>
      </w:r>
      <w:r>
        <w:rPr>
          <w:rFonts w:eastAsia="Times New Roman" w:cs="Times New Roman"/>
          <w:szCs w:val="24"/>
        </w:rPr>
        <w:t>ρική, δυστυχώς σε αυτήν ενδίδετε συνεχώς.</w:t>
      </w:r>
    </w:p>
    <w:p w14:paraId="414DA7D6"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 xml:space="preserve">Μας είπατε, λοιπόν, ότι δεν έχουμε πολιτικό σχέδιο. </w:t>
      </w:r>
    </w:p>
    <w:p w14:paraId="414DA7D7" w14:textId="77777777" w:rsidR="00163247" w:rsidRDefault="00306EE9">
      <w:pPr>
        <w:spacing w:line="600" w:lineRule="auto"/>
        <w:ind w:firstLine="720"/>
        <w:jc w:val="both"/>
        <w:rPr>
          <w:rFonts w:eastAsia="Times New Roman" w:cs="Times New Roman"/>
          <w:szCs w:val="24"/>
        </w:rPr>
      </w:pPr>
      <w:r w:rsidRPr="0098698D">
        <w:rPr>
          <w:rFonts w:eastAsia="Times New Roman" w:cs="Times New Roman"/>
          <w:b/>
          <w:szCs w:val="24"/>
        </w:rPr>
        <w:t>ΚΩΝΣΤΑΝΤΙΝΟΣ ΚΑΤΣΑΦΑΔΟΣ:</w:t>
      </w:r>
      <w:r w:rsidRPr="009C46C0">
        <w:rPr>
          <w:rFonts w:eastAsia="Times New Roman" w:cs="Times New Roman"/>
          <w:b/>
          <w:szCs w:val="24"/>
        </w:rPr>
        <w:t xml:space="preserve"> </w:t>
      </w:r>
      <w:r>
        <w:rPr>
          <w:rFonts w:eastAsia="Times New Roman" w:cs="Times New Roman"/>
          <w:szCs w:val="24"/>
        </w:rPr>
        <w:t xml:space="preserve">Για την Αίγινα σίγουρα. </w:t>
      </w:r>
    </w:p>
    <w:p w14:paraId="414DA7D8" w14:textId="77777777" w:rsidR="00163247" w:rsidRDefault="00306EE9">
      <w:pPr>
        <w:spacing w:line="600" w:lineRule="auto"/>
        <w:ind w:firstLine="720"/>
        <w:jc w:val="both"/>
        <w:rPr>
          <w:rFonts w:eastAsia="Times New Roman" w:cs="Times New Roman"/>
          <w:szCs w:val="24"/>
        </w:rPr>
      </w:pPr>
      <w:r w:rsidRPr="00864FC6">
        <w:rPr>
          <w:rFonts w:eastAsia="Times New Roman" w:cs="Times New Roman"/>
          <w:b/>
          <w:szCs w:val="24"/>
        </w:rPr>
        <w:lastRenderedPageBreak/>
        <w:t>ΑΝΔΡΕΑΣ ΞΑΝΘΟΣ (Υπουργός Υγείας):</w:t>
      </w:r>
      <w:r w:rsidRPr="009C46C0">
        <w:rPr>
          <w:rFonts w:eastAsia="Times New Roman" w:cs="Times New Roman"/>
          <w:b/>
          <w:szCs w:val="24"/>
        </w:rPr>
        <w:t xml:space="preserve"> </w:t>
      </w:r>
      <w:r>
        <w:rPr>
          <w:rFonts w:eastAsia="Times New Roman" w:cs="Times New Roman"/>
          <w:szCs w:val="24"/>
        </w:rPr>
        <w:t>Κοιτάξτε, μετά από δύο, δυόμισι, τρία χρόνια συστηματικής προσπάθειας να διασ</w:t>
      </w:r>
      <w:r>
        <w:rPr>
          <w:rFonts w:eastAsia="Times New Roman" w:cs="Times New Roman"/>
          <w:szCs w:val="24"/>
        </w:rPr>
        <w:t>φαλιστεί η επιβίωση της δημόσιας περίθαλψης στη χώρα, να εξασφαλιστεί η καθολική κάλυψη, ιδιαίτερα των ανασφάλιστων πολιτών, να δοθεί προτεραιότητα στα δημόσια νοσοκομεία και στις δημόσιες δομές, να ηθικοποιηθεί το σύστημα, να προωθηθούν κρίσιμες μεταρρυθμ</w:t>
      </w:r>
      <w:r>
        <w:rPr>
          <w:rFonts w:eastAsia="Times New Roman" w:cs="Times New Roman"/>
          <w:szCs w:val="24"/>
        </w:rPr>
        <w:t>ίσεις που δεν είχαν γίνει ποτέ από ιδρύσεως του ΕΣΥ, όπως στην πρωτοβάθμια φροντίδα, στον τομέα των προμηθειών, στον τομέα του φαρμάκου, στον τομέα της διοίκησης των νοσοκομείων, το να μας λέτε ότι δεν υπάρχει σχέδιο, κατά την άποψή μου, προσβάλλει τη νοημ</w:t>
      </w:r>
      <w:r>
        <w:rPr>
          <w:rFonts w:eastAsia="Times New Roman" w:cs="Times New Roman"/>
          <w:szCs w:val="24"/>
        </w:rPr>
        <w:t>οσύνη του ανθρώπου.</w:t>
      </w:r>
    </w:p>
    <w:p w14:paraId="414DA7D9" w14:textId="77777777" w:rsidR="00163247" w:rsidRDefault="00306EE9">
      <w:pPr>
        <w:spacing w:line="600" w:lineRule="auto"/>
        <w:ind w:firstLine="720"/>
        <w:jc w:val="both"/>
        <w:rPr>
          <w:rFonts w:eastAsia="Times New Roman" w:cs="Times New Roman"/>
          <w:szCs w:val="24"/>
        </w:rPr>
      </w:pPr>
      <w:r w:rsidRPr="0098698D">
        <w:rPr>
          <w:rFonts w:eastAsia="Times New Roman" w:cs="Times New Roman"/>
          <w:b/>
          <w:szCs w:val="24"/>
        </w:rPr>
        <w:t xml:space="preserve">ΚΩΝΣΤΑΝΤΙΝΟΣ ΚΑΤΣΑΦΑΔΟΣ: </w:t>
      </w:r>
      <w:r>
        <w:rPr>
          <w:rFonts w:eastAsia="Times New Roman" w:cs="Times New Roman"/>
          <w:szCs w:val="24"/>
        </w:rPr>
        <w:t>Για την Αίγινα σας είπα.</w:t>
      </w:r>
    </w:p>
    <w:p w14:paraId="414DA7DA" w14:textId="77777777" w:rsidR="00163247" w:rsidRDefault="00306EE9">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Ναι. Ακούστε, η Αίγινα δεν είναι…</w:t>
      </w:r>
    </w:p>
    <w:p w14:paraId="414DA7DB" w14:textId="77777777" w:rsidR="00163247" w:rsidRDefault="00306EE9">
      <w:pPr>
        <w:spacing w:line="600" w:lineRule="auto"/>
        <w:ind w:firstLine="720"/>
        <w:jc w:val="both"/>
        <w:rPr>
          <w:rFonts w:eastAsia="Times New Roman" w:cs="Times New Roman"/>
          <w:szCs w:val="24"/>
        </w:rPr>
      </w:pPr>
      <w:r w:rsidRPr="0098698D">
        <w:rPr>
          <w:rFonts w:eastAsia="Times New Roman" w:cs="Times New Roman"/>
          <w:b/>
          <w:szCs w:val="24"/>
        </w:rPr>
        <w:t>ΠΑΥΛΟΣ ΠΟΛΑΚΗΣ (Αναπληρωτής Υπουργός Υγείας):</w:t>
      </w:r>
      <w:r>
        <w:rPr>
          <w:rFonts w:eastAsia="Times New Roman" w:cs="Times New Roman"/>
          <w:szCs w:val="24"/>
        </w:rPr>
        <w:t xml:space="preserve"> Δεν έχει και εβδομήντα χιλιάδες πληθυσμό! </w:t>
      </w:r>
    </w:p>
    <w:p w14:paraId="414DA7DC" w14:textId="77777777" w:rsidR="00163247" w:rsidRDefault="00306EE9">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 xml:space="preserve">Το </w:t>
      </w:r>
      <w:r>
        <w:rPr>
          <w:rFonts w:eastAsia="Times New Roman" w:cs="Times New Roman"/>
          <w:szCs w:val="24"/>
        </w:rPr>
        <w:t>καλοκαίρι. Έχει δεκαπέντε χιλιάδες μόνιμους κατοίκους.</w:t>
      </w:r>
    </w:p>
    <w:p w14:paraId="414DA7DD" w14:textId="77777777" w:rsidR="00163247" w:rsidRDefault="00306EE9">
      <w:pPr>
        <w:spacing w:line="600" w:lineRule="auto"/>
        <w:ind w:firstLine="720"/>
        <w:jc w:val="both"/>
        <w:rPr>
          <w:rFonts w:eastAsia="Times New Roman" w:cs="Times New Roman"/>
          <w:szCs w:val="24"/>
        </w:rPr>
      </w:pPr>
      <w:r>
        <w:rPr>
          <w:rFonts w:eastAsia="Times New Roman" w:cs="Times New Roman"/>
          <w:b/>
          <w:szCs w:val="24"/>
        </w:rPr>
        <w:lastRenderedPageBreak/>
        <w:t>ΠΑΥΛΟΣ ΠΟΛΑΚΗΣ (Αναπληρωτής Υπουργός Υγείας):</w:t>
      </w:r>
      <w:r>
        <w:rPr>
          <w:rFonts w:eastAsia="Times New Roman" w:cs="Times New Roman"/>
          <w:szCs w:val="24"/>
        </w:rPr>
        <w:t xml:space="preserve"> Γιατί δεν λες δεκαπέντε χιλιάδες;</w:t>
      </w:r>
    </w:p>
    <w:p w14:paraId="414DA7DE" w14:textId="77777777" w:rsidR="00163247" w:rsidRDefault="00306EE9">
      <w:pPr>
        <w:spacing w:line="600" w:lineRule="auto"/>
        <w:ind w:firstLine="720"/>
        <w:jc w:val="both"/>
        <w:rPr>
          <w:rFonts w:eastAsia="Times New Roman" w:cs="Times New Roman"/>
          <w:szCs w:val="24"/>
        </w:rPr>
      </w:pPr>
      <w:r w:rsidRPr="0098698D">
        <w:rPr>
          <w:rFonts w:eastAsia="Times New Roman" w:cs="Times New Roman"/>
          <w:b/>
          <w:szCs w:val="24"/>
        </w:rPr>
        <w:t>ΠΡΟΕΔΡΕΥΩΝ (Σπυρίδων Λυκούδης):</w:t>
      </w:r>
      <w:r>
        <w:rPr>
          <w:rFonts w:eastAsia="Times New Roman" w:cs="Times New Roman"/>
          <w:szCs w:val="24"/>
        </w:rPr>
        <w:t xml:space="preserve"> Κύριε </w:t>
      </w:r>
      <w:proofErr w:type="spellStart"/>
      <w:r>
        <w:rPr>
          <w:rFonts w:eastAsia="Times New Roman" w:cs="Times New Roman"/>
          <w:szCs w:val="24"/>
        </w:rPr>
        <w:t>Πολάκη</w:t>
      </w:r>
      <w:proofErr w:type="spellEnd"/>
      <w:r>
        <w:rPr>
          <w:rFonts w:eastAsia="Times New Roman" w:cs="Times New Roman"/>
          <w:szCs w:val="24"/>
        </w:rPr>
        <w:t xml:space="preserve">, μην απαντάτε και οι δύο Υπουργοί, γιατί μπορεί να πάρω σε λίγο τον λόγο ως </w:t>
      </w:r>
      <w:r>
        <w:rPr>
          <w:rFonts w:eastAsia="Times New Roman" w:cs="Times New Roman"/>
          <w:szCs w:val="24"/>
        </w:rPr>
        <w:t>Αιγινήτης, να πω και εγώ την εικόνα που έχω. Δεν είναι έτσι.</w:t>
      </w:r>
    </w:p>
    <w:p w14:paraId="414DA7DF" w14:textId="77777777" w:rsidR="00163247" w:rsidRDefault="00306EE9">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Εντάξει, μην ανησυχείτε, κύριε Πρόεδρε. Δεν θα καθυστερήσουμε.</w:t>
      </w:r>
    </w:p>
    <w:p w14:paraId="414DA7E0"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Κοιτάξτε, για να είμαστε πολύ ειλικρινείς. Δεν μπορούμε σήμερα ως χώρα, ως πολιτεία, ως δημόσιο σύ</w:t>
      </w:r>
      <w:r>
        <w:rPr>
          <w:rFonts w:eastAsia="Times New Roman" w:cs="Times New Roman"/>
          <w:szCs w:val="24"/>
        </w:rPr>
        <w:t>στημα υγείας, να καλύψουμε με πληρότητα όλες τις αναγκαίες θέσεις -ιδιαίτερα γιατρών- σε όλη τη νησιωτική, ορεινή και δυσπρόσιτη επικράτεια. Αυτό είναι απολύτως σαφές. Δεν υπάρχουν αυτοί οι διαθέσιμοι γιατροί.</w:t>
      </w:r>
    </w:p>
    <w:p w14:paraId="414DA7E1"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Όσο και να προκηρύσσουμε θέσεις, αγαπητέ μου σ</w:t>
      </w:r>
      <w:r>
        <w:rPr>
          <w:rFonts w:eastAsia="Times New Roman" w:cs="Times New Roman"/>
          <w:szCs w:val="24"/>
        </w:rPr>
        <w:t>υνάδελφε, δυστυχώς υπάρχει αστυφιλία, υπάρχει μ</w:t>
      </w:r>
      <w:r>
        <w:rPr>
          <w:rFonts w:eastAsia="Times New Roman" w:cs="Times New Roman"/>
          <w:szCs w:val="24"/>
        </w:rPr>
        <w:t>ί</w:t>
      </w:r>
      <w:r>
        <w:rPr>
          <w:rFonts w:eastAsia="Times New Roman" w:cs="Times New Roman"/>
          <w:szCs w:val="24"/>
        </w:rPr>
        <w:t>α μεγαλύτερη συρροή στα μεγάλα αστικά κέντρα. Το ξέρουμε πάρα πολύ καλά αυτό και το βλέπουμε σε κάθε προκήρυξη και σε κάθε προσπάθεια που κάνουμε να αναπτύξουμε το δημόσιο σύστημα υγείας, να δώσουμε μεγαλύτερ</w:t>
      </w:r>
      <w:r>
        <w:rPr>
          <w:rFonts w:eastAsia="Times New Roman" w:cs="Times New Roman"/>
          <w:szCs w:val="24"/>
        </w:rPr>
        <w:t xml:space="preserve">η έμφαση, να αναζητήσουμε όλοι μαζί, </w:t>
      </w:r>
      <w:r>
        <w:rPr>
          <w:rFonts w:eastAsia="Times New Roman" w:cs="Times New Roman"/>
          <w:szCs w:val="24"/>
        </w:rPr>
        <w:lastRenderedPageBreak/>
        <w:t xml:space="preserve">το πολιτικό σύστημα, ενδεχομένως πιο ισχυρά κίνητρα προσέλκυσης. Να τα δούμε όλα αυτά και ιδιαίτερα στο κομμάτι της </w:t>
      </w:r>
      <w:proofErr w:type="spellStart"/>
      <w:r>
        <w:rPr>
          <w:rFonts w:eastAsia="Times New Roman" w:cs="Times New Roman"/>
          <w:szCs w:val="24"/>
        </w:rPr>
        <w:t>νησιωτικότητας</w:t>
      </w:r>
      <w:proofErr w:type="spellEnd"/>
      <w:r>
        <w:rPr>
          <w:rFonts w:eastAsia="Times New Roman" w:cs="Times New Roman"/>
          <w:szCs w:val="24"/>
        </w:rPr>
        <w:t xml:space="preserve">. </w:t>
      </w:r>
    </w:p>
    <w:p w14:paraId="414DA7E2"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Αναφερθήκατε σε ειδικότητες βεβαίως που κάθε λογικός άνθρωπος θεωρεί απαραίτητο να υπά</w:t>
      </w:r>
      <w:r>
        <w:rPr>
          <w:rFonts w:eastAsia="Times New Roman" w:cs="Times New Roman"/>
          <w:szCs w:val="24"/>
        </w:rPr>
        <w:t>ρχουν σε ένα νησί. Δεν αναφέρατε τους καρδιολόγους. Το πρώτο που θα μπορούσε να σκεφτεί κανείς, εκτός από τις βασικές ειδικότητες του οικογενειακού γιατρού, παιδιάτρου, παθολόγου και γενικού γιατρού, είναι ο καρδιολόγος. Δυστυχώς, δεν μπορούμε να έχουμε κα</w:t>
      </w:r>
      <w:r>
        <w:rPr>
          <w:rFonts w:eastAsia="Times New Roman" w:cs="Times New Roman"/>
          <w:szCs w:val="24"/>
        </w:rPr>
        <w:t>ρδιολόγους ούτε προβλέπεται ως οργανική θέση σε πάρα πολλά κέντρα υγείας. Δεν μπορούμε να έχουμε τόσους καρδιολόγους παντού.</w:t>
      </w:r>
    </w:p>
    <w:p w14:paraId="414DA7E3"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Αυτό που κάνουμε, όμως, είναι να ενισχύσουμε με ειδικευμένους γιατρούς τη διαλογή και τη σωστή διαχείριση των επειγόντων περιστατικ</w:t>
      </w:r>
      <w:r>
        <w:rPr>
          <w:rFonts w:eastAsia="Times New Roman" w:cs="Times New Roman"/>
          <w:szCs w:val="24"/>
        </w:rPr>
        <w:t xml:space="preserve">ών και με τα μέσα και την αναβάθμιση του συστήματος και των </w:t>
      </w:r>
      <w:proofErr w:type="spellStart"/>
      <w:r>
        <w:rPr>
          <w:rFonts w:eastAsia="Times New Roman" w:cs="Times New Roman"/>
          <w:szCs w:val="24"/>
        </w:rPr>
        <w:t>αεροδιακομιδών</w:t>
      </w:r>
      <w:proofErr w:type="spellEnd"/>
      <w:r>
        <w:rPr>
          <w:rFonts w:eastAsia="Times New Roman" w:cs="Times New Roman"/>
          <w:szCs w:val="24"/>
        </w:rPr>
        <w:t xml:space="preserve"> και των πλωτών διακομιδών μέσω του ΕΚΑΒ -αναβαθμίζεται αυτό το σύστημα τώρα και από μία θα έχουμε σε λίγο καιρό τρεις βάσεις </w:t>
      </w:r>
      <w:proofErr w:type="spellStart"/>
      <w:r>
        <w:rPr>
          <w:rFonts w:eastAsia="Times New Roman" w:cs="Times New Roman"/>
          <w:szCs w:val="24"/>
        </w:rPr>
        <w:t>αεροδιακομιδών</w:t>
      </w:r>
      <w:proofErr w:type="spellEnd"/>
      <w:r>
        <w:rPr>
          <w:rFonts w:eastAsia="Times New Roman" w:cs="Times New Roman"/>
          <w:szCs w:val="24"/>
        </w:rPr>
        <w:t xml:space="preserve"> στο Αιγαίο- θα μπορούμε πραγματικά με πλη</w:t>
      </w:r>
      <w:r>
        <w:rPr>
          <w:rFonts w:eastAsia="Times New Roman" w:cs="Times New Roman"/>
          <w:szCs w:val="24"/>
        </w:rPr>
        <w:t xml:space="preserve">ρότητα και χωρίς να τίθεται σε κίνδυνο η ζωή των ασθενών να καλύπτουμε αυτές τις ανάγκες. </w:t>
      </w:r>
    </w:p>
    <w:p w14:paraId="414DA7E4"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 xml:space="preserve">Υπάρχει ισχυρό αίσθημα ανασφάλειας των νησιωτών για τα θέματα της υγείας. Αυτό είναι αλήθεια. Το ξέρουμε. Είναι μια μεγάλη πρόκληση αυτό </w:t>
      </w:r>
      <w:r>
        <w:rPr>
          <w:rFonts w:eastAsia="Times New Roman" w:cs="Times New Roman"/>
          <w:szCs w:val="24"/>
        </w:rPr>
        <w:lastRenderedPageBreak/>
        <w:t>για το σύστημα υγείας και γι</w:t>
      </w:r>
      <w:r>
        <w:rPr>
          <w:rFonts w:eastAsia="Times New Roman" w:cs="Times New Roman"/>
          <w:szCs w:val="24"/>
        </w:rPr>
        <w:t xml:space="preserve">α τη χώρα. Προσπαθούμε να κάνουμε ρεαλιστικά βήματα, με βάση τις πραγματικές ανάγκες. Από το σημείο αυτό μέχρι να μας λέτε ότι δεν υπάρχει σχέδιο υπάρχει απόσταση, τη στιγμή που και αυτήν την περίοδο και θα κάνουμε </w:t>
      </w:r>
      <w:proofErr w:type="spellStart"/>
      <w:r>
        <w:rPr>
          <w:rFonts w:eastAsia="Times New Roman" w:cs="Times New Roman"/>
          <w:szCs w:val="24"/>
        </w:rPr>
        <w:t>επαναπροκήρυξη</w:t>
      </w:r>
      <w:proofErr w:type="spellEnd"/>
      <w:r>
        <w:rPr>
          <w:rFonts w:eastAsia="Times New Roman" w:cs="Times New Roman"/>
          <w:szCs w:val="24"/>
        </w:rPr>
        <w:t xml:space="preserve"> στις κενές θέσεις των </w:t>
      </w:r>
      <w:r>
        <w:rPr>
          <w:rFonts w:eastAsia="Times New Roman" w:cs="Times New Roman"/>
          <w:szCs w:val="24"/>
        </w:rPr>
        <w:t>τ</w:t>
      </w:r>
      <w:r>
        <w:rPr>
          <w:rFonts w:eastAsia="Times New Roman" w:cs="Times New Roman"/>
          <w:szCs w:val="24"/>
        </w:rPr>
        <w:t>οπι</w:t>
      </w:r>
      <w:r>
        <w:rPr>
          <w:rFonts w:eastAsia="Times New Roman" w:cs="Times New Roman"/>
          <w:szCs w:val="24"/>
        </w:rPr>
        <w:t xml:space="preserve">κών </w:t>
      </w:r>
      <w:r>
        <w:rPr>
          <w:rFonts w:eastAsia="Times New Roman" w:cs="Times New Roman"/>
          <w:szCs w:val="24"/>
        </w:rPr>
        <w:t>μ</w:t>
      </w:r>
      <w:r>
        <w:rPr>
          <w:rFonts w:eastAsia="Times New Roman" w:cs="Times New Roman"/>
          <w:szCs w:val="24"/>
        </w:rPr>
        <w:t xml:space="preserve">ονάδων </w:t>
      </w:r>
      <w:r>
        <w:rPr>
          <w:rFonts w:eastAsia="Times New Roman" w:cs="Times New Roman"/>
          <w:szCs w:val="24"/>
        </w:rPr>
        <w:t>υ</w:t>
      </w:r>
      <w:r>
        <w:rPr>
          <w:rFonts w:eastAsia="Times New Roman" w:cs="Times New Roman"/>
          <w:szCs w:val="24"/>
        </w:rPr>
        <w:t xml:space="preserve">γείας σε όλη τη χώρα, θα προκηρύξουμε πάνω από τετρακόσιες θέσεις μονίμων γιατρών του ΕΣΥ, ιδιαίτερα </w:t>
      </w:r>
      <w:proofErr w:type="spellStart"/>
      <w:r>
        <w:rPr>
          <w:rFonts w:eastAsia="Times New Roman" w:cs="Times New Roman"/>
          <w:szCs w:val="24"/>
        </w:rPr>
        <w:t>στοχευμένα</w:t>
      </w:r>
      <w:proofErr w:type="spellEnd"/>
      <w:r>
        <w:rPr>
          <w:rFonts w:eastAsia="Times New Roman" w:cs="Times New Roman"/>
          <w:szCs w:val="24"/>
        </w:rPr>
        <w:t xml:space="preserve"> για τα κέντρα υγείας και της υπαίθρου και των αστικών κέντρων, θα κάνουμε νέου τύπου συμβάσεις του ΕΟΠΥΥ με οικογενειακούς γιατρούς</w:t>
      </w:r>
      <w:r>
        <w:rPr>
          <w:rFonts w:eastAsia="Times New Roman" w:cs="Times New Roman"/>
          <w:szCs w:val="24"/>
        </w:rPr>
        <w:t>, θα προχωρήσουμε για πρώτη φορά σε καινούργιους οργανισμούς των γιατρών των περιφερειών και των δομών πρωτοβάθμιας φροντίδας.</w:t>
      </w:r>
    </w:p>
    <w:p w14:paraId="414DA7E5" w14:textId="77777777" w:rsidR="00163247" w:rsidRDefault="00306EE9">
      <w:pPr>
        <w:spacing w:line="600" w:lineRule="auto"/>
        <w:ind w:firstLine="720"/>
        <w:contextualSpacing/>
        <w:jc w:val="both"/>
        <w:rPr>
          <w:rFonts w:eastAsia="Times New Roman" w:cs="Times New Roman"/>
          <w:szCs w:val="24"/>
        </w:rPr>
      </w:pPr>
      <w:r>
        <w:rPr>
          <w:rFonts w:eastAsia="Times New Roman" w:cs="Times New Roman"/>
          <w:szCs w:val="24"/>
        </w:rPr>
        <w:t xml:space="preserve">Αυτές είναι παρεμβάσεις θεσμικής και λειτουργικής αναδιοργάνωσης του συστήματος υγείας. Τι να κάνουμε τώρα; Νομίζω ότι το σήμα </w:t>
      </w:r>
      <w:r>
        <w:rPr>
          <w:rFonts w:eastAsia="Times New Roman" w:cs="Times New Roman"/>
          <w:szCs w:val="24"/>
        </w:rPr>
        <w:t>που έχει δώσει αυτή η Κυβέρνηση είναι ότι η δημόσια περίθαλψη είναι προτεραιότητα. Αντιλαμβάνεται τη δυσκολία και την αγωνία πολλές φορές σε ορισμένες περιοχές, αλλά πραγματικά με ένα μαγικό ραβδάκι δεν μπορεί να μεταβληθεί αυτή η δύσκολη πραγματικότητα, η</w:t>
      </w:r>
      <w:r>
        <w:rPr>
          <w:rFonts w:eastAsia="Times New Roman" w:cs="Times New Roman"/>
          <w:szCs w:val="24"/>
        </w:rPr>
        <w:t xml:space="preserve"> οποία επιδεινώθηκε στη διάρκεια της κρίσης και στη διάρκεια, θα έλεγα, μιας πενταετίας όπου είχαμε μονίμως διαρροή </w:t>
      </w:r>
      <w:r>
        <w:rPr>
          <w:rFonts w:eastAsia="Times New Roman" w:cs="Times New Roman"/>
          <w:szCs w:val="24"/>
        </w:rPr>
        <w:lastRenderedPageBreak/>
        <w:t>και αποχωρήσεις από το σύστημα υγείας, κα</w:t>
      </w:r>
      <w:r>
        <w:rPr>
          <w:rFonts w:eastAsia="Times New Roman" w:cs="Times New Roman"/>
          <w:szCs w:val="24"/>
        </w:rPr>
        <w:t>μ</w:t>
      </w:r>
      <w:r>
        <w:rPr>
          <w:rFonts w:eastAsia="Times New Roman" w:cs="Times New Roman"/>
          <w:szCs w:val="24"/>
        </w:rPr>
        <w:t>μία πρόσληψη και μονίμως μείωση λειτουργικών δαπανών, ενώ τώρα είμαστε σε μια σαφώς σταθεροποιημέν</w:t>
      </w:r>
      <w:r>
        <w:rPr>
          <w:rFonts w:eastAsia="Times New Roman" w:cs="Times New Roman"/>
          <w:szCs w:val="24"/>
        </w:rPr>
        <w:t xml:space="preserve">η και αναπτυξιακή τροχιά. </w:t>
      </w:r>
    </w:p>
    <w:p w14:paraId="414DA7E6" w14:textId="77777777" w:rsidR="00163247" w:rsidRDefault="00306EE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Υπουργέ. </w:t>
      </w:r>
    </w:p>
    <w:p w14:paraId="414DA7E7" w14:textId="77777777" w:rsidR="00163247" w:rsidRDefault="00306EE9">
      <w:pPr>
        <w:spacing w:line="600" w:lineRule="auto"/>
        <w:ind w:firstLine="720"/>
        <w:contextualSpacing/>
        <w:jc w:val="both"/>
        <w:rPr>
          <w:rFonts w:eastAsia="Times New Roman" w:cs="Times New Roman"/>
          <w:szCs w:val="24"/>
        </w:rPr>
      </w:pPr>
      <w:r>
        <w:rPr>
          <w:rFonts w:eastAsia="Times New Roman" w:cs="Times New Roman"/>
          <w:szCs w:val="24"/>
        </w:rPr>
        <w:t>Ακολουθεί η έκτη με αριθμό 1622/</w:t>
      </w:r>
      <w:r w:rsidRPr="00C27ECB">
        <w:rPr>
          <w:rFonts w:eastAsia="Times New Roman"/>
          <w:color w:val="000000"/>
          <w:szCs w:val="24"/>
        </w:rPr>
        <w:t>8-5-2018</w:t>
      </w:r>
      <w:r>
        <w:rPr>
          <w:rFonts w:eastAsia="Times New Roman"/>
          <w:color w:val="000000"/>
          <w:szCs w:val="24"/>
        </w:rPr>
        <w:t xml:space="preserve"> </w:t>
      </w:r>
      <w:r>
        <w:rPr>
          <w:rFonts w:eastAsia="Times New Roman" w:cs="Times New Roman"/>
          <w:szCs w:val="24"/>
        </w:rPr>
        <w:t>επίκαιρη ερώτηση δεύτερου κύκλου</w:t>
      </w:r>
      <w:r w:rsidRPr="00C27ECB">
        <w:rPr>
          <w:rFonts w:eastAsia="Times New Roman"/>
          <w:color w:val="000000"/>
          <w:szCs w:val="24"/>
        </w:rPr>
        <w:t xml:space="preserve"> του ΣΤ΄ Αντιπροέδρου της Βουλής και Βουλευτή Λάρισας του Κομμουνιστικού Κόμματος Ελλάδ</w:t>
      </w:r>
      <w:r>
        <w:rPr>
          <w:rFonts w:eastAsia="Times New Roman"/>
          <w:color w:val="000000"/>
          <w:szCs w:val="24"/>
        </w:rPr>
        <w:t>α</w:t>
      </w:r>
      <w:r w:rsidRPr="00C27ECB">
        <w:rPr>
          <w:rFonts w:eastAsia="Times New Roman"/>
          <w:color w:val="000000"/>
          <w:szCs w:val="24"/>
        </w:rPr>
        <w:t>ς κ.</w:t>
      </w:r>
      <w:r>
        <w:rPr>
          <w:rFonts w:eastAsia="Times New Roman"/>
          <w:color w:val="000000"/>
          <w:szCs w:val="24"/>
        </w:rPr>
        <w:t xml:space="preserve"> </w:t>
      </w:r>
      <w:r w:rsidRPr="00C27ECB">
        <w:rPr>
          <w:rFonts w:eastAsia="Times New Roman"/>
          <w:bCs/>
          <w:color w:val="000000"/>
          <w:szCs w:val="24"/>
        </w:rPr>
        <w:t>Γεωρ</w:t>
      </w:r>
      <w:r w:rsidRPr="00C27ECB">
        <w:rPr>
          <w:rFonts w:eastAsia="Times New Roman"/>
          <w:bCs/>
          <w:color w:val="000000"/>
          <w:szCs w:val="24"/>
        </w:rPr>
        <w:t xml:space="preserve">γίου </w:t>
      </w:r>
      <w:proofErr w:type="spellStart"/>
      <w:r w:rsidRPr="00C27ECB">
        <w:rPr>
          <w:rFonts w:eastAsia="Times New Roman"/>
          <w:bCs/>
          <w:color w:val="000000"/>
          <w:szCs w:val="24"/>
        </w:rPr>
        <w:t>Λαμπρούλη</w:t>
      </w:r>
      <w:proofErr w:type="spellEnd"/>
      <w:r>
        <w:rPr>
          <w:rFonts w:eastAsia="Times New Roman"/>
          <w:b/>
          <w:bCs/>
          <w:color w:val="000000"/>
          <w:szCs w:val="24"/>
        </w:rPr>
        <w:t xml:space="preserve"> </w:t>
      </w:r>
      <w:r w:rsidRPr="00C27ECB">
        <w:rPr>
          <w:rFonts w:eastAsia="Times New Roman"/>
          <w:color w:val="000000"/>
          <w:szCs w:val="24"/>
        </w:rPr>
        <w:t>προς τον Υπουργό</w:t>
      </w:r>
      <w:r>
        <w:rPr>
          <w:rFonts w:eastAsia="Times New Roman"/>
          <w:color w:val="000000"/>
          <w:szCs w:val="24"/>
        </w:rPr>
        <w:t xml:space="preserve"> </w:t>
      </w:r>
      <w:r w:rsidRPr="00C27ECB">
        <w:rPr>
          <w:rFonts w:eastAsia="Times New Roman"/>
          <w:bCs/>
          <w:color w:val="000000"/>
          <w:szCs w:val="24"/>
        </w:rPr>
        <w:t>Υγείας,</w:t>
      </w:r>
      <w:r>
        <w:rPr>
          <w:rFonts w:eastAsia="Times New Roman"/>
          <w:color w:val="000000"/>
          <w:szCs w:val="24"/>
        </w:rPr>
        <w:t xml:space="preserve"> </w:t>
      </w:r>
      <w:r w:rsidRPr="00C27ECB">
        <w:rPr>
          <w:rFonts w:eastAsia="Times New Roman"/>
          <w:color w:val="000000"/>
          <w:szCs w:val="24"/>
        </w:rPr>
        <w:t>με θέμα: «Για τους επιτυχόντες στο</w:t>
      </w:r>
      <w:r>
        <w:rPr>
          <w:rFonts w:eastAsia="Times New Roman"/>
          <w:color w:val="000000"/>
          <w:szCs w:val="24"/>
        </w:rPr>
        <w:t>ν</w:t>
      </w:r>
      <w:r w:rsidRPr="00C27ECB">
        <w:rPr>
          <w:rFonts w:eastAsia="Times New Roman"/>
          <w:color w:val="000000"/>
          <w:szCs w:val="24"/>
        </w:rPr>
        <w:t xml:space="preserve"> διαγωνισμό 8μηνου για τα δυο Νοσοκομεία Λάρισας».</w:t>
      </w:r>
    </w:p>
    <w:p w14:paraId="414DA7E8" w14:textId="77777777" w:rsidR="00163247" w:rsidRDefault="00306EE9">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Λαμπρούλη</w:t>
      </w:r>
      <w:proofErr w:type="spellEnd"/>
      <w:r>
        <w:rPr>
          <w:rFonts w:eastAsia="Times New Roman" w:cs="Times New Roman"/>
          <w:szCs w:val="24"/>
        </w:rPr>
        <w:t xml:space="preserve">, έχετε τον λόγο. </w:t>
      </w:r>
    </w:p>
    <w:p w14:paraId="414DA7E9" w14:textId="77777777" w:rsidR="00163247" w:rsidRDefault="00306EE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Ευχαριστώ, κύριε Πρόεδρε. </w:t>
      </w:r>
    </w:p>
    <w:p w14:paraId="414DA7EA" w14:textId="77777777" w:rsidR="00163247" w:rsidRDefault="00306EE9">
      <w:pPr>
        <w:spacing w:line="600" w:lineRule="auto"/>
        <w:ind w:firstLine="720"/>
        <w:contextualSpacing/>
        <w:jc w:val="both"/>
        <w:rPr>
          <w:rFonts w:eastAsia="Times New Roman" w:cs="Times New Roman"/>
          <w:szCs w:val="24"/>
        </w:rPr>
      </w:pPr>
      <w:r>
        <w:rPr>
          <w:rFonts w:eastAsia="Times New Roman" w:cs="Times New Roman"/>
          <w:szCs w:val="24"/>
        </w:rPr>
        <w:t xml:space="preserve">Όπως αναφέρατε και εσείς, ο τίτλος της επίκαιρης ερώτησης αφορά τον διαγωνισμό που διεξήχθη τον Οκτώβριο του 2016 και αφορούσε προσλήψεις </w:t>
      </w:r>
      <w:proofErr w:type="spellStart"/>
      <w:r>
        <w:rPr>
          <w:rFonts w:eastAsia="Times New Roman" w:cs="Times New Roman"/>
          <w:szCs w:val="24"/>
        </w:rPr>
        <w:t>εκατόν</w:t>
      </w:r>
      <w:proofErr w:type="spellEnd"/>
      <w:r>
        <w:rPr>
          <w:rFonts w:eastAsia="Times New Roman" w:cs="Times New Roman"/>
          <w:szCs w:val="24"/>
        </w:rPr>
        <w:t xml:space="preserve"> τριάντα δύο εργαζομένων σε θέσεις με οκτάμηνες συμβάσεις για τις ειδικότητες καθαριότητας, τραπεζοκόμων και φύλ</w:t>
      </w:r>
      <w:r>
        <w:rPr>
          <w:rFonts w:eastAsia="Times New Roman" w:cs="Times New Roman"/>
          <w:szCs w:val="24"/>
        </w:rPr>
        <w:t xml:space="preserve">αξης και στα δύο νοσοκομεία της Λάρισας, δηλαδή και στο Πανεπιστημιακό Νοσοκομείο και στο Γενικό Νοσοκομείο της Λάρισας. </w:t>
      </w:r>
    </w:p>
    <w:p w14:paraId="414DA7EB" w14:textId="77777777" w:rsidR="00163247" w:rsidRDefault="00306EE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Ήταν ένας διαγωνισμός μέσω ΑΣΕΠ, ο οποίος, όπως </w:t>
      </w:r>
      <w:proofErr w:type="spellStart"/>
      <w:r>
        <w:rPr>
          <w:rFonts w:eastAsia="Times New Roman" w:cs="Times New Roman"/>
          <w:szCs w:val="24"/>
        </w:rPr>
        <w:t>προείπα</w:t>
      </w:r>
      <w:proofErr w:type="spellEnd"/>
      <w:r>
        <w:rPr>
          <w:rFonts w:eastAsia="Times New Roman" w:cs="Times New Roman"/>
          <w:szCs w:val="24"/>
        </w:rPr>
        <w:t>, προκηρύχθηκε το 2016. Οι πίνακες των επιτυχόντων αναρτήθηκαν τον Φεβρουάριο τ</w:t>
      </w:r>
      <w:r>
        <w:rPr>
          <w:rFonts w:eastAsia="Times New Roman" w:cs="Times New Roman"/>
          <w:szCs w:val="24"/>
        </w:rPr>
        <w:t xml:space="preserve">ου 2017. </w:t>
      </w:r>
    </w:p>
    <w:p w14:paraId="414DA7EC" w14:textId="77777777" w:rsidR="00163247" w:rsidRDefault="00306EE9">
      <w:pPr>
        <w:spacing w:line="600" w:lineRule="auto"/>
        <w:ind w:firstLine="720"/>
        <w:contextualSpacing/>
        <w:jc w:val="both"/>
        <w:rPr>
          <w:rFonts w:eastAsia="Times New Roman" w:cs="Times New Roman"/>
          <w:szCs w:val="24"/>
        </w:rPr>
      </w:pPr>
      <w:r>
        <w:rPr>
          <w:rFonts w:eastAsia="Times New Roman" w:cs="Times New Roman"/>
          <w:szCs w:val="24"/>
        </w:rPr>
        <w:t xml:space="preserve">Συγχρόνως, αυτές οι δομές για τις οποίες γίνεται λόγος, δηλαδή της καθαριότητας, των τραπεζοκόμων και οι θέσεις φύλαξης, καλύπτονταν έως τότε –όπως και τώρα βεβαίως- από εργολαβική εταιρεία, την εταιρεία </w:t>
      </w:r>
      <w:r>
        <w:rPr>
          <w:rFonts w:eastAsia="Times New Roman" w:cs="Times New Roman"/>
          <w:szCs w:val="24"/>
        </w:rPr>
        <w:t>«</w:t>
      </w:r>
      <w:r>
        <w:rPr>
          <w:rFonts w:eastAsia="Times New Roman" w:cs="Times New Roman"/>
          <w:szCs w:val="24"/>
        </w:rPr>
        <w:t>ΗΠΕΙΡΟΣ</w:t>
      </w:r>
      <w:r>
        <w:rPr>
          <w:rFonts w:eastAsia="Times New Roman" w:cs="Times New Roman"/>
          <w:szCs w:val="24"/>
        </w:rPr>
        <w:t>»</w:t>
      </w:r>
      <w:r>
        <w:rPr>
          <w:rFonts w:eastAsia="Times New Roman" w:cs="Times New Roman"/>
          <w:szCs w:val="24"/>
        </w:rPr>
        <w:t>, η οποία μέχρι τότε είχε τους το</w:t>
      </w:r>
      <w:r>
        <w:rPr>
          <w:rFonts w:eastAsia="Times New Roman" w:cs="Times New Roman"/>
          <w:szCs w:val="24"/>
        </w:rPr>
        <w:t xml:space="preserve">μείς αυτούς και η οποία προσέφυγε, έκανε δηλαδή ασφαλιστικά μέτρα κατά της προκήρυξης. Αποτέλεσμα αυτού είναι να παγώσει η πρόσληψη των εργαζομένων σ’ αυτούς τους τομείς για πλέον δεκαπέντε, δεκαέξι μήνες. Βεβαίως, υπήρχε και η αγανάκτηση και η αγωνία των </w:t>
      </w:r>
      <w:r>
        <w:rPr>
          <w:rFonts w:eastAsia="Times New Roman" w:cs="Times New Roman"/>
          <w:szCs w:val="24"/>
        </w:rPr>
        <w:t xml:space="preserve">επιτυχόντων που ένα μέρος από αυτούς,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xml:space="preserve">, ήταν και στα εργολαβικά συνεργεία. </w:t>
      </w:r>
    </w:p>
    <w:p w14:paraId="414DA7ED" w14:textId="77777777" w:rsidR="00163247" w:rsidRDefault="00306EE9">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ζητούν και διεκδικούν από την Κυβέρνηση και από το Υπουργείο να παρέμβει άμεσα ώστε να ξεμπλοκάρει αυτή η διαδικασία, αυτή η υπόθεση και να μπορέσουν να </w:t>
      </w:r>
      <w:r>
        <w:rPr>
          <w:rFonts w:eastAsia="Times New Roman" w:cs="Times New Roman"/>
          <w:szCs w:val="24"/>
        </w:rPr>
        <w:t xml:space="preserve">εργαστούν, να πιάσουν δουλειά έστω και για αυτούς τους οκτώ μήνες. </w:t>
      </w:r>
    </w:p>
    <w:p w14:paraId="414DA7EE" w14:textId="77777777" w:rsidR="00163247" w:rsidRDefault="00306EE9">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το ερώτημα που τίθεται στο Υπουργείο και στον Υπουργό είναι τι μέτρα προτίθεται να πάρει ο Υπουργός, ώστε να διευθετηθεί αυτό το πρόβλημα. </w:t>
      </w:r>
    </w:p>
    <w:p w14:paraId="414DA7EF" w14:textId="77777777" w:rsidR="00163247" w:rsidRDefault="00306EE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Ευχαρισ</w:t>
      </w:r>
      <w:r>
        <w:rPr>
          <w:rFonts w:eastAsia="Times New Roman" w:cs="Times New Roman"/>
          <w:szCs w:val="24"/>
        </w:rPr>
        <w:t xml:space="preserve">τώ, κύριε Αντιπρόεδρε. </w:t>
      </w:r>
    </w:p>
    <w:p w14:paraId="414DA7F0" w14:textId="77777777" w:rsidR="00163247" w:rsidRDefault="00306EE9">
      <w:pPr>
        <w:spacing w:line="600" w:lineRule="auto"/>
        <w:ind w:firstLine="720"/>
        <w:contextualSpacing/>
        <w:jc w:val="both"/>
        <w:rPr>
          <w:rFonts w:eastAsia="Times New Roman" w:cs="Times New Roman"/>
          <w:szCs w:val="24"/>
        </w:rPr>
      </w:pPr>
      <w:r>
        <w:rPr>
          <w:rFonts w:eastAsia="Times New Roman" w:cs="Times New Roman"/>
          <w:szCs w:val="24"/>
        </w:rPr>
        <w:t>Κύριε Υπουργέ, ορίστε, έχετε το</w:t>
      </w:r>
      <w:r>
        <w:rPr>
          <w:rFonts w:eastAsia="Times New Roman" w:cs="Times New Roman"/>
          <w:szCs w:val="24"/>
        </w:rPr>
        <w:t>ν</w:t>
      </w:r>
      <w:r>
        <w:rPr>
          <w:rFonts w:eastAsia="Times New Roman" w:cs="Times New Roman"/>
          <w:szCs w:val="24"/>
        </w:rPr>
        <w:t xml:space="preserve"> λόγο. </w:t>
      </w:r>
    </w:p>
    <w:p w14:paraId="414DA7F1" w14:textId="77777777" w:rsidR="00163247" w:rsidRDefault="00306EE9">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Συνάδελφε </w:t>
      </w:r>
      <w:proofErr w:type="spellStart"/>
      <w:r>
        <w:rPr>
          <w:rFonts w:eastAsia="Times New Roman" w:cs="Times New Roman"/>
          <w:szCs w:val="24"/>
        </w:rPr>
        <w:t>Λαμπρούλη</w:t>
      </w:r>
      <w:proofErr w:type="spellEnd"/>
      <w:r>
        <w:rPr>
          <w:rFonts w:eastAsia="Times New Roman" w:cs="Times New Roman"/>
          <w:szCs w:val="24"/>
        </w:rPr>
        <w:t xml:space="preserve">, φίλε Γιώργο, σε ευχαριστώ για την ερώτηση. </w:t>
      </w:r>
    </w:p>
    <w:p w14:paraId="414DA7F2" w14:textId="77777777" w:rsidR="00163247" w:rsidRDefault="00306EE9">
      <w:pPr>
        <w:spacing w:line="600" w:lineRule="auto"/>
        <w:ind w:firstLine="720"/>
        <w:contextualSpacing/>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σε ευχαριστώ γιατί κάνεις μ</w:t>
      </w:r>
      <w:r>
        <w:rPr>
          <w:rFonts w:eastAsia="Times New Roman" w:cs="Times New Roman"/>
          <w:szCs w:val="24"/>
        </w:rPr>
        <w:t>ί</w:t>
      </w:r>
      <w:r>
        <w:rPr>
          <w:rFonts w:eastAsia="Times New Roman" w:cs="Times New Roman"/>
          <w:szCs w:val="24"/>
        </w:rPr>
        <w:t>α ερώτηση για ένα πράγμα το οποίο, όταν τ</w:t>
      </w:r>
      <w:r>
        <w:rPr>
          <w:rFonts w:eastAsia="Times New Roman" w:cs="Times New Roman"/>
          <w:szCs w:val="24"/>
        </w:rPr>
        <w:t xml:space="preserve">ο εξαγγείλαμε, το είχατε καταδικάσει ως μεταμφιεσμένη μαύρη εργασία και λέγατε, τέλος πάντων, ότι αντικαθιστούμε τους εργολάβους με τις ατομικές συμβάσεις. </w:t>
      </w:r>
    </w:p>
    <w:p w14:paraId="414DA7F3" w14:textId="77777777" w:rsidR="00163247" w:rsidRDefault="00306EE9">
      <w:pPr>
        <w:spacing w:line="600" w:lineRule="auto"/>
        <w:ind w:firstLine="720"/>
        <w:contextualSpacing/>
        <w:jc w:val="both"/>
        <w:rPr>
          <w:rFonts w:eastAsia="Times New Roman" w:cs="Times New Roman"/>
          <w:szCs w:val="24"/>
        </w:rPr>
      </w:pPr>
      <w:r>
        <w:rPr>
          <w:rFonts w:eastAsia="Times New Roman" w:cs="Times New Roman"/>
          <w:szCs w:val="24"/>
        </w:rPr>
        <w:t>Για να πούμε πλήρως την ιστορία, στο Πανεπιστημιακό της Λάρισας προκηρύχθηκαν συμβάσεις μετά τη δεύ</w:t>
      </w:r>
      <w:r>
        <w:rPr>
          <w:rFonts w:eastAsia="Times New Roman" w:cs="Times New Roman"/>
          <w:szCs w:val="24"/>
        </w:rPr>
        <w:t>τερη νομοθέτηση, γιατί στην πρώτη νομοθέτηση, αν θυμάσαι, κατά το συνήθειό του το Συμβούλιο της Επικρατείας τον είχε ρίξει τον πρώτο νόμο. Είχαμε προλάβει και είχαμε κάνει σε είκοσι τρία νοσοκομεία και ΥΠΕ συμβάσεις έργου και έριξε τον νόμο. Νομοθετήσαμε ξ</w:t>
      </w:r>
      <w:r>
        <w:rPr>
          <w:rFonts w:eastAsia="Times New Roman" w:cs="Times New Roman"/>
          <w:szCs w:val="24"/>
        </w:rPr>
        <w:t xml:space="preserve">ανά και μετά προκήρυξε και το Πανεπιστημιακό της Λάρισας, όπως και πάρα πολλά νοσοκομεία στη χώρα. </w:t>
      </w:r>
    </w:p>
    <w:p w14:paraId="414DA7F4" w14:textId="77777777" w:rsidR="00163247" w:rsidRDefault="00306EE9">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–και αυτό το λέω μετά λόγου γνώσεως, συνάδελφε </w:t>
      </w:r>
      <w:proofErr w:type="spellStart"/>
      <w:r>
        <w:rPr>
          <w:rFonts w:eastAsia="Times New Roman" w:cs="Times New Roman"/>
          <w:szCs w:val="24"/>
        </w:rPr>
        <w:t>Λαμπρούλη</w:t>
      </w:r>
      <w:proofErr w:type="spellEnd"/>
      <w:r>
        <w:rPr>
          <w:rFonts w:eastAsia="Times New Roman" w:cs="Times New Roman"/>
          <w:szCs w:val="24"/>
        </w:rPr>
        <w:t xml:space="preserve">- σε κάμποσα νοσοκομεία στη χώρα, όχι στην πλειοψηφία, σε λίγα </w:t>
      </w:r>
      <w:r>
        <w:rPr>
          <w:rFonts w:eastAsia="Times New Roman" w:cs="Times New Roman"/>
          <w:szCs w:val="24"/>
        </w:rPr>
        <w:lastRenderedPageBreak/>
        <w:t>αλλά αρκετά, μας έχουν μπλοκ</w:t>
      </w:r>
      <w:r>
        <w:rPr>
          <w:rFonts w:eastAsia="Times New Roman" w:cs="Times New Roman"/>
          <w:szCs w:val="24"/>
        </w:rPr>
        <w:t xml:space="preserve">άρει οι δικαστές. Αυτή είναι η πραγματικότητα. Θα πω μερικά παραδείγματα. </w:t>
      </w:r>
    </w:p>
    <w:p w14:paraId="414DA7F5" w14:textId="77777777" w:rsidR="00163247" w:rsidRDefault="00306EE9">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Γ</w:t>
      </w:r>
      <w:r>
        <w:rPr>
          <w:rFonts w:eastAsia="Times New Roman" w:cs="Times New Roman"/>
          <w:szCs w:val="24"/>
        </w:rPr>
        <w:t>ενικό</w:t>
      </w:r>
      <w:r>
        <w:rPr>
          <w:rFonts w:eastAsia="Times New Roman" w:cs="Times New Roman"/>
          <w:szCs w:val="24"/>
        </w:rPr>
        <w:t xml:space="preserve"> Ν</w:t>
      </w:r>
      <w:r>
        <w:rPr>
          <w:rFonts w:eastAsia="Times New Roman" w:cs="Times New Roman"/>
          <w:szCs w:val="24"/>
        </w:rPr>
        <w:t>οσοκομείο</w:t>
      </w:r>
      <w:r>
        <w:rPr>
          <w:rFonts w:eastAsia="Times New Roman" w:cs="Times New Roman"/>
          <w:szCs w:val="24"/>
        </w:rPr>
        <w:t xml:space="preserve"> Α</w:t>
      </w:r>
      <w:r>
        <w:rPr>
          <w:rFonts w:eastAsia="Times New Roman" w:cs="Times New Roman"/>
          <w:szCs w:val="24"/>
        </w:rPr>
        <w:t>θηνών</w:t>
      </w:r>
      <w:r>
        <w:rPr>
          <w:rFonts w:eastAsia="Times New Roman" w:cs="Times New Roman"/>
          <w:szCs w:val="24"/>
        </w:rPr>
        <w:t xml:space="preserve"> «</w:t>
      </w:r>
      <w:r>
        <w:rPr>
          <w:rFonts w:eastAsia="Times New Roman" w:cs="Times New Roman"/>
          <w:szCs w:val="24"/>
        </w:rPr>
        <w:t xml:space="preserve">Γ. ΓΕΝΝΗΜΑΤΑΣ» εδώ και δίπλα το </w:t>
      </w:r>
      <w:r>
        <w:rPr>
          <w:rFonts w:eastAsia="Times New Roman" w:cs="Times New Roman"/>
          <w:szCs w:val="24"/>
        </w:rPr>
        <w:t>ν</w:t>
      </w:r>
      <w:r>
        <w:rPr>
          <w:rFonts w:eastAsia="Times New Roman" w:cs="Times New Roman"/>
          <w:szCs w:val="24"/>
        </w:rPr>
        <w:t xml:space="preserve">οσοκομείο στο οποίο έκανες ειδικότητα, το </w:t>
      </w:r>
      <w:r>
        <w:rPr>
          <w:rFonts w:eastAsia="Times New Roman" w:cs="Times New Roman"/>
          <w:szCs w:val="24"/>
        </w:rPr>
        <w:t>«</w:t>
      </w:r>
      <w:r>
        <w:rPr>
          <w:rFonts w:eastAsia="Times New Roman" w:cs="Times New Roman"/>
          <w:szCs w:val="24"/>
        </w:rPr>
        <w:t>Σ</w:t>
      </w:r>
      <w:r>
        <w:rPr>
          <w:rFonts w:eastAsia="Times New Roman" w:cs="Times New Roman"/>
          <w:szCs w:val="24"/>
        </w:rPr>
        <w:t>ωτηρία</w:t>
      </w:r>
      <w:r>
        <w:rPr>
          <w:rFonts w:eastAsia="Times New Roman" w:cs="Times New Roman"/>
          <w:szCs w:val="24"/>
        </w:rPr>
        <w:t>»</w:t>
      </w:r>
      <w:r>
        <w:rPr>
          <w:rFonts w:eastAsia="Times New Roman" w:cs="Times New Roman"/>
          <w:szCs w:val="24"/>
        </w:rPr>
        <w:t xml:space="preserve">, περίπου το ίδιο διάστημα προκηρύσσουν το </w:t>
      </w:r>
      <w:r>
        <w:rPr>
          <w:rFonts w:eastAsia="Times New Roman" w:cs="Times New Roman"/>
          <w:szCs w:val="24"/>
        </w:rPr>
        <w:t>«</w:t>
      </w:r>
      <w:r>
        <w:rPr>
          <w:rFonts w:eastAsia="Times New Roman" w:cs="Times New Roman"/>
          <w:szCs w:val="24"/>
        </w:rPr>
        <w:t>Γ</w:t>
      </w:r>
      <w:r>
        <w:rPr>
          <w:rFonts w:eastAsia="Times New Roman" w:cs="Times New Roman"/>
          <w:szCs w:val="24"/>
        </w:rPr>
        <w:t>εννηματάς»</w:t>
      </w:r>
      <w:r>
        <w:rPr>
          <w:rFonts w:eastAsia="Times New Roman" w:cs="Times New Roman"/>
          <w:szCs w:val="24"/>
        </w:rPr>
        <w:t xml:space="preserve"> </w:t>
      </w:r>
      <w:proofErr w:type="spellStart"/>
      <w:r>
        <w:rPr>
          <w:rFonts w:eastAsia="Times New Roman" w:cs="Times New Roman"/>
          <w:szCs w:val="24"/>
        </w:rPr>
        <w:t>εκατόν</w:t>
      </w:r>
      <w:proofErr w:type="spellEnd"/>
      <w:r>
        <w:rPr>
          <w:rFonts w:eastAsia="Times New Roman" w:cs="Times New Roman"/>
          <w:szCs w:val="24"/>
        </w:rPr>
        <w:t xml:space="preserve"> ογδόντα θέσεις για την καθαριότητα και, αν δεν κάνω λάθος, </w:t>
      </w:r>
      <w:proofErr w:type="spellStart"/>
      <w:r>
        <w:rPr>
          <w:rFonts w:eastAsia="Times New Roman" w:cs="Times New Roman"/>
          <w:szCs w:val="24"/>
        </w:rPr>
        <w:t>εκατόν</w:t>
      </w:r>
      <w:proofErr w:type="spellEnd"/>
      <w:r>
        <w:rPr>
          <w:rFonts w:eastAsia="Times New Roman" w:cs="Times New Roman"/>
          <w:szCs w:val="24"/>
        </w:rPr>
        <w:t xml:space="preserve"> πενήντα, </w:t>
      </w:r>
      <w:proofErr w:type="spellStart"/>
      <w:r>
        <w:rPr>
          <w:rFonts w:eastAsia="Times New Roman" w:cs="Times New Roman"/>
          <w:szCs w:val="24"/>
        </w:rPr>
        <w:t>εκατόν</w:t>
      </w:r>
      <w:proofErr w:type="spellEnd"/>
      <w:r>
        <w:rPr>
          <w:rFonts w:eastAsia="Times New Roman" w:cs="Times New Roman"/>
          <w:szCs w:val="24"/>
        </w:rPr>
        <w:t xml:space="preserve"> εξήντα το </w:t>
      </w:r>
      <w:r>
        <w:rPr>
          <w:rFonts w:eastAsia="Times New Roman" w:cs="Times New Roman"/>
          <w:szCs w:val="24"/>
        </w:rPr>
        <w:t>«</w:t>
      </w:r>
      <w:r>
        <w:rPr>
          <w:rFonts w:eastAsia="Times New Roman" w:cs="Times New Roman"/>
          <w:szCs w:val="24"/>
        </w:rPr>
        <w:t>Σ</w:t>
      </w:r>
      <w:r>
        <w:rPr>
          <w:rFonts w:eastAsia="Times New Roman" w:cs="Times New Roman"/>
          <w:szCs w:val="24"/>
        </w:rPr>
        <w:t>ωτηρία</w:t>
      </w:r>
      <w:r>
        <w:rPr>
          <w:rFonts w:eastAsia="Times New Roman" w:cs="Times New Roman"/>
          <w:szCs w:val="24"/>
        </w:rPr>
        <w:t>»</w:t>
      </w:r>
      <w:r>
        <w:rPr>
          <w:rFonts w:eastAsia="Times New Roman" w:cs="Times New Roman"/>
          <w:szCs w:val="24"/>
        </w:rPr>
        <w:t xml:space="preserve">. </w:t>
      </w:r>
    </w:p>
    <w:p w14:paraId="414DA7F6"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Και οι δ</w:t>
      </w:r>
      <w:r>
        <w:rPr>
          <w:rFonts w:eastAsia="Times New Roman" w:cs="Times New Roman"/>
          <w:szCs w:val="24"/>
        </w:rPr>
        <w:t>ύ</w:t>
      </w:r>
      <w:r>
        <w:rPr>
          <w:rFonts w:eastAsia="Times New Roman" w:cs="Times New Roman"/>
          <w:szCs w:val="24"/>
        </w:rPr>
        <w:t xml:space="preserve">ο εργολάβοι προσφεύγουν. Ας πούμε ΙΑ΄ το </w:t>
      </w:r>
      <w:r>
        <w:rPr>
          <w:rFonts w:eastAsia="Times New Roman" w:cs="Times New Roman"/>
          <w:szCs w:val="24"/>
        </w:rPr>
        <w:t>τ</w:t>
      </w:r>
      <w:r>
        <w:rPr>
          <w:rFonts w:eastAsia="Times New Roman" w:cs="Times New Roman"/>
          <w:szCs w:val="24"/>
        </w:rPr>
        <w:t xml:space="preserve">μήμα που εξετάζει την αναστολή εκτέλεσης στο «Γεννηματάς», ΙΒ΄ -άλλο είναι, βέβαια- αυτό που </w:t>
      </w:r>
      <w:r>
        <w:rPr>
          <w:rFonts w:eastAsia="Times New Roman" w:cs="Times New Roman"/>
          <w:szCs w:val="24"/>
        </w:rPr>
        <w:t xml:space="preserve">εξετάζει στο «Σωτηρία». Στο ΙΒ΄ που εξετάζει στο «Σωτηρία» βγαίνει ο δικαστής και λέει ότι «οι ατομικές συμβάσεις λόγω της μείωσης του κόστους που έχουν για το </w:t>
      </w:r>
      <w:r>
        <w:rPr>
          <w:rFonts w:eastAsia="Times New Roman" w:cs="Times New Roman"/>
          <w:szCs w:val="24"/>
        </w:rPr>
        <w:t>ν</w:t>
      </w:r>
      <w:r>
        <w:rPr>
          <w:rFonts w:eastAsia="Times New Roman" w:cs="Times New Roman"/>
          <w:szCs w:val="24"/>
        </w:rPr>
        <w:t>οσοκομείο, λόγω της αύξησης και της καλυτέρευσης των εργασιακών όρων των εργαζομένων, είναι υπέ</w:t>
      </w:r>
      <w:r>
        <w:rPr>
          <w:rFonts w:eastAsia="Times New Roman" w:cs="Times New Roman"/>
          <w:szCs w:val="24"/>
        </w:rPr>
        <w:t xml:space="preserve">ρ του δημοσίου συμφέροντος, δεν γίνεται δεκτή η αναστολή της εταιρείας του εργολάβου, προχωρήστε». Προχωρούν και ήδη εδώ και πάρα πολύ καιρό είναι εκεί και είναι ευτυχισμένοι και οι άνθρωποι που δουλεύουν και το </w:t>
      </w:r>
      <w:r>
        <w:rPr>
          <w:rFonts w:eastAsia="Times New Roman" w:cs="Times New Roman"/>
          <w:szCs w:val="24"/>
        </w:rPr>
        <w:t>ν</w:t>
      </w:r>
      <w:r>
        <w:rPr>
          <w:rFonts w:eastAsia="Times New Roman" w:cs="Times New Roman"/>
          <w:szCs w:val="24"/>
        </w:rPr>
        <w:t>οσοκομείο που πληρώνει λιγότερα και οι εργα</w:t>
      </w:r>
      <w:r>
        <w:rPr>
          <w:rFonts w:eastAsia="Times New Roman" w:cs="Times New Roman"/>
          <w:szCs w:val="24"/>
        </w:rPr>
        <w:t>ζόμενοι που παίρνουν περισσότερα και είναι και πεντακάθαρο κ.λπ.</w:t>
      </w:r>
      <w:r>
        <w:rPr>
          <w:rFonts w:eastAsia="Times New Roman" w:cs="Times New Roman"/>
          <w:szCs w:val="24"/>
        </w:rPr>
        <w:t>.</w:t>
      </w:r>
    </w:p>
    <w:p w14:paraId="414DA7F7"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lastRenderedPageBreak/>
        <w:t>Νοσοκομείο «Γεννηματάς». Ακούστε σκεπτικό απόφασης δικαστή της ελληνικής επικράτειας: Το να προχωρήσουν οι ατομικές συμβάσεις υπονομεύει το κέρδος του εργολάβου και κάνει δεκτή την αναστολή.</w:t>
      </w:r>
      <w:r>
        <w:rPr>
          <w:rFonts w:eastAsia="Times New Roman" w:cs="Times New Roman"/>
          <w:szCs w:val="24"/>
        </w:rPr>
        <w:t xml:space="preserve"> Το ίδιο έγινε και στην Τρίπολη, το ίδιο και εδώ, όπως και σε μερικά άλλα νοσοκομεία στη χώρα.</w:t>
      </w:r>
    </w:p>
    <w:p w14:paraId="414DA7F8"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Στον «Ευαγγελισμό» καταφέραμε και προχωρήσαμε την καθαριότητα. Πολύ μεγάλο κομμάτι. Γλιτώνουμε 200.000 ευρώ τον μήνα στον «Ευαγγελισμό» και οι εργαζόμενοι αμείβο</w:t>
      </w:r>
      <w:r>
        <w:rPr>
          <w:rFonts w:eastAsia="Times New Roman" w:cs="Times New Roman"/>
          <w:szCs w:val="24"/>
        </w:rPr>
        <w:t>νται με 200 έως 300 ευρώ παραπάνω.</w:t>
      </w:r>
    </w:p>
    <w:p w14:paraId="414DA7F9"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 xml:space="preserve">Εδώ, να το πω έτσι, τα παράπονα στην ελληνική </w:t>
      </w:r>
      <w:r>
        <w:rPr>
          <w:rFonts w:eastAsia="Times New Roman" w:cs="Times New Roman"/>
          <w:szCs w:val="24"/>
        </w:rPr>
        <w:t>δ</w:t>
      </w:r>
      <w:r>
        <w:rPr>
          <w:rFonts w:eastAsia="Times New Roman" w:cs="Times New Roman"/>
          <w:szCs w:val="24"/>
        </w:rPr>
        <w:t>ικαιοσύνη! Έχουμε δώσει μεγάλο αγώνα και τα έχουμε βάλει και με σκληρά συμφέροντα. Κάναμε αίτηση αναστολής μια και δυο φορές. Την απορρίπτει. Θα περάσουμε μ</w:t>
      </w:r>
      <w:r>
        <w:rPr>
          <w:rFonts w:eastAsia="Times New Roman" w:cs="Times New Roman"/>
          <w:szCs w:val="24"/>
        </w:rPr>
        <w:t>ί</w:t>
      </w:r>
      <w:r>
        <w:rPr>
          <w:rFonts w:eastAsia="Times New Roman" w:cs="Times New Roman"/>
          <w:szCs w:val="24"/>
        </w:rPr>
        <w:t>α νομοθετική ρύθμ</w:t>
      </w:r>
      <w:r>
        <w:rPr>
          <w:rFonts w:eastAsia="Times New Roman" w:cs="Times New Roman"/>
          <w:szCs w:val="24"/>
        </w:rPr>
        <w:t xml:space="preserve">ιση ότι όσες έχουν απορριφθεί από τους δικαστές να προχωρήσουν; Θα μας πουν ότι θα το κάνουμε Κολομβία. Συγγνώμη, ότι θα το κάνουμε Βενεζουέλα, ότι θα φτιάξουμε κομματικό κράτος και δεν θα έχουμε σεβασμό στη </w:t>
      </w:r>
      <w:r>
        <w:rPr>
          <w:rFonts w:eastAsia="Times New Roman" w:cs="Times New Roman"/>
          <w:szCs w:val="24"/>
        </w:rPr>
        <w:t>δ</w:t>
      </w:r>
      <w:r>
        <w:rPr>
          <w:rFonts w:eastAsia="Times New Roman" w:cs="Times New Roman"/>
          <w:szCs w:val="24"/>
        </w:rPr>
        <w:t>ικαιοσύνη.</w:t>
      </w:r>
    </w:p>
    <w:p w14:paraId="414DA7FA"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Προσπάθησαν ορισμένοι εργολάβοι -για</w:t>
      </w:r>
      <w:r>
        <w:rPr>
          <w:rFonts w:eastAsia="Times New Roman" w:cs="Times New Roman"/>
          <w:szCs w:val="24"/>
        </w:rPr>
        <w:t xml:space="preserve">τί υπήρξαν δικαστήρια που κερδίσαμε τις προσφυγές που είχαν κάνει τις αναστολές- να πάνε να το μπλοκάρουν μέσα από την Ανεξάρτητη Αρχή Προδικαστικών Προσφυγών, που </w:t>
      </w:r>
      <w:r>
        <w:rPr>
          <w:rFonts w:eastAsia="Times New Roman" w:cs="Times New Roman"/>
          <w:szCs w:val="24"/>
        </w:rPr>
        <w:lastRenderedPageBreak/>
        <w:t>αυτό δεν είναι προμήθεια εξοπλισμού ή διαγωνισμός για κάποιο έργο. Είναι συμβάσεις εργασίας.</w:t>
      </w:r>
      <w:r>
        <w:rPr>
          <w:rFonts w:eastAsia="Times New Roman" w:cs="Times New Roman"/>
          <w:szCs w:val="24"/>
        </w:rPr>
        <w:t xml:space="preserve"> Πήγαν να το κάνουν από εκεί. Το σταματήσαμε.</w:t>
      </w:r>
    </w:p>
    <w:p w14:paraId="414DA7FB"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Είναι ένας διαρκής αγώνας. Σκεφτόμαστε να υπάρξει και άλλη νομοθετική πρωτοβουλία που θα ξεμπλοκάρει τα νοσοκομεία τα οποία έχουν σταματήσει, διότι με βάση το Σύνταγμά μας πρέπει να ακολουθηθεί αυτή η διαδικασί</w:t>
      </w:r>
      <w:r>
        <w:rPr>
          <w:rFonts w:eastAsia="Times New Roman" w:cs="Times New Roman"/>
          <w:szCs w:val="24"/>
        </w:rPr>
        <w:t xml:space="preserve">α. Διότι έβγαλε αυτός ο δικαστής στην Τρίπολη, στη Λάρισα, στο «Γεννηματάς» απόφαση «μην προχωράτε». Σκέψου ό,τι θες γιατί την έβγαλε, όταν τα νοσοκομεία στηρίζουν και λένε ότι εκεί που δίναμε 1 εκατομμύριο, ας πούμε, θα δίνουμε 800.000, εκεί που έπαιρναν </w:t>
      </w:r>
      <w:r>
        <w:rPr>
          <w:rFonts w:eastAsia="Times New Roman" w:cs="Times New Roman"/>
          <w:szCs w:val="24"/>
        </w:rPr>
        <w:t>οι εργαζόμενοι 300 και 400 ευρώ, θα παίρνουν 700 και 800 ευρώ. Σου λέει «όχι, να μην προχωρήσεις».</w:t>
      </w:r>
    </w:p>
    <w:p w14:paraId="414DA7FC"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 xml:space="preserve">Και στο «Αττικό» το κάναμε αυτό και μάλιστα εκεί είχαν και το θράσος -γιατί μόνο περί θράσους πρόκειται- αφού είχαμε προσλάβει, την εκδίκασαν μετά και είπαν </w:t>
      </w:r>
      <w:r>
        <w:rPr>
          <w:rFonts w:eastAsia="Times New Roman" w:cs="Times New Roman"/>
          <w:szCs w:val="24"/>
        </w:rPr>
        <w:t>«απολύστε τους», που, αν ληφθεί απόφαση για ασφαλιστικά μέτρα, αφού έχουν υπογραφεί οι συμβάσεις εργασίας, δεν παράγει νόμιμο αποτέλεσμα. Πρέπει να γίνει οριστική εκδίκαση κ.λπ.</w:t>
      </w:r>
      <w:r>
        <w:rPr>
          <w:rFonts w:eastAsia="Times New Roman" w:cs="Times New Roman"/>
          <w:szCs w:val="24"/>
        </w:rPr>
        <w:t>.</w:t>
      </w:r>
    </w:p>
    <w:p w14:paraId="414DA7FD" w14:textId="77777777" w:rsidR="00163247" w:rsidRDefault="00306EE9">
      <w:pPr>
        <w:spacing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κυρίου Βου</w:t>
      </w:r>
      <w:r w:rsidRPr="00251171">
        <w:rPr>
          <w:rFonts w:eastAsia="Times New Roman" w:cs="Times New Roman"/>
          <w:szCs w:val="24"/>
        </w:rPr>
        <w:t>λευτή)</w:t>
      </w:r>
    </w:p>
    <w:p w14:paraId="414DA7FE"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lastRenderedPageBreak/>
        <w:t>Εκεί ζητούσε κάποιος δικαστής ή δικαστίνα -δεν θυμάμαι τι είναι- να τους απολύσουμε. Δεν το κάναμε, βέβαια, γιατί δεν μπορούσαμε να οχυρωθούμε και να το κάνουμε.</w:t>
      </w:r>
    </w:p>
    <w:p w14:paraId="414DA7FF" w14:textId="77777777" w:rsidR="00163247" w:rsidRDefault="00306EE9">
      <w:pPr>
        <w:spacing w:line="600" w:lineRule="auto"/>
        <w:ind w:firstLine="720"/>
        <w:jc w:val="both"/>
        <w:rPr>
          <w:rFonts w:eastAsia="Times New Roman" w:cs="Times New Roman"/>
          <w:szCs w:val="24"/>
        </w:rPr>
      </w:pPr>
      <w:r w:rsidRPr="00BD117A">
        <w:rPr>
          <w:rFonts w:eastAsia="Times New Roman" w:cs="Times New Roman"/>
          <w:b/>
          <w:szCs w:val="24"/>
        </w:rPr>
        <w:t>ΠΡΟΕΔΡΕΥΩΝ (Σπυρίδων Λυκούδης):</w:t>
      </w:r>
      <w:r>
        <w:rPr>
          <w:rFonts w:eastAsia="Times New Roman" w:cs="Times New Roman"/>
          <w:szCs w:val="24"/>
        </w:rPr>
        <w:t xml:space="preserve"> Κύριε Υπουργέ, ολοκληρώστε. Έχετε δευτερολογία.</w:t>
      </w:r>
    </w:p>
    <w:p w14:paraId="414DA800" w14:textId="77777777" w:rsidR="00163247" w:rsidRDefault="00306EE9">
      <w:pPr>
        <w:spacing w:line="600" w:lineRule="auto"/>
        <w:ind w:firstLine="720"/>
        <w:jc w:val="both"/>
        <w:rPr>
          <w:rFonts w:eastAsia="Times New Roman" w:cs="Times New Roman"/>
          <w:szCs w:val="24"/>
        </w:rPr>
      </w:pPr>
      <w:r w:rsidRPr="00120B0B">
        <w:rPr>
          <w:rFonts w:eastAsia="Times New Roman" w:cs="Times New Roman"/>
          <w:b/>
          <w:szCs w:val="24"/>
        </w:rPr>
        <w:t xml:space="preserve">ΠΑΥΛΟΣ </w:t>
      </w:r>
      <w:r w:rsidRPr="00120B0B">
        <w:rPr>
          <w:rFonts w:eastAsia="Times New Roman" w:cs="Times New Roman"/>
          <w:b/>
          <w:szCs w:val="24"/>
        </w:rPr>
        <w:t>ΠΟΛΑΚΗΣ (Αναπληρωτής Υπουργός Υγείας):</w:t>
      </w:r>
      <w:r>
        <w:rPr>
          <w:rFonts w:eastAsia="Times New Roman" w:cs="Times New Roman"/>
          <w:szCs w:val="24"/>
        </w:rPr>
        <w:t xml:space="preserve"> Βοηθήστε και εσείς και με κινητοποιήσεις. Κινητοποιήσεις πρέπει να γίνονται. Πώς θα γίνει, δηλαδή, τώρα; Όταν πούμε κάποια κουβέντα για τις δικαστικές αποφάσεις, λέτε ότι προσβάλλουμε τη δικαιοσύνη.</w:t>
      </w:r>
    </w:p>
    <w:p w14:paraId="414DA801" w14:textId="77777777" w:rsidR="00163247" w:rsidRDefault="00306EE9">
      <w:pPr>
        <w:spacing w:line="600" w:lineRule="auto"/>
        <w:ind w:firstLine="720"/>
        <w:jc w:val="both"/>
        <w:rPr>
          <w:rFonts w:eastAsia="Times New Roman" w:cs="Times New Roman"/>
          <w:szCs w:val="24"/>
        </w:rPr>
      </w:pPr>
      <w:r w:rsidRPr="00FA52C7">
        <w:rPr>
          <w:rFonts w:eastAsia="Times New Roman" w:cs="Times New Roman"/>
          <w:b/>
          <w:szCs w:val="24"/>
        </w:rPr>
        <w:t>ΠΡΟΕΔΡΕΥΩΝ (Σπυρίδ</w:t>
      </w:r>
      <w:r w:rsidRPr="00FA52C7">
        <w:rPr>
          <w:rFonts w:eastAsia="Times New Roman" w:cs="Times New Roman"/>
          <w:b/>
          <w:szCs w:val="24"/>
        </w:rPr>
        <w:t>ων Λυκούδης):</w:t>
      </w:r>
      <w:r w:rsidRPr="00FA52C7">
        <w:rPr>
          <w:rFonts w:eastAsia="Times New Roman" w:cs="Times New Roman"/>
          <w:szCs w:val="24"/>
        </w:rPr>
        <w:t xml:space="preserve"> </w:t>
      </w:r>
      <w:r>
        <w:rPr>
          <w:rFonts w:eastAsia="Times New Roman" w:cs="Times New Roman"/>
          <w:szCs w:val="24"/>
        </w:rPr>
        <w:t>Κύριε Υπουργέ, ευχαριστώ πολύ.</w:t>
      </w:r>
    </w:p>
    <w:p w14:paraId="414DA802" w14:textId="77777777" w:rsidR="00163247" w:rsidRDefault="00306EE9">
      <w:pPr>
        <w:spacing w:line="600" w:lineRule="auto"/>
        <w:ind w:firstLine="720"/>
        <w:jc w:val="both"/>
        <w:rPr>
          <w:rFonts w:eastAsia="Times New Roman" w:cs="Times New Roman"/>
          <w:szCs w:val="24"/>
        </w:rPr>
      </w:pPr>
      <w:r w:rsidRPr="00120B0B">
        <w:rPr>
          <w:rFonts w:eastAsia="Times New Roman" w:cs="Times New Roman"/>
          <w:b/>
          <w:szCs w:val="24"/>
        </w:rPr>
        <w:t>ΠΑΥΛΟΣ ΠΟΛΑΚΗΣ (Αναπληρωτής Υπουργός Υγείας):</w:t>
      </w:r>
      <w:r>
        <w:rPr>
          <w:rFonts w:eastAsia="Times New Roman" w:cs="Times New Roman"/>
          <w:szCs w:val="24"/>
        </w:rPr>
        <w:t xml:space="preserve"> Δεν λέω ότι το λέτε εσείς, αλλά όταν έχεις τέτοιες αποφάσεις, δεν μπορεί να τις κριτικάρεις;</w:t>
      </w:r>
    </w:p>
    <w:p w14:paraId="414DA803" w14:textId="77777777" w:rsidR="00163247" w:rsidRDefault="00306EE9">
      <w:pPr>
        <w:spacing w:line="600" w:lineRule="auto"/>
        <w:ind w:firstLine="720"/>
        <w:jc w:val="both"/>
        <w:rPr>
          <w:rFonts w:eastAsia="Times New Roman" w:cs="Times New Roman"/>
          <w:szCs w:val="24"/>
        </w:rPr>
      </w:pPr>
      <w:r w:rsidRPr="003A4875">
        <w:rPr>
          <w:rFonts w:eastAsia="Times New Roman" w:cs="Times New Roman"/>
          <w:b/>
          <w:szCs w:val="24"/>
        </w:rPr>
        <w:t>ΠΡΟΕΔΡΕΥΩΝ (Σπυρίδων Λυκούδης):</w:t>
      </w:r>
      <w:r>
        <w:rPr>
          <w:rFonts w:eastAsia="Times New Roman" w:cs="Times New Roman"/>
          <w:szCs w:val="24"/>
        </w:rPr>
        <w:t xml:space="preserve"> Κύριε </w:t>
      </w:r>
      <w:proofErr w:type="spellStart"/>
      <w:r>
        <w:rPr>
          <w:rFonts w:eastAsia="Times New Roman" w:cs="Times New Roman"/>
          <w:szCs w:val="24"/>
        </w:rPr>
        <w:t>Λαμπρούλη</w:t>
      </w:r>
      <w:proofErr w:type="spellEnd"/>
      <w:r>
        <w:rPr>
          <w:rFonts w:eastAsia="Times New Roman" w:cs="Times New Roman"/>
          <w:szCs w:val="24"/>
        </w:rPr>
        <w:t>, έχετε τον λόγο.</w:t>
      </w:r>
    </w:p>
    <w:p w14:paraId="414DA804" w14:textId="77777777" w:rsidR="00163247" w:rsidRDefault="00306EE9">
      <w:pPr>
        <w:spacing w:line="600" w:lineRule="auto"/>
        <w:ind w:firstLine="720"/>
        <w:jc w:val="both"/>
        <w:rPr>
          <w:rFonts w:eastAsia="Times New Roman" w:cs="Times New Roman"/>
          <w:szCs w:val="24"/>
        </w:rPr>
      </w:pPr>
      <w:r>
        <w:rPr>
          <w:rFonts w:eastAsia="Times New Roman" w:cs="Times New Roman"/>
          <w:b/>
          <w:szCs w:val="24"/>
        </w:rPr>
        <w:t>ΓΕΩΡΓΙΟ</w:t>
      </w:r>
      <w:r>
        <w:rPr>
          <w:rFonts w:eastAsia="Times New Roman" w:cs="Times New Roman"/>
          <w:b/>
          <w:szCs w:val="24"/>
        </w:rPr>
        <w:t>Σ ΛΑΜΠΡΟΥΛΗΣ (ΣΤ΄ Αντιπρόεδρος της Βουλής):</w:t>
      </w:r>
      <w:r>
        <w:rPr>
          <w:rFonts w:eastAsia="Times New Roman" w:cs="Times New Roman"/>
          <w:szCs w:val="24"/>
        </w:rPr>
        <w:t xml:space="preserve"> Κύριε Υπουργέ, κατ’ αρχάς, να ξεκαθαρίσουμε κάτι. Εμείς ποτέ δεν στηρίξαμε και </w:t>
      </w:r>
      <w:r>
        <w:rPr>
          <w:rFonts w:eastAsia="Times New Roman" w:cs="Times New Roman"/>
          <w:szCs w:val="24"/>
        </w:rPr>
        <w:lastRenderedPageBreak/>
        <w:t>δεν ψηφίζουμε και, βεβαίως, αυτό κάναμε. Εννοώ την αναφορά σας για τα οκτάμηνα και γενικά αυτού του τύπου, την προώθηση των ελαστικών</w:t>
      </w:r>
      <w:r>
        <w:rPr>
          <w:rFonts w:eastAsia="Times New Roman" w:cs="Times New Roman"/>
          <w:szCs w:val="24"/>
        </w:rPr>
        <w:t xml:space="preserve"> μορφών εργασίας και στον δημόσιο τομέα.</w:t>
      </w:r>
    </w:p>
    <w:p w14:paraId="414DA805" w14:textId="77777777" w:rsidR="00163247" w:rsidRDefault="00306EE9">
      <w:pPr>
        <w:tabs>
          <w:tab w:val="left" w:pos="3873"/>
        </w:tabs>
        <w:spacing w:line="600" w:lineRule="auto"/>
        <w:ind w:firstLine="720"/>
        <w:jc w:val="both"/>
        <w:rPr>
          <w:rFonts w:eastAsia="Times New Roman" w:cs="Times New Roman"/>
          <w:bCs/>
          <w:szCs w:val="24"/>
        </w:rPr>
      </w:pPr>
      <w:r>
        <w:rPr>
          <w:rFonts w:eastAsia="Times New Roman" w:cs="Times New Roman"/>
          <w:szCs w:val="24"/>
        </w:rPr>
        <w:t xml:space="preserve">Στη βάση αυτών εμείς καταψηφίζουμε νομοθετήματα, </w:t>
      </w:r>
      <w:r w:rsidRPr="005631E0">
        <w:rPr>
          <w:rFonts w:eastAsia="Times New Roman" w:cs="Times New Roman"/>
          <w:bCs/>
          <w:szCs w:val="24"/>
        </w:rPr>
        <w:t>τροπολογί</w:t>
      </w:r>
      <w:r>
        <w:rPr>
          <w:rFonts w:eastAsia="Times New Roman" w:cs="Times New Roman"/>
          <w:bCs/>
          <w:szCs w:val="24"/>
        </w:rPr>
        <w:t>ες που έχουν έρθει κατά καιρούς σε άλλα νομοσχέδια. Στη βάση αυτών, βεβαίως, διότι έχουμε σταθερή και μόνιμη θέση ότι ο εργαζόμενος, οι εργαζόμενοι που θα πρ</w:t>
      </w:r>
      <w:r>
        <w:rPr>
          <w:rFonts w:eastAsia="Times New Roman" w:cs="Times New Roman"/>
          <w:bCs/>
          <w:szCs w:val="24"/>
        </w:rPr>
        <w:t xml:space="preserve">οσλαμβάνονται εν προκειμένω στον δημόσιο τομέα να έχουν μόνιμη και σταθερή εργασία. Όπως και οι εργαζόμενοι στους τομείς αυτούς, αν θέλετε, που γίνεται λόγος με την ερώτηση σήμερα. Εννοώ τους τομείς φύλαξης, τον τομέα </w:t>
      </w:r>
      <w:proofErr w:type="spellStart"/>
      <w:r>
        <w:rPr>
          <w:rFonts w:eastAsia="Times New Roman" w:cs="Times New Roman"/>
          <w:bCs/>
          <w:szCs w:val="24"/>
        </w:rPr>
        <w:t>τραπεζοκομίας</w:t>
      </w:r>
      <w:proofErr w:type="spellEnd"/>
      <w:r>
        <w:rPr>
          <w:rFonts w:eastAsia="Times New Roman" w:cs="Times New Roman"/>
          <w:bCs/>
          <w:szCs w:val="24"/>
        </w:rPr>
        <w:t xml:space="preserve">, τον τομέα καθαριότητας </w:t>
      </w:r>
      <w:r>
        <w:rPr>
          <w:rFonts w:eastAsia="Times New Roman" w:cs="Times New Roman"/>
          <w:bCs/>
          <w:szCs w:val="24"/>
        </w:rPr>
        <w:t>και πάει λέγοντας που ήταν σε εργολαβικά συνεργεία γιατί δεν προκηρύσσετε μόνιμες θέσεις εργασίας.</w:t>
      </w:r>
    </w:p>
    <w:p w14:paraId="414DA806" w14:textId="77777777" w:rsidR="00163247" w:rsidRDefault="00306EE9">
      <w:pPr>
        <w:tabs>
          <w:tab w:val="left" w:pos="3873"/>
        </w:tabs>
        <w:spacing w:line="600" w:lineRule="auto"/>
        <w:ind w:firstLine="720"/>
        <w:jc w:val="both"/>
        <w:rPr>
          <w:rFonts w:eastAsia="Times New Roman" w:cs="Times New Roman"/>
          <w:szCs w:val="24"/>
        </w:rPr>
      </w:pPr>
      <w:r w:rsidRPr="00AC526C">
        <w:rPr>
          <w:rFonts w:eastAsia="Times New Roman" w:cs="Times New Roman"/>
          <w:szCs w:val="24"/>
        </w:rPr>
        <w:t>Όμως</w:t>
      </w:r>
      <w:r>
        <w:rPr>
          <w:rFonts w:eastAsia="Times New Roman" w:cs="Times New Roman"/>
          <w:szCs w:val="24"/>
        </w:rPr>
        <w:t>, παρ’ όλα αυτά, με βάση την εξέλιξη αυτή, φέραμε το θέμα κατόπιν βεβαίως και κινητοποίησης των εργαζομένων και του Εργατικού Κέντρου της Λάρισας στην κα</w:t>
      </w:r>
      <w:r>
        <w:rPr>
          <w:rFonts w:eastAsia="Times New Roman" w:cs="Times New Roman"/>
          <w:szCs w:val="24"/>
        </w:rPr>
        <w:t xml:space="preserve">τεύθυνση ανάδειξης του προβλήματος, αλλά και δέσμευσης, αν θέλετε, του ίδιου του Υπουργού, της </w:t>
      </w:r>
      <w:r w:rsidRPr="001850F1">
        <w:rPr>
          <w:rFonts w:eastAsia="Times New Roman" w:cs="Times New Roman"/>
          <w:szCs w:val="24"/>
        </w:rPr>
        <w:t>Κυβέρνηση</w:t>
      </w:r>
      <w:r>
        <w:rPr>
          <w:rFonts w:eastAsia="Times New Roman" w:cs="Times New Roman"/>
          <w:szCs w:val="24"/>
        </w:rPr>
        <w:t>ς και στην κατεύθυνση επίλυσης αυτών των ζητημάτων. Γιατί δείτε ότι και αυτοί οι εργαζόμενοι δεκαπέντε μήνες είναι σε «ομηρία». Σε εισαγωγικά εγώ τη βάζ</w:t>
      </w:r>
      <w:r>
        <w:rPr>
          <w:rFonts w:eastAsia="Times New Roman" w:cs="Times New Roman"/>
          <w:szCs w:val="24"/>
        </w:rPr>
        <w:t xml:space="preserve">ω τη λέξη «ομηρία», με την έννοια ότι δεν μπορούν να αναλάβουν εργασία λόγω της </w:t>
      </w:r>
      <w:r>
        <w:rPr>
          <w:rFonts w:eastAsia="Times New Roman" w:cs="Times New Roman"/>
          <w:szCs w:val="24"/>
        </w:rPr>
        <w:lastRenderedPageBreak/>
        <w:t xml:space="preserve">κατάστασης που δημιουργήθηκε με τα ασφαλιστικά μέτρα της συγκεκριμένης εταιρείας που λέμε τώρα για τη Λάρισα. </w:t>
      </w:r>
    </w:p>
    <w:p w14:paraId="414DA807" w14:textId="77777777" w:rsidR="00163247" w:rsidRDefault="00306EE9">
      <w:pPr>
        <w:tabs>
          <w:tab w:val="left" w:pos="3873"/>
        </w:tabs>
        <w:spacing w:line="600" w:lineRule="auto"/>
        <w:ind w:firstLine="720"/>
        <w:jc w:val="both"/>
        <w:rPr>
          <w:rFonts w:eastAsia="Times New Roman" w:cs="Times New Roman"/>
          <w:szCs w:val="24"/>
        </w:rPr>
      </w:pPr>
      <w:r>
        <w:rPr>
          <w:rFonts w:eastAsia="Times New Roman" w:cs="Times New Roman"/>
          <w:szCs w:val="24"/>
        </w:rPr>
        <w:t>Βεβαίως, αν δεν κάνω λάθος και σύμφωνα με αυτά τα στοιχεία αυτό α</w:t>
      </w:r>
      <w:r>
        <w:rPr>
          <w:rFonts w:eastAsia="Times New Roman" w:cs="Times New Roman"/>
          <w:szCs w:val="24"/>
        </w:rPr>
        <w:t xml:space="preserve">φορά, όπως είπατε, διάφορα νοσοκομεία, αφορά ένα 40%. Εννοώ στην επικράτεια. </w:t>
      </w:r>
      <w:r w:rsidRPr="00224BE3">
        <w:rPr>
          <w:rFonts w:eastAsia="Times New Roman" w:cs="Times New Roman"/>
          <w:szCs w:val="24"/>
        </w:rPr>
        <w:t>Μπορεί να</w:t>
      </w:r>
      <w:r>
        <w:rPr>
          <w:rFonts w:eastAsia="Times New Roman" w:cs="Times New Roman"/>
          <w:szCs w:val="24"/>
        </w:rPr>
        <w:t xml:space="preserve"> είναι λιγότερο. </w:t>
      </w:r>
      <w:r w:rsidRPr="00224BE3">
        <w:rPr>
          <w:rFonts w:eastAsia="Times New Roman" w:cs="Times New Roman"/>
          <w:szCs w:val="24"/>
        </w:rPr>
        <w:t>Μπορεί να</w:t>
      </w:r>
      <w:r>
        <w:rPr>
          <w:rFonts w:eastAsia="Times New Roman" w:cs="Times New Roman"/>
          <w:szCs w:val="24"/>
        </w:rPr>
        <w:t xml:space="preserve"> είναι περισσότερο. Δεν έχει σημασία αυτό. Το ζήτημα είναι ότι έχει σταματήσει η διαδικασία. Οι άνθρωποι ήταν να προσληφθούν, έστω και για οχτάμ</w:t>
      </w:r>
      <w:r>
        <w:rPr>
          <w:rFonts w:eastAsia="Times New Roman" w:cs="Times New Roman"/>
          <w:szCs w:val="24"/>
        </w:rPr>
        <w:t>ηνη εργασία, και δεν προχωράει τίποτα.</w:t>
      </w:r>
    </w:p>
    <w:p w14:paraId="414DA808" w14:textId="77777777" w:rsidR="00163247" w:rsidRDefault="00306EE9">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Εμείς να προσφύγουμε στη δικαιοσύνη; Το αναφέρατε αυτό στην </w:t>
      </w:r>
      <w:proofErr w:type="spellStart"/>
      <w:r>
        <w:rPr>
          <w:rFonts w:eastAsia="Times New Roman" w:cs="Times New Roman"/>
          <w:szCs w:val="24"/>
        </w:rPr>
        <w:t>πρωτολογία</w:t>
      </w:r>
      <w:proofErr w:type="spellEnd"/>
      <w:r>
        <w:rPr>
          <w:rFonts w:eastAsia="Times New Roman" w:cs="Times New Roman"/>
          <w:szCs w:val="24"/>
        </w:rPr>
        <w:t xml:space="preserve"> σας. Εμείς θα απευθυνθούμε στη </w:t>
      </w:r>
      <w:r>
        <w:rPr>
          <w:rFonts w:eastAsia="Times New Roman" w:cs="Times New Roman"/>
          <w:szCs w:val="24"/>
        </w:rPr>
        <w:t>δ</w:t>
      </w:r>
      <w:r>
        <w:rPr>
          <w:rFonts w:eastAsia="Times New Roman" w:cs="Times New Roman"/>
          <w:szCs w:val="24"/>
        </w:rPr>
        <w:t xml:space="preserve">ικαιοσύνη; Ούτε δικαστήριο θα στήσουμε εδώ. Από εσάς, από την </w:t>
      </w:r>
      <w:r w:rsidRPr="001850F1">
        <w:rPr>
          <w:rFonts w:eastAsia="Times New Roman" w:cs="Times New Roman"/>
          <w:szCs w:val="24"/>
        </w:rPr>
        <w:t>Κυβέρνηση</w:t>
      </w:r>
      <w:r>
        <w:rPr>
          <w:rFonts w:eastAsia="Times New Roman" w:cs="Times New Roman"/>
          <w:szCs w:val="24"/>
        </w:rPr>
        <w:t xml:space="preserve"> απαιτείται νομοθετική, ενδεχομένως, όπως ε</w:t>
      </w:r>
      <w:r>
        <w:rPr>
          <w:rFonts w:eastAsia="Times New Roman" w:cs="Times New Roman"/>
          <w:szCs w:val="24"/>
        </w:rPr>
        <w:t xml:space="preserve">ίπατε και εσείς στην </w:t>
      </w:r>
      <w:proofErr w:type="spellStart"/>
      <w:r>
        <w:rPr>
          <w:rFonts w:eastAsia="Times New Roman" w:cs="Times New Roman"/>
          <w:szCs w:val="24"/>
        </w:rPr>
        <w:t>πρωτολογία</w:t>
      </w:r>
      <w:proofErr w:type="spellEnd"/>
      <w:r>
        <w:rPr>
          <w:rFonts w:eastAsia="Times New Roman" w:cs="Times New Roman"/>
          <w:szCs w:val="24"/>
        </w:rPr>
        <w:t xml:space="preserve">, διευθέτηση του θέματος αυτού ή των θεμάτων αυτών. Υπάρχει πανσπερμία στο ζήτημα των εργασιακών σχέσεων, νόμων και νέων μνημονίων, των </w:t>
      </w:r>
      <w:proofErr w:type="spellStart"/>
      <w:r>
        <w:rPr>
          <w:rFonts w:eastAsia="Times New Roman" w:cs="Times New Roman"/>
          <w:szCs w:val="24"/>
        </w:rPr>
        <w:t>μνημονιακών</w:t>
      </w:r>
      <w:proofErr w:type="spellEnd"/>
      <w:r>
        <w:rPr>
          <w:rFonts w:eastAsia="Times New Roman" w:cs="Times New Roman"/>
          <w:szCs w:val="24"/>
        </w:rPr>
        <w:t xml:space="preserve"> νόμων. </w:t>
      </w:r>
    </w:p>
    <w:p w14:paraId="414DA809" w14:textId="77777777" w:rsidR="00163247" w:rsidRDefault="00306EE9">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Ανοίγω μια παρένθεση, </w:t>
      </w:r>
      <w:r w:rsidRPr="00A341B8">
        <w:rPr>
          <w:rFonts w:eastAsia="Times New Roman" w:cs="Times New Roman"/>
          <w:szCs w:val="24"/>
        </w:rPr>
        <w:t>κύριε Πρόεδρε</w:t>
      </w:r>
      <w:r>
        <w:rPr>
          <w:rFonts w:eastAsia="Times New Roman" w:cs="Times New Roman"/>
          <w:szCs w:val="24"/>
        </w:rPr>
        <w:t>. Εμείς είχαμε καταθέσει το 2016 π</w:t>
      </w:r>
      <w:r>
        <w:rPr>
          <w:rFonts w:eastAsia="Times New Roman" w:cs="Times New Roman"/>
          <w:szCs w:val="24"/>
        </w:rPr>
        <w:t>ρόταση νόμο</w:t>
      </w:r>
      <w:r>
        <w:rPr>
          <w:rFonts w:eastAsia="Times New Roman" w:cs="Times New Roman"/>
          <w:szCs w:val="24"/>
        </w:rPr>
        <w:t>υ</w:t>
      </w:r>
      <w:r>
        <w:rPr>
          <w:rFonts w:eastAsia="Times New Roman" w:cs="Times New Roman"/>
          <w:szCs w:val="24"/>
        </w:rPr>
        <w:t xml:space="preserve"> </w:t>
      </w:r>
      <w:r w:rsidRPr="00984B2C">
        <w:rPr>
          <w:rFonts w:eastAsia="Times New Roman" w:cs="Times New Roman"/>
          <w:szCs w:val="24"/>
        </w:rPr>
        <w:t>σ' ό,τι αφορά</w:t>
      </w:r>
      <w:r>
        <w:rPr>
          <w:rFonts w:eastAsia="Times New Roman" w:cs="Times New Roman"/>
          <w:szCs w:val="24"/>
        </w:rPr>
        <w:t xml:space="preserve"> και τον κατώτατο μισθό και τις εργασιακές σχέσεις. Μάλιστα, αυτή την πρόταση νόμου τη μετατρέψαμε σε επίκαιρη επε</w:t>
      </w:r>
      <w:r>
        <w:rPr>
          <w:rFonts w:eastAsia="Times New Roman" w:cs="Times New Roman"/>
          <w:szCs w:val="24"/>
        </w:rPr>
        <w:lastRenderedPageBreak/>
        <w:t xml:space="preserve">ρώτηση, εφόσον αρνήθηκε η </w:t>
      </w:r>
      <w:r w:rsidRPr="001850F1">
        <w:rPr>
          <w:rFonts w:eastAsia="Times New Roman" w:cs="Times New Roman"/>
          <w:szCs w:val="24"/>
        </w:rPr>
        <w:t>Κυβέρνηση</w:t>
      </w:r>
      <w:r>
        <w:rPr>
          <w:rFonts w:eastAsia="Times New Roman" w:cs="Times New Roman"/>
          <w:szCs w:val="24"/>
        </w:rPr>
        <w:t xml:space="preserve"> να τη φέρει για συζήτηση στις αρμόδιες επιτροπές. Είναι πρόταση πεντακοσίων δεκα</w:t>
      </w:r>
      <w:r>
        <w:rPr>
          <w:rFonts w:eastAsia="Times New Roman" w:cs="Times New Roman"/>
          <w:szCs w:val="24"/>
        </w:rPr>
        <w:t xml:space="preserve">τριών σωματείων, ομοσπονδιών, εργαζομένων με συγκεκριμένα άρθρα που καταργούν μια σειρά διατάξεις όλου αυτού του αντεργατικού πλαισίου που ψηφίστηκε τα τελευταία χρόνια και από τις προηγούμενες </w:t>
      </w:r>
      <w:r>
        <w:rPr>
          <w:rFonts w:eastAsia="Times New Roman" w:cs="Times New Roman"/>
          <w:szCs w:val="24"/>
        </w:rPr>
        <w:t>κ</w:t>
      </w:r>
      <w:r>
        <w:rPr>
          <w:rFonts w:eastAsia="Times New Roman" w:cs="Times New Roman"/>
          <w:szCs w:val="24"/>
        </w:rPr>
        <w:t>υβερνήσεις και από την παρούσα Κ</w:t>
      </w:r>
      <w:r w:rsidRPr="001850F1">
        <w:rPr>
          <w:rFonts w:eastAsia="Times New Roman" w:cs="Times New Roman"/>
          <w:szCs w:val="24"/>
        </w:rPr>
        <w:t>υβέρνηση</w:t>
      </w:r>
      <w:r>
        <w:rPr>
          <w:rFonts w:eastAsia="Times New Roman" w:cs="Times New Roman"/>
          <w:szCs w:val="24"/>
        </w:rPr>
        <w:t>. Μάλιστα, αναφέρομαι</w:t>
      </w:r>
      <w:r>
        <w:rPr>
          <w:rFonts w:eastAsia="Times New Roman" w:cs="Times New Roman"/>
          <w:szCs w:val="24"/>
        </w:rPr>
        <w:t xml:space="preserve"> συγκεκριμένα, επειδή έγινε επίκαιρη επερώτηση που θα συζητηθεί την Παρασκευή, στο άρθρο 11 και στην κατάργηση των ελαστικών σχέσεων εργασίας. Ιδού η Ρόδος, ιδού και το πήδημα. Ως </w:t>
      </w:r>
      <w:r w:rsidRPr="001850F1">
        <w:rPr>
          <w:rFonts w:eastAsia="Times New Roman" w:cs="Times New Roman"/>
          <w:szCs w:val="24"/>
        </w:rPr>
        <w:t>Κυβέρνηση</w:t>
      </w:r>
      <w:r>
        <w:rPr>
          <w:rFonts w:eastAsia="Times New Roman" w:cs="Times New Roman"/>
          <w:szCs w:val="24"/>
        </w:rPr>
        <w:t xml:space="preserve"> το λέω τώρα, δεν λέω ως Υπουργός Υγείας.</w:t>
      </w:r>
    </w:p>
    <w:p w14:paraId="414DA80A" w14:textId="77777777" w:rsidR="00163247" w:rsidRDefault="00306EE9">
      <w:pPr>
        <w:tabs>
          <w:tab w:val="left" w:pos="3873"/>
        </w:tabs>
        <w:spacing w:line="600" w:lineRule="auto"/>
        <w:ind w:firstLine="720"/>
        <w:jc w:val="both"/>
        <w:rPr>
          <w:rFonts w:eastAsia="Times New Roman" w:cs="Times New Roman"/>
          <w:szCs w:val="24"/>
        </w:rPr>
      </w:pPr>
      <w:r>
        <w:rPr>
          <w:rFonts w:eastAsia="Times New Roman" w:cs="Times New Roman"/>
          <w:szCs w:val="24"/>
        </w:rPr>
        <w:t>Άρα, στο διά ταύτα, επειδ</w:t>
      </w:r>
      <w:r>
        <w:rPr>
          <w:rFonts w:eastAsia="Times New Roman" w:cs="Times New Roman"/>
          <w:szCs w:val="24"/>
        </w:rPr>
        <w:t xml:space="preserve">ή αναφερθήκατε ότι ενδεχομένως θα προβείτε σε κάποιες νομοθετικές ρυθμίσεις, θεωρούμε ότι θα </w:t>
      </w:r>
      <w:r w:rsidRPr="00E57B5A">
        <w:rPr>
          <w:rFonts w:eastAsia="Times New Roman" w:cs="Times New Roman"/>
          <w:szCs w:val="24"/>
        </w:rPr>
        <w:t>πρέπει να</w:t>
      </w:r>
      <w:r>
        <w:rPr>
          <w:rFonts w:eastAsia="Times New Roman" w:cs="Times New Roman"/>
          <w:szCs w:val="24"/>
        </w:rPr>
        <w:t xml:space="preserve"> γίνουν άμεσα, ούτως ώστε να λυθεί το θέμα αυτό και οι άνθρωποι αυτοί, οι </w:t>
      </w:r>
      <w:proofErr w:type="spellStart"/>
      <w:r>
        <w:rPr>
          <w:rFonts w:eastAsia="Times New Roman" w:cs="Times New Roman"/>
          <w:szCs w:val="24"/>
        </w:rPr>
        <w:t>εκατόν</w:t>
      </w:r>
      <w:proofErr w:type="spellEnd"/>
      <w:r>
        <w:rPr>
          <w:rFonts w:eastAsia="Times New Roman" w:cs="Times New Roman"/>
          <w:szCs w:val="24"/>
        </w:rPr>
        <w:t xml:space="preserve"> τριάντα δύο εργαζόμενοι, να μπουν στη διαδικασία ανάληψης των καθηκόντων </w:t>
      </w:r>
      <w:r>
        <w:rPr>
          <w:rFonts w:eastAsia="Times New Roman" w:cs="Times New Roman"/>
          <w:szCs w:val="24"/>
        </w:rPr>
        <w:t>τους.</w:t>
      </w:r>
    </w:p>
    <w:p w14:paraId="414DA80B" w14:textId="77777777" w:rsidR="00163247" w:rsidRDefault="00306EE9">
      <w:pPr>
        <w:tabs>
          <w:tab w:val="left" w:pos="3873"/>
        </w:tabs>
        <w:spacing w:line="600" w:lineRule="auto"/>
        <w:ind w:firstLine="720"/>
        <w:jc w:val="both"/>
        <w:rPr>
          <w:rFonts w:eastAsia="Times New Roman" w:cs="Times New Roman"/>
          <w:szCs w:val="24"/>
        </w:rPr>
      </w:pPr>
      <w:r w:rsidRPr="00480689">
        <w:rPr>
          <w:rFonts w:eastAsia="Times New Roman"/>
          <w:color w:val="000000"/>
          <w:szCs w:val="24"/>
        </w:rPr>
        <w:t>Ευχαριστώ, κύριε Πρόεδρε.</w:t>
      </w:r>
      <w:r>
        <w:rPr>
          <w:rFonts w:eastAsia="Times New Roman" w:cs="Times New Roman"/>
          <w:szCs w:val="24"/>
        </w:rPr>
        <w:t xml:space="preserve"> </w:t>
      </w:r>
    </w:p>
    <w:p w14:paraId="414DA80C" w14:textId="77777777" w:rsidR="00163247" w:rsidRDefault="00306EE9">
      <w:pPr>
        <w:tabs>
          <w:tab w:val="left" w:pos="3873"/>
        </w:tabs>
        <w:spacing w:line="600" w:lineRule="auto"/>
        <w:ind w:firstLine="720"/>
        <w:jc w:val="both"/>
        <w:rPr>
          <w:rFonts w:eastAsia="Times New Roman" w:cs="Times New Roman"/>
          <w:szCs w:val="24"/>
        </w:rPr>
      </w:pPr>
      <w:r w:rsidRPr="009531E1">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414DA80D" w14:textId="77777777" w:rsidR="00163247" w:rsidRDefault="00306EE9">
      <w:pPr>
        <w:tabs>
          <w:tab w:val="left" w:pos="3873"/>
        </w:tabs>
        <w:spacing w:line="600" w:lineRule="auto"/>
        <w:ind w:firstLine="720"/>
        <w:jc w:val="both"/>
        <w:rPr>
          <w:rFonts w:eastAsia="Times New Roman" w:cs="Times New Roman"/>
        </w:rPr>
      </w:pPr>
      <w:r w:rsidRPr="00FF2A0A">
        <w:rPr>
          <w:rFonts w:eastAsia="Times New Roman" w:cs="Times New Roman"/>
        </w:rPr>
        <w:lastRenderedPageBreak/>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w:t>
      </w:r>
      <w:r>
        <w:rPr>
          <w:rFonts w:eastAsia="Times New Roman" w:cs="Times New Roman"/>
        </w:rPr>
        <w:t>α</w:t>
      </w:r>
      <w:r w:rsidRPr="00FF2A0A">
        <w:rPr>
          <w:rFonts w:eastAsia="Times New Roman" w:cs="Times New Roman"/>
        </w:rPr>
        <w:t xml:space="preserve">ίθουσας </w:t>
      </w:r>
      <w:r w:rsidRPr="00FF2A0A">
        <w:rPr>
          <w:rFonts w:eastAsia="Times New Roman" w:cs="Times New Roman"/>
        </w:rPr>
        <w:t xml:space="preserve">«ΕΛΕΥΘΕΡΙΟΣ ΒΕΝΙΖΕΛΟΣ» και ενημερώθηκαν για την ιστορία του κτηρίου και </w:t>
      </w:r>
      <w:r w:rsidRPr="00FF2A0A">
        <w:rPr>
          <w:rFonts w:eastAsia="Times New Roman" w:cs="Times New Roman"/>
        </w:rPr>
        <w:t xml:space="preserve">τον τρόπο οργάνωσης και λειτουργίας της Βουλής, </w:t>
      </w:r>
      <w:r>
        <w:rPr>
          <w:rFonts w:eastAsia="Times New Roman" w:cs="Times New Roman"/>
        </w:rPr>
        <w:t>σαράντα έξι</w:t>
      </w:r>
      <w:r w:rsidRPr="00FF2A0A">
        <w:rPr>
          <w:rFonts w:eastAsia="Times New Roman" w:cs="Times New Roman"/>
        </w:rPr>
        <w:t xml:space="preserve"> μαθήτριες και μαθητές και </w:t>
      </w:r>
      <w:r>
        <w:rPr>
          <w:rFonts w:eastAsia="Times New Roman" w:cs="Times New Roman"/>
        </w:rPr>
        <w:t>πέντε</w:t>
      </w:r>
      <w:r w:rsidRPr="00FF2A0A">
        <w:rPr>
          <w:rFonts w:eastAsia="Times New Roman" w:cs="Times New Roman"/>
        </w:rPr>
        <w:t xml:space="preserve"> εκπαιδευτικοί συνοδοί τους από το </w:t>
      </w:r>
      <w:r>
        <w:rPr>
          <w:rFonts w:eastAsia="Times New Roman" w:cs="Times New Roman"/>
        </w:rPr>
        <w:t>4</w:t>
      </w:r>
      <w:r w:rsidRPr="00FF2A0A">
        <w:rPr>
          <w:rFonts w:eastAsia="Times New Roman" w:cs="Times New Roman"/>
        </w:rPr>
        <w:t>7</w:t>
      </w:r>
      <w:r w:rsidRPr="00FF2A0A">
        <w:rPr>
          <w:rFonts w:eastAsia="Times New Roman" w:cs="Times New Roman"/>
          <w:vertAlign w:val="superscript"/>
        </w:rPr>
        <w:t>ο</w:t>
      </w:r>
      <w:r w:rsidRPr="00FF2A0A">
        <w:rPr>
          <w:rFonts w:eastAsia="Times New Roman" w:cs="Times New Roman"/>
        </w:rPr>
        <w:t xml:space="preserve"> Δημοτικό Σχολείο </w:t>
      </w:r>
      <w:r>
        <w:rPr>
          <w:rFonts w:eastAsia="Times New Roman" w:cs="Times New Roman"/>
        </w:rPr>
        <w:t>Ηρακλείου.</w:t>
      </w:r>
    </w:p>
    <w:p w14:paraId="414DA80E" w14:textId="77777777" w:rsidR="00163247" w:rsidRDefault="00306EE9">
      <w:pPr>
        <w:spacing w:line="600" w:lineRule="auto"/>
        <w:ind w:firstLine="720"/>
        <w:jc w:val="both"/>
        <w:rPr>
          <w:rFonts w:eastAsia="Times New Roman" w:cs="Times New Roman"/>
        </w:rPr>
      </w:pPr>
      <w:r w:rsidRPr="00FF2A0A">
        <w:rPr>
          <w:rFonts w:eastAsia="Times New Roman" w:cs="Times New Roman"/>
        </w:rPr>
        <w:t>Η Βουλή σ</w:t>
      </w:r>
      <w:r>
        <w:rPr>
          <w:rFonts w:eastAsia="Times New Roman" w:cs="Times New Roman"/>
        </w:rPr>
        <w:t>ά</w:t>
      </w:r>
      <w:r w:rsidRPr="00FF2A0A">
        <w:rPr>
          <w:rFonts w:eastAsia="Times New Roman" w:cs="Times New Roman"/>
        </w:rPr>
        <w:t xml:space="preserve">ς καλωσορίζει. </w:t>
      </w:r>
    </w:p>
    <w:p w14:paraId="414DA80F" w14:textId="77777777" w:rsidR="00163247" w:rsidRDefault="00306EE9">
      <w:pPr>
        <w:spacing w:line="600" w:lineRule="auto"/>
        <w:ind w:firstLine="720"/>
        <w:jc w:val="center"/>
        <w:rPr>
          <w:rFonts w:eastAsia="Times New Roman" w:cs="Times New Roman"/>
        </w:rPr>
      </w:pPr>
      <w:r w:rsidRPr="00FF2A0A">
        <w:rPr>
          <w:rFonts w:eastAsia="Times New Roman" w:cs="Times New Roman"/>
        </w:rPr>
        <w:t>(Χειροκροτήματα απ</w:t>
      </w:r>
      <w:r>
        <w:rPr>
          <w:rFonts w:eastAsia="Times New Roman" w:cs="Times New Roman"/>
        </w:rPr>
        <w:t>’</w:t>
      </w:r>
      <w:r w:rsidRPr="00FF2A0A">
        <w:rPr>
          <w:rFonts w:eastAsia="Times New Roman" w:cs="Times New Roman"/>
        </w:rPr>
        <w:t xml:space="preserve"> όλες τις πτέρυγες της Βουλής)</w:t>
      </w:r>
    </w:p>
    <w:p w14:paraId="414DA810" w14:textId="77777777" w:rsidR="00163247" w:rsidRDefault="00306EE9">
      <w:pPr>
        <w:spacing w:line="600" w:lineRule="auto"/>
        <w:ind w:firstLine="720"/>
        <w:jc w:val="both"/>
        <w:rPr>
          <w:rFonts w:eastAsia="Times New Roman" w:cs="Times New Roman"/>
          <w:szCs w:val="24"/>
        </w:rPr>
      </w:pPr>
      <w:r w:rsidRPr="00390D90">
        <w:rPr>
          <w:rFonts w:eastAsia="Times New Roman" w:cs="Times New Roman"/>
          <w:szCs w:val="24"/>
        </w:rPr>
        <w:t>Κύριε Υπουργέ,</w:t>
      </w:r>
      <w:r>
        <w:rPr>
          <w:rFonts w:eastAsia="Times New Roman" w:cs="Times New Roman"/>
          <w:szCs w:val="24"/>
        </w:rPr>
        <w:t xml:space="preserve"> έχετε τ</w:t>
      </w:r>
      <w:r>
        <w:rPr>
          <w:rFonts w:eastAsia="Times New Roman" w:cs="Times New Roman"/>
          <w:szCs w:val="24"/>
        </w:rPr>
        <w:t>ον λόγο.</w:t>
      </w:r>
    </w:p>
    <w:p w14:paraId="414DA811" w14:textId="77777777" w:rsidR="00163247" w:rsidRDefault="00306EE9">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Κύριε συνάδελφε, εκλαμβάνω την τοποθέτησή σας ως εξής, ότι στον βαθμό που η </w:t>
      </w:r>
      <w:r w:rsidRPr="001850F1">
        <w:rPr>
          <w:rFonts w:eastAsia="Times New Roman" w:cs="Times New Roman"/>
          <w:szCs w:val="24"/>
        </w:rPr>
        <w:t>Κυβέρνηση</w:t>
      </w:r>
      <w:r>
        <w:rPr>
          <w:rFonts w:eastAsia="Times New Roman" w:cs="Times New Roman"/>
          <w:szCs w:val="24"/>
        </w:rPr>
        <w:t xml:space="preserve"> φέρει νομοθετική ρύθμιση που ουσιαστικά θα ξεμπλοκάρει την αναστολή προσλήψεων σε μια σειρά από νοσοκομεία που έχου</w:t>
      </w:r>
      <w:r>
        <w:rPr>
          <w:rFonts w:eastAsia="Times New Roman" w:cs="Times New Roman"/>
          <w:szCs w:val="24"/>
        </w:rPr>
        <w:t>ν προκύψει μέσα από δικαστικές αποφάσεις θα την υπερψηφίσετε και θα τη στηρίξετε χωρίς αστερίσκους και υποσημειώσεις περί μαύρης εργασίας.</w:t>
      </w:r>
    </w:p>
    <w:p w14:paraId="414DA812" w14:textId="77777777" w:rsidR="00163247" w:rsidRDefault="00306EE9">
      <w:pPr>
        <w:spacing w:line="600" w:lineRule="auto"/>
        <w:ind w:firstLine="720"/>
        <w:jc w:val="both"/>
        <w:rPr>
          <w:rFonts w:eastAsia="Times New Roman" w:cs="Times New Roman"/>
          <w:szCs w:val="24"/>
        </w:rPr>
      </w:pPr>
      <w:r w:rsidRPr="00B508B1">
        <w:rPr>
          <w:rFonts w:eastAsia="Times New Roman" w:cs="Times New Roman"/>
          <w:b/>
          <w:szCs w:val="24"/>
        </w:rPr>
        <w:t>ΓΕΩΡΓΙΟΣ ΛΑΜΠΡΟΥΛΗΣ (ΣΤ</w:t>
      </w:r>
      <w:r>
        <w:rPr>
          <w:rFonts w:eastAsia="Times New Roman" w:cs="Times New Roman"/>
          <w:b/>
          <w:szCs w:val="24"/>
        </w:rPr>
        <w:t>΄</w:t>
      </w:r>
      <w:r w:rsidRPr="00B508B1">
        <w:rPr>
          <w:rFonts w:eastAsia="Times New Roman" w:cs="Times New Roman"/>
          <w:b/>
          <w:szCs w:val="24"/>
        </w:rPr>
        <w:t xml:space="preserve"> Αντιπρόεδρος της Βουλής):</w:t>
      </w:r>
      <w:r>
        <w:rPr>
          <w:rFonts w:eastAsia="Times New Roman" w:cs="Times New Roman"/>
          <w:szCs w:val="24"/>
        </w:rPr>
        <w:t xml:space="preserve"> Να το δούμε πρώτα. Διότι φέρνετε </w:t>
      </w:r>
      <w:r w:rsidRPr="005631E0">
        <w:rPr>
          <w:rFonts w:eastAsia="Times New Roman" w:cs="Times New Roman"/>
          <w:bCs/>
          <w:szCs w:val="24"/>
        </w:rPr>
        <w:t>τροπολογί</w:t>
      </w:r>
      <w:r>
        <w:rPr>
          <w:rFonts w:eastAsia="Times New Roman" w:cs="Times New Roman"/>
          <w:bCs/>
          <w:szCs w:val="24"/>
        </w:rPr>
        <w:t xml:space="preserve">ες που εμπεριέχουν άλλα </w:t>
      </w:r>
      <w:r>
        <w:rPr>
          <w:rFonts w:eastAsia="Times New Roman" w:cs="Times New Roman"/>
          <w:bCs/>
          <w:szCs w:val="24"/>
        </w:rPr>
        <w:t>ζητήματα.</w:t>
      </w:r>
    </w:p>
    <w:p w14:paraId="414DA813" w14:textId="77777777" w:rsidR="00163247" w:rsidRDefault="00306EE9">
      <w:pPr>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Δεν σας διέκοψα. Μην με διακόπτετε.</w:t>
      </w:r>
    </w:p>
    <w:p w14:paraId="414DA814" w14:textId="77777777" w:rsidR="00163247" w:rsidRDefault="00306EE9">
      <w:pPr>
        <w:spacing w:line="600" w:lineRule="auto"/>
        <w:ind w:firstLine="720"/>
        <w:jc w:val="both"/>
        <w:rPr>
          <w:rFonts w:eastAsia="Times New Roman" w:cs="Times New Roman"/>
          <w:szCs w:val="24"/>
        </w:rPr>
      </w:pPr>
      <w:r w:rsidRPr="00B508B1">
        <w:rPr>
          <w:rFonts w:eastAsia="Times New Roman" w:cs="Times New Roman"/>
          <w:b/>
          <w:szCs w:val="24"/>
        </w:rPr>
        <w:t>ΓΕΩΡΓΙΟΣ ΛΑΜΠΡΟΥΛΗΣ (ΣΤ</w:t>
      </w:r>
      <w:r>
        <w:rPr>
          <w:rFonts w:eastAsia="Times New Roman" w:cs="Times New Roman"/>
          <w:b/>
          <w:szCs w:val="24"/>
        </w:rPr>
        <w:t>΄</w:t>
      </w:r>
      <w:r w:rsidRPr="00B508B1">
        <w:rPr>
          <w:rFonts w:eastAsia="Times New Roman" w:cs="Times New Roman"/>
          <w:b/>
          <w:szCs w:val="24"/>
        </w:rPr>
        <w:t xml:space="preserve"> Αντιπρόεδρος της Βουλής):</w:t>
      </w:r>
      <w:r>
        <w:rPr>
          <w:rFonts w:eastAsia="Times New Roman" w:cs="Times New Roman"/>
          <w:szCs w:val="24"/>
        </w:rPr>
        <w:t xml:space="preserve"> Έχετε δίκιο, αλλά με προκαλείτε.</w:t>
      </w:r>
    </w:p>
    <w:p w14:paraId="414DA815" w14:textId="77777777" w:rsidR="00163247" w:rsidRDefault="00306EE9">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Έχουν δίκιο οι εργαζόμενοι. Γι’ αυτούς νομοθετήσαμε δύο φορές. Γι’ αυτούς κάναμε και την αναστολή. </w:t>
      </w:r>
      <w:r w:rsidRPr="00AC526C">
        <w:rPr>
          <w:rFonts w:eastAsia="Times New Roman" w:cs="Times New Roman"/>
          <w:szCs w:val="24"/>
        </w:rPr>
        <w:t>Όμως</w:t>
      </w:r>
      <w:r>
        <w:rPr>
          <w:rFonts w:eastAsia="Times New Roman" w:cs="Times New Roman"/>
          <w:szCs w:val="24"/>
        </w:rPr>
        <w:t xml:space="preserve">, δυστυχώς, η αδέκαστη ελληνική </w:t>
      </w:r>
      <w:r>
        <w:rPr>
          <w:rFonts w:eastAsia="Times New Roman" w:cs="Times New Roman"/>
          <w:szCs w:val="24"/>
        </w:rPr>
        <w:t>δ</w:t>
      </w:r>
      <w:r>
        <w:rPr>
          <w:rFonts w:eastAsia="Times New Roman" w:cs="Times New Roman"/>
          <w:szCs w:val="24"/>
        </w:rPr>
        <w:t xml:space="preserve">ικαιοσύνη, της οποίας οι αποφάσεις </w:t>
      </w:r>
      <w:r w:rsidRPr="00E57B5A">
        <w:rPr>
          <w:rFonts w:eastAsia="Times New Roman" w:cs="Times New Roman"/>
          <w:szCs w:val="24"/>
        </w:rPr>
        <w:t>πρέπει να</w:t>
      </w:r>
      <w:r>
        <w:rPr>
          <w:rFonts w:eastAsia="Times New Roman" w:cs="Times New Roman"/>
          <w:szCs w:val="24"/>
        </w:rPr>
        <w:t xml:space="preserve"> γίνονται σεβαστές, όπως λέει το Σύνταγμά μας, αποφάσισε με τη λογική ότι το</w:t>
      </w:r>
      <w:r>
        <w:rPr>
          <w:rFonts w:eastAsia="Times New Roman" w:cs="Times New Roman"/>
          <w:szCs w:val="24"/>
        </w:rPr>
        <w:t xml:space="preserve"> κέρδος του εργολάβου είναι μεγαλύτερης αξίας από το δημόσιο συμφέρον.</w:t>
      </w:r>
    </w:p>
    <w:p w14:paraId="414DA816"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Και εδώ με αφορμή αυτό θα χρησιμοποιήσω τον υπόλοιπο χρόνο για να καταγγείλω δημόσια κάτι το οποίο έγινε χθες με την Ανεξάρτητη Αρχή Προδικαστικών Προσφυγών, διότι πραγματικά είναι να τ</w:t>
      </w:r>
      <w:r>
        <w:rPr>
          <w:rFonts w:eastAsia="Times New Roman" w:cs="Times New Roman"/>
          <w:szCs w:val="24"/>
        </w:rPr>
        <w:t xml:space="preserve">ραβάς τα μαλλιά της κεφαλής σου. </w:t>
      </w:r>
    </w:p>
    <w:p w14:paraId="414DA817"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Ξέρετε, ότι για πρώτη φορά υπήρξε</w:t>
      </w:r>
      <w:r w:rsidRPr="00B63584">
        <w:rPr>
          <w:rFonts w:eastAsia="Times New Roman" w:cs="Times New Roman"/>
          <w:szCs w:val="24"/>
        </w:rPr>
        <w:t>,</w:t>
      </w:r>
      <w:r>
        <w:rPr>
          <w:rFonts w:eastAsia="Times New Roman" w:cs="Times New Roman"/>
          <w:szCs w:val="24"/>
        </w:rPr>
        <w:t xml:space="preserve"> με νομοθετική ρύθμιση</w:t>
      </w:r>
      <w:r w:rsidRPr="00B63584">
        <w:rPr>
          <w:rFonts w:eastAsia="Times New Roman" w:cs="Times New Roman"/>
          <w:szCs w:val="24"/>
        </w:rPr>
        <w:t>,</w:t>
      </w:r>
      <w:r>
        <w:rPr>
          <w:rFonts w:eastAsia="Times New Roman" w:cs="Times New Roman"/>
          <w:szCs w:val="24"/>
        </w:rPr>
        <w:t xml:space="preserve"> η δυνατότητα σε </w:t>
      </w:r>
      <w:r>
        <w:rPr>
          <w:rFonts w:eastAsia="Times New Roman" w:cs="Times New Roman"/>
          <w:szCs w:val="24"/>
        </w:rPr>
        <w:t>π</w:t>
      </w:r>
      <w:r>
        <w:rPr>
          <w:rFonts w:eastAsia="Times New Roman" w:cs="Times New Roman"/>
          <w:szCs w:val="24"/>
        </w:rPr>
        <w:t xml:space="preserve">εριφέρειες η αυτοδιοίκηση να χρηματοδοτήσει από ίδιους πόρους εξοπλισμό νοσοκομείων. Και μιλάω για τη μεγάλη προγραμματική σύμβαση </w:t>
      </w:r>
      <w:r>
        <w:rPr>
          <w:rFonts w:eastAsia="Times New Roman" w:cs="Times New Roman"/>
          <w:szCs w:val="24"/>
        </w:rPr>
        <w:lastRenderedPageBreak/>
        <w:t>που κάναμε ανάμε</w:t>
      </w:r>
      <w:r>
        <w:rPr>
          <w:rFonts w:eastAsia="Times New Roman" w:cs="Times New Roman"/>
          <w:szCs w:val="24"/>
        </w:rPr>
        <w:t>σα στην Α΄ και τη Β΄ Υγειονομική Περιφέρεια με την Περιφέρεια Αττικής και την προκήρυξη του διαγωνισμού, ο οποίος είναι στη φάση ανοίγματος προσφορών</w:t>
      </w:r>
      <w:r w:rsidRPr="000079BB">
        <w:rPr>
          <w:rFonts w:eastAsia="Times New Roman" w:cs="Times New Roman"/>
          <w:szCs w:val="24"/>
        </w:rPr>
        <w:t>.</w:t>
      </w:r>
      <w:r>
        <w:rPr>
          <w:rFonts w:eastAsia="Times New Roman" w:cs="Times New Roman"/>
          <w:szCs w:val="24"/>
        </w:rPr>
        <w:t xml:space="preserve"> Ολοκληρώθηκε δηλαδή, παρά ότι λυτοί και δεμένοι μπήκαν ένα χρόνο τώρα για να μην γίνει αυτός ο διαγωνισμό</w:t>
      </w:r>
      <w:r>
        <w:rPr>
          <w:rFonts w:eastAsia="Times New Roman" w:cs="Times New Roman"/>
          <w:szCs w:val="24"/>
        </w:rPr>
        <w:t xml:space="preserve">ς, με 40,6 εκατομμύρια ευρώ, για να εξοπλιστούν όλα τα νοσοκομεία της Αττικής με πολύ σοβαρό εξοπλισμό, που αυξάνει τη δυναμικότητα του </w:t>
      </w:r>
      <w:r>
        <w:rPr>
          <w:rFonts w:eastAsia="Times New Roman" w:cs="Times New Roman"/>
          <w:szCs w:val="24"/>
        </w:rPr>
        <w:t>δ</w:t>
      </w:r>
      <w:r>
        <w:rPr>
          <w:rFonts w:eastAsia="Times New Roman" w:cs="Times New Roman"/>
          <w:szCs w:val="24"/>
        </w:rPr>
        <w:t xml:space="preserve">ημόσιου </w:t>
      </w:r>
      <w:r>
        <w:rPr>
          <w:rFonts w:eastAsia="Times New Roman" w:cs="Times New Roman"/>
          <w:szCs w:val="24"/>
        </w:rPr>
        <w:t>σ</w:t>
      </w:r>
      <w:r>
        <w:rPr>
          <w:rFonts w:eastAsia="Times New Roman" w:cs="Times New Roman"/>
          <w:szCs w:val="24"/>
        </w:rPr>
        <w:t xml:space="preserve">υστήματος </w:t>
      </w:r>
      <w:r>
        <w:rPr>
          <w:rFonts w:eastAsia="Times New Roman" w:cs="Times New Roman"/>
          <w:szCs w:val="24"/>
        </w:rPr>
        <w:t>υ</w:t>
      </w:r>
      <w:r>
        <w:rPr>
          <w:rFonts w:eastAsia="Times New Roman" w:cs="Times New Roman"/>
          <w:szCs w:val="24"/>
        </w:rPr>
        <w:t xml:space="preserve">γείας. Και μάλιστα, κάποια μηχανήματα πρώτη φορά μπαίνουν στο </w:t>
      </w:r>
      <w:r>
        <w:rPr>
          <w:rFonts w:eastAsia="Times New Roman" w:cs="Times New Roman"/>
          <w:szCs w:val="24"/>
        </w:rPr>
        <w:t>δ</w:t>
      </w:r>
      <w:r>
        <w:rPr>
          <w:rFonts w:eastAsia="Times New Roman" w:cs="Times New Roman"/>
          <w:szCs w:val="24"/>
        </w:rPr>
        <w:t xml:space="preserve">ημόσιο </w:t>
      </w:r>
      <w:r>
        <w:rPr>
          <w:rFonts w:eastAsia="Times New Roman" w:cs="Times New Roman"/>
          <w:szCs w:val="24"/>
        </w:rPr>
        <w:t>σ</w:t>
      </w:r>
      <w:r>
        <w:rPr>
          <w:rFonts w:eastAsia="Times New Roman" w:cs="Times New Roman"/>
          <w:szCs w:val="24"/>
        </w:rPr>
        <w:t xml:space="preserve">ύστημα </w:t>
      </w:r>
      <w:r>
        <w:rPr>
          <w:rFonts w:eastAsia="Times New Roman" w:cs="Times New Roman"/>
          <w:szCs w:val="24"/>
        </w:rPr>
        <w:t>υ</w:t>
      </w:r>
      <w:r>
        <w:rPr>
          <w:rFonts w:eastAsia="Times New Roman" w:cs="Times New Roman"/>
          <w:szCs w:val="24"/>
        </w:rPr>
        <w:t>γείας, όπως το σύστη</w:t>
      </w:r>
      <w:r>
        <w:rPr>
          <w:rFonts w:eastAsia="Times New Roman" w:cs="Times New Roman"/>
          <w:szCs w:val="24"/>
        </w:rPr>
        <w:t xml:space="preserve">μα </w:t>
      </w:r>
      <w:proofErr w:type="spellStart"/>
      <w:r>
        <w:rPr>
          <w:rFonts w:eastAsia="Times New Roman" w:cs="Times New Roman"/>
          <w:szCs w:val="24"/>
          <w:lang w:val="en-US"/>
        </w:rPr>
        <w:t>Cyberknife</w:t>
      </w:r>
      <w:proofErr w:type="spellEnd"/>
      <w:r>
        <w:rPr>
          <w:rFonts w:eastAsia="Times New Roman" w:cs="Times New Roman"/>
          <w:szCs w:val="24"/>
        </w:rPr>
        <w:t xml:space="preserve">, το σύστημα μικροχειρουργικής που μπαίνει στη Νίκαια, τα </w:t>
      </w:r>
      <w:r>
        <w:rPr>
          <w:rFonts w:eastAsia="Times New Roman" w:cs="Times New Roman"/>
          <w:szCs w:val="24"/>
          <w:lang w:val="en-US"/>
        </w:rPr>
        <w:t>PET</w:t>
      </w:r>
      <w:r w:rsidRPr="00CB338F">
        <w:rPr>
          <w:rFonts w:eastAsia="Times New Roman" w:cs="Times New Roman"/>
          <w:szCs w:val="24"/>
        </w:rPr>
        <w:t xml:space="preserve"> </w:t>
      </w:r>
      <w:r>
        <w:rPr>
          <w:rFonts w:eastAsia="Times New Roman" w:cs="Times New Roman"/>
          <w:szCs w:val="24"/>
          <w:lang w:val="en-US"/>
        </w:rPr>
        <w:t>scan</w:t>
      </w:r>
      <w:r>
        <w:rPr>
          <w:rFonts w:eastAsia="Times New Roman" w:cs="Times New Roman"/>
          <w:szCs w:val="24"/>
        </w:rPr>
        <w:t xml:space="preserve">, τα </w:t>
      </w:r>
      <w:proofErr w:type="spellStart"/>
      <w:r>
        <w:rPr>
          <w:rFonts w:eastAsia="Times New Roman" w:cs="Times New Roman"/>
          <w:szCs w:val="24"/>
        </w:rPr>
        <w:t>κυκλοτρόνια</w:t>
      </w:r>
      <w:proofErr w:type="spellEnd"/>
      <w:r>
        <w:rPr>
          <w:rFonts w:eastAsia="Times New Roman" w:cs="Times New Roman"/>
          <w:szCs w:val="24"/>
        </w:rPr>
        <w:t xml:space="preserve"> που παράγουν το </w:t>
      </w:r>
      <w:proofErr w:type="spellStart"/>
      <w:r>
        <w:rPr>
          <w:rFonts w:eastAsia="Times New Roman" w:cs="Times New Roman"/>
          <w:szCs w:val="24"/>
        </w:rPr>
        <w:t>ραδιοφάρμακο</w:t>
      </w:r>
      <w:proofErr w:type="spellEnd"/>
      <w:r w:rsidRPr="00B63584">
        <w:rPr>
          <w:rFonts w:eastAsia="Times New Roman" w:cs="Times New Roman"/>
          <w:szCs w:val="24"/>
        </w:rPr>
        <w:t>,</w:t>
      </w:r>
      <w:r>
        <w:rPr>
          <w:rFonts w:eastAsia="Times New Roman" w:cs="Times New Roman"/>
          <w:szCs w:val="24"/>
        </w:rPr>
        <w:t xml:space="preserve">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414DA818"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 xml:space="preserve">Λοιπόν, σας πληροφορώ ότι εχθές, με μια προκλητική απόφαση, ένα </w:t>
      </w:r>
      <w:r>
        <w:rPr>
          <w:rFonts w:eastAsia="Times New Roman" w:cs="Times New Roman"/>
          <w:szCs w:val="24"/>
        </w:rPr>
        <w:t>τ</w:t>
      </w:r>
      <w:r>
        <w:rPr>
          <w:rFonts w:eastAsia="Times New Roman" w:cs="Times New Roman"/>
          <w:szCs w:val="24"/>
        </w:rPr>
        <w:t xml:space="preserve">μήμα </w:t>
      </w:r>
      <w:r>
        <w:rPr>
          <w:rFonts w:eastAsia="Times New Roman" w:cs="Times New Roman"/>
          <w:szCs w:val="24"/>
        </w:rPr>
        <w:t>τ</w:t>
      </w:r>
      <w:r>
        <w:rPr>
          <w:rFonts w:eastAsia="Times New Roman" w:cs="Times New Roman"/>
          <w:szCs w:val="24"/>
        </w:rPr>
        <w:t xml:space="preserve">ριμελές της Ανεξάρτητης Αρχής Προδικαστικών Προσφυγών έδωσε αναστολή στη συνέχιση του διαγωνισμού, λόγω των ενστάσεων που κατέθεσαν δύο εταιρείες η </w:t>
      </w:r>
      <w:r>
        <w:rPr>
          <w:rFonts w:eastAsia="Times New Roman" w:cs="Times New Roman"/>
          <w:szCs w:val="24"/>
        </w:rPr>
        <w:t>«</w:t>
      </w:r>
      <w:r>
        <w:rPr>
          <w:rFonts w:eastAsia="Times New Roman" w:cs="Times New Roman"/>
          <w:szCs w:val="24"/>
          <w:lang w:val="en-US"/>
        </w:rPr>
        <w:t>GE</w:t>
      </w:r>
      <w:r>
        <w:rPr>
          <w:rFonts w:eastAsia="Times New Roman" w:cs="Times New Roman"/>
          <w:szCs w:val="24"/>
        </w:rPr>
        <w:t>»</w:t>
      </w:r>
      <w:r w:rsidRPr="00F75AFF">
        <w:rPr>
          <w:rFonts w:eastAsia="Times New Roman" w:cs="Times New Roman"/>
          <w:szCs w:val="24"/>
        </w:rPr>
        <w:t xml:space="preserve"> </w:t>
      </w:r>
      <w:r>
        <w:rPr>
          <w:rFonts w:eastAsia="Times New Roman" w:cs="Times New Roman"/>
          <w:szCs w:val="24"/>
        </w:rPr>
        <w:t xml:space="preserve">και 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w:t>
      </w:r>
      <w:r w:rsidRPr="00B63584">
        <w:rPr>
          <w:rFonts w:eastAsia="Times New Roman" w:cs="Times New Roman"/>
          <w:szCs w:val="24"/>
        </w:rPr>
        <w:t>-</w:t>
      </w:r>
      <w:r>
        <w:rPr>
          <w:rFonts w:eastAsia="Times New Roman" w:cs="Times New Roman"/>
          <w:szCs w:val="24"/>
        </w:rPr>
        <w:t xml:space="preserve">έχει και θράσος 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sidRPr="00B63584">
        <w:rPr>
          <w:rFonts w:eastAsia="Times New Roman" w:cs="Times New Roman"/>
          <w:szCs w:val="24"/>
        </w:rPr>
        <w:t>-</w:t>
      </w:r>
      <w:r>
        <w:rPr>
          <w:rFonts w:eastAsia="Times New Roman" w:cs="Times New Roman"/>
          <w:szCs w:val="24"/>
        </w:rPr>
        <w:t xml:space="preserve"> διότι </w:t>
      </w:r>
      <w:r w:rsidRPr="00B63584">
        <w:rPr>
          <w:rFonts w:eastAsia="Times New Roman" w:cs="Times New Roman"/>
          <w:szCs w:val="24"/>
        </w:rPr>
        <w:t>-</w:t>
      </w:r>
      <w:r>
        <w:rPr>
          <w:rFonts w:eastAsia="Times New Roman" w:cs="Times New Roman"/>
          <w:szCs w:val="24"/>
        </w:rPr>
        <w:t xml:space="preserve">και μάλιστα με αυτό το σκεπτικό είναι η αναστολή- </w:t>
      </w:r>
      <w:r>
        <w:rPr>
          <w:rFonts w:eastAsia="Times New Roman" w:cs="Times New Roman"/>
          <w:szCs w:val="24"/>
        </w:rPr>
        <w:t xml:space="preserve">οι ενστάσεις αφορούσαν το εξής πράγμα: Κάναμε εξαιρετικά υψηλής ποιότητας τεχνικές προδιαγραφές και εξαιρετικά συγκεκριμένες και είπαμε όποιος τα έχει, η φθηνότερη τιμή -όχι αυτό που έμπαινε η </w:t>
      </w:r>
      <w:proofErr w:type="spellStart"/>
      <w:r>
        <w:rPr>
          <w:rFonts w:eastAsia="Times New Roman" w:cs="Times New Roman"/>
          <w:szCs w:val="24"/>
        </w:rPr>
        <w:t>συμφερότερη</w:t>
      </w:r>
      <w:proofErr w:type="spellEnd"/>
      <w:r>
        <w:rPr>
          <w:rFonts w:eastAsia="Times New Roman" w:cs="Times New Roman"/>
          <w:szCs w:val="24"/>
        </w:rPr>
        <w:t xml:space="preserve"> τιμή, αλλά η φθηνότερη- με </w:t>
      </w:r>
      <w:r>
        <w:rPr>
          <w:rFonts w:eastAsia="Times New Roman" w:cs="Times New Roman"/>
          <w:szCs w:val="24"/>
        </w:rPr>
        <w:lastRenderedPageBreak/>
        <w:t>πολύ υψηλής ποιότητας κα</w:t>
      </w:r>
      <w:r>
        <w:rPr>
          <w:rFonts w:eastAsia="Times New Roman" w:cs="Times New Roman"/>
          <w:szCs w:val="24"/>
        </w:rPr>
        <w:t xml:space="preserve">ι εξειδικευμένες και μέχρι την τελευταία λεπτομέρεια </w:t>
      </w:r>
      <w:proofErr w:type="spellStart"/>
      <w:r>
        <w:rPr>
          <w:rFonts w:eastAsia="Times New Roman" w:cs="Times New Roman"/>
          <w:szCs w:val="24"/>
        </w:rPr>
        <w:t>περιγεγραμμένες</w:t>
      </w:r>
      <w:proofErr w:type="spellEnd"/>
      <w:r>
        <w:rPr>
          <w:rFonts w:eastAsia="Times New Roman" w:cs="Times New Roman"/>
          <w:szCs w:val="24"/>
        </w:rPr>
        <w:t xml:space="preserve"> τεχνικές προδιαγραφές. </w:t>
      </w:r>
    </w:p>
    <w:p w14:paraId="414DA819"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Τι είπαμε λοιπόν; Για να κόψουμε την ιστορία της καθυστέρησης, που έκαναν σε κάθε διαγωνισμό, είπαμε: Ο κάθε ένας που θα συμμετέχει, η κάθε μια εταιρεία θα καταθέσ</w:t>
      </w:r>
      <w:r>
        <w:rPr>
          <w:rFonts w:eastAsia="Times New Roman" w:cs="Times New Roman"/>
          <w:szCs w:val="24"/>
        </w:rPr>
        <w:t xml:space="preserve">ει υπεύθυνη δήλωση για το κάθε μηχάνημα ότι το μηχάνημά μου πληροί τις προδιαγραφές που έχετε βάλει, αυτές τις αναλυτικές, τις πολύ υψηλής ποιότητας -καταθέτουν υπεύθυνη δήλωση και όχι όλη τη </w:t>
      </w:r>
      <w:proofErr w:type="spellStart"/>
      <w:r>
        <w:rPr>
          <w:rFonts w:eastAsia="Times New Roman" w:cs="Times New Roman"/>
          <w:szCs w:val="24"/>
        </w:rPr>
        <w:t>χαρτούρα</w:t>
      </w:r>
      <w:proofErr w:type="spellEnd"/>
      <w:r>
        <w:rPr>
          <w:rFonts w:eastAsia="Times New Roman" w:cs="Times New Roman"/>
          <w:szCs w:val="24"/>
        </w:rPr>
        <w:t xml:space="preserve"> των τεχνικών προδιαγραφών- και η τιμή μου είναι αυτή. Κ</w:t>
      </w:r>
      <w:r>
        <w:rPr>
          <w:rFonts w:eastAsia="Times New Roman" w:cs="Times New Roman"/>
          <w:szCs w:val="24"/>
        </w:rPr>
        <w:t>αι λέμε στον μειοδότη τότε θα μας τα φέρεις να τα ελέγξουμε, κ</w:t>
      </w:r>
      <w:r>
        <w:rPr>
          <w:rFonts w:eastAsia="Times New Roman" w:cs="Times New Roman"/>
          <w:szCs w:val="24"/>
        </w:rPr>
        <w:t>.</w:t>
      </w:r>
      <w:r>
        <w:rPr>
          <w:rFonts w:eastAsia="Times New Roman" w:cs="Times New Roman"/>
          <w:szCs w:val="24"/>
        </w:rPr>
        <w:t xml:space="preserve">λπ., για να προχωρήσουμε στην κατακύρωση ή όχι. </w:t>
      </w:r>
    </w:p>
    <w:p w14:paraId="414DA81A"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Με το να υπογράφουν υπεύθυνη δήλωση έχουν ευθύνη. Πέφτει η εγγυητική τους εάν έχουν πει ότι ναι τα έχει, αλλά αποδειχθεί ότι δεν τα έχει. Και επ</w:t>
      </w:r>
      <w:r>
        <w:rPr>
          <w:rFonts w:eastAsia="Times New Roman" w:cs="Times New Roman"/>
          <w:szCs w:val="24"/>
        </w:rPr>
        <w:t>ίσης, συντομεύει πάρα πολύ ο χρόνος επιλογής και κατακύρωσης της σύμβασης. Και τι βγαίνει και λέει; Ότι όχι, λέει, δεν πρέπει γίνει έτσι, γιατί τώρα έχουμε λέει το δημόσιο συμφέρον την υγεία των ασθενών, αλλά υπάρχει λέει και το συμφέρον της εταιρείας, για</w:t>
      </w:r>
      <w:r>
        <w:rPr>
          <w:rFonts w:eastAsia="Times New Roman" w:cs="Times New Roman"/>
          <w:szCs w:val="24"/>
        </w:rPr>
        <w:t>τί θα γίνει γνωστή η τιμή που χρωστάει. Και βάζει δικαστικώς στην Ανεξάρτητη Αρχή Προδικαστικών Προσφυγών στην ί</w:t>
      </w:r>
      <w:r>
        <w:rPr>
          <w:rFonts w:eastAsia="Times New Roman" w:cs="Times New Roman"/>
          <w:szCs w:val="24"/>
        </w:rPr>
        <w:lastRenderedPageBreak/>
        <w:t>δια ζυγαριά και το γέρνει προς τα εκεί, το ότι θα μαθευτεί η τιμή που προσφέρει η εταιρεία από το να πάρουμε νωρίτερα πολλούς μήνες ένα μηχάνημα</w:t>
      </w:r>
      <w:r>
        <w:rPr>
          <w:rFonts w:eastAsia="Times New Roman" w:cs="Times New Roman"/>
          <w:szCs w:val="24"/>
        </w:rPr>
        <w:t xml:space="preserve"> το οποίο θα σώσει ασθενείς. Αυτό έχουμε. Και με αυτό παλεύουμε. </w:t>
      </w:r>
    </w:p>
    <w:p w14:paraId="414DA81B" w14:textId="77777777" w:rsidR="00163247" w:rsidRDefault="00306EE9">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Τροπολογία πότε θα φέρεις, κύριε Υπουργέ, για αυτό που φέρνουμε στην ερώτηση; Πότε θα έρθει; Θα αρχίσουν και τα </w:t>
      </w:r>
      <w:r>
        <w:rPr>
          <w:rFonts w:eastAsia="Times New Roman" w:cs="Times New Roman"/>
          <w:szCs w:val="24"/>
        </w:rPr>
        <w:t>θ</w:t>
      </w:r>
      <w:r>
        <w:rPr>
          <w:rFonts w:eastAsia="Times New Roman" w:cs="Times New Roman"/>
          <w:szCs w:val="24"/>
        </w:rPr>
        <w:t xml:space="preserve">ερινά </w:t>
      </w:r>
      <w:r>
        <w:rPr>
          <w:rFonts w:eastAsia="Times New Roman" w:cs="Times New Roman"/>
          <w:szCs w:val="24"/>
        </w:rPr>
        <w:t>τ</w:t>
      </w:r>
      <w:r>
        <w:rPr>
          <w:rFonts w:eastAsia="Times New Roman" w:cs="Times New Roman"/>
          <w:szCs w:val="24"/>
        </w:rPr>
        <w:t xml:space="preserve">μήματα. </w:t>
      </w:r>
    </w:p>
    <w:p w14:paraId="414DA81C" w14:textId="77777777" w:rsidR="00163247" w:rsidRDefault="00306EE9">
      <w:pPr>
        <w:spacing w:line="600" w:lineRule="auto"/>
        <w:ind w:firstLine="720"/>
        <w:jc w:val="both"/>
        <w:rPr>
          <w:rFonts w:eastAsia="Times New Roman" w:cs="Times New Roman"/>
          <w:szCs w:val="24"/>
        </w:rPr>
      </w:pPr>
      <w:r w:rsidRPr="00B13DC3">
        <w:rPr>
          <w:rFonts w:eastAsia="Times New Roman" w:cs="Times New Roman"/>
          <w:b/>
          <w:szCs w:val="24"/>
        </w:rPr>
        <w:t>ΠΑΥΛΟΣ ΠΟΛ</w:t>
      </w:r>
      <w:r w:rsidRPr="00B13DC3">
        <w:rPr>
          <w:rFonts w:eastAsia="Times New Roman" w:cs="Times New Roman"/>
          <w:b/>
          <w:szCs w:val="24"/>
        </w:rPr>
        <w:t>ΑΚΗΣ (Αναπληρωτής Υπουργός Υγείας):</w:t>
      </w:r>
      <w:r w:rsidRPr="00B13DC3">
        <w:rPr>
          <w:rFonts w:eastAsia="Times New Roman" w:cs="Times New Roman"/>
          <w:szCs w:val="24"/>
        </w:rPr>
        <w:t xml:space="preserve"> </w:t>
      </w:r>
      <w:r>
        <w:rPr>
          <w:rFonts w:eastAsia="Times New Roman" w:cs="Times New Roman"/>
          <w:szCs w:val="24"/>
        </w:rPr>
        <w:t xml:space="preserve">Σύντομα, κύριε </w:t>
      </w:r>
      <w:proofErr w:type="spellStart"/>
      <w:r>
        <w:rPr>
          <w:rFonts w:eastAsia="Times New Roman" w:cs="Times New Roman"/>
          <w:szCs w:val="24"/>
        </w:rPr>
        <w:t>Λαμπρούλη</w:t>
      </w:r>
      <w:proofErr w:type="spellEnd"/>
      <w:r>
        <w:rPr>
          <w:rFonts w:eastAsia="Times New Roman" w:cs="Times New Roman"/>
          <w:szCs w:val="24"/>
        </w:rPr>
        <w:t>.</w:t>
      </w:r>
    </w:p>
    <w:p w14:paraId="414DA81D" w14:textId="77777777" w:rsidR="00163247" w:rsidRDefault="00306EE9">
      <w:pPr>
        <w:spacing w:line="600" w:lineRule="auto"/>
        <w:ind w:firstLine="720"/>
        <w:jc w:val="both"/>
        <w:rPr>
          <w:rFonts w:eastAsia="Times New Roman" w:cs="Times New Roman"/>
          <w:szCs w:val="24"/>
        </w:rPr>
      </w:pPr>
      <w:r w:rsidRPr="00A243C6">
        <w:rPr>
          <w:rFonts w:eastAsia="Times New Roman" w:cs="Times New Roman"/>
          <w:b/>
          <w:szCs w:val="24"/>
        </w:rPr>
        <w:t>ΠΡΟΕΔΡΕΥΩΝ (Σπυρίδων Λυκούδης):</w:t>
      </w:r>
      <w:r>
        <w:rPr>
          <w:rFonts w:eastAsia="Times New Roman" w:cs="Times New Roman"/>
          <w:szCs w:val="24"/>
        </w:rPr>
        <w:t xml:space="preserve"> Σας ευχαριστούμε, κύριε Υπουργέ, ολοκληρώσατε.</w:t>
      </w:r>
    </w:p>
    <w:p w14:paraId="414DA81E"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Ακολουθεί η</w:t>
      </w:r>
      <w:r w:rsidRPr="00B63584">
        <w:rPr>
          <w:rFonts w:eastAsia="Times New Roman" w:cs="Times New Roman"/>
          <w:szCs w:val="24"/>
        </w:rPr>
        <w:t xml:space="preserve"> </w:t>
      </w:r>
      <w:r>
        <w:rPr>
          <w:rFonts w:eastAsia="Times New Roman" w:cs="Times New Roman"/>
          <w:szCs w:val="24"/>
        </w:rPr>
        <w:t xml:space="preserve">τρίτη </w:t>
      </w:r>
      <w:r w:rsidRPr="00B63584">
        <w:rPr>
          <w:rFonts w:eastAsia="Times New Roman" w:cs="Times New Roman"/>
          <w:szCs w:val="24"/>
        </w:rPr>
        <w:t xml:space="preserve">με αριθμό 4226/9-3-2018 </w:t>
      </w:r>
      <w:r>
        <w:rPr>
          <w:rFonts w:eastAsia="Times New Roman" w:cs="Times New Roman"/>
          <w:szCs w:val="24"/>
        </w:rPr>
        <w:t>ε</w:t>
      </w:r>
      <w:r w:rsidRPr="00B63584">
        <w:rPr>
          <w:rFonts w:eastAsia="Times New Roman" w:cs="Times New Roman"/>
          <w:szCs w:val="24"/>
        </w:rPr>
        <w:t>ρώτηση</w:t>
      </w:r>
      <w:r>
        <w:rPr>
          <w:rFonts w:eastAsia="Times New Roman" w:cs="Times New Roman"/>
          <w:szCs w:val="24"/>
        </w:rPr>
        <w:t xml:space="preserve"> </w:t>
      </w:r>
      <w:r>
        <w:rPr>
          <w:rFonts w:eastAsia="Times New Roman" w:cs="Times New Roman"/>
          <w:szCs w:val="24"/>
        </w:rPr>
        <w:t xml:space="preserve">του </w:t>
      </w:r>
      <w:r>
        <w:rPr>
          <w:rFonts w:eastAsia="Times New Roman" w:cs="Times New Roman"/>
          <w:szCs w:val="24"/>
        </w:rPr>
        <w:t xml:space="preserve">κύκλου </w:t>
      </w:r>
      <w:r>
        <w:rPr>
          <w:rFonts w:eastAsia="Times New Roman" w:cs="Times New Roman"/>
          <w:szCs w:val="24"/>
        </w:rPr>
        <w:t xml:space="preserve">των </w:t>
      </w:r>
      <w:r>
        <w:rPr>
          <w:rFonts w:eastAsia="Times New Roman" w:cs="Times New Roman"/>
          <w:szCs w:val="24"/>
        </w:rPr>
        <w:t>αναφορών</w:t>
      </w:r>
      <w:r>
        <w:rPr>
          <w:rFonts w:eastAsia="Times New Roman" w:cs="Times New Roman"/>
          <w:szCs w:val="24"/>
        </w:rPr>
        <w:t xml:space="preserve"> και </w:t>
      </w:r>
      <w:r>
        <w:rPr>
          <w:rFonts w:eastAsia="Times New Roman" w:cs="Times New Roman"/>
          <w:szCs w:val="24"/>
        </w:rPr>
        <w:t xml:space="preserve">ερωτήσεων </w:t>
      </w:r>
      <w:r w:rsidRPr="00B63584">
        <w:rPr>
          <w:rFonts w:eastAsia="Times New Roman" w:cs="Times New Roman"/>
          <w:szCs w:val="24"/>
        </w:rPr>
        <w:t xml:space="preserve">του Βουλευτή Λακωνίας της </w:t>
      </w:r>
      <w:r w:rsidRPr="00B63584">
        <w:rPr>
          <w:rFonts w:eastAsia="Times New Roman" w:cs="Times New Roman"/>
          <w:szCs w:val="24"/>
        </w:rPr>
        <w:t>Νέας Δημοκρατίας κ.</w:t>
      </w:r>
      <w:r w:rsidRPr="00713253">
        <w:rPr>
          <w:rFonts w:eastAsia="Times New Roman" w:cs="Times New Roman"/>
          <w:bCs/>
          <w:szCs w:val="24"/>
        </w:rPr>
        <w:t xml:space="preserve"> Αθανασίου Δαβάκη</w:t>
      </w:r>
      <w:r>
        <w:rPr>
          <w:rFonts w:eastAsia="Times New Roman" w:cs="Times New Roman"/>
          <w:b/>
          <w:bCs/>
          <w:szCs w:val="24"/>
        </w:rPr>
        <w:t xml:space="preserve"> </w:t>
      </w:r>
      <w:r w:rsidRPr="00B63584">
        <w:rPr>
          <w:rFonts w:eastAsia="Times New Roman" w:cs="Times New Roman"/>
          <w:szCs w:val="24"/>
        </w:rPr>
        <w:t>προς τον Υπουργό</w:t>
      </w:r>
      <w:r>
        <w:rPr>
          <w:rFonts w:eastAsia="Times New Roman" w:cs="Times New Roman"/>
          <w:szCs w:val="24"/>
        </w:rPr>
        <w:t xml:space="preserve"> </w:t>
      </w:r>
      <w:r w:rsidRPr="00713253">
        <w:rPr>
          <w:rFonts w:eastAsia="Times New Roman" w:cs="Times New Roman"/>
          <w:bCs/>
          <w:szCs w:val="24"/>
        </w:rPr>
        <w:t>Υγείας,</w:t>
      </w:r>
      <w:r>
        <w:rPr>
          <w:rFonts w:eastAsia="Times New Roman" w:cs="Times New Roman"/>
          <w:b/>
          <w:bCs/>
          <w:szCs w:val="24"/>
        </w:rPr>
        <w:t xml:space="preserve"> </w:t>
      </w:r>
      <w:r w:rsidRPr="00B63584">
        <w:rPr>
          <w:rFonts w:eastAsia="Times New Roman" w:cs="Times New Roman"/>
          <w:szCs w:val="24"/>
        </w:rPr>
        <w:t xml:space="preserve">σχετικά με την αποστολή δύο ασθενοφόρων στο ΕΚΑΒ Μολάων και ενίσχυση με ιατρικό, νοσηλευτικό και διοικητικό προσωπικό των </w:t>
      </w:r>
      <w:r>
        <w:rPr>
          <w:rFonts w:eastAsia="Times New Roman" w:cs="Times New Roman"/>
          <w:szCs w:val="24"/>
        </w:rPr>
        <w:t>μ</w:t>
      </w:r>
      <w:r w:rsidRPr="00B63584">
        <w:rPr>
          <w:rFonts w:eastAsia="Times New Roman" w:cs="Times New Roman"/>
          <w:szCs w:val="24"/>
        </w:rPr>
        <w:t xml:space="preserve">ονάδων </w:t>
      </w:r>
      <w:proofErr w:type="spellStart"/>
      <w:r>
        <w:rPr>
          <w:rFonts w:eastAsia="Times New Roman" w:cs="Times New Roman"/>
          <w:szCs w:val="24"/>
        </w:rPr>
        <w:t>ύ</w:t>
      </w:r>
      <w:r w:rsidRPr="00B63584">
        <w:rPr>
          <w:rFonts w:eastAsia="Times New Roman" w:cs="Times New Roman"/>
          <w:szCs w:val="24"/>
        </w:rPr>
        <w:t>γείας</w:t>
      </w:r>
      <w:proofErr w:type="spellEnd"/>
      <w:r w:rsidRPr="00B63584">
        <w:rPr>
          <w:rFonts w:eastAsia="Times New Roman" w:cs="Times New Roman"/>
          <w:szCs w:val="24"/>
        </w:rPr>
        <w:t xml:space="preserve"> του Νομού Λακωνίας</w:t>
      </w:r>
      <w:r>
        <w:rPr>
          <w:rFonts w:eastAsia="Times New Roman" w:cs="Times New Roman"/>
          <w:szCs w:val="24"/>
        </w:rPr>
        <w:t>.</w:t>
      </w:r>
    </w:p>
    <w:p w14:paraId="414DA81F"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 xml:space="preserve">Ορίστε κύριε Δαβάκη, έχετε τον λόγο. </w:t>
      </w:r>
    </w:p>
    <w:p w14:paraId="414DA820" w14:textId="77777777" w:rsidR="00163247" w:rsidRDefault="00306EE9">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ΔΑΒΑΚΗΣ: </w:t>
      </w:r>
      <w:r>
        <w:rPr>
          <w:rFonts w:eastAsia="Times New Roman" w:cs="Times New Roman"/>
          <w:szCs w:val="24"/>
        </w:rPr>
        <w:t xml:space="preserve">Κύριε Πρόεδρε, πριν από περίπου τρεις μήνες είχα καταθέσει μια ερώτηση προς το Υπουργείο Υγείας σχετικά με το ζήτημα δύο ασθενοφόρων για το Νοσοκομείο των Μολάων. </w:t>
      </w:r>
    </w:p>
    <w:p w14:paraId="414DA821"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 xml:space="preserve">Η ερώτηση από τον Μάρτιο έρχεται να συζητηθεί σήμερα, τρεις μήνες μετά, </w:t>
      </w:r>
      <w:r>
        <w:rPr>
          <w:rFonts w:eastAsia="Times New Roman" w:cs="Times New Roman"/>
          <w:szCs w:val="24"/>
        </w:rPr>
        <w:t>εξαιτίας γεγονότων που άπτονται της πολιτικής ηγεσίας.</w:t>
      </w:r>
    </w:p>
    <w:p w14:paraId="414DA822"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 xml:space="preserve">Αντιλαμβανόμαστε ότι έχουν σημαντικό έργο να κάνουν, αντιλαμβανόμαστε τον φόρτο,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η αποτελεσματικότητα του κοινοβουλευτικού ελέγχου πρέπει να φαίνεται σε αυτές τις περιπτώσεις. Δ</w:t>
      </w:r>
      <w:r>
        <w:rPr>
          <w:rFonts w:eastAsia="Times New Roman" w:cs="Times New Roman"/>
          <w:szCs w:val="24"/>
        </w:rPr>
        <w:t>εν μπορεί να συζητείται τρεις μήνες μετά μια ερώτηση. Καλό είναι κι αυτό, όμως, διότι συνολικά μπορούμε να αναφέρουμε ορισμένα ζητήματα.</w:t>
      </w:r>
    </w:p>
    <w:p w14:paraId="414DA823"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Κατά το Περιφερειακό Συμβούλιο της Πελοποννήσου, τον Φεβρουάριο που μας πέρασε, υπήρξαν πριν από όλα, πριν από τη συγκρ</w:t>
      </w:r>
      <w:r>
        <w:rPr>
          <w:rFonts w:eastAsia="Times New Roman" w:cs="Times New Roman"/>
          <w:szCs w:val="24"/>
        </w:rPr>
        <w:t xml:space="preserve">ότηση του </w:t>
      </w:r>
      <w:r>
        <w:rPr>
          <w:rFonts w:eastAsia="Times New Roman" w:cs="Times New Roman"/>
          <w:szCs w:val="24"/>
        </w:rPr>
        <w:t>π</w:t>
      </w:r>
      <w:r>
        <w:rPr>
          <w:rFonts w:eastAsia="Times New Roman" w:cs="Times New Roman"/>
          <w:szCs w:val="24"/>
        </w:rPr>
        <w:t xml:space="preserve">εριφερειακού </w:t>
      </w:r>
      <w:r>
        <w:rPr>
          <w:rFonts w:eastAsia="Times New Roman" w:cs="Times New Roman"/>
          <w:szCs w:val="24"/>
        </w:rPr>
        <w:t>σ</w:t>
      </w:r>
      <w:r>
        <w:rPr>
          <w:rFonts w:eastAsia="Times New Roman" w:cs="Times New Roman"/>
          <w:szCs w:val="24"/>
        </w:rPr>
        <w:t xml:space="preserve">υμβουλίου διάφορες περιοδείες υπηρεσιακών παραγόντων, Υπουργών, κ.λπ. στους πέντε νομούς της Πελοποννήσου. Κάποιες τέτοιες περιοδείες είδαμε και εμείς στη Λακωνία. </w:t>
      </w:r>
    </w:p>
    <w:p w14:paraId="414DA824"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Ήλθε λοιπόν, ένα κλιμάκιο από τον κ. Βερναρδάκη και ανακοίνωσε στο</w:t>
      </w:r>
      <w:r>
        <w:rPr>
          <w:rFonts w:eastAsia="Times New Roman" w:cs="Times New Roman"/>
          <w:szCs w:val="24"/>
        </w:rPr>
        <w:t xml:space="preserve">υς εργαζομένους στο Νοσοκομείο Μολάων ότι έρχονται δύο ασθενοφόρα ΕΚΑΒ στο </w:t>
      </w:r>
      <w:r>
        <w:rPr>
          <w:rFonts w:eastAsia="Times New Roman" w:cs="Times New Roman"/>
          <w:szCs w:val="24"/>
        </w:rPr>
        <w:t>Ν</w:t>
      </w:r>
      <w:r>
        <w:rPr>
          <w:rFonts w:eastAsia="Times New Roman" w:cs="Times New Roman"/>
          <w:szCs w:val="24"/>
        </w:rPr>
        <w:t xml:space="preserve">οσοκομείο Μολάων. Αυτός ήταν βασικά ο λόγος για τον οποίο, </w:t>
      </w:r>
      <w:r>
        <w:rPr>
          <w:rFonts w:eastAsia="Times New Roman" w:cs="Times New Roman"/>
          <w:szCs w:val="24"/>
        </w:rPr>
        <w:lastRenderedPageBreak/>
        <w:t xml:space="preserve">κύριοι Υπουργοί, κατέθεσα την ερώτηση, ζητώντας να μάθω τι έγιναν αυτά τα δύο ασθενοφόρα. Υπάρχουν δημοσιεύματα που λένε </w:t>
      </w:r>
      <w:r>
        <w:rPr>
          <w:rFonts w:eastAsia="Times New Roman" w:cs="Times New Roman"/>
          <w:szCs w:val="24"/>
        </w:rPr>
        <w:t>ότι χάθηκαν στο δρόμο. Το καταθέτω και στα Πρακτικά.</w:t>
      </w:r>
    </w:p>
    <w:p w14:paraId="414DA825" w14:textId="77777777" w:rsidR="00163247" w:rsidRDefault="00306EE9">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Αθανάσιος Δαβάκης καταθέτει για τα Πρακτικά τ</w:t>
      </w:r>
      <w:r>
        <w:rPr>
          <w:rFonts w:eastAsia="Times New Roman" w:cs="Times New Roman"/>
          <w:szCs w:val="24"/>
          <w:lang w:val="en-US"/>
        </w:rPr>
        <w:t>o</w:t>
      </w:r>
      <w:r>
        <w:rPr>
          <w:rFonts w:eastAsia="Times New Roman" w:cs="Times New Roman"/>
          <w:szCs w:val="24"/>
        </w:rPr>
        <w:t xml:space="preserve"> προαναφερθέν</w:t>
      </w:r>
      <w:r w:rsidRPr="000D63A8">
        <w:rPr>
          <w:rFonts w:eastAsia="Times New Roman" w:cs="Times New Roman"/>
          <w:szCs w:val="24"/>
        </w:rPr>
        <w:t xml:space="preserve"> έγγραφ</w:t>
      </w:r>
      <w:r>
        <w:rPr>
          <w:rFonts w:eastAsia="Times New Roman" w:cs="Times New Roman"/>
          <w:szCs w:val="24"/>
        </w:rPr>
        <w:t>ο, το οποίο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w:t>
      </w:r>
      <w:r w:rsidRPr="000D63A8">
        <w:rPr>
          <w:rFonts w:eastAsia="Times New Roman" w:cs="Times New Roman"/>
          <w:szCs w:val="24"/>
        </w:rPr>
        <w:t>ουλής)</w:t>
      </w:r>
    </w:p>
    <w:p w14:paraId="414DA826"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 xml:space="preserve">Γενικότερα, θα ήθελα να μάθω τι θα γίνει με τον τομέα ΕΚΑΒ στο Νοσοκομείο Μολάων, δεδομένων των προβλημάτων που αντιμετωπίζει και δεδομένης μάλιστα, και της βασικής υποστήριξης που έχει σε μια άλλη μεγάλη περιοχή, στη Νεάπολη. Θα το ξέρει ο κ. </w:t>
      </w:r>
      <w:proofErr w:type="spellStart"/>
      <w:r>
        <w:rPr>
          <w:rFonts w:eastAsia="Times New Roman" w:cs="Times New Roman"/>
          <w:szCs w:val="24"/>
        </w:rPr>
        <w:t>Πολάκ</w:t>
      </w:r>
      <w:r>
        <w:rPr>
          <w:rFonts w:eastAsia="Times New Roman" w:cs="Times New Roman"/>
          <w:szCs w:val="24"/>
        </w:rPr>
        <w:t>ης</w:t>
      </w:r>
      <w:proofErr w:type="spellEnd"/>
      <w:r>
        <w:rPr>
          <w:rFonts w:eastAsia="Times New Roman" w:cs="Times New Roman"/>
          <w:szCs w:val="24"/>
        </w:rPr>
        <w:t>, απ’ ό,τι γνωρίζω. Όπως ανέφερε προηγουμένως ο κ. Κατσαφάδος για την Αίγινα, εκεί μπορεί να είναι οκτώ χιλιάδες μόνιμοι κάτοικοι, αλλά κατά τους καλοκαιρινούς μήνες πενταπλασιάζεται ο πληθυσμός και εξαιτίας των τουριστών, αλλά και όλων αυτών οι οποίοι έ</w:t>
      </w:r>
      <w:r>
        <w:rPr>
          <w:rFonts w:eastAsia="Times New Roman" w:cs="Times New Roman"/>
          <w:szCs w:val="24"/>
        </w:rPr>
        <w:t xml:space="preserve">ρχονται για να παραθερίσουν. </w:t>
      </w:r>
    </w:p>
    <w:p w14:paraId="414DA827"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 xml:space="preserve">Θα ήθελα λοιπόν, να είχα μια σαφή απάντηση τι θα γίνει με όλα αυτά, αλλά και με το νοσηλευτικό και ιατρικό προσωπικό, το οποίο είχε εξαγγείλει ο κύριος Πρωθυπουργός ότι θα έλθει, κατά το </w:t>
      </w:r>
      <w:r>
        <w:rPr>
          <w:rFonts w:eastAsia="Times New Roman" w:cs="Times New Roman"/>
          <w:szCs w:val="24"/>
        </w:rPr>
        <w:t>π</w:t>
      </w:r>
      <w:r>
        <w:rPr>
          <w:rFonts w:eastAsia="Times New Roman" w:cs="Times New Roman"/>
          <w:szCs w:val="24"/>
        </w:rPr>
        <w:t xml:space="preserve">εριφερειακό </w:t>
      </w:r>
      <w:r>
        <w:rPr>
          <w:rFonts w:eastAsia="Times New Roman" w:cs="Times New Roman"/>
          <w:szCs w:val="24"/>
        </w:rPr>
        <w:t>σ</w:t>
      </w:r>
      <w:r>
        <w:rPr>
          <w:rFonts w:eastAsia="Times New Roman" w:cs="Times New Roman"/>
          <w:szCs w:val="24"/>
        </w:rPr>
        <w:t xml:space="preserve">υμβούλιο, ποιες </w:t>
      </w:r>
      <w:r>
        <w:rPr>
          <w:rFonts w:eastAsia="Times New Roman" w:cs="Times New Roman"/>
          <w:szCs w:val="24"/>
        </w:rPr>
        <w:lastRenderedPageBreak/>
        <w:t>θέσεις θα</w:t>
      </w:r>
      <w:r>
        <w:rPr>
          <w:rFonts w:eastAsia="Times New Roman" w:cs="Times New Roman"/>
          <w:szCs w:val="24"/>
        </w:rPr>
        <w:t xml:space="preserve"> πληρωθούν και τι θα γίνει με όλο το ζήτημα που άπτεται της υπόθεσης, που λέγεται «</w:t>
      </w:r>
      <w:r>
        <w:rPr>
          <w:rFonts w:eastAsia="Times New Roman" w:cs="Times New Roman"/>
          <w:szCs w:val="24"/>
        </w:rPr>
        <w:t>υ</w:t>
      </w:r>
      <w:r>
        <w:rPr>
          <w:rFonts w:eastAsia="Times New Roman" w:cs="Times New Roman"/>
          <w:szCs w:val="24"/>
        </w:rPr>
        <w:t xml:space="preserve">γεία» για τον </w:t>
      </w:r>
      <w:r>
        <w:rPr>
          <w:rFonts w:eastAsia="Times New Roman" w:cs="Times New Roman"/>
          <w:szCs w:val="24"/>
        </w:rPr>
        <w:t>Ν</w:t>
      </w:r>
      <w:r>
        <w:rPr>
          <w:rFonts w:eastAsia="Times New Roman" w:cs="Times New Roman"/>
          <w:szCs w:val="24"/>
        </w:rPr>
        <w:t>ομό Λακωνίας.</w:t>
      </w:r>
    </w:p>
    <w:p w14:paraId="414DA828"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Καταλαβαίνω ότι δεν μπορείτε να απαντήσετε σε μια επίκαιρη ερώτηση όλα αυτά, αλλά θα ήθελα κάποιες συγκεκριμένες απαντήσεις.</w:t>
      </w:r>
    </w:p>
    <w:p w14:paraId="414DA829"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Σας ευχαριστώ.</w:t>
      </w:r>
    </w:p>
    <w:p w14:paraId="414DA82A" w14:textId="77777777" w:rsidR="00163247" w:rsidRDefault="00306EE9">
      <w:pPr>
        <w:spacing w:line="600" w:lineRule="auto"/>
        <w:ind w:firstLine="720"/>
        <w:jc w:val="both"/>
        <w:rPr>
          <w:rFonts w:eastAsia="Times New Roman" w:cs="Times New Roman"/>
          <w:szCs w:val="24"/>
        </w:rPr>
      </w:pPr>
      <w:r w:rsidRPr="005D39AF">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414DA82B"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414DA82C" w14:textId="77777777" w:rsidR="00163247" w:rsidRDefault="00306EE9">
      <w:pPr>
        <w:spacing w:line="600" w:lineRule="auto"/>
        <w:ind w:firstLine="720"/>
        <w:jc w:val="both"/>
        <w:rPr>
          <w:rFonts w:eastAsia="Times New Roman" w:cs="Times New Roman"/>
          <w:szCs w:val="24"/>
        </w:rPr>
      </w:pPr>
      <w:r w:rsidRPr="005D39AF">
        <w:rPr>
          <w:rFonts w:eastAsia="Times New Roman" w:cs="Times New Roman"/>
          <w:b/>
          <w:szCs w:val="24"/>
        </w:rPr>
        <w:t>ΠΑΥΛΟΣ ΠΟΛΑΚΗΣ (Αναπληρωτής Υπουργός Υγείας):</w:t>
      </w:r>
      <w:r>
        <w:rPr>
          <w:rFonts w:eastAsia="Times New Roman" w:cs="Times New Roman"/>
          <w:szCs w:val="24"/>
        </w:rPr>
        <w:t xml:space="preserve"> Ευχαριστώ για την ερώτηση, κύριε Δαβάκη.</w:t>
      </w:r>
    </w:p>
    <w:p w14:paraId="414DA82D"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 xml:space="preserve">Πλέον εμείς απαντάμε με το τι κάναμε, όχι τι θα κάνουμε. Το 2015 η </w:t>
      </w:r>
      <w:r>
        <w:rPr>
          <w:rFonts w:eastAsia="Times New Roman" w:cs="Times New Roman"/>
          <w:szCs w:val="24"/>
        </w:rPr>
        <w:t>κ</w:t>
      </w:r>
      <w:r>
        <w:rPr>
          <w:rFonts w:eastAsia="Times New Roman" w:cs="Times New Roman"/>
          <w:szCs w:val="24"/>
        </w:rPr>
        <w:t>υβέρνηση Σ</w:t>
      </w:r>
      <w:r>
        <w:rPr>
          <w:rFonts w:eastAsia="Times New Roman" w:cs="Times New Roman"/>
          <w:szCs w:val="24"/>
        </w:rPr>
        <w:t xml:space="preserve">αμαρά τότε είχε προγραμματίσει το Νοσοκομείο Μολάων να χρηματοδοτηθεί με 1.313.000 ευρώ. Το χρηματοδοτήσαμε τελικά, με μια αύξηση έκτακτης επιχορήγησης 30 χιλιάδων ευρώ, με 1.343.000 ευρώ. Αυτό έγινε το 2015. Το 2016 το </w:t>
      </w:r>
      <w:r>
        <w:rPr>
          <w:rFonts w:eastAsia="Times New Roman" w:cs="Times New Roman"/>
          <w:szCs w:val="24"/>
        </w:rPr>
        <w:t>ν</w:t>
      </w:r>
      <w:r>
        <w:rPr>
          <w:rFonts w:eastAsia="Times New Roman" w:cs="Times New Roman"/>
          <w:szCs w:val="24"/>
        </w:rPr>
        <w:t>οσοκομείο χρηματοδοτήθηκε με 1.444.</w:t>
      </w:r>
      <w:r>
        <w:rPr>
          <w:rFonts w:eastAsia="Times New Roman" w:cs="Times New Roman"/>
          <w:szCs w:val="24"/>
        </w:rPr>
        <w:t>665 ευρώ από τον κρατικό προϋπολογισμό και με 1.145.000 από τον ΕΟΠΥΥ, για πρώτη φορά στην ιστορία του.</w:t>
      </w:r>
    </w:p>
    <w:p w14:paraId="414DA82E"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lastRenderedPageBreak/>
        <w:t>Το 2017 επειδή δεν χρειάζονταν όλα αυτά χρηματοδοτήθηκε αθροιστικά με περίπου 2 εκατομμύρια ευρώ. Εκεί που στην αρχή ξεκινήσαμε από το 1.300.000</w:t>
      </w:r>
      <w:r w:rsidRPr="00E6449C">
        <w:rPr>
          <w:rFonts w:eastAsia="Times New Roman" w:cs="Times New Roman"/>
          <w:szCs w:val="24"/>
        </w:rPr>
        <w:t xml:space="preserve"> </w:t>
      </w:r>
      <w:r>
        <w:rPr>
          <w:rFonts w:eastAsia="Times New Roman" w:cs="Times New Roman"/>
          <w:szCs w:val="24"/>
        </w:rPr>
        <w:t>ευρώ, χ</w:t>
      </w:r>
      <w:r>
        <w:rPr>
          <w:rFonts w:eastAsia="Times New Roman" w:cs="Times New Roman"/>
          <w:szCs w:val="24"/>
        </w:rPr>
        <w:t>ρηματοδοτήθηκε με περίπου 2.100.000 ευρώ από τον ΕΟΠΥΥ και από το Γενικό Λογιστήριο του Κράτους και έχει και ταμειακό διαθέσιμο, γιατί σε όλα αυτά πρέπει να προσθέσετε και το 2016-2017 που ήταν 1.230.000 ευρώ για πληρωμή ληξιπρόθεσμων χρεών παλαιότερων ετώ</w:t>
      </w:r>
      <w:r>
        <w:rPr>
          <w:rFonts w:eastAsia="Times New Roman" w:cs="Times New Roman"/>
          <w:szCs w:val="24"/>
        </w:rPr>
        <w:t xml:space="preserve">ν, που πρακτικά καθάρισε εντελώς από χρέη το </w:t>
      </w:r>
      <w:r>
        <w:rPr>
          <w:rFonts w:eastAsia="Times New Roman" w:cs="Times New Roman"/>
          <w:szCs w:val="24"/>
        </w:rPr>
        <w:t>ν</w:t>
      </w:r>
      <w:r>
        <w:rPr>
          <w:rFonts w:eastAsia="Times New Roman" w:cs="Times New Roman"/>
          <w:szCs w:val="24"/>
        </w:rPr>
        <w:t>οσοκομείο. Ένα και στο χέρι, λοιπόν, σε σχέση με το τι κάνουμε με το Νοσοκομείο Μολάων.</w:t>
      </w:r>
    </w:p>
    <w:p w14:paraId="414DA82F"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 xml:space="preserve">Αντίστοιχη εικόνα και στο </w:t>
      </w:r>
      <w:r>
        <w:rPr>
          <w:rFonts w:eastAsia="Times New Roman" w:cs="Times New Roman"/>
          <w:szCs w:val="24"/>
        </w:rPr>
        <w:t>Ν</w:t>
      </w:r>
      <w:r>
        <w:rPr>
          <w:rFonts w:eastAsia="Times New Roman" w:cs="Times New Roman"/>
          <w:szCs w:val="24"/>
        </w:rPr>
        <w:t xml:space="preserve">οσοκομείο Σπάρτης, που ανήκει το Νοσοκομείο Μολάων. Αντίστοιχη εικόνα με πιο μεγάλα ποσά, λόγω </w:t>
      </w:r>
      <w:r>
        <w:rPr>
          <w:rFonts w:eastAsia="Times New Roman" w:cs="Times New Roman"/>
          <w:szCs w:val="24"/>
        </w:rPr>
        <w:t>του μεγαλύτερου προϋπολογισμού. Από το 2015 μέχρι το 2017 στο Νοσοκομείο Μολάων νέο προσωπικό, που έχουν αναλάβει μέχρι σήμερα, είναι τρεις μόνιμοι γιατροί, τρεις επικουρικοί γιατροί, πέντε άτομα νοσηλευτικό, μόνο, προσωπικό, δύο άτομα διοικητικό προσωπικό</w:t>
      </w:r>
      <w:r>
        <w:rPr>
          <w:rFonts w:eastAsia="Times New Roman" w:cs="Times New Roman"/>
          <w:szCs w:val="24"/>
        </w:rPr>
        <w:t xml:space="preserve">, τρία άτομα επικουρικό λοιπό προσωπικό και πέντε άτομα από την προκήρυξη του ΟΑΕΔ. Σύνολο είκοσι ένα άτομα για ένα </w:t>
      </w:r>
      <w:r>
        <w:rPr>
          <w:rFonts w:eastAsia="Times New Roman" w:cs="Times New Roman"/>
          <w:szCs w:val="24"/>
        </w:rPr>
        <w:t>ν</w:t>
      </w:r>
      <w:r>
        <w:rPr>
          <w:rFonts w:eastAsia="Times New Roman" w:cs="Times New Roman"/>
          <w:szCs w:val="24"/>
        </w:rPr>
        <w:t>οσοκομείο, όπως είναι το Νοσοκομείο Μολάων. Η ενίσχυση είναι πολύ μεγάλη. Αντίστοιχα για το Νοσοκομείο της Σπάρτης -δεν λέω τα νούμερα αναλ</w:t>
      </w:r>
      <w:r>
        <w:rPr>
          <w:rFonts w:eastAsia="Times New Roman" w:cs="Times New Roman"/>
          <w:szCs w:val="24"/>
        </w:rPr>
        <w:t>υτικά-, η αντίστοιχη ενίσχυση για τα έτη 2015</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2017 -πρακτικά από τον Οκτώβρη του 2015-, ήταν πενήντα έξι άτομα. </w:t>
      </w:r>
    </w:p>
    <w:p w14:paraId="414DA830" w14:textId="77777777" w:rsidR="00163247" w:rsidRDefault="00306EE9">
      <w:pPr>
        <w:spacing w:line="600" w:lineRule="auto"/>
        <w:ind w:firstLine="720"/>
        <w:jc w:val="both"/>
        <w:rPr>
          <w:rFonts w:eastAsia="Times New Roman"/>
          <w:szCs w:val="24"/>
        </w:rPr>
      </w:pPr>
      <w:r>
        <w:rPr>
          <w:rFonts w:eastAsia="Times New Roman"/>
          <w:szCs w:val="24"/>
        </w:rPr>
        <w:lastRenderedPageBreak/>
        <w:t>Στο Νοσοκομείο Μολάων έχουν προκηρυχθεί και είναι στη διαδικασία της κρίσης ένας επιμελητής Β</w:t>
      </w:r>
      <w:r>
        <w:rPr>
          <w:rFonts w:eastAsia="Times New Roman"/>
          <w:szCs w:val="24"/>
        </w:rPr>
        <w:t>΄</w:t>
      </w:r>
      <w:r>
        <w:rPr>
          <w:rFonts w:eastAsia="Times New Roman"/>
          <w:szCs w:val="24"/>
        </w:rPr>
        <w:t xml:space="preserve"> </w:t>
      </w:r>
      <w:r>
        <w:rPr>
          <w:rFonts w:eastAsia="Times New Roman"/>
          <w:szCs w:val="24"/>
        </w:rPr>
        <w:t>Χ</w:t>
      </w:r>
      <w:r>
        <w:rPr>
          <w:rFonts w:eastAsia="Times New Roman"/>
          <w:szCs w:val="24"/>
        </w:rPr>
        <w:t>ειρουργικής, ένας επιμελητής Β</w:t>
      </w:r>
      <w:r>
        <w:rPr>
          <w:rFonts w:eastAsia="Times New Roman"/>
          <w:szCs w:val="24"/>
        </w:rPr>
        <w:t>΄</w:t>
      </w:r>
      <w:r>
        <w:rPr>
          <w:rFonts w:eastAsia="Times New Roman"/>
          <w:szCs w:val="24"/>
        </w:rPr>
        <w:t xml:space="preserve"> Παθολογίας κα</w:t>
      </w:r>
      <w:r>
        <w:rPr>
          <w:rFonts w:eastAsia="Times New Roman"/>
          <w:szCs w:val="24"/>
        </w:rPr>
        <w:t>ι ένας επιμελητής Β Ακτινοδιαγνωστικής. Για το Νοσοκομείο της Σπάρτης έχουν προκηρυχθεί πέντε μόνιμοι γιατροί για τα ΤΕΠ και ένας επιμελητής Β</w:t>
      </w:r>
      <w:r>
        <w:rPr>
          <w:rFonts w:eastAsia="Times New Roman"/>
          <w:szCs w:val="24"/>
        </w:rPr>
        <w:t>΄</w:t>
      </w:r>
      <w:r>
        <w:rPr>
          <w:rFonts w:eastAsia="Times New Roman"/>
          <w:szCs w:val="24"/>
        </w:rPr>
        <w:t xml:space="preserve"> Ορθοπεδικής που εκκρεμούν να πάνε. Επίσης, αναμένεται για το Νοσοκομείο Μολάων μία θέση προσωπικού για το Νομαρχ</w:t>
      </w:r>
      <w:r>
        <w:rPr>
          <w:rFonts w:eastAsia="Times New Roman"/>
          <w:szCs w:val="24"/>
        </w:rPr>
        <w:t xml:space="preserve">ιακό Νοσοκομείο </w:t>
      </w:r>
      <w:r>
        <w:rPr>
          <w:rFonts w:eastAsia="Times New Roman"/>
          <w:szCs w:val="24"/>
        </w:rPr>
        <w:t>«</w:t>
      </w:r>
      <w:r>
        <w:rPr>
          <w:rFonts w:eastAsia="Times New Roman"/>
          <w:szCs w:val="24"/>
        </w:rPr>
        <w:t>Μολάων</w:t>
      </w:r>
      <w:r>
        <w:rPr>
          <w:rFonts w:eastAsia="Times New Roman"/>
          <w:szCs w:val="24"/>
        </w:rPr>
        <w:t>»</w:t>
      </w:r>
      <w:r>
        <w:rPr>
          <w:rFonts w:eastAsia="Times New Roman"/>
          <w:szCs w:val="24"/>
        </w:rPr>
        <w:t xml:space="preserve"> από την προκήρυξη 7Κ που τελείωσαν επιτέλους τα οριστικά που μας καθυστέρησε και το ΑΣΕΠ έναν χρόνο. Εκτός αυτών των είκοσι ένα ατόμων που ήδη έχουν αναλάβει από προηγούμενες προκηρύξεις, αναμένονται τρεις ΔΕ </w:t>
      </w:r>
      <w:r>
        <w:rPr>
          <w:rFonts w:eastAsia="Times New Roman"/>
          <w:szCs w:val="24"/>
        </w:rPr>
        <w:t>β</w:t>
      </w:r>
      <w:r>
        <w:rPr>
          <w:rFonts w:eastAsia="Times New Roman"/>
          <w:szCs w:val="24"/>
        </w:rPr>
        <w:t xml:space="preserve">οηθών </w:t>
      </w:r>
      <w:r>
        <w:rPr>
          <w:rFonts w:eastAsia="Times New Roman"/>
          <w:szCs w:val="24"/>
        </w:rPr>
        <w:t>ν</w:t>
      </w:r>
      <w:r>
        <w:rPr>
          <w:rFonts w:eastAsia="Times New Roman"/>
          <w:szCs w:val="24"/>
        </w:rPr>
        <w:t xml:space="preserve">οσηλευτών και </w:t>
      </w:r>
      <w:r>
        <w:rPr>
          <w:rFonts w:eastAsia="Times New Roman"/>
          <w:szCs w:val="24"/>
        </w:rPr>
        <w:t xml:space="preserve">δύο ΥΕ </w:t>
      </w:r>
      <w:r>
        <w:rPr>
          <w:rFonts w:eastAsia="Times New Roman"/>
          <w:szCs w:val="24"/>
        </w:rPr>
        <w:t>μ</w:t>
      </w:r>
      <w:r>
        <w:rPr>
          <w:rFonts w:eastAsia="Times New Roman"/>
          <w:szCs w:val="24"/>
        </w:rPr>
        <w:t xml:space="preserve">εταφορέων </w:t>
      </w:r>
      <w:r>
        <w:rPr>
          <w:rFonts w:eastAsia="Times New Roman"/>
          <w:szCs w:val="24"/>
        </w:rPr>
        <w:t>α</w:t>
      </w:r>
      <w:r>
        <w:rPr>
          <w:rFonts w:eastAsia="Times New Roman"/>
          <w:szCs w:val="24"/>
        </w:rPr>
        <w:t xml:space="preserve">σθενών. Έχουν βγει τα οριστικά. Μπορεί και κάποιοι απ’ αυτούς να έχουν ήδη αναλάβει. </w:t>
      </w:r>
    </w:p>
    <w:p w14:paraId="414DA831" w14:textId="77777777" w:rsidR="00163247" w:rsidRDefault="00306EE9">
      <w:pPr>
        <w:spacing w:line="600" w:lineRule="auto"/>
        <w:ind w:firstLine="720"/>
        <w:jc w:val="both"/>
        <w:rPr>
          <w:rFonts w:eastAsia="Times New Roman"/>
          <w:szCs w:val="24"/>
        </w:rPr>
      </w:pPr>
      <w:r>
        <w:rPr>
          <w:rFonts w:eastAsia="Times New Roman"/>
          <w:szCs w:val="24"/>
        </w:rPr>
        <w:t>Επίσης για το ΕΚΑΒ που λέτε, ήταν δύο άτομα όταν αναλάβαμε, δύο πληρώματα ασθενοφόρου. Αυτή τη στιγμή είναι τρεις, γιατί μετακινήθηκε με την ενδυνάμωση</w:t>
      </w:r>
      <w:r>
        <w:rPr>
          <w:rFonts w:eastAsia="Times New Roman"/>
          <w:szCs w:val="24"/>
        </w:rPr>
        <w:t xml:space="preserve">, την πρόσκληση που έγινε και τρίτο άτομο στους Μολάους και προκηρύχθηκαν, με την τελευταία προκήρυξη των σαράντα θέσεων μόνιμων </w:t>
      </w:r>
      <w:proofErr w:type="spellStart"/>
      <w:r>
        <w:rPr>
          <w:rFonts w:eastAsia="Times New Roman"/>
          <w:szCs w:val="24"/>
        </w:rPr>
        <w:t>διασωστών</w:t>
      </w:r>
      <w:proofErr w:type="spellEnd"/>
      <w:r>
        <w:rPr>
          <w:rFonts w:eastAsia="Times New Roman"/>
          <w:szCs w:val="24"/>
        </w:rPr>
        <w:t xml:space="preserve"> πληρωμάτων, δύο θέσεις για τον τομέα του ΕΚΑΒ στους Μολάους. Δηλαδή, πέντε συν έναν οδηγό που έχει το </w:t>
      </w:r>
      <w:r>
        <w:rPr>
          <w:rFonts w:eastAsia="Times New Roman"/>
          <w:szCs w:val="24"/>
        </w:rPr>
        <w:t>ν</w:t>
      </w:r>
      <w:r>
        <w:rPr>
          <w:rFonts w:eastAsia="Times New Roman"/>
          <w:szCs w:val="24"/>
        </w:rPr>
        <w:t>οσοκομείο, μιλ</w:t>
      </w:r>
      <w:r>
        <w:rPr>
          <w:rFonts w:eastAsia="Times New Roman"/>
          <w:szCs w:val="24"/>
        </w:rPr>
        <w:t>άμε για έξι άτομα που νομίζω ότι θα καλύψουν επαρκώς τις ανάγκες που έχει η περιοχή.</w:t>
      </w:r>
    </w:p>
    <w:p w14:paraId="414DA832" w14:textId="77777777" w:rsidR="00163247" w:rsidRDefault="00306EE9">
      <w:pPr>
        <w:spacing w:line="600" w:lineRule="auto"/>
        <w:ind w:firstLine="720"/>
        <w:jc w:val="both"/>
        <w:rPr>
          <w:rFonts w:eastAsia="Times New Roman"/>
          <w:szCs w:val="24"/>
        </w:rPr>
      </w:pPr>
      <w:r>
        <w:rPr>
          <w:rFonts w:eastAsia="Times New Roman"/>
          <w:szCs w:val="24"/>
        </w:rPr>
        <w:lastRenderedPageBreak/>
        <w:t>Όσον αφορά τα ασθενοφόρα, η ενημέρωση που έχω είναι ότι έχει ένα παλαιότερο σε πολύ καλή λειτουργική κατάσταση και ένα από τα ενενήντα ασθενοφόρα</w:t>
      </w:r>
      <w:r>
        <w:rPr>
          <w:rFonts w:eastAsia="Times New Roman"/>
          <w:szCs w:val="24"/>
        </w:rPr>
        <w:t>,</w:t>
      </w:r>
      <w:r>
        <w:rPr>
          <w:rFonts w:eastAsia="Times New Roman"/>
          <w:szCs w:val="24"/>
        </w:rPr>
        <w:t xml:space="preserve"> που παραλάβαμε μέσα στο </w:t>
      </w:r>
      <w:r>
        <w:rPr>
          <w:rFonts w:eastAsia="Times New Roman"/>
          <w:szCs w:val="24"/>
        </w:rPr>
        <w:t xml:space="preserve">2016, το οποίο μεταφέρθηκε από τον τομέα της Τρίπολης μετά, που ενισχύθηκε και με τα ασθενοφόρα της δωρεάς του </w:t>
      </w:r>
      <w:r>
        <w:rPr>
          <w:rFonts w:eastAsia="Times New Roman"/>
          <w:szCs w:val="24"/>
        </w:rPr>
        <w:t>Ι</w:t>
      </w:r>
      <w:r>
        <w:rPr>
          <w:rFonts w:eastAsia="Times New Roman"/>
          <w:szCs w:val="24"/>
        </w:rPr>
        <w:t>δρύματος Νιάρχου. Είναι καινούργια ασθενοφόρα, κλάσης 2016 -να το πω έτσι- και ένα παλαιότερο σε πολύ καλή λειτουργική κατάσταση</w:t>
      </w:r>
      <w:r>
        <w:rPr>
          <w:rFonts w:eastAsia="Times New Roman"/>
          <w:szCs w:val="24"/>
        </w:rPr>
        <w:t>,</w:t>
      </w:r>
      <w:r>
        <w:rPr>
          <w:rFonts w:eastAsia="Times New Roman"/>
          <w:szCs w:val="24"/>
        </w:rPr>
        <w:t xml:space="preserve"> που νομίζω ότι καλύπτουν πλήρως τις ανάγκες της περιοχής. </w:t>
      </w:r>
    </w:p>
    <w:p w14:paraId="414DA833" w14:textId="77777777" w:rsidR="00163247" w:rsidRDefault="00306EE9">
      <w:pPr>
        <w:spacing w:line="600" w:lineRule="auto"/>
        <w:ind w:firstLine="720"/>
        <w:jc w:val="both"/>
        <w:rPr>
          <w:rFonts w:eastAsia="Times New Roman"/>
          <w:szCs w:val="24"/>
        </w:rPr>
      </w:pPr>
      <w:r>
        <w:rPr>
          <w:rFonts w:eastAsia="Times New Roman"/>
          <w:szCs w:val="24"/>
        </w:rPr>
        <w:t>Ευχαριστώ πολύ</w:t>
      </w:r>
      <w:r w:rsidRPr="00BF1C82">
        <w:rPr>
          <w:rFonts w:eastAsia="Times New Roman"/>
          <w:szCs w:val="24"/>
        </w:rPr>
        <w:t>.</w:t>
      </w:r>
    </w:p>
    <w:p w14:paraId="414DA834" w14:textId="77777777" w:rsidR="00163247" w:rsidRDefault="00306EE9">
      <w:pPr>
        <w:spacing w:line="600" w:lineRule="auto"/>
        <w:ind w:firstLine="720"/>
        <w:jc w:val="both"/>
        <w:rPr>
          <w:rFonts w:eastAsia="Times New Roman"/>
          <w:szCs w:val="24"/>
        </w:rPr>
      </w:pPr>
      <w:r w:rsidRPr="00B87B13">
        <w:rPr>
          <w:rFonts w:eastAsia="Times New Roman"/>
          <w:b/>
          <w:szCs w:val="24"/>
        </w:rPr>
        <w:t>ΠΡΟΕΔΡΕΥΩΝ (Σπυρίδων Λυκούδης):</w:t>
      </w:r>
      <w:r>
        <w:rPr>
          <w:rFonts w:eastAsia="Times New Roman"/>
          <w:szCs w:val="24"/>
        </w:rPr>
        <w:t xml:space="preserve"> Ευχαριστούμε, κύριε Υπουργέ.</w:t>
      </w:r>
    </w:p>
    <w:p w14:paraId="414DA835" w14:textId="77777777" w:rsidR="00163247" w:rsidRDefault="00306EE9">
      <w:pPr>
        <w:spacing w:line="600" w:lineRule="auto"/>
        <w:ind w:firstLine="720"/>
        <w:jc w:val="both"/>
        <w:rPr>
          <w:rFonts w:eastAsia="Times New Roman"/>
          <w:szCs w:val="24"/>
        </w:rPr>
      </w:pPr>
      <w:r>
        <w:rPr>
          <w:rFonts w:eastAsia="Times New Roman"/>
          <w:szCs w:val="24"/>
        </w:rPr>
        <w:t>Κύριε Δαβάκη, έχετε τον λόγο.</w:t>
      </w:r>
    </w:p>
    <w:p w14:paraId="414DA836" w14:textId="77777777" w:rsidR="00163247" w:rsidRDefault="00306EE9">
      <w:pPr>
        <w:spacing w:line="600" w:lineRule="auto"/>
        <w:ind w:firstLine="720"/>
        <w:jc w:val="both"/>
        <w:rPr>
          <w:rFonts w:eastAsia="Times New Roman"/>
          <w:szCs w:val="24"/>
        </w:rPr>
      </w:pPr>
      <w:r w:rsidRPr="00B87B13">
        <w:rPr>
          <w:rFonts w:eastAsia="Times New Roman"/>
          <w:b/>
          <w:szCs w:val="24"/>
        </w:rPr>
        <w:t xml:space="preserve">ΑΘΑΝΑΣΙΟΣ ΔΑΒΑΚΗΣ: </w:t>
      </w:r>
      <w:r w:rsidRPr="00054F72">
        <w:rPr>
          <w:rFonts w:eastAsia="Times New Roman"/>
          <w:szCs w:val="24"/>
        </w:rPr>
        <w:t>Η οποιαδ</w:t>
      </w:r>
      <w:r>
        <w:rPr>
          <w:rFonts w:eastAsia="Times New Roman"/>
          <w:szCs w:val="24"/>
        </w:rPr>
        <w:t xml:space="preserve">ήποτε αντιπαράθεση επιχειρημάτων ή πληροφοριών μεταξύ της </w:t>
      </w:r>
      <w:r>
        <w:rPr>
          <w:rFonts w:eastAsia="Times New Roman"/>
          <w:szCs w:val="24"/>
        </w:rPr>
        <w:t>πολιτικής ηγεσίας και ενός Βουλευτή θεωρώ ότι είναι άνευ σημασίας και δεν υπάρχει βάση πάνω σ’ αυτό το ζήτημα, ειδικά όταν άπτεται του τομέα υγείας</w:t>
      </w:r>
      <w:r>
        <w:rPr>
          <w:rFonts w:eastAsia="Times New Roman"/>
          <w:szCs w:val="24"/>
        </w:rPr>
        <w:t>,</w:t>
      </w:r>
      <w:r>
        <w:rPr>
          <w:rFonts w:eastAsia="Times New Roman"/>
          <w:szCs w:val="24"/>
        </w:rPr>
        <w:t xml:space="preserve"> που αφορά όλους τους Έλληνες πολίτες, ανεξαρτήτως τού τι ψηφίζουν και αφορά τις ευθύνες όλων των κυβερνήσεω</w:t>
      </w:r>
      <w:r>
        <w:rPr>
          <w:rFonts w:eastAsia="Times New Roman"/>
          <w:szCs w:val="24"/>
        </w:rPr>
        <w:t xml:space="preserve">ν. </w:t>
      </w:r>
      <w:r>
        <w:rPr>
          <w:rFonts w:eastAsia="Times New Roman"/>
          <w:szCs w:val="24"/>
        </w:rPr>
        <w:lastRenderedPageBreak/>
        <w:t>Τώρα</w:t>
      </w:r>
      <w:r>
        <w:rPr>
          <w:rFonts w:eastAsia="Times New Roman"/>
          <w:szCs w:val="24"/>
        </w:rPr>
        <w:t>,</w:t>
      </w:r>
      <w:r>
        <w:rPr>
          <w:rFonts w:eastAsia="Times New Roman"/>
          <w:szCs w:val="24"/>
        </w:rPr>
        <w:t xml:space="preserve"> είστε εσείς Κυβέρνηση και εφόσον αυτά τα λέτε δημοσίως και τα Πρακτικά υπάρχουν, οφείλω να σας πω ότι βαδίζετε προς τη σωστή κατεύθυνση και να σας συγχαρώ. Δεν έχουμε κανένα πρόβλημα να το πούμε αυτό. </w:t>
      </w:r>
    </w:p>
    <w:p w14:paraId="414DA837" w14:textId="77777777" w:rsidR="00163247" w:rsidRDefault="00306EE9">
      <w:pPr>
        <w:spacing w:line="600" w:lineRule="auto"/>
        <w:ind w:firstLine="720"/>
        <w:jc w:val="both"/>
        <w:rPr>
          <w:rFonts w:eastAsia="Times New Roman"/>
          <w:szCs w:val="24"/>
        </w:rPr>
      </w:pPr>
      <w:r>
        <w:rPr>
          <w:rFonts w:eastAsia="Times New Roman"/>
          <w:szCs w:val="24"/>
        </w:rPr>
        <w:t>Αυτό το οποίο εγώ θα ήθελα να δείτε</w:t>
      </w:r>
      <w:r>
        <w:rPr>
          <w:rFonts w:eastAsia="Times New Roman"/>
          <w:szCs w:val="24"/>
        </w:rPr>
        <w:t>,</w:t>
      </w:r>
      <w:r>
        <w:rPr>
          <w:rFonts w:eastAsia="Times New Roman"/>
          <w:szCs w:val="24"/>
        </w:rPr>
        <w:t xml:space="preserve"> είναι ο </w:t>
      </w:r>
      <w:r>
        <w:rPr>
          <w:rFonts w:eastAsia="Times New Roman"/>
          <w:szCs w:val="24"/>
        </w:rPr>
        <w:t xml:space="preserve">παθολόγος, του οποίου έχει προκηρυχθεί η θέση, αλλά δεν υπάρχει κανένας υποψήφιος. Είναι σημαντικό το ζήτημα του δεύτερου παθολόγου στο Νοσοκομείο των Μολάων. Το έχουμε ξαναπεί και για ένα άλλο θέμα, για το Αγροτικό Ιατρείο </w:t>
      </w:r>
      <w:proofErr w:type="spellStart"/>
      <w:r>
        <w:rPr>
          <w:rFonts w:eastAsia="Times New Roman"/>
          <w:szCs w:val="24"/>
        </w:rPr>
        <w:t>Κυπαρισσίου</w:t>
      </w:r>
      <w:proofErr w:type="spellEnd"/>
      <w:r>
        <w:rPr>
          <w:rFonts w:eastAsia="Times New Roman"/>
          <w:szCs w:val="24"/>
        </w:rPr>
        <w:t xml:space="preserve"> παλιότερα. Πρέπει να</w:t>
      </w:r>
      <w:r>
        <w:rPr>
          <w:rFonts w:eastAsia="Times New Roman"/>
          <w:szCs w:val="24"/>
        </w:rPr>
        <w:t xml:space="preserve"> δοθούν κίνητρα, κύριε Υπουργέ, για το ζήτημα του παθολόγου. Οι παθολογικές κλινικές είναι οι πλέον βεβαρυμμένες</w:t>
      </w:r>
      <w:r>
        <w:rPr>
          <w:rFonts w:eastAsia="Times New Roman"/>
          <w:szCs w:val="24"/>
        </w:rPr>
        <w:t>,</w:t>
      </w:r>
      <w:r>
        <w:rPr>
          <w:rFonts w:eastAsia="Times New Roman"/>
          <w:szCs w:val="24"/>
        </w:rPr>
        <w:t xml:space="preserve"> από πλευράς περιστατικών, όπως καλύτερα από μένα γνωρίζετε. </w:t>
      </w:r>
    </w:p>
    <w:p w14:paraId="414DA838" w14:textId="77777777" w:rsidR="00163247" w:rsidRDefault="00306EE9">
      <w:pPr>
        <w:spacing w:line="600" w:lineRule="auto"/>
        <w:ind w:firstLine="720"/>
        <w:jc w:val="both"/>
        <w:rPr>
          <w:rFonts w:eastAsia="Times New Roman"/>
          <w:szCs w:val="24"/>
        </w:rPr>
      </w:pPr>
      <w:r>
        <w:rPr>
          <w:rFonts w:eastAsia="Times New Roman"/>
          <w:szCs w:val="24"/>
        </w:rPr>
        <w:t>Επίσης, υπάρχει και το πάγιο αίτημα</w:t>
      </w:r>
      <w:r>
        <w:rPr>
          <w:rFonts w:eastAsia="Times New Roman"/>
          <w:szCs w:val="24"/>
        </w:rPr>
        <w:t>,</w:t>
      </w:r>
      <w:r>
        <w:rPr>
          <w:rFonts w:eastAsia="Times New Roman"/>
          <w:szCs w:val="24"/>
        </w:rPr>
        <w:t xml:space="preserve"> που περιγράφω στην επίκαιρη ερώτησή μου, που</w:t>
      </w:r>
      <w:r>
        <w:rPr>
          <w:rFonts w:eastAsia="Times New Roman"/>
          <w:szCs w:val="24"/>
        </w:rPr>
        <w:t xml:space="preserve"> είναι η δημιουργία σταθμού ΕΚΑΒ στη Νεάπολη. Είναι το ακραίο σημείο δίπλα στον Κάβο </w:t>
      </w:r>
      <w:proofErr w:type="spellStart"/>
      <w:r>
        <w:rPr>
          <w:rFonts w:eastAsia="Times New Roman"/>
          <w:szCs w:val="24"/>
        </w:rPr>
        <w:t>Μαλιά</w:t>
      </w:r>
      <w:proofErr w:type="spellEnd"/>
      <w:r>
        <w:rPr>
          <w:rFonts w:eastAsia="Times New Roman"/>
          <w:szCs w:val="24"/>
        </w:rPr>
        <w:t xml:space="preserve"> και έχει μια σύνθετη ευθύνη ζητημάτων, όπως είναι τα διερχόμενα πλοία</w:t>
      </w:r>
      <w:r>
        <w:rPr>
          <w:rFonts w:eastAsia="Times New Roman"/>
          <w:szCs w:val="24"/>
        </w:rPr>
        <w:t>,</w:t>
      </w:r>
      <w:r>
        <w:rPr>
          <w:rFonts w:eastAsia="Times New Roman"/>
          <w:szCs w:val="24"/>
        </w:rPr>
        <w:t xml:space="preserve"> που μαζί με τις λιμενικές αρχές και το </w:t>
      </w:r>
      <w:r>
        <w:rPr>
          <w:rFonts w:eastAsia="Times New Roman"/>
          <w:szCs w:val="24"/>
        </w:rPr>
        <w:t>κ</w:t>
      </w:r>
      <w:r>
        <w:rPr>
          <w:rFonts w:eastAsia="Times New Roman"/>
          <w:szCs w:val="24"/>
        </w:rPr>
        <w:t xml:space="preserve">έντρο </w:t>
      </w:r>
      <w:r>
        <w:rPr>
          <w:rFonts w:eastAsia="Times New Roman"/>
          <w:szCs w:val="24"/>
        </w:rPr>
        <w:t>υ</w:t>
      </w:r>
      <w:r>
        <w:rPr>
          <w:rFonts w:eastAsia="Times New Roman"/>
          <w:szCs w:val="24"/>
        </w:rPr>
        <w:t>γείας επιλαμβάνονται των περιστατικών, δηλαδή ν</w:t>
      </w:r>
      <w:r>
        <w:rPr>
          <w:rFonts w:eastAsia="Times New Roman"/>
          <w:szCs w:val="24"/>
        </w:rPr>
        <w:t>αυάγια και διάφορα άλλα. Επίσης, υπάρχει και αύξηση του αριθμού τουριστών και όχι μόνο, οπότε πρέπει να υπάρξει ένας σταθμός ΕΚΑΒ, αφού δικαιολογείται η ύπαρξη σταθμού ΕΚΑΒ στην περιοχή της Νεάπολης. Σας είχα καταθέσει ερώτηση. Αυτός που απάντησε –και φέρε</w:t>
      </w:r>
      <w:r>
        <w:rPr>
          <w:rFonts w:eastAsia="Times New Roman"/>
          <w:szCs w:val="24"/>
        </w:rPr>
        <w:t xml:space="preserve">ι την υπογραφή σας- ομιλεί για συνέργειες, για </w:t>
      </w:r>
      <w:r>
        <w:rPr>
          <w:rFonts w:eastAsia="Times New Roman"/>
          <w:szCs w:val="24"/>
        </w:rPr>
        <w:lastRenderedPageBreak/>
        <w:t>συνεργασίας των σταθμών ΕΚΑΒ κ.λπ.</w:t>
      </w:r>
      <w:r>
        <w:rPr>
          <w:rFonts w:eastAsia="Times New Roman"/>
          <w:szCs w:val="24"/>
        </w:rPr>
        <w:t>.</w:t>
      </w:r>
      <w:r>
        <w:rPr>
          <w:rFonts w:eastAsia="Times New Roman"/>
          <w:szCs w:val="24"/>
        </w:rPr>
        <w:t xml:space="preserve"> Θα αποφορτιστεί η περιοχή των Μολάων, που είναι μία άλλη τεράστια περιοχή ευθύνης του Νοσοκομείου Μολάων, του οποίου το ιατρικό και νοσηλευτικό προσωπικό καταβάλλει ηρωικές </w:t>
      </w:r>
      <w:r>
        <w:rPr>
          <w:rFonts w:eastAsia="Times New Roman"/>
          <w:szCs w:val="24"/>
        </w:rPr>
        <w:t>προσπάθειες και έχει αγκαλιάσει όλα τα μεγάλα περιστατικά</w:t>
      </w:r>
      <w:r>
        <w:rPr>
          <w:rFonts w:eastAsia="Times New Roman"/>
          <w:szCs w:val="24"/>
        </w:rPr>
        <w:t>,</w:t>
      </w:r>
      <w:r>
        <w:rPr>
          <w:rFonts w:eastAsia="Times New Roman"/>
          <w:szCs w:val="24"/>
        </w:rPr>
        <w:t xml:space="preserve"> που προκύπτουν. </w:t>
      </w:r>
    </w:p>
    <w:p w14:paraId="414DA839" w14:textId="77777777" w:rsidR="00163247" w:rsidRDefault="00306EE9">
      <w:pPr>
        <w:spacing w:line="600" w:lineRule="auto"/>
        <w:ind w:firstLine="720"/>
        <w:jc w:val="both"/>
        <w:rPr>
          <w:rFonts w:eastAsia="Times New Roman"/>
          <w:szCs w:val="24"/>
        </w:rPr>
      </w:pPr>
      <w:r>
        <w:rPr>
          <w:rFonts w:eastAsia="Times New Roman"/>
          <w:szCs w:val="24"/>
        </w:rPr>
        <w:t>Όμως, είναι σημαντικό ότι θα απαλύνει τον φόρτο του Νοσοκομείου Μολάων και του ΕΚΑΒ Μολάων η δημιουργία ενός σταθμού ΕΚΑΒ στη Νεάπολη. Θέλω να το δείτε αυτό. Νομίζω ότι δικαιολογεί</w:t>
      </w:r>
      <w:r>
        <w:rPr>
          <w:rFonts w:eastAsia="Times New Roman"/>
          <w:szCs w:val="24"/>
        </w:rPr>
        <w:t>ται από πολλές πλευρές η δημιουργία ενός τέτοιου σταθμού, καθώς και η ενδυνάμωση ή με έναν γιατρό θητείας από το Υπουργείο Εθνικής Άμυνας ή με έναν άλλον αγροτικό γιατρό για το Περιφερειακό Ιατρείο Ελαφονήσου. Είναι γειτνιάζουσα περιοχή</w:t>
      </w:r>
      <w:r>
        <w:rPr>
          <w:rFonts w:eastAsia="Times New Roman"/>
          <w:szCs w:val="24"/>
        </w:rPr>
        <w:t>,</w:t>
      </w:r>
      <w:r>
        <w:rPr>
          <w:rFonts w:eastAsia="Times New Roman"/>
          <w:szCs w:val="24"/>
        </w:rPr>
        <w:t xml:space="preserve"> με τεράστια προβλή</w:t>
      </w:r>
      <w:r>
        <w:rPr>
          <w:rFonts w:eastAsia="Times New Roman"/>
          <w:szCs w:val="24"/>
        </w:rPr>
        <w:t>ματα. Έχετε λάβει σχετικά έγγραφα και πιστεύω ότι σ’ αυτά που είπατε</w:t>
      </w:r>
      <w:r>
        <w:rPr>
          <w:rFonts w:eastAsia="Times New Roman"/>
          <w:szCs w:val="24"/>
        </w:rPr>
        <w:t>,</w:t>
      </w:r>
      <w:r>
        <w:rPr>
          <w:rFonts w:eastAsia="Times New Roman"/>
          <w:szCs w:val="24"/>
        </w:rPr>
        <w:t xml:space="preserve"> πρέπει να προσθέσουμε ως γεγονότα και ως αποφάσεις και αυτά τα δύο-τρία ζητήματα</w:t>
      </w:r>
      <w:r>
        <w:rPr>
          <w:rFonts w:eastAsia="Times New Roman"/>
          <w:szCs w:val="24"/>
        </w:rPr>
        <w:t>,</w:t>
      </w:r>
      <w:r>
        <w:rPr>
          <w:rFonts w:eastAsia="Times New Roman"/>
          <w:szCs w:val="24"/>
        </w:rPr>
        <w:t xml:space="preserve"> που η περιοχή έχει μεγάλη ανάγκη. </w:t>
      </w:r>
    </w:p>
    <w:p w14:paraId="414DA83A" w14:textId="77777777" w:rsidR="00163247" w:rsidRDefault="00306EE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Θέλω να ξέρετε ότι εγώ</w:t>
      </w:r>
      <w:r>
        <w:rPr>
          <w:rFonts w:eastAsia="Times New Roman"/>
          <w:szCs w:val="24"/>
        </w:rPr>
        <w:t>,</w:t>
      </w:r>
      <w:r>
        <w:rPr>
          <w:rFonts w:eastAsia="Times New Roman"/>
          <w:szCs w:val="24"/>
        </w:rPr>
        <w:t xml:space="preserve"> τόσα χρόνια</w:t>
      </w:r>
      <w:r>
        <w:rPr>
          <w:rFonts w:eastAsia="Times New Roman"/>
          <w:szCs w:val="24"/>
        </w:rPr>
        <w:t>,</w:t>
      </w:r>
      <w:r>
        <w:rPr>
          <w:rFonts w:eastAsia="Times New Roman"/>
          <w:szCs w:val="24"/>
        </w:rPr>
        <w:t xml:space="preserve"> δεν συνηθίζω να ασκώ </w:t>
      </w:r>
      <w:r>
        <w:rPr>
          <w:rFonts w:eastAsia="Times New Roman"/>
          <w:szCs w:val="24"/>
        </w:rPr>
        <w:t>α</w:t>
      </w:r>
      <w:r>
        <w:rPr>
          <w:rFonts w:eastAsia="Times New Roman"/>
          <w:szCs w:val="24"/>
        </w:rPr>
        <w:t>ντιπολίτευ</w:t>
      </w:r>
      <w:r>
        <w:rPr>
          <w:rFonts w:eastAsia="Times New Roman"/>
          <w:szCs w:val="24"/>
        </w:rPr>
        <w:t>ση άνευ σημασίας και άνευ περιεχομένου. Όταν ο Υπουργός απαντά</w:t>
      </w:r>
      <w:r>
        <w:rPr>
          <w:rFonts w:eastAsia="Times New Roman"/>
          <w:szCs w:val="24"/>
        </w:rPr>
        <w:t>,</w:t>
      </w:r>
      <w:r>
        <w:rPr>
          <w:rFonts w:eastAsia="Times New Roman"/>
          <w:szCs w:val="24"/>
        </w:rPr>
        <w:t xml:space="preserve"> έτσι όπως απαντά, με αυτά τα ποσά </w:t>
      </w:r>
      <w:r>
        <w:rPr>
          <w:rFonts w:eastAsia="Times New Roman"/>
          <w:szCs w:val="24"/>
        </w:rPr>
        <w:t xml:space="preserve">που </w:t>
      </w:r>
      <w:r>
        <w:rPr>
          <w:rFonts w:eastAsia="Times New Roman"/>
          <w:szCs w:val="24"/>
        </w:rPr>
        <w:t xml:space="preserve">και η Κυβέρνηση Σαμαρά, όμως </w:t>
      </w:r>
      <w:r>
        <w:rPr>
          <w:rFonts w:eastAsia="Times New Roman"/>
          <w:szCs w:val="24"/>
        </w:rPr>
        <w:t>-</w:t>
      </w:r>
      <w:r>
        <w:rPr>
          <w:rFonts w:eastAsia="Times New Roman"/>
          <w:szCs w:val="24"/>
        </w:rPr>
        <w:t>στην οποία μετείχα</w:t>
      </w:r>
      <w:r>
        <w:rPr>
          <w:rFonts w:eastAsia="Times New Roman"/>
          <w:szCs w:val="24"/>
        </w:rPr>
        <w:t>-</w:t>
      </w:r>
      <w:r>
        <w:rPr>
          <w:rFonts w:eastAsia="Times New Roman"/>
          <w:szCs w:val="24"/>
        </w:rPr>
        <w:t xml:space="preserve"> έδωσε το 2015 1.300.000…</w:t>
      </w:r>
    </w:p>
    <w:p w14:paraId="414DA83B" w14:textId="77777777" w:rsidR="00163247" w:rsidRDefault="00306EE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1E1EC0">
        <w:rPr>
          <w:rFonts w:eastAsia="Times New Roman"/>
          <w:b/>
          <w:szCs w:val="24"/>
        </w:rPr>
        <w:lastRenderedPageBreak/>
        <w:t>ΠΑΥΛΟΣ ΠΟΛΑΚΗΣ (Αναπληρωτής Υπουργός Υγείας):</w:t>
      </w:r>
      <w:r>
        <w:rPr>
          <w:rFonts w:eastAsia="Times New Roman"/>
          <w:szCs w:val="24"/>
        </w:rPr>
        <w:t xml:space="preserve"> Προγραμμάτισε να δώσει και μετά δώσαμε παραπάνω.</w:t>
      </w:r>
    </w:p>
    <w:p w14:paraId="414DA83C" w14:textId="77777777" w:rsidR="00163247" w:rsidRDefault="00306EE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1E1EC0">
        <w:rPr>
          <w:rFonts w:eastAsia="Times New Roman"/>
          <w:b/>
          <w:szCs w:val="24"/>
        </w:rPr>
        <w:t xml:space="preserve">ΑΘΑΝΑΣΙΟΣ ΔΑΒΑΚΗΣ: </w:t>
      </w:r>
      <w:r>
        <w:rPr>
          <w:rFonts w:eastAsia="Times New Roman"/>
          <w:szCs w:val="24"/>
        </w:rPr>
        <w:t>Θα τα έδινε.</w:t>
      </w:r>
    </w:p>
    <w:p w14:paraId="414DA83D" w14:textId="77777777" w:rsidR="00163247" w:rsidRDefault="00306EE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Εντάξει, εφόσον προέκυψε κυβερνητική αλλαγή, δεν θα μαλώσουμε για τα ποσά. Τα ποσά αυτά αφορούν στην υγεία του ελληνικού λαού και του λακωνικού λαού κατ’ επέκταση. Είμαστε υπ</w:t>
      </w:r>
      <w:r>
        <w:rPr>
          <w:rFonts w:eastAsia="Times New Roman"/>
          <w:szCs w:val="24"/>
        </w:rPr>
        <w:t xml:space="preserve">οχρεωμένοι να δίνουμε και περισσότερα, εφόσον οι δημοσιονομικές ανάγκες το επιτρέπουν. </w:t>
      </w:r>
    </w:p>
    <w:p w14:paraId="414DA83E" w14:textId="77777777" w:rsidR="00163247" w:rsidRDefault="00306EE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Αυτό το οποίο πρέπει να δούμε είναι –επαναλαμβάνω- τόσο η δημιουργία σταθμού ΕΚΑΒ στη Νεάπολη όσο, επίσης, να προχωρήσει η προκήρυξη δύο </w:t>
      </w:r>
      <w:proofErr w:type="spellStart"/>
      <w:r>
        <w:rPr>
          <w:rFonts w:eastAsia="Times New Roman"/>
          <w:szCs w:val="24"/>
        </w:rPr>
        <w:t>διασωστών</w:t>
      </w:r>
      <w:proofErr w:type="spellEnd"/>
      <w:r>
        <w:rPr>
          <w:rFonts w:eastAsia="Times New Roman"/>
          <w:szCs w:val="24"/>
        </w:rPr>
        <w:t xml:space="preserve"> στο ΕΚΑΒ Μολάων, όπου</w:t>
      </w:r>
      <w:r>
        <w:rPr>
          <w:rFonts w:eastAsia="Times New Roman"/>
          <w:szCs w:val="24"/>
        </w:rPr>
        <w:t xml:space="preserve"> έχει γίνει η προκήρυξη</w:t>
      </w:r>
      <w:r>
        <w:rPr>
          <w:rFonts w:eastAsia="Times New Roman"/>
          <w:szCs w:val="24"/>
        </w:rPr>
        <w:t>,</w:t>
      </w:r>
      <w:r>
        <w:rPr>
          <w:rFonts w:eastAsia="Times New Roman"/>
          <w:szCs w:val="24"/>
        </w:rPr>
        <w:t xml:space="preserve"> αλλά ελπίζω να τρέξει γρήγορα ο διορισμός τους. Επίσης, κύριε Υπουργέ, καλό θα ήταν να δούμε και ζητήματα που αφορούν την </w:t>
      </w:r>
      <w:r>
        <w:rPr>
          <w:rFonts w:eastAsia="Times New Roman"/>
          <w:szCs w:val="24"/>
        </w:rPr>
        <w:t>π</w:t>
      </w:r>
      <w:r>
        <w:rPr>
          <w:rFonts w:eastAsia="Times New Roman"/>
          <w:szCs w:val="24"/>
        </w:rPr>
        <w:t>αθολογική του Νοσοκομείου της Σπάρτης, για την οποία θα μιλήσουμε σε μια άλλη ερώτηση, όπου είναι τριτοκοσμι</w:t>
      </w:r>
      <w:r>
        <w:rPr>
          <w:rFonts w:eastAsia="Times New Roman"/>
          <w:szCs w:val="24"/>
        </w:rPr>
        <w:t xml:space="preserve">κές οι συνθήκες της </w:t>
      </w:r>
      <w:r>
        <w:rPr>
          <w:rFonts w:eastAsia="Times New Roman"/>
          <w:szCs w:val="24"/>
        </w:rPr>
        <w:t>π</w:t>
      </w:r>
      <w:r>
        <w:rPr>
          <w:rFonts w:eastAsia="Times New Roman"/>
          <w:szCs w:val="24"/>
        </w:rPr>
        <w:t xml:space="preserve">αθολογικής του Νοσοκομείου της Σπάρτης, οι οποίες δεν έγιναν τα τελευταία τρία χρόνια φυσικά, αλλά πρέπει επιτέλους η ελληνική πολιτεία να επιληφθεί επ’ αυτού. Δεν θα έχετε ενημερωτικό σημείωμα γι’ αυτό. Υπάρχουν </w:t>
      </w:r>
      <w:proofErr w:type="spellStart"/>
      <w:r>
        <w:rPr>
          <w:rFonts w:eastAsia="Times New Roman"/>
          <w:szCs w:val="24"/>
        </w:rPr>
        <w:t>εξάκλινοι</w:t>
      </w:r>
      <w:proofErr w:type="spellEnd"/>
      <w:r>
        <w:rPr>
          <w:rFonts w:eastAsia="Times New Roman"/>
          <w:szCs w:val="24"/>
        </w:rPr>
        <w:t xml:space="preserve"> θάλαμοι, χωρ</w:t>
      </w:r>
      <w:r>
        <w:rPr>
          <w:rFonts w:eastAsia="Times New Roman"/>
          <w:szCs w:val="24"/>
        </w:rPr>
        <w:t xml:space="preserve">ίς τουαλέτα μέσα </w:t>
      </w:r>
      <w:r>
        <w:rPr>
          <w:rFonts w:eastAsia="Times New Roman"/>
          <w:szCs w:val="24"/>
        </w:rPr>
        <w:lastRenderedPageBreak/>
        <w:t>και όλα αυτά τα οποία συνθέτουν μια τριτοκοσμική εικόνα. Κάτι πρέπει να γίνει</w:t>
      </w:r>
      <w:r>
        <w:rPr>
          <w:rFonts w:eastAsia="Times New Roman"/>
          <w:szCs w:val="24"/>
        </w:rPr>
        <w:t>,</w:t>
      </w:r>
      <w:r>
        <w:rPr>
          <w:rFonts w:eastAsia="Times New Roman"/>
          <w:szCs w:val="24"/>
        </w:rPr>
        <w:t xml:space="preserve"> πέρα από κομματικές και αντιπολιτευτικές –θα έλεγα- κορώνες. </w:t>
      </w:r>
    </w:p>
    <w:p w14:paraId="414DA83F" w14:textId="77777777" w:rsidR="00163247" w:rsidRDefault="00306EE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Σας ευχαριστώ.</w:t>
      </w:r>
    </w:p>
    <w:p w14:paraId="414DA840" w14:textId="77777777" w:rsidR="00163247" w:rsidRDefault="00306EE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AC708F">
        <w:rPr>
          <w:rFonts w:eastAsia="Times New Roman"/>
          <w:b/>
          <w:szCs w:val="24"/>
        </w:rPr>
        <w:t xml:space="preserve">ΠΡΟΕΔΡΕΥΩΝ (Σπυρίδων Λυκούδης): </w:t>
      </w:r>
      <w:r>
        <w:rPr>
          <w:rFonts w:eastAsia="Times New Roman"/>
          <w:szCs w:val="24"/>
        </w:rPr>
        <w:t xml:space="preserve">Ευχαριστώ, κύριε συνάδελφε. </w:t>
      </w:r>
    </w:p>
    <w:p w14:paraId="414DA841" w14:textId="77777777" w:rsidR="00163247" w:rsidRDefault="00306EE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Κύριε Υπουργέ, έχετε τ</w:t>
      </w:r>
      <w:r>
        <w:rPr>
          <w:rFonts w:eastAsia="Times New Roman"/>
          <w:szCs w:val="24"/>
        </w:rPr>
        <w:t>ον λόγο.</w:t>
      </w:r>
    </w:p>
    <w:p w14:paraId="414DA842" w14:textId="77777777" w:rsidR="00163247" w:rsidRDefault="00306EE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Κύριε Δαβάκη, δεν θα συμφωνήσω με την εκτίμησή σας περί τριτοκοσμικού στη Σπάρτη.</w:t>
      </w:r>
    </w:p>
    <w:p w14:paraId="414DA843" w14:textId="77777777" w:rsidR="00163247" w:rsidRDefault="00306EE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 xml:space="preserve">Η </w:t>
      </w:r>
      <w:r>
        <w:rPr>
          <w:rFonts w:eastAsia="Times New Roman"/>
          <w:szCs w:val="24"/>
        </w:rPr>
        <w:t>π</w:t>
      </w:r>
      <w:r>
        <w:rPr>
          <w:rFonts w:eastAsia="Times New Roman"/>
          <w:szCs w:val="24"/>
        </w:rPr>
        <w:t>αθολογική, κύριε Υπουργέ.</w:t>
      </w:r>
    </w:p>
    <w:p w14:paraId="414DA844" w14:textId="77777777" w:rsidR="00163247" w:rsidRDefault="00306EE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Ξέρω ότι στη Σπάρτη γίνον</w:t>
      </w:r>
      <w:r>
        <w:rPr>
          <w:rFonts w:eastAsia="Times New Roman"/>
          <w:szCs w:val="24"/>
        </w:rPr>
        <w:t xml:space="preserve">ται και προχωρημένες </w:t>
      </w:r>
      <w:proofErr w:type="spellStart"/>
      <w:r>
        <w:rPr>
          <w:rFonts w:eastAsia="Times New Roman"/>
          <w:szCs w:val="24"/>
        </w:rPr>
        <w:t>λαπαροσκοπικές</w:t>
      </w:r>
      <w:proofErr w:type="spellEnd"/>
      <w:r>
        <w:rPr>
          <w:rFonts w:eastAsia="Times New Roman"/>
          <w:szCs w:val="24"/>
        </w:rPr>
        <w:t xml:space="preserve"> επεμβάσεις</w:t>
      </w:r>
      <w:r>
        <w:rPr>
          <w:rFonts w:eastAsia="Times New Roman"/>
          <w:szCs w:val="24"/>
        </w:rPr>
        <w:t>,</w:t>
      </w:r>
      <w:r>
        <w:rPr>
          <w:rFonts w:eastAsia="Times New Roman"/>
          <w:szCs w:val="24"/>
        </w:rPr>
        <w:t xml:space="preserve"> που δεν γίνονται σε αρκετά άλλα επαρχιακά ή νομαρχιακά νοσοκομεία της χώρας.</w:t>
      </w:r>
    </w:p>
    <w:p w14:paraId="414DA845" w14:textId="77777777" w:rsidR="00163247" w:rsidRDefault="00306EE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 xml:space="preserve">Μη γενικεύετε. Για την </w:t>
      </w:r>
      <w:r>
        <w:rPr>
          <w:rFonts w:eastAsia="Times New Roman"/>
          <w:szCs w:val="24"/>
        </w:rPr>
        <w:t>π</w:t>
      </w:r>
      <w:r>
        <w:rPr>
          <w:rFonts w:eastAsia="Times New Roman"/>
          <w:szCs w:val="24"/>
        </w:rPr>
        <w:t>αθολογική μιλάω.</w:t>
      </w:r>
    </w:p>
    <w:p w14:paraId="414DA846" w14:textId="77777777" w:rsidR="00163247" w:rsidRDefault="00306EE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Εντάξει. Μην κάνετε την τ</w:t>
      </w:r>
      <w:r>
        <w:rPr>
          <w:rFonts w:eastAsia="Times New Roman"/>
          <w:szCs w:val="24"/>
        </w:rPr>
        <w:t>ρίχα</w:t>
      </w:r>
      <w:r>
        <w:rPr>
          <w:rFonts w:eastAsia="Times New Roman"/>
          <w:szCs w:val="24"/>
        </w:rPr>
        <w:t>,</w:t>
      </w:r>
      <w:r>
        <w:rPr>
          <w:rFonts w:eastAsia="Times New Roman"/>
          <w:szCs w:val="24"/>
        </w:rPr>
        <w:t xml:space="preserve"> τριχιά</w:t>
      </w:r>
      <w:r>
        <w:rPr>
          <w:rFonts w:eastAsia="Times New Roman"/>
          <w:szCs w:val="24"/>
        </w:rPr>
        <w:t>,</w:t>
      </w:r>
      <w:r>
        <w:rPr>
          <w:rFonts w:eastAsia="Times New Roman"/>
          <w:szCs w:val="24"/>
        </w:rPr>
        <w:t xml:space="preserve"> σε κάποια πιθανά ξενοδοχειακού χαρακτήρα προβλήματα</w:t>
      </w:r>
      <w:r>
        <w:rPr>
          <w:rFonts w:eastAsia="Times New Roman"/>
          <w:szCs w:val="24"/>
        </w:rPr>
        <w:t>,</w:t>
      </w:r>
      <w:r>
        <w:rPr>
          <w:rFonts w:eastAsia="Times New Roman"/>
          <w:szCs w:val="24"/>
        </w:rPr>
        <w:t xml:space="preserve"> που υπάρχουν εδώ και σαράντα χρόνια, έτσι;</w:t>
      </w:r>
    </w:p>
    <w:p w14:paraId="414DA847" w14:textId="77777777" w:rsidR="00163247" w:rsidRDefault="00306EE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lastRenderedPageBreak/>
        <w:t xml:space="preserve">ΑΘΑΝΑΣΙΟΣ ΔΑΒΑΚΗΣ: </w:t>
      </w:r>
      <w:r>
        <w:rPr>
          <w:rFonts w:eastAsia="Times New Roman"/>
          <w:szCs w:val="24"/>
        </w:rPr>
        <w:t>Ελάτε να την δείτε.</w:t>
      </w:r>
    </w:p>
    <w:p w14:paraId="414DA848" w14:textId="77777777" w:rsidR="00163247" w:rsidRDefault="00306EE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Πάλι, 3.361.000 ευρώ </w:t>
      </w:r>
      <w:r>
        <w:rPr>
          <w:rFonts w:eastAsia="Times New Roman"/>
          <w:szCs w:val="24"/>
        </w:rPr>
        <w:t xml:space="preserve">το 2015 </w:t>
      </w:r>
      <w:r>
        <w:rPr>
          <w:rFonts w:eastAsia="Times New Roman"/>
          <w:szCs w:val="24"/>
        </w:rPr>
        <w:t>είχε προγραμματίσει ο Σαμαράς να</w:t>
      </w:r>
      <w:r>
        <w:rPr>
          <w:rFonts w:eastAsia="Times New Roman"/>
          <w:szCs w:val="24"/>
        </w:rPr>
        <w:t xml:space="preserve"> πάρει το Νοσοκομείο της Σπάρτης. Αντί για 3.300.000 το 2015, πήρε 3.700.000 το Νοσοκομείο της Σπάρτης. Το 2016 πήρε 4.100.000 από το Γενικό Λογιστήριο και 1.145.000 από τον ΕΟΠΥΥ και το 2017 πήρε 2.493.000 ευρώ από το Γενικό Λογιστήριο και 5.600.000 ευρώ </w:t>
      </w:r>
      <w:r>
        <w:rPr>
          <w:rFonts w:eastAsia="Times New Roman"/>
          <w:szCs w:val="24"/>
        </w:rPr>
        <w:t>από τον ΕΟΠΥΥ. Αυτό τώρα δεν είναι τριτοκοσμικό.</w:t>
      </w:r>
    </w:p>
    <w:p w14:paraId="414DA849" w14:textId="77777777" w:rsidR="00163247" w:rsidRDefault="00306EE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 xml:space="preserve">Δεν είπα αυτό τριτοκοσμικό. Εγώ είπα για την </w:t>
      </w:r>
      <w:r>
        <w:rPr>
          <w:rFonts w:eastAsia="Times New Roman"/>
          <w:szCs w:val="24"/>
        </w:rPr>
        <w:t>π</w:t>
      </w:r>
      <w:r>
        <w:rPr>
          <w:rFonts w:eastAsia="Times New Roman"/>
          <w:szCs w:val="24"/>
        </w:rPr>
        <w:t>αθολογική.</w:t>
      </w:r>
    </w:p>
    <w:p w14:paraId="414DA84A" w14:textId="77777777" w:rsidR="00163247" w:rsidRDefault="00306EE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Να καταφέρνεις τα 3.300.000 ευρώ μέσα σε δύο χρόνια να τα κάνεις 8.000.000, μόνο τριτοκοσμικό δεν παραπέμπει. Ένα είναι αυτό.</w:t>
      </w:r>
    </w:p>
    <w:p w14:paraId="414DA84B" w14:textId="77777777" w:rsidR="00163247" w:rsidRDefault="00306EE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Δεύτερον, για τον Άγιο Νικόλαο: Την έχω γυρίσει την περιοχή σας και από στεριά και από θάλασσα. Έχω περάσει και από τον Κάβο </w:t>
      </w:r>
      <w:proofErr w:type="spellStart"/>
      <w:r>
        <w:rPr>
          <w:rFonts w:eastAsia="Times New Roman"/>
          <w:szCs w:val="24"/>
        </w:rPr>
        <w:t>Μαλι</w:t>
      </w:r>
      <w:r>
        <w:rPr>
          <w:rFonts w:eastAsia="Times New Roman"/>
          <w:szCs w:val="24"/>
        </w:rPr>
        <w:t>ά</w:t>
      </w:r>
      <w:proofErr w:type="spellEnd"/>
      <w:r>
        <w:rPr>
          <w:rFonts w:eastAsia="Times New Roman"/>
          <w:szCs w:val="24"/>
        </w:rPr>
        <w:t xml:space="preserve">, </w:t>
      </w:r>
      <w:r>
        <w:rPr>
          <w:rFonts w:eastAsia="Times New Roman"/>
          <w:szCs w:val="24"/>
        </w:rPr>
        <w:t>με μεγάλη φουρτούνα κιόλας.</w:t>
      </w:r>
      <w:r w:rsidRPr="000173ED">
        <w:rPr>
          <w:rFonts w:eastAsia="Times New Roman"/>
          <w:szCs w:val="24"/>
        </w:rPr>
        <w:t xml:space="preserve"> </w:t>
      </w:r>
      <w:r>
        <w:rPr>
          <w:rFonts w:eastAsia="Times New Roman"/>
          <w:szCs w:val="24"/>
        </w:rPr>
        <w:t>«Ε</w:t>
      </w:r>
      <w:r>
        <w:rPr>
          <w:rFonts w:eastAsia="Times New Roman"/>
          <w:szCs w:val="24"/>
        </w:rPr>
        <w:t>ίδα τον Χριστό φαντάρο</w:t>
      </w:r>
      <w:r>
        <w:rPr>
          <w:rFonts w:eastAsia="Times New Roman"/>
          <w:szCs w:val="24"/>
        </w:rPr>
        <w:t>»</w:t>
      </w:r>
      <w:r>
        <w:rPr>
          <w:rFonts w:eastAsia="Times New Roman"/>
          <w:szCs w:val="24"/>
        </w:rPr>
        <w:t xml:space="preserve"> τότε μια-δυο φορές, γιατί έντεκα φορές το έχω κάνει το ταξίδι πάνω κάτω. Ακούστε όμως κάτι, δεν μπο</w:t>
      </w:r>
      <w:r>
        <w:rPr>
          <w:rFonts w:eastAsia="Times New Roman"/>
          <w:szCs w:val="24"/>
        </w:rPr>
        <w:lastRenderedPageBreak/>
        <w:t>ρούμε να φυτέψουμε έναν τομέα ΕΚΑΒ</w:t>
      </w:r>
      <w:r>
        <w:rPr>
          <w:rFonts w:eastAsia="Times New Roman"/>
          <w:szCs w:val="24"/>
        </w:rPr>
        <w:t>,</w:t>
      </w:r>
      <w:r>
        <w:rPr>
          <w:rFonts w:eastAsia="Times New Roman"/>
          <w:szCs w:val="24"/>
        </w:rPr>
        <w:t xml:space="preserve"> σε κάθε γωνιά της χώρας. Δεν γίνεται</w:t>
      </w:r>
      <w:r>
        <w:rPr>
          <w:rFonts w:eastAsia="Times New Roman"/>
          <w:szCs w:val="24"/>
        </w:rPr>
        <w:t>,</w:t>
      </w:r>
      <w:r>
        <w:rPr>
          <w:rFonts w:eastAsia="Times New Roman"/>
          <w:szCs w:val="24"/>
        </w:rPr>
        <w:t xml:space="preserve"> με τον αριθμό των περιστατ</w:t>
      </w:r>
      <w:r>
        <w:rPr>
          <w:rFonts w:eastAsia="Times New Roman"/>
          <w:szCs w:val="24"/>
        </w:rPr>
        <w:t>ικών</w:t>
      </w:r>
      <w:r>
        <w:rPr>
          <w:rFonts w:eastAsia="Times New Roman"/>
          <w:szCs w:val="24"/>
        </w:rPr>
        <w:t>,</w:t>
      </w:r>
      <w:r>
        <w:rPr>
          <w:rFonts w:eastAsia="Times New Roman"/>
          <w:szCs w:val="24"/>
        </w:rPr>
        <w:t xml:space="preserve"> που φαίνεται να έχουν ανάγκη μεταφοράς από τη συγκεκριμένη περιοχή τον χρόνο. Νομίζω ότι μια πιο μεγάλη, πιθανά, στελέχωση των Μολάων</w:t>
      </w:r>
      <w:r>
        <w:rPr>
          <w:rFonts w:eastAsia="Times New Roman"/>
          <w:szCs w:val="24"/>
        </w:rPr>
        <w:t>,</w:t>
      </w:r>
      <w:r>
        <w:rPr>
          <w:rFonts w:eastAsia="Times New Roman"/>
          <w:szCs w:val="24"/>
        </w:rPr>
        <w:t xml:space="preserve"> θα μπορούσε να λύσει το πρόβλημα.</w:t>
      </w:r>
    </w:p>
    <w:p w14:paraId="414DA84C" w14:textId="77777777" w:rsidR="00163247" w:rsidRDefault="00306EE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Μια ώρα είναι.</w:t>
      </w:r>
    </w:p>
    <w:p w14:paraId="414DA84D" w14:textId="77777777" w:rsidR="00163247" w:rsidRDefault="00306EE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Ξέρω την απόσταση. Δεν γίνεται </w:t>
      </w:r>
      <w:r>
        <w:rPr>
          <w:rFonts w:eastAsia="Times New Roman"/>
          <w:szCs w:val="24"/>
        </w:rPr>
        <w:t xml:space="preserve">να φτιάχνουμε </w:t>
      </w:r>
      <w:r>
        <w:rPr>
          <w:rFonts w:eastAsia="Times New Roman"/>
          <w:szCs w:val="24"/>
        </w:rPr>
        <w:t>παντού</w:t>
      </w:r>
      <w:r>
        <w:rPr>
          <w:rFonts w:eastAsia="Times New Roman"/>
          <w:szCs w:val="24"/>
        </w:rPr>
        <w:t xml:space="preserve"> τομείς</w:t>
      </w:r>
      <w:r>
        <w:rPr>
          <w:rFonts w:eastAsia="Times New Roman"/>
          <w:szCs w:val="24"/>
        </w:rPr>
        <w:t>, για την κάλυψη του ακραίου περιστατικού. Πρώτον, δεν έχουμε τα χρήματα και δεύτερον</w:t>
      </w:r>
      <w:r>
        <w:rPr>
          <w:rFonts w:eastAsia="Times New Roman"/>
          <w:szCs w:val="24"/>
        </w:rPr>
        <w:t>,</w:t>
      </w:r>
      <w:r>
        <w:rPr>
          <w:rFonts w:eastAsia="Times New Roman"/>
          <w:szCs w:val="24"/>
        </w:rPr>
        <w:t xml:space="preserve"> δεν είναι αποδοτικό</w:t>
      </w:r>
      <w:r>
        <w:rPr>
          <w:rFonts w:eastAsia="Times New Roman"/>
          <w:szCs w:val="24"/>
        </w:rPr>
        <w:t>,</w:t>
      </w:r>
      <w:r>
        <w:rPr>
          <w:rFonts w:eastAsia="Times New Roman"/>
          <w:szCs w:val="24"/>
        </w:rPr>
        <w:t xml:space="preserve"> λειτουργικά. Διότι</w:t>
      </w:r>
      <w:r>
        <w:rPr>
          <w:rFonts w:eastAsia="Times New Roman"/>
          <w:szCs w:val="24"/>
        </w:rPr>
        <w:t>,</w:t>
      </w:r>
      <w:r>
        <w:rPr>
          <w:rFonts w:eastAsia="Times New Roman"/>
          <w:szCs w:val="24"/>
        </w:rPr>
        <w:t xml:space="preserve"> αν έχεις διακομιδή από αυτήν την περιοχή, περίπου, εκατό περιστατικά </w:t>
      </w:r>
      <w:r>
        <w:rPr>
          <w:rFonts w:eastAsia="Times New Roman"/>
          <w:szCs w:val="24"/>
        </w:rPr>
        <w:t xml:space="preserve">τον χρόνο, </w:t>
      </w:r>
      <w:r>
        <w:rPr>
          <w:rFonts w:eastAsia="Times New Roman"/>
          <w:szCs w:val="24"/>
        </w:rPr>
        <w:t>α</w:t>
      </w:r>
      <w:r>
        <w:rPr>
          <w:rFonts w:eastAsia="Times New Roman"/>
          <w:szCs w:val="24"/>
        </w:rPr>
        <w:t>υτό δεν συγκροτεί την αναγκαιότητα ίδρυσης τομέα ΕΚΑΒ στο κέντρο αυτής της περιοχής.</w:t>
      </w:r>
    </w:p>
    <w:p w14:paraId="414DA84E" w14:textId="77777777" w:rsidR="00163247" w:rsidRDefault="00306EE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 xml:space="preserve">Είναι περισσότερα τα περιστατικά. </w:t>
      </w:r>
    </w:p>
    <w:p w14:paraId="414DA84F" w14:textId="77777777" w:rsidR="00163247" w:rsidRDefault="00306EE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Πόσα είναι; Δεν ξέρω. Δεν έχω πρόχειρη την εικόνα, αλλά ξέρ</w:t>
      </w:r>
      <w:r>
        <w:rPr>
          <w:rFonts w:eastAsia="Times New Roman"/>
          <w:szCs w:val="24"/>
        </w:rPr>
        <w:t>ω ότι και ο σχεδιασμός</w:t>
      </w:r>
      <w:r>
        <w:rPr>
          <w:rFonts w:eastAsia="Times New Roman"/>
          <w:szCs w:val="24"/>
        </w:rPr>
        <w:t>,</w:t>
      </w:r>
      <w:r>
        <w:rPr>
          <w:rFonts w:eastAsia="Times New Roman"/>
          <w:szCs w:val="24"/>
        </w:rPr>
        <w:t xml:space="preserve"> που έχει γίνει</w:t>
      </w:r>
      <w:r>
        <w:rPr>
          <w:rFonts w:eastAsia="Times New Roman"/>
          <w:szCs w:val="24"/>
        </w:rPr>
        <w:t>,</w:t>
      </w:r>
      <w:r>
        <w:rPr>
          <w:rFonts w:eastAsia="Times New Roman"/>
          <w:szCs w:val="24"/>
        </w:rPr>
        <w:t xml:space="preserve"> για τους τομείς του ΕΚΑΒ</w:t>
      </w:r>
      <w:r>
        <w:rPr>
          <w:rFonts w:eastAsia="Times New Roman"/>
          <w:szCs w:val="24"/>
        </w:rPr>
        <w:t>,</w:t>
      </w:r>
      <w:r>
        <w:rPr>
          <w:rFonts w:eastAsia="Times New Roman"/>
          <w:szCs w:val="24"/>
        </w:rPr>
        <w:t xml:space="preserve"> απαιτεί έναν αριθμό περιστατικών πάνω από τριακόσια, τετρακόσια τον χρόνο από την περιοχή αυτή</w:t>
      </w:r>
      <w:r>
        <w:rPr>
          <w:rFonts w:eastAsia="Times New Roman"/>
          <w:szCs w:val="24"/>
        </w:rPr>
        <w:t>,</w:t>
      </w:r>
      <w:r>
        <w:rPr>
          <w:rFonts w:eastAsia="Times New Roman"/>
          <w:szCs w:val="24"/>
        </w:rPr>
        <w:t xml:space="preserve"> για να μπορείς να πεις ότι «ναι, θα έχω αποτέλεσμα σε σχέση με αυτό».</w:t>
      </w:r>
    </w:p>
    <w:p w14:paraId="414DA850" w14:textId="77777777" w:rsidR="00163247" w:rsidRDefault="00306EE9">
      <w:pPr>
        <w:spacing w:line="600" w:lineRule="auto"/>
        <w:ind w:firstLine="720"/>
        <w:jc w:val="both"/>
        <w:rPr>
          <w:rFonts w:eastAsia="Times New Roman"/>
          <w:szCs w:val="24"/>
        </w:rPr>
      </w:pPr>
      <w:r>
        <w:rPr>
          <w:rFonts w:eastAsia="Times New Roman"/>
          <w:szCs w:val="24"/>
        </w:rPr>
        <w:lastRenderedPageBreak/>
        <w:t>Μακάρι να ήμασταν ικανοί</w:t>
      </w:r>
      <w:r>
        <w:rPr>
          <w:rFonts w:eastAsia="Times New Roman"/>
          <w:szCs w:val="24"/>
        </w:rPr>
        <w:t>,</w:t>
      </w:r>
      <w:r>
        <w:rPr>
          <w:rFonts w:eastAsia="Times New Roman"/>
          <w:szCs w:val="24"/>
        </w:rPr>
        <w:t xml:space="preserve"> ως χώρα</w:t>
      </w:r>
      <w:r>
        <w:rPr>
          <w:rFonts w:eastAsia="Times New Roman"/>
          <w:szCs w:val="24"/>
        </w:rPr>
        <w:t>,</w:t>
      </w:r>
      <w:r>
        <w:rPr>
          <w:rFonts w:eastAsia="Times New Roman"/>
          <w:szCs w:val="24"/>
        </w:rPr>
        <w:t xml:space="preserve"> να έχουμε παντού αυτήν τη δυνατότητα. Νομίζω ότι απάντησα για τους Μολάους. Απάντησα και για την Σπάρτη. </w:t>
      </w:r>
    </w:p>
    <w:p w14:paraId="414DA851" w14:textId="77777777" w:rsidR="00163247" w:rsidRDefault="00306EE9">
      <w:pPr>
        <w:spacing w:line="600" w:lineRule="auto"/>
        <w:ind w:firstLine="720"/>
        <w:jc w:val="both"/>
        <w:rPr>
          <w:rFonts w:eastAsia="Times New Roman"/>
          <w:szCs w:val="24"/>
        </w:rPr>
      </w:pPr>
      <w:r>
        <w:rPr>
          <w:rFonts w:eastAsia="Times New Roman"/>
          <w:szCs w:val="24"/>
        </w:rPr>
        <w:t>Εν</w:t>
      </w:r>
      <w:r w:rsidRPr="007336C1">
        <w:rPr>
          <w:rFonts w:eastAsia="Times New Roman"/>
          <w:szCs w:val="24"/>
        </w:rPr>
        <w:t xml:space="preserve"> </w:t>
      </w:r>
      <w:r>
        <w:rPr>
          <w:rFonts w:eastAsia="Times New Roman"/>
          <w:szCs w:val="24"/>
        </w:rPr>
        <w:t>τω</w:t>
      </w:r>
      <w:r w:rsidRPr="007336C1">
        <w:rPr>
          <w:rFonts w:eastAsia="Times New Roman"/>
          <w:szCs w:val="24"/>
        </w:rPr>
        <w:t xml:space="preserve"> </w:t>
      </w:r>
      <w:r>
        <w:rPr>
          <w:rFonts w:eastAsia="Times New Roman"/>
          <w:szCs w:val="24"/>
        </w:rPr>
        <w:t>μεταξύ</w:t>
      </w:r>
      <w:r>
        <w:rPr>
          <w:rFonts w:eastAsia="Times New Roman"/>
          <w:szCs w:val="24"/>
        </w:rPr>
        <w:t>,</w:t>
      </w:r>
      <w:r>
        <w:rPr>
          <w:rFonts w:eastAsia="Times New Roman"/>
          <w:szCs w:val="24"/>
        </w:rPr>
        <w:t xml:space="preserve"> στο Κυπαρίσσι νομίζω ότι το κάναμε άγονο το αγροτικό, βγήκε και με το επίδομα των 300 ευρώ. Να τα λέμε και αυτά όλα. Επίσης, </w:t>
      </w:r>
      <w:r>
        <w:rPr>
          <w:rFonts w:eastAsia="Times New Roman"/>
          <w:szCs w:val="24"/>
        </w:rPr>
        <w:t>έχουμε ενισχύσει και πάρα πολλά μέρη στην Ελλάδα</w:t>
      </w:r>
      <w:r>
        <w:rPr>
          <w:rFonts w:eastAsia="Times New Roman"/>
          <w:szCs w:val="24"/>
        </w:rPr>
        <w:t xml:space="preserve">, </w:t>
      </w:r>
      <w:r>
        <w:rPr>
          <w:rFonts w:eastAsia="Times New Roman"/>
          <w:szCs w:val="24"/>
        </w:rPr>
        <w:t xml:space="preserve">που τα έχουμε κάνει με αυτόν τον τρόπο. </w:t>
      </w:r>
    </w:p>
    <w:p w14:paraId="414DA852" w14:textId="77777777" w:rsidR="00163247" w:rsidRDefault="00306EE9">
      <w:pPr>
        <w:spacing w:line="600" w:lineRule="auto"/>
        <w:ind w:firstLine="720"/>
        <w:jc w:val="both"/>
        <w:rPr>
          <w:rFonts w:eastAsia="Times New Roman"/>
          <w:szCs w:val="24"/>
        </w:rPr>
      </w:pPr>
      <w:r>
        <w:rPr>
          <w:rFonts w:eastAsia="Times New Roman"/>
          <w:szCs w:val="24"/>
        </w:rPr>
        <w:t>Και πραγματικά</w:t>
      </w:r>
      <w:r w:rsidRPr="005C29BD">
        <w:rPr>
          <w:rFonts w:eastAsia="Times New Roman"/>
          <w:szCs w:val="24"/>
        </w:rPr>
        <w:t>,</w:t>
      </w:r>
      <w:r>
        <w:rPr>
          <w:rFonts w:eastAsia="Times New Roman"/>
          <w:szCs w:val="24"/>
        </w:rPr>
        <w:t xml:space="preserve"> όπου υπάρχει ανάγκη, </w:t>
      </w:r>
      <w:r>
        <w:rPr>
          <w:rFonts w:eastAsia="Times New Roman"/>
          <w:szCs w:val="24"/>
        </w:rPr>
        <w:t xml:space="preserve">όπως για παράδειγμα, </w:t>
      </w:r>
      <w:r>
        <w:rPr>
          <w:rFonts w:eastAsia="Times New Roman"/>
          <w:szCs w:val="24"/>
        </w:rPr>
        <w:t>για την Ελαφόνησο</w:t>
      </w:r>
      <w:r>
        <w:rPr>
          <w:rFonts w:eastAsia="Times New Roman"/>
          <w:szCs w:val="24"/>
        </w:rPr>
        <w:t>,</w:t>
      </w:r>
      <w:r>
        <w:rPr>
          <w:rFonts w:eastAsia="Times New Roman"/>
          <w:szCs w:val="24"/>
        </w:rPr>
        <w:t xml:space="preserve"> που λ</w:t>
      </w:r>
      <w:r>
        <w:rPr>
          <w:rFonts w:eastAsia="Times New Roman"/>
          <w:szCs w:val="24"/>
        </w:rPr>
        <w:t>έτε</w:t>
      </w:r>
      <w:r>
        <w:rPr>
          <w:rFonts w:eastAsia="Times New Roman"/>
          <w:szCs w:val="24"/>
        </w:rPr>
        <w:t>, εάν δεν καταλάβει τη θέση από την προκήρυξη ή από την πρόσκληση</w:t>
      </w:r>
      <w:r w:rsidRPr="007336C1">
        <w:rPr>
          <w:rFonts w:eastAsia="Times New Roman"/>
          <w:szCs w:val="24"/>
        </w:rPr>
        <w:t>,</w:t>
      </w:r>
      <w:r>
        <w:rPr>
          <w:rFonts w:eastAsia="Times New Roman"/>
          <w:szCs w:val="24"/>
        </w:rPr>
        <w:t xml:space="preserve"> μετά ζητάμε από το Υπουργείο Εθνικής Άμυνας εάν υπάρχει ενδιαφερόμενος οπλίτης γιατρός, ο οποίος και αυτός για πρώτη φορά αμείβεται πλήρως</w:t>
      </w:r>
      <w:r w:rsidRPr="005C29BD">
        <w:rPr>
          <w:rFonts w:eastAsia="Times New Roman"/>
          <w:szCs w:val="24"/>
        </w:rPr>
        <w:t>,</w:t>
      </w:r>
      <w:r>
        <w:rPr>
          <w:rFonts w:eastAsia="Times New Roman"/>
          <w:szCs w:val="24"/>
        </w:rPr>
        <w:t xml:space="preserve"> συν το επίδομα εάν είναι </w:t>
      </w:r>
      <w:r>
        <w:rPr>
          <w:rFonts w:eastAsia="Times New Roman"/>
          <w:szCs w:val="24"/>
        </w:rPr>
        <w:t>σε</w:t>
      </w:r>
      <w:r>
        <w:rPr>
          <w:rFonts w:eastAsia="Times New Roman"/>
          <w:szCs w:val="24"/>
        </w:rPr>
        <w:t xml:space="preserve"> άγον</w:t>
      </w:r>
      <w:r>
        <w:rPr>
          <w:rFonts w:eastAsia="Times New Roman"/>
          <w:szCs w:val="24"/>
        </w:rPr>
        <w:t>η περιοχή</w:t>
      </w:r>
      <w:r w:rsidRPr="005C29BD">
        <w:rPr>
          <w:rFonts w:eastAsia="Times New Roman"/>
          <w:szCs w:val="24"/>
        </w:rPr>
        <w:t>,</w:t>
      </w:r>
      <w:r>
        <w:rPr>
          <w:rFonts w:eastAsia="Times New Roman"/>
          <w:szCs w:val="24"/>
        </w:rPr>
        <w:t xml:space="preserve"> συν τις εφημερίες</w:t>
      </w:r>
      <w:r>
        <w:rPr>
          <w:rFonts w:eastAsia="Times New Roman"/>
          <w:szCs w:val="24"/>
        </w:rPr>
        <w:t>,</w:t>
      </w:r>
      <w:r>
        <w:rPr>
          <w:rFonts w:eastAsia="Times New Roman"/>
          <w:szCs w:val="24"/>
        </w:rPr>
        <w:t xml:space="preserve"> εάν εφημερεύει. </w:t>
      </w:r>
    </w:p>
    <w:p w14:paraId="414DA853" w14:textId="77777777" w:rsidR="00163247" w:rsidRDefault="00306EE9">
      <w:pPr>
        <w:spacing w:line="600" w:lineRule="auto"/>
        <w:ind w:firstLine="720"/>
        <w:jc w:val="both"/>
        <w:rPr>
          <w:rFonts w:eastAsia="Times New Roman"/>
          <w:szCs w:val="24"/>
        </w:rPr>
      </w:pPr>
      <w:r>
        <w:rPr>
          <w:rFonts w:eastAsia="Times New Roman"/>
          <w:szCs w:val="24"/>
        </w:rPr>
        <w:t>Εάν μείνει κενό και από την πρόσκλησ</w:t>
      </w:r>
      <w:r>
        <w:rPr>
          <w:rFonts w:eastAsia="Times New Roman"/>
          <w:szCs w:val="24"/>
        </w:rPr>
        <w:t>η, πέρα από την προκήρυξη που κάνουν μια πρόσκληση μετά σαν δεύτερη ευκαιρία επιλογής σε κάποιους που δεν πήγαν αγροτικό, θα ζητήσω από το Υπουργείο Εθνικής Άμυνας, όπως έχουμε κάνει και έχουμε τοποθετήσει πάνω από εξήντα με εβδομήντα οπλίτες γιατρούς σε δ</w:t>
      </w:r>
      <w:r>
        <w:rPr>
          <w:rFonts w:eastAsia="Times New Roman"/>
          <w:szCs w:val="24"/>
        </w:rPr>
        <w:t>ιάφορα ιατρεία σε όλη την Ελλάδα.</w:t>
      </w:r>
    </w:p>
    <w:p w14:paraId="414DA854" w14:textId="77777777" w:rsidR="00163247" w:rsidRDefault="00306EE9">
      <w:pPr>
        <w:spacing w:line="600" w:lineRule="auto"/>
        <w:ind w:firstLine="720"/>
        <w:jc w:val="both"/>
        <w:rPr>
          <w:rFonts w:eastAsia="Times New Roman"/>
          <w:szCs w:val="24"/>
        </w:rPr>
      </w:pPr>
      <w:r>
        <w:rPr>
          <w:rFonts w:eastAsia="Times New Roman"/>
          <w:szCs w:val="24"/>
        </w:rPr>
        <w:lastRenderedPageBreak/>
        <w:t>Ευχαριστώ.</w:t>
      </w:r>
    </w:p>
    <w:p w14:paraId="414DA855" w14:textId="77777777" w:rsidR="00163247" w:rsidRDefault="00306EE9">
      <w:pPr>
        <w:spacing w:line="600" w:lineRule="auto"/>
        <w:ind w:firstLine="720"/>
        <w:jc w:val="both"/>
        <w:rPr>
          <w:rFonts w:eastAsia="Times New Roman"/>
          <w:b/>
          <w:bCs/>
          <w:szCs w:val="24"/>
        </w:rPr>
      </w:pPr>
      <w:r>
        <w:rPr>
          <w:rFonts w:eastAsia="Times New Roman"/>
          <w:b/>
          <w:bCs/>
          <w:szCs w:val="24"/>
        </w:rPr>
        <w:t>ΠΡΟΕΔΡΕΥΩΝ (Σπυρίδων Λυκούδης):</w:t>
      </w:r>
      <w:r w:rsidRPr="00C64856">
        <w:rPr>
          <w:rFonts w:eastAsia="Times New Roman"/>
          <w:b/>
          <w:bCs/>
          <w:szCs w:val="24"/>
        </w:rPr>
        <w:t xml:space="preserve"> </w:t>
      </w:r>
      <w:r w:rsidRPr="005C0D20">
        <w:rPr>
          <w:rFonts w:eastAsia="Times New Roman"/>
          <w:bCs/>
          <w:szCs w:val="24"/>
        </w:rPr>
        <w:t>Ευχαριστούμε, κύριε Υπουργέ.</w:t>
      </w:r>
    </w:p>
    <w:p w14:paraId="414DA856"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 xml:space="preserve">Η δεύτερη με αριθμό 1706/25-5-2018 επίκαιρη ερώτηση πρώτου κύκλου του Βουλευτή Β΄ Αθηνών της Νέας Δημοκρατίας κ. </w:t>
      </w:r>
      <w:r>
        <w:rPr>
          <w:rFonts w:eastAsia="Times New Roman" w:cs="Times New Roman"/>
          <w:bCs/>
          <w:szCs w:val="24"/>
        </w:rPr>
        <w:t xml:space="preserve">Σπυρίδωνος - </w:t>
      </w:r>
      <w:proofErr w:type="spellStart"/>
      <w:r>
        <w:rPr>
          <w:rFonts w:eastAsia="Times New Roman" w:cs="Times New Roman"/>
          <w:bCs/>
          <w:szCs w:val="24"/>
        </w:rPr>
        <w:t>Α</w:t>
      </w:r>
      <w:r w:rsidRPr="00C64856">
        <w:rPr>
          <w:rFonts w:eastAsia="Times New Roman" w:cs="Times New Roman"/>
          <w:bCs/>
          <w:szCs w:val="24"/>
        </w:rPr>
        <w:t>δ</w:t>
      </w:r>
      <w:r>
        <w:rPr>
          <w:rFonts w:eastAsia="Times New Roman" w:cs="Times New Roman"/>
          <w:bCs/>
          <w:szCs w:val="24"/>
        </w:rPr>
        <w:t>ώνιδος</w:t>
      </w:r>
      <w:proofErr w:type="spellEnd"/>
      <w:r w:rsidRPr="00C64856">
        <w:rPr>
          <w:rFonts w:eastAsia="Times New Roman" w:cs="Times New Roman"/>
          <w:bCs/>
          <w:szCs w:val="24"/>
        </w:rPr>
        <w:t xml:space="preserve"> Γεωργιάδη</w:t>
      </w:r>
      <w:r>
        <w:rPr>
          <w:rFonts w:eastAsia="Times New Roman" w:cs="Times New Roman"/>
          <w:szCs w:val="24"/>
        </w:rPr>
        <w:t xml:space="preserve"> προς </w:t>
      </w:r>
      <w:r>
        <w:rPr>
          <w:rFonts w:eastAsia="Times New Roman" w:cs="Times New Roman"/>
          <w:szCs w:val="24"/>
        </w:rPr>
        <w:t xml:space="preserve">τον Υπουργό </w:t>
      </w:r>
      <w:r w:rsidRPr="00C64856">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με θέμα: «Σιγή ιχθύος τηρεί το Υπουργείο Οικονομικών σχετικά με τη σύμβαση του Οργανισμού Διαχείρισης Δημοσίου Χρέους (ΟΔΔΗΧ) με την επενδυτική τράπεζα “</w:t>
      </w:r>
      <w:r>
        <w:rPr>
          <w:rFonts w:eastAsia="Times New Roman" w:cs="Times New Roman"/>
          <w:szCs w:val="24"/>
        </w:rPr>
        <w:t>ROTHSCHILD</w:t>
      </w:r>
      <w:r>
        <w:rPr>
          <w:rFonts w:eastAsia="Times New Roman" w:cs="Times New Roman"/>
          <w:szCs w:val="24"/>
        </w:rPr>
        <w:t>”»</w:t>
      </w:r>
      <w:r>
        <w:rPr>
          <w:rFonts w:eastAsia="Times New Roman" w:cs="Times New Roman"/>
          <w:szCs w:val="24"/>
        </w:rPr>
        <w:t>,</w:t>
      </w:r>
      <w:r>
        <w:rPr>
          <w:rFonts w:eastAsia="Times New Roman" w:cs="Times New Roman"/>
          <w:szCs w:val="24"/>
        </w:rPr>
        <w:t xml:space="preserve"> δεν θα συζητηθεί, διότι δεν μπορεί ο Αναπληρωτής Υπουργός Οικονομικών, κ. Γεώργιος </w:t>
      </w:r>
      <w:proofErr w:type="spellStart"/>
      <w:r>
        <w:rPr>
          <w:rFonts w:eastAsia="Times New Roman" w:cs="Times New Roman"/>
          <w:szCs w:val="24"/>
        </w:rPr>
        <w:t>Χουλιαράκης</w:t>
      </w:r>
      <w:proofErr w:type="spellEnd"/>
      <w:r>
        <w:rPr>
          <w:rFonts w:eastAsia="Times New Roman" w:cs="Times New Roman"/>
          <w:szCs w:val="24"/>
        </w:rPr>
        <w:t xml:space="preserve"> να είναι εδώ.</w:t>
      </w:r>
    </w:p>
    <w:p w14:paraId="414DA857" w14:textId="77777777" w:rsidR="00163247" w:rsidRDefault="00306EE9">
      <w:pPr>
        <w:spacing w:line="600" w:lineRule="auto"/>
        <w:ind w:firstLine="720"/>
        <w:jc w:val="both"/>
        <w:rPr>
          <w:rFonts w:eastAsia="Times New Roman" w:cs="Times New Roman"/>
          <w:szCs w:val="24"/>
        </w:rPr>
      </w:pPr>
      <w:r w:rsidRPr="00C64856">
        <w:rPr>
          <w:rFonts w:eastAsia="Times New Roman" w:cs="Times New Roman"/>
          <w:szCs w:val="24"/>
        </w:rPr>
        <w:t xml:space="preserve">Η </w:t>
      </w:r>
      <w:r>
        <w:rPr>
          <w:rFonts w:eastAsia="Times New Roman" w:cs="Times New Roman"/>
          <w:szCs w:val="24"/>
        </w:rPr>
        <w:t xml:space="preserve">τρίτη </w:t>
      </w:r>
      <w:r w:rsidRPr="00C64856">
        <w:rPr>
          <w:rFonts w:eastAsia="Times New Roman" w:cs="Times New Roman"/>
          <w:szCs w:val="24"/>
        </w:rPr>
        <w:t xml:space="preserve">με αριθμό 1708/25-5-2018 </w:t>
      </w:r>
      <w:r>
        <w:rPr>
          <w:rFonts w:eastAsia="Times New Roman" w:cs="Times New Roman"/>
          <w:szCs w:val="24"/>
        </w:rPr>
        <w:t>ε</w:t>
      </w:r>
      <w:r w:rsidRPr="00C64856">
        <w:rPr>
          <w:rFonts w:eastAsia="Times New Roman" w:cs="Times New Roman"/>
          <w:szCs w:val="24"/>
        </w:rPr>
        <w:t xml:space="preserve">πίκαιρη </w:t>
      </w:r>
      <w:r>
        <w:rPr>
          <w:rFonts w:eastAsia="Times New Roman" w:cs="Times New Roman"/>
          <w:szCs w:val="24"/>
        </w:rPr>
        <w:t>ε</w:t>
      </w:r>
      <w:r w:rsidRPr="00C64856">
        <w:rPr>
          <w:rFonts w:eastAsia="Times New Roman" w:cs="Times New Roman"/>
          <w:szCs w:val="24"/>
        </w:rPr>
        <w:t xml:space="preserve">ρώτηση </w:t>
      </w:r>
      <w:r>
        <w:rPr>
          <w:rFonts w:eastAsia="Times New Roman" w:cs="Times New Roman"/>
          <w:szCs w:val="24"/>
        </w:rPr>
        <w:t xml:space="preserve">πρώτου κύκλου </w:t>
      </w:r>
      <w:r w:rsidRPr="00C64856">
        <w:rPr>
          <w:rFonts w:eastAsia="Times New Roman" w:cs="Times New Roman"/>
          <w:szCs w:val="24"/>
        </w:rPr>
        <w:t>του Βουλευτή Β΄ Αθηνών της Δημο</w:t>
      </w:r>
      <w:r>
        <w:rPr>
          <w:rFonts w:eastAsia="Times New Roman" w:cs="Times New Roman"/>
          <w:szCs w:val="24"/>
        </w:rPr>
        <w:t>κρατικής Συμπαράταξης ΠΑΣΟΚ -</w:t>
      </w:r>
      <w:r w:rsidRPr="00C64856">
        <w:rPr>
          <w:rFonts w:eastAsia="Times New Roman" w:cs="Times New Roman"/>
          <w:szCs w:val="24"/>
        </w:rPr>
        <w:t xml:space="preserve"> ΔΗΜΑΡ κ. Ανδρέα Λοβέρ</w:t>
      </w:r>
      <w:r w:rsidRPr="00C64856">
        <w:rPr>
          <w:rFonts w:eastAsia="Times New Roman" w:cs="Times New Roman"/>
          <w:szCs w:val="24"/>
        </w:rPr>
        <w:t xml:space="preserve">δου προς τον Υπουργό Εθνικής Άμυνας, με θέμα: «Εφαρμογή του άρθρου 30Γ του </w:t>
      </w:r>
      <w:r>
        <w:rPr>
          <w:rFonts w:eastAsia="Times New Roman" w:cs="Times New Roman"/>
          <w:szCs w:val="24"/>
        </w:rPr>
        <w:t>ν.</w:t>
      </w:r>
      <w:r w:rsidRPr="00C64856">
        <w:rPr>
          <w:rFonts w:eastAsia="Times New Roman" w:cs="Times New Roman"/>
          <w:szCs w:val="24"/>
        </w:rPr>
        <w:t>1264/1982 από το Υπουργείο Εθνικής Άμυνας»</w:t>
      </w:r>
      <w:r>
        <w:rPr>
          <w:rFonts w:eastAsia="Times New Roman" w:cs="Times New Roman"/>
          <w:szCs w:val="24"/>
        </w:rPr>
        <w:t>,</w:t>
      </w:r>
      <w:r>
        <w:rPr>
          <w:rFonts w:eastAsia="Times New Roman" w:cs="Times New Roman"/>
          <w:szCs w:val="24"/>
        </w:rPr>
        <w:t xml:space="preserve"> δεν θα συζητηθεί λόγω κωλύματος του Υπουργού Εθνικής Άμυνας κ. Καμμένου με αιτία την επίσκεψη του Προέδρου της Δημοκρατίας στο Εθνικό Κ</w:t>
      </w:r>
      <w:r>
        <w:rPr>
          <w:rFonts w:eastAsia="Times New Roman" w:cs="Times New Roman"/>
          <w:szCs w:val="24"/>
        </w:rPr>
        <w:t>έντρο Επιχειρήσεων.</w:t>
      </w:r>
      <w:r w:rsidRPr="00C64856">
        <w:rPr>
          <w:rFonts w:eastAsia="Times New Roman" w:cs="Times New Roman"/>
          <w:szCs w:val="24"/>
        </w:rPr>
        <w:t> </w:t>
      </w:r>
    </w:p>
    <w:p w14:paraId="414DA858"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lastRenderedPageBreak/>
        <w:t>Η τρίτη με αριθμό 1712/29-5-2018 επίκαιρη ερώτηση δεύτερου κύκλου της Βουλευτού Δράμας της Δημοκρατικής Συμπαράταξης ΠΑΣΟΚ - ΔΗΜΑΡ κ</w:t>
      </w:r>
      <w:r>
        <w:rPr>
          <w:rFonts w:eastAsia="Times New Roman" w:cs="Times New Roman"/>
          <w:szCs w:val="24"/>
        </w:rPr>
        <w:t>.</w:t>
      </w:r>
      <w:r>
        <w:rPr>
          <w:rFonts w:eastAsia="Times New Roman" w:cs="Times New Roman"/>
          <w:szCs w:val="24"/>
        </w:rPr>
        <w:t xml:space="preserve"> </w:t>
      </w:r>
      <w:r w:rsidRPr="00C64856">
        <w:rPr>
          <w:rFonts w:eastAsia="Times New Roman" w:cs="Times New Roman"/>
          <w:bCs/>
          <w:szCs w:val="24"/>
        </w:rPr>
        <w:t xml:space="preserve">Χαράς </w:t>
      </w:r>
      <w:proofErr w:type="spellStart"/>
      <w:r w:rsidRPr="00C64856">
        <w:rPr>
          <w:rFonts w:eastAsia="Times New Roman" w:cs="Times New Roman"/>
          <w:bCs/>
          <w:szCs w:val="24"/>
        </w:rPr>
        <w:t>Κεφαλίδου</w:t>
      </w:r>
      <w:proofErr w:type="spellEnd"/>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sidRPr="00C64856">
        <w:rPr>
          <w:rFonts w:eastAsia="Times New Roman" w:cs="Times New Roman"/>
          <w:bCs/>
          <w:szCs w:val="24"/>
        </w:rPr>
        <w:t>Δικαιοσύνης, Διαφάνειας και Ανθρωπίνων Δικαιωμάτων,</w:t>
      </w:r>
      <w:r>
        <w:rPr>
          <w:rFonts w:eastAsia="Times New Roman" w:cs="Times New Roman"/>
          <w:b/>
          <w:bCs/>
          <w:szCs w:val="24"/>
        </w:rPr>
        <w:t xml:space="preserve"> </w:t>
      </w:r>
      <w:r>
        <w:rPr>
          <w:rFonts w:eastAsia="Times New Roman" w:cs="Times New Roman"/>
          <w:szCs w:val="24"/>
        </w:rPr>
        <w:t>με θέμα: «Απονομ</w:t>
      </w:r>
      <w:r>
        <w:rPr>
          <w:rFonts w:eastAsia="Times New Roman" w:cs="Times New Roman"/>
          <w:szCs w:val="24"/>
        </w:rPr>
        <w:t>ή Χάριτος σε ποινικούς κατάδικους</w:t>
      </w:r>
      <w:r>
        <w:rPr>
          <w:rFonts w:eastAsia="Times New Roman" w:cs="Times New Roman"/>
          <w:szCs w:val="24"/>
        </w:rPr>
        <w:t>,</w:t>
      </w:r>
      <w:r>
        <w:rPr>
          <w:rFonts w:eastAsia="Times New Roman" w:cs="Times New Roman"/>
          <w:szCs w:val="24"/>
        </w:rPr>
        <w:t xml:space="preserve"> προκειμένου να διοριστούν ή να πάρουν άδεια ασκήσεως επαγγέλματος»</w:t>
      </w:r>
      <w:r>
        <w:rPr>
          <w:rFonts w:eastAsia="Times New Roman" w:cs="Times New Roman"/>
          <w:szCs w:val="24"/>
        </w:rPr>
        <w:t>,</w:t>
      </w:r>
      <w:r>
        <w:rPr>
          <w:rFonts w:eastAsia="Times New Roman" w:cs="Times New Roman"/>
          <w:szCs w:val="24"/>
        </w:rPr>
        <w:t xml:space="preserve"> δεν θα συζητηθεί λόγω κωλύματος του Υπουργού</w:t>
      </w:r>
      <w:r w:rsidRPr="005C0D20">
        <w:rPr>
          <w:rFonts w:eastAsia="Times New Roman" w:cs="Times New Roman"/>
          <w:b/>
          <w:szCs w:val="24"/>
        </w:rPr>
        <w:t xml:space="preserve"> </w:t>
      </w:r>
      <w:r>
        <w:rPr>
          <w:rFonts w:eastAsia="Times New Roman" w:cs="Times New Roman"/>
          <w:bCs/>
          <w:szCs w:val="24"/>
        </w:rPr>
        <w:t xml:space="preserve">Δικαιοσύνης, Διαφάνειας και Ανθρωπίνων Δικαιωμάτων, κ. </w:t>
      </w:r>
      <w:r>
        <w:rPr>
          <w:rFonts w:eastAsia="Times New Roman" w:cs="Times New Roman"/>
          <w:szCs w:val="24"/>
        </w:rPr>
        <w:t>Σταύρου Κοντονή, ο οποίος θα βρίσκεται στη Σύνοδο Υπο</w:t>
      </w:r>
      <w:r>
        <w:rPr>
          <w:rFonts w:eastAsia="Times New Roman" w:cs="Times New Roman"/>
          <w:szCs w:val="24"/>
        </w:rPr>
        <w:t>υργών Δικαιοσύνης στο Λουξεμβούργο.</w:t>
      </w:r>
    </w:p>
    <w:p w14:paraId="414DA859"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 xml:space="preserve">Η τέταρτη με αριθμό 1699/24-5-2018 επίκαιρη ερώτηση δεύτερου κύκλου του Ανεξάρτητου Βουλευτή Αχαΐας, κ. </w:t>
      </w:r>
      <w:r w:rsidRPr="00C64856">
        <w:rPr>
          <w:rFonts w:eastAsia="Times New Roman" w:cs="Times New Roman"/>
          <w:bCs/>
          <w:szCs w:val="24"/>
        </w:rPr>
        <w:t>Νικολάου Νικολόπουλου</w:t>
      </w:r>
      <w:r>
        <w:rPr>
          <w:rFonts w:eastAsia="Times New Roman" w:cs="Times New Roman"/>
          <w:szCs w:val="24"/>
        </w:rPr>
        <w:t xml:space="preserve"> προς τον Υπουργό </w:t>
      </w:r>
      <w:r w:rsidRPr="00C64856">
        <w:rPr>
          <w:rFonts w:eastAsia="Times New Roman" w:cs="Times New Roman"/>
          <w:bCs/>
          <w:szCs w:val="24"/>
        </w:rPr>
        <w:t>Οικονομικών,</w:t>
      </w:r>
      <w:r>
        <w:rPr>
          <w:rFonts w:eastAsia="Times New Roman" w:cs="Times New Roman"/>
          <w:szCs w:val="24"/>
        </w:rPr>
        <w:t xml:space="preserve"> με θέμα: «Ποιες οι απώλειες του </w:t>
      </w:r>
      <w:r>
        <w:rPr>
          <w:rFonts w:eastAsia="Times New Roman" w:cs="Times New Roman"/>
          <w:szCs w:val="24"/>
        </w:rPr>
        <w:t>κ</w:t>
      </w:r>
      <w:r>
        <w:rPr>
          <w:rFonts w:eastAsia="Times New Roman" w:cs="Times New Roman"/>
          <w:szCs w:val="24"/>
        </w:rPr>
        <w:t>ράτους από τα λαθραία τσιγάρα;»</w:t>
      </w:r>
      <w:r>
        <w:rPr>
          <w:rFonts w:eastAsia="Times New Roman" w:cs="Times New Roman"/>
          <w:szCs w:val="24"/>
        </w:rPr>
        <w:t>,</w:t>
      </w:r>
      <w:r>
        <w:rPr>
          <w:rFonts w:eastAsia="Times New Roman" w:cs="Times New Roman"/>
          <w:szCs w:val="24"/>
        </w:rPr>
        <w:t xml:space="preserve"> δεν θα συζητηθεί λόγω κωλύματος της Υφυπουργού Οικονομικών </w:t>
      </w:r>
      <w:r>
        <w:rPr>
          <w:rFonts w:eastAsia="Times New Roman" w:cs="Times New Roman"/>
          <w:szCs w:val="24"/>
        </w:rPr>
        <w:t xml:space="preserve">κ. </w:t>
      </w:r>
      <w:r>
        <w:rPr>
          <w:rFonts w:eastAsia="Times New Roman" w:cs="Times New Roman"/>
          <w:szCs w:val="24"/>
        </w:rPr>
        <w:t xml:space="preserve">Αικατερίνης </w:t>
      </w:r>
      <w:proofErr w:type="spellStart"/>
      <w:r>
        <w:rPr>
          <w:rFonts w:eastAsia="Times New Roman" w:cs="Times New Roman"/>
          <w:szCs w:val="24"/>
        </w:rPr>
        <w:t>Παπανάτσιου</w:t>
      </w:r>
      <w:proofErr w:type="spellEnd"/>
      <w:r>
        <w:rPr>
          <w:rFonts w:eastAsia="Times New Roman" w:cs="Times New Roman"/>
          <w:szCs w:val="24"/>
        </w:rPr>
        <w:t xml:space="preserve">. </w:t>
      </w:r>
    </w:p>
    <w:p w14:paraId="414DA85A"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πρώτη</w:t>
      </w:r>
      <w:r>
        <w:rPr>
          <w:rFonts w:eastAsia="Times New Roman" w:cs="Times New Roman"/>
          <w:szCs w:val="24"/>
        </w:rPr>
        <w:t xml:space="preserve"> με αριθμό 5225/18-4-2018 ερώτηση του Βουλευτή Ηλείας της Δημοκρατικής Συμπαράταξης ΠΑΣΟΚ - ΔΗΜΑΡ κ.</w:t>
      </w:r>
      <w:r>
        <w:rPr>
          <w:rFonts w:eastAsia="Times New Roman" w:cs="Times New Roman"/>
          <w:b/>
          <w:bCs/>
          <w:szCs w:val="24"/>
        </w:rPr>
        <w:t xml:space="preserve"> </w:t>
      </w:r>
      <w:r w:rsidRPr="00773E4D">
        <w:rPr>
          <w:rFonts w:eastAsia="Times New Roman" w:cs="Times New Roman"/>
          <w:bCs/>
          <w:szCs w:val="24"/>
        </w:rPr>
        <w:t>Ιωάννη Κουτσούκου</w:t>
      </w:r>
      <w:r>
        <w:rPr>
          <w:rFonts w:eastAsia="Times New Roman" w:cs="Times New Roman"/>
          <w:szCs w:val="24"/>
        </w:rPr>
        <w:t xml:space="preserve"> προς τον Υπουργό </w:t>
      </w:r>
      <w:r w:rsidRPr="00773E4D">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με θέμα: </w:t>
      </w:r>
      <w:r>
        <w:rPr>
          <w:rFonts w:eastAsia="Times New Roman" w:cs="Times New Roman"/>
          <w:szCs w:val="24"/>
        </w:rPr>
        <w:t xml:space="preserve">«Οι υποθέσεις φοροδιαφυγής που </w:t>
      </w:r>
      <w:proofErr w:type="spellStart"/>
      <w:r>
        <w:rPr>
          <w:rFonts w:eastAsia="Times New Roman" w:cs="Times New Roman"/>
          <w:szCs w:val="24"/>
        </w:rPr>
        <w:t>παραγράφησαν</w:t>
      </w:r>
      <w:proofErr w:type="spellEnd"/>
      <w:r>
        <w:rPr>
          <w:rFonts w:eastAsia="Times New Roman" w:cs="Times New Roman"/>
          <w:szCs w:val="24"/>
        </w:rPr>
        <w:t xml:space="preserve"> στην διαδρομή από ΣΔΟΕ σε ΑΑΔΕ και οι κυβερνητικές ευθύνες για την απώλεια εσόδων»</w:t>
      </w:r>
      <w:r>
        <w:rPr>
          <w:rFonts w:eastAsia="Times New Roman" w:cs="Times New Roman"/>
          <w:szCs w:val="24"/>
        </w:rPr>
        <w:t>,</w:t>
      </w:r>
      <w:r>
        <w:rPr>
          <w:rFonts w:eastAsia="Times New Roman" w:cs="Times New Roman"/>
          <w:szCs w:val="24"/>
        </w:rPr>
        <w:t xml:space="preserve"> δεν θα συζητηθεί λόγω απουσίας της Υφυπουργού Οικονομικών </w:t>
      </w:r>
      <w:r>
        <w:rPr>
          <w:rFonts w:eastAsia="Times New Roman" w:cs="Times New Roman"/>
          <w:szCs w:val="24"/>
        </w:rPr>
        <w:t>κ.</w:t>
      </w:r>
      <w:r>
        <w:rPr>
          <w:rFonts w:eastAsia="Times New Roman" w:cs="Times New Roman"/>
          <w:szCs w:val="24"/>
        </w:rPr>
        <w:t xml:space="preserve"> Αικατερίνης </w:t>
      </w:r>
      <w:proofErr w:type="spellStart"/>
      <w:r>
        <w:rPr>
          <w:rFonts w:eastAsia="Times New Roman" w:cs="Times New Roman"/>
          <w:szCs w:val="24"/>
        </w:rPr>
        <w:t>Παπανάτσιου</w:t>
      </w:r>
      <w:proofErr w:type="spellEnd"/>
      <w:r>
        <w:rPr>
          <w:rFonts w:eastAsia="Times New Roman" w:cs="Times New Roman"/>
          <w:szCs w:val="24"/>
        </w:rPr>
        <w:t xml:space="preserve">, </w:t>
      </w:r>
      <w:r>
        <w:rPr>
          <w:rFonts w:eastAsia="Times New Roman" w:cs="Times New Roman"/>
          <w:szCs w:val="24"/>
        </w:rPr>
        <w:t xml:space="preserve">εξαιτίας </w:t>
      </w:r>
      <w:r>
        <w:rPr>
          <w:rFonts w:eastAsia="Times New Roman" w:cs="Times New Roman"/>
          <w:szCs w:val="24"/>
        </w:rPr>
        <w:t>φόρτου εργασίας.</w:t>
      </w:r>
    </w:p>
    <w:p w14:paraId="414DA85B"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lastRenderedPageBreak/>
        <w:t>Η ένατη με αριθμ</w:t>
      </w:r>
      <w:r>
        <w:rPr>
          <w:rFonts w:eastAsia="Times New Roman" w:cs="Times New Roman"/>
          <w:szCs w:val="24"/>
        </w:rPr>
        <w:t>ό 1518/17-4-2018 επίκαιρη ερώτηση δεύτερου κύκλου του Η΄ Αντιπροέδρου της Βουλής και Βουλευτή Β΄ Πειραιά των Ανεξαρτήτων Ελλήνων κ.</w:t>
      </w:r>
      <w:r>
        <w:rPr>
          <w:rFonts w:eastAsia="Times New Roman" w:cs="Times New Roman"/>
          <w:b/>
          <w:bCs/>
          <w:szCs w:val="24"/>
        </w:rPr>
        <w:t xml:space="preserve"> </w:t>
      </w:r>
      <w:r w:rsidRPr="00C64856">
        <w:rPr>
          <w:rFonts w:eastAsia="Times New Roman" w:cs="Times New Roman"/>
          <w:bCs/>
          <w:szCs w:val="24"/>
        </w:rPr>
        <w:t xml:space="preserve">Δημητρίου Καμμένου </w:t>
      </w:r>
      <w:r>
        <w:rPr>
          <w:rFonts w:eastAsia="Times New Roman" w:cs="Times New Roman"/>
          <w:szCs w:val="24"/>
        </w:rPr>
        <w:t xml:space="preserve">προς τον Υπουργό </w:t>
      </w:r>
      <w:r w:rsidRPr="00C64856">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σχετικά με τα προβλήματα 4 εκ</w:t>
      </w:r>
      <w:r>
        <w:rPr>
          <w:rFonts w:eastAsia="Times New Roman" w:cs="Times New Roman"/>
          <w:szCs w:val="24"/>
        </w:rPr>
        <w:t xml:space="preserve">ατομμυρίων </w:t>
      </w:r>
      <w:r>
        <w:rPr>
          <w:rFonts w:eastAsia="Times New Roman" w:cs="Times New Roman"/>
          <w:szCs w:val="24"/>
        </w:rPr>
        <w:t>δανειοληπτών</w:t>
      </w:r>
      <w:r>
        <w:rPr>
          <w:rFonts w:eastAsia="Times New Roman" w:cs="Times New Roman"/>
          <w:szCs w:val="24"/>
        </w:rPr>
        <w:t>,</w:t>
      </w:r>
      <w:r>
        <w:rPr>
          <w:rFonts w:eastAsia="Times New Roman" w:cs="Times New Roman"/>
          <w:szCs w:val="24"/>
        </w:rPr>
        <w:t xml:space="preserve"> δεν θα συζητηθεί λόγω</w:t>
      </w:r>
      <w:r>
        <w:rPr>
          <w:rFonts w:eastAsia="Times New Roman" w:cs="Times New Roman"/>
          <w:szCs w:val="24"/>
        </w:rPr>
        <w:t xml:space="preserve"> κωλύματος του Υφυπουργού Οικονομικών κ. Ευκλείδη </w:t>
      </w:r>
      <w:proofErr w:type="spellStart"/>
      <w:r>
        <w:rPr>
          <w:rFonts w:eastAsia="Times New Roman" w:cs="Times New Roman"/>
          <w:szCs w:val="24"/>
        </w:rPr>
        <w:t>Τσακαλώτου</w:t>
      </w:r>
      <w:proofErr w:type="spellEnd"/>
      <w:r>
        <w:rPr>
          <w:rFonts w:eastAsia="Times New Roman" w:cs="Times New Roman"/>
          <w:szCs w:val="24"/>
        </w:rPr>
        <w:t xml:space="preserve">, </w:t>
      </w:r>
      <w:r>
        <w:rPr>
          <w:rFonts w:eastAsia="Times New Roman" w:cs="Times New Roman"/>
          <w:szCs w:val="24"/>
        </w:rPr>
        <w:t>εξαιτίας</w:t>
      </w:r>
      <w:r>
        <w:rPr>
          <w:rFonts w:eastAsia="Times New Roman" w:cs="Times New Roman"/>
          <w:szCs w:val="24"/>
        </w:rPr>
        <w:t xml:space="preserve"> ανειλημμένων υποχρεώσεων.</w:t>
      </w:r>
    </w:p>
    <w:p w14:paraId="414DA85C"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Η με αριθμό 4017/2-3-2018 ερώτηση του Βουλευτή Ηλείας της Δημοκρατικής Συμπαράταξης ΠΑΣΟΚ - ΔΗΜΑΡ κ.</w:t>
      </w:r>
      <w:r>
        <w:rPr>
          <w:rFonts w:eastAsia="Times New Roman" w:cs="Times New Roman"/>
          <w:b/>
          <w:bCs/>
          <w:szCs w:val="24"/>
        </w:rPr>
        <w:t xml:space="preserve"> </w:t>
      </w:r>
      <w:r w:rsidRPr="00C64856">
        <w:rPr>
          <w:rFonts w:eastAsia="Times New Roman" w:cs="Times New Roman"/>
          <w:bCs/>
          <w:szCs w:val="24"/>
        </w:rPr>
        <w:t>Ιωάννη Κουτσούκου</w:t>
      </w:r>
      <w:r>
        <w:rPr>
          <w:rFonts w:eastAsia="Times New Roman" w:cs="Times New Roman"/>
          <w:szCs w:val="24"/>
        </w:rPr>
        <w:t xml:space="preserve"> προς τον Υπουργό </w:t>
      </w:r>
      <w:r w:rsidRPr="00C64856">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με θέμα: «</w:t>
      </w:r>
      <w:r>
        <w:rPr>
          <w:rFonts w:eastAsia="Times New Roman" w:cs="Times New Roman"/>
          <w:szCs w:val="24"/>
        </w:rPr>
        <w:t xml:space="preserve">Η απαίτηση του Ευρωπαϊκού Μηχανισμού Σταθερότητας (ESM) για </w:t>
      </w:r>
      <w:proofErr w:type="spellStart"/>
      <w:r>
        <w:rPr>
          <w:rFonts w:eastAsia="Times New Roman" w:cs="Times New Roman"/>
          <w:szCs w:val="24"/>
        </w:rPr>
        <w:t>συνυπογραφή</w:t>
      </w:r>
      <w:proofErr w:type="spellEnd"/>
      <w:r>
        <w:rPr>
          <w:rFonts w:eastAsia="Times New Roman" w:cs="Times New Roman"/>
          <w:szCs w:val="24"/>
        </w:rPr>
        <w:t xml:space="preserve"> της δανειακής σύμβασης του 3</w:t>
      </w:r>
      <w:r>
        <w:rPr>
          <w:rFonts w:eastAsia="Times New Roman" w:cs="Times New Roman"/>
          <w:szCs w:val="24"/>
          <w:vertAlign w:val="superscript"/>
        </w:rPr>
        <w:t>ου</w:t>
      </w:r>
      <w:r>
        <w:rPr>
          <w:rFonts w:eastAsia="Times New Roman" w:cs="Times New Roman"/>
          <w:szCs w:val="24"/>
        </w:rPr>
        <w:t xml:space="preserve"> Μνημονίου από το </w:t>
      </w:r>
      <w:proofErr w:type="spellStart"/>
      <w:r>
        <w:rPr>
          <w:rFonts w:eastAsia="Times New Roman" w:cs="Times New Roman"/>
          <w:szCs w:val="24"/>
        </w:rPr>
        <w:t>Υπερταμείο</w:t>
      </w:r>
      <w:proofErr w:type="spellEnd"/>
      <w:r>
        <w:rPr>
          <w:rFonts w:eastAsia="Times New Roman" w:cs="Times New Roman"/>
          <w:szCs w:val="24"/>
        </w:rPr>
        <w:t xml:space="preserve"> (Ελληνική Εταιρεία Συμμετοχών και Περιουσίας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w:t>
      </w:r>
      <w:r>
        <w:rPr>
          <w:rFonts w:eastAsia="Times New Roman" w:cs="Times New Roman"/>
          <w:szCs w:val="24"/>
        </w:rPr>
        <w:t>,</w:t>
      </w:r>
      <w:r>
        <w:rPr>
          <w:rFonts w:eastAsia="Times New Roman" w:cs="Times New Roman"/>
          <w:szCs w:val="24"/>
        </w:rPr>
        <w:t xml:space="preserve"> δεν θα συζητηθεί λόγω κωλύματος του Υφυπουργού Οικονομικών κ. Ευκλείδη </w:t>
      </w:r>
      <w:proofErr w:type="spellStart"/>
      <w:r>
        <w:rPr>
          <w:rFonts w:eastAsia="Times New Roman" w:cs="Times New Roman"/>
          <w:szCs w:val="24"/>
        </w:rPr>
        <w:t>Τ</w:t>
      </w:r>
      <w:r>
        <w:rPr>
          <w:rFonts w:eastAsia="Times New Roman" w:cs="Times New Roman"/>
          <w:szCs w:val="24"/>
        </w:rPr>
        <w:t>σακαλώτου</w:t>
      </w:r>
      <w:proofErr w:type="spellEnd"/>
      <w:r>
        <w:rPr>
          <w:rFonts w:eastAsia="Times New Roman" w:cs="Times New Roman"/>
          <w:szCs w:val="24"/>
        </w:rPr>
        <w:t xml:space="preserve">, </w:t>
      </w:r>
      <w:r>
        <w:rPr>
          <w:rFonts w:eastAsia="Times New Roman" w:cs="Times New Roman"/>
          <w:szCs w:val="24"/>
        </w:rPr>
        <w:t>εξαιτίας</w:t>
      </w:r>
      <w:r>
        <w:rPr>
          <w:rFonts w:eastAsia="Times New Roman" w:cs="Times New Roman"/>
          <w:szCs w:val="24"/>
        </w:rPr>
        <w:t xml:space="preserve"> ανειλημμένων υποχρεώσεων.</w:t>
      </w:r>
    </w:p>
    <w:p w14:paraId="414DA85D" w14:textId="77777777" w:rsidR="00163247" w:rsidRDefault="00306EE9">
      <w:pPr>
        <w:spacing w:line="600" w:lineRule="auto"/>
        <w:ind w:firstLine="720"/>
        <w:jc w:val="both"/>
        <w:rPr>
          <w:rFonts w:eastAsia="Times New Roman"/>
          <w:szCs w:val="24"/>
        </w:rPr>
      </w:pPr>
      <w:r>
        <w:rPr>
          <w:rFonts w:eastAsia="Times New Roman" w:cs="Times New Roman"/>
          <w:szCs w:val="24"/>
        </w:rPr>
        <w:t xml:space="preserve">Η πέμπτη με αριθμό 1588/3-5-2018 επίκαιρη ερώτηση δεύτερου κύκλου του Βουλευτή Α΄ Πειραιά του Λαϊκού Συνδέσμου - Χρυσή Αυγή κ. </w:t>
      </w:r>
      <w:r w:rsidRPr="00C64856">
        <w:rPr>
          <w:rFonts w:eastAsia="Times New Roman" w:cs="Times New Roman"/>
          <w:bCs/>
          <w:szCs w:val="24"/>
        </w:rPr>
        <w:t xml:space="preserve">Νικολάου </w:t>
      </w:r>
      <w:proofErr w:type="spellStart"/>
      <w:r w:rsidRPr="00C64856">
        <w:rPr>
          <w:rFonts w:eastAsia="Times New Roman" w:cs="Times New Roman"/>
          <w:bCs/>
          <w:szCs w:val="24"/>
        </w:rPr>
        <w:t>Κούζηλου</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C64856">
        <w:rPr>
          <w:rFonts w:eastAsia="Times New Roman" w:cs="Times New Roman"/>
          <w:bCs/>
          <w:szCs w:val="24"/>
        </w:rPr>
        <w:t>Εθνικής Άμυνας,</w:t>
      </w:r>
      <w:r>
        <w:rPr>
          <w:rFonts w:eastAsia="Times New Roman" w:cs="Times New Roman"/>
          <w:szCs w:val="24"/>
        </w:rPr>
        <w:t xml:space="preserve"> με θέμα: «Σχετικά με το μέλλον τ</w:t>
      </w:r>
      <w:r>
        <w:rPr>
          <w:rFonts w:eastAsia="Times New Roman" w:cs="Times New Roman"/>
          <w:szCs w:val="24"/>
        </w:rPr>
        <w:t>ης Ελληνικής Αμυντικής Βιομηχανίας»</w:t>
      </w:r>
      <w:r>
        <w:rPr>
          <w:rFonts w:eastAsia="Times New Roman" w:cs="Times New Roman"/>
          <w:szCs w:val="24"/>
        </w:rPr>
        <w:t>,</w:t>
      </w:r>
      <w:r>
        <w:rPr>
          <w:rFonts w:eastAsia="Times New Roman" w:cs="Times New Roman"/>
          <w:szCs w:val="24"/>
        </w:rPr>
        <w:t xml:space="preserve"> δεν θα συζητηθεί λόγω κωλύματος του Αναπληρωτή Υπουργού Εθνικής Άμυνας κ. Φώτιου Κουβέλη.</w:t>
      </w:r>
    </w:p>
    <w:p w14:paraId="414DA85E" w14:textId="77777777" w:rsidR="00163247" w:rsidRDefault="00306EE9">
      <w:pPr>
        <w:spacing w:line="600" w:lineRule="auto"/>
        <w:ind w:firstLine="720"/>
        <w:jc w:val="both"/>
        <w:rPr>
          <w:rFonts w:eastAsia="Times New Roman" w:cs="Times New Roman"/>
          <w:szCs w:val="24"/>
        </w:rPr>
      </w:pPr>
      <w:r w:rsidRPr="00A3553F">
        <w:rPr>
          <w:rFonts w:eastAsia="Times New Roman" w:cs="Times New Roman"/>
          <w:szCs w:val="24"/>
        </w:rPr>
        <w:lastRenderedPageBreak/>
        <w:t xml:space="preserve">Η </w:t>
      </w:r>
      <w:r>
        <w:rPr>
          <w:rFonts w:eastAsia="Times New Roman" w:cs="Times New Roman"/>
          <w:szCs w:val="24"/>
        </w:rPr>
        <w:t xml:space="preserve">έβδομη η </w:t>
      </w:r>
      <w:r w:rsidRPr="00A3553F">
        <w:rPr>
          <w:rFonts w:eastAsia="Times New Roman" w:cs="Times New Roman"/>
          <w:szCs w:val="24"/>
        </w:rPr>
        <w:t xml:space="preserve">με αριθμό 1538/23-4-2018 </w:t>
      </w:r>
      <w:r>
        <w:rPr>
          <w:rFonts w:eastAsia="Times New Roman" w:cs="Times New Roman"/>
          <w:szCs w:val="24"/>
        </w:rPr>
        <w:t>επίκαιρη ε</w:t>
      </w:r>
      <w:r w:rsidRPr="00A3553F">
        <w:rPr>
          <w:rFonts w:eastAsia="Times New Roman" w:cs="Times New Roman"/>
          <w:szCs w:val="24"/>
        </w:rPr>
        <w:t xml:space="preserve">ρώτηση </w:t>
      </w:r>
      <w:r>
        <w:rPr>
          <w:rFonts w:eastAsia="Times New Roman" w:cs="Times New Roman"/>
          <w:szCs w:val="24"/>
        </w:rPr>
        <w:t xml:space="preserve">δεύτερου κύκλου του </w:t>
      </w:r>
      <w:r w:rsidRPr="00A3553F">
        <w:rPr>
          <w:rFonts w:eastAsia="Times New Roman" w:cs="Times New Roman"/>
          <w:szCs w:val="24"/>
        </w:rPr>
        <w:t>Βουλευτή Επικρατείας του Λαϊκού Συνδέσμου - Χρυσή Αυγή</w:t>
      </w:r>
      <w:r w:rsidRPr="00A3553F">
        <w:rPr>
          <w:rFonts w:eastAsia="Times New Roman" w:cs="Times New Roman"/>
          <w:szCs w:val="24"/>
        </w:rPr>
        <w:t xml:space="preserve"> κ. </w:t>
      </w:r>
      <w:r w:rsidRPr="00A3553F">
        <w:rPr>
          <w:rFonts w:eastAsia="Times New Roman" w:cs="Times New Roman"/>
          <w:bCs/>
          <w:szCs w:val="24"/>
        </w:rPr>
        <w:t>Χρήστου Παππά</w:t>
      </w:r>
      <w:r w:rsidRPr="00A3553F">
        <w:rPr>
          <w:rFonts w:eastAsia="Times New Roman" w:cs="Times New Roman"/>
          <w:b/>
          <w:bCs/>
          <w:szCs w:val="24"/>
        </w:rPr>
        <w:t xml:space="preserve"> </w:t>
      </w:r>
      <w:r w:rsidRPr="00A3553F">
        <w:rPr>
          <w:rFonts w:eastAsia="Times New Roman" w:cs="Times New Roman"/>
          <w:szCs w:val="24"/>
        </w:rPr>
        <w:t xml:space="preserve">προς τον Υπουργό </w:t>
      </w:r>
      <w:r w:rsidRPr="00A3553F">
        <w:rPr>
          <w:rFonts w:eastAsia="Times New Roman" w:cs="Times New Roman"/>
          <w:bCs/>
          <w:szCs w:val="24"/>
        </w:rPr>
        <w:t>Εθνικής Άμυνας,</w:t>
      </w:r>
      <w:r w:rsidRPr="00A3553F">
        <w:rPr>
          <w:rFonts w:eastAsia="Times New Roman" w:cs="Times New Roman"/>
          <w:b/>
          <w:bCs/>
          <w:szCs w:val="24"/>
        </w:rPr>
        <w:t xml:space="preserve"> </w:t>
      </w:r>
      <w:r w:rsidRPr="00A3553F">
        <w:rPr>
          <w:rFonts w:eastAsia="Times New Roman" w:cs="Times New Roman"/>
          <w:szCs w:val="24"/>
        </w:rPr>
        <w:t>με θέμα: «Επιτακτική η ανάγκη αυξήσεως της στρατιωτικής θητείας»</w:t>
      </w:r>
      <w:r>
        <w:rPr>
          <w:rFonts w:eastAsia="Times New Roman" w:cs="Times New Roman"/>
          <w:szCs w:val="24"/>
        </w:rPr>
        <w:t xml:space="preserve">, δεν θα συζητηθεί λόγω κωλύματος του Αναπληρωτή Υπουργού Εθνικής Άμυνας κ. Φώτιου Κουβέλη. </w:t>
      </w:r>
    </w:p>
    <w:p w14:paraId="414DA85F" w14:textId="77777777" w:rsidR="00163247" w:rsidRDefault="00306EE9">
      <w:pPr>
        <w:spacing w:line="600" w:lineRule="auto"/>
        <w:ind w:firstLine="720"/>
        <w:jc w:val="both"/>
        <w:rPr>
          <w:rFonts w:eastAsia="Times New Roman" w:cs="Times New Roman"/>
          <w:szCs w:val="24"/>
        </w:rPr>
      </w:pPr>
      <w:r w:rsidRPr="00A3553F">
        <w:rPr>
          <w:rFonts w:eastAsia="Times New Roman" w:cs="Times New Roman"/>
          <w:szCs w:val="24"/>
        </w:rPr>
        <w:t xml:space="preserve">Η </w:t>
      </w:r>
      <w:r>
        <w:rPr>
          <w:rFonts w:eastAsia="Times New Roman" w:cs="Times New Roman"/>
          <w:szCs w:val="24"/>
        </w:rPr>
        <w:t xml:space="preserve">όγδοη </w:t>
      </w:r>
      <w:r w:rsidRPr="00A3553F">
        <w:rPr>
          <w:rFonts w:eastAsia="Times New Roman" w:cs="Times New Roman"/>
          <w:szCs w:val="24"/>
        </w:rPr>
        <w:t xml:space="preserve">με αριθμό 1539/23-4-2018 </w:t>
      </w:r>
      <w:r>
        <w:rPr>
          <w:rFonts w:eastAsia="Times New Roman" w:cs="Times New Roman"/>
          <w:szCs w:val="24"/>
        </w:rPr>
        <w:t>ε</w:t>
      </w:r>
      <w:r w:rsidRPr="00A3553F">
        <w:rPr>
          <w:rFonts w:eastAsia="Times New Roman" w:cs="Times New Roman"/>
          <w:szCs w:val="24"/>
        </w:rPr>
        <w:t xml:space="preserve">πίκαιρη </w:t>
      </w:r>
      <w:r>
        <w:rPr>
          <w:rFonts w:eastAsia="Times New Roman" w:cs="Times New Roman"/>
          <w:szCs w:val="24"/>
        </w:rPr>
        <w:t>ε</w:t>
      </w:r>
      <w:r w:rsidRPr="00A3553F">
        <w:rPr>
          <w:rFonts w:eastAsia="Times New Roman" w:cs="Times New Roman"/>
          <w:szCs w:val="24"/>
        </w:rPr>
        <w:t>ρώτησ</w:t>
      </w:r>
      <w:r w:rsidRPr="00A3553F">
        <w:rPr>
          <w:rFonts w:eastAsia="Times New Roman" w:cs="Times New Roman"/>
          <w:szCs w:val="24"/>
        </w:rPr>
        <w:t xml:space="preserve">η </w:t>
      </w:r>
      <w:r>
        <w:rPr>
          <w:rFonts w:eastAsia="Times New Roman" w:cs="Times New Roman"/>
          <w:szCs w:val="24"/>
        </w:rPr>
        <w:t xml:space="preserve">δεύτερου κύκλου </w:t>
      </w:r>
      <w:r w:rsidRPr="00A3553F">
        <w:rPr>
          <w:rFonts w:eastAsia="Times New Roman" w:cs="Times New Roman"/>
          <w:szCs w:val="24"/>
        </w:rPr>
        <w:t>Βουλευτή Επικρατείας του Λαϊκού Συνδέσμου - Χρυσή Αυγή κ. Χρήστου Παππά προς τον Υπουργό Εθνικής Άμυνας,</w:t>
      </w:r>
      <w:r>
        <w:rPr>
          <w:rFonts w:eastAsia="Times New Roman" w:cs="Times New Roman"/>
          <w:szCs w:val="24"/>
        </w:rPr>
        <w:t xml:space="preserve"> </w:t>
      </w:r>
      <w:r w:rsidRPr="00A3553F">
        <w:rPr>
          <w:rFonts w:eastAsia="Times New Roman" w:cs="Times New Roman"/>
          <w:szCs w:val="24"/>
        </w:rPr>
        <w:t xml:space="preserve">με θέμα: «Περί της συμμετοχής </w:t>
      </w:r>
      <w:proofErr w:type="spellStart"/>
      <w:r w:rsidRPr="00A3553F">
        <w:rPr>
          <w:rFonts w:eastAsia="Times New Roman" w:cs="Times New Roman"/>
          <w:szCs w:val="24"/>
        </w:rPr>
        <w:t>ενστόλων</w:t>
      </w:r>
      <w:proofErr w:type="spellEnd"/>
      <w:r w:rsidRPr="00A3553F">
        <w:rPr>
          <w:rFonts w:eastAsia="Times New Roman" w:cs="Times New Roman"/>
          <w:szCs w:val="24"/>
        </w:rPr>
        <w:t xml:space="preserve"> στρατιωτικ</w:t>
      </w:r>
      <w:r>
        <w:rPr>
          <w:rFonts w:eastAsia="Times New Roman" w:cs="Times New Roman"/>
          <w:szCs w:val="24"/>
        </w:rPr>
        <w:t>ών σε κομματική πορεία του ΚΚΕ», δεν θα συζητηθεί λόγω κωλύματος του Αναπληρωτή Υπου</w:t>
      </w:r>
      <w:r>
        <w:rPr>
          <w:rFonts w:eastAsia="Times New Roman" w:cs="Times New Roman"/>
          <w:szCs w:val="24"/>
        </w:rPr>
        <w:t xml:space="preserve">ργού Εθνικής Άμυνας κ. Φώτιου Κουβέλη. </w:t>
      </w:r>
    </w:p>
    <w:p w14:paraId="414DA860" w14:textId="77777777" w:rsidR="00163247" w:rsidRDefault="00306EE9">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λοκληρώθηκε η συζήτηση των επικαίρων ερωτήσεων. </w:t>
      </w:r>
    </w:p>
    <w:p w14:paraId="414DA861" w14:textId="77777777" w:rsidR="00163247" w:rsidRDefault="00306EE9">
      <w:pPr>
        <w:spacing w:line="600" w:lineRule="auto"/>
        <w:ind w:firstLine="720"/>
        <w:jc w:val="both"/>
        <w:rPr>
          <w:rFonts w:eastAsia="Times New Roman" w:cs="Times New Roman"/>
          <w:szCs w:val="24"/>
        </w:rPr>
      </w:pPr>
      <w:r w:rsidRPr="00A1004C">
        <w:rPr>
          <w:rFonts w:eastAsia="Times New Roman" w:cs="Times New Roman"/>
          <w:szCs w:val="24"/>
        </w:rPr>
        <w:t>Κυρίες και κύριοι συνάδελφοι</w:t>
      </w:r>
      <w:r>
        <w:rPr>
          <w:rFonts w:eastAsia="Times New Roman" w:cs="Times New Roman"/>
          <w:szCs w:val="24"/>
        </w:rPr>
        <w:t xml:space="preserve">, </w:t>
      </w:r>
      <w:r w:rsidRPr="00C76C56">
        <w:rPr>
          <w:rFonts w:eastAsia="Times New Roman" w:cs="Times New Roman"/>
          <w:szCs w:val="24"/>
        </w:rPr>
        <w:t>δέχεστε στο σημείο αυτό να λύσουμε τη συνεδρίαση;</w:t>
      </w:r>
    </w:p>
    <w:p w14:paraId="414DA862" w14:textId="77777777" w:rsidR="00163247" w:rsidRDefault="00306EE9">
      <w:pPr>
        <w:spacing w:line="600" w:lineRule="auto"/>
        <w:ind w:firstLine="720"/>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p>
    <w:p w14:paraId="414DA863" w14:textId="77777777" w:rsidR="00163247" w:rsidRDefault="00306EE9">
      <w:pPr>
        <w:spacing w:line="600" w:lineRule="auto"/>
        <w:ind w:firstLine="720"/>
        <w:jc w:val="both"/>
        <w:rPr>
          <w:rFonts w:eastAsia="Times New Roman" w:cs="Times New Roman"/>
          <w:szCs w:val="24"/>
        </w:rPr>
      </w:pPr>
      <w:r w:rsidRPr="00197203">
        <w:rPr>
          <w:rFonts w:eastAsia="Times New Roman" w:cs="Times New Roman"/>
          <w:b/>
          <w:szCs w:val="24"/>
        </w:rPr>
        <w:t xml:space="preserve">ΠΡΟΕΔΡΕΥΩΝ (Σπυρίδων Λυκούδης): </w:t>
      </w:r>
      <w:r w:rsidRPr="00C76C56">
        <w:rPr>
          <w:rFonts w:eastAsia="Times New Roman" w:cs="Times New Roman"/>
          <w:szCs w:val="24"/>
        </w:rPr>
        <w:t xml:space="preserve">Με τη </w:t>
      </w:r>
      <w:r>
        <w:rPr>
          <w:rFonts w:eastAsia="Times New Roman" w:cs="Times New Roman"/>
          <w:szCs w:val="24"/>
        </w:rPr>
        <w:t>συναίνεση τ</w:t>
      </w:r>
      <w:r>
        <w:rPr>
          <w:rFonts w:eastAsia="Times New Roman" w:cs="Times New Roman"/>
          <w:szCs w:val="24"/>
        </w:rPr>
        <w:t>ου Σώματος και ώρα 19</w:t>
      </w:r>
      <w:r w:rsidRPr="00C76C56">
        <w:rPr>
          <w:rFonts w:eastAsia="Times New Roman" w:cs="Times New Roman"/>
          <w:szCs w:val="24"/>
        </w:rPr>
        <w:t>.</w:t>
      </w:r>
      <w:r>
        <w:rPr>
          <w:rFonts w:eastAsia="Times New Roman" w:cs="Times New Roman"/>
          <w:szCs w:val="24"/>
        </w:rPr>
        <w:t>30</w:t>
      </w:r>
      <w:r>
        <w:rPr>
          <w:rFonts w:eastAsia="Times New Roman" w:cs="Times New Roman"/>
          <w:szCs w:val="24"/>
        </w:rPr>
        <w:t>΄</w:t>
      </w:r>
      <w:r w:rsidRPr="00C76C56">
        <w:rPr>
          <w:rFonts w:eastAsia="Times New Roman" w:cs="Times New Roman"/>
          <w:szCs w:val="24"/>
        </w:rPr>
        <w:t xml:space="preserve"> </w:t>
      </w:r>
      <w:proofErr w:type="spellStart"/>
      <w:r w:rsidRPr="00C76C56">
        <w:rPr>
          <w:rFonts w:eastAsia="Times New Roman" w:cs="Times New Roman"/>
          <w:szCs w:val="24"/>
        </w:rPr>
        <w:t>λύεται</w:t>
      </w:r>
      <w:proofErr w:type="spellEnd"/>
      <w:r w:rsidRPr="00C76C56">
        <w:rPr>
          <w:rFonts w:eastAsia="Times New Roman" w:cs="Times New Roman"/>
          <w:szCs w:val="24"/>
        </w:rPr>
        <w:t xml:space="preserve"> η συνεδρίαση για </w:t>
      </w:r>
      <w:r w:rsidRPr="000A61AA">
        <w:rPr>
          <w:rFonts w:eastAsia="Times New Roman" w:cs="Times New Roman"/>
          <w:szCs w:val="24"/>
        </w:rPr>
        <w:t>αύριο</w:t>
      </w:r>
      <w:r>
        <w:rPr>
          <w:rFonts w:eastAsia="Times New Roman" w:cs="Times New Roman"/>
          <w:b/>
          <w:szCs w:val="24"/>
        </w:rPr>
        <w:t xml:space="preserve"> </w:t>
      </w:r>
      <w:r>
        <w:rPr>
          <w:rFonts w:eastAsia="Times New Roman" w:cs="Times New Roman"/>
          <w:szCs w:val="24"/>
        </w:rPr>
        <w:t xml:space="preserve">ημέρα </w:t>
      </w:r>
      <w:r w:rsidRPr="00C76C56">
        <w:rPr>
          <w:rFonts w:eastAsia="Times New Roman" w:cs="Times New Roman"/>
          <w:szCs w:val="24"/>
        </w:rPr>
        <w:t>Τ</w:t>
      </w:r>
      <w:r>
        <w:rPr>
          <w:rFonts w:eastAsia="Times New Roman" w:cs="Times New Roman"/>
          <w:szCs w:val="24"/>
        </w:rPr>
        <w:t>ρίτη 5</w:t>
      </w:r>
      <w:r w:rsidRPr="00C76C56">
        <w:rPr>
          <w:rFonts w:eastAsia="Times New Roman" w:cs="Times New Roman"/>
          <w:szCs w:val="24"/>
        </w:rPr>
        <w:t xml:space="preserve"> </w:t>
      </w:r>
      <w:r>
        <w:rPr>
          <w:rFonts w:eastAsia="Times New Roman" w:cs="Times New Roman"/>
          <w:szCs w:val="24"/>
        </w:rPr>
        <w:t>Ιουνίου 2018</w:t>
      </w:r>
      <w:r w:rsidRPr="00C76C56">
        <w:rPr>
          <w:rFonts w:eastAsia="Times New Roman" w:cs="Times New Roman"/>
          <w:szCs w:val="24"/>
        </w:rPr>
        <w:t xml:space="preserve"> </w:t>
      </w:r>
      <w:r w:rsidRPr="00C76C56">
        <w:rPr>
          <w:rFonts w:eastAsia="Times New Roman" w:cs="Times New Roman"/>
          <w:szCs w:val="24"/>
        </w:rPr>
        <w:lastRenderedPageBreak/>
        <w:t>και ώρα 1</w:t>
      </w:r>
      <w:r>
        <w:rPr>
          <w:rFonts w:eastAsia="Times New Roman" w:cs="Times New Roman"/>
          <w:szCs w:val="24"/>
        </w:rPr>
        <w:t>1</w:t>
      </w:r>
      <w:r w:rsidRPr="00C76C56">
        <w:rPr>
          <w:rFonts w:eastAsia="Times New Roman" w:cs="Times New Roman"/>
          <w:szCs w:val="24"/>
        </w:rPr>
        <w:t>.00΄, με α</w:t>
      </w:r>
      <w:r>
        <w:rPr>
          <w:rFonts w:eastAsia="Times New Roman" w:cs="Times New Roman"/>
          <w:szCs w:val="24"/>
        </w:rPr>
        <w:t>ντικείμενο εργασιών του Σώματος</w:t>
      </w:r>
      <w:r>
        <w:rPr>
          <w:rFonts w:eastAsia="Times New Roman" w:cs="Times New Roman"/>
          <w:szCs w:val="24"/>
        </w:rPr>
        <w:t>:</w:t>
      </w:r>
      <w:r>
        <w:rPr>
          <w:rFonts w:eastAsia="Times New Roman" w:cs="Times New Roman"/>
          <w:szCs w:val="24"/>
        </w:rPr>
        <w:t xml:space="preserve"> </w:t>
      </w:r>
      <w:r w:rsidRPr="00C76C56">
        <w:rPr>
          <w:rFonts w:eastAsia="Times New Roman" w:cs="Times New Roman"/>
          <w:szCs w:val="24"/>
        </w:rPr>
        <w:t>νομοθετική εργασία</w:t>
      </w:r>
      <w:r>
        <w:rPr>
          <w:rFonts w:eastAsia="Times New Roman" w:cs="Times New Roman"/>
          <w:szCs w:val="24"/>
        </w:rPr>
        <w:t>,</w:t>
      </w:r>
      <w:r>
        <w:rPr>
          <w:rFonts w:eastAsia="Times New Roman" w:cs="Times New Roman"/>
          <w:szCs w:val="24"/>
        </w:rPr>
        <w:t xml:space="preserve"> </w:t>
      </w:r>
      <w:r w:rsidRPr="00C76C56">
        <w:rPr>
          <w:rFonts w:eastAsia="Times New Roman" w:cs="Times New Roman"/>
          <w:szCs w:val="24"/>
        </w:rPr>
        <w:t xml:space="preserve">σύμφωνα με την ημερήσια διάταξη που έχει διανεμηθεί. </w:t>
      </w:r>
    </w:p>
    <w:p w14:paraId="414DA864" w14:textId="77777777" w:rsidR="00163247" w:rsidRDefault="00163247">
      <w:pPr>
        <w:spacing w:line="600" w:lineRule="auto"/>
        <w:ind w:firstLine="720"/>
        <w:jc w:val="both"/>
        <w:rPr>
          <w:rFonts w:eastAsia="Times New Roman" w:cs="Times New Roman"/>
          <w:szCs w:val="24"/>
        </w:rPr>
      </w:pPr>
    </w:p>
    <w:p w14:paraId="414DA865" w14:textId="77777777" w:rsidR="00163247" w:rsidRDefault="00306EE9">
      <w:pPr>
        <w:spacing w:line="600" w:lineRule="auto"/>
        <w:ind w:left="720"/>
        <w:jc w:val="both"/>
        <w:rPr>
          <w:rFonts w:eastAsia="Times New Roman" w:cs="Times New Roman"/>
          <w:szCs w:val="24"/>
        </w:rPr>
      </w:pPr>
      <w:r>
        <w:rPr>
          <w:rFonts w:eastAsia="Times New Roman" w:cs="Times New Roman"/>
          <w:b/>
          <w:bCs/>
          <w:szCs w:val="24"/>
        </w:rPr>
        <w:t xml:space="preserve">    </w:t>
      </w:r>
      <w:r w:rsidRPr="00C76C56">
        <w:rPr>
          <w:rFonts w:eastAsia="Times New Roman" w:cs="Times New Roman"/>
          <w:b/>
          <w:bCs/>
          <w:szCs w:val="24"/>
        </w:rPr>
        <w:t xml:space="preserve">Ο ΠΡΟΕΔΡΟΣ                               </w:t>
      </w:r>
      <w:r w:rsidRPr="00C76C56">
        <w:rPr>
          <w:rFonts w:eastAsia="Times New Roman" w:cs="Times New Roman"/>
          <w:b/>
          <w:bCs/>
          <w:szCs w:val="24"/>
        </w:rPr>
        <w:t xml:space="preserve">                         ΟΙ ΓΡΑΜΜΑΤΕΙΣ</w:t>
      </w:r>
      <w:r w:rsidRPr="00C76C56">
        <w:rPr>
          <w:rFonts w:eastAsia="Times New Roman" w:cs="Times New Roman"/>
          <w:szCs w:val="24"/>
        </w:rPr>
        <w:t xml:space="preserve"> </w:t>
      </w:r>
      <w:r>
        <w:rPr>
          <w:rFonts w:eastAsia="Times New Roman" w:cs="Times New Roman"/>
          <w:szCs w:val="24"/>
        </w:rPr>
        <w:t xml:space="preserve"> </w:t>
      </w:r>
    </w:p>
    <w:sectPr w:rsidR="0016324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ipAQJkfoEjLXP7qBCy9j56Zw0a4=" w:salt="xrUido0wvZjcRutzUTu5E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247"/>
    <w:rsid w:val="00054C33"/>
    <w:rsid w:val="00163247"/>
    <w:rsid w:val="00306EE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A74A"/>
  <w15:docId w15:val="{C6858EAE-3342-4EA7-B557-EE3176B50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4666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4666D"/>
    <w:rPr>
      <w:rFonts w:ascii="Segoe UI" w:hAnsi="Segoe UI" w:cs="Segoe UI"/>
      <w:sz w:val="18"/>
      <w:szCs w:val="18"/>
    </w:rPr>
  </w:style>
  <w:style w:type="paragraph" w:styleId="a4">
    <w:name w:val="Revision"/>
    <w:hidden/>
    <w:uiPriority w:val="99"/>
    <w:semiHidden/>
    <w:rsid w:val="000A13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645</MetadataID>
    <Session xmlns="641f345b-441b-4b81-9152-adc2e73ba5e1">Γ´</Session>
    <Date xmlns="641f345b-441b-4b81-9152-adc2e73ba5e1">2018-06-03T21:00:00+00:00</Date>
    <Status xmlns="641f345b-441b-4b81-9152-adc2e73ba5e1">
      <Url>http://srv-sp1/praktika/Lists/Incoming_Metadata/EditForm.aspx?ID=645&amp;Source=/praktika/Recordings_Library/Forms/AllItems.aspx</Url>
      <Description>Δημοσιεύτηκε</Description>
    </Status>
    <Meeting xmlns="641f345b-441b-4b81-9152-adc2e73ba5e1">ΡΛ´</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33721D-F91F-4FE9-ACCA-B0572EC6EB8A}">
  <ds:schemaRefs>
    <ds:schemaRef ds:uri="http://schemas.microsoft.com/sharepoint/v3/contenttype/forms"/>
  </ds:schemaRefs>
</ds:datastoreItem>
</file>

<file path=customXml/itemProps2.xml><?xml version="1.0" encoding="utf-8"?>
<ds:datastoreItem xmlns:ds="http://schemas.openxmlformats.org/officeDocument/2006/customXml" ds:itemID="{F736C57F-B46E-4CC1-BBFA-DCF02213FCDE}">
  <ds:schemaRefs>
    <ds:schemaRef ds:uri="http://purl.org/dc/terms/"/>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641f345b-441b-4b81-9152-adc2e73ba5e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FF402934-054B-4351-950F-85304167F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68</Pages>
  <Words>12390</Words>
  <Characters>66907</Characters>
  <Application>Microsoft Office Word</Application>
  <DocSecurity>0</DocSecurity>
  <Lines>557</Lines>
  <Paragraphs>158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2018-06-11T07:25:00Z</dcterms:created>
  <dcterms:modified xsi:type="dcterms:W3CDTF">2018-06-11T07:25:00Z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