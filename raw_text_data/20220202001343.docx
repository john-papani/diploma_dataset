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10B" w:rsidRPr="003B410B" w:rsidRDefault="003B410B" w:rsidP="00144DBB">
      <w:pPr>
        <w:spacing w:line="360" w:lineRule="auto"/>
        <w:jc w:val="both"/>
        <w:rPr>
          <w:rFonts w:eastAsia="Times New Roman"/>
          <w:szCs w:val="24"/>
          <w:lang w:eastAsia="en-US"/>
        </w:rPr>
        <w:pPrChange w:id="0" w:author="Σπανός Γεώργιος" w:date="2022-02-08T13:43:00Z">
          <w:pPr>
            <w:spacing w:line="360" w:lineRule="auto"/>
          </w:pPr>
        </w:pPrChange>
      </w:pPr>
      <w:r w:rsidRPr="003B410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3B410B" w:rsidRPr="003B410B" w:rsidRDefault="003B410B" w:rsidP="003B410B">
      <w:pPr>
        <w:spacing w:after="200" w:line="360" w:lineRule="auto"/>
        <w:rPr>
          <w:rFonts w:eastAsia="Times New Roman"/>
          <w:szCs w:val="24"/>
          <w:lang w:eastAsia="en-US"/>
        </w:rPr>
      </w:pP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ΠΙΝΑΚΑΣ ΠΕΡΙΕΧΟΜΕΝΩΝ</w:t>
      </w: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 xml:space="preserve">ΙΗ’ ΠΕΡΙΟΔΟΣ </w:t>
      </w: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ΠΡΟΕΔΡΕΥΟΜΕΝΗΣ ΚΟΙΝΟΒΟΥΛΕΥΤΙΚΗΣ ΔΗΜΟΚΡΑΤΙΑΣ</w:t>
      </w: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ΣΥΝΟΔΟΣ Γ΄</w:t>
      </w:r>
    </w:p>
    <w:p w:rsidR="003B410B" w:rsidRPr="003B410B" w:rsidRDefault="003B410B" w:rsidP="003B410B">
      <w:pPr>
        <w:spacing w:after="200" w:line="360" w:lineRule="auto"/>
        <w:rPr>
          <w:rFonts w:eastAsia="Times New Roman"/>
          <w:szCs w:val="24"/>
          <w:lang w:eastAsia="en-US"/>
        </w:rPr>
      </w:pP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ΣΥΝΕΔΡΙΑΣΗ ΞΕ΄</w:t>
      </w: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Τετάρτη</w:t>
      </w:r>
      <w:del w:id="1" w:author="Σπανός Γεώργιος" w:date="2022-02-08T13:43:00Z">
        <w:r w:rsidRPr="003B410B" w:rsidDel="002630F7">
          <w:rPr>
            <w:rFonts w:eastAsia="Times New Roman"/>
            <w:szCs w:val="24"/>
            <w:lang w:eastAsia="en-US"/>
          </w:rPr>
          <w:delText>,</w:delText>
        </w:r>
      </w:del>
      <w:r w:rsidRPr="003B410B">
        <w:rPr>
          <w:rFonts w:eastAsia="Times New Roman"/>
          <w:szCs w:val="24"/>
          <w:lang w:eastAsia="en-US"/>
        </w:rPr>
        <w:t xml:space="preserve"> </w:t>
      </w:r>
      <w:del w:id="2" w:author="Σπανός Γεώργιος" w:date="2022-02-08T13:43:00Z">
        <w:r w:rsidRPr="003B410B" w:rsidDel="002630F7">
          <w:rPr>
            <w:rFonts w:eastAsia="Times New Roman"/>
            <w:szCs w:val="24"/>
            <w:lang w:eastAsia="en-US"/>
          </w:rPr>
          <w:delText>0</w:delText>
        </w:r>
      </w:del>
      <w:r w:rsidRPr="003B410B">
        <w:rPr>
          <w:rFonts w:eastAsia="Times New Roman"/>
          <w:szCs w:val="24"/>
          <w:lang w:eastAsia="en-US"/>
        </w:rPr>
        <w:t>2 Φεβρουαρίου 2022</w:t>
      </w:r>
    </w:p>
    <w:p w:rsidR="003B410B" w:rsidRPr="003B410B" w:rsidRDefault="003B410B" w:rsidP="003B410B">
      <w:pPr>
        <w:spacing w:after="200" w:line="360" w:lineRule="auto"/>
        <w:rPr>
          <w:rFonts w:eastAsia="Times New Roman"/>
          <w:szCs w:val="24"/>
          <w:lang w:eastAsia="en-US"/>
        </w:rPr>
      </w:pP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ΘΕΜΑΤΑ</w:t>
      </w: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 xml:space="preserve"> </w:t>
      </w:r>
      <w:r w:rsidRPr="003B410B">
        <w:rPr>
          <w:rFonts w:eastAsia="Times New Roman"/>
          <w:szCs w:val="24"/>
          <w:lang w:eastAsia="en-US"/>
        </w:rPr>
        <w:br/>
        <w:t xml:space="preserve">Α. ΕΙΔΙΚΑ ΘΕΜΑΤΑ </w:t>
      </w:r>
      <w:r w:rsidRPr="003B410B">
        <w:rPr>
          <w:rFonts w:eastAsia="Times New Roman"/>
          <w:szCs w:val="24"/>
          <w:lang w:eastAsia="en-US"/>
        </w:rPr>
        <w:br/>
        <w:t xml:space="preserve">1. Επί διαδικαστικού θέματος, σελ.  </w:t>
      </w:r>
      <w:r w:rsidRPr="003B410B">
        <w:rPr>
          <w:rFonts w:eastAsia="Times New Roman"/>
          <w:szCs w:val="24"/>
          <w:lang w:eastAsia="en-US"/>
        </w:rPr>
        <w:br/>
        <w:t xml:space="preserve">2. Επί προσωπικού θέματος, σελ.  </w:t>
      </w:r>
      <w:r w:rsidRPr="003B410B">
        <w:rPr>
          <w:rFonts w:eastAsia="Times New Roman"/>
          <w:szCs w:val="24"/>
          <w:lang w:eastAsia="en-US"/>
        </w:rPr>
        <w:br/>
        <w:t xml:space="preserve"> </w:t>
      </w:r>
      <w:r w:rsidRPr="003B410B">
        <w:rPr>
          <w:rFonts w:eastAsia="Times New Roman"/>
          <w:szCs w:val="24"/>
          <w:lang w:eastAsia="en-US"/>
        </w:rPr>
        <w:br/>
        <w:t xml:space="preserve">Β. ΝΟΜΟΘΕΤΙΚΗ ΕΡΓΑΣΙΑ </w:t>
      </w:r>
      <w:r w:rsidRPr="003B410B">
        <w:rPr>
          <w:rFonts w:eastAsia="Times New Roman"/>
          <w:szCs w:val="24"/>
          <w:lang w:eastAsia="en-US"/>
        </w:rPr>
        <w:br/>
        <w:t xml:space="preserve">Συνέχιση της συζήτησης και ψήφιση επί της αρχής, των άρθρων, των τροπολογιών και του συνόλου του σχεδίου νόμου του Υπουργείου Ανάπτυξης και Επενδύσεων: «Αναπτυξιακός Νόμος - Ελλάδα Ισχυρή Ανάπτυξη», σελ.  </w:t>
      </w:r>
      <w:r w:rsidRPr="003B410B">
        <w:rPr>
          <w:rFonts w:eastAsia="Times New Roman"/>
          <w:szCs w:val="24"/>
          <w:lang w:eastAsia="en-US"/>
        </w:rPr>
        <w:br/>
        <w:t xml:space="preserve"> </w:t>
      </w:r>
      <w:r w:rsidRPr="003B410B">
        <w:rPr>
          <w:rFonts w:eastAsia="Times New Roman"/>
          <w:szCs w:val="24"/>
          <w:lang w:eastAsia="en-US"/>
        </w:rPr>
        <w:br/>
        <w:t>ΠΡΟΕΔΡΕΥΟΝΤΕΣ</w:t>
      </w:r>
    </w:p>
    <w:p w:rsidR="003B410B" w:rsidRPr="003B410B" w:rsidRDefault="003B410B" w:rsidP="003B410B">
      <w:pPr>
        <w:spacing w:after="0" w:line="360" w:lineRule="auto"/>
        <w:rPr>
          <w:rFonts w:eastAsia="Times New Roman"/>
          <w:szCs w:val="24"/>
          <w:lang w:eastAsia="en-US"/>
        </w:rPr>
      </w:pPr>
      <w:r w:rsidRPr="003B410B">
        <w:rPr>
          <w:rFonts w:eastAsia="Times New Roman"/>
          <w:szCs w:val="24"/>
          <w:lang w:eastAsia="en-US"/>
        </w:rPr>
        <w:t>ΑΘΑΝΑΣΙΟΥ Χ., σελ.</w:t>
      </w:r>
    </w:p>
    <w:p w:rsidR="003B410B" w:rsidRPr="003B410B" w:rsidRDefault="003B410B" w:rsidP="003B410B">
      <w:pPr>
        <w:spacing w:after="0" w:line="360" w:lineRule="auto"/>
        <w:rPr>
          <w:rFonts w:eastAsia="Times New Roman"/>
          <w:szCs w:val="24"/>
          <w:lang w:eastAsia="en-US"/>
        </w:rPr>
      </w:pPr>
      <w:r w:rsidRPr="003B410B">
        <w:rPr>
          <w:rFonts w:eastAsia="Times New Roman"/>
          <w:szCs w:val="24"/>
          <w:lang w:eastAsia="en-US"/>
        </w:rPr>
        <w:t>ΚΑΚΛΑΜΑΝΗΣ Ν., σελ.</w:t>
      </w:r>
    </w:p>
    <w:p w:rsidR="003B410B" w:rsidRPr="003B410B" w:rsidRDefault="003B410B" w:rsidP="003B410B">
      <w:pPr>
        <w:spacing w:after="0" w:line="360" w:lineRule="auto"/>
        <w:rPr>
          <w:rFonts w:eastAsia="Times New Roman"/>
          <w:szCs w:val="24"/>
          <w:lang w:eastAsia="en-US"/>
        </w:rPr>
      </w:pPr>
      <w:r w:rsidRPr="003B410B">
        <w:rPr>
          <w:rFonts w:eastAsia="Times New Roman"/>
          <w:szCs w:val="24"/>
          <w:lang w:eastAsia="en-US"/>
        </w:rPr>
        <w:t>ΚΩΝΣΤΑΝΤΙΝΟΠΟΥΛΟΣ Ο., σελ.</w:t>
      </w:r>
    </w:p>
    <w:p w:rsidR="003B410B" w:rsidRPr="003B410B" w:rsidRDefault="003B410B" w:rsidP="003B410B">
      <w:pPr>
        <w:spacing w:after="0" w:line="360" w:lineRule="auto"/>
        <w:rPr>
          <w:rFonts w:eastAsia="Times New Roman"/>
          <w:szCs w:val="24"/>
          <w:lang w:eastAsia="en-US"/>
        </w:rPr>
      </w:pPr>
      <w:r w:rsidRPr="003B410B">
        <w:rPr>
          <w:rFonts w:eastAsia="Times New Roman"/>
          <w:szCs w:val="24"/>
          <w:lang w:eastAsia="en-US"/>
        </w:rPr>
        <w:t>ΜΠΟΥΡΑΣ Α., σελ.</w:t>
      </w:r>
    </w:p>
    <w:p w:rsidR="003B410B" w:rsidRPr="003B410B" w:rsidRDefault="003B410B" w:rsidP="003B410B">
      <w:pPr>
        <w:spacing w:after="0" w:line="360" w:lineRule="auto"/>
        <w:rPr>
          <w:rFonts w:eastAsia="Times New Roman"/>
          <w:szCs w:val="24"/>
          <w:lang w:eastAsia="en-US"/>
        </w:rPr>
      </w:pPr>
      <w:r w:rsidRPr="003B410B">
        <w:rPr>
          <w:rFonts w:eastAsia="Times New Roman"/>
          <w:szCs w:val="24"/>
          <w:lang w:eastAsia="en-US"/>
        </w:rPr>
        <w:t>ΣΑΚΟΡΑΦΑ Σ., σελ.</w:t>
      </w:r>
    </w:p>
    <w:p w:rsidR="003B410B" w:rsidRPr="003B410B" w:rsidRDefault="003B410B" w:rsidP="003B410B">
      <w:pPr>
        <w:spacing w:after="200" w:line="360" w:lineRule="auto"/>
        <w:rPr>
          <w:rFonts w:eastAsia="Times New Roman"/>
          <w:szCs w:val="24"/>
          <w:lang w:eastAsia="en-US"/>
        </w:rPr>
      </w:pP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t>ΟΜΙΛΗΤΕΣ</w:t>
      </w:r>
    </w:p>
    <w:p w:rsidR="003B410B" w:rsidRPr="003B410B" w:rsidRDefault="003B410B" w:rsidP="003B410B">
      <w:pPr>
        <w:spacing w:after="200" w:line="360" w:lineRule="auto"/>
        <w:rPr>
          <w:rFonts w:eastAsia="Times New Roman"/>
          <w:szCs w:val="24"/>
          <w:lang w:eastAsia="en-US"/>
        </w:rPr>
      </w:pPr>
      <w:r w:rsidRPr="003B410B">
        <w:rPr>
          <w:rFonts w:eastAsia="Times New Roman"/>
          <w:szCs w:val="24"/>
          <w:lang w:eastAsia="en-US"/>
        </w:rPr>
        <w:br/>
        <w:t>Α. Επί διαδικαστικού θέματος:</w:t>
      </w:r>
      <w:r w:rsidRPr="003B410B">
        <w:rPr>
          <w:rFonts w:eastAsia="Times New Roman"/>
          <w:szCs w:val="24"/>
          <w:lang w:eastAsia="en-US"/>
        </w:rPr>
        <w:br/>
        <w:t xml:space="preserve">    ΑΘΑΝΑΣΙΟΥ Χ. , σελ. </w:t>
      </w:r>
      <w:r w:rsidRPr="003B410B">
        <w:rPr>
          <w:rFonts w:eastAsia="Times New Roman"/>
          <w:szCs w:val="24"/>
          <w:lang w:eastAsia="en-US"/>
        </w:rPr>
        <w:br/>
        <w:t xml:space="preserve">    ΚΑΚΛΑΜΑΝΗΣ Ν. , σελ. </w:t>
      </w:r>
      <w:r w:rsidRPr="003B410B">
        <w:rPr>
          <w:rFonts w:eastAsia="Times New Roman"/>
          <w:szCs w:val="24"/>
          <w:lang w:eastAsia="en-US"/>
        </w:rPr>
        <w:br/>
        <w:t xml:space="preserve">    ΚΥΡΑΝΑΚΗΣ Κ. , σελ. </w:t>
      </w:r>
      <w:r w:rsidRPr="003B410B">
        <w:rPr>
          <w:rFonts w:eastAsia="Times New Roman"/>
          <w:szCs w:val="24"/>
          <w:lang w:eastAsia="en-US"/>
        </w:rPr>
        <w:br/>
        <w:t xml:space="preserve">    ΚΩΝΣΤΑΝΤΙΝΟΠΟΥΛΟΣ Ο. , σελ. </w:t>
      </w:r>
      <w:r w:rsidRPr="003B410B">
        <w:rPr>
          <w:rFonts w:eastAsia="Times New Roman"/>
          <w:szCs w:val="24"/>
          <w:lang w:eastAsia="en-US"/>
        </w:rPr>
        <w:br/>
        <w:t xml:space="preserve">    ΜΑΜΟΥΛΑΚΗΣ Χ. , σελ. </w:t>
      </w:r>
      <w:r w:rsidRPr="003B410B">
        <w:rPr>
          <w:rFonts w:eastAsia="Times New Roman"/>
          <w:szCs w:val="24"/>
          <w:lang w:eastAsia="en-US"/>
        </w:rPr>
        <w:br/>
        <w:t xml:space="preserve">    ΜΠΑΡΚΑΣ Κ. , σελ. </w:t>
      </w:r>
      <w:r w:rsidRPr="003B410B">
        <w:rPr>
          <w:rFonts w:eastAsia="Times New Roman"/>
          <w:szCs w:val="24"/>
          <w:lang w:eastAsia="en-US"/>
        </w:rPr>
        <w:br/>
        <w:t xml:space="preserve">    ΜΠΟΥΡΑΣ  Α. , σελ. </w:t>
      </w:r>
      <w:r w:rsidRPr="003B410B">
        <w:rPr>
          <w:rFonts w:eastAsia="Times New Roman"/>
          <w:szCs w:val="24"/>
          <w:lang w:eastAsia="en-US"/>
        </w:rPr>
        <w:br/>
        <w:t xml:space="preserve">    ΣΑΚΟΡΑΦΑ  Σ. , σελ. </w:t>
      </w:r>
      <w:r w:rsidRPr="003B410B">
        <w:rPr>
          <w:rFonts w:eastAsia="Times New Roman"/>
          <w:szCs w:val="24"/>
          <w:lang w:eastAsia="en-US"/>
        </w:rPr>
        <w:br/>
        <w:t xml:space="preserve">    ΣΑΡΑΚΙΩΤΗΣ Ι. , σελ. </w:t>
      </w:r>
      <w:r w:rsidRPr="003B410B">
        <w:rPr>
          <w:rFonts w:eastAsia="Times New Roman"/>
          <w:szCs w:val="24"/>
          <w:lang w:eastAsia="en-US"/>
        </w:rPr>
        <w:br/>
        <w:t xml:space="preserve">    ΤΣΑΒΔΑΡΙΔΗΣ Λ. , σελ. </w:t>
      </w:r>
      <w:r w:rsidRPr="003B410B">
        <w:rPr>
          <w:rFonts w:eastAsia="Times New Roman"/>
          <w:szCs w:val="24"/>
          <w:lang w:eastAsia="en-US"/>
        </w:rPr>
        <w:br/>
      </w:r>
      <w:r w:rsidRPr="003B410B">
        <w:rPr>
          <w:rFonts w:eastAsia="Times New Roman"/>
          <w:szCs w:val="24"/>
          <w:lang w:eastAsia="en-US"/>
        </w:rPr>
        <w:br/>
        <w:t>Β. Επί προσωπικού θέματος:</w:t>
      </w:r>
      <w:r w:rsidRPr="003B410B">
        <w:rPr>
          <w:rFonts w:eastAsia="Times New Roman"/>
          <w:szCs w:val="24"/>
          <w:lang w:eastAsia="en-US"/>
        </w:rPr>
        <w:br/>
        <w:t xml:space="preserve">    ΓΕΩΡΓΙΑΔΗΣ Σ. , σελ. </w:t>
      </w:r>
      <w:r w:rsidRPr="003B410B">
        <w:rPr>
          <w:rFonts w:eastAsia="Times New Roman"/>
          <w:szCs w:val="24"/>
          <w:lang w:eastAsia="en-US"/>
        </w:rPr>
        <w:br/>
        <w:t xml:space="preserve">    ΔΡΙΤΣΑΣ Θ. , σελ. </w:t>
      </w:r>
      <w:r w:rsidRPr="003B410B">
        <w:rPr>
          <w:rFonts w:eastAsia="Times New Roman"/>
          <w:szCs w:val="24"/>
          <w:lang w:eastAsia="en-US"/>
        </w:rPr>
        <w:br/>
      </w:r>
      <w:r w:rsidRPr="003B410B">
        <w:rPr>
          <w:rFonts w:eastAsia="Times New Roman"/>
          <w:szCs w:val="24"/>
          <w:lang w:eastAsia="en-US"/>
        </w:rPr>
        <w:br/>
        <w:t>Γ. Επί του σχεδίου νόμου του Υπουργείου Ανάπτυξης και Επενδύσεων:</w:t>
      </w:r>
      <w:r w:rsidRPr="003B410B">
        <w:rPr>
          <w:rFonts w:eastAsia="Times New Roman"/>
          <w:szCs w:val="24"/>
          <w:lang w:eastAsia="en-US"/>
        </w:rPr>
        <w:br/>
        <w:t xml:space="preserve">    ΑΛΕΞΟΠΟΥΛΟΥ Χ. , σελ. </w:t>
      </w:r>
      <w:r w:rsidRPr="003B410B">
        <w:rPr>
          <w:rFonts w:eastAsia="Times New Roman"/>
          <w:szCs w:val="24"/>
          <w:lang w:eastAsia="en-US"/>
        </w:rPr>
        <w:br/>
        <w:t xml:space="preserve">    ΑΜΑΝΑΤΙΔΗΣ Γ. , σελ. </w:t>
      </w:r>
      <w:r w:rsidRPr="003B410B">
        <w:rPr>
          <w:rFonts w:eastAsia="Times New Roman"/>
          <w:szCs w:val="24"/>
          <w:lang w:eastAsia="en-US"/>
        </w:rPr>
        <w:br/>
        <w:t xml:space="preserve">    ΑΝΔΡΙΑΝΟΣ Ι. , σελ. </w:t>
      </w:r>
      <w:r w:rsidRPr="003B410B">
        <w:rPr>
          <w:rFonts w:eastAsia="Times New Roman"/>
          <w:szCs w:val="24"/>
          <w:lang w:eastAsia="en-US"/>
        </w:rPr>
        <w:br/>
        <w:t xml:space="preserve">    ΑΥΓΕΡΙΝΟΠΟΥΛΟΥ Δ. , σελ. </w:t>
      </w:r>
      <w:r w:rsidRPr="003B410B">
        <w:rPr>
          <w:rFonts w:eastAsia="Times New Roman"/>
          <w:szCs w:val="24"/>
          <w:lang w:eastAsia="en-US"/>
        </w:rPr>
        <w:br/>
        <w:t xml:space="preserve">    ΒΕΛΟΠΟΥΛΟΣ Κ. , σελ. </w:t>
      </w:r>
      <w:r w:rsidRPr="003B410B">
        <w:rPr>
          <w:rFonts w:eastAsia="Times New Roman"/>
          <w:szCs w:val="24"/>
          <w:lang w:eastAsia="en-US"/>
        </w:rPr>
        <w:br/>
        <w:t xml:space="preserve">    ΒΕΤΤΑ Κ. , σελ. </w:t>
      </w:r>
      <w:r w:rsidRPr="003B410B">
        <w:rPr>
          <w:rFonts w:eastAsia="Times New Roman"/>
          <w:szCs w:val="24"/>
          <w:lang w:eastAsia="en-US"/>
        </w:rPr>
        <w:br/>
        <w:t xml:space="preserve">    ΒΙΛΙΑΡΔΟΣ Β. , σελ. </w:t>
      </w:r>
      <w:r w:rsidRPr="003B410B">
        <w:rPr>
          <w:rFonts w:eastAsia="Times New Roman"/>
          <w:szCs w:val="24"/>
          <w:lang w:eastAsia="en-US"/>
        </w:rPr>
        <w:br/>
        <w:t xml:space="preserve">    ΓΕΩΡΓΙΑΔΗΣ Σ. , σελ. </w:t>
      </w:r>
      <w:r w:rsidRPr="003B410B">
        <w:rPr>
          <w:rFonts w:eastAsia="Times New Roman"/>
          <w:szCs w:val="24"/>
          <w:lang w:eastAsia="en-US"/>
        </w:rPr>
        <w:br/>
        <w:t xml:space="preserve">    ΓΙΟΓΙΑΚΑΣ Β. , σελ. </w:t>
      </w:r>
      <w:r w:rsidRPr="003B410B">
        <w:rPr>
          <w:rFonts w:eastAsia="Times New Roman"/>
          <w:szCs w:val="24"/>
          <w:lang w:eastAsia="en-US"/>
        </w:rPr>
        <w:br/>
        <w:t xml:space="preserve">    ΔΡΙΤΣΑΣ Θ. , σελ. </w:t>
      </w:r>
      <w:r w:rsidRPr="003B410B">
        <w:rPr>
          <w:rFonts w:eastAsia="Times New Roman"/>
          <w:szCs w:val="24"/>
          <w:lang w:eastAsia="en-US"/>
        </w:rPr>
        <w:br/>
        <w:t xml:space="preserve">    ΕΥΘΥΜΙΟΥ  Ά. , σελ. </w:t>
      </w:r>
      <w:r w:rsidRPr="003B410B">
        <w:rPr>
          <w:rFonts w:eastAsia="Times New Roman"/>
          <w:szCs w:val="24"/>
          <w:lang w:eastAsia="en-US"/>
        </w:rPr>
        <w:br/>
        <w:t xml:space="preserve">    ΖΕΜΠΙΛΗΣ Α. , σελ. </w:t>
      </w:r>
      <w:r w:rsidRPr="003B410B">
        <w:rPr>
          <w:rFonts w:eastAsia="Times New Roman"/>
          <w:szCs w:val="24"/>
          <w:lang w:eastAsia="en-US"/>
        </w:rPr>
        <w:br/>
        <w:t xml:space="preserve">    ΚΑΜΙΝΗΣ Γ. , σελ. </w:t>
      </w:r>
      <w:r w:rsidRPr="003B410B">
        <w:rPr>
          <w:rFonts w:eastAsia="Times New Roman"/>
          <w:szCs w:val="24"/>
          <w:lang w:eastAsia="en-US"/>
        </w:rPr>
        <w:br/>
      </w:r>
      <w:r w:rsidRPr="003B410B">
        <w:rPr>
          <w:rFonts w:eastAsia="Times New Roman"/>
          <w:szCs w:val="24"/>
          <w:lang w:eastAsia="en-US"/>
        </w:rPr>
        <w:lastRenderedPageBreak/>
        <w:t xml:space="preserve">    ΚΑΡΑΟΓΛΟΥ Θ. , σελ. </w:t>
      </w:r>
      <w:r w:rsidRPr="003B410B">
        <w:rPr>
          <w:rFonts w:eastAsia="Times New Roman"/>
          <w:szCs w:val="24"/>
          <w:lang w:eastAsia="en-US"/>
        </w:rPr>
        <w:br/>
        <w:t xml:space="preserve">    ΚΑΡΑΣΜΑΝΗΣ Γ. , σελ. </w:t>
      </w:r>
      <w:r w:rsidRPr="003B410B">
        <w:rPr>
          <w:rFonts w:eastAsia="Times New Roman"/>
          <w:szCs w:val="24"/>
          <w:lang w:eastAsia="en-US"/>
        </w:rPr>
        <w:br/>
        <w:t xml:space="preserve">    ΚΕΓΚΕΡΟΓΛΟΥ  Β. , σελ. </w:t>
      </w:r>
      <w:r w:rsidRPr="003B410B">
        <w:rPr>
          <w:rFonts w:eastAsia="Times New Roman"/>
          <w:szCs w:val="24"/>
          <w:lang w:eastAsia="en-US"/>
        </w:rPr>
        <w:br/>
        <w:t xml:space="preserve">    ΚΕΡΑΜΕΩΣ Ν. , σελ. </w:t>
      </w:r>
      <w:r w:rsidRPr="003B410B">
        <w:rPr>
          <w:rFonts w:eastAsia="Times New Roman"/>
          <w:szCs w:val="24"/>
          <w:lang w:eastAsia="en-US"/>
        </w:rPr>
        <w:br/>
        <w:t xml:space="preserve">    ΚΕΦΑΛΙΔΟΥ Χ. , σελ. </w:t>
      </w:r>
      <w:r w:rsidRPr="003B410B">
        <w:rPr>
          <w:rFonts w:eastAsia="Times New Roman"/>
          <w:szCs w:val="24"/>
          <w:lang w:eastAsia="en-US"/>
        </w:rPr>
        <w:br/>
        <w:t xml:space="preserve">    ΚΟΜΝΗΝΑΚΑ Μ. , σελ. </w:t>
      </w:r>
      <w:r w:rsidRPr="003B410B">
        <w:rPr>
          <w:rFonts w:eastAsia="Times New Roman"/>
          <w:szCs w:val="24"/>
          <w:lang w:eastAsia="en-US"/>
        </w:rPr>
        <w:br/>
        <w:t xml:space="preserve">    ΚΟΤΡΩΝΙΑΣ Γ. , σελ. </w:t>
      </w:r>
      <w:r w:rsidRPr="003B410B">
        <w:rPr>
          <w:rFonts w:eastAsia="Times New Roman"/>
          <w:szCs w:val="24"/>
          <w:lang w:eastAsia="en-US"/>
        </w:rPr>
        <w:br/>
        <w:t xml:space="preserve">    ΚΟΥΒΕΛΑΣ Δ. , σελ. </w:t>
      </w:r>
      <w:r w:rsidRPr="003B410B">
        <w:rPr>
          <w:rFonts w:eastAsia="Times New Roman"/>
          <w:szCs w:val="24"/>
          <w:lang w:eastAsia="en-US"/>
        </w:rPr>
        <w:br/>
        <w:t xml:space="preserve">    ΚΟΥΡΟΥΜΠΛΗΣ Π. , σελ. </w:t>
      </w:r>
      <w:r w:rsidRPr="003B410B">
        <w:rPr>
          <w:rFonts w:eastAsia="Times New Roman"/>
          <w:szCs w:val="24"/>
          <w:lang w:eastAsia="en-US"/>
        </w:rPr>
        <w:br/>
        <w:t xml:space="preserve">    ΚΟΥΤΣΟΥΜΠΑΣ Δ. , σελ. </w:t>
      </w:r>
      <w:r w:rsidRPr="003B410B">
        <w:rPr>
          <w:rFonts w:eastAsia="Times New Roman"/>
          <w:szCs w:val="24"/>
          <w:lang w:eastAsia="en-US"/>
        </w:rPr>
        <w:br/>
        <w:t xml:space="preserve">    ΚΥΡΑΝΑΚΗΣ Κ. , σελ. </w:t>
      </w:r>
      <w:r w:rsidRPr="003B410B">
        <w:rPr>
          <w:rFonts w:eastAsia="Times New Roman"/>
          <w:szCs w:val="24"/>
          <w:lang w:eastAsia="en-US"/>
        </w:rPr>
        <w:br/>
        <w:t xml:space="preserve">    ΛΕΟΝΤΑΡΙΔΗΣ Θ. , σελ. </w:t>
      </w:r>
      <w:r w:rsidRPr="003B410B">
        <w:rPr>
          <w:rFonts w:eastAsia="Times New Roman"/>
          <w:szCs w:val="24"/>
          <w:lang w:eastAsia="en-US"/>
        </w:rPr>
        <w:br/>
        <w:t xml:space="preserve">    ΛΙΟΥΠΗΣ Α. , σελ. </w:t>
      </w:r>
      <w:r w:rsidRPr="003B410B">
        <w:rPr>
          <w:rFonts w:eastAsia="Times New Roman"/>
          <w:szCs w:val="24"/>
          <w:lang w:eastAsia="en-US"/>
        </w:rPr>
        <w:br/>
        <w:t xml:space="preserve">    ΛΟΒΕΡΔΟΣ  Α. , σελ. </w:t>
      </w:r>
      <w:r w:rsidRPr="003B410B">
        <w:rPr>
          <w:rFonts w:eastAsia="Times New Roman"/>
          <w:szCs w:val="24"/>
          <w:lang w:eastAsia="en-US"/>
        </w:rPr>
        <w:br/>
        <w:t xml:space="preserve">    ΛΟΒΕΡΔΟΣ Ι. , σελ. </w:t>
      </w:r>
      <w:r w:rsidRPr="003B410B">
        <w:rPr>
          <w:rFonts w:eastAsia="Times New Roman"/>
          <w:szCs w:val="24"/>
          <w:lang w:eastAsia="en-US"/>
        </w:rPr>
        <w:br/>
        <w:t xml:space="preserve">    ΜΑΜΟΥΛΑΚΗΣ Χ. , σελ. </w:t>
      </w:r>
      <w:r w:rsidRPr="003B410B">
        <w:rPr>
          <w:rFonts w:eastAsia="Times New Roman"/>
          <w:szCs w:val="24"/>
          <w:lang w:eastAsia="en-US"/>
        </w:rPr>
        <w:br/>
        <w:t xml:space="preserve">    ΜΑΝΩΛΑΚΟΥ Δ. , σελ. </w:t>
      </w:r>
      <w:r w:rsidRPr="003B410B">
        <w:rPr>
          <w:rFonts w:eastAsia="Times New Roman"/>
          <w:szCs w:val="24"/>
          <w:lang w:eastAsia="en-US"/>
        </w:rPr>
        <w:br/>
        <w:t xml:space="preserve">    ΜΑΡΑΒΕΓΙΑΣ Κ. , σελ. </w:t>
      </w:r>
      <w:r w:rsidRPr="003B410B">
        <w:rPr>
          <w:rFonts w:eastAsia="Times New Roman"/>
          <w:szCs w:val="24"/>
          <w:lang w:eastAsia="en-US"/>
        </w:rPr>
        <w:br/>
        <w:t xml:space="preserve">    ΜΟΥΛΚΙΩΤΗΣ Γ. , σελ. </w:t>
      </w:r>
      <w:r w:rsidRPr="003B410B">
        <w:rPr>
          <w:rFonts w:eastAsia="Times New Roman"/>
          <w:szCs w:val="24"/>
          <w:lang w:eastAsia="en-US"/>
        </w:rPr>
        <w:br/>
        <w:t xml:space="preserve">    ΜΠΑΡΑΝ Μ. , σελ. </w:t>
      </w:r>
      <w:r w:rsidRPr="003B410B">
        <w:rPr>
          <w:rFonts w:eastAsia="Times New Roman"/>
          <w:szCs w:val="24"/>
          <w:lang w:eastAsia="en-US"/>
        </w:rPr>
        <w:br/>
        <w:t xml:space="preserve">    ΜΠΑΡΚΑΣ Κ. , σελ. </w:t>
      </w:r>
      <w:r w:rsidRPr="003B410B">
        <w:rPr>
          <w:rFonts w:eastAsia="Times New Roman"/>
          <w:szCs w:val="24"/>
          <w:lang w:eastAsia="en-US"/>
        </w:rPr>
        <w:br/>
        <w:t xml:space="preserve">    ΜΠΛΟΥΧΟΣ Κ. , σελ. </w:t>
      </w:r>
      <w:r w:rsidRPr="003B410B">
        <w:rPr>
          <w:rFonts w:eastAsia="Times New Roman"/>
          <w:szCs w:val="24"/>
          <w:lang w:eastAsia="en-US"/>
        </w:rPr>
        <w:br/>
        <w:t xml:space="preserve">    ΠΑΝΑΣ Α. , σελ. </w:t>
      </w:r>
      <w:r w:rsidRPr="003B410B">
        <w:rPr>
          <w:rFonts w:eastAsia="Times New Roman"/>
          <w:szCs w:val="24"/>
          <w:lang w:eastAsia="en-US"/>
        </w:rPr>
        <w:br/>
        <w:t xml:space="preserve">    ΠΑΠΑΘΑΝΑΣΗΣ Ν. , σελ. </w:t>
      </w:r>
      <w:r w:rsidRPr="003B410B">
        <w:rPr>
          <w:rFonts w:eastAsia="Times New Roman"/>
          <w:szCs w:val="24"/>
          <w:lang w:eastAsia="en-US"/>
        </w:rPr>
        <w:br/>
        <w:t xml:space="preserve">    ΠΕΡΚΑ Θ. , σελ. </w:t>
      </w:r>
      <w:r w:rsidRPr="003B410B">
        <w:rPr>
          <w:rFonts w:eastAsia="Times New Roman"/>
          <w:szCs w:val="24"/>
          <w:lang w:eastAsia="en-US"/>
        </w:rPr>
        <w:br/>
        <w:t xml:space="preserve">    ΠΟΥΛΟΥ Π. , σελ. </w:t>
      </w:r>
      <w:r w:rsidRPr="003B410B">
        <w:rPr>
          <w:rFonts w:eastAsia="Times New Roman"/>
          <w:szCs w:val="24"/>
          <w:lang w:eastAsia="en-US"/>
        </w:rPr>
        <w:br/>
        <w:t xml:space="preserve">    ΣΑΡΑΚΙΩΤΗΣ Ι. , σελ. </w:t>
      </w:r>
      <w:r w:rsidRPr="003B410B">
        <w:rPr>
          <w:rFonts w:eastAsia="Times New Roman"/>
          <w:szCs w:val="24"/>
          <w:lang w:eastAsia="en-US"/>
        </w:rPr>
        <w:br/>
        <w:t xml:space="preserve">    ΣΕΝΕΤΑΚΗΣ Μ. , σελ. </w:t>
      </w:r>
      <w:r w:rsidRPr="003B410B">
        <w:rPr>
          <w:rFonts w:eastAsia="Times New Roman"/>
          <w:szCs w:val="24"/>
          <w:lang w:eastAsia="en-US"/>
        </w:rPr>
        <w:br/>
        <w:t xml:space="preserve">    ΣΚΟΥΡΛΕΤΗΣ Π. , σελ. </w:t>
      </w:r>
      <w:r w:rsidRPr="003B410B">
        <w:rPr>
          <w:rFonts w:eastAsia="Times New Roman"/>
          <w:szCs w:val="24"/>
          <w:lang w:eastAsia="en-US"/>
        </w:rPr>
        <w:br/>
        <w:t xml:space="preserve">    ΣΚΟΥΦΑ Ε. , σελ. </w:t>
      </w:r>
      <w:r w:rsidRPr="003B410B">
        <w:rPr>
          <w:rFonts w:eastAsia="Times New Roman"/>
          <w:szCs w:val="24"/>
          <w:lang w:eastAsia="en-US"/>
        </w:rPr>
        <w:br/>
        <w:t xml:space="preserve">    ΣΠΑΝΑΚΗΣ Β. , σελ. </w:t>
      </w:r>
      <w:r w:rsidRPr="003B410B">
        <w:rPr>
          <w:rFonts w:eastAsia="Times New Roman"/>
          <w:szCs w:val="24"/>
          <w:lang w:eastAsia="en-US"/>
        </w:rPr>
        <w:br/>
        <w:t xml:space="preserve">    ΤΖΗΚΑΛΑΓΙΑΣ Ζ. , σελ. </w:t>
      </w:r>
      <w:r w:rsidRPr="003B410B">
        <w:rPr>
          <w:rFonts w:eastAsia="Times New Roman"/>
          <w:szCs w:val="24"/>
          <w:lang w:eastAsia="en-US"/>
        </w:rPr>
        <w:br/>
        <w:t xml:space="preserve">    ΤΟΛΚΑΣ  Ά. , σελ. </w:t>
      </w:r>
      <w:r w:rsidRPr="003B410B">
        <w:rPr>
          <w:rFonts w:eastAsia="Times New Roman"/>
          <w:szCs w:val="24"/>
          <w:lang w:eastAsia="en-US"/>
        </w:rPr>
        <w:br/>
        <w:t xml:space="preserve">    ΦΟΡΤΩΜΑΣ Φ. , σελ. </w:t>
      </w:r>
      <w:r w:rsidRPr="003B410B">
        <w:rPr>
          <w:rFonts w:eastAsia="Times New Roman"/>
          <w:szCs w:val="24"/>
          <w:lang w:eastAsia="en-US"/>
        </w:rPr>
        <w:br/>
      </w:r>
      <w:r w:rsidRPr="003B410B">
        <w:rPr>
          <w:rFonts w:eastAsia="Times New Roman"/>
          <w:szCs w:val="24"/>
          <w:lang w:eastAsia="en-US"/>
        </w:rPr>
        <w:lastRenderedPageBreak/>
        <w:t xml:space="preserve">    ΦΩΤΙΟΥ  Θ. , σελ. </w:t>
      </w:r>
      <w:r w:rsidRPr="003B410B">
        <w:rPr>
          <w:rFonts w:eastAsia="Times New Roman"/>
          <w:szCs w:val="24"/>
          <w:lang w:eastAsia="en-US"/>
        </w:rPr>
        <w:br/>
        <w:t xml:space="preserve">    ΧΙΟΝΙΔΗΣ Σ. , σελ. </w:t>
      </w:r>
      <w:r w:rsidRPr="003B410B">
        <w:rPr>
          <w:rFonts w:eastAsia="Times New Roman"/>
          <w:szCs w:val="24"/>
          <w:lang w:eastAsia="en-US"/>
        </w:rPr>
        <w:br/>
        <w:t xml:space="preserve">    ΧΡΗΣΤΙΔΟΥ Ρ. , σελ. </w:t>
      </w:r>
      <w:r w:rsidRPr="003B410B">
        <w:rPr>
          <w:rFonts w:eastAsia="Times New Roman"/>
          <w:szCs w:val="24"/>
          <w:lang w:eastAsia="en-US"/>
        </w:rPr>
        <w:br/>
      </w:r>
      <w:r w:rsidRPr="003B410B">
        <w:rPr>
          <w:rFonts w:eastAsia="Times New Roman"/>
          <w:szCs w:val="24"/>
          <w:lang w:eastAsia="en-US"/>
        </w:rPr>
        <w:br/>
        <w:t>Δ. ΠΑΡΕΜΒΑΣΕΙΣ:</w:t>
      </w:r>
      <w:r w:rsidRPr="003B410B">
        <w:rPr>
          <w:rFonts w:eastAsia="Times New Roman"/>
          <w:szCs w:val="24"/>
          <w:lang w:eastAsia="en-US"/>
        </w:rPr>
        <w:br/>
        <w:t xml:space="preserve">    ΖΑΧΑΡΙΑΔΗΣ Κ. , σελ. </w:t>
      </w:r>
      <w:r w:rsidRPr="003B410B">
        <w:rPr>
          <w:rFonts w:eastAsia="Times New Roman"/>
          <w:szCs w:val="24"/>
          <w:lang w:eastAsia="en-US"/>
        </w:rPr>
        <w:br/>
        <w:t xml:space="preserve">    ΠΑΝΑΣ Α. , σελ. </w:t>
      </w:r>
      <w:r w:rsidRPr="003B410B">
        <w:rPr>
          <w:rFonts w:eastAsia="Times New Roman"/>
          <w:szCs w:val="24"/>
          <w:lang w:eastAsia="en-US"/>
        </w:rPr>
        <w:br/>
        <w:t xml:space="preserve">    ΠΑΠΠΑΣ Ι. , σελ. </w:t>
      </w:r>
      <w:r w:rsidRPr="003B410B">
        <w:rPr>
          <w:rFonts w:eastAsia="Times New Roman"/>
          <w:szCs w:val="24"/>
          <w:lang w:eastAsia="en-US"/>
        </w:rPr>
        <w:br/>
        <w:t xml:space="preserve">    ΣΕΝΕΤΑΚΗΣ Μ. , σελ. </w:t>
      </w:r>
      <w:r w:rsidRPr="003B410B">
        <w:rPr>
          <w:rFonts w:eastAsia="Times New Roman"/>
          <w:szCs w:val="24"/>
          <w:lang w:eastAsia="en-US"/>
        </w:rPr>
        <w:br/>
        <w:t xml:space="preserve">    ΤΣΑΒΔΑΡΙΔΗΣ Λ. , σελ. </w:t>
      </w:r>
      <w:r w:rsidRPr="003B410B">
        <w:rPr>
          <w:rFonts w:eastAsia="Times New Roman"/>
          <w:szCs w:val="24"/>
          <w:lang w:eastAsia="en-US"/>
        </w:rPr>
        <w:br/>
      </w:r>
    </w:p>
    <w:p w:rsidR="003B410B" w:rsidRPr="003B410B" w:rsidRDefault="003B410B" w:rsidP="003B410B">
      <w:pPr>
        <w:spacing w:after="200" w:line="360" w:lineRule="auto"/>
        <w:rPr>
          <w:rFonts w:eastAsia="Times New Roman"/>
          <w:szCs w:val="24"/>
          <w:lang w:eastAsia="en-US"/>
        </w:rPr>
      </w:pPr>
      <w:bookmarkStart w:id="3" w:name="_GoBack"/>
      <w:bookmarkEnd w:id="3"/>
      <w:del w:id="4" w:author="Σπανός Γεώργιος" w:date="2022-02-08T13:44:00Z">
        <w:r w:rsidRPr="003B410B" w:rsidDel="00144DBB">
          <w:rPr>
            <w:rFonts w:eastAsia="Times New Roman"/>
            <w:szCs w:val="24"/>
            <w:lang w:eastAsia="en-US"/>
          </w:rPr>
          <w:delText xml:space="preserve"> </w:delText>
        </w:r>
      </w:del>
    </w:p>
    <w:p w:rsidR="003B410B" w:rsidRP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Default="003B410B" w:rsidP="003B410B">
      <w:pPr>
        <w:spacing w:after="200" w:line="360" w:lineRule="auto"/>
        <w:rPr>
          <w:rFonts w:eastAsia="Times New Roman"/>
          <w:szCs w:val="24"/>
          <w:lang w:eastAsia="en-US"/>
        </w:rPr>
      </w:pPr>
    </w:p>
    <w:p w:rsidR="003B410B" w:rsidRPr="003B410B" w:rsidRDefault="003B410B" w:rsidP="003B410B">
      <w:pPr>
        <w:spacing w:after="200" w:line="360" w:lineRule="auto"/>
        <w:rPr>
          <w:rFonts w:eastAsia="Times New Roman"/>
          <w:szCs w:val="24"/>
          <w:lang w:eastAsia="en-US"/>
        </w:rPr>
      </w:pPr>
    </w:p>
    <w:p w:rsidR="009B1533" w:rsidRDefault="00F93039">
      <w:pPr>
        <w:spacing w:line="600" w:lineRule="auto"/>
        <w:ind w:firstLine="720"/>
        <w:jc w:val="center"/>
        <w:rPr>
          <w:rFonts w:eastAsia="Times New Roman" w:cs="Times New Roman"/>
          <w:szCs w:val="24"/>
        </w:rPr>
      </w:pPr>
      <w:r>
        <w:rPr>
          <w:rFonts w:eastAsia="Times New Roman" w:cs="Times New Roman"/>
          <w:bCs/>
          <w:szCs w:val="24"/>
        </w:rPr>
        <w:lastRenderedPageBreak/>
        <w:t>ΠΡΑΚΤΙΚΑ ΒΟΥΛΗΣ</w:t>
      </w:r>
    </w:p>
    <w:p w:rsidR="009B1533" w:rsidRDefault="00F93039">
      <w:pPr>
        <w:spacing w:line="600" w:lineRule="auto"/>
        <w:ind w:firstLine="720"/>
        <w:jc w:val="center"/>
        <w:rPr>
          <w:rFonts w:eastAsia="Times New Roman" w:cs="Times New Roman"/>
          <w:szCs w:val="24"/>
        </w:rPr>
      </w:pPr>
      <w:r>
        <w:rPr>
          <w:rFonts w:eastAsia="Times New Roman" w:cs="Times New Roman"/>
          <w:bCs/>
          <w:szCs w:val="24"/>
        </w:rPr>
        <w:t>ΙΗ΄ ΠΕΡΙΟΔΟΣ</w:t>
      </w:r>
    </w:p>
    <w:p w:rsidR="009B1533" w:rsidRDefault="00F93039">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rsidR="009B1533" w:rsidRDefault="00F93039">
      <w:pPr>
        <w:spacing w:line="600" w:lineRule="auto"/>
        <w:ind w:firstLine="720"/>
        <w:jc w:val="center"/>
        <w:rPr>
          <w:rFonts w:eastAsia="Times New Roman" w:cs="Times New Roman"/>
          <w:szCs w:val="24"/>
        </w:rPr>
      </w:pPr>
      <w:r>
        <w:rPr>
          <w:rFonts w:eastAsia="Times New Roman" w:cs="Times New Roman"/>
          <w:bCs/>
          <w:szCs w:val="24"/>
        </w:rPr>
        <w:t>ΣΥΝΟΔΟΣ Γ΄</w:t>
      </w:r>
    </w:p>
    <w:p w:rsidR="009B1533" w:rsidRDefault="00F93039">
      <w:pPr>
        <w:spacing w:line="600" w:lineRule="auto"/>
        <w:ind w:firstLine="720"/>
        <w:jc w:val="center"/>
        <w:rPr>
          <w:rFonts w:eastAsia="Times New Roman" w:cs="Times New Roman"/>
          <w:szCs w:val="24"/>
        </w:rPr>
      </w:pPr>
      <w:r>
        <w:rPr>
          <w:rFonts w:eastAsia="Times New Roman" w:cs="Times New Roman"/>
          <w:bCs/>
          <w:szCs w:val="24"/>
        </w:rPr>
        <w:t>ΣΥΝΕΔΡΙΑΣΗ ΞΕ΄</w:t>
      </w:r>
    </w:p>
    <w:p w:rsidR="005B5C2F" w:rsidRDefault="00144DBB">
      <w:pPr>
        <w:spacing w:line="600" w:lineRule="auto"/>
        <w:ind w:firstLine="720"/>
        <w:jc w:val="center"/>
        <w:rPr>
          <w:rFonts w:eastAsia="Times New Roman" w:cs="Times New Roman"/>
          <w:szCs w:val="24"/>
        </w:rPr>
      </w:pPr>
      <w:r>
        <w:rPr>
          <w:rFonts w:eastAsia="Times New Roman" w:cs="Times New Roman"/>
          <w:bCs/>
          <w:szCs w:val="24"/>
        </w:rPr>
        <w:t>Τετάρτη 2 Φεβρουαρίου 2022</w:t>
      </w:r>
    </w:p>
    <w:p w:rsidR="009B1533" w:rsidRDefault="00F93039">
      <w:pPr>
        <w:spacing w:line="600" w:lineRule="auto"/>
        <w:ind w:firstLine="720"/>
        <w:jc w:val="both"/>
        <w:rPr>
          <w:rFonts w:eastAsia="Times New Roman" w:cs="Times New Roman"/>
          <w:bCs/>
          <w:szCs w:val="24"/>
        </w:rPr>
      </w:pPr>
      <w:r>
        <w:rPr>
          <w:rFonts w:eastAsia="Times New Roman" w:cs="Times New Roman"/>
          <w:bCs/>
          <w:szCs w:val="24"/>
        </w:rPr>
        <w:t xml:space="preserve">Αθήνα, σήμερα 2 Φεβρουαρίου 2022, ημέρα Τετάρτη και ώρα 9.07΄ συνήλθε στην Αίθουσα των συνεδριάσεων του Βουλευτηρίου η Βουλή σε ολομέλεια για να συνεδριάσει υπό την προεδρία του Ε΄ Αντιπροέδρου αυτής κ. </w:t>
      </w:r>
      <w:r w:rsidRPr="00953507">
        <w:rPr>
          <w:rFonts w:eastAsia="Times New Roman" w:cs="Times New Roman"/>
          <w:b/>
          <w:szCs w:val="24"/>
        </w:rPr>
        <w:t>ΟΔΥΣΣΕΑ ΚΩΝΣΤΑΝΤΙΝΟΠΟΥΛΟΥ</w:t>
      </w:r>
      <w:r>
        <w:rPr>
          <w:rFonts w:eastAsia="Times New Roman" w:cs="Times New Roman"/>
          <w:bCs/>
          <w:szCs w:val="24"/>
        </w:rPr>
        <w:t>.</w:t>
      </w:r>
    </w:p>
    <w:p w:rsidR="009B1533" w:rsidRDefault="00F93039">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(Οδυσσέας Κωνσταντινόπουλος): </w:t>
      </w:r>
      <w:r>
        <w:rPr>
          <w:rFonts w:eastAsia="Times New Roman" w:cs="Times New Roman"/>
          <w:bCs/>
          <w:szCs w:val="24"/>
        </w:rPr>
        <w:t>Κυρίες και κύριοι συνάδελφοι, αρχίζει η συνεδρίαση.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rsidR="009B1533" w:rsidRDefault="00F93039">
      <w:pPr>
        <w:spacing w:line="600" w:lineRule="auto"/>
        <w:ind w:firstLine="720"/>
        <w:jc w:val="both"/>
        <w:rPr>
          <w:rFonts w:eastAsia="Times New Roman" w:cs="Tahoma"/>
          <w:b/>
          <w:szCs w:val="24"/>
        </w:rPr>
      </w:pPr>
      <w:r>
        <w:rPr>
          <w:rFonts w:eastAsia="Times New Roman" w:cs="Times New Roman"/>
          <w:szCs w:val="24"/>
        </w:rPr>
        <w:t>(Ανακοινώνονται προς το Σώμα από τον Γραμματέα της Βουλής κ. Βασίλειο (Λάκη) Βασιλειάδη, Βουλευτή Πέλλ</w:t>
      </w:r>
      <w:r w:rsidR="00281C25">
        <w:rPr>
          <w:rFonts w:eastAsia="Times New Roman" w:cs="Times New Roman"/>
          <w:szCs w:val="24"/>
        </w:rPr>
        <w:t>η</w:t>
      </w:r>
      <w:r>
        <w:rPr>
          <w:rFonts w:eastAsia="Times New Roman" w:cs="Times New Roman"/>
          <w:szCs w:val="24"/>
        </w:rPr>
        <w:t xml:space="preserve">ς, τα </w:t>
      </w:r>
      <w:r w:rsidR="00281C25">
        <w:rPr>
          <w:rFonts w:eastAsia="Times New Roman" w:cs="Times New Roman"/>
          <w:szCs w:val="24"/>
        </w:rPr>
        <w:t>ακόλουθα</w:t>
      </w:r>
      <w:r>
        <w:rPr>
          <w:rFonts w:eastAsia="Times New Roman" w:cs="Times New Roman"/>
          <w:szCs w:val="24"/>
        </w:rPr>
        <w:t>:</w:t>
      </w:r>
    </w:p>
    <w:p w:rsidR="00D73971" w:rsidRDefault="00D73971">
      <w:pPr>
        <w:spacing w:line="600" w:lineRule="auto"/>
        <w:ind w:firstLine="720"/>
        <w:jc w:val="both"/>
        <w:rPr>
          <w:rFonts w:eastAsia="Times New Roman" w:cs="Times New Roman"/>
          <w:szCs w:val="24"/>
        </w:rPr>
      </w:pPr>
      <w:r>
        <w:rPr>
          <w:rFonts w:eastAsia="Times New Roman" w:cs="Times New Roman"/>
          <w:szCs w:val="24"/>
        </w:rPr>
        <w:t>Α. ΚΑΤΑΘΕΣΗ ΑΝΑΦΟΡΩΝ</w:t>
      </w:r>
    </w:p>
    <w:p w:rsidR="00D73971" w:rsidRPr="008448F4" w:rsidRDefault="00D73971">
      <w:pPr>
        <w:spacing w:line="600" w:lineRule="auto"/>
        <w:ind w:firstLine="720"/>
        <w:jc w:val="center"/>
        <w:rPr>
          <w:rFonts w:eastAsia="Times New Roman" w:cs="Times New Roman"/>
          <w:color w:val="FF0000"/>
          <w:szCs w:val="24"/>
        </w:rPr>
      </w:pPr>
      <w:r w:rsidRPr="008448F4">
        <w:rPr>
          <w:rFonts w:eastAsia="Times New Roman" w:cs="Times New Roman"/>
          <w:color w:val="FF0000"/>
          <w:szCs w:val="24"/>
        </w:rPr>
        <w:t>(Να</w:t>
      </w:r>
      <w:r w:rsidR="009F1B16" w:rsidRPr="008448F4">
        <w:rPr>
          <w:rFonts w:eastAsia="Times New Roman" w:cs="Times New Roman"/>
          <w:color w:val="FF0000"/>
          <w:szCs w:val="24"/>
        </w:rPr>
        <w:t xml:space="preserve"> μπει το</w:t>
      </w:r>
      <w:r w:rsidRPr="008448F4">
        <w:rPr>
          <w:rFonts w:eastAsia="Times New Roman" w:cs="Times New Roman"/>
          <w:color w:val="FF0000"/>
          <w:szCs w:val="24"/>
        </w:rPr>
        <w:t xml:space="preserve"> </w:t>
      </w:r>
      <w:proofErr w:type="spellStart"/>
      <w:r w:rsidRPr="008448F4">
        <w:rPr>
          <w:rFonts w:eastAsia="Times New Roman" w:cs="Times New Roman"/>
          <w:color w:val="FF0000"/>
          <w:szCs w:val="24"/>
        </w:rPr>
        <w:t>μέιλ</w:t>
      </w:r>
      <w:proofErr w:type="spellEnd"/>
      <w:r w:rsidR="009F1B16" w:rsidRPr="008448F4">
        <w:rPr>
          <w:rFonts w:eastAsia="Times New Roman" w:cs="Times New Roman"/>
          <w:color w:val="FF0000"/>
          <w:szCs w:val="24"/>
        </w:rPr>
        <w:t xml:space="preserve"> με τις αναφορές</w:t>
      </w:r>
      <w:r w:rsidRPr="008448F4">
        <w:rPr>
          <w:rFonts w:eastAsia="Times New Roman" w:cs="Times New Roman"/>
          <w:color w:val="FF0000"/>
          <w:szCs w:val="24"/>
        </w:rPr>
        <w:t>)</w:t>
      </w:r>
    </w:p>
    <w:p w:rsidR="00D73971" w:rsidRDefault="00D73971">
      <w:pPr>
        <w:spacing w:line="600" w:lineRule="auto"/>
        <w:ind w:firstLine="720"/>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rsidR="00D73971" w:rsidRPr="008448F4" w:rsidRDefault="00D73971">
      <w:pPr>
        <w:spacing w:line="600" w:lineRule="auto"/>
        <w:ind w:firstLine="720"/>
        <w:jc w:val="center"/>
        <w:rPr>
          <w:rFonts w:eastAsia="Times New Roman" w:cs="Times New Roman"/>
          <w:color w:val="FF0000"/>
          <w:szCs w:val="24"/>
        </w:rPr>
      </w:pPr>
      <w:r w:rsidRPr="008448F4">
        <w:rPr>
          <w:rFonts w:eastAsia="Times New Roman" w:cs="Times New Roman"/>
          <w:color w:val="FF0000"/>
          <w:szCs w:val="24"/>
        </w:rPr>
        <w:t>(Να μ</w:t>
      </w:r>
      <w:r w:rsidR="009F1B16" w:rsidRPr="008448F4">
        <w:rPr>
          <w:rFonts w:eastAsia="Times New Roman" w:cs="Times New Roman"/>
          <w:color w:val="FF0000"/>
          <w:szCs w:val="24"/>
        </w:rPr>
        <w:t>πει το</w:t>
      </w:r>
      <w:r w:rsidRPr="008448F4">
        <w:rPr>
          <w:rFonts w:eastAsia="Times New Roman" w:cs="Times New Roman"/>
          <w:color w:val="FF0000"/>
          <w:szCs w:val="24"/>
        </w:rPr>
        <w:t xml:space="preserve"> </w:t>
      </w:r>
      <w:proofErr w:type="spellStart"/>
      <w:r w:rsidRPr="008448F4">
        <w:rPr>
          <w:rFonts w:eastAsia="Times New Roman" w:cs="Times New Roman"/>
          <w:color w:val="FF0000"/>
          <w:szCs w:val="24"/>
        </w:rPr>
        <w:t>μέιλ</w:t>
      </w:r>
      <w:proofErr w:type="spellEnd"/>
      <w:r w:rsidR="009F1B16" w:rsidRPr="008448F4">
        <w:rPr>
          <w:rFonts w:eastAsia="Times New Roman" w:cs="Times New Roman"/>
          <w:color w:val="FF0000"/>
          <w:szCs w:val="24"/>
        </w:rPr>
        <w:t xml:space="preserve"> των απαντήσεων</w:t>
      </w:r>
      <w:r w:rsidRPr="008448F4">
        <w:rPr>
          <w:rFonts w:eastAsia="Times New Roman" w:cs="Times New Roman"/>
          <w:color w:val="FF0000"/>
          <w:szCs w:val="24"/>
        </w:rPr>
        <w:t>)</w:t>
      </w:r>
    </w:p>
    <w:p w:rsidR="005B5C2F" w:rsidRDefault="00144DBB">
      <w:pPr>
        <w:spacing w:line="600" w:lineRule="auto"/>
        <w:ind w:firstLine="720"/>
        <w:jc w:val="center"/>
        <w:rPr>
          <w:rFonts w:eastAsia="Times New Roman"/>
          <w:color w:val="FF0000"/>
          <w:szCs w:val="24"/>
          <w:shd w:val="clear" w:color="auto" w:fill="FFFFFF"/>
        </w:rPr>
      </w:pPr>
      <w:r w:rsidRPr="00D73971">
        <w:rPr>
          <w:rFonts w:eastAsia="Times New Roman" w:cs="Times New Roman"/>
          <w:color w:val="FF0000"/>
          <w:szCs w:val="24"/>
        </w:rPr>
        <w:t>ΑΛΛΑΓΗ ΣΕΛΙΔΑΣ</w:t>
      </w:r>
    </w:p>
    <w:p w:rsidR="009B1533" w:rsidRDefault="00F93039">
      <w:pPr>
        <w:spacing w:after="0" w:line="600" w:lineRule="auto"/>
        <w:ind w:firstLine="720"/>
        <w:jc w:val="both"/>
        <w:rPr>
          <w:rFonts w:eastAsia="Times New Roman" w:cs="Times New Roman"/>
          <w:szCs w:val="24"/>
        </w:rPr>
      </w:pPr>
      <w:r w:rsidRPr="000B62CE">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w:t>
      </w:r>
      <w:r w:rsidR="00281C25">
        <w:rPr>
          <w:rFonts w:eastAsia="Times New Roman" w:cs="Times New Roman"/>
          <w:szCs w:val="24"/>
        </w:rPr>
        <w:t>,</w:t>
      </w:r>
      <w:r>
        <w:rPr>
          <w:rFonts w:eastAsia="Times New Roman" w:cs="Times New Roman"/>
          <w:szCs w:val="24"/>
        </w:rPr>
        <w:t xml:space="preserve"> εισερχόμαστε στην ημερήσια διάταξη της</w:t>
      </w:r>
    </w:p>
    <w:p w:rsidR="009B1533" w:rsidRDefault="00F93039">
      <w:pPr>
        <w:spacing w:after="0" w:line="600" w:lineRule="auto"/>
        <w:ind w:firstLine="720"/>
        <w:jc w:val="center"/>
        <w:rPr>
          <w:rFonts w:eastAsia="Times New Roman" w:cs="Times New Roman"/>
          <w:b/>
          <w:szCs w:val="24"/>
        </w:rPr>
      </w:pPr>
      <w:r w:rsidRPr="000B62CE">
        <w:rPr>
          <w:rFonts w:eastAsia="Times New Roman" w:cs="Times New Roman"/>
          <w:b/>
          <w:szCs w:val="24"/>
        </w:rPr>
        <w:t>ΝΟΜΟΘΕΤΙΚΗΣ ΕΡΓΑΣΙΑΣ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Ανάπτυξης και Επενδύσεων</w:t>
      </w:r>
      <w:r w:rsidRPr="000B62CE">
        <w:rPr>
          <w:rFonts w:eastAsia="Times New Roman" w:cs="Times New Roman"/>
          <w:szCs w:val="24"/>
        </w:rPr>
        <w:t xml:space="preserve">: «Αναπτυξιακός Νόμος </w:t>
      </w:r>
      <w:r w:rsidR="00292DAF">
        <w:rPr>
          <w:rFonts w:eastAsia="Times New Roman" w:cs="Times New Roman"/>
          <w:szCs w:val="24"/>
        </w:rPr>
        <w:t>-</w:t>
      </w:r>
      <w:r w:rsidRPr="000B62CE">
        <w:rPr>
          <w:rFonts w:eastAsia="Times New Roman" w:cs="Times New Roman"/>
          <w:szCs w:val="24"/>
        </w:rPr>
        <w:t xml:space="preserve"> Ελλάδα Ισχυρή Ανάπτυξη».</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Τον λόγο έχει η Βουλευτής του ΣΥΡΙΖΑ κ. Θεανώ Φωτίου.</w:t>
      </w:r>
    </w:p>
    <w:p w:rsidR="009B1533" w:rsidRDefault="00F93039">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Κυρίες και κύριοι Βουλευτές, η Κυβέρνηση αφού με τη λίστα Πέτσα κατάφερε να αποκλείσει την Αντιπολίτευση από τα μέσα μαζικής ενημέρωσης, προχτές επιχείρησε και τη φίμωση και τρομοκράτηση της ίδιας της Αντιπολίτευσης μέσα στο Κοινοβούλιο στο πρόσωπο του Παύλου </w:t>
      </w:r>
      <w:proofErr w:type="spellStart"/>
      <w:r>
        <w:rPr>
          <w:rFonts w:eastAsia="Times New Roman" w:cs="Times New Roman"/>
          <w:szCs w:val="24"/>
        </w:rPr>
        <w:t>Πολάκη</w:t>
      </w:r>
      <w:proofErr w:type="spellEnd"/>
      <w:r>
        <w:rPr>
          <w:rFonts w:eastAsia="Times New Roman" w:cs="Times New Roman"/>
          <w:szCs w:val="24"/>
        </w:rPr>
        <w:t xml:space="preserve">.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αντιδημοκρατική κοινοβουλευτική εκτροπή χωρίς προηγούμενο με τη δικαιολογία ότι ο Βουλευτής ήταν εκτός θέματος διότι μιλούσε για το σκάνδαλο </w:t>
      </w:r>
      <w:r w:rsidR="00455892">
        <w:rPr>
          <w:rFonts w:eastAsia="Times New Roman" w:cs="Times New Roman"/>
          <w:szCs w:val="24"/>
        </w:rPr>
        <w:t>«</w:t>
      </w:r>
      <w:r w:rsidR="00455892">
        <w:rPr>
          <w:rFonts w:eastAsia="Times New Roman" w:cs="Times New Roman"/>
          <w:szCs w:val="24"/>
          <w:lang w:val="en-US"/>
        </w:rPr>
        <w:t>NOVARTIS</w:t>
      </w:r>
      <w:r w:rsidR="00455892">
        <w:rPr>
          <w:rFonts w:eastAsia="Times New Roman" w:cs="Times New Roman"/>
          <w:szCs w:val="24"/>
        </w:rPr>
        <w:t>».</w:t>
      </w:r>
      <w:r>
        <w:rPr>
          <w:rFonts w:eastAsia="Times New Roman" w:cs="Times New Roman"/>
          <w:szCs w:val="24"/>
        </w:rPr>
        <w:t xml:space="preserve"> Όμως το σκάνδαλο </w:t>
      </w:r>
      <w:r w:rsidR="00455892">
        <w:rPr>
          <w:rFonts w:eastAsia="Times New Roman" w:cs="Times New Roman"/>
          <w:szCs w:val="24"/>
        </w:rPr>
        <w:t>«</w:t>
      </w:r>
      <w:r w:rsidR="00455892">
        <w:rPr>
          <w:rFonts w:eastAsia="Times New Roman" w:cs="Times New Roman"/>
          <w:szCs w:val="24"/>
          <w:lang w:val="en-US"/>
        </w:rPr>
        <w:t>NOVARTIS</w:t>
      </w:r>
      <w:r w:rsidR="00455892">
        <w:rPr>
          <w:rFonts w:eastAsia="Times New Roman" w:cs="Times New Roman"/>
          <w:szCs w:val="24"/>
        </w:rPr>
        <w:t>»</w:t>
      </w:r>
      <w:r>
        <w:rPr>
          <w:rFonts w:eastAsia="Times New Roman" w:cs="Times New Roman"/>
          <w:szCs w:val="24"/>
        </w:rPr>
        <w:t xml:space="preserve"> αφορά τη νόθευση του ανταγωνισμού, που είναι πλήγμα για οποιαδήποτε αναπτυξιακή και επενδυτική πορεία της χώρας και προφανώς θέμα άμεσο του αναπτυξιακού νόμου.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Μητσοτάκη βαδίζει στα επικίνδυνα για τη δημοκρατία μονοπάτια της συστηματικής τρομοκράτησης θεσμικών λειτουργών, δικαστών, πολιτών και δημοσιογράφων, όπως έκανε στο παρελθόν η Δεξιά.</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Με τον αναπτυξιακό νόμο η Κυβέρνηση επιχειρεί την προβολή ενός </w:t>
      </w:r>
      <w:proofErr w:type="spellStart"/>
      <w:r>
        <w:rPr>
          <w:rFonts w:eastAsia="Times New Roman" w:cs="Times New Roman"/>
          <w:szCs w:val="24"/>
        </w:rPr>
        <w:t>φιλοεπενδυτικού</w:t>
      </w:r>
      <w:proofErr w:type="spellEnd"/>
      <w:r>
        <w:rPr>
          <w:rFonts w:eastAsia="Times New Roman" w:cs="Times New Roman"/>
          <w:szCs w:val="24"/>
        </w:rPr>
        <w:t xml:space="preserve"> προφίλ ενώ στην πραγματικότητα συνεχίζει την αποτυχημένη πολιτική δεκαετιών του παρελθόντος, η οποία οδήγησε τη χώρα στην οικονομική κρίση και τη χρεοκοπία.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και το ΠΑΣΟΚ μας παρέδωσαν το 2015, σύμφωνα με την Τράπεζα της Ελλάδας, επενδύσεις </w:t>
      </w:r>
      <w:r w:rsidR="00455892">
        <w:rPr>
          <w:rFonts w:eastAsia="Times New Roman" w:cs="Times New Roman"/>
          <w:szCs w:val="24"/>
        </w:rPr>
        <w:t>1</w:t>
      </w:r>
      <w:r>
        <w:rPr>
          <w:rFonts w:eastAsia="Times New Roman" w:cs="Times New Roman"/>
          <w:szCs w:val="24"/>
        </w:rPr>
        <w:t xml:space="preserve"> δισεκατομμυρίου που τις φτάσαμε το 2019 στα 4,48 δισεκατομμύρια, πάλι σύμφωνα με την Τράπεζα της Ελλάδος, δηλαδή όσες επενδύσεις είχαμε προ κρίσης, το 2006 που ήταν εποχή μεγάλης ανάπτυξης. Το 2020 οι επενδύσεις έπεσαν στα 3,12 δισεκατομμύρια. Αυτά είναι τα τελευταία επίσημα στοιχεία που έχουμε και από τότε όλα τα άλλα είναι καθαρές εκτιμήσεις και μεγάλες προσδοκίες, κατά τον Ντίκενς.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Τα νούμερα αποδεικνύουν ότι ο </w:t>
      </w:r>
      <w:proofErr w:type="spellStart"/>
      <w:r>
        <w:rPr>
          <w:rFonts w:eastAsia="Times New Roman" w:cs="Times New Roman"/>
          <w:szCs w:val="24"/>
        </w:rPr>
        <w:t>αντιεπενδυτικός</w:t>
      </w:r>
      <w:proofErr w:type="spellEnd"/>
      <w:r>
        <w:rPr>
          <w:rFonts w:eastAsia="Times New Roman" w:cs="Times New Roman"/>
          <w:szCs w:val="24"/>
        </w:rPr>
        <w:t xml:space="preserve"> ΣΥΡΙΖΑ τα πήγε πολύ καλύτερα από τη </w:t>
      </w:r>
      <w:proofErr w:type="spellStart"/>
      <w:r>
        <w:rPr>
          <w:rFonts w:eastAsia="Times New Roman" w:cs="Times New Roman"/>
          <w:szCs w:val="24"/>
        </w:rPr>
        <w:t>φιλοεπενδυτική</w:t>
      </w:r>
      <w:proofErr w:type="spellEnd"/>
      <w:r>
        <w:rPr>
          <w:rFonts w:eastAsia="Times New Roman" w:cs="Times New Roman"/>
          <w:szCs w:val="24"/>
        </w:rPr>
        <w:t xml:space="preserve"> Νέα Δημοκρατία, που με το ΠΑΣΟΚ δημιούργησαν επενδυτικό κενό 99 δισεκατομμυρίων από το 2009 έως το 2016, πάλι σύμφωνα με την Τράπεζα της Ελλάδος.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δεν </w:t>
      </w:r>
      <w:proofErr w:type="spellStart"/>
      <w:r>
        <w:rPr>
          <w:rFonts w:eastAsia="Times New Roman" w:cs="Times New Roman"/>
          <w:szCs w:val="24"/>
        </w:rPr>
        <w:t>προτεραιοποιεί</w:t>
      </w:r>
      <w:proofErr w:type="spellEnd"/>
      <w:r>
        <w:rPr>
          <w:rFonts w:eastAsia="Times New Roman" w:cs="Times New Roman"/>
          <w:szCs w:val="24"/>
        </w:rPr>
        <w:t xml:space="preserve"> τους τομείς στους οποίους θα έπρεπε να δοθούν ενισχύσεις. Συγκεντρώνει μεγάλη εξουσία στον Υπουργό και </w:t>
      </w:r>
      <w:r>
        <w:rPr>
          <w:rFonts w:eastAsia="Times New Roman" w:cs="Times New Roman"/>
          <w:szCs w:val="24"/>
        </w:rPr>
        <w:lastRenderedPageBreak/>
        <w:t xml:space="preserve">στο Υπουργείο με αντίστοιχο περιορισμό των αρμοδιοτήτων των περιφερειών, αλλά και δεν επικεντρώνεται στη μείωση των περιφερειακών ανισοτήτων. Και βεβαίως δεν γίνεται έτσι η αύξηση της απασχόλησης. Στηρίζει κυρίως τις μεγάλες επιχειρήσεις ενώ θέτει προσκόμματα στις μικρές.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Δεν είναι επενδύσεις όταν πουλάς τη ΔΕΗ, τη ΔΕΔΔΗΕ, τη ΔΕΠΑ, ακόμη και όταν έρχεται η </w:t>
      </w:r>
      <w:r w:rsidR="00157E30">
        <w:rPr>
          <w:rFonts w:eastAsia="Times New Roman" w:cs="Times New Roman"/>
          <w:szCs w:val="24"/>
        </w:rPr>
        <w:t>«</w:t>
      </w:r>
      <w:r w:rsidR="00157E30">
        <w:rPr>
          <w:rFonts w:eastAsia="Times New Roman" w:cs="Times New Roman"/>
          <w:szCs w:val="24"/>
          <w:lang w:val="en-US"/>
        </w:rPr>
        <w:t>JP</w:t>
      </w:r>
      <w:r w:rsidR="00157E30" w:rsidRPr="00E70BD2">
        <w:rPr>
          <w:rFonts w:eastAsia="Times New Roman" w:cs="Times New Roman"/>
          <w:szCs w:val="24"/>
        </w:rPr>
        <w:t xml:space="preserve"> </w:t>
      </w:r>
      <w:r w:rsidR="00157E30">
        <w:rPr>
          <w:rFonts w:eastAsia="Times New Roman" w:cs="Times New Roman"/>
          <w:szCs w:val="24"/>
          <w:lang w:val="en-US"/>
        </w:rPr>
        <w:t>MORGAN</w:t>
      </w:r>
      <w:r w:rsidR="00157E30">
        <w:rPr>
          <w:rFonts w:eastAsia="Times New Roman" w:cs="Times New Roman"/>
          <w:szCs w:val="24"/>
        </w:rPr>
        <w:t>»</w:t>
      </w:r>
      <w:r w:rsidRPr="00E70BD2">
        <w:rPr>
          <w:rFonts w:eastAsia="Times New Roman" w:cs="Times New Roman"/>
          <w:szCs w:val="24"/>
        </w:rPr>
        <w:t xml:space="preserve"> </w:t>
      </w:r>
      <w:r>
        <w:rPr>
          <w:rFonts w:eastAsia="Times New Roman" w:cs="Times New Roman"/>
          <w:szCs w:val="24"/>
        </w:rPr>
        <w:t xml:space="preserve">και βρίσκει έτοιμες επιχειρήσεις και απλά κοιτάζει την κερδοφορία της. Αυτό δεν είναι επένδυση. Και βέβαια θέτει προσκόμματα στις μικρές ενώ στηρίζει κυρίως μεγάλες επιχειρήσεις. Θέτει σε κίνδυνο την αντικειμενικότητα της αξιολόγησης και των ελέγχων των επιχειρήσεων. Τέλος η πολυπλοκότητά του θα δημιουργήσει προβλήματα στην εφαρμογή του.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Προσθέτει βεβαίως νέους κλάδους προς ενίσχυση -και εδώ θα συγκεντρωθώ- που εκ πρώτης όψεως δεν είναι αναγκαίο να ενταχθούν, όπως τα κέντρα αποθεραπείας και αποκατάστασης, οι οίκοι ευγηρίας, γηροκομεία δηλαδή, τα μηχανικά πλυντήρια και σιδερωτήρια ρούχων. Όλα αυτά προστίθενται σε αυτά που είχατε ήδη κάνει σε τροπολογία από το 2019, δηλαδή υπηρεσίες ταχυδρομείων, διανομής εφημερίδων, κατ’ οίκον παράδοση τροφίμων</w:t>
      </w:r>
      <w:r w:rsidR="00455892">
        <w:rPr>
          <w:rFonts w:eastAsia="Times New Roman" w:cs="Times New Roman"/>
          <w:szCs w:val="24"/>
        </w:rPr>
        <w:t xml:space="preserve"> </w:t>
      </w:r>
      <w:r>
        <w:rPr>
          <w:rFonts w:eastAsia="Times New Roman" w:cs="Times New Roman"/>
          <w:szCs w:val="24"/>
        </w:rPr>
        <w:t>-</w:t>
      </w:r>
      <w:r w:rsidR="00455892">
        <w:rPr>
          <w:rFonts w:eastAsia="Times New Roman" w:cs="Times New Roman"/>
          <w:szCs w:val="24"/>
        </w:rPr>
        <w:t xml:space="preserve"> </w:t>
      </w:r>
      <w:proofErr w:type="spellStart"/>
      <w:r>
        <w:rPr>
          <w:rFonts w:eastAsia="Times New Roman" w:cs="Times New Roman"/>
          <w:szCs w:val="24"/>
        </w:rPr>
        <w:t>ντελίβερι</w:t>
      </w:r>
      <w:proofErr w:type="spellEnd"/>
      <w:r>
        <w:rPr>
          <w:rFonts w:eastAsia="Times New Roman" w:cs="Times New Roman"/>
          <w:szCs w:val="24"/>
        </w:rPr>
        <w:t xml:space="preserve"> κ</w:t>
      </w:r>
      <w:r w:rsidR="00455892">
        <w:rPr>
          <w:rFonts w:eastAsia="Times New Roman" w:cs="Times New Roman"/>
          <w:szCs w:val="24"/>
        </w:rPr>
        <w:t>.</w:t>
      </w:r>
      <w:r>
        <w:rPr>
          <w:rFonts w:eastAsia="Times New Roman" w:cs="Times New Roman"/>
          <w:szCs w:val="24"/>
        </w:rPr>
        <w:t>λπ</w:t>
      </w:r>
      <w:r w:rsidR="00455892">
        <w:rPr>
          <w:rFonts w:eastAsia="Times New Roman" w:cs="Times New Roman"/>
          <w:szCs w:val="24"/>
        </w:rPr>
        <w:t>.</w:t>
      </w:r>
      <w:r>
        <w:rPr>
          <w:rFonts w:eastAsia="Times New Roman" w:cs="Times New Roman"/>
          <w:szCs w:val="24"/>
        </w:rPr>
        <w:t>, κλάδοι με μεγάλη ήδη κερδοφορία που δεν χρειαζόντουσαν επιπλέον ζεστό δημόσιο χρήμα για να αναπτυχθούν.</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αναπτυξιακός νόμος ενισχύει ιδιωτικές επιχειρήσεις ώστε να δραστηριοποιηθούν στον τομέα της κοινωνικής φροντίδας. Κοινωνική φροντίδα η οποία πρέπει να γίνεται στην κοινότητα. Ξέρουμε όλοι ότι αποτελεί έναν τομέα με μεγάλο οικονομικό ενδιαφέρον και με μεγάλη κερδοφορία, όπως επανειλημμένα έχουμε επισημάνει.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Αφορά λοιπόν τις ανοιχτές και κλειστές δομές για ηλικιωμένους, χρονίως πάσχοντες, παιδιά, ανάπηρους. Στον νόμο υπάγονται τα γηροκομεία, όπως ήδη είπα, τα κέντρα αποκατάστασης και αποθεραπείας, οι στέγες υποστηριζόμενης διαβίωσης ατόμων με αναπηρία. Επίσης ενισχύει επενδυτικά σχέδια στον τομέα του τουρισμού υγείας και ιατρικού τουρισμού.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Με αυτούς τους τρόπους και τις προηγούμενες ενισχύσει</w:t>
      </w:r>
      <w:r w:rsidRPr="00523CF0">
        <w:rPr>
          <w:rFonts w:eastAsia="Times New Roman" w:cs="Times New Roman"/>
          <w:szCs w:val="24"/>
        </w:rPr>
        <w:t>ς</w:t>
      </w:r>
      <w:r>
        <w:rPr>
          <w:rFonts w:eastAsia="Times New Roman" w:cs="Times New Roman"/>
          <w:szCs w:val="24"/>
        </w:rPr>
        <w:t xml:space="preserve"> και γι</w:t>
      </w:r>
      <w:r w:rsidR="00455892">
        <w:rPr>
          <w:rFonts w:eastAsia="Times New Roman" w:cs="Times New Roman"/>
          <w:szCs w:val="24"/>
        </w:rPr>
        <w:t>’</w:t>
      </w:r>
      <w:r>
        <w:rPr>
          <w:rFonts w:eastAsia="Times New Roman" w:cs="Times New Roman"/>
          <w:szCs w:val="24"/>
        </w:rPr>
        <w:t xml:space="preserve"> αυτόν που είπα παρακάμπτεται από πλάγιο δρόμο δηλαδή η εξαίρεση των επιχειρήσεων του τομέα της υγείας από την υπαγωγή του αναπτυξιακού νόμου. Ήδη τα ιδιωτικά κέντρα αποθεραπείας και αποκατάστασης συνιστούν μεγάλη οικονομική δραστηριότητα με εξασφαλισμένη κερδοφορία τουτέστιν πληρώνει ο ΕΟΠΥΥ. Για θυμηθείτε λίγο τη </w:t>
      </w:r>
      <w:r w:rsidR="00455892">
        <w:rPr>
          <w:rFonts w:eastAsia="Times New Roman" w:cs="Times New Roman"/>
          <w:szCs w:val="24"/>
        </w:rPr>
        <w:t>«</w:t>
      </w:r>
      <w:r w:rsidR="00455892">
        <w:rPr>
          <w:rFonts w:eastAsia="Times New Roman" w:cs="Times New Roman"/>
          <w:szCs w:val="24"/>
          <w:lang w:val="en-US"/>
        </w:rPr>
        <w:t>NOVARTIS</w:t>
      </w:r>
      <w:r w:rsidR="00455892">
        <w:rPr>
          <w:rFonts w:eastAsia="Times New Roman" w:cs="Times New Roman"/>
          <w:szCs w:val="24"/>
        </w:rPr>
        <w:t>»</w:t>
      </w:r>
      <w:r>
        <w:rPr>
          <w:rFonts w:eastAsia="Times New Roman" w:cs="Times New Roman"/>
          <w:szCs w:val="24"/>
        </w:rPr>
        <w:t xml:space="preserve">. Είναι εξασφαλισμένη κερδοφορία. Μεταφέρει λοιπόν δημόσιους πόρους σε ιδιωτικά συμφέροντα, υπονομεύοντας στην πραγματικότητα την </w:t>
      </w:r>
      <w:proofErr w:type="spellStart"/>
      <w:r>
        <w:rPr>
          <w:rFonts w:eastAsia="Times New Roman" w:cs="Times New Roman"/>
          <w:szCs w:val="24"/>
        </w:rPr>
        <w:t>απόϊδρυματοποίηση</w:t>
      </w:r>
      <w:proofErr w:type="spellEnd"/>
      <w:r>
        <w:rPr>
          <w:rFonts w:eastAsia="Times New Roman" w:cs="Times New Roman"/>
          <w:szCs w:val="24"/>
        </w:rPr>
        <w:t xml:space="preserve">. Αντί να κατευθύνονται δηλαδή οι πόροι, το δημόσιο χρήμα, στη διασφάλιση αξιοπρεπούς διαβίωσης των ηλικιωμένων στο οικογενειακό τους περιβάλλον </w:t>
      </w:r>
      <w:r>
        <w:rPr>
          <w:rFonts w:eastAsia="Times New Roman" w:cs="Times New Roman"/>
          <w:szCs w:val="24"/>
        </w:rPr>
        <w:lastRenderedPageBreak/>
        <w:t xml:space="preserve">και η ένταξή τους στην κοινότητα, προωθείται η εναπόθεσή τους σε αυτούς τους μεγάλους οίκους ευγηρίας τουτέστιν γηροκομεία, που είδαμε το πώς λειτουργούσαν και τι έγινε μέσα στην πανδημία, οι οποίοι έχουν καθαρά στόχο την κερδοφορία και όχι βεβαίως τους ηλικιωμένους και πώς θα ζήσουν αξιοπρεπώς τα τελευταία χρόνια της ζωής τους. Είναι η χρεοκοπία του μοντέλου της ιδρυματικής φροντίδας αυτό που είδαμε στα γηροκομεία της χώρας.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Κυρίως όμως όλες αυτές οι δραστηριότητες -κι εδώ είναι το κρίσιμο- μπορούν να ιδρύονται από μεγάλες ιδιωτικές κλινικές σε ένα διευρυμένο αλληλένδετο κύκλο υπηρεσιών. Ποιο είναι το κόλπο δηλαδή εδώ;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Θα μου δώσετε χρόνο;</w:t>
      </w:r>
    </w:p>
    <w:p w:rsidR="009B1533" w:rsidRDefault="00F93039">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συνεχίστε.</w:t>
      </w:r>
    </w:p>
    <w:p w:rsidR="009B1533" w:rsidRDefault="00F93039">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Σας ευχαριστώ, κύριε Πρόεδρε.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Οι μεγάλες ιδιωτικές κλινικές θα κάνουν μεγάλα γηροκομεία και θα κάνουν επίσης και κέντρα αποθεραπείας, ώστε αυτό γίνεται ένα κύκλωμα. Αυτό κάνετε αυτή τη στιγμή.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αυτό που είναι ενδιαφέρον είναι ότι το μόνο που έχετε στο μυαλό σας είναι πώς να ενισχύσετε τους </w:t>
      </w:r>
      <w:proofErr w:type="spellStart"/>
      <w:r>
        <w:rPr>
          <w:rFonts w:eastAsia="Times New Roman" w:cs="Times New Roman"/>
          <w:szCs w:val="24"/>
        </w:rPr>
        <w:t>κλινικάρχες</w:t>
      </w:r>
      <w:proofErr w:type="spellEnd"/>
      <w:r>
        <w:rPr>
          <w:rFonts w:eastAsia="Times New Roman" w:cs="Times New Roman"/>
          <w:szCs w:val="24"/>
        </w:rPr>
        <w:t xml:space="preserve"> πάλι με έναν άλλον τρόπο καταπληκτικό σε σχέση με το ΕΣΥ, το οποίο το αφήνετε χωρίς </w:t>
      </w:r>
      <w:r w:rsidR="00455892">
        <w:rPr>
          <w:rFonts w:eastAsia="Times New Roman" w:cs="Times New Roman"/>
          <w:szCs w:val="24"/>
        </w:rPr>
        <w:t>1</w:t>
      </w:r>
      <w:r>
        <w:rPr>
          <w:rFonts w:eastAsia="Times New Roman" w:cs="Times New Roman"/>
          <w:szCs w:val="24"/>
        </w:rPr>
        <w:t xml:space="preserve"> ευρώ για να θρηνούμε δύο χιλιάδες επτακόσιους νεκρούς σε έναν μήνα, τον φοβερότερο μήνα Ιανουάριο. </w:t>
      </w:r>
    </w:p>
    <w:p w:rsidR="009B1533" w:rsidRDefault="00F93039">
      <w:pPr>
        <w:spacing w:after="0" w:line="600" w:lineRule="auto"/>
        <w:ind w:firstLine="709"/>
        <w:jc w:val="both"/>
        <w:rPr>
          <w:rFonts w:eastAsia="SimSun"/>
          <w:szCs w:val="24"/>
        </w:rPr>
      </w:pPr>
      <w:r w:rsidRPr="00BC207B">
        <w:rPr>
          <w:rFonts w:eastAsia="SimSun"/>
          <w:szCs w:val="24"/>
        </w:rPr>
        <w:t xml:space="preserve">Κυρίες και κύριοι Βουλευτές, και στον τομέα της κοινωνικής φροντίδας ο αναπτυξιακός </w:t>
      </w:r>
      <w:r>
        <w:rPr>
          <w:rFonts w:eastAsia="SimSun"/>
          <w:szCs w:val="24"/>
        </w:rPr>
        <w:t xml:space="preserve">νόμος </w:t>
      </w:r>
      <w:r w:rsidRPr="00BC207B">
        <w:rPr>
          <w:rFonts w:eastAsia="SimSun"/>
          <w:szCs w:val="24"/>
        </w:rPr>
        <w:t>διαπνέεται από το τρίπτυχο του νεοφιλελευθερισμού της Νέας Δημοκρατίας</w:t>
      </w:r>
      <w:r>
        <w:rPr>
          <w:rFonts w:eastAsia="SimSun"/>
          <w:szCs w:val="24"/>
        </w:rPr>
        <w:t>,</w:t>
      </w:r>
      <w:r w:rsidRPr="00BC207B">
        <w:rPr>
          <w:rFonts w:eastAsia="SimSun"/>
          <w:szCs w:val="24"/>
        </w:rPr>
        <w:t xml:space="preserve"> </w:t>
      </w:r>
      <w:r>
        <w:rPr>
          <w:rFonts w:eastAsia="SimSun"/>
          <w:szCs w:val="24"/>
        </w:rPr>
        <w:t>δηλαδή πρώτον</w:t>
      </w:r>
      <w:r w:rsidRPr="00BC207B">
        <w:rPr>
          <w:rFonts w:eastAsia="SimSun"/>
          <w:szCs w:val="24"/>
        </w:rPr>
        <w:t xml:space="preserve"> επανάληψη του αποτυχημένου μοντέλου παραγωγικής ανασυγκρότησης που μας έφερε στα βράχια</w:t>
      </w:r>
      <w:r>
        <w:rPr>
          <w:rFonts w:eastAsia="SimSun"/>
          <w:szCs w:val="24"/>
        </w:rPr>
        <w:t>, δ</w:t>
      </w:r>
      <w:r w:rsidRPr="00BC207B">
        <w:rPr>
          <w:rFonts w:eastAsia="SimSun"/>
          <w:szCs w:val="24"/>
        </w:rPr>
        <w:t>εύτερον αντιμετώπιση του δημόσιου τομέα της οικονομίας αλλά και των μικρών ιδιωτικών επιχειρήσεων ως ανταγωνιστών</w:t>
      </w:r>
      <w:r>
        <w:rPr>
          <w:rFonts w:eastAsia="SimSun"/>
          <w:szCs w:val="24"/>
        </w:rPr>
        <w:t>,</w:t>
      </w:r>
      <w:r w:rsidRPr="00BC207B">
        <w:rPr>
          <w:rFonts w:eastAsia="SimSun"/>
          <w:szCs w:val="24"/>
        </w:rPr>
        <w:t xml:space="preserve"> που στέκονται εμπόδιο στην κερδοφορία των μεγάλων επιχειρηματικών ομίλων</w:t>
      </w:r>
      <w:r>
        <w:rPr>
          <w:rFonts w:eastAsia="SimSun"/>
          <w:szCs w:val="24"/>
        </w:rPr>
        <w:t>, α</w:t>
      </w:r>
      <w:r w:rsidRPr="00BC207B">
        <w:rPr>
          <w:rFonts w:eastAsia="SimSun"/>
          <w:szCs w:val="24"/>
        </w:rPr>
        <w:t>ξιοποίηση του αναπτυξιακού νόμου ως μηχανισμού μεταφοράς δημόσιων πόρων</w:t>
      </w:r>
      <w:r>
        <w:rPr>
          <w:rFonts w:eastAsia="SimSun"/>
          <w:szCs w:val="24"/>
        </w:rPr>
        <w:t>,</w:t>
      </w:r>
      <w:r w:rsidRPr="00BC207B">
        <w:rPr>
          <w:rFonts w:eastAsia="SimSun"/>
          <w:szCs w:val="24"/>
        </w:rPr>
        <w:t xml:space="preserve"> ζεστού δημοσίου χρήματος</w:t>
      </w:r>
      <w:r>
        <w:rPr>
          <w:rFonts w:eastAsia="SimSun"/>
          <w:szCs w:val="24"/>
        </w:rPr>
        <w:t>,</w:t>
      </w:r>
      <w:r w:rsidRPr="00BC207B">
        <w:rPr>
          <w:rFonts w:eastAsia="SimSun"/>
          <w:szCs w:val="24"/>
        </w:rPr>
        <w:t xml:space="preserve"> σε μεγάλα</w:t>
      </w:r>
      <w:r>
        <w:rPr>
          <w:rFonts w:eastAsia="SimSun"/>
          <w:szCs w:val="24"/>
        </w:rPr>
        <w:t xml:space="preserve"> ιδιωτικά συμφέροντα υφιστάμενα, </w:t>
      </w:r>
      <w:proofErr w:type="spellStart"/>
      <w:r>
        <w:rPr>
          <w:rFonts w:eastAsia="SimSun"/>
          <w:szCs w:val="24"/>
        </w:rPr>
        <w:t>κερδοφορούντα</w:t>
      </w:r>
      <w:proofErr w:type="spellEnd"/>
      <w:r>
        <w:rPr>
          <w:rFonts w:eastAsia="SimSun"/>
          <w:szCs w:val="24"/>
        </w:rPr>
        <w:t xml:space="preserve">, </w:t>
      </w:r>
      <w:r w:rsidRPr="00BC207B">
        <w:rPr>
          <w:rFonts w:eastAsia="SimSun"/>
          <w:szCs w:val="24"/>
        </w:rPr>
        <w:t>που δεν χρειάζονται περαιτέρω ενίσχυση</w:t>
      </w:r>
      <w:r>
        <w:rPr>
          <w:rFonts w:eastAsia="SimSun"/>
          <w:szCs w:val="24"/>
        </w:rPr>
        <w:t>.</w:t>
      </w:r>
    </w:p>
    <w:p w:rsidR="009B1533" w:rsidRDefault="00F93039">
      <w:pPr>
        <w:spacing w:after="0" w:line="600" w:lineRule="auto"/>
        <w:ind w:firstLine="709"/>
        <w:jc w:val="both"/>
        <w:rPr>
          <w:rFonts w:eastAsia="SimSun"/>
          <w:szCs w:val="24"/>
        </w:rPr>
      </w:pPr>
      <w:r w:rsidRPr="00BC207B">
        <w:rPr>
          <w:rFonts w:eastAsia="SimSun"/>
          <w:szCs w:val="24"/>
        </w:rPr>
        <w:t>Για το</w:t>
      </w:r>
      <w:r>
        <w:rPr>
          <w:rFonts w:eastAsia="SimSun"/>
          <w:szCs w:val="24"/>
        </w:rPr>
        <w:t>ν</w:t>
      </w:r>
      <w:r w:rsidRPr="00BC207B">
        <w:rPr>
          <w:rFonts w:eastAsia="SimSun"/>
          <w:szCs w:val="24"/>
        </w:rPr>
        <w:t xml:space="preserve"> ΣΥΡΙΖΑ</w:t>
      </w:r>
      <w:r>
        <w:rPr>
          <w:rFonts w:eastAsia="SimSun"/>
          <w:szCs w:val="24"/>
        </w:rPr>
        <w:t xml:space="preserve"> π</w:t>
      </w:r>
      <w:r w:rsidRPr="00BC207B">
        <w:rPr>
          <w:rFonts w:eastAsia="SimSun"/>
          <w:szCs w:val="24"/>
        </w:rPr>
        <w:t>ροφανώς προϋπόθεση για ένα</w:t>
      </w:r>
      <w:r>
        <w:rPr>
          <w:rFonts w:eastAsia="SimSun"/>
          <w:szCs w:val="24"/>
        </w:rPr>
        <w:t>ν</w:t>
      </w:r>
      <w:r w:rsidRPr="00BC207B">
        <w:rPr>
          <w:rFonts w:eastAsia="SimSun"/>
          <w:szCs w:val="24"/>
        </w:rPr>
        <w:t xml:space="preserve"> σωστό αναπτυξιακό νόμο είναι ένα νέο παραγωγικό μοντέλο με συγκεκριμένες επιλογές και η συ</w:t>
      </w:r>
      <w:r>
        <w:rPr>
          <w:rFonts w:eastAsia="SimSun"/>
          <w:szCs w:val="24"/>
        </w:rPr>
        <w:t xml:space="preserve">μμετοχή για την επίτευξή του όλου του κόσμου της εργασίας, η </w:t>
      </w:r>
      <w:r w:rsidRPr="00BC207B">
        <w:rPr>
          <w:rFonts w:eastAsia="SimSun"/>
          <w:szCs w:val="24"/>
        </w:rPr>
        <w:t>ενίσχυση του κόσμου εργασίας</w:t>
      </w:r>
      <w:r>
        <w:rPr>
          <w:rFonts w:eastAsia="SimSun"/>
          <w:szCs w:val="24"/>
        </w:rPr>
        <w:t>,</w:t>
      </w:r>
      <w:r w:rsidRPr="00BC207B">
        <w:rPr>
          <w:rFonts w:eastAsia="SimSun"/>
          <w:szCs w:val="24"/>
        </w:rPr>
        <w:t xml:space="preserve"> της μικρομεσαίας και μεγάλης επιχειρηματικότητας</w:t>
      </w:r>
      <w:r>
        <w:rPr>
          <w:rFonts w:eastAsia="SimSun"/>
          <w:szCs w:val="24"/>
        </w:rPr>
        <w:t>,</w:t>
      </w:r>
      <w:r w:rsidRPr="00BC207B">
        <w:rPr>
          <w:rFonts w:eastAsia="SimSun"/>
          <w:szCs w:val="24"/>
        </w:rPr>
        <w:t xml:space="preserve"> του δημόσιου τομέα και της κοινωνίας. </w:t>
      </w:r>
    </w:p>
    <w:p w:rsidR="009B1533" w:rsidRDefault="00F93039">
      <w:pPr>
        <w:spacing w:after="0" w:line="600" w:lineRule="auto"/>
        <w:ind w:firstLine="709"/>
        <w:jc w:val="both"/>
        <w:rPr>
          <w:rFonts w:eastAsia="SimSun"/>
          <w:szCs w:val="24"/>
        </w:rPr>
      </w:pPr>
      <w:r w:rsidRPr="00BC207B">
        <w:rPr>
          <w:rFonts w:eastAsia="SimSun"/>
          <w:szCs w:val="24"/>
        </w:rPr>
        <w:lastRenderedPageBreak/>
        <w:t>Προτεραιότητα σήμερα για την ελληνική κοινωνία είναι κατά την άποψή μας να απαλλαγεί από την ανίκανη Κυβέρνηση Μητσοτάκη</w:t>
      </w:r>
      <w:r>
        <w:rPr>
          <w:rFonts w:eastAsia="SimSun"/>
          <w:szCs w:val="24"/>
        </w:rPr>
        <w:t>,</w:t>
      </w:r>
      <w:r w:rsidRPr="00BC207B">
        <w:rPr>
          <w:rFonts w:eastAsia="SimSun"/>
          <w:szCs w:val="24"/>
        </w:rPr>
        <w:t xml:space="preserve"> ανίκανη όπως έχει αποδειχθεί αυτά τα </w:t>
      </w:r>
      <w:r>
        <w:rPr>
          <w:rFonts w:eastAsia="SimSun"/>
          <w:szCs w:val="24"/>
        </w:rPr>
        <w:t xml:space="preserve">δυόμιση χρόνια σε όλους τους τομείς, πλην της </w:t>
      </w:r>
      <w:r w:rsidRPr="00BC207B">
        <w:rPr>
          <w:rFonts w:eastAsia="SimSun"/>
          <w:szCs w:val="24"/>
        </w:rPr>
        <w:t>εξυπηρέτησης επιχειρηματικών και κομματικών συμφερόντων και της επικοινω</w:t>
      </w:r>
      <w:r>
        <w:rPr>
          <w:rFonts w:eastAsia="SimSun"/>
          <w:szCs w:val="24"/>
        </w:rPr>
        <w:t>νιακής χειραγώγησης των πολιτών</w:t>
      </w:r>
      <w:r w:rsidRPr="00BC207B">
        <w:rPr>
          <w:rFonts w:eastAsia="SimSun"/>
          <w:szCs w:val="24"/>
        </w:rPr>
        <w:t xml:space="preserve">. </w:t>
      </w:r>
    </w:p>
    <w:p w:rsidR="009B1533" w:rsidRDefault="00F93039">
      <w:pPr>
        <w:spacing w:after="0" w:line="600" w:lineRule="auto"/>
        <w:ind w:firstLine="709"/>
        <w:jc w:val="both"/>
        <w:rPr>
          <w:rFonts w:eastAsia="SimSun"/>
          <w:szCs w:val="24"/>
        </w:rPr>
      </w:pPr>
      <w:r w:rsidRPr="00BC207B">
        <w:rPr>
          <w:rFonts w:eastAsia="SimSun"/>
          <w:szCs w:val="24"/>
        </w:rPr>
        <w:t>Οι προοδευτικές δυνάμεις αυτού του τόπου</w:t>
      </w:r>
      <w:r>
        <w:rPr>
          <w:rFonts w:eastAsia="SimSun"/>
          <w:szCs w:val="24"/>
        </w:rPr>
        <w:t>,</w:t>
      </w:r>
      <w:r w:rsidRPr="00BC207B">
        <w:rPr>
          <w:rFonts w:eastAsia="SimSun"/>
          <w:szCs w:val="24"/>
        </w:rPr>
        <w:t xml:space="preserve"> μέσα και έξω από τη Βουλή</w:t>
      </w:r>
      <w:r>
        <w:rPr>
          <w:rFonts w:eastAsia="SimSun"/>
          <w:szCs w:val="24"/>
        </w:rPr>
        <w:t>,</w:t>
      </w:r>
      <w:r w:rsidRPr="00BC207B">
        <w:rPr>
          <w:rFonts w:eastAsia="SimSun"/>
          <w:szCs w:val="24"/>
        </w:rPr>
        <w:t xml:space="preserve"> οφείλουμε να φέρουμε σε ευρεία διαβούλευση </w:t>
      </w:r>
      <w:r>
        <w:rPr>
          <w:rFonts w:eastAsia="SimSun"/>
          <w:szCs w:val="24"/>
        </w:rPr>
        <w:t>και να εκπονήσουμε</w:t>
      </w:r>
      <w:r w:rsidRPr="00BC207B">
        <w:rPr>
          <w:rFonts w:eastAsia="SimSun"/>
          <w:szCs w:val="24"/>
        </w:rPr>
        <w:t xml:space="preserve"> κατ</w:t>
      </w:r>
      <w:r w:rsidR="00455892">
        <w:rPr>
          <w:rFonts w:eastAsia="SimSun"/>
          <w:szCs w:val="24"/>
        </w:rPr>
        <w:t xml:space="preserve">’ </w:t>
      </w:r>
      <w:r w:rsidRPr="00BC207B">
        <w:rPr>
          <w:rFonts w:eastAsia="SimSun"/>
          <w:szCs w:val="24"/>
        </w:rPr>
        <w:t>αρχ</w:t>
      </w:r>
      <w:r w:rsidR="00455892">
        <w:rPr>
          <w:rFonts w:eastAsia="SimSun"/>
          <w:szCs w:val="24"/>
        </w:rPr>
        <w:t>άς</w:t>
      </w:r>
      <w:r w:rsidRPr="00BC207B">
        <w:rPr>
          <w:rFonts w:eastAsia="SimSun"/>
          <w:szCs w:val="24"/>
        </w:rPr>
        <w:t xml:space="preserve"> ένα συνεκτικό σχέδιο για την παραγωγική ανασυγκρότηση της χώρας και για την αναπτυξιακή της πολιτική</w:t>
      </w:r>
      <w:r>
        <w:rPr>
          <w:rFonts w:eastAsia="SimSun"/>
          <w:szCs w:val="24"/>
        </w:rPr>
        <w:t xml:space="preserve"> κ</w:t>
      </w:r>
      <w:r w:rsidRPr="00BC207B">
        <w:rPr>
          <w:rFonts w:eastAsia="SimSun"/>
          <w:szCs w:val="24"/>
        </w:rPr>
        <w:t xml:space="preserve">αι </w:t>
      </w:r>
      <w:r>
        <w:rPr>
          <w:rFonts w:eastAsia="SimSun"/>
          <w:szCs w:val="24"/>
        </w:rPr>
        <w:t>να το θέσουμε άμεσα σε εφαρμογή</w:t>
      </w:r>
      <w:r w:rsidRPr="00BC207B">
        <w:rPr>
          <w:rFonts w:eastAsia="SimSun"/>
          <w:szCs w:val="24"/>
        </w:rPr>
        <w:t xml:space="preserve">. Δεν μπορεί να χαθεί άλλος χρόνος. </w:t>
      </w:r>
    </w:p>
    <w:p w:rsidR="009B1533" w:rsidRDefault="00F93039">
      <w:pPr>
        <w:spacing w:after="0" w:line="600" w:lineRule="auto"/>
        <w:ind w:firstLine="709"/>
        <w:jc w:val="both"/>
        <w:rPr>
          <w:rFonts w:eastAsia="SimSun"/>
          <w:szCs w:val="24"/>
        </w:rPr>
      </w:pPr>
      <w:r w:rsidRPr="00BC207B">
        <w:rPr>
          <w:rFonts w:eastAsia="SimSun"/>
          <w:szCs w:val="24"/>
        </w:rPr>
        <w:t>Καταψηφίζουμε το νομοσχέδιο</w:t>
      </w:r>
      <w:r>
        <w:rPr>
          <w:rFonts w:eastAsia="SimSun"/>
          <w:szCs w:val="24"/>
        </w:rPr>
        <w:t>.</w:t>
      </w:r>
    </w:p>
    <w:p w:rsidR="009B1533" w:rsidRDefault="00F93039">
      <w:pPr>
        <w:spacing w:after="0" w:line="600" w:lineRule="auto"/>
        <w:ind w:firstLine="709"/>
        <w:jc w:val="both"/>
        <w:rPr>
          <w:rFonts w:eastAsia="SimSun"/>
          <w:szCs w:val="24"/>
        </w:rPr>
      </w:pPr>
      <w:r w:rsidRPr="00BC207B">
        <w:rPr>
          <w:rFonts w:eastAsia="SimSun"/>
          <w:szCs w:val="24"/>
        </w:rPr>
        <w:t>Σας ευχαριστώ</w:t>
      </w:r>
      <w:r>
        <w:rPr>
          <w:rFonts w:eastAsia="SimSun"/>
          <w:szCs w:val="24"/>
        </w:rPr>
        <w:t>, κύριε Πρόεδρε</w:t>
      </w:r>
      <w:r w:rsidRPr="00BC207B">
        <w:rPr>
          <w:rFonts w:eastAsia="SimSun"/>
          <w:szCs w:val="24"/>
        </w:rPr>
        <w:t>.</w:t>
      </w:r>
    </w:p>
    <w:p w:rsidR="009B1533" w:rsidRDefault="00F93039">
      <w:pPr>
        <w:spacing w:after="0" w:line="600" w:lineRule="auto"/>
        <w:ind w:firstLine="709"/>
        <w:jc w:val="center"/>
        <w:rPr>
          <w:rFonts w:eastAsia="SimSun"/>
          <w:szCs w:val="24"/>
        </w:rPr>
      </w:pPr>
      <w:r>
        <w:rPr>
          <w:rFonts w:eastAsia="SimSun"/>
          <w:szCs w:val="24"/>
        </w:rPr>
        <w:t>(Χειροκροτήματα από την πτέρυγα του ΣΥΡΙΖΑ)</w:t>
      </w:r>
    </w:p>
    <w:p w:rsidR="009B1533" w:rsidRDefault="00F93039">
      <w:pPr>
        <w:spacing w:after="0" w:line="600" w:lineRule="auto"/>
        <w:ind w:firstLine="709"/>
        <w:jc w:val="both"/>
        <w:rPr>
          <w:rFonts w:eastAsia="SimSun"/>
          <w:szCs w:val="24"/>
        </w:rPr>
      </w:pPr>
      <w:r>
        <w:rPr>
          <w:rFonts w:eastAsia="SimSun"/>
          <w:b/>
          <w:bCs/>
          <w:szCs w:val="24"/>
          <w:shd w:val="clear" w:color="auto" w:fill="FFFFFF"/>
          <w:lang w:eastAsia="zh-CN"/>
        </w:rPr>
        <w:t xml:space="preserve">ΠΡΟΕΔΡΕΥΩΝ (Οδυσσέας Κωνσταντινόπουλος): </w:t>
      </w:r>
      <w:r w:rsidRPr="00BC207B">
        <w:rPr>
          <w:rFonts w:eastAsia="SimSun"/>
          <w:szCs w:val="24"/>
        </w:rPr>
        <w:t>Ν</w:t>
      </w:r>
      <w:r>
        <w:rPr>
          <w:rFonts w:eastAsia="SimSun"/>
          <w:szCs w:val="24"/>
        </w:rPr>
        <w:t>α</w:t>
      </w:r>
      <w:r w:rsidRPr="00BC207B">
        <w:rPr>
          <w:rFonts w:eastAsia="SimSun"/>
          <w:szCs w:val="24"/>
        </w:rPr>
        <w:t xml:space="preserve"> </w:t>
      </w:r>
      <w:r>
        <w:rPr>
          <w:rFonts w:eastAsia="SimSun"/>
          <w:szCs w:val="24"/>
        </w:rPr>
        <w:t>είστε καλά</w:t>
      </w:r>
      <w:r w:rsidRPr="00BC207B">
        <w:rPr>
          <w:rFonts w:eastAsia="SimSun"/>
          <w:szCs w:val="24"/>
        </w:rPr>
        <w:t>. Χρόνος υπάρχει</w:t>
      </w:r>
      <w:r>
        <w:rPr>
          <w:rFonts w:eastAsia="SimSun"/>
          <w:szCs w:val="24"/>
        </w:rPr>
        <w:t>.</w:t>
      </w:r>
    </w:p>
    <w:p w:rsidR="009B1533" w:rsidRDefault="00F93039">
      <w:pPr>
        <w:spacing w:after="0" w:line="600" w:lineRule="auto"/>
        <w:ind w:firstLine="709"/>
        <w:jc w:val="both"/>
        <w:rPr>
          <w:rFonts w:eastAsia="SimSun"/>
          <w:szCs w:val="24"/>
        </w:rPr>
      </w:pPr>
      <w:r>
        <w:rPr>
          <w:rFonts w:eastAsia="SimSun"/>
          <w:szCs w:val="24"/>
        </w:rPr>
        <w:t xml:space="preserve">Τον λόγο έχει ο κ. Βασίλειος </w:t>
      </w:r>
      <w:proofErr w:type="spellStart"/>
      <w:r>
        <w:rPr>
          <w:rFonts w:eastAsia="SimSun"/>
          <w:szCs w:val="24"/>
        </w:rPr>
        <w:t>Γιόγιακας</w:t>
      </w:r>
      <w:proofErr w:type="spellEnd"/>
      <w:r>
        <w:rPr>
          <w:rFonts w:eastAsia="SimSun"/>
          <w:szCs w:val="24"/>
        </w:rPr>
        <w:t xml:space="preserve"> από τη Ν</w:t>
      </w:r>
      <w:r w:rsidRPr="00BC207B">
        <w:rPr>
          <w:rFonts w:eastAsia="SimSun"/>
          <w:szCs w:val="24"/>
        </w:rPr>
        <w:t xml:space="preserve">έα </w:t>
      </w:r>
      <w:r>
        <w:rPr>
          <w:rFonts w:eastAsia="SimSun"/>
          <w:szCs w:val="24"/>
        </w:rPr>
        <w:t>Δημοκρατία</w:t>
      </w:r>
      <w:r w:rsidRPr="00BC207B">
        <w:rPr>
          <w:rFonts w:eastAsia="SimSun"/>
          <w:szCs w:val="24"/>
        </w:rPr>
        <w:t xml:space="preserve">. </w:t>
      </w:r>
    </w:p>
    <w:p w:rsidR="009B1533" w:rsidRDefault="00F93039">
      <w:pPr>
        <w:spacing w:after="0" w:line="600" w:lineRule="auto"/>
        <w:ind w:firstLine="709"/>
        <w:jc w:val="both"/>
        <w:rPr>
          <w:rFonts w:eastAsia="SimSun"/>
          <w:szCs w:val="24"/>
        </w:rPr>
      </w:pPr>
      <w:r>
        <w:rPr>
          <w:rFonts w:eastAsia="SimSun" w:cs="Times New Roman"/>
          <w:b/>
          <w:szCs w:val="24"/>
        </w:rPr>
        <w:t>ΒΑΣΙΛΕΙΟΣ ΓΙΟΓΙΑΚΑΣ:</w:t>
      </w:r>
      <w:r>
        <w:rPr>
          <w:rFonts w:eastAsia="SimSun" w:cs="Times New Roman"/>
          <w:szCs w:val="24"/>
        </w:rPr>
        <w:t xml:space="preserve"> Ε</w:t>
      </w:r>
      <w:r>
        <w:rPr>
          <w:rFonts w:eastAsia="SimSun"/>
          <w:szCs w:val="24"/>
        </w:rPr>
        <w:t xml:space="preserve">υχαριστώ, κύριε Πρόεδρε. </w:t>
      </w:r>
    </w:p>
    <w:p w:rsidR="009B1533" w:rsidRDefault="00F93039">
      <w:pPr>
        <w:spacing w:after="0" w:line="600" w:lineRule="auto"/>
        <w:ind w:firstLine="709"/>
        <w:jc w:val="both"/>
        <w:rPr>
          <w:rFonts w:eastAsia="SimSun"/>
          <w:szCs w:val="24"/>
        </w:rPr>
      </w:pPr>
      <w:r w:rsidRPr="00BC207B">
        <w:rPr>
          <w:rFonts w:eastAsia="SimSun"/>
          <w:szCs w:val="24"/>
        </w:rPr>
        <w:t>Κύριε Υπουργέ</w:t>
      </w:r>
      <w:r>
        <w:rPr>
          <w:rFonts w:eastAsia="SimSun"/>
          <w:szCs w:val="24"/>
        </w:rPr>
        <w:t>,</w:t>
      </w:r>
      <w:r w:rsidRPr="00BC207B">
        <w:rPr>
          <w:rFonts w:eastAsia="SimSun"/>
          <w:szCs w:val="24"/>
        </w:rPr>
        <w:t xml:space="preserve"> κυρίες και κύριοι συνάδελφοι</w:t>
      </w:r>
      <w:r>
        <w:rPr>
          <w:rFonts w:eastAsia="SimSun"/>
          <w:szCs w:val="24"/>
        </w:rPr>
        <w:t>,</w:t>
      </w:r>
      <w:r w:rsidRPr="00BC207B">
        <w:rPr>
          <w:rFonts w:eastAsia="SimSun"/>
          <w:szCs w:val="24"/>
        </w:rPr>
        <w:t xml:space="preserve"> είναι νομίζω χρήσιμο να θυμόμαστε ότι ο αναπτυξιακός νόμος είναι ένα εργαλείο πολιτικής</w:t>
      </w:r>
      <w:r>
        <w:rPr>
          <w:rFonts w:eastAsia="SimSun"/>
          <w:szCs w:val="24"/>
        </w:rPr>
        <w:t>,</w:t>
      </w:r>
      <w:r w:rsidRPr="00BC207B">
        <w:rPr>
          <w:rFonts w:eastAsia="SimSun"/>
          <w:szCs w:val="24"/>
        </w:rPr>
        <w:t xml:space="preserve"> ένα εργαλείο με το οποίο δίνονται κίνητρα για να αυ</w:t>
      </w:r>
      <w:r>
        <w:rPr>
          <w:rFonts w:eastAsia="SimSun"/>
          <w:szCs w:val="24"/>
        </w:rPr>
        <w:t>ξηθούν οι ιδιωτικές επενδύσεις,</w:t>
      </w:r>
      <w:r w:rsidRPr="00BC207B">
        <w:rPr>
          <w:rFonts w:eastAsia="SimSun"/>
          <w:szCs w:val="24"/>
        </w:rPr>
        <w:t xml:space="preserve"> για να </w:t>
      </w:r>
      <w:r w:rsidRPr="00BC207B">
        <w:rPr>
          <w:rFonts w:eastAsia="SimSun"/>
          <w:szCs w:val="24"/>
        </w:rPr>
        <w:lastRenderedPageBreak/>
        <w:t>αυξηθεί το παραγωγικό κεφάλαιο και κατά συνέπεια η παραγωγικότητα της εργασίας</w:t>
      </w:r>
      <w:r>
        <w:rPr>
          <w:rFonts w:eastAsia="SimSun"/>
          <w:szCs w:val="24"/>
        </w:rPr>
        <w:t>,</w:t>
      </w:r>
      <w:r w:rsidRPr="00BC207B">
        <w:rPr>
          <w:rFonts w:eastAsia="SimSun"/>
          <w:szCs w:val="24"/>
        </w:rPr>
        <w:t xml:space="preserve"> που θα επιτρέψει στην οικονομία μας να πετύχει μια ανοδική πορεία απασχόλησης</w:t>
      </w:r>
      <w:r>
        <w:rPr>
          <w:rFonts w:eastAsia="SimSun"/>
          <w:szCs w:val="24"/>
        </w:rPr>
        <w:t>,</w:t>
      </w:r>
      <w:r w:rsidRPr="00BC207B">
        <w:rPr>
          <w:rFonts w:eastAsia="SimSun"/>
          <w:szCs w:val="24"/>
        </w:rPr>
        <w:t xml:space="preserve"> ανάπτυ</w:t>
      </w:r>
      <w:r>
        <w:rPr>
          <w:rFonts w:eastAsia="SimSun"/>
          <w:szCs w:val="24"/>
        </w:rPr>
        <w:t>ξης και τελικά ευημερίας πολλών</w:t>
      </w:r>
      <w:r w:rsidRPr="00BC207B">
        <w:rPr>
          <w:rFonts w:eastAsia="SimSun"/>
          <w:szCs w:val="24"/>
        </w:rPr>
        <w:t>. Πώς θα ενισχυθεί η παραγωγικότητα</w:t>
      </w:r>
      <w:r>
        <w:rPr>
          <w:rFonts w:eastAsia="SimSun"/>
          <w:szCs w:val="24"/>
        </w:rPr>
        <w:t>;</w:t>
      </w:r>
      <w:r w:rsidRPr="00BC207B">
        <w:rPr>
          <w:rFonts w:eastAsia="SimSun"/>
          <w:szCs w:val="24"/>
        </w:rPr>
        <w:t xml:space="preserve"> Με σταδιακή αύξηση των εξαγωγών και ιδιαίτερα των εξαγωγών προϊόντων</w:t>
      </w:r>
      <w:r>
        <w:rPr>
          <w:rFonts w:eastAsia="SimSun"/>
          <w:szCs w:val="24"/>
        </w:rPr>
        <w:t>,</w:t>
      </w:r>
      <w:r w:rsidRPr="00BC207B">
        <w:rPr>
          <w:rFonts w:eastAsia="SimSun"/>
          <w:szCs w:val="24"/>
        </w:rPr>
        <w:t xml:space="preserve"> με περισσότερες μεγάλες και μεσαίες επιχειρήσεις αλλά και με πιο ισχυρές μικρομεσαίες και μικρές επιχειρήσεις</w:t>
      </w:r>
      <w:r>
        <w:rPr>
          <w:rFonts w:eastAsia="SimSun"/>
          <w:szCs w:val="24"/>
        </w:rPr>
        <w:t>,</w:t>
      </w:r>
      <w:r w:rsidRPr="00BC207B">
        <w:rPr>
          <w:rFonts w:eastAsia="SimSun"/>
          <w:szCs w:val="24"/>
        </w:rPr>
        <w:t xml:space="preserve"> με περισσότερες επενδύσεις των επιχειρήσεων σε εγκαταστάσεις και εξοπλισμό</w:t>
      </w:r>
      <w:r>
        <w:rPr>
          <w:rFonts w:eastAsia="SimSun"/>
          <w:szCs w:val="24"/>
        </w:rPr>
        <w:t>,</w:t>
      </w:r>
      <w:r w:rsidRPr="00BC207B">
        <w:rPr>
          <w:rFonts w:eastAsia="SimSun"/>
          <w:szCs w:val="24"/>
        </w:rPr>
        <w:t xml:space="preserve"> με νέα προϊόντα και νέες υπηρεσίες σε τομείς που έχουν υψηλή ζήτηση και σε αγορές του εξωτερικού</w:t>
      </w:r>
      <w:r>
        <w:rPr>
          <w:rFonts w:eastAsia="SimSun"/>
          <w:szCs w:val="24"/>
        </w:rPr>
        <w:t>, σ</w:t>
      </w:r>
      <w:r w:rsidRPr="00BC207B">
        <w:rPr>
          <w:rFonts w:eastAsia="SimSun"/>
          <w:szCs w:val="24"/>
        </w:rPr>
        <w:t>τη μεταποίηση</w:t>
      </w:r>
      <w:r>
        <w:rPr>
          <w:rFonts w:eastAsia="SimSun"/>
          <w:szCs w:val="24"/>
        </w:rPr>
        <w:t>,</w:t>
      </w:r>
      <w:r w:rsidRPr="00BC207B">
        <w:rPr>
          <w:rFonts w:eastAsia="SimSun"/>
          <w:szCs w:val="24"/>
        </w:rPr>
        <w:t xml:space="preserve"> τη γεωργία</w:t>
      </w:r>
      <w:r>
        <w:rPr>
          <w:rFonts w:eastAsia="SimSun"/>
          <w:szCs w:val="24"/>
        </w:rPr>
        <w:t>,</w:t>
      </w:r>
      <w:r w:rsidRPr="00BC207B">
        <w:rPr>
          <w:rFonts w:eastAsia="SimSun"/>
          <w:szCs w:val="24"/>
        </w:rPr>
        <w:t xml:space="preserve"> την παραγωγή ενέργειας</w:t>
      </w:r>
      <w:r>
        <w:rPr>
          <w:rFonts w:eastAsia="SimSun"/>
          <w:szCs w:val="24"/>
        </w:rPr>
        <w:t>,</w:t>
      </w:r>
      <w:r w:rsidRPr="00BC207B">
        <w:rPr>
          <w:rFonts w:eastAsia="SimSun"/>
          <w:szCs w:val="24"/>
        </w:rPr>
        <w:t xml:space="preserve"> την ψηφιακή τεχνολογία</w:t>
      </w:r>
      <w:r>
        <w:rPr>
          <w:rFonts w:eastAsia="SimSun"/>
          <w:szCs w:val="24"/>
        </w:rPr>
        <w:t>.</w:t>
      </w:r>
      <w:r w:rsidRPr="00BC207B">
        <w:rPr>
          <w:rFonts w:eastAsia="SimSun"/>
          <w:szCs w:val="24"/>
        </w:rPr>
        <w:t xml:space="preserve"> </w:t>
      </w:r>
    </w:p>
    <w:p w:rsidR="009B1533" w:rsidRDefault="00F93039">
      <w:pPr>
        <w:spacing w:after="0" w:line="600" w:lineRule="auto"/>
        <w:ind w:firstLine="709"/>
        <w:jc w:val="both"/>
        <w:rPr>
          <w:rFonts w:eastAsia="SimSun"/>
          <w:szCs w:val="24"/>
        </w:rPr>
      </w:pPr>
      <w:r>
        <w:rPr>
          <w:rFonts w:eastAsia="SimSun"/>
          <w:szCs w:val="24"/>
        </w:rPr>
        <w:t>Αυτή, κ</w:t>
      </w:r>
      <w:r w:rsidRPr="00BC207B">
        <w:rPr>
          <w:rFonts w:eastAsia="SimSun"/>
          <w:szCs w:val="24"/>
        </w:rPr>
        <w:t>υρίες και κύριοι συνάδελφοι</w:t>
      </w:r>
      <w:r>
        <w:rPr>
          <w:rFonts w:eastAsia="SimSun"/>
          <w:szCs w:val="24"/>
        </w:rPr>
        <w:t>,</w:t>
      </w:r>
      <w:r w:rsidRPr="00BC207B">
        <w:rPr>
          <w:rFonts w:eastAsia="SimSun"/>
          <w:szCs w:val="24"/>
        </w:rPr>
        <w:t xml:space="preserve"> είναι η στρατηγική της Κυβέρνησης </w:t>
      </w:r>
      <w:r>
        <w:rPr>
          <w:rFonts w:eastAsia="SimSun"/>
          <w:szCs w:val="24"/>
        </w:rPr>
        <w:t>για την ανάπτυξη</w:t>
      </w:r>
      <w:r w:rsidRPr="00BC207B">
        <w:rPr>
          <w:rFonts w:eastAsia="SimSun"/>
          <w:szCs w:val="24"/>
        </w:rPr>
        <w:t>. Αυτή</w:t>
      </w:r>
      <w:r>
        <w:rPr>
          <w:rFonts w:eastAsia="SimSun"/>
          <w:szCs w:val="24"/>
        </w:rPr>
        <w:t xml:space="preserve"> τη στρατηγική μά</w:t>
      </w:r>
      <w:r w:rsidRPr="00BC207B">
        <w:rPr>
          <w:rFonts w:eastAsia="SimSun"/>
          <w:szCs w:val="24"/>
        </w:rPr>
        <w:t>ς έχει εμπιστευθεί να κάνουμε πράξη η ελληνική κοινωνία και αυτή τη στρατηγική υπηρετεί ο νέος αναπτυξιακός νόμος</w:t>
      </w:r>
      <w:r>
        <w:rPr>
          <w:rFonts w:eastAsia="SimSun"/>
          <w:szCs w:val="24"/>
        </w:rPr>
        <w:t>,</w:t>
      </w:r>
      <w:r w:rsidRPr="00BC207B">
        <w:rPr>
          <w:rFonts w:eastAsia="SimSun"/>
          <w:szCs w:val="24"/>
        </w:rPr>
        <w:t xml:space="preserve"> ένας νόμος για την ανάπτυξη της περιφέρειας</w:t>
      </w:r>
      <w:r>
        <w:rPr>
          <w:rFonts w:eastAsia="SimSun"/>
          <w:szCs w:val="24"/>
        </w:rPr>
        <w:t>,</w:t>
      </w:r>
      <w:r w:rsidRPr="00BC207B">
        <w:rPr>
          <w:rFonts w:eastAsia="SimSun"/>
          <w:szCs w:val="24"/>
        </w:rPr>
        <w:t xml:space="preserve"> που λαμβάνει υπ</w:t>
      </w:r>
      <w:r w:rsidR="0048504A">
        <w:rPr>
          <w:rFonts w:eastAsia="SimSun"/>
          <w:szCs w:val="24"/>
        </w:rPr>
        <w:t xml:space="preserve">’ </w:t>
      </w:r>
      <w:r w:rsidRPr="00BC207B">
        <w:rPr>
          <w:rFonts w:eastAsia="SimSun"/>
          <w:szCs w:val="24"/>
        </w:rPr>
        <w:t>όψ</w:t>
      </w:r>
      <w:r w:rsidR="0048504A">
        <w:rPr>
          <w:rFonts w:eastAsia="SimSun"/>
          <w:szCs w:val="24"/>
        </w:rPr>
        <w:t>ιν</w:t>
      </w:r>
      <w:r w:rsidRPr="00BC207B">
        <w:rPr>
          <w:rFonts w:eastAsia="SimSun"/>
          <w:szCs w:val="24"/>
        </w:rPr>
        <w:t xml:space="preserve"> τις μικρομεσαίες επιχειρήσεις</w:t>
      </w:r>
      <w:r>
        <w:rPr>
          <w:rFonts w:eastAsia="SimSun"/>
          <w:szCs w:val="24"/>
        </w:rPr>
        <w:t>,</w:t>
      </w:r>
      <w:r w:rsidRPr="00BC207B">
        <w:rPr>
          <w:rFonts w:eastAsia="SimSun"/>
          <w:szCs w:val="24"/>
        </w:rPr>
        <w:t xml:space="preserve"> που </w:t>
      </w:r>
      <w:r>
        <w:rPr>
          <w:rFonts w:eastAsia="SimSun"/>
          <w:szCs w:val="24"/>
        </w:rPr>
        <w:t>συντομεύει</w:t>
      </w:r>
      <w:r w:rsidRPr="00BC207B">
        <w:rPr>
          <w:rFonts w:eastAsia="SimSun"/>
          <w:szCs w:val="24"/>
        </w:rPr>
        <w:t xml:space="preserve"> και </w:t>
      </w:r>
      <w:r>
        <w:rPr>
          <w:rFonts w:eastAsia="SimSun"/>
          <w:szCs w:val="24"/>
        </w:rPr>
        <w:t>απλουστεύει</w:t>
      </w:r>
      <w:r w:rsidRPr="00BC207B">
        <w:rPr>
          <w:rFonts w:eastAsia="SimSun"/>
          <w:szCs w:val="24"/>
        </w:rPr>
        <w:t xml:space="preserve"> τις διοικητικές διαδικασίες και που φροντίζει ειδικά τους νέους επιχειρηματίες. Πρώτα από όλα</w:t>
      </w:r>
      <w:r>
        <w:rPr>
          <w:rFonts w:eastAsia="SimSun"/>
          <w:szCs w:val="24"/>
        </w:rPr>
        <w:t>,</w:t>
      </w:r>
      <w:r w:rsidRPr="00BC207B">
        <w:rPr>
          <w:rFonts w:eastAsia="SimSun"/>
          <w:szCs w:val="24"/>
        </w:rPr>
        <w:t xml:space="preserve"> το νέο πλαίσιο αναγνωρίζει την ανάγκη των μικρομεσαίων επιχειρήσεων να</w:t>
      </w:r>
      <w:r>
        <w:rPr>
          <w:rFonts w:eastAsia="SimSun"/>
          <w:szCs w:val="24"/>
        </w:rPr>
        <w:t xml:space="preserve"> καινοτομήσουν, </w:t>
      </w:r>
      <w:r w:rsidRPr="00BC207B">
        <w:rPr>
          <w:rFonts w:eastAsia="SimSun"/>
          <w:szCs w:val="24"/>
        </w:rPr>
        <w:t>να διαφοροποιηθούν</w:t>
      </w:r>
      <w:r>
        <w:rPr>
          <w:rFonts w:eastAsia="SimSun"/>
          <w:szCs w:val="24"/>
        </w:rPr>
        <w:t>,</w:t>
      </w:r>
      <w:r w:rsidRPr="00BC207B">
        <w:rPr>
          <w:rFonts w:eastAsia="SimSun"/>
          <w:szCs w:val="24"/>
        </w:rPr>
        <w:t xml:space="preserve"> να επεκταθούν</w:t>
      </w:r>
      <w:r>
        <w:rPr>
          <w:rFonts w:eastAsia="SimSun"/>
          <w:szCs w:val="24"/>
        </w:rPr>
        <w:t>,</w:t>
      </w:r>
      <w:r w:rsidRPr="00BC207B">
        <w:rPr>
          <w:rFonts w:eastAsia="SimSun"/>
          <w:szCs w:val="24"/>
        </w:rPr>
        <w:t xml:space="preserve"> προβλέποντας ένα πολύ ρεαλιστικό ελάχιστο ύψος δαπανών</w:t>
      </w:r>
      <w:r>
        <w:rPr>
          <w:rFonts w:eastAsia="SimSun"/>
          <w:szCs w:val="24"/>
        </w:rPr>
        <w:t>,</w:t>
      </w:r>
      <w:r w:rsidRPr="00BC207B">
        <w:rPr>
          <w:rFonts w:eastAsia="SimSun"/>
          <w:szCs w:val="24"/>
        </w:rPr>
        <w:t xml:space="preserve"> που επιλέγονται προς ενίσχυση στις </w:t>
      </w:r>
      <w:r w:rsidRPr="00BC207B">
        <w:rPr>
          <w:rFonts w:eastAsia="SimSun"/>
          <w:szCs w:val="24"/>
        </w:rPr>
        <w:lastRenderedPageBreak/>
        <w:t>100.000 ευρώ για τις πολύ μικρές επιχειρήσεις και τις 50.000 για τα αγροτικά οχήματα</w:t>
      </w:r>
      <w:r>
        <w:rPr>
          <w:rFonts w:eastAsia="SimSun"/>
          <w:szCs w:val="24"/>
        </w:rPr>
        <w:t>,</w:t>
      </w:r>
      <w:r w:rsidRPr="00BC207B">
        <w:rPr>
          <w:rFonts w:eastAsia="SimSun"/>
          <w:szCs w:val="24"/>
        </w:rPr>
        <w:t xml:space="preserve"> όπως οι συνετα</w:t>
      </w:r>
      <w:r>
        <w:rPr>
          <w:rFonts w:eastAsia="SimSun"/>
          <w:szCs w:val="24"/>
        </w:rPr>
        <w:t>ιρισμοί και οι ομάδες παραγωγών</w:t>
      </w:r>
      <w:r w:rsidRPr="00BC207B">
        <w:rPr>
          <w:rFonts w:eastAsia="SimSun"/>
          <w:szCs w:val="24"/>
        </w:rPr>
        <w:t xml:space="preserve">. </w:t>
      </w:r>
    </w:p>
    <w:p w:rsidR="009B1533" w:rsidRDefault="00F93039">
      <w:pPr>
        <w:spacing w:after="0" w:line="600" w:lineRule="auto"/>
        <w:ind w:firstLine="709"/>
        <w:jc w:val="both"/>
        <w:rPr>
          <w:rFonts w:eastAsia="SimSun"/>
          <w:szCs w:val="24"/>
        </w:rPr>
      </w:pPr>
      <w:r w:rsidRPr="00BC207B">
        <w:rPr>
          <w:rFonts w:eastAsia="SimSun"/>
          <w:szCs w:val="24"/>
        </w:rPr>
        <w:t>Υπάρχουν δεκατρείς διαφορετικές κατηγορίες ένταξης στον αναπτυξιακό νόμο</w:t>
      </w:r>
      <w:r>
        <w:rPr>
          <w:rFonts w:eastAsia="SimSun"/>
          <w:szCs w:val="24"/>
        </w:rPr>
        <w:t>,</w:t>
      </w:r>
      <w:r w:rsidRPr="00BC207B">
        <w:rPr>
          <w:rFonts w:eastAsia="SimSun"/>
          <w:szCs w:val="24"/>
        </w:rPr>
        <w:t xml:space="preserve"> τα λεγόμενα </w:t>
      </w:r>
      <w:r>
        <w:rPr>
          <w:rFonts w:eastAsia="SimSun"/>
          <w:szCs w:val="24"/>
        </w:rPr>
        <w:t>«</w:t>
      </w:r>
      <w:r w:rsidRPr="00BC207B">
        <w:rPr>
          <w:rFonts w:eastAsia="SimSun"/>
          <w:szCs w:val="24"/>
        </w:rPr>
        <w:t>καθεστώτα ενίσχυσης</w:t>
      </w:r>
      <w:r>
        <w:rPr>
          <w:rFonts w:eastAsia="SimSun"/>
          <w:szCs w:val="24"/>
        </w:rPr>
        <w:t>»,</w:t>
      </w:r>
      <w:r w:rsidRPr="00BC207B">
        <w:rPr>
          <w:rFonts w:eastAsia="SimSun"/>
          <w:szCs w:val="24"/>
        </w:rPr>
        <w:t xml:space="preserve"> το καθένα με το</w:t>
      </w:r>
      <w:r>
        <w:rPr>
          <w:rFonts w:eastAsia="SimSun"/>
          <w:szCs w:val="24"/>
        </w:rPr>
        <w:t>ν</w:t>
      </w:r>
      <w:r w:rsidRPr="00BC207B">
        <w:rPr>
          <w:rFonts w:eastAsia="SimSun"/>
          <w:szCs w:val="24"/>
        </w:rPr>
        <w:t xml:space="preserve"> δικό του προϋπολογισμό</w:t>
      </w:r>
      <w:r>
        <w:rPr>
          <w:rFonts w:eastAsia="SimSun"/>
          <w:szCs w:val="24"/>
        </w:rPr>
        <w:t>,</w:t>
      </w:r>
      <w:r w:rsidRPr="00BC207B">
        <w:rPr>
          <w:rFonts w:eastAsia="SimSun"/>
          <w:szCs w:val="24"/>
        </w:rPr>
        <w:t xml:space="preserve"> κάτι που αυξάνει τις πιθανότητες ενίσχυσης </w:t>
      </w:r>
      <w:r>
        <w:rPr>
          <w:rFonts w:eastAsia="SimSun"/>
          <w:szCs w:val="24"/>
        </w:rPr>
        <w:t>και μικρομεσαίων επιχειρήσεων</w:t>
      </w:r>
      <w:r w:rsidRPr="00BC207B">
        <w:rPr>
          <w:rFonts w:eastAsia="SimSun"/>
          <w:szCs w:val="24"/>
        </w:rPr>
        <w:t>. Μάλιστα στον νέο χάρτ</w:t>
      </w:r>
      <w:r>
        <w:rPr>
          <w:rFonts w:eastAsia="SimSun"/>
          <w:szCs w:val="24"/>
        </w:rPr>
        <w:t>η περιφερειακών ενισχύσεων 2022</w:t>
      </w:r>
      <w:r w:rsidR="0048504A">
        <w:rPr>
          <w:rFonts w:eastAsia="SimSun"/>
          <w:szCs w:val="24"/>
        </w:rPr>
        <w:t xml:space="preserve"> </w:t>
      </w:r>
      <w:r>
        <w:rPr>
          <w:rFonts w:eastAsia="SimSun"/>
          <w:szCs w:val="24"/>
        </w:rPr>
        <w:t>-</w:t>
      </w:r>
      <w:r w:rsidR="0048504A">
        <w:rPr>
          <w:rFonts w:eastAsia="SimSun"/>
          <w:szCs w:val="24"/>
        </w:rPr>
        <w:t xml:space="preserve"> </w:t>
      </w:r>
      <w:r w:rsidRPr="00BC207B">
        <w:rPr>
          <w:rFonts w:eastAsia="SimSun"/>
          <w:szCs w:val="24"/>
        </w:rPr>
        <w:t xml:space="preserve">2027 τα ποσοστά ενίσχυσης που προβλέπονται για τις μικρές και τις μεσαίες επιχειρήσεις είναι αυξημένα κατά περίπου 20%. </w:t>
      </w:r>
    </w:p>
    <w:p w:rsidR="009B1533" w:rsidRDefault="00F93039">
      <w:pPr>
        <w:spacing w:after="0" w:line="600" w:lineRule="auto"/>
        <w:ind w:firstLine="709"/>
        <w:jc w:val="both"/>
        <w:rPr>
          <w:rFonts w:eastAsia="SimSun"/>
          <w:szCs w:val="24"/>
        </w:rPr>
      </w:pPr>
      <w:r w:rsidRPr="00BC207B">
        <w:rPr>
          <w:rFonts w:eastAsia="SimSun"/>
          <w:szCs w:val="24"/>
        </w:rPr>
        <w:t>Μια μεγάλη υπόσχεση του νέου νόμου</w:t>
      </w:r>
      <w:r>
        <w:rPr>
          <w:rFonts w:eastAsia="SimSun"/>
          <w:szCs w:val="24"/>
        </w:rPr>
        <w:t>, κ</w:t>
      </w:r>
      <w:r w:rsidRPr="00BC207B">
        <w:rPr>
          <w:rFonts w:eastAsia="SimSun"/>
          <w:szCs w:val="24"/>
        </w:rPr>
        <w:t>υρίες και κύριοι συνάδελφοι</w:t>
      </w:r>
      <w:r>
        <w:rPr>
          <w:rFonts w:eastAsia="SimSun"/>
          <w:szCs w:val="24"/>
        </w:rPr>
        <w:t>,</w:t>
      </w:r>
      <w:r w:rsidRPr="00BC207B">
        <w:rPr>
          <w:rFonts w:eastAsia="SimSun"/>
          <w:szCs w:val="24"/>
        </w:rPr>
        <w:t xml:space="preserve"> είναι να μειώσει τη γραφειοκρατία. Γνωρίζουμε όλοι </w:t>
      </w:r>
      <w:r>
        <w:rPr>
          <w:rFonts w:eastAsia="SimSun"/>
          <w:szCs w:val="24"/>
        </w:rPr>
        <w:t>μας -και τις</w:t>
      </w:r>
      <w:r w:rsidRPr="00BC207B">
        <w:rPr>
          <w:rFonts w:eastAsia="SimSun"/>
          <w:szCs w:val="24"/>
        </w:rPr>
        <w:t xml:space="preserve"> ανέφερε </w:t>
      </w:r>
      <w:r>
        <w:rPr>
          <w:rFonts w:eastAsia="SimSun"/>
          <w:szCs w:val="24"/>
        </w:rPr>
        <w:t xml:space="preserve">και </w:t>
      </w:r>
      <w:r w:rsidRPr="00BC207B">
        <w:rPr>
          <w:rFonts w:eastAsia="SimSun"/>
          <w:szCs w:val="24"/>
        </w:rPr>
        <w:t xml:space="preserve">ο </w:t>
      </w:r>
      <w:r>
        <w:rPr>
          <w:rFonts w:eastAsia="SimSun"/>
          <w:szCs w:val="24"/>
        </w:rPr>
        <w:t>κ.</w:t>
      </w:r>
      <w:r w:rsidRPr="00BC207B">
        <w:rPr>
          <w:rFonts w:eastAsia="SimSun"/>
          <w:szCs w:val="24"/>
        </w:rPr>
        <w:t xml:space="preserve"> Παπαθανάσης</w:t>
      </w:r>
      <w:r>
        <w:rPr>
          <w:rFonts w:eastAsia="SimSun"/>
          <w:szCs w:val="24"/>
        </w:rPr>
        <w:t>-</w:t>
      </w:r>
      <w:r w:rsidRPr="00BC207B">
        <w:rPr>
          <w:rFonts w:eastAsia="SimSun"/>
          <w:szCs w:val="24"/>
        </w:rPr>
        <w:t xml:space="preserve"> πόσο χρειαζόταν να περιμένει ένας επενδυτής για να αξιολογηθεί η αίτησή του προκειμένου να ενταχθεί στους προ</w:t>
      </w:r>
      <w:r>
        <w:rPr>
          <w:rFonts w:eastAsia="SimSun"/>
          <w:szCs w:val="24"/>
        </w:rPr>
        <w:t>ηγούμενους αναπτυξιακούς νόμους, π</w:t>
      </w:r>
      <w:r w:rsidRPr="00BC207B">
        <w:rPr>
          <w:rFonts w:eastAsia="SimSun"/>
          <w:szCs w:val="24"/>
        </w:rPr>
        <w:t xml:space="preserve">όσο περίμενε για να ελεγχθεί η ολοκλήρωση της επένδυσής του και πόσο περίμενε ή </w:t>
      </w:r>
      <w:r>
        <w:rPr>
          <w:rFonts w:eastAsia="SimSun"/>
          <w:szCs w:val="24"/>
        </w:rPr>
        <w:t xml:space="preserve">και </w:t>
      </w:r>
      <w:r w:rsidRPr="00BC207B">
        <w:rPr>
          <w:rFonts w:eastAsia="SimSun"/>
          <w:szCs w:val="24"/>
        </w:rPr>
        <w:t>ακόμη περιμένει για να πάρει το υπόλοιπο της ενίσχυσης</w:t>
      </w:r>
      <w:r>
        <w:rPr>
          <w:rFonts w:eastAsia="SimSun"/>
          <w:szCs w:val="24"/>
        </w:rPr>
        <w:t>, κ</w:t>
      </w:r>
      <w:r w:rsidRPr="00BC207B">
        <w:rPr>
          <w:rFonts w:eastAsia="SimSun"/>
          <w:szCs w:val="24"/>
        </w:rPr>
        <w:t>αιρό αφότου έχει ξεκινήσ</w:t>
      </w:r>
      <w:r>
        <w:rPr>
          <w:rFonts w:eastAsia="SimSun"/>
          <w:szCs w:val="24"/>
        </w:rPr>
        <w:t>ει να λειτουργεί η επένδυσή του</w:t>
      </w:r>
      <w:r w:rsidRPr="00BC207B">
        <w:rPr>
          <w:rFonts w:eastAsia="SimSun"/>
          <w:szCs w:val="24"/>
        </w:rPr>
        <w:t xml:space="preserve">. </w:t>
      </w:r>
    </w:p>
    <w:p w:rsidR="009B1533" w:rsidRDefault="00F93039">
      <w:pPr>
        <w:spacing w:after="0" w:line="600" w:lineRule="auto"/>
        <w:ind w:firstLine="709"/>
        <w:jc w:val="both"/>
        <w:rPr>
          <w:rFonts w:eastAsia="SimSun"/>
          <w:szCs w:val="24"/>
        </w:rPr>
      </w:pPr>
      <w:r>
        <w:rPr>
          <w:rFonts w:eastAsia="SimSun"/>
          <w:szCs w:val="24"/>
        </w:rPr>
        <w:t>Όπως επίσης</w:t>
      </w:r>
      <w:r w:rsidRPr="00BC207B">
        <w:rPr>
          <w:rFonts w:eastAsia="SimSun"/>
          <w:szCs w:val="24"/>
        </w:rPr>
        <w:t xml:space="preserve"> γνωρίζουμε ότι τα γραφειοκρατικά εμπόδια ήταν ένας βασικός λόγος που </w:t>
      </w:r>
      <w:r>
        <w:rPr>
          <w:rFonts w:eastAsia="SimSun"/>
          <w:szCs w:val="24"/>
        </w:rPr>
        <w:t xml:space="preserve">ο </w:t>
      </w:r>
      <w:r w:rsidRPr="00BC207B">
        <w:rPr>
          <w:rFonts w:eastAsia="SimSun"/>
          <w:szCs w:val="24"/>
        </w:rPr>
        <w:t>προηγούμενος αναπτυξιακός νόμος δεν κινητοποίησε το αναμενόμενο επενδυτικό ενδιαφέρον</w:t>
      </w:r>
      <w:r>
        <w:rPr>
          <w:rFonts w:eastAsia="SimSun"/>
          <w:szCs w:val="24"/>
        </w:rPr>
        <w:t>. Σ</w:t>
      </w:r>
      <w:r w:rsidRPr="00BC207B">
        <w:rPr>
          <w:rFonts w:eastAsia="SimSun"/>
          <w:szCs w:val="24"/>
        </w:rPr>
        <w:t xml:space="preserve">ωστά λοιπόν </w:t>
      </w:r>
      <w:r>
        <w:rPr>
          <w:rFonts w:eastAsia="SimSun"/>
          <w:szCs w:val="24"/>
        </w:rPr>
        <w:t>σ</w:t>
      </w:r>
      <w:r w:rsidRPr="00BC207B">
        <w:rPr>
          <w:rFonts w:eastAsia="SimSun"/>
          <w:szCs w:val="24"/>
        </w:rPr>
        <w:t>το νέο πλαίσιο μειώνεται το διοικητικό βάρος</w:t>
      </w:r>
      <w:r>
        <w:rPr>
          <w:rFonts w:eastAsia="SimSun"/>
          <w:szCs w:val="24"/>
        </w:rPr>
        <w:t>,</w:t>
      </w:r>
      <w:r w:rsidRPr="00BC207B">
        <w:rPr>
          <w:rFonts w:eastAsia="SimSun"/>
          <w:szCs w:val="24"/>
        </w:rPr>
        <w:t xml:space="preserve"> μειώνονται οι διοικητικές διαδικασίες</w:t>
      </w:r>
      <w:r>
        <w:rPr>
          <w:rFonts w:eastAsia="SimSun"/>
          <w:szCs w:val="24"/>
        </w:rPr>
        <w:t>,</w:t>
      </w:r>
      <w:r w:rsidRPr="00BC207B">
        <w:rPr>
          <w:rFonts w:eastAsia="SimSun"/>
          <w:szCs w:val="24"/>
        </w:rPr>
        <w:t xml:space="preserve"> ενώ αυξάνονται οι </w:t>
      </w:r>
      <w:r w:rsidRPr="00BC207B">
        <w:rPr>
          <w:rFonts w:eastAsia="SimSun"/>
          <w:szCs w:val="24"/>
        </w:rPr>
        <w:lastRenderedPageBreak/>
        <w:t>ανθρώπινοι πόροι με εξωτερικούς εμπειρογνώμονες και ειδικούς</w:t>
      </w:r>
      <w:r>
        <w:rPr>
          <w:rFonts w:eastAsia="SimSun"/>
          <w:szCs w:val="24"/>
        </w:rPr>
        <w:t>.</w:t>
      </w:r>
      <w:r w:rsidRPr="00BC207B">
        <w:rPr>
          <w:rFonts w:eastAsia="SimSun"/>
          <w:szCs w:val="24"/>
        </w:rPr>
        <w:t xml:space="preserve"> Με το ειδικό πληροφοριακό σύστημα τ</w:t>
      </w:r>
      <w:r>
        <w:rPr>
          <w:rFonts w:eastAsia="SimSun"/>
          <w:szCs w:val="24"/>
        </w:rPr>
        <w:t>υ</w:t>
      </w:r>
      <w:r w:rsidRPr="00BC207B">
        <w:rPr>
          <w:rFonts w:eastAsia="SimSun"/>
          <w:szCs w:val="24"/>
        </w:rPr>
        <w:t>ποποιείται η διαδικασία σε όλα τα στάδια</w:t>
      </w:r>
      <w:r>
        <w:rPr>
          <w:rFonts w:eastAsia="SimSun"/>
          <w:szCs w:val="24"/>
        </w:rPr>
        <w:t>,</w:t>
      </w:r>
      <w:r w:rsidRPr="00BC207B">
        <w:rPr>
          <w:rFonts w:eastAsia="SimSun"/>
          <w:szCs w:val="24"/>
        </w:rPr>
        <w:t xml:space="preserve"> εξασφαλίζοντας απόλυτη δια</w:t>
      </w:r>
      <w:r>
        <w:rPr>
          <w:rFonts w:eastAsia="SimSun"/>
          <w:szCs w:val="24"/>
        </w:rPr>
        <w:t>φάνεια και καλύτερη εξυπηρέτηση</w:t>
      </w:r>
      <w:r w:rsidRPr="00BC207B">
        <w:rPr>
          <w:rFonts w:eastAsia="SimSun"/>
          <w:szCs w:val="24"/>
        </w:rPr>
        <w:t xml:space="preserve">. Μειώνονται οι χρόνοι για την ολοκλήρωση των αξιολογήσεων στις </w:t>
      </w:r>
      <w:r>
        <w:rPr>
          <w:rFonts w:eastAsia="SimSun"/>
          <w:szCs w:val="24"/>
        </w:rPr>
        <w:t>τριάντα</w:t>
      </w:r>
      <w:r w:rsidRPr="00BC207B">
        <w:rPr>
          <w:rFonts w:eastAsia="SimSun"/>
          <w:szCs w:val="24"/>
        </w:rPr>
        <w:t xml:space="preserve"> για την άμεση αξιολόγηση και στις </w:t>
      </w:r>
      <w:r>
        <w:rPr>
          <w:rFonts w:eastAsia="SimSun"/>
          <w:szCs w:val="24"/>
        </w:rPr>
        <w:t>σαράντα πέντε</w:t>
      </w:r>
      <w:r w:rsidRPr="00BC207B">
        <w:rPr>
          <w:rFonts w:eastAsia="SimSun"/>
          <w:szCs w:val="24"/>
        </w:rPr>
        <w:t xml:space="preserve"> μέρες για τη συγκριτική αξιολόγηση</w:t>
      </w:r>
      <w:r>
        <w:rPr>
          <w:rFonts w:eastAsia="SimSun"/>
          <w:szCs w:val="24"/>
        </w:rPr>
        <w:t>.</w:t>
      </w:r>
      <w:r w:rsidRPr="00BC207B">
        <w:rPr>
          <w:rFonts w:eastAsia="SimSun"/>
          <w:szCs w:val="24"/>
        </w:rPr>
        <w:t xml:space="preserve"> Δίνονται επιλογές ως προς τους φορείς</w:t>
      </w:r>
      <w:r>
        <w:rPr>
          <w:rFonts w:eastAsia="SimSun"/>
          <w:szCs w:val="24"/>
        </w:rPr>
        <w:t>,</w:t>
      </w:r>
      <w:r w:rsidRPr="00BC207B">
        <w:rPr>
          <w:rFonts w:eastAsia="SimSun"/>
          <w:szCs w:val="24"/>
        </w:rPr>
        <w:t xml:space="preserve"> τους επαγγελματίες</w:t>
      </w:r>
      <w:r>
        <w:rPr>
          <w:rFonts w:eastAsia="SimSun"/>
          <w:szCs w:val="24"/>
        </w:rPr>
        <w:t>,</w:t>
      </w:r>
      <w:r w:rsidRPr="00BC207B">
        <w:rPr>
          <w:rFonts w:eastAsia="SimSun"/>
          <w:szCs w:val="24"/>
        </w:rPr>
        <w:t xml:space="preserve"> οι οποίοι θα κάνουν την αξιολόγηση και τον έλεγχο υλοποίησης των επενδυτικών σχεδίων. </w:t>
      </w:r>
    </w:p>
    <w:p w:rsidR="009B1533" w:rsidRDefault="00F93039">
      <w:pPr>
        <w:spacing w:after="0" w:line="600" w:lineRule="auto"/>
        <w:ind w:firstLine="709"/>
        <w:jc w:val="both"/>
        <w:rPr>
          <w:rFonts w:eastAsia="SimSun"/>
          <w:szCs w:val="24"/>
        </w:rPr>
      </w:pPr>
      <w:r w:rsidRPr="00BC207B">
        <w:rPr>
          <w:rFonts w:eastAsia="SimSun"/>
          <w:szCs w:val="24"/>
        </w:rPr>
        <w:t>Ένα τρίτο χαρακτηριστικό του νέου αναπτυξιακού νόμου</w:t>
      </w:r>
      <w:r>
        <w:rPr>
          <w:rFonts w:eastAsia="SimSun"/>
          <w:szCs w:val="24"/>
        </w:rPr>
        <w:t>,</w:t>
      </w:r>
      <w:r w:rsidRPr="00BC207B">
        <w:rPr>
          <w:rFonts w:eastAsia="SimSun"/>
          <w:szCs w:val="24"/>
        </w:rPr>
        <w:t xml:space="preserve"> που αξίζει να συγκρατήσουμε</w:t>
      </w:r>
      <w:r>
        <w:rPr>
          <w:rFonts w:eastAsia="SimSun"/>
          <w:szCs w:val="24"/>
        </w:rPr>
        <w:t>, κ</w:t>
      </w:r>
      <w:r w:rsidRPr="00BC207B">
        <w:rPr>
          <w:rFonts w:eastAsia="SimSun"/>
          <w:szCs w:val="24"/>
        </w:rPr>
        <w:t>υρίες και κύριοι συνάδελφοι</w:t>
      </w:r>
      <w:r>
        <w:rPr>
          <w:rFonts w:eastAsia="SimSun"/>
          <w:szCs w:val="24"/>
        </w:rPr>
        <w:t>,</w:t>
      </w:r>
      <w:r w:rsidRPr="00BC207B">
        <w:rPr>
          <w:rFonts w:eastAsia="SimSun"/>
          <w:szCs w:val="24"/>
        </w:rPr>
        <w:t xml:space="preserve"> είναι η έμφαση στη νέα επιχειρηματικότητα</w:t>
      </w:r>
      <w:r>
        <w:rPr>
          <w:rFonts w:eastAsia="SimSun"/>
          <w:szCs w:val="24"/>
        </w:rPr>
        <w:t>,</w:t>
      </w:r>
      <w:r w:rsidRPr="00BC207B">
        <w:rPr>
          <w:rFonts w:eastAsia="SimSun"/>
          <w:szCs w:val="24"/>
        </w:rPr>
        <w:t xml:space="preserve"> με την πρόβλεψη ειδικού καθεστώτος ενίσχυσης για νέες και νέους που επενδύουν και επιχειρούν για πρώτη φορά στην πρωτογενή παραγωγή</w:t>
      </w:r>
      <w:r>
        <w:rPr>
          <w:rFonts w:eastAsia="SimSun"/>
          <w:szCs w:val="24"/>
        </w:rPr>
        <w:t>,</w:t>
      </w:r>
      <w:r w:rsidRPr="00BC207B">
        <w:rPr>
          <w:rFonts w:eastAsia="SimSun"/>
          <w:szCs w:val="24"/>
        </w:rPr>
        <w:t xml:space="preserve"> στη μεταποίηση αγροτικών και άλλων προϊόντων</w:t>
      </w:r>
      <w:r>
        <w:rPr>
          <w:rFonts w:eastAsia="SimSun"/>
          <w:szCs w:val="24"/>
        </w:rPr>
        <w:t>,</w:t>
      </w:r>
      <w:r w:rsidRPr="00BC207B">
        <w:rPr>
          <w:rFonts w:eastAsia="SimSun"/>
          <w:szCs w:val="24"/>
        </w:rPr>
        <w:t xml:space="preserve"> στην αλιεία</w:t>
      </w:r>
      <w:r>
        <w:rPr>
          <w:rFonts w:eastAsia="SimSun"/>
          <w:szCs w:val="24"/>
        </w:rPr>
        <w:t>, στην υδατοκαλλιέργεια,</w:t>
      </w:r>
      <w:r w:rsidRPr="00BC207B">
        <w:rPr>
          <w:rFonts w:eastAsia="SimSun"/>
          <w:szCs w:val="24"/>
        </w:rPr>
        <w:t xml:space="preserve"> στην έρευνα και εφαρμοσμένη καινοτομία</w:t>
      </w:r>
      <w:r>
        <w:rPr>
          <w:rFonts w:eastAsia="SimSun"/>
          <w:szCs w:val="24"/>
        </w:rPr>
        <w:t>,</w:t>
      </w:r>
      <w:r w:rsidRPr="00BC207B">
        <w:rPr>
          <w:rFonts w:eastAsia="SimSun"/>
          <w:szCs w:val="24"/>
        </w:rPr>
        <w:t xml:space="preserve"> στον ψηφιακό και τον τεχνολογικό μετασχηματισμό</w:t>
      </w:r>
      <w:r>
        <w:rPr>
          <w:rFonts w:eastAsia="SimSun"/>
          <w:szCs w:val="24"/>
        </w:rPr>
        <w:t>,</w:t>
      </w:r>
      <w:r w:rsidRPr="00BC207B">
        <w:rPr>
          <w:rFonts w:eastAsia="SimSun"/>
          <w:szCs w:val="24"/>
        </w:rPr>
        <w:t xml:space="preserve"> στην εφοδιαστική αλυσίδα και με ποσοστό ενίσχυσης για τις επιλέξιμες δαπάνες που φτάνει το 100% του ποσοστού του χάρτη περιφερειακών ενισχύσεων. </w:t>
      </w:r>
    </w:p>
    <w:p w:rsidR="009B1533" w:rsidRDefault="00F93039">
      <w:pPr>
        <w:spacing w:after="0" w:line="600" w:lineRule="auto"/>
        <w:ind w:firstLine="709"/>
        <w:jc w:val="both"/>
        <w:rPr>
          <w:rFonts w:eastAsia="SimSun"/>
          <w:szCs w:val="24"/>
        </w:rPr>
      </w:pPr>
      <w:r w:rsidRPr="00BC207B">
        <w:rPr>
          <w:rFonts w:eastAsia="SimSun"/>
          <w:szCs w:val="24"/>
        </w:rPr>
        <w:t>Μέσα σε αυτές θα χρηματοδοτείται η κάλυψη επιχειρηματικού κινδύνου</w:t>
      </w:r>
      <w:r>
        <w:rPr>
          <w:rFonts w:eastAsia="SimSun"/>
          <w:szCs w:val="24"/>
        </w:rPr>
        <w:t>,</w:t>
      </w:r>
      <w:r w:rsidRPr="00BC207B">
        <w:rPr>
          <w:rFonts w:eastAsia="SimSun"/>
          <w:szCs w:val="24"/>
        </w:rPr>
        <w:t xml:space="preserve"> με επιδότηση του επιτοκίου δανείων μειωμένης εξασφάλισης ή των εξόδων ασφάλισης των δανείων υψηλού κινδύνου</w:t>
      </w:r>
      <w:r>
        <w:rPr>
          <w:rFonts w:eastAsia="SimSun"/>
          <w:szCs w:val="24"/>
        </w:rPr>
        <w:t>,</w:t>
      </w:r>
      <w:r w:rsidRPr="00BC207B">
        <w:rPr>
          <w:rFonts w:eastAsia="SimSun"/>
          <w:szCs w:val="24"/>
        </w:rPr>
        <w:t xml:space="preserve"> καθώς και οι δαπάνες εκκίνησης για τις νεοσύστατες και υπό ίδρυση μικρές και πολύ μικρές επιχειρήσεις</w:t>
      </w:r>
      <w:r>
        <w:rPr>
          <w:rFonts w:eastAsia="SimSun"/>
          <w:szCs w:val="24"/>
        </w:rPr>
        <w:t>.</w:t>
      </w:r>
      <w:r w:rsidRPr="00BC207B">
        <w:rPr>
          <w:rFonts w:eastAsia="SimSun"/>
          <w:szCs w:val="24"/>
        </w:rPr>
        <w:t xml:space="preserve"> </w:t>
      </w:r>
    </w:p>
    <w:p w:rsidR="009B1533" w:rsidRDefault="00F93039">
      <w:pPr>
        <w:spacing w:after="0" w:line="600" w:lineRule="auto"/>
        <w:ind w:firstLine="709"/>
        <w:jc w:val="both"/>
        <w:rPr>
          <w:rFonts w:eastAsia="SimSun"/>
          <w:szCs w:val="24"/>
        </w:rPr>
      </w:pPr>
      <w:r w:rsidRPr="00BC207B">
        <w:rPr>
          <w:rFonts w:eastAsia="SimSun"/>
          <w:szCs w:val="24"/>
        </w:rPr>
        <w:lastRenderedPageBreak/>
        <w:t>Κοντά σε αυτά</w:t>
      </w:r>
      <w:r>
        <w:rPr>
          <w:rFonts w:eastAsia="SimSun"/>
          <w:szCs w:val="24"/>
        </w:rPr>
        <w:t>, σ</w:t>
      </w:r>
      <w:r w:rsidRPr="00BC207B">
        <w:rPr>
          <w:rFonts w:eastAsia="SimSun"/>
          <w:szCs w:val="24"/>
        </w:rPr>
        <w:t>τη στήριξη του νέου επιχειρείν</w:t>
      </w:r>
      <w:r>
        <w:rPr>
          <w:rFonts w:eastAsia="SimSun"/>
          <w:szCs w:val="24"/>
        </w:rPr>
        <w:t>,</w:t>
      </w:r>
      <w:r w:rsidRPr="00BC207B">
        <w:rPr>
          <w:rFonts w:eastAsia="SimSun"/>
          <w:szCs w:val="24"/>
        </w:rPr>
        <w:t xml:space="preserve"> στη μείωση της γραφειοκρατίας και στις ευκαιρίες για τις μικρομεσαίες επιχειρήσεις</w:t>
      </w:r>
      <w:r>
        <w:rPr>
          <w:rFonts w:eastAsia="SimSun"/>
          <w:szCs w:val="24"/>
        </w:rPr>
        <w:t>,</w:t>
      </w:r>
      <w:r w:rsidRPr="00BC207B">
        <w:rPr>
          <w:rFonts w:eastAsia="SimSun"/>
          <w:szCs w:val="24"/>
        </w:rPr>
        <w:t xml:space="preserve"> ας σημειώσουμε και κάτι ακόμα</w:t>
      </w:r>
      <w:r>
        <w:rPr>
          <w:rFonts w:eastAsia="SimSun"/>
          <w:szCs w:val="24"/>
        </w:rPr>
        <w:t>,</w:t>
      </w:r>
      <w:r w:rsidRPr="00BC207B">
        <w:rPr>
          <w:rFonts w:eastAsia="SimSun"/>
          <w:szCs w:val="24"/>
        </w:rPr>
        <w:t xml:space="preserve"> ότι με το</w:t>
      </w:r>
      <w:r>
        <w:rPr>
          <w:rFonts w:eastAsia="SimSun"/>
          <w:szCs w:val="24"/>
        </w:rPr>
        <w:t>ν</w:t>
      </w:r>
      <w:r w:rsidRPr="00BC207B">
        <w:rPr>
          <w:rFonts w:eastAsia="SimSun"/>
          <w:szCs w:val="24"/>
        </w:rPr>
        <w:t xml:space="preserve"> νέο χάρτη περιφερειακών ενισχύσεων</w:t>
      </w:r>
      <w:r>
        <w:rPr>
          <w:rFonts w:eastAsia="SimSun"/>
          <w:szCs w:val="24"/>
        </w:rPr>
        <w:t>,</w:t>
      </w:r>
      <w:r w:rsidRPr="00BC207B">
        <w:rPr>
          <w:rFonts w:eastAsia="SimSun"/>
          <w:szCs w:val="24"/>
        </w:rPr>
        <w:t xml:space="preserve"> που η Κυβέρνηση κατάφερε να εγκριθεί ύστερα από σκληρές διαπραγματεύσεις μηνών</w:t>
      </w:r>
      <w:r>
        <w:rPr>
          <w:rFonts w:eastAsia="SimSun"/>
          <w:szCs w:val="24"/>
        </w:rPr>
        <w:t>,</w:t>
      </w:r>
      <w:r w:rsidRPr="00BC207B">
        <w:rPr>
          <w:rFonts w:eastAsia="SimSun"/>
          <w:szCs w:val="24"/>
        </w:rPr>
        <w:t xml:space="preserve"> δίνονται ακόμη μεγαλύτερα κίνητρα για επενδύσεις στην περιφέρεια. Τα μέγιστα ποσοστά ενίσχυσης σε </w:t>
      </w:r>
      <w:r>
        <w:rPr>
          <w:rFonts w:eastAsia="SimSun"/>
          <w:szCs w:val="24"/>
        </w:rPr>
        <w:t>δώδεκα</w:t>
      </w:r>
      <w:r w:rsidRPr="00BC207B">
        <w:rPr>
          <w:rFonts w:eastAsia="SimSun"/>
          <w:szCs w:val="24"/>
        </w:rPr>
        <w:t xml:space="preserve"> περιφέρειες της χώρας μας με ΑΕΠ κάτω από το 75% του μέσου ευρωπαϊκού όρου αυξάνονται από 5</w:t>
      </w:r>
      <w:r>
        <w:rPr>
          <w:rFonts w:eastAsia="SimSun"/>
          <w:szCs w:val="24"/>
        </w:rPr>
        <w:t>% έως και 25%</w:t>
      </w:r>
      <w:r w:rsidRPr="00BC207B">
        <w:rPr>
          <w:rFonts w:eastAsia="SimSun"/>
          <w:szCs w:val="24"/>
        </w:rPr>
        <w:t xml:space="preserve">. </w:t>
      </w:r>
    </w:p>
    <w:p w:rsidR="009B1533" w:rsidRDefault="00F93039">
      <w:pPr>
        <w:spacing w:after="0" w:line="600" w:lineRule="auto"/>
        <w:ind w:firstLine="709"/>
        <w:jc w:val="both"/>
        <w:rPr>
          <w:rFonts w:eastAsia="SimSun"/>
          <w:szCs w:val="24"/>
        </w:rPr>
      </w:pPr>
      <w:r w:rsidRPr="00BC207B">
        <w:rPr>
          <w:rFonts w:eastAsia="SimSun"/>
          <w:szCs w:val="24"/>
        </w:rPr>
        <w:t>Ενδεικτικά στη Θεσπρωτία και στην Ήπειρο το ταβάνι των επενδυτικών ενισχύσεων πηγαίνει στο 50% για τις μεγάλες επιχειρήσεις</w:t>
      </w:r>
      <w:r>
        <w:rPr>
          <w:rFonts w:eastAsia="SimSun"/>
          <w:szCs w:val="24"/>
        </w:rPr>
        <w:t>,</w:t>
      </w:r>
      <w:r w:rsidRPr="00BC207B">
        <w:rPr>
          <w:rFonts w:eastAsia="SimSun"/>
          <w:szCs w:val="24"/>
        </w:rPr>
        <w:t xml:space="preserve"> 60</w:t>
      </w:r>
      <w:r>
        <w:rPr>
          <w:rFonts w:eastAsia="SimSun"/>
          <w:szCs w:val="24"/>
        </w:rPr>
        <w:t>%</w:t>
      </w:r>
      <w:r w:rsidRPr="00BC207B">
        <w:rPr>
          <w:rFonts w:eastAsia="SimSun"/>
          <w:szCs w:val="24"/>
        </w:rPr>
        <w:t xml:space="preserve"> για τις μεσαίες και 70% για τις μικρές</w:t>
      </w:r>
      <w:r>
        <w:rPr>
          <w:rFonts w:eastAsia="SimSun"/>
          <w:szCs w:val="24"/>
        </w:rPr>
        <w:t>, π</w:t>
      </w:r>
      <w:r w:rsidRPr="00BC207B">
        <w:rPr>
          <w:rFonts w:eastAsia="SimSun"/>
          <w:szCs w:val="24"/>
        </w:rPr>
        <w:t xml:space="preserve">οσοστό που μπορεί υπό προϋποθέσεις να πάρει ένα </w:t>
      </w:r>
      <w:r>
        <w:rPr>
          <w:rFonts w:eastAsia="SimSun"/>
          <w:szCs w:val="24"/>
        </w:rPr>
        <w:t>ακόμα</w:t>
      </w:r>
      <w:r w:rsidRPr="00BC207B">
        <w:rPr>
          <w:rFonts w:eastAsia="SimSun"/>
          <w:szCs w:val="24"/>
        </w:rPr>
        <w:t xml:space="preserve"> 10% για κάθε κατηγορία </w:t>
      </w:r>
      <w:r>
        <w:rPr>
          <w:rFonts w:eastAsia="SimSun"/>
          <w:szCs w:val="24"/>
        </w:rPr>
        <w:t>επιχείρησης</w:t>
      </w:r>
      <w:r w:rsidRPr="00BC207B">
        <w:rPr>
          <w:rFonts w:eastAsia="SimSun"/>
          <w:szCs w:val="24"/>
        </w:rPr>
        <w:t xml:space="preserve">. </w:t>
      </w:r>
    </w:p>
    <w:p w:rsidR="005B5C2F" w:rsidRDefault="00144DBB">
      <w:pPr>
        <w:spacing w:after="0" w:line="600" w:lineRule="auto"/>
        <w:ind w:firstLine="709"/>
        <w:jc w:val="both"/>
        <w:rPr>
          <w:rFonts w:eastAsia="Times New Roman" w:cs="Times New Roman"/>
          <w:szCs w:val="24"/>
        </w:rPr>
      </w:pPr>
      <w:r w:rsidRPr="00BC207B">
        <w:rPr>
          <w:rFonts w:eastAsia="SimSun"/>
          <w:szCs w:val="24"/>
        </w:rPr>
        <w:t>Λαμβάνεται επίσης ειδική μέριμνα</w:t>
      </w:r>
      <w:r>
        <w:rPr>
          <w:rFonts w:eastAsia="SimSun"/>
          <w:szCs w:val="24"/>
        </w:rPr>
        <w:t>,</w:t>
      </w:r>
      <w:r w:rsidRPr="00BC207B">
        <w:rPr>
          <w:rFonts w:eastAsia="SimSun"/>
          <w:szCs w:val="24"/>
        </w:rPr>
        <w:t xml:space="preserve"> ώστε τα επενδυτικά σχέδια σε ορεινές ή και παραμεθόριες περιοχές</w:t>
      </w:r>
      <w:r>
        <w:rPr>
          <w:rFonts w:eastAsia="SimSun"/>
          <w:szCs w:val="24"/>
        </w:rPr>
        <w:t>,</w:t>
      </w:r>
      <w:r w:rsidRPr="00BC207B">
        <w:rPr>
          <w:rFonts w:eastAsia="SimSun"/>
          <w:szCs w:val="24"/>
        </w:rPr>
        <w:t xml:space="preserve"> καθώς </w:t>
      </w:r>
      <w:r>
        <w:rPr>
          <w:rFonts w:eastAsia="SimSun"/>
          <w:szCs w:val="24"/>
        </w:rPr>
        <w:t xml:space="preserve">και σε νησιά με λιγότερους από τρεις χιλιάδες εκατό </w:t>
      </w:r>
      <w:r w:rsidRPr="00BC207B">
        <w:rPr>
          <w:rFonts w:eastAsia="SimSun"/>
          <w:szCs w:val="24"/>
        </w:rPr>
        <w:t>κατοίκους να επιχορηγούνται με το μεγαλύτερο προβλεπόμενο ποσοστό ενίσχυσης που δίνει ο περιφερει</w:t>
      </w:r>
      <w:r w:rsidRPr="00BC207B">
        <w:rPr>
          <w:rFonts w:eastAsia="SimSun"/>
          <w:szCs w:val="24"/>
        </w:rPr>
        <w:t>ακός χάρτης ενισχύσεων.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αναπτυξιακός νόμος υπόσχεται να είναι πιο ελκυστικός και πιο αποτελεσματικός από τους προκατόχους του. Γιατί είναι πιο φιλικός για τον επενδυτή. Γιατί δίνει αυξημένες ενισχύσεις και περιλαμβάνει νέους δυναμικούς κλάδους της οικονομίας μας. Γιατί στηρίζεται </w:t>
      </w:r>
      <w:r>
        <w:rPr>
          <w:rFonts w:eastAsia="Times New Roman" w:cs="Times New Roman"/>
          <w:szCs w:val="24"/>
        </w:rPr>
        <w:lastRenderedPageBreak/>
        <w:t>σε διαφορετικές πηγές χρηματοδότησης: στο Πρόγραμμα Δημοσίων Επενδύσεων, στα ευρωπαϊκά διαρθρωτικά ταμεία, στο Ταμείο Ανάκαμψης, σε πόρους άλλων επενδυτικών ή χρηματοπιστωτικών οργανισμών. Κυρίως, γιατί βασίζεται και ταυτόχρονα συμβάλλει στους στόχους του αναπτυξιακού σχεδιασμού της χώρας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Παρά τις έκτακτες συνθήκες και τις δυσκολίες συνεχίζουμε με σχέδιο, με μέθοδο να βάζουμε τις βάσεις για περισσότερες δουλειές, υψηλότερα εισοδήματα, για μια καλύτερη ζωή για τους πολλούς. Σας ευχαριστώ.</w:t>
      </w:r>
    </w:p>
    <w:p w:rsidR="009B1533" w:rsidRDefault="00F9303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Βασίλειο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η ανησυχία, με χαρακτηριστικά αγωνίας ορισμένες φορές, Κυβέρνησης και Αξιωματικής Αντιπολίτευσης εκδηλώνεται και μέσα σε αυτή την Αίθουσα, όχι τόσο για την αντιμετώπιση των προβλημάτων της χώρας και της κοινωνίας ως οφείλουν, αλλά για την αυξανόμενη επιρροή και δυναμική του ΠΑΣΟΚ. Αυτό μαρτυρούν οι εκατέρωθεν βολές.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Οφείλω να υπενθυμίσω κατ</w:t>
      </w:r>
      <w:r w:rsidR="00157E30">
        <w:rPr>
          <w:rFonts w:eastAsia="Times New Roman" w:cs="Times New Roman"/>
          <w:szCs w:val="24"/>
        </w:rPr>
        <w:t xml:space="preserve">’ </w:t>
      </w:r>
      <w:r>
        <w:rPr>
          <w:rFonts w:eastAsia="Times New Roman" w:cs="Times New Roman"/>
          <w:szCs w:val="24"/>
        </w:rPr>
        <w:t xml:space="preserve">αρχάς στον κ. Μητσοτάκη ότι εμείς δεν περιμέναμε τις αρχειοθετήσεις της για τη </w:t>
      </w:r>
      <w:r w:rsidR="0048504A">
        <w:rPr>
          <w:rFonts w:eastAsia="Times New Roman" w:cs="Times New Roman"/>
          <w:szCs w:val="24"/>
        </w:rPr>
        <w:t>«</w:t>
      </w:r>
      <w:r>
        <w:rPr>
          <w:rFonts w:eastAsia="Times New Roman" w:cs="Times New Roman"/>
          <w:szCs w:val="24"/>
          <w:lang w:val="en-US"/>
        </w:rPr>
        <w:t>NOVARTIS</w:t>
      </w:r>
      <w:r w:rsidR="0048504A">
        <w:rPr>
          <w:rFonts w:eastAsia="Times New Roman" w:cs="Times New Roman"/>
          <w:szCs w:val="24"/>
        </w:rPr>
        <w:t>»</w:t>
      </w:r>
      <w:r>
        <w:rPr>
          <w:rFonts w:eastAsia="Times New Roman" w:cs="Times New Roman"/>
          <w:szCs w:val="24"/>
        </w:rPr>
        <w:t>, για να εκφραστούμε και να αποφασίσουμε αν υπήρξε σκευωρία εις βάρος και των δέκα πολιτικών προσώπων αντιπάλων του ΣΥΡΙΖΑ. Γι’ αυτό, άλλωστε, στήθηκε η προανάκριση επιτροπή και με τις αποφάσεις της Βουλής, εξετάζονται σήμερα από τη δικαιοσύνη τα της σκευωρίας.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Ήταν σκευωρία για εμάς όχι μόνο εναντίον των δέκα πολιτικών προσώπων αλλά εναντίον της πολιτικής του νοικοκυρέματος της περιόδου μετά τον εκτροχιασμό της οικονομίας 2004</w:t>
      </w:r>
      <w:r w:rsidR="0048504A">
        <w:rPr>
          <w:rFonts w:eastAsia="Times New Roman" w:cs="Times New Roman"/>
          <w:szCs w:val="24"/>
        </w:rPr>
        <w:t xml:space="preserve"> </w:t>
      </w:r>
      <w:r>
        <w:rPr>
          <w:rFonts w:eastAsia="Times New Roman" w:cs="Times New Roman"/>
          <w:szCs w:val="24"/>
        </w:rPr>
        <w:t>-</w:t>
      </w:r>
      <w:r w:rsidR="0048504A">
        <w:rPr>
          <w:rFonts w:eastAsia="Times New Roman" w:cs="Times New Roman"/>
          <w:szCs w:val="24"/>
        </w:rPr>
        <w:t xml:space="preserve"> </w:t>
      </w:r>
      <w:r>
        <w:rPr>
          <w:rFonts w:eastAsia="Times New Roman" w:cs="Times New Roman"/>
          <w:szCs w:val="24"/>
        </w:rPr>
        <w:t>2009. Αυτό ήταν το μεγάλο πολιτικό ατόπημα της ηγεσίας του ΣΥΡΙΖΑ, που έκανε τα πάντα για να συγκαλύψει τα αίτια της κρίσης που μας έφεραν στο χείλος του γκρεμού και στα μνημόνια.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Οι θέσεις του ΠΑΣΟΚ</w:t>
      </w:r>
      <w:r w:rsidR="0048504A">
        <w:rPr>
          <w:rFonts w:eastAsia="Times New Roman" w:cs="Times New Roman"/>
          <w:szCs w:val="24"/>
        </w:rPr>
        <w:t xml:space="preserve"> </w:t>
      </w:r>
      <w:r>
        <w:rPr>
          <w:rFonts w:eastAsia="Times New Roman" w:cs="Times New Roman"/>
          <w:szCs w:val="24"/>
        </w:rPr>
        <w:t>-</w:t>
      </w:r>
      <w:r w:rsidR="0048504A">
        <w:rPr>
          <w:rFonts w:eastAsia="Times New Roman" w:cs="Times New Roman"/>
          <w:szCs w:val="24"/>
        </w:rPr>
        <w:t xml:space="preserve"> </w:t>
      </w:r>
      <w:r>
        <w:rPr>
          <w:rFonts w:eastAsia="Times New Roman" w:cs="Times New Roman"/>
          <w:szCs w:val="24"/>
        </w:rPr>
        <w:t xml:space="preserve">Κίνημα Αλλαγής για το σκάνδαλο στο φάρμακο και τη σκευωρία είναι καταγεγραμμένες στις εισηγήσεις μας και στα πορίσματα που προτείναμε στις αντίστοιχες επιτροπές. Κατά τη συζήτηση, όμως, του αναπτυξιακού νόμου ορισμένοι συνάδελφοι, Νέας Δημοκρατίας και ΣΥΡΙΖΑ αλλά και άλλων κομμάτων, θέλησαν να αναφερθούν σε αποτυχίες αναπτυξιακών νόμων επί ΠΑΣΟΚ. Δεν είπαν, όμως, κουβέντα ούτε για την πολιτική στήριξη του ΠΑΣΟΚ στους μικρομεσαίους και τους εργαζόμενους ούτε για τη δημιουργία της μεσαίας τάξης, την οποία ως κυβερνήσεις έκαναν και κάνουν πολλά για να την καταστρέψουν, οι μεν του ΣΥΡΙΖΑ με την </w:t>
      </w:r>
      <w:proofErr w:type="spellStart"/>
      <w:r>
        <w:rPr>
          <w:rFonts w:eastAsia="Times New Roman" w:cs="Times New Roman"/>
          <w:szCs w:val="24"/>
        </w:rPr>
        <w:lastRenderedPageBreak/>
        <w:t>υπερφορολόγηση</w:t>
      </w:r>
      <w:proofErr w:type="spellEnd"/>
      <w:r>
        <w:rPr>
          <w:rFonts w:eastAsia="Times New Roman" w:cs="Times New Roman"/>
          <w:szCs w:val="24"/>
        </w:rPr>
        <w:t xml:space="preserve"> οι δε της Νέας Δημοκρατίας με την επιλογή σήμερα «όλα στους μεγάλους, όλα στους ημετέρους και τους ομίλους τους».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Εμείς θυμίζουμε την αλήθεια, αλλά δεν μένουμε στο παρελθόν. Σήμερα, μετά από δέκα και πλέον χρόνια αλλεπάλληλων κρίσεων, που δεν είναι μόνο οικονομικές αλλά και πολιτισμικές, με πίστη στις δυνατότητες της πατρίδας μας για ένα καλύτερο αύριο καταθέτουμε τις ιδέες μας και τις προτάσεις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ΠΑΣΟΚ</w:t>
      </w:r>
      <w:r w:rsidR="0048504A">
        <w:rPr>
          <w:rFonts w:eastAsia="Times New Roman" w:cs="Times New Roman"/>
          <w:szCs w:val="24"/>
        </w:rPr>
        <w:t xml:space="preserve"> </w:t>
      </w:r>
      <w:r>
        <w:rPr>
          <w:rFonts w:eastAsia="Times New Roman" w:cs="Times New Roman"/>
          <w:szCs w:val="24"/>
        </w:rPr>
        <w:t>-</w:t>
      </w:r>
      <w:r w:rsidR="0048504A">
        <w:rPr>
          <w:rFonts w:eastAsia="Times New Roman" w:cs="Times New Roman"/>
          <w:szCs w:val="24"/>
        </w:rPr>
        <w:t xml:space="preserve"> </w:t>
      </w:r>
      <w:r>
        <w:rPr>
          <w:rFonts w:eastAsia="Times New Roman" w:cs="Times New Roman"/>
          <w:szCs w:val="24"/>
        </w:rPr>
        <w:t xml:space="preserve">Κίνημα Αλλαγής με τη σύγχρονη σοσιαλδημοκρατική προοδευτική του πρόταση πρεσβεύει τη βιώσιμη ανάπτυξη, την κοινωνική ευημερία ως αποτέλεσμα της βιώσιμης ανάπτυξης με κοινωνική δικαιοσύνη. Μια ανάπτυξη, μια οικονομία με σεβασμό στο περιβάλλον και τον άνθρωπο. Ένα νέο αναπτυξιακό και παραγωγικό πρότυπο συμβατό με την </w:t>
      </w:r>
      <w:r w:rsidR="0020071A" w:rsidRPr="0020071A">
        <w:rPr>
          <w:rFonts w:eastAsia="Times New Roman" w:cs="Times New Roman"/>
          <w:szCs w:val="24"/>
        </w:rPr>
        <w:t>τέταρτη</w:t>
      </w:r>
      <w:r>
        <w:rPr>
          <w:rFonts w:eastAsia="Times New Roman" w:cs="Times New Roman"/>
          <w:szCs w:val="24"/>
        </w:rPr>
        <w:t xml:space="preserve"> βιομηχανική επανάσταση, που, όμως, απαιτεί σχέδιο, γνώση, πόρους, επενδύσεις και μια δημόσια διοίκηση που θα το υποστηρίξει. Εδώ είναι που τίθενται τρία τουλάχιστον ερωτήματα</w:t>
      </w:r>
      <w:r w:rsidR="0020071A">
        <w:rPr>
          <w:rFonts w:eastAsia="Times New Roman" w:cs="Times New Roman"/>
          <w:szCs w:val="24"/>
        </w:rPr>
        <w:t xml:space="preserve"> </w:t>
      </w:r>
      <w:r>
        <w:rPr>
          <w:rFonts w:eastAsia="Times New Roman" w:cs="Times New Roman"/>
          <w:szCs w:val="24"/>
        </w:rPr>
        <w:t>-</w:t>
      </w:r>
      <w:r w:rsidR="0020071A">
        <w:rPr>
          <w:rFonts w:eastAsia="Times New Roman" w:cs="Times New Roman"/>
          <w:szCs w:val="24"/>
        </w:rPr>
        <w:t xml:space="preserve"> </w:t>
      </w:r>
      <w:r>
        <w:rPr>
          <w:rFonts w:eastAsia="Times New Roman" w:cs="Times New Roman"/>
          <w:szCs w:val="24"/>
        </w:rPr>
        <w:t>προϋποθέσεις.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Πρώτο ερώτημα: Υπάρχει πολιτική βούληση σήμερα από την Κυβέρνηση για ολοκληρωμένη στρατηγική, με στόχους, προτεραιότητες στην κατεύθυνση αυτή, ή η Κυβέρνηση εμμένει στο μοντέλο με εκθέσεις τεχνοκρατικές ενίοτε και λίστες ανάλωσης κονδυλίων, όπως ξεκίνησε να κάνει με το Ταμείο Ανάκαμψης;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Το δεύτερο ερώτημα: Έχει κατανοήσει η Κυβέρνηση ότι χρειάζεται η Ελλάδα, πλέον, να εμπιστευθεί ξανά τους μικρομεσαίους και τους ανθρώπους της γνώσης, της εργασίας και της παραγωγής ή εμμένει στην άποψη ότι η ανάπτυξη θα επιτευχθεί με την κερδοφορία των πολύ μεγάλων και των ομίλων;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Τρίτο ερώτημα: Με ποιο επιτελείο; Με το λεγόμενο «επιτελικό κράτος» που αποτυγχάνει σε όλα όσα αφορούν την κοινωνία, το δημόσιο συμφέρον, την ασφάλεια των πολιτών; Μπορεί να συγκροτηθεί και να υλοποιηθεί ένα τέτοιο </w:t>
      </w:r>
      <w:proofErr w:type="spellStart"/>
      <w:r>
        <w:rPr>
          <w:rFonts w:eastAsia="Times New Roman" w:cs="Times New Roman"/>
          <w:szCs w:val="24"/>
        </w:rPr>
        <w:t>πολυεπίπεδο</w:t>
      </w:r>
      <w:proofErr w:type="spellEnd"/>
      <w:r>
        <w:rPr>
          <w:rFonts w:eastAsia="Times New Roman" w:cs="Times New Roman"/>
          <w:szCs w:val="24"/>
        </w:rPr>
        <w:t xml:space="preserve"> και απαιτητικό σχέδιο με ένα τέτοιο αποτυχημένο επιτελικό κράτος;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 υπήρχαν αυτές οι προϋποθέσεις, τότε ο αναπτυξιακός νόμος θα ήταν διαφορετικός. Θα ήταν διαφορετικός με άλλη φιλοσοφία, χωρίς εξαιρέσεις κατηγοριών επιχειρήσεων. Όλες οι επιχειρήσεις δεκτές και φυσικά και οι νέες στις διαδικασίες του αναπτυξιακού νόμου, αρκεί να έχουν τις προϋποθέσεις νόμιμης λειτουργίας, με χωριστό προϋπολογισμό για τις υπάρχουσες και τις νέες επιχειρήσεις. Αυτό που θα εξετάζει η πολιτεία, το κράτος, οι αρμόδιες επιτροπές, ο αρμόδιος φορέας είναι να εγκρίνει και να επιδοτεί συγκεκριμένα σχέδια που θα είναι βιώσιμα, συγκεκριμένες επιχειρηματικές δράσεις που θα προάγουν την επιχειρηματικότητα και το αποτέλεσμα. Επιδότηση δράσεων και όχι επιχειρήσεων. Επιδότηση δράσεων και επιχειρηματικών πρωτοβουλιών, σεβασμού στο περιβάλλον, ενεργειακής αναβάθμισης, κυκλικής οικονομίας, </w:t>
      </w:r>
      <w:r>
        <w:rPr>
          <w:rFonts w:eastAsia="Times New Roman" w:cs="Times New Roman"/>
          <w:szCs w:val="24"/>
        </w:rPr>
        <w:lastRenderedPageBreak/>
        <w:t>τεχνολογικής μετεξέλιξης των επιχειρήσεων, βελτίωσης της ποιότητας των προϊόντων και των υπηρεσιών που παράγουν, δημιουργία νέων θέσεων απασχόλησης και επιχειρηματικών δράσεων που διαφοροποιούνται και ενισχύονται σε συνδυασμό με την ταυτότητα της κάθε περιφέρειας.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 προϋποθέτει, όπως είπα, μια άλλη θεώρηση του αναπτυξιακού νόμου που δεν υπάρχει. Στο συμβατικό πλαίσιο ο αναπτυξιακός νόμος που εισηγείστε έχει προφανώς και θετικά στοιχεία, αλλά δεν εντάσσεται κατ</w:t>
      </w:r>
      <w:r w:rsidR="0020071A">
        <w:rPr>
          <w:rFonts w:eastAsia="Times New Roman" w:cs="Times New Roman"/>
          <w:szCs w:val="24"/>
        </w:rPr>
        <w:t xml:space="preserve">’ </w:t>
      </w:r>
      <w:r>
        <w:rPr>
          <w:rFonts w:eastAsia="Times New Roman" w:cs="Times New Roman"/>
          <w:szCs w:val="24"/>
        </w:rPr>
        <w:t>αρχ</w:t>
      </w:r>
      <w:r w:rsidR="0020071A">
        <w:rPr>
          <w:rFonts w:eastAsia="Times New Roman" w:cs="Times New Roman"/>
          <w:szCs w:val="24"/>
        </w:rPr>
        <w:t>άς</w:t>
      </w:r>
      <w:r>
        <w:rPr>
          <w:rFonts w:eastAsia="Times New Roman" w:cs="Times New Roman"/>
          <w:szCs w:val="24"/>
        </w:rPr>
        <w:t xml:space="preserve"> σε μια ενιαία εθνική στρατηγική με προτεραιότητες σε συγκεκριμένους τομείς, οι οποίοι θα αναπροσανατολίσουν την ελληνική οικονομία και θα συγκροτήσουν το νέο παραγωγικό μοντέλο. Αυτό γίνεται φανερό και από την έλλειψη συνεργειών ανάμεσα στους πόρους του αναπτυξιακού νόμου με αυτούς του ΕΣΠΑ, του Ταμείου Ανάκαμψης, των υπόλοιπων εθνικών σχεδίων καθώς και του μεσοπρόθεσμου.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Αποκλείετε κλάδους που συνάδουν με τις προοπτικές της χώρας. Αποκλείετε νομικές μορφές, λες και είναι παράνομες. Να τις καταργήσετε αν είναι παράνομες. Αποκλείετε τις μικρές επιχειρήσεις. Λέτε ότι οι μικρές δεν μπορούν να γίνουν μεγάλες, δεν μπορούν με δράσεις και στήριξη να κάνουν συμπράξεις, δικτυώσεις και να συμβάλουν στη νέα ανάπτυξη. Μα η ελπίδα είναι εκεί.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Η απόδοση ρόλου εκτιμητή στις τράπεζες αποκλειστικά επί των επενδυτικών σχεδίων είναι ενδεικτική των προθέσεών σας, την ώρα που αποκλείετε τα επιμελητήρια.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w:t>
      </w:r>
      <w:r w:rsidR="0020071A">
        <w:rPr>
          <w:rFonts w:eastAsia="Times New Roman" w:cs="Times New Roman"/>
          <w:szCs w:val="24"/>
        </w:rPr>
        <w:t>Κ</w:t>
      </w:r>
      <w:r>
        <w:rPr>
          <w:rFonts w:eastAsia="Times New Roman" w:cs="Times New Roman"/>
          <w:szCs w:val="24"/>
        </w:rPr>
        <w:t>ίνημα Αλλαγ</w:t>
      </w:r>
      <w:r w:rsidR="0020071A">
        <w:rPr>
          <w:rFonts w:eastAsia="Times New Roman" w:cs="Times New Roman"/>
          <w:szCs w:val="24"/>
        </w:rPr>
        <w:t>ή</w:t>
      </w:r>
      <w:r>
        <w:rPr>
          <w:rFonts w:eastAsia="Times New Roman" w:cs="Times New Roman"/>
          <w:szCs w:val="24"/>
        </w:rPr>
        <w:t>ς έχει καταθέσει μια σειρά προτάσεις για την ένταξη όλων των επιχειρήσεων, με κριτήριο, βεβαίως, τη βιωσιμότητα των επενδυτικών δράσεων, όλων των τουριστικών, χωρίς εξαιρέσεις, μικρών, μεγάλων και πολύ μικρών, όλων των επιχειρήσεων του πρωτογενή τομέα, για να έχουμε το νέο αναπτυξιακό πρότυπο που χρειαζόμαστε και να δώσουμε τη δυναμική που χρειάζεται μετά από δέκα και πλέον χρόνια κρίσης.</w:t>
      </w:r>
    </w:p>
    <w:p w:rsidR="009B1533" w:rsidRDefault="00F93039">
      <w:pPr>
        <w:spacing w:line="600" w:lineRule="auto"/>
        <w:ind w:firstLine="720"/>
        <w:jc w:val="both"/>
        <w:rPr>
          <w:rFonts w:eastAsia="Times New Roman" w:cs="Times New Roman"/>
          <w:b/>
          <w:szCs w:val="24"/>
        </w:rPr>
      </w:pPr>
      <w:r>
        <w:rPr>
          <w:rFonts w:eastAsia="Times New Roman" w:cs="Times New Roman"/>
          <w:szCs w:val="24"/>
        </w:rPr>
        <w:t>Έρχομαι στις τροπολογίες -για να κλείσω την τοποθέτησή μου- και συγκεκριμένα στην τροπολογία που έχει σχέση με την ΕΑΒ και γενικότερα ένα ζήτημα που αφορά και τα ναυπηγεία και την εκκρεμότητα που υπάρχει με τους εργαζόμενους.</w:t>
      </w:r>
    </w:p>
    <w:p w:rsidR="009B1533" w:rsidRDefault="00F93039">
      <w:pPr>
        <w:spacing w:line="600" w:lineRule="auto"/>
        <w:ind w:firstLine="720"/>
        <w:jc w:val="both"/>
        <w:rPr>
          <w:rFonts w:eastAsia="Times New Roman"/>
          <w:bCs/>
          <w:szCs w:val="24"/>
        </w:rPr>
      </w:pPr>
      <w:r>
        <w:rPr>
          <w:rFonts w:eastAsia="Times New Roman"/>
          <w:bCs/>
          <w:szCs w:val="24"/>
        </w:rPr>
        <w:t>Να πω κατ</w:t>
      </w:r>
      <w:r w:rsidR="00906887">
        <w:rPr>
          <w:rFonts w:eastAsia="Times New Roman"/>
          <w:bCs/>
          <w:szCs w:val="24"/>
        </w:rPr>
        <w:t xml:space="preserve">’ </w:t>
      </w:r>
      <w:r>
        <w:rPr>
          <w:rFonts w:eastAsia="Times New Roman"/>
          <w:bCs/>
          <w:szCs w:val="24"/>
        </w:rPr>
        <w:t>αρχ</w:t>
      </w:r>
      <w:r w:rsidR="00906887">
        <w:rPr>
          <w:rFonts w:eastAsia="Times New Roman"/>
          <w:bCs/>
          <w:szCs w:val="24"/>
        </w:rPr>
        <w:t>άς</w:t>
      </w:r>
      <w:r>
        <w:rPr>
          <w:rFonts w:eastAsia="Times New Roman"/>
          <w:bCs/>
          <w:szCs w:val="24"/>
        </w:rPr>
        <w:t xml:space="preserve"> ότι περιμένουμε εδώ και καιρό να καταθέσει η Κυβέρνηση το εθνικό σχέδιο για την ανάπτυξη της Εθνικής Αμυντικής Βιομηχανίας, κρατικής και ιδιωτικής. Δεν έχει κατατεθεί, δεν υπάρχει. Επιμέρους ρυθμίσεις έρχονται κατά διαστήματα για να εξυπηρετήσουν σκοπιμότητες, όπως αυτή για την ΕΑΒ, χωρίς σχέδιο, χωρίς διαγωνισμό, με ανάθεση, με συγκεκριμένες δράσεις οι οποίες θα αφορούν την εκχώρηση </w:t>
      </w:r>
      <w:r>
        <w:rPr>
          <w:rFonts w:eastAsia="Times New Roman"/>
          <w:bCs/>
          <w:szCs w:val="24"/>
        </w:rPr>
        <w:lastRenderedPageBreak/>
        <w:t>τμημάτων δράσης της ΕΑΒ σε ιδιωτικούς φορείς. Είμαστε αντίθετοι μ’ αυτή τη λογική που δεν εντάσσεται κατ</w:t>
      </w:r>
      <w:r w:rsidR="00906887">
        <w:rPr>
          <w:rFonts w:eastAsia="Times New Roman"/>
          <w:bCs/>
          <w:szCs w:val="24"/>
        </w:rPr>
        <w:t xml:space="preserve">’ </w:t>
      </w:r>
      <w:r>
        <w:rPr>
          <w:rFonts w:eastAsia="Times New Roman"/>
          <w:bCs/>
          <w:szCs w:val="24"/>
        </w:rPr>
        <w:t>αρχ</w:t>
      </w:r>
      <w:r w:rsidR="00906887">
        <w:rPr>
          <w:rFonts w:eastAsia="Times New Roman"/>
          <w:bCs/>
          <w:szCs w:val="24"/>
        </w:rPr>
        <w:t>άς</w:t>
      </w:r>
      <w:r>
        <w:rPr>
          <w:rFonts w:eastAsia="Times New Roman"/>
          <w:bCs/>
          <w:szCs w:val="24"/>
        </w:rPr>
        <w:t xml:space="preserve"> σ’ ένα συνολικό σχέδιο. </w:t>
      </w:r>
    </w:p>
    <w:p w:rsidR="009B1533" w:rsidRDefault="00F93039">
      <w:pPr>
        <w:spacing w:line="600" w:lineRule="auto"/>
        <w:ind w:firstLine="720"/>
        <w:jc w:val="both"/>
        <w:rPr>
          <w:rFonts w:eastAsia="Times New Roman"/>
          <w:bCs/>
          <w:szCs w:val="24"/>
        </w:rPr>
      </w:pPr>
      <w:r>
        <w:rPr>
          <w:rFonts w:eastAsia="Times New Roman"/>
          <w:bCs/>
          <w:szCs w:val="24"/>
        </w:rPr>
        <w:t xml:space="preserve">Δεύτερον, Ναυπηγεία Ελευσίνας και Σκαραμαγκά. Πού είναι το σχέδιό σας; Ανακοινώσατε κάτι για τον Σκαραμαγκά. Δεν προχωρά. Υπάρχει αντιδικία με τον δήμο. Δεν λύνετε τον θέμα. Ναυπηγεία Ελευσίνας. Με πολλές τυμπανοκρουσίες πολλές φορές έχετε έλθει εδώ πέρα -κυρίως ως Υπουργείο Ανάπτυξης- και μας λέτε ότι βρήκατε τη λύση και ότι προχωράτε. Πού είναι το σχέδιο, πού είναι η ενιαία στάση της Κυβέρνησης; Το Υπουργείο Ανάπτυξης κοροϊδεύει ότι στηρίζει την εξυγίανση των Ναυπηγείων Ελευσίνας. Το Υπουργείο Άμυνας αρνείται να εξετάσει το σχέδιο. </w:t>
      </w:r>
    </w:p>
    <w:p w:rsidR="009B1533" w:rsidRDefault="00F93039">
      <w:pPr>
        <w:spacing w:line="600" w:lineRule="auto"/>
        <w:ind w:firstLine="720"/>
        <w:jc w:val="both"/>
        <w:rPr>
          <w:rFonts w:eastAsia="Times New Roman"/>
          <w:bCs/>
          <w:szCs w:val="24"/>
        </w:rPr>
      </w:pPr>
      <w:r>
        <w:rPr>
          <w:rFonts w:eastAsia="Times New Roman"/>
          <w:bCs/>
          <w:szCs w:val="24"/>
        </w:rPr>
        <w:t>Την ίδια ώρα, από 31</w:t>
      </w:r>
      <w:r w:rsidR="00DF7F12">
        <w:rPr>
          <w:rFonts w:eastAsia="Times New Roman"/>
          <w:bCs/>
          <w:szCs w:val="24"/>
        </w:rPr>
        <w:t>-</w:t>
      </w:r>
      <w:r>
        <w:rPr>
          <w:rFonts w:eastAsia="Times New Roman"/>
          <w:bCs/>
          <w:szCs w:val="24"/>
        </w:rPr>
        <w:t>12</w:t>
      </w:r>
      <w:r w:rsidR="00DF7F12">
        <w:rPr>
          <w:rFonts w:eastAsia="Times New Roman"/>
          <w:bCs/>
          <w:szCs w:val="24"/>
        </w:rPr>
        <w:t>-</w:t>
      </w:r>
      <w:r>
        <w:rPr>
          <w:rFonts w:eastAsia="Times New Roman"/>
          <w:bCs/>
          <w:szCs w:val="24"/>
        </w:rPr>
        <w:t>2021 εκκρεμεί η παράταση της σύμβασης για να ολοκληρωθούν οι τορπιλάκατοι και να πληρωθούν οι εργαζόμενοι τα δεδουλευμένα.</w:t>
      </w:r>
    </w:p>
    <w:p w:rsidR="009B1533" w:rsidRDefault="00F93039">
      <w:pPr>
        <w:spacing w:line="600" w:lineRule="auto"/>
        <w:ind w:firstLine="720"/>
        <w:jc w:val="both"/>
        <w:rPr>
          <w:rFonts w:eastAsia="Times New Roman"/>
          <w:bCs/>
          <w:szCs w:val="24"/>
        </w:rPr>
      </w:pPr>
      <w:r>
        <w:rPr>
          <w:rFonts w:eastAsia="Times New Roman"/>
          <w:bCs/>
          <w:szCs w:val="24"/>
        </w:rPr>
        <w:t>Σας καλούμε να καταθέσετε σήμερα αυτή την τροπολογία που χρειάζεται για την εξάμηνη παράταση και επιτέλους ως Κυβέρνηση να μας πείτε ποια είναι η ενιαία στάση σας απέναντι στην εξυγίανση και συγκεκριμένα στο σχέδιο εξυγίανσης που έχει κατατεθεί από τον επενδυτή για τα Ναυπηγεία Ελευσίνας, προκειμένου να εξυγιανθούν και να διατηρηθούν οι θέσεις εργασίας.</w:t>
      </w:r>
    </w:p>
    <w:p w:rsidR="009B1533" w:rsidRDefault="00F93039">
      <w:pPr>
        <w:spacing w:line="600" w:lineRule="auto"/>
        <w:ind w:firstLine="720"/>
        <w:jc w:val="both"/>
        <w:rPr>
          <w:rFonts w:eastAsia="Times New Roman"/>
          <w:bCs/>
          <w:szCs w:val="24"/>
        </w:rPr>
      </w:pPr>
      <w:r>
        <w:rPr>
          <w:rFonts w:eastAsia="Times New Roman"/>
          <w:bCs/>
          <w:szCs w:val="24"/>
        </w:rPr>
        <w:t>Ευχαριστώ, κύριε Πρόεδρε.</w:t>
      </w:r>
    </w:p>
    <w:p w:rsidR="009B1533" w:rsidRDefault="00F93039">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του Κινήματος Αλλαγής)</w:t>
      </w:r>
    </w:p>
    <w:p w:rsidR="009B1533" w:rsidRDefault="00F93039">
      <w:pPr>
        <w:spacing w:line="600" w:lineRule="auto"/>
        <w:ind w:firstLine="720"/>
        <w:jc w:val="both"/>
        <w:rPr>
          <w:rFonts w:eastAsia="Times New Roman"/>
          <w:bCs/>
          <w:szCs w:val="24"/>
        </w:rPr>
      </w:pPr>
      <w:r w:rsidRPr="00E03D97">
        <w:rPr>
          <w:rFonts w:eastAsia="Times New Roman"/>
          <w:b/>
          <w:bCs/>
          <w:szCs w:val="24"/>
        </w:rPr>
        <w:t>ΠΡΟΕΔΡΕΥΩΝ (Οδυσσέας Κωνσταντινόπουλος):</w:t>
      </w:r>
      <w:r>
        <w:rPr>
          <w:rFonts w:eastAsia="Times New Roman"/>
          <w:bCs/>
          <w:szCs w:val="24"/>
        </w:rPr>
        <w:t xml:space="preserve"> Ευχαριστούμε.</w:t>
      </w:r>
    </w:p>
    <w:p w:rsidR="009B1533" w:rsidRDefault="00F93039">
      <w:pPr>
        <w:spacing w:line="600" w:lineRule="auto"/>
        <w:ind w:firstLine="720"/>
        <w:jc w:val="both"/>
        <w:rPr>
          <w:rFonts w:eastAsia="Times New Roman"/>
          <w:bCs/>
          <w:szCs w:val="24"/>
        </w:rPr>
      </w:pPr>
      <w:r>
        <w:rPr>
          <w:rFonts w:eastAsia="Times New Roman"/>
          <w:bCs/>
          <w:szCs w:val="24"/>
        </w:rPr>
        <w:t xml:space="preserve">Συνεχίζουμε με τον κ. </w:t>
      </w:r>
      <w:proofErr w:type="spellStart"/>
      <w:r>
        <w:rPr>
          <w:rFonts w:eastAsia="Times New Roman"/>
          <w:bCs/>
          <w:szCs w:val="24"/>
        </w:rPr>
        <w:t>Ζεμπίλη</w:t>
      </w:r>
      <w:proofErr w:type="spellEnd"/>
      <w:r>
        <w:rPr>
          <w:rFonts w:eastAsia="Times New Roman"/>
          <w:bCs/>
          <w:szCs w:val="24"/>
        </w:rPr>
        <w:t xml:space="preserve"> από τη Νέα Δημοκρατία. Ακολουθούν η κ</w:t>
      </w:r>
      <w:r w:rsidR="00DF7F12">
        <w:rPr>
          <w:rFonts w:eastAsia="Times New Roman"/>
          <w:bCs/>
          <w:szCs w:val="24"/>
        </w:rPr>
        <w:t>.</w:t>
      </w:r>
      <w:r>
        <w:rPr>
          <w:rFonts w:eastAsia="Times New Roman"/>
          <w:bCs/>
          <w:szCs w:val="24"/>
        </w:rPr>
        <w:t xml:space="preserve"> Πούλου και η κ</w:t>
      </w:r>
      <w:r w:rsidR="00DF7F12">
        <w:rPr>
          <w:rFonts w:eastAsia="Times New Roman"/>
          <w:bCs/>
          <w:szCs w:val="24"/>
        </w:rPr>
        <w:t>.</w:t>
      </w:r>
      <w:r>
        <w:rPr>
          <w:rFonts w:eastAsia="Times New Roman"/>
          <w:bCs/>
          <w:szCs w:val="24"/>
        </w:rPr>
        <w:t xml:space="preserve"> </w:t>
      </w:r>
      <w:proofErr w:type="spellStart"/>
      <w:r>
        <w:rPr>
          <w:rFonts w:eastAsia="Times New Roman"/>
          <w:bCs/>
          <w:szCs w:val="24"/>
        </w:rPr>
        <w:t>Κεφαλίδου</w:t>
      </w:r>
      <w:proofErr w:type="spellEnd"/>
      <w:r>
        <w:rPr>
          <w:rFonts w:eastAsia="Times New Roman"/>
          <w:bCs/>
          <w:szCs w:val="24"/>
        </w:rPr>
        <w:t>.</w:t>
      </w:r>
    </w:p>
    <w:p w:rsidR="009B1533" w:rsidRDefault="00F93039">
      <w:pPr>
        <w:spacing w:line="600" w:lineRule="auto"/>
        <w:ind w:firstLine="720"/>
        <w:jc w:val="both"/>
        <w:rPr>
          <w:rFonts w:eastAsia="Times New Roman"/>
          <w:bCs/>
          <w:szCs w:val="24"/>
        </w:rPr>
      </w:pPr>
      <w:r>
        <w:rPr>
          <w:rFonts w:eastAsia="Times New Roman"/>
          <w:bCs/>
          <w:szCs w:val="24"/>
        </w:rPr>
        <w:t>Κύριε συνάδελφε, έχετε τον λόγο.</w:t>
      </w:r>
    </w:p>
    <w:p w:rsidR="009B1533" w:rsidRDefault="00F93039">
      <w:pPr>
        <w:spacing w:line="600" w:lineRule="auto"/>
        <w:ind w:firstLine="720"/>
        <w:jc w:val="both"/>
        <w:rPr>
          <w:rFonts w:eastAsia="Times New Roman"/>
          <w:bCs/>
          <w:szCs w:val="24"/>
        </w:rPr>
      </w:pPr>
      <w:r w:rsidRPr="00E03D97">
        <w:rPr>
          <w:rFonts w:eastAsia="Times New Roman"/>
          <w:b/>
          <w:bCs/>
          <w:szCs w:val="24"/>
        </w:rPr>
        <w:t>ΑΘΑΝΑΣΙΟΣ ΖΕΜΠΙΛΗΣ:</w:t>
      </w:r>
      <w:r>
        <w:rPr>
          <w:rFonts w:eastAsia="Times New Roman"/>
          <w:bCs/>
          <w:szCs w:val="24"/>
        </w:rPr>
        <w:t xml:space="preserve"> Ευχαριστώ πολύ, κύριε Πρόεδρε.</w:t>
      </w:r>
    </w:p>
    <w:p w:rsidR="009B1533" w:rsidRDefault="00F93039">
      <w:pPr>
        <w:spacing w:line="600" w:lineRule="auto"/>
        <w:ind w:firstLine="720"/>
        <w:jc w:val="both"/>
        <w:rPr>
          <w:rFonts w:eastAsia="Times New Roman"/>
          <w:bCs/>
          <w:szCs w:val="24"/>
        </w:rPr>
      </w:pPr>
      <w:r>
        <w:rPr>
          <w:rFonts w:eastAsia="Times New Roman"/>
          <w:bCs/>
          <w:szCs w:val="24"/>
        </w:rPr>
        <w:t xml:space="preserve">Κύριε Υπουργέ, κυρίες και κύριοι συνάδελφοι, οι αναπτυξιακοί νόμοι αποτελούν το παλαιότερο αναπτυξιακό εργαλείο που υπάρχει στη χώρα. Είχαν όλοι ένα κοινό χαρακτηριστικό, το ότι ήταν αθεράπευτα φιλόδοξοι. Είχαν, όμως, και ένα μειονέκτημα, τα μετρήσιμα αποτελέσματα στο τέλος της μέρας. Απ’ αυτόν τον κανόνα δεν ξέφυγε και ο προηγούμενος αναπτυξιακός νόμος, ο ν.4399/2016, για τον οποίον υπερθεματίζει σήμερα ο ΣΥΡΙΖΑ. Ας δούμε, λοιπόν, πώς μετέβαλε το επενδυτικό τοπίο της χώρας αυτός ο φιλόδοξος νόμος τρία χρόνια μετά την ψήφισή του. </w:t>
      </w:r>
    </w:p>
    <w:p w:rsidR="009B1533" w:rsidRDefault="00F93039">
      <w:pPr>
        <w:spacing w:line="600" w:lineRule="auto"/>
        <w:ind w:firstLine="720"/>
        <w:jc w:val="both"/>
        <w:rPr>
          <w:rFonts w:eastAsia="Times New Roman"/>
          <w:bCs/>
          <w:szCs w:val="24"/>
        </w:rPr>
      </w:pPr>
      <w:r>
        <w:rPr>
          <w:rFonts w:eastAsia="Times New Roman"/>
          <w:bCs/>
          <w:szCs w:val="24"/>
        </w:rPr>
        <w:t xml:space="preserve">Επειδή παρατέθηκαν στοιχεία πριν σχετικά με στατιστικές της Εθνικής Τράπεζας Ελλάδος, θα παραθέσω στατιστικά από παγκόσμιους οργανισμούς. Έτσι, σύμφωνα με την έκθεση της Παγκόσμιας Τράπεζας για το 2018, η Ελλάδα ήταν ουραγός στις επενδύσεις σε σχέση με το ΑΕΠ, όχι μόνο στην Ευρώπη, αλλά και παγκοσμίως. Για την ακρίβεια, όπως βλέπουμε σ’ αυτόν τον χάρτη </w:t>
      </w:r>
      <w:r>
        <w:rPr>
          <w:rFonts w:eastAsia="Times New Roman"/>
          <w:bCs/>
          <w:szCs w:val="24"/>
        </w:rPr>
        <w:lastRenderedPageBreak/>
        <w:t>που θα καταθέσω στα Πρακτικά, η Ελλάδα ήταν μία θέση κάτω από τη Ζιμπάμπουε ως προς τις επενδύσεις. Ειδικότερα, οι επενδύσεις για το έτος 2016 που ψηφίστηκε ο αναπτυξιακός νόμος, αντιπροσώπευαν το 12,1% του ΑΕΠ και δύο χρόνια μετά, το 2018, αντιπροσώπευαν το 11,1% του ΑΕΠ, δηλαδή είχαμε το μοναδικό φαινόμενο αντί να έχουμε τόνωση των επενδύσεων με τον νέο αναπτυξιακό νόμο, να έχουμε τη δραματική πτώση τους. Εύλογα και δικαιολογημένα είναι, λοιπόν, τα ερωτήματα.</w:t>
      </w:r>
    </w:p>
    <w:p w:rsidR="009B1533" w:rsidRDefault="00F93039">
      <w:pPr>
        <w:spacing w:line="600" w:lineRule="auto"/>
        <w:ind w:firstLine="720"/>
        <w:jc w:val="both"/>
        <w:rPr>
          <w:rFonts w:eastAsia="Times New Roman"/>
          <w:bCs/>
          <w:szCs w:val="24"/>
        </w:rPr>
      </w:pPr>
      <w:r>
        <w:rPr>
          <w:rFonts w:eastAsia="Times New Roman"/>
          <w:bCs/>
          <w:szCs w:val="24"/>
        </w:rPr>
        <w:t>Τρία χρόνια μετά την ψήφιση του νόμου του 2016 πόσα χρήματα είχαν διατεθεί από την προβλεπόμενη αρχική πίστωση των 3,6 δισεκατομμυρίων, πόσες προτάσεις είχαν υποβληθεί στην κατηγορία «επενδύσεις μείζονος σημασίας» και κυρίως γιατί χρειάστηκαν τρία ολόκληρα χρόνια για να τεθεί σε λειτουργία το πληροφοριακό σύστημα, ώστε οι επιχειρήσεις να υποβάλουν το αίτημα τελικού ελέγχου;</w:t>
      </w:r>
    </w:p>
    <w:p w:rsidR="009B1533" w:rsidRDefault="00F93039">
      <w:pPr>
        <w:spacing w:line="600" w:lineRule="auto"/>
        <w:ind w:firstLine="720"/>
        <w:jc w:val="both"/>
        <w:rPr>
          <w:rFonts w:eastAsia="Times New Roman"/>
          <w:bCs/>
          <w:szCs w:val="24"/>
        </w:rPr>
      </w:pPr>
      <w:r>
        <w:rPr>
          <w:rFonts w:eastAsia="Times New Roman"/>
          <w:bCs/>
          <w:szCs w:val="24"/>
        </w:rPr>
        <w:t xml:space="preserve">Δυστυχώς, σε μια εποχή που η χώρα μας χρειαζόταν πόρους προκειμένου να διασφαλιστούν οι υπάρχουσες και να δημιουργηθούν νέες θέσεις εργασίας, τα κονδύλια παρέμειναν αδιάθετα λόγω αναποτελεσματικών πολιτικών και γραφειοκρατικών εμποδίων. Μοιραία αυτό το επενδυτικό κενό συρρίκνωσε την παραγωγική δυνατότητα της οικονομίας σε επίπεδο κεφαλαίου και εργασίας. Έτσι είχαμε το αποτέλεσμα η χώρα μας να βρίσκεται στις τέσσερις τελευταίες θέσεις στην κατάταξη της Παγκόσμιας Τράπεζας ως προς τις </w:t>
      </w:r>
      <w:r>
        <w:rPr>
          <w:rFonts w:eastAsia="Times New Roman"/>
          <w:bCs/>
          <w:szCs w:val="24"/>
        </w:rPr>
        <w:lastRenderedPageBreak/>
        <w:t>επενδύσεις και να συναγωνίζεται τη Γουινέα</w:t>
      </w:r>
      <w:r w:rsidR="00A73A33">
        <w:rPr>
          <w:rFonts w:eastAsia="Times New Roman"/>
          <w:bCs/>
          <w:szCs w:val="24"/>
        </w:rPr>
        <w:t xml:space="preserve"> </w:t>
      </w:r>
      <w:r>
        <w:rPr>
          <w:rFonts w:eastAsia="Times New Roman"/>
          <w:bCs/>
          <w:szCs w:val="24"/>
        </w:rPr>
        <w:t>-</w:t>
      </w:r>
      <w:r w:rsidR="00A73A33">
        <w:rPr>
          <w:rFonts w:eastAsia="Times New Roman"/>
          <w:bCs/>
          <w:szCs w:val="24"/>
        </w:rPr>
        <w:t xml:space="preserve"> </w:t>
      </w:r>
      <w:proofErr w:type="spellStart"/>
      <w:r>
        <w:rPr>
          <w:rFonts w:eastAsia="Times New Roman"/>
          <w:bCs/>
          <w:szCs w:val="24"/>
        </w:rPr>
        <w:t>Μπισσάου</w:t>
      </w:r>
      <w:proofErr w:type="spellEnd"/>
      <w:r>
        <w:rPr>
          <w:rFonts w:eastAsia="Times New Roman"/>
          <w:bCs/>
          <w:szCs w:val="24"/>
        </w:rPr>
        <w:t xml:space="preserve"> και τη Σομαλία. Αυτό είναι το επίτευγμα του ΣΥΡΙΖΑ ως προς τις επενδύσεις.</w:t>
      </w:r>
      <w:r w:rsidRPr="00E03D97">
        <w:rPr>
          <w:rFonts w:eastAsia="Times New Roman"/>
          <w:bCs/>
          <w:szCs w:val="24"/>
        </w:rPr>
        <w:t xml:space="preserve"> </w:t>
      </w:r>
    </w:p>
    <w:p w:rsidR="009B1533" w:rsidRDefault="00F93039">
      <w:pPr>
        <w:spacing w:line="600" w:lineRule="auto"/>
        <w:ind w:firstLine="720"/>
        <w:jc w:val="both"/>
        <w:rPr>
          <w:rFonts w:eastAsia="Times New Roman"/>
          <w:bCs/>
          <w:szCs w:val="24"/>
        </w:rPr>
      </w:pPr>
      <w:r>
        <w:rPr>
          <w:rFonts w:eastAsia="Times New Roman"/>
          <w:bCs/>
          <w:szCs w:val="24"/>
        </w:rPr>
        <w:t xml:space="preserve">Η προσπάθεια αυτής της Κυβέρνησης βέβαια από την πρώτη στιγμή ήταν με το μεταρρυθμιστικό της σχέδιο να </w:t>
      </w:r>
      <w:proofErr w:type="spellStart"/>
      <w:r>
        <w:rPr>
          <w:rFonts w:eastAsia="Times New Roman"/>
          <w:bCs/>
          <w:szCs w:val="24"/>
        </w:rPr>
        <w:t>επανασυστήσει</w:t>
      </w:r>
      <w:proofErr w:type="spellEnd"/>
      <w:r>
        <w:rPr>
          <w:rFonts w:eastAsia="Times New Roman"/>
          <w:bCs/>
          <w:szCs w:val="24"/>
        </w:rPr>
        <w:t xml:space="preserve"> την Ελλάδα στις διεθνείς αγορές, όχι βεβαίως σα</w:t>
      </w:r>
      <w:r w:rsidR="00A73A33">
        <w:rPr>
          <w:rFonts w:eastAsia="Times New Roman"/>
          <w:bCs/>
          <w:szCs w:val="24"/>
        </w:rPr>
        <w:t>ν</w:t>
      </w:r>
      <w:r>
        <w:rPr>
          <w:rFonts w:eastAsia="Times New Roman"/>
          <w:bCs/>
          <w:szCs w:val="24"/>
        </w:rPr>
        <w:t xml:space="preserve"> μια χώρα που ανταγωνίζεται τη Σομαλία, αλλά σα</w:t>
      </w:r>
      <w:r w:rsidR="00A73A33">
        <w:rPr>
          <w:rFonts w:eastAsia="Times New Roman"/>
          <w:bCs/>
          <w:szCs w:val="24"/>
        </w:rPr>
        <w:t>ν</w:t>
      </w:r>
      <w:r>
        <w:rPr>
          <w:rFonts w:eastAsia="Times New Roman"/>
          <w:bCs/>
          <w:szCs w:val="24"/>
        </w:rPr>
        <w:t xml:space="preserve"> μια αξιόπιστη και σοβαρή ευρωπαϊκή χώρα. </w:t>
      </w:r>
    </w:p>
    <w:p w:rsidR="009B1533" w:rsidRDefault="00F93039">
      <w:pPr>
        <w:spacing w:line="600" w:lineRule="auto"/>
        <w:ind w:firstLine="720"/>
        <w:jc w:val="both"/>
        <w:rPr>
          <w:rFonts w:eastAsia="Times New Roman"/>
          <w:bCs/>
          <w:szCs w:val="24"/>
        </w:rPr>
      </w:pPr>
      <w:r>
        <w:rPr>
          <w:rFonts w:eastAsia="Times New Roman"/>
          <w:bCs/>
          <w:szCs w:val="24"/>
        </w:rPr>
        <w:t>Προς αυτή την κατεύθυνση κατατείνει και το παρόν σχέδιο νόμου, ένα νομοθέτημα με το οποίο υπερβαίνουμε την απλή επιδοματική πολιτική των προηγούμενων νόμων, μια πολιτική που στην πραγματικότητα λειτουργούσε ως άθροισμα μεμονωμένων επενδύσεων και γι’ αυτό δεν υπήρχε πολλαπλασιαστικό αποτέλεσμα. Αντίθετα, με το παρόν σχέδιο νόμου προκρίνεται ένα διαφορετικό μοντέλο ανάπτυξης με το οποίο επιχειρείται η αναδιάρθρωση και η μετάβαση σε παραγωγικά πρότυπα υψηλής προστιθέμενης αξίας.</w:t>
      </w:r>
    </w:p>
    <w:p w:rsidR="009B1533" w:rsidRDefault="00F93039">
      <w:pPr>
        <w:spacing w:line="600" w:lineRule="auto"/>
        <w:ind w:firstLine="720"/>
        <w:jc w:val="both"/>
        <w:rPr>
          <w:rFonts w:eastAsia="Times New Roman"/>
          <w:bCs/>
          <w:szCs w:val="24"/>
        </w:rPr>
      </w:pPr>
      <w:r>
        <w:rPr>
          <w:rFonts w:eastAsia="Times New Roman"/>
          <w:bCs/>
          <w:szCs w:val="24"/>
        </w:rPr>
        <w:t xml:space="preserve">Ωστόσο, οι πολιτικές για την προσέλκυση επενδύσεων αποτελούν πέραν των άλλων και έναν από τους κυριότερους μηχανισμούς άσκησης περιφερειακής πολιτικής. Είναι πολύ σημαντικό ότι η Κυβέρνηση διαπραγματεύθηκε με την Ευρωπαϊκή Ένωση και πέτυχε την έγκριση του νέου Χάρτη Περιφερειακών Ενισχύσεων, χάρη στον οποίο το 97% των επενδυτικών </w:t>
      </w:r>
      <w:r>
        <w:rPr>
          <w:rFonts w:eastAsia="Times New Roman"/>
          <w:bCs/>
          <w:szCs w:val="24"/>
        </w:rPr>
        <w:lastRenderedPageBreak/>
        <w:t>σχεδίων του νέου αναπτυξιακού νόμου προορίζεται για την περιφέρεια της χώρας.</w:t>
      </w:r>
    </w:p>
    <w:p w:rsidR="009B1533" w:rsidRDefault="00F93039">
      <w:pPr>
        <w:spacing w:line="600" w:lineRule="auto"/>
        <w:ind w:firstLine="720"/>
        <w:jc w:val="both"/>
        <w:rPr>
          <w:rFonts w:eastAsia="Times New Roman"/>
          <w:bCs/>
          <w:szCs w:val="24"/>
        </w:rPr>
      </w:pPr>
      <w:r>
        <w:rPr>
          <w:rFonts w:eastAsia="Times New Roman"/>
          <w:bCs/>
          <w:szCs w:val="24"/>
        </w:rPr>
        <w:t>Με τον τρόπο αυτόν επιχειρούμε να αντιστρέψουμε την άνιση κατανομή της οικονομικής δραστηριότητας της πατρίδας μας, όπως απεικονίζεται και στον σχετικό πίνακα του ΟΟΣΑ για την περίοδο 2001</w:t>
      </w:r>
      <w:r w:rsidR="00A73A33">
        <w:rPr>
          <w:rFonts w:eastAsia="Times New Roman"/>
          <w:bCs/>
          <w:szCs w:val="24"/>
        </w:rPr>
        <w:t xml:space="preserve"> </w:t>
      </w:r>
      <w:r>
        <w:rPr>
          <w:rFonts w:eastAsia="Times New Roman"/>
          <w:bCs/>
          <w:szCs w:val="24"/>
        </w:rPr>
        <w:t>-</w:t>
      </w:r>
      <w:r w:rsidR="00A73A33">
        <w:rPr>
          <w:rFonts w:eastAsia="Times New Roman"/>
          <w:bCs/>
          <w:szCs w:val="24"/>
        </w:rPr>
        <w:t xml:space="preserve"> </w:t>
      </w:r>
      <w:r>
        <w:rPr>
          <w:rFonts w:eastAsia="Times New Roman"/>
          <w:bCs/>
          <w:szCs w:val="24"/>
        </w:rPr>
        <w:t xml:space="preserve">2010, όπου βλέπουμε σε μια δεκαετία ισχυρής οικονομικής μεγέθυνσης ότι η Ελλάδα ξεχωρίζει σ’ αυτόν τον πίνακα ως προς τη συμβολή των μητροπολιτικών περιοχών στην οικονομική μεγέθυνση -είναι πρώτη για την ακρίβεια- διότι το 78% της ανάπτυξης έχει προέλθει από μία και μόνο περιοχή, τη μητροπολιτική περιοχή των Αθηνών. </w:t>
      </w:r>
    </w:p>
    <w:p w:rsidR="009B1533" w:rsidRDefault="00F93039">
      <w:pPr>
        <w:spacing w:line="600" w:lineRule="auto"/>
        <w:ind w:firstLine="720"/>
        <w:jc w:val="both"/>
        <w:rPr>
          <w:rFonts w:eastAsia="Times New Roman"/>
          <w:bCs/>
          <w:szCs w:val="24"/>
        </w:rPr>
      </w:pPr>
      <w:r>
        <w:rPr>
          <w:rFonts w:eastAsia="Times New Roman"/>
          <w:bCs/>
          <w:szCs w:val="24"/>
        </w:rPr>
        <w:t>Τι συνέπειες είχε αυτό για την ελληνική περιφέρεια; Το είδαμε στην απογραφή του 2011 και θα το δούμε ακόμα πιο έντονα στην απογραφή του 2022. Βλέπουμε, δηλαδή, περιοχές στην επαρχία να αδειάζουν, να παρακμάζουν, να εμφανίζουν υψηλότερα ποσοστά γηραιού πληθυσμού. Βλέπουμε περιφέρειες από τις πλέον φτωχότερες σ’ ολόκληρη την Ευρώπη να βρίσκονται στην Ελλάδα και αυτό διότι οι προηγούμενοι αναπτυξιακοί νόμοι δεν αξιοποιούσαν, όπως πράττει το παρόν σχέδιο νόμου, τα συγκεκριμένα πλεονεκτήματα και αναπτυξιακά χαρακτηριστικά της κάθε περιφέρειας.</w:t>
      </w:r>
    </w:p>
    <w:p w:rsidR="009B1533" w:rsidRDefault="00F93039">
      <w:pPr>
        <w:spacing w:line="600" w:lineRule="auto"/>
        <w:ind w:firstLine="720"/>
        <w:jc w:val="both"/>
        <w:rPr>
          <w:rFonts w:eastAsia="Times New Roman"/>
          <w:bCs/>
          <w:szCs w:val="24"/>
        </w:rPr>
      </w:pPr>
      <w:r>
        <w:rPr>
          <w:rFonts w:eastAsia="Times New Roman"/>
          <w:bCs/>
          <w:szCs w:val="24"/>
        </w:rPr>
        <w:t xml:space="preserve">Επειδή αμφισβητείτε το γεγονός αυτό της περιφερειακής διάστασης του παρόντος σε ποσοστό μάλιστα 97%, θα ήθελα να αναφερθώ στην περιφέρεια </w:t>
      </w:r>
      <w:r>
        <w:rPr>
          <w:rFonts w:eastAsia="Times New Roman"/>
          <w:bCs/>
          <w:szCs w:val="24"/>
        </w:rPr>
        <w:lastRenderedPageBreak/>
        <w:t xml:space="preserve">Στερεάς Ελλάδας που αποτελεί παράδειγμα όχι μόνο περιφερειακής, αλλά και ενδοπεριφερειακής ανισότητας. Είναι γνωστό ότι η άτυπη βιομηχανική περιοχή των Οινοφύτων και η στρεβλή στατιστική εικόνα που δημιουργούσε ευθυνόταν σε μεγάλο βαθμό για την </w:t>
      </w:r>
      <w:proofErr w:type="spellStart"/>
      <w:r>
        <w:rPr>
          <w:rFonts w:eastAsia="Times New Roman"/>
          <w:bCs/>
          <w:szCs w:val="24"/>
        </w:rPr>
        <w:t>υποχρηματοδότηση</w:t>
      </w:r>
      <w:proofErr w:type="spellEnd"/>
      <w:r>
        <w:rPr>
          <w:rFonts w:eastAsia="Times New Roman"/>
          <w:bCs/>
          <w:szCs w:val="24"/>
        </w:rPr>
        <w:t xml:space="preserve"> σε επίπεδο εθνικών και ευρωπαϊκών πόρων. </w:t>
      </w:r>
    </w:p>
    <w:p w:rsidR="005B5C2F" w:rsidRDefault="00144DBB">
      <w:pPr>
        <w:spacing w:line="600" w:lineRule="auto"/>
        <w:ind w:firstLine="720"/>
        <w:jc w:val="both"/>
        <w:rPr>
          <w:rFonts w:eastAsia="Times New Roman"/>
          <w:bCs/>
          <w:szCs w:val="24"/>
        </w:rPr>
      </w:pPr>
      <w:r>
        <w:rPr>
          <w:rFonts w:eastAsia="Times New Roman"/>
          <w:bCs/>
          <w:szCs w:val="24"/>
        </w:rPr>
        <w:t>Κατά τη νέα προγραμματική περίοδο η Στερεά Ελλάδα παρουσιάζει θεαματική αύξηση στους χρηματοδοτικούς της πόρους σε ποσοστό 108,8%. Ειδικότερα, σε σχέση με το προηγούμενο ΠΕΠ, το επιχειρησιακό πρόγραμμα 2021</w:t>
      </w:r>
      <w:r w:rsidR="00206670">
        <w:rPr>
          <w:rFonts w:eastAsia="Times New Roman"/>
          <w:bCs/>
          <w:szCs w:val="24"/>
        </w:rPr>
        <w:t xml:space="preserve"> </w:t>
      </w:r>
      <w:r>
        <w:rPr>
          <w:rFonts w:eastAsia="Times New Roman"/>
          <w:bCs/>
          <w:szCs w:val="24"/>
        </w:rPr>
        <w:t>-</w:t>
      </w:r>
      <w:r w:rsidR="00206670">
        <w:rPr>
          <w:rFonts w:eastAsia="Times New Roman"/>
          <w:bCs/>
          <w:szCs w:val="24"/>
        </w:rPr>
        <w:t xml:space="preserve"> </w:t>
      </w:r>
      <w:r>
        <w:rPr>
          <w:rFonts w:eastAsia="Times New Roman"/>
          <w:bCs/>
          <w:szCs w:val="24"/>
        </w:rPr>
        <w:t>2027 αυξήθηκε συνολικά κατά το ποσό τω</w:t>
      </w:r>
      <w:r>
        <w:rPr>
          <w:rFonts w:eastAsia="Times New Roman"/>
          <w:bCs/>
          <w:szCs w:val="24"/>
        </w:rPr>
        <w:t xml:space="preserve">ν 210 εκατομμυρίων ευρώ. Για να το πούμε διαφορετικά, η κατά κεφαλήν κατανομή αυξήθηκε κατά το ποσό των 384 ευρώ ανά κάτοικο, ανά </w:t>
      </w:r>
      <w:proofErr w:type="spellStart"/>
      <w:r>
        <w:rPr>
          <w:rFonts w:eastAsia="Times New Roman"/>
          <w:bCs/>
          <w:szCs w:val="24"/>
        </w:rPr>
        <w:t>Στερεοελλαδίτη</w:t>
      </w:r>
      <w:proofErr w:type="spellEnd"/>
      <w:r>
        <w:rPr>
          <w:rFonts w:eastAsia="Times New Roman"/>
          <w:bCs/>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Αντίστοιχα με τον νέο χάρτη περιφερειακών ενισχύσεων που πέτυχε η Κυβέρνηση τα ανώτατα ποσοστά κρατικών ενισχύσεων αυξάνονται από 25% σε 40% για τις μεγάλες επιχειρήσεις, από 35% σε 50% για τις μεσαίες και από 45% σε 60% για τις μικρές. Δηλαδή, στη Στερεά Ελλάδα οι μέγιστες εντάσεις ενίσχυσης σε σχέση με την προηγούμενη περίοδο παρουσιάζουν μια αύξηση της τάξης του 60%, του 43% και του 34% ανά κατηγορία επιχειρήσεων.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Επιπλέον, για την Ευρυτανία ως αραιοκατοικημένη περιοχή ενεργοποιείται το εργαλείο των λειτουργικών ενισχύσεων για την πρόληψη ή τη μείωση της ερήμωσης. Στις περιοχές που επλήγησαν από τις θεομηνίες, όπως </w:t>
      </w:r>
      <w:r>
        <w:rPr>
          <w:rFonts w:eastAsia="Times New Roman" w:cs="Times New Roman"/>
          <w:szCs w:val="24"/>
        </w:rPr>
        <w:lastRenderedPageBreak/>
        <w:t xml:space="preserve">η </w:t>
      </w:r>
      <w:r w:rsidR="00F36BAB">
        <w:rPr>
          <w:rFonts w:eastAsia="Times New Roman" w:cs="Times New Roman"/>
          <w:szCs w:val="24"/>
        </w:rPr>
        <w:t>β</w:t>
      </w:r>
      <w:r>
        <w:rPr>
          <w:rFonts w:eastAsia="Times New Roman" w:cs="Times New Roman"/>
          <w:szCs w:val="24"/>
        </w:rPr>
        <w:t xml:space="preserve">όρεια Εύβοια, φτάνουμε στο 100% της επιχορήγησης του ανώτατου ορίου του χάρτη των περιφερειακών ενισχύσεων και καλό θα ήταν εδώ να περιληφθεί το σύνολο των ειδών των επιχειρηματικών δραστηριοτήτων ανεξαρτήτως μεγέθους. Παρέχεται έτσι ένα ακόμα ισχυρό αναπτυξιακό εργαλείο για να κάνουμε τη </w:t>
      </w:r>
      <w:r w:rsidR="0021269D">
        <w:rPr>
          <w:rFonts w:eastAsia="Times New Roman" w:cs="Times New Roman"/>
          <w:szCs w:val="24"/>
        </w:rPr>
        <w:t>β</w:t>
      </w:r>
      <w:r>
        <w:rPr>
          <w:rFonts w:eastAsia="Times New Roman" w:cs="Times New Roman"/>
          <w:szCs w:val="24"/>
        </w:rPr>
        <w:t>όρεια Εύβοια πιο παραγωγική, πιο όμορφη και με ισχυρότερο ακόμα αναπτυξιακό αποτύπωμα.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Ολοκληρώνοντας επισημαίνω ότι ο νέος αναπτυξιακός νόμος έχει όλα τα κρίσιμα εχέγγυα ώστε να συμβάλει καθοριστικά στην προσπάθεια για την ισόρροπη περιφερειακή ανάπτυξη και την άρση των γεωγραφικών ανισοτήτων. Γιατί η ανάπτυξη για να είναι ισχυρή πρέπει να είναι βιώσιμη και δίκαιη, να κατατείνει δηλαδή στη δικαιότερη κατανομή του παραγόμενου πλούτου και να αποσκοπεί στη βελτίωση της ποιότητας ζωής των κατοίκων ιδιαίτερα των πιο φτωχών και μειονεκτικών περιοχών της χώρας.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πολύ.</w:t>
      </w:r>
    </w:p>
    <w:p w:rsidR="009B1533" w:rsidRDefault="00F93039">
      <w:pPr>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Αθανάσιος </w:t>
      </w:r>
      <w:proofErr w:type="spellStart"/>
      <w:r>
        <w:rPr>
          <w:rFonts w:eastAsia="Times New Roman"/>
          <w:szCs w:val="24"/>
        </w:rPr>
        <w:t>Ζεμπίλης</w:t>
      </w:r>
      <w:proofErr w:type="spellEnd"/>
      <w:r w:rsidRPr="00AF3B92">
        <w:rPr>
          <w:rFonts w:eastAsia="Times New Roman"/>
          <w:szCs w:val="24"/>
        </w:rPr>
        <w:t xml:space="preserve"> καταθέτει για τα Πρακτικά το προαναφερθέν έγγραφο, το οποίο βρίσκεται στο </w:t>
      </w:r>
      <w:r w:rsidR="0021269D">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9B1533" w:rsidRDefault="00F93039">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197533">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κ. </w:t>
      </w:r>
      <w:proofErr w:type="spellStart"/>
      <w:r>
        <w:rPr>
          <w:rFonts w:eastAsia="Times New Roman" w:cs="Times New Roman"/>
          <w:szCs w:val="24"/>
        </w:rPr>
        <w:t>Παναγιού</w:t>
      </w:r>
      <w:proofErr w:type="spellEnd"/>
      <w:r>
        <w:rPr>
          <w:rFonts w:eastAsia="Times New Roman" w:cs="Times New Roman"/>
          <w:szCs w:val="24"/>
        </w:rPr>
        <w:t xml:space="preserve"> Πούλου από τον ΣΥΡΙΖΑ και συνεχίζουμε με την κ. </w:t>
      </w:r>
      <w:proofErr w:type="spellStart"/>
      <w:r>
        <w:rPr>
          <w:rFonts w:eastAsia="Times New Roman" w:cs="Times New Roman"/>
          <w:szCs w:val="24"/>
        </w:rPr>
        <w:t>Κεφαλίδου</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03129A">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επιτελικό κράτος Μητσοτάκη που έγινε στάχτη το καλοκαίρι στα δάση της </w:t>
      </w:r>
      <w:r w:rsidR="00A621B8">
        <w:rPr>
          <w:rFonts w:eastAsia="Times New Roman" w:cs="Times New Roman"/>
          <w:szCs w:val="24"/>
        </w:rPr>
        <w:t>β</w:t>
      </w:r>
      <w:r>
        <w:rPr>
          <w:rFonts w:eastAsia="Times New Roman" w:cs="Times New Roman"/>
          <w:szCs w:val="24"/>
        </w:rPr>
        <w:t xml:space="preserve">όρειας Εύβοιας, που θάφτηκε την περασμένη βδομάδα στα χιόνια, που βαδίζει από αποτυχία σε αποτυχία στα μέτωπα της πανδημίας και της ακρίβειας, που κουκουλώνει σκάνδαλα εκατομμυρίων, φιμώνει δημοσιογράφους και συνομιλεί με περιθωριακές </w:t>
      </w:r>
      <w:proofErr w:type="spellStart"/>
      <w:r>
        <w:rPr>
          <w:rFonts w:eastAsia="Times New Roman" w:cs="Times New Roman"/>
          <w:szCs w:val="24"/>
        </w:rPr>
        <w:t>τηλεπερσόνες</w:t>
      </w:r>
      <w:proofErr w:type="spellEnd"/>
      <w:r>
        <w:rPr>
          <w:rFonts w:eastAsia="Times New Roman" w:cs="Times New Roman"/>
          <w:szCs w:val="24"/>
        </w:rPr>
        <w:t xml:space="preserve"> έφτασε πλέον στο έσχατο σημείο </w:t>
      </w:r>
      <w:proofErr w:type="spellStart"/>
      <w:r>
        <w:rPr>
          <w:rFonts w:eastAsia="Times New Roman" w:cs="Times New Roman"/>
          <w:szCs w:val="24"/>
        </w:rPr>
        <w:t>ορμπανισμού</w:t>
      </w:r>
      <w:proofErr w:type="spellEnd"/>
      <w:r>
        <w:rPr>
          <w:rFonts w:eastAsia="Times New Roman" w:cs="Times New Roman"/>
          <w:szCs w:val="24"/>
        </w:rPr>
        <w:t xml:space="preserve"> και προσπαθεί να φιμώσει και Βουλευτές της Αντιπολίτευσης, όπως προχθές του Παύλου </w:t>
      </w:r>
      <w:proofErr w:type="spellStart"/>
      <w:r>
        <w:rPr>
          <w:rFonts w:eastAsia="Times New Roman" w:cs="Times New Roman"/>
          <w:szCs w:val="24"/>
        </w:rPr>
        <w:t>Πολάκη</w:t>
      </w:r>
      <w:proofErr w:type="spellEnd"/>
      <w:r>
        <w:rPr>
          <w:rFonts w:eastAsia="Times New Roman" w:cs="Times New Roman"/>
          <w:szCs w:val="24"/>
        </w:rPr>
        <w:t>, σ</w:t>
      </w:r>
      <w:r w:rsidR="008448F4">
        <w:rPr>
          <w:rFonts w:eastAsia="Times New Roman" w:cs="Times New Roman"/>
          <w:szCs w:val="24"/>
        </w:rPr>
        <w:t>’</w:t>
      </w:r>
      <w:r>
        <w:rPr>
          <w:rFonts w:eastAsia="Times New Roman" w:cs="Times New Roman"/>
          <w:szCs w:val="24"/>
        </w:rPr>
        <w:t xml:space="preserve"> αυτό εδώ το Βήμα.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Διακινδυνεύοντας και τη δική μου τιμωρία δεν μπορώ να μην αναφερθώ στα προβλήματα έλλειψης υγειονομικού προσωπικού που αντιμετωπίζουν τα </w:t>
      </w:r>
      <w:r w:rsidR="00A621B8">
        <w:rPr>
          <w:rFonts w:eastAsia="Times New Roman" w:cs="Times New Roman"/>
          <w:szCs w:val="24"/>
        </w:rPr>
        <w:t>Γ</w:t>
      </w:r>
      <w:r>
        <w:rPr>
          <w:rFonts w:eastAsia="Times New Roman" w:cs="Times New Roman"/>
          <w:szCs w:val="24"/>
        </w:rPr>
        <w:t xml:space="preserve">ενικά </w:t>
      </w:r>
      <w:r w:rsidR="00A621B8">
        <w:rPr>
          <w:rFonts w:eastAsia="Times New Roman" w:cs="Times New Roman"/>
          <w:szCs w:val="24"/>
        </w:rPr>
        <w:t>Ν</w:t>
      </w:r>
      <w:r>
        <w:rPr>
          <w:rFonts w:eastAsia="Times New Roman" w:cs="Times New Roman"/>
          <w:szCs w:val="24"/>
        </w:rPr>
        <w:t xml:space="preserve">οσοκομεία Λειβαδιάς, Θήβας αλλά και Άμφισσας και τα οποία έχουν αναγκάσει σε κινητοποιήσεις τους εργαζόμενους, αλλά και τους τοπικούς φορείς. Εκτός από τις συνεχείς, αλλά αναπάντητες ερωτήσεις μας προς τον Υπουργό Υγείας, απευθύνομαι σήμερα και στον συνάδελφό μου, τον κ. </w:t>
      </w:r>
      <w:proofErr w:type="spellStart"/>
      <w:r>
        <w:rPr>
          <w:rFonts w:eastAsia="Times New Roman" w:cs="Times New Roman"/>
          <w:szCs w:val="24"/>
        </w:rPr>
        <w:t>Μπούγα</w:t>
      </w:r>
      <w:proofErr w:type="spellEnd"/>
      <w:r>
        <w:rPr>
          <w:rFonts w:eastAsia="Times New Roman" w:cs="Times New Roman"/>
          <w:szCs w:val="24"/>
        </w:rPr>
        <w:t xml:space="preserve">, που δηλώνει κάθε μέρα στον περιφερειακό τύπο πανηγυρικά ότι </w:t>
      </w:r>
      <w:r>
        <w:rPr>
          <w:rFonts w:eastAsia="Times New Roman" w:cs="Times New Roman"/>
          <w:szCs w:val="24"/>
        </w:rPr>
        <w:lastRenderedPageBreak/>
        <w:t>έχουν επιλυθεί τα προβλήματα του Γενικού Νοσοκομείου της Άμφισσας, το οποίο ειρήσθω εν παρόδω έχει μετατραπεί πλέον σε κέντρο υγείας. Και τον ρωτώ: Πώς ακριβώς ενισχύσατε το Νοσοκομείο της Άμφισσας; Αποδυναμώνοντας τα γειτονικά νοσοκομεία; Επιβάλλοντας με «</w:t>
      </w:r>
      <w:r w:rsidRPr="00D12784">
        <w:rPr>
          <w:rFonts w:eastAsia="Times New Roman" w:cs="Times New Roman"/>
          <w:szCs w:val="24"/>
        </w:rPr>
        <w:t>εντέλλεσθε</w:t>
      </w:r>
      <w:r>
        <w:rPr>
          <w:rFonts w:eastAsia="Times New Roman" w:cs="Times New Roman"/>
          <w:szCs w:val="24"/>
        </w:rPr>
        <w:t>» τη μετακίνηση νευρολόγων γιατρών που δεν καλύπτουν καν τις εφημερίες του Νοσοκομείου Λιβαδειάς; Αυτή την ποιότητα υγειονομικής περίθαλψης εξασφαλίσατε στους είκοσι νεφροπαθείς της Άμφισσας;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το γεγονός, λοιπόν, ότι συζητούμε ένα νομοσχέδιο με τον βαρύγδουπο τίτλο</w:t>
      </w:r>
      <w:r w:rsidR="00A621B8">
        <w:rPr>
          <w:rFonts w:eastAsia="Times New Roman" w:cs="Times New Roman"/>
          <w:szCs w:val="24"/>
        </w:rPr>
        <w:t>:</w:t>
      </w:r>
      <w:r>
        <w:rPr>
          <w:rFonts w:eastAsia="Times New Roman" w:cs="Times New Roman"/>
          <w:szCs w:val="24"/>
        </w:rPr>
        <w:t xml:space="preserve"> «Αναπτυξιακός Νόμος - Ελλάδα Ισχυρή Ανάπτυξη» μέσα σε αυτές τις συνθήκες παρακμής, ασφυξίας και εγκλωβισμού για την κοινωνία αποτελεί τον ορισμό της τραγικής ειρωνείας. Η Κυβέρνηση της επιτελικής αποτυχίας επαναλαμβάνει με θράσος κούφιες υποσχέσεις για δήθεν αναπτυξιακή προοπτική. Σε ποιους αλήθεια; Στους πολίτες που νοσούν από κορωνοϊό και δεν μπορούν να βρουν κρεβάτι σε μονάδα εντατικής θεραπείας, στους πολίτες που δεν μπορούν να πληρώσουν τους φουσκωμένους λογαριασμούς του ηλεκτρικού και τα ψώνια από το σο</w:t>
      </w:r>
      <w:r w:rsidR="00A621B8">
        <w:rPr>
          <w:rFonts w:eastAsia="Times New Roman" w:cs="Times New Roman"/>
          <w:szCs w:val="24"/>
        </w:rPr>
        <w:t>υ</w:t>
      </w:r>
      <w:r>
        <w:rPr>
          <w:rFonts w:eastAsia="Times New Roman" w:cs="Times New Roman"/>
          <w:szCs w:val="24"/>
        </w:rPr>
        <w:t xml:space="preserve">περμάρκετ, στους πολίτες που βλέπουν την επιχείρηση που έστησαν με κόπο και μεράκι να βρίσκεται ένα βήμα πριν από το λουκέτο ή στους πολίτες που εγκλωβίζονται αβοήθητοι μετά από μια προαναγγελθείσα χιονόπτωση; Όλοι αυτοί αποτελούν τη μεσαία τάξη, κύριοι Υπουργοί, την οποία εξαπατήσατε το 2019 με ψεύτικες </w:t>
      </w:r>
      <w:r>
        <w:rPr>
          <w:rFonts w:eastAsia="Times New Roman" w:cs="Times New Roman"/>
          <w:szCs w:val="24"/>
        </w:rPr>
        <w:lastRenderedPageBreak/>
        <w:t>υποσχέσεις και τώρα ολοκληρώνεται τον αφανισμό της με τον αντιαναπτυξιακό νομοσχέδιο σας, από το οποίο όμως, όπως θα δούμε παρακάτω, ξεχειλίζει ο συγκεντρωτισμός, η αναποτελεσματικότητα, η αδιαφάνεια και κυρίως η πρόθεσή σας να χτυπηθεί στη ρίζα της η μικρομεσαία επιχειρηματικότητα προς όφελος ελάχιστων μεγάλων συμφερόντων.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αντικαθιστά τον αποτελεσματικό αναπτυξιακό ν.4399 που παρέλαβε από τον ΣΥΡΙΖΑ με το παρόν αμφιλεγόμενο πλαίσιο που κατ</w:t>
      </w:r>
      <w:r w:rsidR="00A621B8">
        <w:rPr>
          <w:rFonts w:eastAsia="Times New Roman" w:cs="Times New Roman"/>
          <w:szCs w:val="24"/>
        </w:rPr>
        <w:t xml:space="preserve">’ </w:t>
      </w:r>
      <w:r>
        <w:rPr>
          <w:rFonts w:eastAsia="Times New Roman" w:cs="Times New Roman"/>
          <w:szCs w:val="24"/>
        </w:rPr>
        <w:t xml:space="preserve">αρχάς είναι απαράδεκτα </w:t>
      </w:r>
      <w:proofErr w:type="spellStart"/>
      <w:r>
        <w:rPr>
          <w:rFonts w:eastAsia="Times New Roman" w:cs="Times New Roman"/>
          <w:szCs w:val="24"/>
        </w:rPr>
        <w:t>υπερσυγκεντρωτικό</w:t>
      </w:r>
      <w:proofErr w:type="spellEnd"/>
      <w:r>
        <w:rPr>
          <w:rFonts w:eastAsia="Times New Roman" w:cs="Times New Roman"/>
          <w:szCs w:val="24"/>
        </w:rPr>
        <w:t xml:space="preserve"> στην υποβολή και αξιολόγηση των επενδυτικών σχεδίων. Περιορίζει την αρμοδιότητα των διευθύνσεων αναπτυξιακού προγραμματισμού των περιφερειών μόνο σε σχέδια κάτω του 1 εκατομμυρίου ευρώ από 3 εκατομμύρια που προβλέπει ο νόμος του ΣΥΡΙΖΑ και μεταφέρει όλα τα υπόλοιπα στη Γενική Διεύθυνση Ιδιωτικών Επενδύσεων του Υπουργείου Ανάπτυξης. Κι αυτό για να είναι υποχρεωμένοι όλοι οι μεγάλοι επενδυτές να περνούν από τα υπουργικά γραφεία και να καταθέτουν τα σχέδια τους.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Εσείς δεν είσαστε, κύριοι της Κυβέρνησης, ο Υπουργός Εσωτερικών, ο Υπουργός Ανάπτυξης, ακόμα και ο ίδιος ο Πρωθυπουργός που μιλάτε με στόμφο για περιφερειακή ανάπτυξη και μεταφορά ουσιαστικών αρμοδιοτήτων στην αυτοδιοίκηση; Γιατί πετάτε, λοιπόν, τις περιφέρειες έξω από τα μεγάλα επενδυτικά σχέδια, χωρίς καμία μάλιστα διαβούλευση; Η υποκρισία και η </w:t>
      </w:r>
      <w:r>
        <w:rPr>
          <w:rFonts w:eastAsia="Times New Roman" w:cs="Times New Roman"/>
          <w:szCs w:val="24"/>
        </w:rPr>
        <w:lastRenderedPageBreak/>
        <w:t>διπροσωπία σας απέναντι στην αυτοδιοίκηση δεν έχει πραγματικά όρια. Και μετά τον συγκεντρωτισμό σειρά έχουν η ιδιωτικοποίηση και η διαφάνεια, μέσω της άνευ όρων παράδοσης σε ιδιώτες ορκωτούς λογιστές και ελεγκτικές εταιρείες, όχι μόνο της διαδικασίας ελέγχου, αλλά και της αξιολόγησης και της επιλογής των επενδύσεων που είναι ξεκάθαρα αρμοδιότητα του δημοσίου. Και όλα αυτά οδηγούν στον τελικό σας στόχο που δεν είναι άλλος από την πλήρη παράδοση της επενδυτικής δραστηριότητας στα μεγάλα συμφέροντα.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Γιατί αυτό είναι το νεοφιλελεύθερο όραμα σας, μια οικονομία με λίγους μεγαλοκαρχαρίες που θα αφανίσουν την μικρομεσαία και συνεταιριστική επιχειρηματικότητα, τη ραχοκοκαλιά της οικονομίας μας που </w:t>
      </w:r>
      <w:proofErr w:type="spellStart"/>
      <w:r>
        <w:rPr>
          <w:rFonts w:eastAsia="Times New Roman" w:cs="Times New Roman"/>
          <w:szCs w:val="24"/>
        </w:rPr>
        <w:t>στοχοπο</w:t>
      </w:r>
      <w:r w:rsidR="005220D7">
        <w:rPr>
          <w:rFonts w:eastAsia="Times New Roman" w:cs="Times New Roman"/>
          <w:szCs w:val="24"/>
        </w:rPr>
        <w:t>ιεί</w:t>
      </w:r>
      <w:r>
        <w:rPr>
          <w:rFonts w:eastAsia="Times New Roman" w:cs="Times New Roman"/>
          <w:szCs w:val="24"/>
        </w:rPr>
        <w:t>σατε</w:t>
      </w:r>
      <w:proofErr w:type="spellEnd"/>
      <w:r>
        <w:rPr>
          <w:rFonts w:eastAsia="Times New Roman" w:cs="Times New Roman"/>
          <w:szCs w:val="24"/>
        </w:rPr>
        <w:t xml:space="preserve"> με την Έκθεση </w:t>
      </w:r>
      <w:proofErr w:type="spellStart"/>
      <w:r>
        <w:rPr>
          <w:rFonts w:eastAsia="Times New Roman" w:cs="Times New Roman"/>
          <w:szCs w:val="24"/>
        </w:rPr>
        <w:t>Πισσαρίδη</w:t>
      </w:r>
      <w:proofErr w:type="spellEnd"/>
      <w:r>
        <w:rPr>
          <w:rFonts w:eastAsia="Times New Roman" w:cs="Times New Roman"/>
          <w:szCs w:val="24"/>
        </w:rPr>
        <w:t xml:space="preserve"> ως δήθεν αιτία όλων των δεινών της εθνικής οικονομίας και που με θράσος ο Υπουργός Αναπτύξεως χαρακτήριζε ως επιχειρήσεις ζόμπι.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Γι’ αυτό, λοιπόν, διπλασιάζετε τα ανώτατα όρια ενίσχυσης και τα κατώτατα ύψη επένδυσης, ενώ απαιτείτε περίπλοκες και δαπανηρές διαδικασίες στις οποίες μόνο οι μεγάλοι παίκτες μπορούν πλέον να ανταποκριθούν. Στο πλαίσιο αυτό, λοιπόν, δεν προβλέπεται κανένα ουσιαστικό χρηματοδοτικό εργαλείο για τη μικρομεσαία επιχειρηματικότητα και μάλιστα στους τομείς που είναι ιδιαίτερα κρίσιμη για την περιφέρεια της χώρας, όπως είναι η ανεργία, η αγροτική παραγωγή και ο τουρισμός.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Αποκλείετε από τα αναπτυξιακά σας σχέδια τις ενεργειακές κοινότητες γενικά, αλλά και ειδικά αυτές των δήμων και των περιφερειών. Αποκλείετε μεγάλο μέρος της μικρομεσαίας παραγωγής και μεταποίησης γεωργικών προϊόντων, αφού δεν προβλέπετε σχέδια εκσυγχρονισμού της γραμμής παραγωγής τους. Αποκλείετε ακόμη τις μικρές και μεσαίες τουριστικές μονάδες, δηλαδή το 76,5% των τουριστικών καταλυμάτων μας, όλες τις μονάδες τριών αστέρων, καθώς και τα τουριστικά γραφεία και τα τουριστικά λεωφορεία.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Στον αναπτυξιακό νόμο του ΣΥΡΙΖΑ το 42% των υπαχθέντων επιχειρήσεων ήταν πολύ μικρές, το 29% μικρές και το 19% μεσαίες. Μόνο το 10% ήταν μεγάλες. Εσείς αποδεικνύοντας σταθερά την προσήλωσή σας στην εξυπηρέτηση των μεγάλων συμφερόντων, αντιστρέφετε εντελώς αυτόν τον συσχετισμό. Πώς αλήθεια ενισχύετε και στηρίζετε τη μεσαία τάξη την οποία θα σώζατε; Με έναν νόμο που δεν είναι αναπτυξιακός, αλλά νόμος της ζούγκλας για την οικονομία και την κοινωνία μας; Γι’ αυτό, λοιπόν, στήνετε τροπολογίες δωράκια για ημέτερους, </w:t>
      </w:r>
      <w:proofErr w:type="spellStart"/>
      <w:r>
        <w:rPr>
          <w:rFonts w:eastAsia="Times New Roman" w:cs="Times New Roman"/>
          <w:szCs w:val="24"/>
        </w:rPr>
        <w:t>μεγαλοεπενδυτές</w:t>
      </w:r>
      <w:proofErr w:type="spellEnd"/>
      <w:r>
        <w:rPr>
          <w:rFonts w:eastAsia="Times New Roman" w:cs="Times New Roman"/>
          <w:szCs w:val="24"/>
        </w:rPr>
        <w:t xml:space="preserve"> στους οποίους σκοπεύετε να ξεπουλήσετε δημόσιες επιχειρήσεις στρατηγικού χαρακτήρα όπως η Ελληνική Αεροπορική Βιομηχανία. Με την τροπολογία που καταθέτετε στο παρόν νομοσχέδιο δίνετε τη δυνατότητα στο Υπουργείο Ανάπτυξης και όχι στην ίδια την εταιρεία να πραγματοποιεί διαγωνισμούς για δήθεν αναπτυξιακούς </w:t>
      </w:r>
      <w:r>
        <w:rPr>
          <w:rFonts w:eastAsia="Times New Roman" w:cs="Times New Roman"/>
          <w:szCs w:val="24"/>
        </w:rPr>
        <w:lastRenderedPageBreak/>
        <w:t>συμβούλους. Αλήθεια, κύριε Υπουργέ, τι θα δρομολογήσουν ακριβώς, την ανάπτυξη ή το ξεπούλημα της;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πονηρή αυτή τροπολογία σε συνδυασμό με τη συρρίκνωση του μετοχικού κεφαλαίου της εταιρείας από 1,2 δισεκατομμύρι</w:t>
      </w:r>
      <w:r w:rsidR="00A621B8">
        <w:rPr>
          <w:rFonts w:eastAsia="Times New Roman" w:cs="Times New Roman"/>
          <w:szCs w:val="24"/>
        </w:rPr>
        <w:t>ο</w:t>
      </w:r>
      <w:r>
        <w:rPr>
          <w:rFonts w:eastAsia="Times New Roman" w:cs="Times New Roman"/>
          <w:szCs w:val="24"/>
        </w:rPr>
        <w:t xml:space="preserve"> ευρώ σε 240 εκατομμύρια ευρώ που προώθησε πριν λίγες μέρες το Υπουργείο Οικονομικών μάς δείχνουν ότι ανοίγει ο δρόμος για το ξεπούλημα της ΕΑΒ για ένα κομμάτι ψωμί κυριολεκτικά, με πετσοκομμένο μετοχικό κεφάλαιο και βέβαια καθαρή απαλλαγμένη από βάρη. Περιμένουμε τις απαντήσεις σας.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Τέλος, δεν μας εκπλήσσει πλέον ότι στο νομοσχέδιό σας δεν εισάγετε κανένα κριτήριο αξιολόγησης των επενδυτικών σχεδίων βάσει κλιματικού και περιβαλλοντικού αποτυπώματος, έτσι όπως κορυφώνεται η επίθεση που έχετε ήδη ξεκινήσει στο περιβάλλον με την έγκριση ΑΠΕ ακόμα και μέσα σε προστατευόμενες περιοχές. Στη Βοιωτία έχετε προκαλέσει τη σφοδρή αντίδραση της τοπικής κοινωνίας που διαπιστώνει την καταστροφή του περιβάλλοντος και της γης υψηλής παραγωγικότητας, αφού </w:t>
      </w:r>
      <w:proofErr w:type="spellStart"/>
      <w:r>
        <w:rPr>
          <w:rFonts w:eastAsia="Times New Roman" w:cs="Times New Roman"/>
          <w:szCs w:val="24"/>
        </w:rPr>
        <w:t>χωροθετείτε</w:t>
      </w:r>
      <w:proofErr w:type="spellEnd"/>
      <w:r>
        <w:rPr>
          <w:rFonts w:eastAsia="Times New Roman" w:cs="Times New Roman"/>
          <w:szCs w:val="24"/>
        </w:rPr>
        <w:t xml:space="preserve"> ανεξέλεγκτα γιγάντιες ανεμογεννήτριες και τεράστια </w:t>
      </w:r>
      <w:proofErr w:type="spellStart"/>
      <w:r>
        <w:rPr>
          <w:rFonts w:eastAsia="Times New Roman" w:cs="Times New Roman"/>
          <w:szCs w:val="24"/>
        </w:rPr>
        <w:t>φωτοβολταϊκά</w:t>
      </w:r>
      <w:proofErr w:type="spellEnd"/>
      <w:r>
        <w:rPr>
          <w:rFonts w:eastAsia="Times New Roman" w:cs="Times New Roman"/>
          <w:szCs w:val="24"/>
        </w:rPr>
        <w:t xml:space="preserve"> πάρκα, ακόμα και σε περιοχές </w:t>
      </w:r>
      <w:r w:rsidR="00803A55">
        <w:rPr>
          <w:rFonts w:eastAsia="Times New Roman" w:cs="Times New Roman"/>
          <w:szCs w:val="24"/>
        </w:rPr>
        <w:t>«</w:t>
      </w:r>
      <w:r>
        <w:rPr>
          <w:rFonts w:eastAsia="Times New Roman" w:cs="Times New Roman"/>
          <w:szCs w:val="24"/>
          <w:lang w:val="en-US"/>
        </w:rPr>
        <w:t>NATURA</w:t>
      </w:r>
      <w:r w:rsidR="00803A55">
        <w:rPr>
          <w:rFonts w:eastAsia="Times New Roman" w:cs="Times New Roman"/>
          <w:szCs w:val="24"/>
        </w:rPr>
        <w:t>»</w:t>
      </w:r>
      <w:r>
        <w:rPr>
          <w:rFonts w:eastAsia="Times New Roman" w:cs="Times New Roman"/>
          <w:szCs w:val="24"/>
        </w:rPr>
        <w:t xml:space="preserve">, στον Εθνικό Δρυμό του Παρνασσού, αλλά και στο Δελφικό Τοπίο. Έτσι αντιλαμβάνεστε εσείς την ανάπτυξη, με αδιαφανείς </w:t>
      </w:r>
      <w:proofErr w:type="spellStart"/>
      <w:r>
        <w:rPr>
          <w:rFonts w:eastAsia="Times New Roman" w:cs="Times New Roman"/>
          <w:szCs w:val="24"/>
        </w:rPr>
        <w:t>αρπα</w:t>
      </w:r>
      <w:r w:rsidR="005220D7">
        <w:rPr>
          <w:rFonts w:eastAsia="Times New Roman" w:cs="Times New Roman"/>
          <w:szCs w:val="24"/>
        </w:rPr>
        <w:t>χ</w:t>
      </w:r>
      <w:r>
        <w:rPr>
          <w:rFonts w:eastAsia="Times New Roman" w:cs="Times New Roman"/>
          <w:szCs w:val="24"/>
        </w:rPr>
        <w:t>τές</w:t>
      </w:r>
      <w:proofErr w:type="spellEnd"/>
      <w:r>
        <w:rPr>
          <w:rFonts w:eastAsia="Times New Roman" w:cs="Times New Roman"/>
          <w:szCs w:val="24"/>
        </w:rPr>
        <w:t xml:space="preserve"> και αδιαφορία για το περιβάλλον και την παραγωγική ανασυγκρότηση της περιφέρειας.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w:t>
      </w:r>
      <w:r w:rsidR="00E83FB0">
        <w:rPr>
          <w:rFonts w:eastAsia="Times New Roman" w:cs="Times New Roman"/>
          <w:szCs w:val="24"/>
        </w:rPr>
        <w:t>Κ</w:t>
      </w:r>
      <w:r>
        <w:rPr>
          <w:rFonts w:eastAsia="Times New Roman" w:cs="Times New Roman"/>
          <w:szCs w:val="24"/>
        </w:rPr>
        <w:t>υβέρνηση της Νέας Δημοκρατίας δεν μπορεί να αντιμετωπίσει κανένα από τα κα</w:t>
      </w:r>
      <w:r w:rsidR="00E83FB0">
        <w:rPr>
          <w:rFonts w:eastAsia="Times New Roman" w:cs="Times New Roman"/>
          <w:szCs w:val="24"/>
        </w:rPr>
        <w:t>υ</w:t>
      </w:r>
      <w:r>
        <w:rPr>
          <w:rFonts w:eastAsia="Times New Roman" w:cs="Times New Roman"/>
          <w:szCs w:val="24"/>
        </w:rPr>
        <w:t xml:space="preserve">τά προβλήματα της κοινωνίας, γιατί απλούστατα είναι η ίδια το σημαντικότερο πρόβλημά της. Η λύση θα δοθεί στην κάλπη με την ψήφο του ελληνικού λαού που θα επιλέξει μια νέα, ριζοσπαστική και προοδευτική διακυβέρνηση, για να αντιμετωπίσει τις επιπτώσεις της υγειονομικής και οικονομικής κρίσης και να δημιουργήσει μια δίκαιη και βιώσιμη ανάπτυξη και προοπτική στον τόπο.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B1533" w:rsidRDefault="00F93039">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Η κ</w:t>
      </w:r>
      <w:r w:rsidR="008448F4">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από το Κίνημα Αλλαγής έχει τον λόγο και αμέσως μετά ο κ. Αμανατίδης από τη Νέα Δημοκρατία.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συζήτηση του νομοσχεδίου του Υπουργείου Ανάπτυξης με τον ελπιδοφόρο τίτλο «Αναπτυξιακός Νόμος</w:t>
      </w:r>
      <w:r w:rsidR="000D79F6">
        <w:rPr>
          <w:rFonts w:eastAsia="Times New Roman" w:cs="Times New Roman"/>
          <w:szCs w:val="24"/>
        </w:rPr>
        <w:t xml:space="preserve"> </w:t>
      </w:r>
      <w:r>
        <w:rPr>
          <w:rFonts w:eastAsia="Times New Roman" w:cs="Times New Roman"/>
          <w:szCs w:val="24"/>
        </w:rPr>
        <w:t>-</w:t>
      </w:r>
      <w:r w:rsidR="000D79F6">
        <w:rPr>
          <w:rFonts w:eastAsia="Times New Roman" w:cs="Times New Roman"/>
          <w:szCs w:val="24"/>
        </w:rPr>
        <w:t xml:space="preserve"> </w:t>
      </w:r>
      <w:r>
        <w:rPr>
          <w:rFonts w:eastAsia="Times New Roman" w:cs="Times New Roman"/>
          <w:szCs w:val="24"/>
        </w:rPr>
        <w:t xml:space="preserve">Ελλάδα Ισχυρή Ανάπτυξη» υπό το βάρος της τελευταίας εβδομάδας και του φιάσκου του επιτελικού κράτους που θάφτηκε </w:t>
      </w:r>
      <w:r>
        <w:rPr>
          <w:rFonts w:eastAsia="Times New Roman" w:cs="Times New Roman"/>
          <w:szCs w:val="24"/>
        </w:rPr>
        <w:lastRenderedPageBreak/>
        <w:t xml:space="preserve">στα χιόνια της Αττικής Οδού και του πατινάζ στους κεντρικούς δρόμους της Αθήνας, μοιάζει με φαρσοκωμωδία ευφάνταστου θεατρικού συγγραφέα.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αυτοί στους οποίους ελπίζει η Κυβέρνηση για την εκτίναξη των επενδύσεων, εάν δουν το σκηνικό που διαδραματίζεται τις τελευταίες μέρες με τις διχαστικές και πάρα πολύ τοξικές συνθήκες που, δυστυχώς, μονοπωλούν την πολιτική ζωή, φοβούμαι ότι θα το ξανασκεφτούν και θα αλλάξουν δρόμο και σχέδια κι εμείς θα μείνουμε να περιμένουμε το μεγάλο </w:t>
      </w:r>
      <w:proofErr w:type="spellStart"/>
      <w:r>
        <w:rPr>
          <w:rFonts w:eastAsia="Times New Roman" w:cs="Times New Roman"/>
          <w:szCs w:val="24"/>
        </w:rPr>
        <w:t>μπαμ</w:t>
      </w:r>
      <w:proofErr w:type="spellEnd"/>
      <w:r>
        <w:rPr>
          <w:rFonts w:eastAsia="Times New Roman" w:cs="Times New Roman"/>
          <w:szCs w:val="24"/>
        </w:rPr>
        <w:t xml:space="preserve"> που θα ακούσουμε όταν θα σπάσει η φούσκα του κυβερνητικού επικοινωνιακού βομβαρδισμού.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Θέλω να σας ρωτήσω εάν πιστεύετε ότι το νομοσχέδιο που φέρατε σε αντικατάσταση του ν.4399/2016 ως το νέο θεσμικό εργαλείο ανάπτυξης της ελληνικής οικονομίας αντικατοπτρίζει το πνεύμα των στρατηγικών σχεδίων ανάπτυξης. Ανταποκρίνεται ως σχέδιο στις σύγχρονες απαιτήσεις της επιχειρηματικότητας; Δίνει το στίγμα της Κυβέρνησης; Ο εισηγητής της Πλειοψηφίας υπερηφάνως λέει «ναι». Δυστυχώς, λέμε εμείς, γιατί εκφράζει έντονα την ιδεολογική αγκίστρωση της Κυβέρνησης, με αποτέλεσμα να χάνει από τη δυναμικότητά του.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Λογικά, ένα εθνικό σχέδιο ανάπτυξης έχει ένα εύρος ώστε οι ευεργετικές του διατάξεις να περιλαμβάνουν το μεγαλύτερο μέρος και οπωσδήποτε τη ραχοκοκαλιά των επιχειρήσεων της χώρας. Αυτή είναι και η αναγκαία συνθήκη </w:t>
      </w:r>
      <w:r>
        <w:rPr>
          <w:rFonts w:eastAsia="Times New Roman" w:cs="Times New Roman"/>
          <w:szCs w:val="24"/>
        </w:rPr>
        <w:lastRenderedPageBreak/>
        <w:t xml:space="preserve">για να χαρακτηριστεί «εθνικό». Ικανοποιείται αυτή η προϋπόθεση; Τελικά, πόσο εθνικό είναι ένα νομοσχέδιο που προτείνει η Κυβέρνηση με την έννοια της συμπερίληψης του μεγαλύτερου μέρους των ελληνικών επιχειρήσεων;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Επειδή δεν νομοθετούμε εν </w:t>
      </w:r>
      <w:proofErr w:type="spellStart"/>
      <w:r>
        <w:rPr>
          <w:rFonts w:eastAsia="Times New Roman" w:cs="Times New Roman"/>
          <w:szCs w:val="24"/>
        </w:rPr>
        <w:t>κενώ</w:t>
      </w:r>
      <w:proofErr w:type="spellEnd"/>
      <w:r>
        <w:rPr>
          <w:rFonts w:eastAsia="Times New Roman" w:cs="Times New Roman"/>
          <w:szCs w:val="24"/>
        </w:rPr>
        <w:t xml:space="preserve">, αρχική προϋπόθεση κάθε νομοθετήματος είναι ότι του σχεδιασμού προηγείται ο απολογισμός και τα συμπεράσματα από την εφαρμογή του υφιστάμενου νομοθετικού καθεστώτος. Εδώ βλέπουμε ελλείψεις, αστοχίες, που θέλουμε να θεραπεύσουμε με τον νέο νόμο, αλλά για κάποιο λόγο εσείς θεωρήσετε περιττό να ασχοληθείτε. Εξίσου περιττό θεωρήθηκε και το να προηγηθεί η πραγματική ανάλυση της παραγωγικής θέσης και των δυνατοτήτων της ελληνικής οικονομίας στην παγκόσμια παραγωγή αγαθών και υπηρεσιών, ώστε οι προβλέψεις του νέου νόμου να είναι </w:t>
      </w:r>
      <w:proofErr w:type="spellStart"/>
      <w:r>
        <w:rPr>
          <w:rFonts w:eastAsia="Times New Roman" w:cs="Times New Roman"/>
          <w:szCs w:val="24"/>
        </w:rPr>
        <w:t>στοχευμένες</w:t>
      </w:r>
      <w:proofErr w:type="spellEnd"/>
      <w:r>
        <w:rPr>
          <w:rFonts w:eastAsia="Times New Roman" w:cs="Times New Roman"/>
          <w:szCs w:val="24"/>
        </w:rPr>
        <w:t xml:space="preserve"> και όσο το δυνατόν πιο συμπεριληπτικές.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 το σκεπτικό του περιτ</w:t>
      </w:r>
      <w:r w:rsidR="00550CEF">
        <w:rPr>
          <w:rFonts w:eastAsia="Times New Roman" w:cs="Times New Roman"/>
          <w:szCs w:val="24"/>
        </w:rPr>
        <w:t>τ</w:t>
      </w:r>
      <w:r>
        <w:rPr>
          <w:rFonts w:eastAsia="Times New Roman" w:cs="Times New Roman"/>
          <w:szCs w:val="24"/>
        </w:rPr>
        <w:t>ού οδήγησε σε ένα νομοσχέδιο με παραλείψεις και άστοχες επιλογές που φοβούμαι ότι δεν θα καταφέρει τελικά να βάλει τη χώρα στην πολυπόθητη τροχιά ανάπτυξης ούτε θα βοηθήσει στον ψηφιακό μετασχηματισμό των επιχειρήσεων, την πράσινη μετάβαση, την ενίσχυση της απασχόλησης που παραμένει μεγάλη εθνική πληγή, αφού παραλείπει και αγνοεί μεγάλο κομμάτι των μικρών και μεσαίων επιχειρήσεων που αποτελούν τον κορμό της επιχειρηματικότητας της χώρας. Η αλλαγή παραγωγικού μοντέλου μιας χώρας δεν γίνεται ούτε δι</w:t>
      </w:r>
      <w:r w:rsidR="00AC2B12">
        <w:rPr>
          <w:rFonts w:eastAsia="Times New Roman" w:cs="Times New Roman"/>
          <w:szCs w:val="24"/>
        </w:rPr>
        <w:t>ά</w:t>
      </w:r>
      <w:r>
        <w:rPr>
          <w:rFonts w:eastAsia="Times New Roman" w:cs="Times New Roman"/>
          <w:szCs w:val="24"/>
        </w:rPr>
        <w:t xml:space="preserve"> μαγείας ούτε με </w:t>
      </w:r>
      <w:r>
        <w:rPr>
          <w:rFonts w:eastAsia="Times New Roman" w:cs="Times New Roman"/>
          <w:szCs w:val="24"/>
        </w:rPr>
        <w:lastRenderedPageBreak/>
        <w:t xml:space="preserve">εξαγγελίες προθέσεων ούτε με άρνηση της υπάρχουσας κατάστασης, την οποία παρεμπιπτόντως θέλουμε και να μετασχηματίσουμε.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σφραγίδα του ιδεολογικού εγκλωβισμού της Κυβέρνησης αποτυπώνεται σε χαρακτηριστικές διατάξεις που πριονίζουν τα στηρίγματα που θα καθιστούσαν το προτεινόμενο νομοθέτημα ένα αναπτυξιακό εργαλείο. Χαρακτηριστικά παραδείγματα είναι η αύξηση του ελάχιστου ύψους των επενδυτικών σχεδίων σε μια αγορά που από τη φύση της έχει ανάγκη και για μικρά έργα, ο προσχηματικός ρόλος των περιφερειών στην αξιολόγηση και υλοποίηση των προγραμμάτων που στην πραγματικότητα αποδυναμώνονται. Χαρακτηριστικό παράδειγμα είναι η συγκέντρωση επενδυτικών προγραμμάτων που αφορούν τις περιφέρειες </w:t>
      </w:r>
      <w:r w:rsidR="00AC2B12">
        <w:rPr>
          <w:rFonts w:eastAsia="Times New Roman" w:cs="Times New Roman"/>
          <w:szCs w:val="24"/>
        </w:rPr>
        <w:t>δ</w:t>
      </w:r>
      <w:r>
        <w:rPr>
          <w:rFonts w:eastAsia="Times New Roman" w:cs="Times New Roman"/>
          <w:szCs w:val="24"/>
        </w:rPr>
        <w:t xml:space="preserve">υτικής Μακεδονίας, </w:t>
      </w:r>
      <w:r w:rsidR="00AC2B12">
        <w:rPr>
          <w:rFonts w:eastAsia="Times New Roman" w:cs="Times New Roman"/>
          <w:szCs w:val="24"/>
        </w:rPr>
        <w:t>κ</w:t>
      </w:r>
      <w:r>
        <w:rPr>
          <w:rFonts w:eastAsia="Times New Roman" w:cs="Times New Roman"/>
          <w:szCs w:val="24"/>
        </w:rPr>
        <w:t xml:space="preserve">εντρικής Μακεδονίας και </w:t>
      </w:r>
      <w:r w:rsidR="00AC2B12">
        <w:rPr>
          <w:rFonts w:eastAsia="Times New Roman" w:cs="Times New Roman"/>
          <w:szCs w:val="24"/>
        </w:rPr>
        <w:t>α</w:t>
      </w:r>
      <w:r>
        <w:rPr>
          <w:rFonts w:eastAsia="Times New Roman" w:cs="Times New Roman"/>
          <w:szCs w:val="24"/>
        </w:rPr>
        <w:t>νατολικής Μακεδονίας και Θράκης στο Υπουργείο Μακεδονίας</w:t>
      </w:r>
      <w:r w:rsidR="00AC2B12">
        <w:rPr>
          <w:rFonts w:eastAsia="Times New Roman" w:cs="Times New Roman"/>
          <w:szCs w:val="24"/>
        </w:rPr>
        <w:t xml:space="preserve"> </w:t>
      </w:r>
      <w:r>
        <w:rPr>
          <w:rFonts w:eastAsia="Times New Roman" w:cs="Times New Roman"/>
          <w:szCs w:val="24"/>
        </w:rPr>
        <w:t>-</w:t>
      </w:r>
      <w:r w:rsidR="00AC2B12">
        <w:rPr>
          <w:rFonts w:eastAsia="Times New Roman" w:cs="Times New Roman"/>
          <w:szCs w:val="24"/>
        </w:rPr>
        <w:t xml:space="preserve"> </w:t>
      </w:r>
      <w:r>
        <w:rPr>
          <w:rFonts w:eastAsia="Times New Roman" w:cs="Times New Roman"/>
          <w:szCs w:val="24"/>
        </w:rPr>
        <w:t>Θράκης.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Επίσης, άλλα παραδείγματα είναι η πρόβλεψη μόνο φοροαπαλλαγών για τις μεσαίες επιχειρήσεις και ο αποκλεισμός επιχορηγήσεων σε μια αγορά με τεράστια προβλήματα ρευστότητας, η παράλειψη ένταξης των ατομικών επιχειρήσεων στον αναπτυξιακό νόμο, που όσο αναγκαίος και αν είναι ο μετασχηματισμός τους σε μεγαλύτερα και ισχυρότερα συνεργατικά σχήματα, αυτό δεν γίνεται ούτε από τη μια μέρα στην άλλη ούτε δι</w:t>
      </w:r>
      <w:r w:rsidR="00AC2B12">
        <w:rPr>
          <w:rFonts w:eastAsia="Times New Roman" w:cs="Times New Roman"/>
          <w:szCs w:val="24"/>
        </w:rPr>
        <w:t>ά</w:t>
      </w:r>
      <w:r>
        <w:rPr>
          <w:rFonts w:eastAsia="Times New Roman" w:cs="Times New Roman"/>
          <w:szCs w:val="24"/>
        </w:rPr>
        <w:t xml:space="preserve"> της </w:t>
      </w:r>
      <w:proofErr w:type="spellStart"/>
      <w:r>
        <w:rPr>
          <w:rFonts w:eastAsia="Times New Roman" w:cs="Times New Roman"/>
          <w:szCs w:val="24"/>
        </w:rPr>
        <w:t>τιμωρητικής</w:t>
      </w:r>
      <w:proofErr w:type="spellEnd"/>
      <w:r>
        <w:rPr>
          <w:rFonts w:eastAsia="Times New Roman" w:cs="Times New Roman"/>
          <w:szCs w:val="24"/>
        </w:rPr>
        <w:t xml:space="preserve"> μεθόδου, που αποπνέουν δυστυχώς οι διατάξεις του νομοσχεδίου.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Άλλο παράδειγμα είναι η μη ένταξη των κάτω των τριών αστεριών ξενοδοχειακών μονάδων, των μη κυρίων καταλυμάτων και η παντελής έλλειψη ενίσχυσης του τουριστικού μας προϊόντος που είναι πολύ ευρύτερο των καταλυμάτων και περιλαμβάνει πολλές δραστηριότητες, οι οποίες δυστυχώς παραλείπονται. Τέτοιες διατάξεις δείχνουν τον σαφή προσανατολισμό της κυβερνητικής πολιτικής στους μεγαλύτερους εταιρικούς σχηματισμούς που κυρίως αφορά το παρόν νομοσχέδιο και για τους οποίους δημιουργεί ένα επιλεκτικά ευνοϊκό περιβάλλον ανάπτυξης, την ίδια ώρα που αποκλείει ή και περιορίζει τις δυνατότητες για το μεγαλύτερο κομμάτι των ελληνικών μεσαίων επιχειρήσεων.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Κύριε Υπουργέ, με το σκεπτικό ότι κάθε αναπτυξιακό πλαίσιο οφείλει να έχει ως στόχο την καθολική κινητοποίηση των παραγωγικών δυνάμεων της ελληνικής οικονομίας, τη δημιουργία θέσεων εργασίας, τη γραφειοκρατική απλοποίηση των διαδικασιών, σας παρακαλώ, αν μπορείτε, να μας εξηγήσετε πώς θα γίνει αυτό, όταν το νομοσχέδιο αγνοεί το μεγαλύτερο κομμάτι της εγχώριας επιχειρηματικότητας, όταν η δυνατότητα χορήγησης επιδότησης ανεξαρτήτως μεγέθους δεν δίνεται σε εταιρείες που ανήκαν στις ειδικές κατηγορίες ενισχύσεων. Πώς θα γίνει όταν δεν κάνετε κα</w:t>
      </w:r>
      <w:r w:rsidR="00AC2B12">
        <w:rPr>
          <w:rFonts w:eastAsia="Times New Roman" w:cs="Times New Roman"/>
          <w:szCs w:val="24"/>
        </w:rPr>
        <w:t>μ</w:t>
      </w:r>
      <w:r>
        <w:rPr>
          <w:rFonts w:eastAsia="Times New Roman" w:cs="Times New Roman"/>
          <w:szCs w:val="24"/>
        </w:rPr>
        <w:t xml:space="preserve">μία μνεία σε εταιρείες που αύξησαν την απασχόληση εργαζομένων, δραστηριοποιούνται στις εξαγωγές, παρουσιάζουν προστιθέμενη αξία μεγαλύτερη του μέσου όρου της </w:t>
      </w:r>
      <w:r>
        <w:rPr>
          <w:rFonts w:eastAsia="Times New Roman" w:cs="Times New Roman"/>
          <w:szCs w:val="24"/>
        </w:rPr>
        <w:lastRenderedPageBreak/>
        <w:t xml:space="preserve">αγοράς και ανήκουν σε κλάδους προτεραιότητας, όπως είναι η αγροδιατροφή και οι τεχνολογίες πληροφορικής; Πώς θα γίνει αυτό όταν οι προβλέψεις και οι περιορισμοί που θέτει το νομοσχέδιο δεν συμπεριλαμβάνουν περιοχές σαν τον δικό μου νομό, έναν ακριτικό νομό, τον Νομό Δράμας, που η αδιαφορία της κρατικής μέριμνας </w:t>
      </w:r>
      <w:r w:rsidR="00AC2B12">
        <w:rPr>
          <w:rFonts w:eastAsia="Times New Roman" w:cs="Times New Roman"/>
          <w:szCs w:val="24"/>
        </w:rPr>
        <w:t>-</w:t>
      </w:r>
      <w:r>
        <w:rPr>
          <w:rFonts w:eastAsia="Times New Roman" w:cs="Times New Roman"/>
          <w:szCs w:val="24"/>
        </w:rPr>
        <w:t xml:space="preserve">διαχρονικά θα σας πω- κατέστησε μειονεκτικές;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Επίσης, πώς θα γίνει όταν οι δίαυλοι επικοινωνίας και οι αναγκαίες συνέργειες ανάμεσα στους πόρους του αναπτυξιακού νόμου με αυτούς του ΕΣΠΑ, του Ταμείου Ανάκαμψης, του Μεσοπρόθεσμου Πλαισίου Δημοσιονομικής Στρατηγικής και των υπόλοιπων εθνικών σχεδίων δεν εξασφαλίζονται ώστε να πραγματοποιηθεί ο στόχος της ανάπτυξης;</w:t>
      </w:r>
    </w:p>
    <w:p w:rsidR="005B5C2F" w:rsidRDefault="00144DBB">
      <w:pPr>
        <w:spacing w:line="600" w:lineRule="auto"/>
        <w:ind w:firstLine="720"/>
        <w:jc w:val="both"/>
        <w:rPr>
          <w:rFonts w:eastAsia="Times New Roman" w:cs="Times New Roman"/>
          <w:szCs w:val="24"/>
        </w:rPr>
      </w:pPr>
      <w:r>
        <w:rPr>
          <w:rFonts w:eastAsia="Times New Roman" w:cs="Times New Roman"/>
          <w:szCs w:val="24"/>
        </w:rPr>
        <w:t xml:space="preserve">Τέλος, πώς μπορεί να γίνει αυτό όταν το τραπεζικό σύστημα με την αυξημένη εμπλοκή του και τον ορισμό του ως εκτιμητή επί των επενδυτικών σχεδίων, μπορεί </w:t>
      </w:r>
      <w:r w:rsidR="00AC2B12">
        <w:rPr>
          <w:rFonts w:eastAsia="Times New Roman" w:cs="Times New Roman"/>
          <w:szCs w:val="24"/>
        </w:rPr>
        <w:t>-</w:t>
      </w:r>
      <w:r>
        <w:rPr>
          <w:rFonts w:eastAsia="Times New Roman" w:cs="Times New Roman"/>
          <w:szCs w:val="24"/>
        </w:rPr>
        <w:t>και, τελικά, να δείτε ότι θα το κάνει- να πετά έξω από κάθε χρηματοδότηση τις μ</w:t>
      </w:r>
      <w:r>
        <w:rPr>
          <w:rFonts w:eastAsia="Times New Roman" w:cs="Times New Roman"/>
          <w:szCs w:val="24"/>
        </w:rPr>
        <w:t>ικρές ή μεσαίες επιχειρήσεις; Θυμίζω ότι στο παρελθόν χιλιάδες επιχειρήσεις ταλαιπωρήθηκαν από τη σχέση επενδυτή</w:t>
      </w:r>
      <w:r w:rsidR="00AC2B12">
        <w:rPr>
          <w:rFonts w:eastAsia="Times New Roman" w:cs="Times New Roman"/>
          <w:szCs w:val="24"/>
        </w:rPr>
        <w:t xml:space="preserve"> </w:t>
      </w:r>
      <w:r>
        <w:rPr>
          <w:rFonts w:eastAsia="Times New Roman" w:cs="Times New Roman"/>
          <w:szCs w:val="24"/>
        </w:rPr>
        <w:t>-</w:t>
      </w:r>
      <w:r w:rsidR="00AC2B12">
        <w:rPr>
          <w:rFonts w:eastAsia="Times New Roman" w:cs="Times New Roman"/>
          <w:szCs w:val="24"/>
        </w:rPr>
        <w:t xml:space="preserve"> </w:t>
      </w:r>
      <w:proofErr w:type="spellStart"/>
      <w:r>
        <w:rPr>
          <w:rFonts w:eastAsia="Times New Roman" w:cs="Times New Roman"/>
          <w:szCs w:val="24"/>
        </w:rPr>
        <w:t>αξιολογητή</w:t>
      </w:r>
      <w:proofErr w:type="spellEnd"/>
      <w:r>
        <w:rPr>
          <w:rFonts w:eastAsia="Times New Roman" w:cs="Times New Roman"/>
          <w:szCs w:val="24"/>
        </w:rPr>
        <w:t xml:space="preserve"> που το νομοσχέδιο δημιουργεί, από αυτή την προβληματική με πρώτη ματιά σχέση.</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w:t>
      </w:r>
      <w:r w:rsidRPr="00B317BB">
        <w:rPr>
          <w:rFonts w:eastAsia="Times New Roman" w:cs="Times New Roman"/>
          <w:szCs w:val="24"/>
        </w:rPr>
        <w:t>,</w:t>
      </w:r>
      <w:r>
        <w:rPr>
          <w:rFonts w:eastAsia="Times New Roman" w:cs="Times New Roman"/>
          <w:szCs w:val="24"/>
        </w:rPr>
        <w:t xml:space="preserve"> το ΠΑΣΟΚ </w:t>
      </w:r>
      <w:r w:rsidRPr="00B317BB">
        <w:rPr>
          <w:rFonts w:eastAsia="Times New Roman" w:cs="Times New Roman"/>
          <w:szCs w:val="24"/>
        </w:rPr>
        <w:t xml:space="preserve">- </w:t>
      </w:r>
      <w:r>
        <w:rPr>
          <w:rFonts w:eastAsia="Times New Roman" w:cs="Times New Roman"/>
          <w:szCs w:val="24"/>
        </w:rPr>
        <w:t>Κίνημα Αλλαγής πιστεύει ότι υπάρχουν τεράστιες δυνατότητες για προσέλκυση επενδύσεων που μπορούν να δώσουν ώθηση στην οικονομία. Η συνολική</w:t>
      </w:r>
      <w:r w:rsidRPr="00B317BB">
        <w:rPr>
          <w:rFonts w:eastAsia="Times New Roman" w:cs="Times New Roman"/>
          <w:szCs w:val="24"/>
        </w:rPr>
        <w:t>,</w:t>
      </w:r>
      <w:r>
        <w:rPr>
          <w:rFonts w:eastAsia="Times New Roman" w:cs="Times New Roman"/>
          <w:szCs w:val="24"/>
        </w:rPr>
        <w:t xml:space="preserve"> όμως </w:t>
      </w:r>
      <w:r w:rsidRPr="00B317BB">
        <w:rPr>
          <w:rFonts w:eastAsia="Times New Roman" w:cs="Times New Roman"/>
          <w:szCs w:val="24"/>
        </w:rPr>
        <w:t>,</w:t>
      </w:r>
      <w:r>
        <w:rPr>
          <w:rFonts w:eastAsia="Times New Roman" w:cs="Times New Roman"/>
          <w:szCs w:val="24"/>
        </w:rPr>
        <w:t xml:space="preserve">ανάπτυξη της χώρας δεν μπορεί να </w:t>
      </w:r>
      <w:r>
        <w:rPr>
          <w:rFonts w:eastAsia="Times New Roman" w:cs="Times New Roman"/>
          <w:szCs w:val="24"/>
        </w:rPr>
        <w:lastRenderedPageBreak/>
        <w:t>έρθει ερήμην μεσαίων επιχειρήσεων από ένα νομοσχέδιο που προεξοφλεί είτε ότι θα συμπαρασυρθούν αυτόματα από το κλίμα μεταρρυθμίσεων</w:t>
      </w:r>
      <w:r w:rsidRPr="006972CF">
        <w:rPr>
          <w:rFonts w:eastAsia="Times New Roman" w:cs="Times New Roman"/>
          <w:szCs w:val="24"/>
        </w:rPr>
        <w:t>,</w:t>
      </w:r>
      <w:r>
        <w:rPr>
          <w:rFonts w:eastAsia="Times New Roman" w:cs="Times New Roman"/>
          <w:szCs w:val="24"/>
        </w:rPr>
        <w:t xml:space="preserve"> αναμόρφωσης και εκσυγχρονισμού των διαδικασιών του αναπτυξιακού σας νόμου -που έτσι κι αλλιώς δεν τις περιλαμβάνει- είτε ότι απλά θα εξαφανιστούν.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Την πρόθεσή μας για μια Ελλάδα με ισχυρή ανάπτυξη, που μπορεί να αλλάξει, όχι μόνο την εικόνα στα μέσα μαζικής ενημέρωσης, αλλά και την ποιότητα ζωής των πολιτών και των επιχειρήσεων, την αποδείξαμε καταθέτοντας δέκα σαφείς ολοκληρωμένες συγκεκριμένες προτάσεις.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Το είπα, κύριε Υπουργέ και κύριοι συνάδελφοι, είμαι Βουλευτής περιφέρειας και δυστυχώς η κρατική παραμέληση</w:t>
      </w:r>
      <w:r w:rsidRPr="006972CF">
        <w:rPr>
          <w:rFonts w:eastAsia="Times New Roman" w:cs="Times New Roman"/>
          <w:szCs w:val="24"/>
        </w:rPr>
        <w:t>,</w:t>
      </w:r>
      <w:r>
        <w:rPr>
          <w:rFonts w:eastAsia="Times New Roman" w:cs="Times New Roman"/>
          <w:szCs w:val="24"/>
        </w:rPr>
        <w:t xml:space="preserve"> διαχρονικά</w:t>
      </w:r>
      <w:r w:rsidRPr="006972CF">
        <w:rPr>
          <w:rFonts w:eastAsia="Times New Roman" w:cs="Times New Roman"/>
          <w:szCs w:val="24"/>
        </w:rPr>
        <w:t>,</w:t>
      </w:r>
      <w:r>
        <w:rPr>
          <w:rFonts w:eastAsia="Times New Roman" w:cs="Times New Roman"/>
          <w:szCs w:val="24"/>
        </w:rPr>
        <w:t xml:space="preserve"> κατέστησε μειονεκτικό και φτωχό σε υποδομές τον δικό μου ν</w:t>
      </w:r>
      <w:r w:rsidR="003571C0">
        <w:rPr>
          <w:rFonts w:eastAsia="Times New Roman" w:cs="Times New Roman"/>
          <w:szCs w:val="24"/>
        </w:rPr>
        <w:t>ο</w:t>
      </w:r>
      <w:r>
        <w:rPr>
          <w:rFonts w:eastAsia="Times New Roman" w:cs="Times New Roman"/>
          <w:szCs w:val="24"/>
        </w:rPr>
        <w:t>μ</w:t>
      </w:r>
      <w:r w:rsidR="003571C0">
        <w:rPr>
          <w:rFonts w:eastAsia="Times New Roman" w:cs="Times New Roman"/>
          <w:szCs w:val="24"/>
        </w:rPr>
        <w:t>ό</w:t>
      </w:r>
      <w:r>
        <w:rPr>
          <w:rFonts w:eastAsia="Times New Roman" w:cs="Times New Roman"/>
          <w:szCs w:val="24"/>
        </w:rPr>
        <w:t>. Ελπίζω ο κύριος Υπουργός των Υποδομών να παρακολουθεί, διότι είμαστε ένας ν</w:t>
      </w:r>
      <w:r w:rsidR="003571C0">
        <w:rPr>
          <w:rFonts w:eastAsia="Times New Roman" w:cs="Times New Roman"/>
          <w:szCs w:val="24"/>
        </w:rPr>
        <w:t>ο</w:t>
      </w:r>
      <w:r>
        <w:rPr>
          <w:rFonts w:eastAsia="Times New Roman" w:cs="Times New Roman"/>
          <w:szCs w:val="24"/>
        </w:rPr>
        <w:t>μ</w:t>
      </w:r>
      <w:r w:rsidR="003571C0">
        <w:rPr>
          <w:rFonts w:eastAsia="Times New Roman" w:cs="Times New Roman"/>
          <w:szCs w:val="24"/>
        </w:rPr>
        <w:t>ό</w:t>
      </w:r>
      <w:r>
        <w:rPr>
          <w:rFonts w:eastAsia="Times New Roman" w:cs="Times New Roman"/>
          <w:szCs w:val="24"/>
        </w:rPr>
        <w:t>ς χωρίς σύνδεση με την Εγνατία Οδό, εκτός σιδηροδρομικού δικτύου, ένας ν</w:t>
      </w:r>
      <w:r w:rsidR="003571C0">
        <w:rPr>
          <w:rFonts w:eastAsia="Times New Roman" w:cs="Times New Roman"/>
          <w:szCs w:val="24"/>
        </w:rPr>
        <w:t>ο</w:t>
      </w:r>
      <w:r>
        <w:rPr>
          <w:rFonts w:eastAsia="Times New Roman" w:cs="Times New Roman"/>
          <w:szCs w:val="24"/>
        </w:rPr>
        <w:t>μ</w:t>
      </w:r>
      <w:r w:rsidR="003571C0">
        <w:rPr>
          <w:rFonts w:eastAsia="Times New Roman" w:cs="Times New Roman"/>
          <w:szCs w:val="24"/>
        </w:rPr>
        <w:t>ό</w:t>
      </w:r>
      <w:r>
        <w:rPr>
          <w:rFonts w:eastAsia="Times New Roman" w:cs="Times New Roman"/>
          <w:szCs w:val="24"/>
        </w:rPr>
        <w:t xml:space="preserve">ς αόρατος γι’ αυτό το αναπτυξιακό νομοσχέδιο, όπως και ολόκληρη η Περιφέρεια Ανατολικής Μακεδονίας Θράκης σε μεγάλο βαθμό.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Φαντάζομαι ότι δεν είναι πρόθεση της Κυβέρνησης, ίσως αβλεψία, θα αποδειχθεί στην πράξη. Γι’ αυτό στέκομαι και νομίζω ότι μπορώ να συμβάλλω </w:t>
      </w:r>
      <w:r>
        <w:rPr>
          <w:rFonts w:eastAsia="Times New Roman" w:cs="Times New Roman"/>
          <w:szCs w:val="24"/>
        </w:rPr>
        <w:lastRenderedPageBreak/>
        <w:t xml:space="preserve">με κάποιες προτάσεις, ώστε να διορθώσουμε εν μέρει αυτή την αλγεινή πραγματικότητα.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Πρώτη πρόταση: Πρόβλεψη επιδότησης στις μεσαίες επιχειρήσεις, ένταξη των </w:t>
      </w:r>
      <w:proofErr w:type="spellStart"/>
      <w:r>
        <w:rPr>
          <w:rFonts w:eastAsia="Times New Roman" w:cs="Times New Roman"/>
          <w:szCs w:val="24"/>
        </w:rPr>
        <w:t>ΚοινΣΕπ</w:t>
      </w:r>
      <w:proofErr w:type="spellEnd"/>
      <w:r>
        <w:rPr>
          <w:rFonts w:eastAsia="Times New Roman" w:cs="Times New Roman"/>
          <w:szCs w:val="24"/>
        </w:rPr>
        <w:t xml:space="preserve"> και των ατομικών επιχειρήσεων, με την προϋπόθεση ότι θα μετατραπούν σε εταιρείες. Κίνητρα για δημιουργία δικτυώσεων καθέτων και οριζοντίων. Συμπερίληψη ατομικών επιχειρήσεων για ορισμένα καθεστώτα, όπως η αγροδιατροφή, για αγρότες και κτηνοτρόφους. Αναπροσαρμογή ποσοστών ενίσχυσης στο νέο χάρτη περιφερειακών ενισχύσεων ανά γεωγραφική περιοχή, ώστε περιοχές δυσπρόσιτες με δημογραφικό πρόβλημα, όπως ο νομός μου, ακριτικές, ακόμη και τα νησιά που είναι πύλες εισόδου -και εκεί ξέρετε ότι έχουμε μεγάλο πρόβλημα με το μεταναστευτικό- να αντιμετωπιστούν πιο προνομιακά. Εμπλουτισμός των ειδικών περιπτώσεων του άρθρου 12 του ν.4399/2016 με την προσθήκη περιπτώσεων, σε σχέση με τα ποσοστά ανεργίας και το κατά κεφαλήν εισόδημα σε κάθε περιοχή, ώστε να δοθούν κίνητρα σε επιχειρήσεις, να δημιουργηθούν νέες θέσεις εργασίας και να δώσουν ώθηση στην τοπική οικονομία και την ανάπτυξη της περιοχής. Αύξηση του ποσοστού προκαταβολής των νέων επενδυτικών σχεδίων, με την προσκόμιση αντίστοιχων εξοφλημένων παραστατικών και φυσικά, </w:t>
      </w:r>
      <w:proofErr w:type="spellStart"/>
      <w:r>
        <w:rPr>
          <w:rFonts w:eastAsia="Times New Roman" w:cs="Times New Roman"/>
          <w:szCs w:val="24"/>
        </w:rPr>
        <w:t>επικαιροποίηση</w:t>
      </w:r>
      <w:proofErr w:type="spellEnd"/>
      <w:r>
        <w:rPr>
          <w:rFonts w:eastAsia="Times New Roman" w:cs="Times New Roman"/>
          <w:szCs w:val="24"/>
        </w:rPr>
        <w:t xml:space="preserve"> του πίνακα για τα πρότυπα κόστη, λαμβάνοντας υπ</w:t>
      </w:r>
      <w:r w:rsidR="004A789A">
        <w:rPr>
          <w:rFonts w:eastAsia="Times New Roman" w:cs="Times New Roman"/>
          <w:szCs w:val="24"/>
        </w:rPr>
        <w:t xml:space="preserve">’ </w:t>
      </w:r>
      <w:r>
        <w:rPr>
          <w:rFonts w:eastAsia="Times New Roman" w:cs="Times New Roman"/>
          <w:szCs w:val="24"/>
        </w:rPr>
        <w:t>όψ</w:t>
      </w:r>
      <w:r w:rsidR="004A789A">
        <w:rPr>
          <w:rFonts w:eastAsia="Times New Roman" w:cs="Times New Roman"/>
          <w:szCs w:val="24"/>
        </w:rPr>
        <w:t>ιν</w:t>
      </w:r>
      <w:r>
        <w:rPr>
          <w:rFonts w:eastAsia="Times New Roman" w:cs="Times New Roman"/>
          <w:szCs w:val="24"/>
        </w:rPr>
        <w:t xml:space="preserve"> τις μεγάλες ανατιμήσεις των πρώτων.</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αναφερθώ στην υπουργική τροπολογία του Υπουργείου Παιδείας, καθώς τυχαίνει να είμαι </w:t>
      </w:r>
      <w:r w:rsidR="004A789A">
        <w:rPr>
          <w:rFonts w:eastAsia="Times New Roman" w:cs="Times New Roman"/>
          <w:szCs w:val="24"/>
        </w:rPr>
        <w:t>τ</w:t>
      </w:r>
      <w:r>
        <w:rPr>
          <w:rFonts w:eastAsia="Times New Roman" w:cs="Times New Roman"/>
          <w:szCs w:val="24"/>
        </w:rPr>
        <w:t xml:space="preserve">ομεάρχης του θέματος αυτού. Έχουμε, λοιπόν, μια υπουργική τροπολογία που έχει δύο βασικούς πυλώνες. Προσπαθεί να ενισχύσει το εκπαιδευτικό προσωπικό με </w:t>
      </w:r>
      <w:r>
        <w:rPr>
          <w:rFonts w:eastAsia="Times New Roman" w:cs="Times New Roman"/>
          <w:szCs w:val="24"/>
          <w:lang w:val="en-US"/>
        </w:rPr>
        <w:t>voucher</w:t>
      </w:r>
      <w:r>
        <w:rPr>
          <w:rFonts w:eastAsia="Times New Roman" w:cs="Times New Roman"/>
          <w:szCs w:val="24"/>
        </w:rPr>
        <w:t xml:space="preserve"> για την αγορά τεχνολογικού εξοπλισμού. Η κίνηση αυτή δείχνει ότι υπάρχουν πραγματικές ανάγκες, άρα και ελλείψεις.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πρώτη ερώτηση είναι, πώς καταφέραμε να κάνουμε τηλεκπαίδευση, έχοντας τόσες ελλείψεις σε υποδομές; Το ποσό που διατίθεται, ξέρετε ότι, δεν καλύπτει τις ανάγκες των εκπαιδευτικών και υπάρχει και μία σημαντική καθυστέρηση. Προτείνουμε ενίσχυση του ποσού, για να μπορέσει να αγοραστεί ο πραγματικά αναγκαίος εξοπλισμός και ενίσχυση, κυρίως, των υποδομών του ψηφιακού σχολείου, που τις έχετε παντελώς ξεχάσει, ώστε να μπορέσουν κάποια στιγμή να έχουν τις απαιτούμενες ταχύτητες και την τηλεπικοινωνιακή υποδομή να ανταπεξέλθουν στις απαιτήσεις των καιρών.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Και το δεύτερο θέμα, συμπλήρωση διπλού μηχανογραφικού για το έτος 2022 - 2023. Από τη στιγμή που θεσπίστηκε αυτή η δυνατότητα με άλλη τροπολογία, την ίδια στιγμή που εδώ ψηφίζαμε τη θέσπιση του διπλού μηχανογραφικού, σε άλλη αίθουσα κατ</w:t>
      </w:r>
      <w:r w:rsidR="004A789A">
        <w:rPr>
          <w:rFonts w:eastAsia="Times New Roman" w:cs="Times New Roman"/>
          <w:szCs w:val="24"/>
        </w:rPr>
        <w:t>α</w:t>
      </w:r>
      <w:r>
        <w:rPr>
          <w:rFonts w:eastAsia="Times New Roman" w:cs="Times New Roman"/>
          <w:szCs w:val="24"/>
        </w:rPr>
        <w:t>τίθετ</w:t>
      </w:r>
      <w:r w:rsidR="004A789A">
        <w:rPr>
          <w:rFonts w:eastAsia="Times New Roman" w:cs="Times New Roman"/>
          <w:szCs w:val="24"/>
        </w:rPr>
        <w:t>αι</w:t>
      </w:r>
      <w:r>
        <w:rPr>
          <w:rFonts w:eastAsia="Times New Roman" w:cs="Times New Roman"/>
          <w:szCs w:val="24"/>
        </w:rPr>
        <w:t xml:space="preserve"> τροπολογία στο Υπουργείο, μάλιστα, Ναυτιλίας και Νησιωτικής Πολιτικής, όπου έδινε μεταβατικό χρόνο για τη ρύθμιση αυτή την επόμενη χρονιά. Κι έρχεστε τώρα και δίνετε ξανά </w:t>
      </w:r>
      <w:r>
        <w:rPr>
          <w:rFonts w:eastAsia="Times New Roman" w:cs="Times New Roman"/>
          <w:szCs w:val="24"/>
        </w:rPr>
        <w:lastRenderedPageBreak/>
        <w:t xml:space="preserve">μεταβατική ρύθμιση να μην ισχύσει από φέτος. Εάν η Υπουργός θεωρεί ότι είναι μια λάθος επιλογή, ας βρει τη γενναιότητα να το καταργήσει. Είτε το καταργήσει είτε όχι, υπάρχει η μεγάλη παρενέργεια που δημιουργεί η ελάχιστη βάση εισαγωγής για την είσοδο των παιδιών στα πανεπιστήμια.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Δική μας πρόταση: Εθνικό απολυτήριο, όπως ισχύει σε όλη την Ευρώπη, ώστε να σταματήσει αυτή η συστηματική ενασχόληση με το σύστημα πρόσβασης, που εδώ και μισό αιώνα αλλάζει και ποτέ δεν έχει αλλάξει.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Κλείνοντας, το Κίνημα Αλλαγής, με το βλέμμα στραμμένο στην επόμενη ημέρα για τη χώρα…</w:t>
      </w:r>
    </w:p>
    <w:p w:rsidR="009B1533" w:rsidRDefault="00F93039">
      <w:pPr>
        <w:tabs>
          <w:tab w:val="left" w:pos="3020"/>
        </w:tabs>
        <w:spacing w:line="600" w:lineRule="auto"/>
        <w:ind w:firstLine="720"/>
        <w:jc w:val="both"/>
        <w:rPr>
          <w:rFonts w:eastAsia="Times New Roman" w:cs="Times New Roman"/>
          <w:szCs w:val="24"/>
        </w:rPr>
      </w:pPr>
      <w:r w:rsidRPr="00E74D78">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σας παρακαλώ, ολοκληρώστε.</w:t>
      </w:r>
    </w:p>
    <w:p w:rsidR="009B1533" w:rsidRDefault="00F93039">
      <w:pPr>
        <w:tabs>
          <w:tab w:val="left" w:pos="3020"/>
        </w:tabs>
        <w:spacing w:line="600" w:lineRule="auto"/>
        <w:ind w:firstLine="720"/>
        <w:jc w:val="both"/>
        <w:rPr>
          <w:rFonts w:eastAsia="Times New Roman" w:cs="Times New Roman"/>
          <w:szCs w:val="24"/>
        </w:rPr>
      </w:pPr>
      <w:r w:rsidRPr="00E74D78">
        <w:rPr>
          <w:rFonts w:eastAsia="Times New Roman" w:cs="Times New Roman"/>
          <w:b/>
          <w:szCs w:val="24"/>
        </w:rPr>
        <w:t xml:space="preserve">ΧΑΡΟΥΛΑ (ΧΑΡΑ) ΚΕΦΑΛΙΔΟΥ: </w:t>
      </w:r>
      <w:r>
        <w:rPr>
          <w:rFonts w:eastAsia="Times New Roman" w:cs="Times New Roman"/>
          <w:szCs w:val="24"/>
        </w:rPr>
        <w:t>Τελειώνω, κύριε Πρόεδρε και σας ευχαριστώ για την ανοχή.</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...χωρίς αγκυλώσεις, με πολιτικό θάρρος, έχοντας μελετήσει και έχοντας καθίσει στο διάλογο με τους φορείς χωρίς παρωπίδες, έχει καταθέσει ολοκληρωμένο πλαίσιο προτάσεων και παρεμβάσεων.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Θεωρούμε ότι υπάρχουν πάρα πολλές επιχειρήσεις εκεί έξω, μικρές και μεσαίες, που δίνουν έναν άνισο αγώνα επιβίωσης και αυτές οι πολλές, ανά τη χώρα, επιχειρήσεις είναι αυτές που χρειάζονται τη στήριξη και την προώθηση. </w:t>
      </w:r>
      <w:r>
        <w:rPr>
          <w:rFonts w:eastAsia="Times New Roman" w:cs="Times New Roman"/>
          <w:szCs w:val="24"/>
        </w:rPr>
        <w:lastRenderedPageBreak/>
        <w:t xml:space="preserve">Αυτές οι πολλές έπρεπε να είναι στο στόχαστρο της νομοθετικής πρωτοβουλίας της Κυβέρνησης, ώστε να αναπτυχθούν και να κινηθούμε όλοι μαζί σ’ αυτή την κατεύθυνση.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Μπορεί να το κάνει η Κυβέρνηση, αρκεί να βρει το πολιτικό θάρρος.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κατανόηση.</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Τώρα, καλείται στο Βήμα ο κ. Αμανατίδης από τη Νέα Δημοκρατία. </w:t>
      </w:r>
    </w:p>
    <w:p w:rsidR="009B1533" w:rsidRDefault="00F93039">
      <w:pPr>
        <w:tabs>
          <w:tab w:val="left" w:pos="3020"/>
        </w:tabs>
        <w:spacing w:line="600" w:lineRule="auto"/>
        <w:ind w:firstLine="720"/>
        <w:jc w:val="both"/>
        <w:rPr>
          <w:rFonts w:eastAsia="Times New Roman" w:cs="Times New Roman"/>
          <w:szCs w:val="24"/>
        </w:rPr>
      </w:pPr>
      <w:r w:rsidRPr="00E74D78">
        <w:rPr>
          <w:rFonts w:eastAsia="Times New Roman" w:cs="Times New Roman"/>
          <w:b/>
          <w:szCs w:val="24"/>
        </w:rPr>
        <w:t>ΓΕΩΡΓΙΟΣ ΑΜΑΝΑΤΙΔΗΣ:</w:t>
      </w:r>
      <w:r>
        <w:rPr>
          <w:rFonts w:eastAsia="Times New Roman" w:cs="Times New Roman"/>
          <w:szCs w:val="24"/>
        </w:rPr>
        <w:t xml:space="preserve"> Αγαπητέ, κύριε Πρόεδρε, θα είμαι συνεπής.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Αγαπητέ κύριε Υπουργέ, αγαπητοί συνάδελφοι, το παρόν σχέδιο νόμου αποτελεί τμήμα μιας σειράς πρωτοβουλιών που έχουν στο επίκεντρο -και λήφθηκαν από την Κυβέρνηση- τη δημιουργία πλούτου για τη χώρα, τους επιχειρηματίες, τους εργαζόμενους και τελικά τους πολίτες.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Συμπληρώνει, βέβαια, ένα παζλ πρωτοβουλιών που τις καθιστά πιο αποτελεσματικές αυτές </w:t>
      </w:r>
      <w:r w:rsidR="00D22089">
        <w:rPr>
          <w:rFonts w:eastAsia="Times New Roman" w:cs="Times New Roman"/>
          <w:szCs w:val="24"/>
        </w:rPr>
        <w:t>-</w:t>
      </w:r>
      <w:r>
        <w:rPr>
          <w:rFonts w:eastAsia="Times New Roman" w:cs="Times New Roman"/>
          <w:szCs w:val="24"/>
        </w:rPr>
        <w:t xml:space="preserve">δηλαδή, τελικά, τους δίνει υπεραξία- και δημιουργεί ένα νέο περιβάλλον με ενέργειες, όπως η στήριξη της επιχειρηματικότητας, με την μείωση των φορολογικών συντελεστών, των ασφαλιστικών εισφορών, της προκαταβολής φόρου και ούτω καθεξής. Η στήριξη των εργαζομένων, που είναι και καταναλωτές, με τη μείωση αντίστοιχα των φορολογικών συντελεστών της προκαταβολής σε μεγαλύτερο ποσοστό, τη στήριξη της οικογένειας και </w:t>
      </w:r>
      <w:r>
        <w:rPr>
          <w:rFonts w:eastAsia="Times New Roman" w:cs="Times New Roman"/>
          <w:szCs w:val="24"/>
        </w:rPr>
        <w:lastRenderedPageBreak/>
        <w:t>επίσης μία σειρά άλλων ενεργειών. Η στήριξη των στρατηγικών επενδύσεων, που τόσο ανάγκη έχει η χώρα μας και σε προηγούμενη νομοθετική ρύθμιση ολοκληρώσαμε την προβλεπόμενη διαδικασία. Η επιτάχυνση της απόδοσης δικαιοσύνης, κυρίως σε σχέση με τις επιχειρηματικές δραστηριότητες. Η διευθέτηση των περιβαλλοντικών ζητημάτων που σχετίζονται με την υλοποίηση επενδύσεων. Η ενίσχυση της ασφάλειας της χώρας ως μία χώρα να ζει, να εργάζεται, να παράγει και να επενδύει. Η εξυγίανση του τραπεζικού συστήματος με το πρόγραμμα «</w:t>
      </w:r>
      <w:r w:rsidR="00D22089">
        <w:rPr>
          <w:rFonts w:eastAsia="Times New Roman" w:cs="Times New Roman"/>
          <w:szCs w:val="24"/>
        </w:rPr>
        <w:t>ΗΡΑΚΛΗΣ</w:t>
      </w:r>
      <w:r>
        <w:rPr>
          <w:rFonts w:eastAsia="Times New Roman" w:cs="Times New Roman"/>
          <w:szCs w:val="24"/>
        </w:rPr>
        <w:t xml:space="preserve">», όλοι γνωρίζουμε ότι μειώθηκαν τα κόκκινα δάνεια και επομένως δίνεται η ευκαιρία να διοχετευθούν πόροι των τραπεζών προς την επιχειρηματική πρωτοβουλία. Η υλοποίηση των μεγάλων έργων υποδομών, τα όποια έργα υποδομών είναι χρήσιμα και γι’ αυτό γίνονται, πέραν της κοινωνικής επίδρασης να στηρίξουν το παραγωγικό περιβάλλον, δηλαδή την επιχειρηματικότητα. Η βελτίωση της χώρας μας ώστε να είναι πιο ελκυστική στους ξένους επενδυτές. Η έγκριση του σχεδίου δίκαιης αναπτυξιακής μετάβασης, πριν από ενάμιση μήνα, για τις περιοχές που βρίσκονται σε </w:t>
      </w:r>
      <w:proofErr w:type="spellStart"/>
      <w:r>
        <w:rPr>
          <w:rFonts w:eastAsia="Times New Roman" w:cs="Times New Roman"/>
          <w:szCs w:val="24"/>
        </w:rPr>
        <w:t>απολιγνιτοποίηση</w:t>
      </w:r>
      <w:proofErr w:type="spellEnd"/>
      <w:r>
        <w:rPr>
          <w:rFonts w:eastAsia="Times New Roman" w:cs="Times New Roman"/>
          <w:szCs w:val="24"/>
        </w:rPr>
        <w:t xml:space="preserve">, όπου προβλέπονται ειδικοί όροι, δομές, υποβοηθητικά εργαλεία και διαδικασίες για την αποτελεσματική μετεξέλιξή τους.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αναπτυξιακός νόμος, όπως είπα νωρίτερα, τι κάνει; Δίνει υπεραξία σε όλες αυτές τις δραστηριότητες. Πώς γίνεται αυτό; Με την κινητοποίηση ιδιωτικών κεφαλαίων από ένα ευρύ φάσμα επενδυτών, που θα συμβάλουν στην </w:t>
      </w:r>
      <w:r>
        <w:rPr>
          <w:rFonts w:eastAsia="Times New Roman" w:cs="Times New Roman"/>
          <w:szCs w:val="24"/>
        </w:rPr>
        <w:lastRenderedPageBreak/>
        <w:t>οικονομική ανάπτυξη της χώρας και στη βελτίωση, τελικά, της οικονομικής θέσης των πολιτών.</w:t>
      </w:r>
    </w:p>
    <w:p w:rsidR="005B5C2F" w:rsidRDefault="00144DBB">
      <w:pPr>
        <w:tabs>
          <w:tab w:val="left" w:pos="3020"/>
        </w:tabs>
        <w:spacing w:line="600" w:lineRule="auto"/>
        <w:ind w:firstLine="720"/>
        <w:jc w:val="both"/>
        <w:rPr>
          <w:rFonts w:eastAsia="Times New Roman" w:cs="Times New Roman"/>
          <w:szCs w:val="24"/>
        </w:rPr>
      </w:pPr>
      <w:r>
        <w:rPr>
          <w:rFonts w:eastAsia="Times New Roman" w:cs="Times New Roman"/>
          <w:szCs w:val="24"/>
        </w:rPr>
        <w:t>Η στήριξη της επιχειρηματικότητας μέσω του νόμου αυτού είναι εστιασμένη σε τομείς προτεραιότητας, ενσωματώνει την έννοια της χωροταξίας, διαφοροποιεί την ένταση της ενίσχυσης από περιοχή σε περιοχή, προωθεί στην πράξη -και μέσα από τις δεκατρείς κατευθύνσε</w:t>
      </w:r>
      <w:r>
        <w:rPr>
          <w:rFonts w:eastAsia="Times New Roman" w:cs="Times New Roman"/>
          <w:szCs w:val="24"/>
        </w:rPr>
        <w:t xml:space="preserve">ις- αυτό που ονομάζουμε περιφερειακή και τοπική ανάπτυξη, αξιοποιεί τα συγκριτικά πλεονεκτήματα περιοχών της χώρας και τελικά θέτει ως στόχο την ανάπτυξη μιας υγιούς επιχειρηματικότητας, η οποία, βέβαια, είναι φιλική προς το περιβάλλον.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-και εδώ είναι η απάντηση στην ερώτηση γιατί δεν </w:t>
      </w:r>
      <w:proofErr w:type="spellStart"/>
      <w:r>
        <w:rPr>
          <w:rFonts w:eastAsia="Times New Roman" w:cs="Times New Roman"/>
          <w:szCs w:val="24"/>
        </w:rPr>
        <w:t>τροποποίησατε</w:t>
      </w:r>
      <w:proofErr w:type="spellEnd"/>
      <w:r>
        <w:rPr>
          <w:rFonts w:eastAsia="Times New Roman" w:cs="Times New Roman"/>
          <w:szCs w:val="24"/>
        </w:rPr>
        <w:t xml:space="preserve"> τον προηγούμενο αναπτυξιακό νόμο- διαφέρει ριζικά από τον προηγούμενο. Αναφέρω δύο περιπτώσεις. Η πρώτη περίπτωση αφορά στο ότι έχει δεκατρείς κατευθύνσεις θεματικού χαρακτήρα, ενώ ο προηγούμενος είχε προσκλήσεις οριζόντιου χαρακτήρα. Επομένως, επιτρέψτε μου να χρησιμοποιήσω την έκφραση «έχει δεκατρείς ναυαρχίδες» στις οποίες πρέπει να επενδύσουμε διακριτά για να οδηγήσουμε τη χώρα και τις περιοχές μας σε οικονομική ανάπτυξη. Το δεύτερο είναι ότι χαρακτηρίζεται και αντιμετωπίζει ένα πρόβλημα το οποίο είχε δημιουργηθεί και το γνωρίζαμε από τις καθυστερήσεις τόσο όσον αφορά την ένταξη, την αξιολόγηση, την </w:t>
      </w:r>
      <w:r>
        <w:rPr>
          <w:rFonts w:eastAsia="Times New Roman" w:cs="Times New Roman"/>
          <w:szCs w:val="24"/>
        </w:rPr>
        <w:lastRenderedPageBreak/>
        <w:t xml:space="preserve">υλοποίηση, την καταβολή των επιδοτήσεων. Επομένως, έτσι πατάσσεται η γραφειοκρατία και αυτό είναι πολύ σημαντικό.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μένα που υπηρετώ τους πολίτες του </w:t>
      </w:r>
      <w:r w:rsidR="001A3917">
        <w:rPr>
          <w:rFonts w:eastAsia="Times New Roman" w:cs="Times New Roman"/>
          <w:szCs w:val="24"/>
        </w:rPr>
        <w:t xml:space="preserve">Νομού </w:t>
      </w:r>
      <w:r>
        <w:rPr>
          <w:rFonts w:eastAsia="Times New Roman" w:cs="Times New Roman"/>
          <w:szCs w:val="24"/>
        </w:rPr>
        <w:t xml:space="preserve">Κοζάνης είναι πολύ σημαντικό επίσης ότι μία από τις δεκατρείς κατευθύνσεις είναι και η κατεύθυνση που αφορά στο καθεστώς δίκαιης αναπτυξιακής μετάβασης.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Όλες οι προβλέψεις του αναπτυξιακού νόμου </w:t>
      </w:r>
      <w:proofErr w:type="spellStart"/>
      <w:r>
        <w:rPr>
          <w:rFonts w:eastAsia="Times New Roman" w:cs="Times New Roman"/>
          <w:szCs w:val="24"/>
        </w:rPr>
        <w:t>υπακούουν</w:t>
      </w:r>
      <w:proofErr w:type="spellEnd"/>
      <w:r>
        <w:rPr>
          <w:rFonts w:eastAsia="Times New Roman" w:cs="Times New Roman"/>
          <w:szCs w:val="24"/>
        </w:rPr>
        <w:t xml:space="preserve"> στους γενικούς κανόνες και αρχές του </w:t>
      </w:r>
      <w:proofErr w:type="spellStart"/>
      <w:r w:rsidR="001A3917">
        <w:rPr>
          <w:rFonts w:eastAsia="Times New Roman" w:cs="Times New Roman"/>
          <w:szCs w:val="24"/>
        </w:rPr>
        <w:t>Ενωσιακού</w:t>
      </w:r>
      <w:proofErr w:type="spellEnd"/>
      <w:r w:rsidR="001A3917">
        <w:rPr>
          <w:rFonts w:eastAsia="Times New Roman" w:cs="Times New Roman"/>
          <w:szCs w:val="24"/>
        </w:rPr>
        <w:t xml:space="preserve"> Δικαίου </w:t>
      </w:r>
      <w:r>
        <w:rPr>
          <w:rFonts w:eastAsia="Times New Roman" w:cs="Times New Roman"/>
          <w:szCs w:val="24"/>
        </w:rPr>
        <w:t xml:space="preserve">και επιτρέψτε μου να αναφέρω τρεις από αυτούς. Ο πρώτος είναι ο κανόνας της σώρευσης, ότι μπορούν να συνδυαστούν διαφορετικά προγράμματα με χρηματοδοτήσεις, ο χαρακτήρας του κινήτρου, δηλαδή η ύπαρξη του νόμου είναι η αιτία να επενδύσει κανείς και η ανάκτηση των ενισχύσεων, δηλαδή δεν μπορεί να συμμετέχει κανείς όταν είναι σε φάση ανάκτησης ενισχύσεως από αυτόν. Σημαντική επίσης, είναι και η πρόβλεψη σε ξεχωριστό παράρτημα, άρα εξασφαλίζουμε γνωστούς κανόνες και ίσες ευκαιρίες των επιλέξιμων και μη επιλέξιμων δαπανών, καθώς επίσης των υπαγόμενων και εξαιρουμένων επενδυτικών σχεδίων.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Σε ό,τι αφορά τον τρόπο με τον οποίον ο αναπτυξιακός νόμος στηρίζει την επιχειρηματικότητα, είναι γνωστά. Είναι η φορολογική απαλλαγή, η επιχορήγηση, η επιδότηση χρηματοδοτικής μίσθωσης, δηλαδή το </w:t>
      </w:r>
      <w:r>
        <w:rPr>
          <w:rFonts w:eastAsia="Times New Roman" w:cs="Times New Roman"/>
          <w:szCs w:val="24"/>
          <w:lang w:val="en-US"/>
        </w:rPr>
        <w:t>leasing</w:t>
      </w:r>
      <w:r w:rsidRPr="007476F0">
        <w:rPr>
          <w:rFonts w:eastAsia="Times New Roman" w:cs="Times New Roman"/>
          <w:szCs w:val="24"/>
        </w:rPr>
        <w:t xml:space="preserve"> </w:t>
      </w:r>
      <w:r>
        <w:rPr>
          <w:rFonts w:eastAsia="Times New Roman" w:cs="Times New Roman"/>
          <w:szCs w:val="24"/>
        </w:rPr>
        <w:t xml:space="preserve">με δυνατότητα συνδυασμού των περιπτώσεων αυτών από κάποιον ενδιαφερόμενο, η επιδότηση μέρους του κόστους της δημιουργούμενης θέσης </w:t>
      </w:r>
      <w:r>
        <w:rPr>
          <w:rFonts w:eastAsia="Times New Roman" w:cs="Times New Roman"/>
          <w:szCs w:val="24"/>
        </w:rPr>
        <w:lastRenderedPageBreak/>
        <w:t xml:space="preserve">εργασίας και η χρηματοδότηση του επιχειρηματικού κινδύνου, δηλαδή η επιδότηση του επιτοκίου δανείων με μειωμένη εξασφάλιση ή η κάλυψη εξόδων ασφάλισης για δάνεια υψηλού κινδύνου.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Σε ό,τι αφορά τώρα τα ποσοστά με τα οποία ενισχύει τις επιχειρήσεις κατ</w:t>
      </w:r>
      <w:r w:rsidR="001A3917">
        <w:rPr>
          <w:rFonts w:eastAsia="Times New Roman" w:cs="Times New Roman"/>
          <w:szCs w:val="24"/>
        </w:rPr>
        <w:t>’ αρχάς</w:t>
      </w:r>
      <w:r>
        <w:rPr>
          <w:rFonts w:eastAsia="Times New Roman" w:cs="Times New Roman"/>
          <w:szCs w:val="24"/>
        </w:rPr>
        <w:t xml:space="preserve"> η βασική αρχή είναι ότι ξεκινάει από το μέγιστο του χάρτη περιφερειακών ενισχύσεων, προσθέτει 10% σε επιχειρήσεις οι οποίες είναι στην κατηγορία των μεσαίων και 20% των πολύ μικρών και μικρών επιχειρήσεων. Το σύστημα υποβολής των φακέλων υποψηφιότητας είναι αποκεντρωμένο, μέχρι 1 εκατομμύριο στη διεύθυνση προγραμματισμού για τις περιφέρειες της </w:t>
      </w:r>
      <w:r w:rsidR="001A3917">
        <w:rPr>
          <w:rFonts w:eastAsia="Times New Roman" w:cs="Times New Roman"/>
          <w:szCs w:val="24"/>
        </w:rPr>
        <w:t xml:space="preserve">βόρειας </w:t>
      </w:r>
      <w:r>
        <w:rPr>
          <w:rFonts w:eastAsia="Times New Roman" w:cs="Times New Roman"/>
          <w:szCs w:val="24"/>
        </w:rPr>
        <w:t>Ελλάδας, μέχρι 3 εκατομμύρια στην αντίστοιχη διεύθυνση του τομέα Μακεδονίας-Θράκης και πάνω από 3 εκατομμύρια όπως είπαμε στην Γενική Διεύθυνση Ιδιωτικών Επενδύσεων του Υπουργείου Ανάπτυξης και Επενδύσεων.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Προβλέπονται επίσης όργανα και διαδικασίες αξιολόγησης, άρα κανόνες, η δημοσιοποίηση της απόφασης ένταξης, άρα διαφάνεια, ο τρόπος τμηματικών ελέγχων και πληρωμών, η διαδικασία τροποποίησης των επενδυτικών σχεδίων, αναγκαία προσαρμογή στην πράξη, η πιστοποίηση και οι πληρωμές, οι γρήγορες διαδικασίες, η εφαρμογή των κανόνων ανταγωνισμού κ.ο.κ..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τώρα στο θέμα της δίκαιης αναπτυξιακής μετάβασης προβλέπονται ρυθμίσεις, οι οποίες στηρίζουν τις περιοχές αυτές που έχουν μεγάλη ανάγκη, γιατί βρίσκονται σε φάση μετάβασης στην </w:t>
      </w:r>
      <w:proofErr w:type="spellStart"/>
      <w:r>
        <w:rPr>
          <w:rFonts w:eastAsia="Times New Roman" w:cs="Times New Roman"/>
          <w:szCs w:val="24"/>
        </w:rPr>
        <w:t>απολιγνιτοποίηση</w:t>
      </w:r>
      <w:proofErr w:type="spellEnd"/>
      <w:r>
        <w:rPr>
          <w:rFonts w:eastAsia="Times New Roman" w:cs="Times New Roman"/>
          <w:szCs w:val="24"/>
        </w:rPr>
        <w:t>. Στις περιπτώσεις αυτών των περιοχών, σημαντικό είναι ότι επιδοτείται το σύνολο της επένδυσης με υψηλά ποσοστά επιδότησης.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κλείνοντας σιγά-σιγά, να πω ότι από όλα αυτά είναι σαφές ότι η Κυβέρνηση της Νέας Δημοκρατίας έθεσε τις περιοχές δίκαιης αναπτυξιακής μετάβασης στο επίπεδο των πολιτικών της, με τη διαμόρφωση αναπτυξιακής στρατηγικής. Εξασφάλισε επίσης κίνητρα και επομένως, όπλισε αυτές τις περιοχές έτσι ώστε να πάνε στην επόμενη κατάσταση με έναν πιο βιώσιμο και με έναν πιο ελκυστικό τρόπο.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νέος αναπτυξιακός νόμος στοχεύει να συμβάλει στην προοπτική και στην προβολή της χώρας μας και των περιοχών της στο μέλλον. Αυτός ο στόχος είναι εφικτός, καθόσον υπάρχουν οι αναγκαίοι πόροι, επενδύονται εστιασμένα σε κατευθύνσεις και τομείς, άρα και η στρατηγική είναι εστιασμένη και επομένως και εκεί όπου έχουμε συγκριτικό πλεονέκτημα ή εγγενείς δυνατότητες. Γι’ αυτό πιστεύουμε ότι ο αναπτυξιακός νόμος θα αφήσει το αποτύπωμά του στο μέλλον και για τα επόμενα χρόνια ως ένας νόμος ο οποίος συνέβαλε σημαντικά στη βελτίωση του πλούτου για τη χώρα όπως είπα </w:t>
      </w:r>
      <w:r>
        <w:rPr>
          <w:rFonts w:eastAsia="Times New Roman" w:cs="Times New Roman"/>
          <w:szCs w:val="24"/>
        </w:rPr>
        <w:lastRenderedPageBreak/>
        <w:t>νωρίτερα, στην αύξηση του βιοτικού επιπέδου για τους πολίτες και τελικά στην έναρξη μιας διαδικασίας αναπτυξιακής για τη χώρα που την έχει ανάγκη.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υπερψηφίζω το παρόν σχέδιο νόμου και σας ευχαριστώ. </w:t>
      </w:r>
    </w:p>
    <w:p w:rsidR="009B1533" w:rsidRDefault="00F93039">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Σκουρλέτης από τον ΣΥΡΙΖΑ. </w:t>
      </w:r>
    </w:p>
    <w:p w:rsidR="009B1533" w:rsidRDefault="00F93039">
      <w:pPr>
        <w:spacing w:line="600" w:lineRule="auto"/>
        <w:ind w:firstLine="720"/>
        <w:jc w:val="both"/>
        <w:rPr>
          <w:rFonts w:eastAsia="Times New Roman" w:cs="Times New Roman"/>
          <w:szCs w:val="24"/>
        </w:rPr>
      </w:pPr>
      <w:r w:rsidRPr="001D3B3D">
        <w:rPr>
          <w:rFonts w:eastAsia="Times New Roman" w:cs="Times New Roman"/>
          <w:b/>
          <w:szCs w:val="24"/>
        </w:rPr>
        <w:t>ΠΑΝΑΓΙΩΤΗΣ (ΠΑΝΟΣ) ΣΚΟΥΡΛΕΤΗΣ:</w:t>
      </w:r>
      <w:r>
        <w:rPr>
          <w:rFonts w:eastAsia="Times New Roman" w:cs="Times New Roman"/>
          <w:szCs w:val="24"/>
        </w:rPr>
        <w:t xml:space="preserve"> Κύριε Πρόεδρε, κυρίες και κύριοι συνάδελφοι, τα όσα ζήσαμε προχθές εδώ στο Κοινοβούλιο δεν έχουν προηγούμενο. Και αναφέρομαι στην αντιδημοκρατική πρακτική του Προεδρεύοντα κ. Αθανασίου, ο οποίος αφαίρεσε κατά πραξικοπηματικό τρόπο τον λόγο από τον συνάδελφο κ. </w:t>
      </w:r>
      <w:proofErr w:type="spellStart"/>
      <w:r>
        <w:rPr>
          <w:rFonts w:eastAsia="Times New Roman" w:cs="Times New Roman"/>
          <w:szCs w:val="24"/>
        </w:rPr>
        <w:t>Πολάκη</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Είναι φανερό ότι η επιλογή του κ. Αθανασίου να λειτουργήσει έτσι ήταν προσχεδιασμένη, ήταν μέρος ενός σχεδιασμού εκ μέρους της Κυβέρνησης, προσπαθώντας να καλύψει τα όσα με ανάγλυφο τρόπο προέκυψαν και τα κατανόησε η ελληνική κοινωνία, κατά τη συζήτηση της πρότασης δυσπιστίας.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Γιατί πώς αλλιώς να προσπαθήσεις να καλύψεις το γεγονός ότι η χώρα μας σταθερά τους τελευταίους μήνες είναι πρωταθλήτρια σε θανάτους και δεν μπορείς να κάνεις τίποτα, δεν έχεις διάθεση να κάνεις τίποτα; Και αυτό </w:t>
      </w:r>
      <w:r>
        <w:rPr>
          <w:rFonts w:eastAsia="Times New Roman" w:cs="Times New Roman"/>
          <w:szCs w:val="24"/>
        </w:rPr>
        <w:lastRenderedPageBreak/>
        <w:t xml:space="preserve">συσχετίζεται με τις μεγάλες παραλείψεις, τις συνειδητές επιλογές να μην στηριχθεί το δημόσιο σύστημα υγείας. Όταν λοιπόν αυτό γίνεται κατανοητό από την κοινωνία, τότε προσπαθείς να δημιουργήσεις τέτοιου είδους γεγονότα. Πώς να μπορέσεις να σκεπάσεις την ανεπάρκεια του λεγόμενου επιτελικού κράτους που για τρίτη φορά όταν έσπασε η επικοινωνιακή φούσκα της συγκρότησης του νέου Υπουργείου Προστασίας του Πολίτη -που υποτίθεται ότι θα ήταν το πρότυπο στην Ευρώπη-, είδαμε την αναποτελεσματικότητα, τη γύμνια, την έλλειψη συντονισμού, τις αλληλοκατηγορίες; Τότε προσπαθείς να δημιουργήσεις τέτοια γεγονότα. Πώς μπορείς να απαντήσεις στα ζητήματα της ακρίβειας επί της ουσίας όταν η κυβέρνηση απλά και μόνο παρακολουθεί προσευχόμενη η αγορά από μόνη της να τα λύσει, να αυτορυθμιστεί; Και βλέπουμε όλοι πώς τα νοικοκυριά και οι επιχειρήσεις λυγίζουν μπροστά σε αυτό που βιώνουν.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Τότε λοιπόν επιλέγεις να βάλεις τον Προεδρεύοντα κ. Αθανασίου να κάνει ό,τι έκανε, που αποτελεί ένα μελανό σημείο για το ελληνικό Κοινοβούλιο. Βέβαια τον κ. Αθανασίου μετά δεν τον καλύπτεις. Ήταν χρήσιμος για την βρώμικη δουλειά αλλά κανείς δεν τον κάλυψε ούτε ο Υπουργός κ. Γεωργιάδης που ήταν εκείνη την ώρα ούτε ο Πρόεδρος της Βουλής.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Νομίζω όμως, ότι ο κόσμος παρακολούθησε τη συζήτηση, έβγαλε τα συμπεράσματά του και αυτό το οποίο συνιστά τη βασική εικόνα της ελληνικής </w:t>
      </w:r>
      <w:r>
        <w:rPr>
          <w:rFonts w:eastAsia="Times New Roman" w:cs="Times New Roman"/>
          <w:szCs w:val="24"/>
        </w:rPr>
        <w:lastRenderedPageBreak/>
        <w:t xml:space="preserve">πραγματικότητας σήμερα, δηλαδή μια επιταχυνόμενη φθορά της κυβερνητικής αξιοπιστίας, δεν μπορεί να ανακοπεί με τέτοιου είδους προβοκάτσιες. </w:t>
      </w:r>
    </w:p>
    <w:p w:rsidR="005B5C2F" w:rsidRDefault="00144DBB">
      <w:pPr>
        <w:spacing w:line="600" w:lineRule="auto"/>
        <w:ind w:firstLine="720"/>
        <w:jc w:val="both"/>
        <w:rPr>
          <w:rFonts w:eastAsia="Times New Roman" w:cs="Times New Roman"/>
          <w:szCs w:val="24"/>
        </w:rPr>
      </w:pPr>
      <w:r>
        <w:rPr>
          <w:rFonts w:eastAsia="Times New Roman" w:cs="Times New Roman"/>
          <w:szCs w:val="24"/>
        </w:rPr>
        <w:t>Το μόνο που κάνετε είναι να υπονομεύετε την ομαλή δημοκρατική λειτουργία του Κοινοβουλίου, κάτι το οποίο φαίνεται ότι δεν σας είναι και πάρα πολύ δύσκολο να το επιλέξετε.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Όσον δε αφορά το προηγούμενο, επειδή προφανώς έπρεπε κάτι να παίξουν και τα κανάλια, δεν μπορούσαν να μείνουν με την εντύπωση ότι ο κ. Αθανασίου έκανε τη βρώμικη δουλειά και το πετάξαμε στα σκουπίδια, έπρεπε να παραπέμψουμε για τα μάτια του κόσμου στην Επιτροπή Δεοντολογίας τον Παύλο </w:t>
      </w:r>
      <w:proofErr w:type="spellStart"/>
      <w:r>
        <w:rPr>
          <w:rFonts w:eastAsia="Times New Roman" w:cs="Times New Roman"/>
          <w:szCs w:val="24"/>
        </w:rPr>
        <w:t>Πολάκη</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παρουσιάζετε ένα</w:t>
      </w:r>
      <w:r w:rsidR="000B7E6C">
        <w:rPr>
          <w:rFonts w:eastAsia="Times New Roman" w:cs="Times New Roman"/>
          <w:szCs w:val="24"/>
        </w:rPr>
        <w:t>ν</w:t>
      </w:r>
      <w:r>
        <w:rPr>
          <w:rFonts w:eastAsia="Times New Roman" w:cs="Times New Roman"/>
          <w:szCs w:val="24"/>
        </w:rPr>
        <w:t xml:space="preserve"> αναπτυξιακό νόμο, ο οποίος όμως δεν έρχεται να απαντήσει στην ελληνική πραγματικότητα. Ποια είναι η διάρθρωση της παραγωγικής δραστηριότητας στην Ελλάδα; Χαρακτηρίζεται από έναν υδροκεφαλισμό. Οι περισσότερες δραστηριότητες είναι στο λεκανοπέδιο της Αττικής, στην Αττική, δευτερευόντως στη Θεσσαλονίκη.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Αποτελεί μια στρέβλωση διαχρονική; Αποτελεί. Οφείλει ένας αναπτυξιακός νόμος να το αντιμετωπίσει, να επιχειρήσει στο μέτρο του δυνατού </w:t>
      </w:r>
      <w:r w:rsidR="005220D7">
        <w:rPr>
          <w:rFonts w:eastAsia="Times New Roman" w:cs="Times New Roman"/>
          <w:szCs w:val="24"/>
        </w:rPr>
        <w:t>-</w:t>
      </w:r>
      <w:r>
        <w:rPr>
          <w:rFonts w:eastAsia="Times New Roman" w:cs="Times New Roman"/>
          <w:szCs w:val="24"/>
        </w:rPr>
        <w:t xml:space="preserve">διότι αυτό προφανώς προϋποθέτει μια μεγάλη προσπάθεια πολλών ετών- να </w:t>
      </w:r>
      <w:r>
        <w:rPr>
          <w:rFonts w:eastAsia="Times New Roman" w:cs="Times New Roman"/>
          <w:szCs w:val="24"/>
        </w:rPr>
        <w:lastRenderedPageBreak/>
        <w:t xml:space="preserve">αντιστρέψει αυτή την πορεία; Οφείλει. Δεν το κάνετε. Ίσα ίσα ο υδροκεφαλισμός εμπεδώνεται.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Είναι κάτι το οποίο απλώς αποτελεί μια παράλειψη του παρόντος νομοσχεδίου; Όχι. Είναι βασική σας επιλογή. Το είδαμε, όταν δεν υπήρξε κα</w:t>
      </w:r>
      <w:r w:rsidR="000B7E6C">
        <w:rPr>
          <w:rFonts w:eastAsia="Times New Roman" w:cs="Times New Roman"/>
          <w:szCs w:val="24"/>
        </w:rPr>
        <w:t>μ</w:t>
      </w:r>
      <w:r>
        <w:rPr>
          <w:rFonts w:eastAsia="Times New Roman" w:cs="Times New Roman"/>
          <w:szCs w:val="24"/>
        </w:rPr>
        <w:t>μία διαβούλευση για το Ταμείο Ανάκαμψης, αυτή τη χαμένη ευκαιρία για την ελληνική οικονομία, με τα τόσα δισεκατομμύρια τα οποία προσανατολίζονται προς τους ημετέρους. Κα</w:t>
      </w:r>
      <w:r w:rsidR="000B7E6C">
        <w:rPr>
          <w:rFonts w:eastAsia="Times New Roman" w:cs="Times New Roman"/>
          <w:szCs w:val="24"/>
        </w:rPr>
        <w:t>μ</w:t>
      </w:r>
      <w:r>
        <w:rPr>
          <w:rFonts w:eastAsia="Times New Roman" w:cs="Times New Roman"/>
          <w:szCs w:val="24"/>
        </w:rPr>
        <w:t>μία συμμετοχή των περιφερειών σε αυτή τη συζήτηση και έρχεστε τώρα να επιβεβαιώσετε αυτή τη λογική με το</w:t>
      </w:r>
      <w:r w:rsidR="000B7E6C">
        <w:rPr>
          <w:rFonts w:eastAsia="Times New Roman" w:cs="Times New Roman"/>
          <w:szCs w:val="24"/>
        </w:rPr>
        <w:t>ν</w:t>
      </w:r>
      <w:r>
        <w:rPr>
          <w:rFonts w:eastAsia="Times New Roman" w:cs="Times New Roman"/>
          <w:szCs w:val="24"/>
        </w:rPr>
        <w:t xml:space="preserve"> συγκεκριμένο αναπτυξιακό νόμο.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Δεύτερο χαρακτηριστικό της ελληνικής οικονομίας είναι ένας μεγάλος, πολύ μεγάλος, αριθμός σε σχέση με τις ευρωπαϊκές οικονομίες μικρομεσαίων επιχειρήσεων. Τους βάζετε εμπόδια να ενταχθούν σε αυτό; Τους βάζετε εμπόδια με κάθε τρόπο! Λειτουργείτε υπέρ των μεγάλων επιχειρήσεων. Δεν είναι στον σχεδιασμό σας, στην αντίληψή σας να προσπαθήσετε αυτό το πέλαγος των μικρομεσαίων επιχειρήσεων που στηρίζουν την απασχόληση, που δρουν εδώ, που δεν είναι από αυτές τις επιχειρήσεις, οι οποίες επιζητούν κερδοσκοπικές τοποθετήσεις και πετάγονται από τη μια χώρα στην άλλη </w:t>
      </w:r>
      <w:r w:rsidR="00F36BAB">
        <w:rPr>
          <w:rFonts w:eastAsia="Times New Roman" w:cs="Times New Roman"/>
          <w:szCs w:val="24"/>
        </w:rPr>
        <w:t>-</w:t>
      </w:r>
      <w:r>
        <w:rPr>
          <w:rFonts w:eastAsia="Times New Roman" w:cs="Times New Roman"/>
          <w:szCs w:val="24"/>
        </w:rPr>
        <w:t>είναι αυτές που στηρίζουν την οικονομία- να τις στηρίξετε. Αντ’ αυτού, τις έχετε αφήσει στο περιθώριο.</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Και ουσιαστικά τι γίνεται; Το χατίρι των τραπεζών. Οι τράπεζες, παρά τα υπερκέρδη τους, απολύουν κόσμο και πλέον με πολύ εύκολο τρόπο δημιουργούν επιπλέον προβλήματα σε έναν μεγάλο αριθμό μικρομεσαίων επιχειρήσεων να ενταχθούν στις διατάξεις του νόμου.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το </w:t>
      </w:r>
      <w:r w:rsidR="000B7E6C">
        <w:rPr>
          <w:rFonts w:eastAsia="Times New Roman" w:cs="Times New Roman"/>
          <w:szCs w:val="24"/>
        </w:rPr>
        <w:t xml:space="preserve">δημόσιο </w:t>
      </w:r>
      <w:r>
        <w:rPr>
          <w:rFonts w:eastAsia="Times New Roman" w:cs="Times New Roman"/>
          <w:szCs w:val="24"/>
        </w:rPr>
        <w:t xml:space="preserve">τι κάνει; Το </w:t>
      </w:r>
      <w:r w:rsidR="000B7E6C">
        <w:rPr>
          <w:rFonts w:eastAsia="Times New Roman" w:cs="Times New Roman"/>
          <w:szCs w:val="24"/>
        </w:rPr>
        <w:t xml:space="preserve">δημόσιο </w:t>
      </w:r>
      <w:r>
        <w:rPr>
          <w:rFonts w:eastAsia="Times New Roman" w:cs="Times New Roman"/>
          <w:szCs w:val="24"/>
        </w:rPr>
        <w:t xml:space="preserve">συρρικνώνεται. Το </w:t>
      </w:r>
      <w:r w:rsidR="000B7E6C">
        <w:rPr>
          <w:rFonts w:eastAsia="Times New Roman" w:cs="Times New Roman"/>
          <w:szCs w:val="24"/>
        </w:rPr>
        <w:t xml:space="preserve">δημόσιο </w:t>
      </w:r>
      <w:r>
        <w:rPr>
          <w:rFonts w:eastAsia="Times New Roman" w:cs="Times New Roman"/>
          <w:szCs w:val="24"/>
        </w:rPr>
        <w:t>είναι τροχονόμος. Το επιτελικό κράτος είναι ένας τροχονόμος, που ολοένα και περισσότερο αποσύρεται από τον σχεδιασμό, από τη στρατηγική την οικονομική και όλα παραδίδονται στους ιδιώτες, στους ορκωτούς λογιστές, οι οποίοι προφανώς με το</w:t>
      </w:r>
      <w:r w:rsidR="000B7E6C">
        <w:rPr>
          <w:rFonts w:eastAsia="Times New Roman" w:cs="Times New Roman"/>
          <w:szCs w:val="24"/>
        </w:rPr>
        <w:t>ν</w:t>
      </w:r>
      <w:r>
        <w:rPr>
          <w:rFonts w:eastAsia="Times New Roman" w:cs="Times New Roman"/>
          <w:szCs w:val="24"/>
        </w:rPr>
        <w:t xml:space="preserve"> δικό τους τρόπο και με τη δική τους πρακτική θα συναλλάσσονται με τους υποψήφιους επενδυτές.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Αντί λοιπόν να κοιτάξουμε πώς θα βρούμε εργαλεία για να μπορέσουμε να εγκαθιδρύσουμε ένα διαφορετικό παραγωγικό οικονομικό υπόδειγμα, αναπαράγουμε το προηγούμενο μοντέλο που οδήγησε στην οικονομική χρεοκοπία, το μοντέλο των μεγάλων ανισοτήτων, το μοντέλο το οποίο δεν σχετίζεται με τις ανάγκες των πολλών.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ανάπτυξη, για να είναι ισχυρή, πρέπει να είναι και δίκαιη και βιώσιμη. Όμως, μια ανάπτυξη όπου του 30,5%, σήμερα στην Ελλάδα, των νέων ανθρώπων είναι άνεργοι </w:t>
      </w:r>
      <w:r w:rsidR="00F36BAB">
        <w:rPr>
          <w:rFonts w:eastAsia="Times New Roman" w:cs="Times New Roman"/>
          <w:szCs w:val="24"/>
        </w:rPr>
        <w:t>-</w:t>
      </w:r>
      <w:r>
        <w:rPr>
          <w:rFonts w:eastAsia="Times New Roman" w:cs="Times New Roman"/>
          <w:szCs w:val="24"/>
        </w:rPr>
        <w:t xml:space="preserve">αναφέρομαι στους νέους κάτω των </w:t>
      </w:r>
      <w:r w:rsidR="00F36BAB">
        <w:rPr>
          <w:rFonts w:eastAsia="Times New Roman" w:cs="Times New Roman"/>
          <w:szCs w:val="24"/>
        </w:rPr>
        <w:t>είκοσι πέντε</w:t>
      </w:r>
      <w:r>
        <w:rPr>
          <w:rFonts w:eastAsia="Times New Roman" w:cs="Times New Roman"/>
          <w:szCs w:val="24"/>
        </w:rPr>
        <w:t xml:space="preserve"> ετών- τι είδους ανάπτυξη είναι; Μια ανάπτυξη που το 5,1% του πληθωρισμού κατατρώγει τα πενιχρά εισοδήματα της μεγάλης πλειοψηφίας της κοινωνίας, με </w:t>
      </w:r>
      <w:r>
        <w:rPr>
          <w:rFonts w:eastAsia="Times New Roman" w:cs="Times New Roman"/>
          <w:szCs w:val="24"/>
        </w:rPr>
        <w:lastRenderedPageBreak/>
        <w:t>αποτέλεσμα την απώλεια της αγοραστικής δύναμης του μέσου μηνιαίου διαθέσιμου εισοδήματος κατά 7% ετησίως, τι είδους ανάπτυξη είναι;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η κατάσταση αυτή ακόμη γίνεται πιο δύσκολη, όταν πάμε στον κατώτατο μισθό, όπου έχουμε μια απώλεια του 10,4% της αγοραστικής δύναμης των ανθρώπων που αμείβονται με τον κατώτατο μισθό. Και η κατάσταση γίνεται ακόμη περισσότερο πιο δύσκολη, όταν μιλάμε για τη μερική απασχόληση, όπου εκεί έχουμε μια μείωση του 13,7% της αγοραστικής δύναμης των μερικώς απασχολουμένων, αυτών όλων που κατά κύριο λόγο είναι άνθρωποι μακροχρόνια άνεργοι, που βρίσκουν μια περιστασιακή δουλειά, που είναι κατά κύριο λόγο οι νέοι άνθρωποι, είναι αυτοί όλοι που τους έχετε στρέψει την πλάτη, που αδιαφορείτε για την προοπτική τους αλλά και για το παρόν τους. </w:t>
      </w:r>
    </w:p>
    <w:p w:rsidR="009B1533" w:rsidRDefault="00F93039">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0B7E6C">
        <w:rPr>
          <w:rFonts w:eastAsia="Times New Roman"/>
          <w:color w:val="222222"/>
          <w:szCs w:val="24"/>
          <w:shd w:val="clear" w:color="auto" w:fill="FFFFFF"/>
        </w:rPr>
        <w:t>κ</w:t>
      </w:r>
      <w:r w:rsidR="000B7E6C" w:rsidRPr="00791520">
        <w:rPr>
          <w:rFonts w:eastAsia="Times New Roman"/>
          <w:color w:val="222222"/>
          <w:szCs w:val="24"/>
          <w:shd w:val="clear" w:color="auto" w:fill="FFFFFF"/>
        </w:rPr>
        <w:t>τυπά</w:t>
      </w:r>
      <w:r w:rsidR="000B7E6C">
        <w:rPr>
          <w:rFonts w:eastAsia="Times New Roman"/>
          <w:color w:val="222222"/>
          <w:szCs w:val="24"/>
          <w:shd w:val="clear" w:color="auto" w:fill="FFFFFF"/>
        </w:rPr>
        <w:t>ει</w:t>
      </w:r>
      <w:r w:rsidR="000B7E6C" w:rsidRPr="00791520">
        <w:rPr>
          <w:rFonts w:eastAsia="Times New Roman"/>
          <w:color w:val="222222"/>
          <w:szCs w:val="24"/>
          <w:shd w:val="clear" w:color="auto" w:fill="FFFFFF"/>
        </w:rPr>
        <w:t xml:space="preserve"> </w:t>
      </w:r>
      <w:r w:rsidRPr="00791520">
        <w:rPr>
          <w:rFonts w:eastAsia="Times New Roman"/>
          <w:color w:val="222222"/>
          <w:szCs w:val="24"/>
          <w:shd w:val="clear" w:color="auto" w:fill="FFFFFF"/>
        </w:rPr>
        <w:t>το κουδούνι λήξεως του χρόνου ομιλίας του κυρίου Βουλευτή)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παρωχημένο μοντέλο </w:t>
      </w:r>
      <w:r w:rsidR="00F36BAB">
        <w:rPr>
          <w:rFonts w:eastAsia="Times New Roman" w:cs="Times New Roman"/>
          <w:szCs w:val="24"/>
        </w:rPr>
        <w:t>-</w:t>
      </w:r>
      <w:r>
        <w:rPr>
          <w:rFonts w:eastAsia="Times New Roman" w:cs="Times New Roman"/>
          <w:szCs w:val="24"/>
        </w:rPr>
        <w:t xml:space="preserve">έχει </w:t>
      </w:r>
      <w:proofErr w:type="spellStart"/>
      <w:r>
        <w:rPr>
          <w:rFonts w:eastAsia="Times New Roman" w:cs="Times New Roman"/>
          <w:szCs w:val="24"/>
        </w:rPr>
        <w:t>περιγραφεί</w:t>
      </w:r>
      <w:proofErr w:type="spellEnd"/>
      <w:r>
        <w:rPr>
          <w:rFonts w:eastAsia="Times New Roman" w:cs="Times New Roman"/>
          <w:szCs w:val="24"/>
        </w:rPr>
        <w:t xml:space="preserve"> πολλές φορές μέσα στην περίφημη έκθεση </w:t>
      </w:r>
      <w:proofErr w:type="spellStart"/>
      <w:r>
        <w:rPr>
          <w:rFonts w:eastAsia="Times New Roman" w:cs="Times New Roman"/>
          <w:szCs w:val="24"/>
        </w:rPr>
        <w:t>Πισσαρίδη</w:t>
      </w:r>
      <w:proofErr w:type="spellEnd"/>
      <w:r>
        <w:rPr>
          <w:rFonts w:eastAsia="Times New Roman" w:cs="Times New Roman"/>
          <w:szCs w:val="24"/>
        </w:rPr>
        <w:t xml:space="preserve">-, ένα μοντέλο που διευρύνει τις ανισότητες.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Έρχομαι και στο κορυφαίο ζήτημα που ζούμε αυτή τη στιγμή, τα θύματα της ακρίβειας. Εκεί η στρατηγική σας συνιστά ένα </w:t>
      </w:r>
      <w:proofErr w:type="spellStart"/>
      <w:r>
        <w:rPr>
          <w:rFonts w:eastAsia="Times New Roman" w:cs="Times New Roman"/>
          <w:szCs w:val="24"/>
        </w:rPr>
        <w:t>Βατερλώ</w:t>
      </w:r>
      <w:proofErr w:type="spellEnd"/>
      <w:r>
        <w:rPr>
          <w:rFonts w:eastAsia="Times New Roman" w:cs="Times New Roman"/>
          <w:szCs w:val="24"/>
        </w:rPr>
        <w:t xml:space="preserve">. Σταθερά είμαστε </w:t>
      </w:r>
      <w:r>
        <w:rPr>
          <w:rFonts w:eastAsia="Times New Roman" w:cs="Times New Roman"/>
          <w:szCs w:val="24"/>
        </w:rPr>
        <w:lastRenderedPageBreak/>
        <w:t xml:space="preserve">στη χειρότερη θέση, σε σχέση με την τιμή της χονδρικής, στην Ευρώπη, πρώτοι ή δεύτεροι κάθε φορά στην πιο ακριβή τιμή.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Δεν μπορέσατε να εισάγετε ελεγκτικούς μηχανισμούς, για να δείτε ποιο είναι το πραγματικό κόστος της παραγόμενης ενέργειας και πόσο μπορεί τελικά αυτός που την παρέχει, να κερδοσκοπεί εις βάρος του δημόσιου συμφέροντος και των πολιτών και να περιοριστούν τα υπερκέρδη που εμφανίστηκαν όλο το προηγούμενο διάστημα. Δεν μπορεί να διαμορφώνεται η χονδρική τιμή της ηλεκτρικής ενέργειας με βάση την ανώτερη οριακή τιμή του συστήματος και όχι με το διάμεσο κόστος παραγωγής της.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Αυτά είναι τα ζητήματα σήμερα στην Ευρώπη. Δεν μπορεί να αντιμετωπίζεται το δημόσιο αγαθό της ενέργειας σαν ένα χρηματιστηριακό προϊόν. </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Μην κουνάτε το χέρι, κύριε συνάδελφε!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Δέκα λεπτά μιλάει,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Ήσασταν απών προηγουμένως που η κ. </w:t>
      </w:r>
      <w:proofErr w:type="spellStart"/>
      <w:r>
        <w:rPr>
          <w:rFonts w:eastAsia="Times New Roman" w:cs="Times New Roman"/>
          <w:szCs w:val="24"/>
        </w:rPr>
        <w:t>Κεφαλίδου</w:t>
      </w:r>
      <w:proofErr w:type="spellEnd"/>
      <w:r>
        <w:rPr>
          <w:rFonts w:eastAsia="Times New Roman" w:cs="Times New Roman"/>
          <w:szCs w:val="24"/>
        </w:rPr>
        <w:t xml:space="preserve"> μίλησε δωδεκάμισι λεπτά.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 xml:space="preserve">Τι σημαίνει αυτό;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Έχω λοιπόν πολύ χρόνο ακόμα.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συνεχίζω. Αντί λοιπόν να επιστρατεύσετε τα εργαλεία που διέθετε το σημερινό κράτος, τα απεμπολείτε, τα υπονομεύετε, όπως το δημόσιο χαρακτήρα της ΔΕΗ. Αντί να πείτε να παγώσουν και να μειωθούν τα τιμολόγια της ΔΕΗ, αντίθετα τη</w:t>
      </w:r>
      <w:r w:rsidR="000B7E6C">
        <w:rPr>
          <w:rFonts w:eastAsia="Times New Roman" w:cs="Times New Roman"/>
          <w:szCs w:val="24"/>
        </w:rPr>
        <w:t>ν</w:t>
      </w:r>
      <w:r>
        <w:rPr>
          <w:rFonts w:eastAsia="Times New Roman" w:cs="Times New Roman"/>
          <w:szCs w:val="24"/>
        </w:rPr>
        <w:t xml:space="preserve"> βάζετε να πρωταγωνιστεί σε ένα κερδοσκοπικό παιχνίδι. Ε, δεν μπορεί να υπάρξει λοιπόν ανάπτυξη με μια τέτοια μαχαιριά στο μαλακό υπογάστριο των μικρών και μεσαίων επιχειρήσεων και των νοικοκυριών!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αδιέξοδος αυτός ο δρόμος. Είναι ατελέσφορο αυτό το μοντέλο, το οποίο ποντάρει μόνο στις ιδιωτικοποιήσεις των δημόσιων υποδομών που βρίσκει ξένους επενδυτές, οι οποίοι όμως επενδύουν στη </w:t>
      </w:r>
      <w:proofErr w:type="spellStart"/>
      <w:r>
        <w:rPr>
          <w:rFonts w:eastAsia="Times New Roman" w:cs="Times New Roman"/>
          <w:szCs w:val="24"/>
        </w:rPr>
        <w:t>σιγουράντζα</w:t>
      </w:r>
      <w:proofErr w:type="spellEnd"/>
      <w:r>
        <w:rPr>
          <w:rFonts w:eastAsia="Times New Roman" w:cs="Times New Roman"/>
          <w:szCs w:val="24"/>
        </w:rPr>
        <w:t xml:space="preserve"> εις βάρος του δημόσιου συμφέροντος. </w:t>
      </w:r>
    </w:p>
    <w:p w:rsidR="009B1533" w:rsidRDefault="00F93039">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Κύριε συνάδελφε, παρακαλώ.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Ολοκληρώνω.</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 λοιπόν, το μοντέλο δεν έχει κα</w:t>
      </w:r>
      <w:r w:rsidR="000B7E6C">
        <w:rPr>
          <w:rFonts w:eastAsia="Times New Roman" w:cs="Times New Roman"/>
          <w:szCs w:val="24"/>
        </w:rPr>
        <w:t>μ</w:t>
      </w:r>
      <w:r>
        <w:rPr>
          <w:rFonts w:eastAsia="Times New Roman" w:cs="Times New Roman"/>
          <w:szCs w:val="24"/>
        </w:rPr>
        <w:t xml:space="preserve">μία σχέση με τις ανάγκες της μεγάλης πλειοψηφίας του κόσμου, δεν ανταποκρίνεται στα χαρακτηριστικά της ελληνικής οικονομίας. Είναι πλέον κατανοητό, όπως είναι κατανοητό ότι συνολικά η πολιτική της παρούσας Κυβέρνησης οδηγεί σε μεγάλα αδιέξοδα.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9B1533" w:rsidRDefault="00F93039">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Ευχαριστούμε.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w:t>
      </w:r>
      <w:r w:rsidR="000B7E6C">
        <w:rPr>
          <w:rFonts w:eastAsia="Times New Roman" w:cs="Times New Roman"/>
          <w:szCs w:val="24"/>
        </w:rPr>
        <w:t>ν</w:t>
      </w:r>
      <w:r>
        <w:rPr>
          <w:rFonts w:eastAsia="Times New Roman" w:cs="Times New Roman"/>
          <w:szCs w:val="24"/>
        </w:rPr>
        <w:t xml:space="preserve"> λόγο έχει τώρα η Υπουργός Παιδείας κ. </w:t>
      </w:r>
      <w:proofErr w:type="spellStart"/>
      <w:r>
        <w:rPr>
          <w:rFonts w:eastAsia="Times New Roman" w:cs="Times New Roman"/>
          <w:szCs w:val="24"/>
        </w:rPr>
        <w:t>Κεραμέως</w:t>
      </w:r>
      <w:proofErr w:type="spellEnd"/>
      <w:r>
        <w:rPr>
          <w:rFonts w:eastAsia="Times New Roman" w:cs="Times New Roman"/>
          <w:szCs w:val="24"/>
        </w:rPr>
        <w:t xml:space="preserve"> για την τροπολογία που έχει καταθέσει.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Ευχαριστώ πολύ,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τροπολογία που έχουμε καταθέσει στο παρόν νομοσχέδιο, θα ήθελα να σταθώ ιδιαιτέρως σε μία διάταξη, αυτή που αφορά τη χορήγηση </w:t>
      </w:r>
      <w:r>
        <w:rPr>
          <w:rFonts w:eastAsia="Times New Roman" w:cs="Times New Roman"/>
          <w:szCs w:val="24"/>
          <w:lang w:val="en-US"/>
        </w:rPr>
        <w:t>voucher</w:t>
      </w:r>
      <w:r w:rsidRPr="005E0FAD">
        <w:rPr>
          <w:rFonts w:eastAsia="Times New Roman" w:cs="Times New Roman"/>
          <w:szCs w:val="24"/>
        </w:rPr>
        <w:t xml:space="preserve"> </w:t>
      </w:r>
      <w:r>
        <w:rPr>
          <w:rFonts w:eastAsia="Times New Roman" w:cs="Times New Roman"/>
          <w:szCs w:val="24"/>
        </w:rPr>
        <w:t xml:space="preserve">200 ευρώ στους εκπαιδευτικούς μας για προμήθεια τεχνολογικού εξοπλισμού. Πάνω από εκατόν εξήντα χιλιάδες εκπαιδευτικοί που διδάσκουν σε σχολεία πρωτοβάθμιας και δευτεροβάθμιας εκπαίδευσης και ειδικής αγωγής, μόνιμοι και αναπληρωτές, θα λάβουν </w:t>
      </w:r>
      <w:r>
        <w:rPr>
          <w:rFonts w:eastAsia="Times New Roman" w:cs="Times New Roman"/>
          <w:szCs w:val="24"/>
          <w:lang w:val="en-US"/>
        </w:rPr>
        <w:t>voucher</w:t>
      </w:r>
      <w:r w:rsidRPr="005E0FAD">
        <w:rPr>
          <w:rFonts w:eastAsia="Times New Roman" w:cs="Times New Roman"/>
          <w:szCs w:val="24"/>
        </w:rPr>
        <w:t xml:space="preserve"> </w:t>
      </w:r>
      <w:r>
        <w:rPr>
          <w:rFonts w:eastAsia="Times New Roman" w:cs="Times New Roman"/>
          <w:szCs w:val="24"/>
        </w:rPr>
        <w:t xml:space="preserve">200 ευρώ για την αγορά τεχνολογικού εξοπλισμού, χωρίς κοινωνικά, χωρίς οικονομικά, χωρίς άλλα κριτήρια. Διακόσια ευρώ λοιπόν για τους εκπαιδευτικούς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Αυτή η πρωτοβουλία εντάσσεται στο πρόγραμμα «Ψηφιακή Μέριμνα» συνολικού ύψους 140 εκατομμυρίων ευρώ. Είναι ένα από τα πρώτα έργα του Ταμείου Ανάκαμψης, στη βάση του οποίου έχει ήδη δοθεί </w:t>
      </w:r>
      <w:r>
        <w:rPr>
          <w:rFonts w:eastAsia="Times New Roman" w:cs="Times New Roman"/>
          <w:szCs w:val="24"/>
          <w:lang w:val="en-US"/>
        </w:rPr>
        <w:t>voucher</w:t>
      </w:r>
      <w:r w:rsidRPr="00191BEA">
        <w:rPr>
          <w:rFonts w:eastAsia="Times New Roman" w:cs="Times New Roman"/>
          <w:szCs w:val="24"/>
        </w:rPr>
        <w:t xml:space="preserve"> </w:t>
      </w:r>
      <w:r>
        <w:rPr>
          <w:rFonts w:eastAsia="Times New Roman" w:cs="Times New Roman"/>
          <w:szCs w:val="24"/>
        </w:rPr>
        <w:t xml:space="preserve">για την </w:t>
      </w:r>
      <w:r>
        <w:rPr>
          <w:rFonts w:eastAsia="Times New Roman" w:cs="Times New Roman"/>
          <w:szCs w:val="24"/>
        </w:rPr>
        <w:lastRenderedPageBreak/>
        <w:t xml:space="preserve">προμήθεια τεχνολογικού εξοπλισμού σε πάνω από πεντακόσιους χιλιάδες νέους ηλικίας τεσσάρων έως είκοσι τεσσάρων ετών.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Είναι ένα τεράστιο πρόγραμμα, το οποίο διαπραγματεύτηκε η Κυβέρνηση με τους Ευρωπαίους εταίρους, προκειμένου ακριβώς να στηρίξουμε την τεράστια προσπάθεια του ψηφιακού μετασχηματισμού της εκπαίδευσης. Έχουν ήδη δοθεί λοιπόν </w:t>
      </w:r>
      <w:r>
        <w:rPr>
          <w:rFonts w:eastAsia="Times New Roman" w:cs="Times New Roman"/>
          <w:szCs w:val="24"/>
          <w:lang w:val="en-US"/>
        </w:rPr>
        <w:t>voucher</w:t>
      </w:r>
      <w:r w:rsidRPr="00191BEA">
        <w:rPr>
          <w:rFonts w:eastAsia="Times New Roman" w:cs="Times New Roman"/>
          <w:szCs w:val="24"/>
        </w:rPr>
        <w:t xml:space="preserve"> </w:t>
      </w:r>
      <w:r>
        <w:rPr>
          <w:rFonts w:eastAsia="Times New Roman" w:cs="Times New Roman"/>
          <w:szCs w:val="24"/>
        </w:rPr>
        <w:t xml:space="preserve">σε πάνω από μισό εκατομμύριο νέες και νέους και τώρα δίνεται και στους εκπαιδευτικούς μας. Το πρόγραμμα περιλαμβάνει λοιπόν τώρα και τους εκπαιδευτικούς μας, μετά από πρόταση που κατέθεσα στους Ευρωπαίους εταίρους μας, καθότι αφορά ακριβώς χρήματα του Ταμείου Ανάκαμψης. </w:t>
      </w:r>
    </w:p>
    <w:p w:rsidR="005B5C2F" w:rsidRDefault="00144DBB">
      <w:pPr>
        <w:spacing w:line="600" w:lineRule="auto"/>
        <w:ind w:firstLine="720"/>
        <w:jc w:val="both"/>
        <w:rPr>
          <w:rFonts w:eastAsia="Times New Roman" w:cs="Times New Roman"/>
          <w:szCs w:val="24"/>
        </w:rPr>
      </w:pPr>
      <w:r>
        <w:rPr>
          <w:rFonts w:eastAsia="Times New Roman" w:cs="Times New Roman"/>
          <w:szCs w:val="24"/>
        </w:rPr>
        <w:t>Ο στόχος είναι η ενίσχυση του εκπαιδευτικού μας προσωπικού, του τόσο σημαντικού αυτού ανθρώπινου κεφαλαίου μας, που διαδραματίζει καθοριστικό ρόλο στην προσπάθεια της συνολικής αναβάθμισης του σχολεί</w:t>
      </w:r>
      <w:r>
        <w:rPr>
          <w:rFonts w:eastAsia="Times New Roman" w:cs="Times New Roman"/>
          <w:szCs w:val="24"/>
        </w:rPr>
        <w:t xml:space="preserve">ου μας. Η στήριξη των εκπαιδευτικών μας έρχεται σε συνέχεια άλλων πρωτοβουλιών και δράσεων που υλοποιήθηκαν και υλοποιούνται και συντελούν συνολικά στον ψηφιακό μετασχηματισμό της εκπαίδευσης.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Ενδεικτικά, έχουμε ήδη υλοποιήσει ή υλοποιούμε τα εξής</w:t>
      </w:r>
      <w:r w:rsidR="00F36BAB">
        <w:rPr>
          <w:rFonts w:eastAsia="Times New Roman" w:cs="Times New Roman"/>
          <w:szCs w:val="24"/>
        </w:rPr>
        <w:t>:</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δυνατότητα δωρεάν χρήσης διεθνούς πλατφόρμας τηλεδιασκέψεων για όλη την εκπαιδευτική κοινότητα, που αριθμεί </w:t>
      </w:r>
      <w:r w:rsidR="00F36BAB">
        <w:rPr>
          <w:rFonts w:eastAsia="Times New Roman" w:cs="Times New Roman"/>
          <w:szCs w:val="24"/>
        </w:rPr>
        <w:t>ένα εκατομμύριο εξακόσιες χιλιάδες</w:t>
      </w:r>
      <w:r>
        <w:rPr>
          <w:rFonts w:eastAsia="Times New Roman" w:cs="Times New Roman"/>
          <w:szCs w:val="24"/>
        </w:rPr>
        <w:t xml:space="preserve"> μέλη.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Έχουμε εξασφαλίσει μηδενική χρέωση δεδομένων για πρόσβαση σε όλες τις εκπαιδευτικές πλατφόρμες που χρησιμοποιεί το Υπουργείο Παιδείας για την εξ αποστάσεως εκπαίδευση.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Πρόγραμμα ταχύρρυθμης επιμόρφωσης εκπαιδευτικών στην εξ αποστάσεως εκπαίδευση, με συμμετοχή άνω των ογδόντα χιλιάδων εκπαιδευτικών. Είναι το μεγαλύτερο σε συμμετοχή επιμορφωτικό πρόγραμμα που έχει υλοποιηθεί στη χώρα.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πρόγραμμα «Μαθαίνουμε </w:t>
      </w:r>
      <w:r w:rsidRPr="00AA410F">
        <w:rPr>
          <w:rFonts w:eastAsia="Times New Roman" w:cs="Times New Roman"/>
          <w:szCs w:val="24"/>
        </w:rPr>
        <w:t>Ψ</w:t>
      </w:r>
      <w:r>
        <w:rPr>
          <w:rFonts w:eastAsia="Times New Roman" w:cs="Times New Roman"/>
          <w:szCs w:val="24"/>
        </w:rPr>
        <w:t xml:space="preserve">ηφιακά, Διδάσκουμε Ψηφιακά» μέσω της πλατφόρμας </w:t>
      </w:r>
      <w:proofErr w:type="spellStart"/>
      <w:r>
        <w:rPr>
          <w:rFonts w:eastAsia="Times New Roman" w:cs="Times New Roman"/>
          <w:szCs w:val="24"/>
          <w:lang w:val="en-US"/>
        </w:rPr>
        <w:t>mook</w:t>
      </w:r>
      <w:proofErr w:type="spellEnd"/>
      <w:r w:rsidRPr="0050754A">
        <w:rPr>
          <w:rFonts w:eastAsia="Times New Roman" w:cs="Times New Roman"/>
          <w:szCs w:val="24"/>
        </w:rPr>
        <w:t>.</w:t>
      </w:r>
      <w:proofErr w:type="spellStart"/>
      <w:r>
        <w:rPr>
          <w:rFonts w:eastAsia="Times New Roman" w:cs="Times New Roman"/>
          <w:szCs w:val="24"/>
          <w:lang w:val="en-US"/>
        </w:rPr>
        <w:t>edu</w:t>
      </w:r>
      <w:proofErr w:type="spellEnd"/>
      <w:r w:rsidRPr="0050754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ολοκλήρωση του νέου πληροφοριακού συστήματος υποστήριξης επιμορφωτικών δράσεων του ΙΕΠ, μέσω του οποίου έχουν αρχίσει να υλοποιούνται επιμορφώσεις για πάνω από εκατό</w:t>
      </w:r>
      <w:r w:rsidR="00E55D1C">
        <w:rPr>
          <w:rFonts w:eastAsia="Times New Roman" w:cs="Times New Roman"/>
          <w:szCs w:val="24"/>
        </w:rPr>
        <w:t>ν</w:t>
      </w:r>
      <w:r>
        <w:rPr>
          <w:rFonts w:eastAsia="Times New Roman" w:cs="Times New Roman"/>
          <w:szCs w:val="24"/>
        </w:rPr>
        <w:t xml:space="preserve"> εξήντα χιλιάδες εκπαιδευτικούς σε εργαστήρια δεξιοτήτων.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Αγγλικά στο νηπιαγωγείο, νέα προγράμματα σπουδών, διαφοροποιημένη διδασκαλία, εισαγωγικές επιμορφώσεις νεοδιόριστων εκπαιδευτικών.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Προμήθεια άνω των ενενήντα χιλιάδων </w:t>
      </w:r>
      <w:r w:rsidR="001C6A54">
        <w:rPr>
          <w:rFonts w:eastAsia="Times New Roman" w:cs="Times New Roman"/>
          <w:szCs w:val="24"/>
          <w:lang w:val="en-US"/>
        </w:rPr>
        <w:t>tablet</w:t>
      </w:r>
      <w:r>
        <w:rPr>
          <w:rFonts w:eastAsia="Times New Roman" w:cs="Times New Roman"/>
          <w:szCs w:val="24"/>
        </w:rPr>
        <w:t xml:space="preserve"> και </w:t>
      </w:r>
      <w:r w:rsidR="001C6A54">
        <w:rPr>
          <w:rFonts w:eastAsia="Times New Roman" w:cs="Times New Roman"/>
          <w:szCs w:val="24"/>
          <w:lang w:val="en-US"/>
        </w:rPr>
        <w:t>laptop</w:t>
      </w:r>
      <w:r>
        <w:rPr>
          <w:rFonts w:eastAsia="Times New Roman" w:cs="Times New Roman"/>
          <w:szCs w:val="24"/>
        </w:rPr>
        <w:t xml:space="preserve"> σε σχολεία μέσω κονδυλίων ΕΣΠΑ και μέσω δωρεών. Θυμίζω ότι το 2019, όταν παραλάβαμε την ηγεσία του Υπουργείου, υπήρχαν μόλις τεσσερ</w:t>
      </w:r>
      <w:r w:rsidR="00E55D1C">
        <w:rPr>
          <w:rFonts w:eastAsia="Times New Roman" w:cs="Times New Roman"/>
          <w:szCs w:val="24"/>
        </w:rPr>
        <w:t>ισήμισι</w:t>
      </w:r>
      <w:r>
        <w:rPr>
          <w:rFonts w:eastAsia="Times New Roman" w:cs="Times New Roman"/>
          <w:szCs w:val="24"/>
        </w:rPr>
        <w:t xml:space="preserve"> χιλιάδες φορητές συσκευές στα σχολεία της χώρας και εμείς </w:t>
      </w:r>
      <w:r w:rsidR="00E55D1C">
        <w:rPr>
          <w:rFonts w:eastAsia="Times New Roman" w:cs="Times New Roman"/>
          <w:szCs w:val="24"/>
        </w:rPr>
        <w:t xml:space="preserve">δρομολογήσαμε </w:t>
      </w:r>
      <w:r>
        <w:rPr>
          <w:rFonts w:eastAsia="Times New Roman" w:cs="Times New Roman"/>
          <w:szCs w:val="24"/>
        </w:rPr>
        <w:t xml:space="preserve">άνω των ενενήντα χιλιάδων φορητών συσκευών. Και συνεχίζεται η αναβάθμιση ηλεκτρονικού εξοπλισμού σχολικών μονάδων.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Επίσης, προμήθεια κατάλληλου εξοπλισμού και ψηφιακών εργαλείων για σχολεία ειδικής αγωγής και σχολεία επαγγελματικής εκπαίδευσης.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Μαζική αναβάθμιση των συνδέσεων των σχολείων σε </w:t>
      </w:r>
      <w:r>
        <w:rPr>
          <w:rFonts w:eastAsia="Times New Roman" w:cs="Times New Roman"/>
          <w:szCs w:val="24"/>
          <w:lang w:val="en-US"/>
        </w:rPr>
        <w:t>VDSL</w:t>
      </w:r>
      <w:r w:rsidRPr="0050754A">
        <w:rPr>
          <w:rFonts w:eastAsia="Times New Roman" w:cs="Times New Roman"/>
          <w:szCs w:val="24"/>
        </w:rPr>
        <w:t xml:space="preserve"> </w:t>
      </w:r>
      <w:r>
        <w:rPr>
          <w:rFonts w:eastAsia="Times New Roman" w:cs="Times New Roman"/>
          <w:szCs w:val="24"/>
        </w:rPr>
        <w:t xml:space="preserve">και δίκτυα οπτικών ινών, σε εξαιρετική συνεργασία με το Υπουργείο Ψηφιακής Διακυβέρνησης.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Αντιστοίχως, σε εξαιρετική συνεργασία με το Υπουργείο Ψηφιακής Διακυβέρνησης, ψηφιοποίηση διαδικασιών. Πλέον, οι εγγραφές στα σχολεία ηλεκτρονικά, απολυτήριοι τίτλοι ηλεκτρονικά, </w:t>
      </w:r>
      <w:proofErr w:type="spellStart"/>
      <w:r>
        <w:rPr>
          <w:rFonts w:eastAsia="Times New Roman" w:cs="Times New Roman"/>
          <w:szCs w:val="24"/>
          <w:lang w:val="en-US"/>
        </w:rPr>
        <w:t>eDiplomas</w:t>
      </w:r>
      <w:proofErr w:type="spellEnd"/>
      <w:r w:rsidRPr="0050754A">
        <w:rPr>
          <w:rFonts w:eastAsia="Times New Roman" w:cs="Times New Roman"/>
          <w:szCs w:val="24"/>
        </w:rPr>
        <w:t xml:space="preserve">. </w:t>
      </w:r>
      <w:r>
        <w:rPr>
          <w:rFonts w:eastAsia="Times New Roman" w:cs="Times New Roman"/>
          <w:szCs w:val="24"/>
        </w:rPr>
        <w:t xml:space="preserve">Ηλεκτρονικά αναλαμβάνουν υπηρεσία οι αναπληρωτές εκπαιδευτικοί. Αποστέλλονται τα αποτελέσματα των </w:t>
      </w:r>
      <w:r w:rsidR="00E55D1C">
        <w:rPr>
          <w:rFonts w:eastAsia="Times New Roman" w:cs="Times New Roman"/>
          <w:szCs w:val="24"/>
        </w:rPr>
        <w:t xml:space="preserve">πανελλαδικών </w:t>
      </w:r>
      <w:r>
        <w:rPr>
          <w:rFonts w:eastAsia="Times New Roman" w:cs="Times New Roman"/>
          <w:szCs w:val="24"/>
        </w:rPr>
        <w:t xml:space="preserve">μέσω </w:t>
      </w:r>
      <w:r w:rsidR="00F36BAB">
        <w:rPr>
          <w:rFonts w:eastAsia="Times New Roman" w:cs="Times New Roman"/>
          <w:szCs w:val="24"/>
          <w:lang w:val="en-US"/>
        </w:rPr>
        <w:t>SMS</w:t>
      </w:r>
      <w:r w:rsidR="00F36BA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w:t>
      </w:r>
      <w:r w:rsidR="00E55D1C">
        <w:rPr>
          <w:rFonts w:eastAsia="Times New Roman" w:cs="Times New Roman"/>
          <w:szCs w:val="24"/>
        </w:rPr>
        <w:t>-μητρώο</w:t>
      </w:r>
      <w:r>
        <w:rPr>
          <w:rFonts w:eastAsia="Times New Roman" w:cs="Times New Roman"/>
          <w:szCs w:val="24"/>
        </w:rPr>
        <w:t xml:space="preserve"> εκπαιδευτών επαγγελματικής εκπαίδευσης και κατάρτισης.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έργα του Ταμείου Ανάκαμψης και Ανθεκτικότητας για τον ψηφιακό μετασχηματισμό της εκπαίδευσης, που υπερβαίνουν τα 450 εκατομμύρια ευρώ. </w:t>
      </w:r>
      <w:r>
        <w:rPr>
          <w:rFonts w:eastAsia="Times New Roman" w:cs="Times New Roman"/>
          <w:szCs w:val="24"/>
        </w:rPr>
        <w:lastRenderedPageBreak/>
        <w:t xml:space="preserve">Τι περιλαμβάνουν; Για παράδειγμα, </w:t>
      </w:r>
      <w:proofErr w:type="spellStart"/>
      <w:r>
        <w:rPr>
          <w:rFonts w:eastAsia="Times New Roman" w:cs="Times New Roman"/>
          <w:szCs w:val="24"/>
        </w:rPr>
        <w:t>διαδραστικούς</w:t>
      </w:r>
      <w:proofErr w:type="spellEnd"/>
      <w:r>
        <w:rPr>
          <w:rFonts w:eastAsia="Times New Roman" w:cs="Times New Roman"/>
          <w:szCs w:val="24"/>
        </w:rPr>
        <w:t xml:space="preserve"> πίνακες σε σχολεία πρωτοβάθμιας και δευτεροβάθμιας εκπαίδευσης. Δημιουργία ψηφιακού εκπαιδευτικού υλικού, ψηφιακά εργαλεία για μαθητές με αναπηρία ή και ειδικές εκπαιδευτικές ανάγκες. Εργαστήρια ρομποτικής και </w:t>
      </w:r>
      <w:r>
        <w:rPr>
          <w:rFonts w:eastAsia="Times New Roman" w:cs="Times New Roman"/>
          <w:szCs w:val="24"/>
          <w:lang w:val="en-US"/>
        </w:rPr>
        <w:t>stem</w:t>
      </w:r>
      <w:r>
        <w:rPr>
          <w:rFonts w:eastAsia="Times New Roman" w:cs="Times New Roman"/>
          <w:szCs w:val="24"/>
        </w:rPr>
        <w:t xml:space="preserve"> στα σχολεία</w:t>
      </w:r>
      <w:r w:rsidRPr="0050754A">
        <w:rPr>
          <w:rFonts w:eastAsia="Times New Roman" w:cs="Times New Roman"/>
          <w:szCs w:val="24"/>
        </w:rPr>
        <w:t xml:space="preserve">. </w:t>
      </w:r>
      <w:r>
        <w:rPr>
          <w:rFonts w:eastAsia="Times New Roman" w:cs="Times New Roman"/>
          <w:szCs w:val="24"/>
        </w:rPr>
        <w:t xml:space="preserve">450 επιπλέον εκατομμύρια ευρώ για τον ψηφιακό μετασχηματισμό της εκπαίδευσης.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ψηφιακός μετασχηματισμός της εκπαίδευσης αποτελεί για την Κυβέρνησή μας καίρια προτεραιότητα. Σε μικρό χρονικό διάστημα, σε μόλις δυόμισι χρόνια, έγιναν πολλά και σημαντικά βήματα. Τα σχολεία μας αλλάζουν στην πράξη. Οι εκπαιδευτικοί μας, τα παιδιά μας λειτουργούν σε ένα νέο πιο ψηφιοποιημένο περιβάλλον, το οποίο συνεχώς διευρύνεται, προσφέρει ολοένα και περισσότερες δυνατότητες. Και σ’ αυτό το πλαίσιο διευρύνουμε και εμείς όλο και περισσότερο τη στήριξη στο έργο των εκπαιδευτικών μας, βοηθάμε όλο και περισσότερο τα παιδιά μας να κάνουν πράξη τα όνειρά τους.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Θέλω να πιστεύω, κυρίες και κύριοι συνάδελφοι, -και απευθύνομαι σε όλα τα κόμματα- ότι όλα τα κόμματα θα στηρίξουν τη μεγάλη αυτή παροχή προς τους εκπαιδευτικούς μας, όμοια της οποίας δεν έχει ξαναγίνει στο παρελθόν. Θέλω να πιστεύω ότι όλα τα κόμματα του Κοινοβουλίου θα στηρίξουν αυτή την πρωτοβουλία.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τα λοιπά, προβλέπονται και κάποιες άλλες ρυθμίσεις που αφορούν σε παρατάσεις προθεσμιών και στην εφαρμογή της ίδιας διαδικασίας συμπλήρωσης του μηχανογραφικού δελτίου στις </w:t>
      </w:r>
      <w:r w:rsidR="00D447F9">
        <w:rPr>
          <w:rFonts w:eastAsia="Times New Roman" w:cs="Times New Roman"/>
          <w:szCs w:val="24"/>
        </w:rPr>
        <w:t>π</w:t>
      </w:r>
      <w:r>
        <w:rPr>
          <w:rFonts w:eastAsia="Times New Roman" w:cs="Times New Roman"/>
          <w:szCs w:val="24"/>
        </w:rPr>
        <w:t xml:space="preserve">ανελλαδικές, όπως και πέρυσι.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FF1419">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κι εμείς.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Φόρτωμας</w:t>
      </w:r>
      <w:proofErr w:type="spellEnd"/>
      <w:r>
        <w:rPr>
          <w:rFonts w:eastAsia="Times New Roman" w:cs="Times New Roman"/>
          <w:szCs w:val="24"/>
        </w:rPr>
        <w:t xml:space="preserve"> από τη Νέα Δημοκρατία και ακολουθεί ο κ. </w:t>
      </w:r>
      <w:proofErr w:type="spellStart"/>
      <w:r>
        <w:rPr>
          <w:rFonts w:eastAsia="Times New Roman" w:cs="Times New Roman"/>
          <w:szCs w:val="24"/>
        </w:rPr>
        <w:t>Κυρανάκης</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Φόρτωμα, έχετε τον λόγο. </w:t>
      </w:r>
    </w:p>
    <w:p w:rsidR="009B1533" w:rsidRDefault="00F93039">
      <w:pPr>
        <w:spacing w:line="600" w:lineRule="auto"/>
        <w:ind w:firstLine="720"/>
        <w:jc w:val="both"/>
        <w:rPr>
          <w:rFonts w:eastAsia="Times New Roman" w:cs="Times New Roman"/>
          <w:szCs w:val="24"/>
        </w:rPr>
      </w:pPr>
      <w:r w:rsidRPr="008C06F7">
        <w:rPr>
          <w:rFonts w:eastAsia="Times New Roman" w:cs="Times New Roman"/>
          <w:b/>
          <w:szCs w:val="24"/>
        </w:rPr>
        <w:t>ΦΙΛΙΠΠΟΣ ΦΟΡΤΩΜΑΣ:</w:t>
      </w:r>
      <w:r>
        <w:rPr>
          <w:rFonts w:eastAsia="Times New Roman" w:cs="Times New Roman"/>
          <w:szCs w:val="24"/>
        </w:rPr>
        <w:t xml:space="preserve"> Ευχαριστώ πολύ,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ακούγοντας και τους συναδέλφους από τον ΣΥΡΙΖΑ όλες αυτές τις ημέρες, οι οποίοι παίζουν με την πανδημία, αλλά και με τους νεκρούς, θα ήθελα να τους καλέσω να μην παρασύρονται από αυτή την τηλεοπτική αντιπολίτευση, ακούγοντας και τον προηγούμενο συνάδελφο ο οποίος μίλησε. Δεν πρέπει, λοιπόν, οι θάνατοι να αποτελούν στοιχείο αντιπολίτευσης.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Και δεν το λέω μόνο εγώ, το λέει και ο αγαπητός σας συνάδελφος από τον ΣΥΡΙΖΑ, ο κ. Νίκος Φίλης, ο οποίος είχε κάνει μια δήλωση στην «</w:t>
      </w:r>
      <w:r w:rsidR="00D05FA6">
        <w:rPr>
          <w:rFonts w:eastAsia="Times New Roman" w:cs="Times New Roman"/>
          <w:szCs w:val="24"/>
        </w:rPr>
        <w:t>ΚΑΘΗΜΕΡΙΝΗ</w:t>
      </w:r>
      <w:r>
        <w:rPr>
          <w:rFonts w:eastAsia="Times New Roman" w:cs="Times New Roman"/>
          <w:szCs w:val="24"/>
        </w:rPr>
        <w:t>» στις 10 Δεκεμβρίου του 2021. Το καταθέτω στα Πρακτικά.</w:t>
      </w:r>
    </w:p>
    <w:p w:rsidR="009B1533" w:rsidRDefault="00F93039">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Φίλιππος </w:t>
      </w:r>
      <w:proofErr w:type="spellStart"/>
      <w:r>
        <w:rPr>
          <w:rFonts w:eastAsia="Times New Roman" w:cs="Times New Roman"/>
          <w:szCs w:val="24"/>
        </w:rPr>
        <w:t>Φόρτωμας</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D05FA6">
        <w:rPr>
          <w:rFonts w:eastAsia="Times New Roman" w:cs="Times New Roman"/>
          <w:szCs w:val="24"/>
        </w:rPr>
        <w:t>α</w:t>
      </w:r>
      <w:r w:rsidR="00D05FA6"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Ακούγοντας, λοιπόν, όλες αυτές τις ημέρες όλα αυτά τα οποία διεξάγονται μέσα στην Ολομέλεια, δεν θα σταθώ σε επιμέρους λεπτομέρειες, αλλά θα ήθελα να θέσω ένα ερώτημα σε όλους σας και σε όλους μας, και εδώ μέσα, αλλά και στην κοινωνία. Αλήθεια, σε ποια Ελλάδα θέλουμε να ζήσουμε;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Οι πολίτες, κυρίες και κύριοι συνάδελφοι, θέλουν να ακούσουν σε τι μπορούν να ελπίζουν οι ίδιοι, πώς θα βελτιωθεί και η ζωή</w:t>
      </w:r>
      <w:r w:rsidR="00F65F3F">
        <w:rPr>
          <w:rFonts w:eastAsia="Times New Roman" w:cs="Times New Roman"/>
          <w:szCs w:val="24"/>
        </w:rPr>
        <w:t xml:space="preserve"> τους</w:t>
      </w:r>
      <w:r>
        <w:rPr>
          <w:rFonts w:eastAsia="Times New Roman" w:cs="Times New Roman"/>
          <w:szCs w:val="24"/>
        </w:rPr>
        <w:t xml:space="preserve"> αλλά και των παιδιών τους. </w:t>
      </w:r>
      <w:r w:rsidR="00F65F3F">
        <w:rPr>
          <w:rFonts w:eastAsia="Times New Roman" w:cs="Times New Roman"/>
          <w:szCs w:val="24"/>
        </w:rPr>
        <w:t>Η</w:t>
      </w:r>
      <w:r>
        <w:rPr>
          <w:rFonts w:eastAsia="Times New Roman" w:cs="Times New Roman"/>
          <w:szCs w:val="24"/>
        </w:rPr>
        <w:t xml:space="preserve"> ωρίμανση της κοινωνίας μέσα από τις τόσες κρίσεις, η παρακμή της αριστερής ηγεμονίας, την οποία παρατηρούμε όλες αυτές τις ημέρες μέσα από την Ολομέλεια και όχι μόνο, αλλά και η ανάδυση μιας ποιοτικής φιλελεύθερης πολιτικής της Κυβέρνησης ανοίγουν πλέον τον δρόμο για μια νέα κανονικότητα. Γιατί από τις εποχές των τεχνητών διχασμών, αλλά και του ρεβανσισμού, τις οποίες είδαμε αυτές τις μέρες στην Ολομέλεια, εμείς επιλέγουμε την αισιόδοξη, αλλά και τη δημιουργική προοπτική της χώρας.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συνεχίζει τις μεταρρυθμίσεις της που έχουν στόχο να φέρουν το κράτος δίπλα στον πολίτη, αλλά κυρίως να στρώσουν το έδαφος για ακόμα περισσότερες νέες επενδύσεις, για ακόμα περισσότερες νέες θέσεις εργασίας.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Φυσικά, στο παρόν πλαίσιο κινείται και το παρόν νομοσχέδιο, το οποίο βάζει γερά θεμέλια επανεκκίνησης της εμπιστοσύνης αγορά</w:t>
      </w:r>
      <w:r w:rsidR="008E2E61">
        <w:rPr>
          <w:rFonts w:eastAsia="Times New Roman" w:cs="Times New Roman"/>
          <w:szCs w:val="24"/>
        </w:rPr>
        <w:t>ς</w:t>
      </w:r>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κράτους, επενδυτή</w:t>
      </w:r>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κράτου</w:t>
      </w:r>
      <w:r w:rsidR="001C6A54">
        <w:rPr>
          <w:rFonts w:eastAsia="Times New Roman" w:cs="Times New Roman"/>
          <w:szCs w:val="24"/>
        </w:rPr>
        <w:t>ς</w:t>
      </w:r>
      <w:r>
        <w:rPr>
          <w:rFonts w:eastAsia="Times New Roman" w:cs="Times New Roman"/>
          <w:szCs w:val="24"/>
        </w:rPr>
        <w:t>, αλλά και πολίτη</w:t>
      </w:r>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 xml:space="preserve">κράτους.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Όλες οι δυσκολίες που αντιμετωπίσαμε τα τελευταία χρόνια, με πιο πρόσφατη την πανδημία, μας έδειξαν ότι είναι επιτακτική η ανάγκη να καλύψουμε το μεγάλο επενδυτικό κενό -και πράγματι, υπάρχει μεγάλο επενδυτικό κενό στη χώρα- που έχει δημιουργηθεί από τις προηγούμενες κυβερνήσεις. Όμως, και εμείς μπορούμε να κάνουμε ακόμα καλύτερα και περισσότερα πράγματα. Επίσης, είναι ανάγκη να αντιμετωπίσουμε τις οικονομικές και κοινωνικές ανισότητες αλλά και την ανεργία. Και φυσικά, να στηρίξουμε τις </w:t>
      </w:r>
      <w:r w:rsidR="008E2E61">
        <w:rPr>
          <w:rFonts w:eastAsia="Times New Roman" w:cs="Times New Roman"/>
          <w:szCs w:val="24"/>
        </w:rPr>
        <w:t xml:space="preserve">μικρές και μεσαίες </w:t>
      </w:r>
      <w:r>
        <w:rPr>
          <w:rFonts w:eastAsia="Times New Roman" w:cs="Times New Roman"/>
          <w:szCs w:val="24"/>
        </w:rPr>
        <w:t xml:space="preserve">επιχειρήσεις, οι οποίες εξακολουθούν να παίζουν καθοριστικό ρόλο στην οικονομία της χώρας.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Μέχρι σήμερα η οικονομική δραστηριότητα της χώρας επικεντρωνόταν</w:t>
      </w:r>
      <w:r w:rsidR="008E2E61">
        <w:rPr>
          <w:rFonts w:eastAsia="Times New Roman" w:cs="Times New Roman"/>
          <w:szCs w:val="24"/>
        </w:rPr>
        <w:t>,</w:t>
      </w:r>
      <w:r>
        <w:rPr>
          <w:rFonts w:eastAsia="Times New Roman" w:cs="Times New Roman"/>
          <w:szCs w:val="24"/>
        </w:rPr>
        <w:t xml:space="preserve"> κυρίως</w:t>
      </w:r>
      <w:r w:rsidR="008E2E61">
        <w:rPr>
          <w:rFonts w:eastAsia="Times New Roman" w:cs="Times New Roman"/>
          <w:szCs w:val="24"/>
        </w:rPr>
        <w:t>,</w:t>
      </w:r>
      <w:r>
        <w:rPr>
          <w:rFonts w:eastAsia="Times New Roman" w:cs="Times New Roman"/>
          <w:szCs w:val="24"/>
        </w:rPr>
        <w:t xml:space="preserve"> στους παραδοσιακούς τομείς, με ισχνές πρωτοβουλίες καινοτομίας, χαμηλή παραγωγικότητα και, δυστυχώς, λίγες επενδύσεις. Και αυτό είναι και το έλλειμμα στη χώρα.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Με τον νέο αναπτυξιακό νόμο ερχόμαστε</w:t>
      </w:r>
      <w:r w:rsidR="008E2E61">
        <w:rPr>
          <w:rFonts w:eastAsia="Times New Roman" w:cs="Times New Roman"/>
          <w:szCs w:val="24"/>
        </w:rPr>
        <w:t>,</w:t>
      </w:r>
      <w:r>
        <w:rPr>
          <w:rFonts w:eastAsia="Times New Roman" w:cs="Times New Roman"/>
          <w:szCs w:val="24"/>
        </w:rPr>
        <w:t xml:space="preserve"> ως Κυβέρνηση</w:t>
      </w:r>
      <w:r w:rsidR="008E2E61">
        <w:rPr>
          <w:rFonts w:eastAsia="Times New Roman" w:cs="Times New Roman"/>
          <w:szCs w:val="24"/>
        </w:rPr>
        <w:t>,</w:t>
      </w:r>
      <w:r>
        <w:rPr>
          <w:rFonts w:eastAsia="Times New Roman" w:cs="Times New Roman"/>
          <w:szCs w:val="24"/>
        </w:rPr>
        <w:t xml:space="preserve"> να προωθήσουμε επενδύσεις </w:t>
      </w:r>
      <w:proofErr w:type="spellStart"/>
      <w:r>
        <w:rPr>
          <w:rFonts w:eastAsia="Times New Roman" w:cs="Times New Roman"/>
          <w:szCs w:val="24"/>
        </w:rPr>
        <w:t>στοχευμένες</w:t>
      </w:r>
      <w:proofErr w:type="spellEnd"/>
      <w:r>
        <w:rPr>
          <w:rFonts w:eastAsia="Times New Roman" w:cs="Times New Roman"/>
          <w:szCs w:val="24"/>
        </w:rPr>
        <w:t>, να ενισχύσουμε την καινοτομία, αλλά και να δώσουμε ευκαιρί</w:t>
      </w:r>
      <w:r w:rsidR="008E2E61">
        <w:rPr>
          <w:rFonts w:eastAsia="Times New Roman" w:cs="Times New Roman"/>
          <w:szCs w:val="24"/>
        </w:rPr>
        <w:t>ες</w:t>
      </w:r>
      <w:r>
        <w:rPr>
          <w:rFonts w:eastAsia="Times New Roman" w:cs="Times New Roman"/>
          <w:szCs w:val="24"/>
        </w:rPr>
        <w:t xml:space="preserve"> και ευελιξία στους επενδυτές, καθώς και να δημιουργήσουμε </w:t>
      </w:r>
      <w:r w:rsidR="008E2E61">
        <w:rPr>
          <w:rFonts w:eastAsia="Times New Roman" w:cs="Times New Roman"/>
          <w:szCs w:val="24"/>
        </w:rPr>
        <w:t xml:space="preserve">τις </w:t>
      </w:r>
      <w:r>
        <w:rPr>
          <w:rFonts w:eastAsia="Times New Roman" w:cs="Times New Roman"/>
          <w:szCs w:val="24"/>
        </w:rPr>
        <w:t xml:space="preserve">κατάλληλες συνθήκες και </w:t>
      </w:r>
      <w:r w:rsidR="008E2E61">
        <w:rPr>
          <w:rFonts w:eastAsia="Times New Roman" w:cs="Times New Roman"/>
          <w:szCs w:val="24"/>
        </w:rPr>
        <w:t xml:space="preserve">ένα </w:t>
      </w:r>
      <w:r>
        <w:rPr>
          <w:rFonts w:eastAsia="Times New Roman" w:cs="Times New Roman"/>
          <w:szCs w:val="24"/>
        </w:rPr>
        <w:t xml:space="preserve">υγιές περιβάλλον για προσέλκυση επενδύσεων, άρα νέες προοπτικές, νέες θέσεις εργασίας και υψηλούς ρυθμούς ανάπτυξης, κυρίες και κύριοι συνάδελφοι.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ανάκαμψη και η ανάπτυξη θα είναι φέτος εντυπωσιακή, πάνω από 7%, παρά τα προβλήματα από τη διεθνή εφοδιαστική αλυσίδα. Χωρίς αρνητικές εκπλήξεις από το μέτωπο της πανδημίας, θα είμαστε ψηλά, γύρω στο 5% και του χρόνου. Σημασία, όμως, έχει να ξεπερνάμε για τα επόμενα χρόνια τον μέσο όρο της Ευρωζώνης.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Οι προϋποθέσεις υπάρχουν, οι πόροι, αυτές οι μεταρρυθμίσεις τις οποίες φέρνουμε και με το παρόν νομοσχέδιο, αλλά και το οικονομικό κλίμα, τόσο στο σκέλος των επενδύσεων όσο και της κατανάλωσης. Υπάρχουν μείζονες εξελίξεις που δεν έχουν γίνει αισθητές σε όλη τους την έκταση. Έχουμε, για παράδειγμα, μία αθόρυβη αναγέννηση της ελληνικής βιομηχανίας. Η παραγωγή αυτή έχει ξεπεράσει ήδη τα μεγέθη του 2019. Βλέπουμε κλάδους υψηλής προστιθέμενης αξίας, αλλά και τεχνολογικής αιχμής να είναι διεθνώς ανταγωνιστικοί στην άντληση επενδύσεων, όπως η φαρμακοβιομηχανία ή και τα κέντρα αποθήκευσης δεδομένων.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Βλέπουμε, λοιπόν, πολλές παραγωγικές επιχειρήσεις να σχεδιάζουν επενδύσεις και διάφορες εξαγορές, με στόχο την μεγέθυνσή τους, αλλά και την τόνωση της  εξωστρέφειας</w:t>
      </w:r>
      <w:r w:rsidR="008E2E61" w:rsidRPr="008E2E61">
        <w:rPr>
          <w:rFonts w:eastAsia="Times New Roman" w:cs="Times New Roman"/>
          <w:szCs w:val="24"/>
        </w:rPr>
        <w:t xml:space="preserve"> </w:t>
      </w:r>
      <w:r w:rsidR="008E2E61">
        <w:rPr>
          <w:rFonts w:eastAsia="Times New Roman" w:cs="Times New Roman"/>
          <w:szCs w:val="24"/>
        </w:rPr>
        <w:t>τους</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Βλέπουμε κορυφαίες παγκοσμίως εταιρείες, λόγου χάρη τη </w:t>
      </w:r>
      <w:r w:rsidR="00D05FA6">
        <w:rPr>
          <w:rFonts w:eastAsia="Times New Roman" w:cs="Times New Roman"/>
          <w:szCs w:val="24"/>
        </w:rPr>
        <w:t>«</w:t>
      </w:r>
      <w:r w:rsidR="00D05FA6">
        <w:rPr>
          <w:rFonts w:eastAsia="Times New Roman" w:cs="Times New Roman"/>
          <w:szCs w:val="24"/>
          <w:lang w:val="en-US"/>
        </w:rPr>
        <w:t>PFIZER</w:t>
      </w:r>
      <w:r w:rsidR="00D05FA6">
        <w:rPr>
          <w:rFonts w:eastAsia="Times New Roman" w:cs="Times New Roman"/>
          <w:szCs w:val="24"/>
        </w:rPr>
        <w:t>»</w:t>
      </w:r>
      <w:r>
        <w:rPr>
          <w:rFonts w:eastAsia="Times New Roman" w:cs="Times New Roman"/>
          <w:szCs w:val="24"/>
        </w:rPr>
        <w:t xml:space="preserve">, τη </w:t>
      </w:r>
      <w:r w:rsidR="00D05FA6">
        <w:rPr>
          <w:rFonts w:eastAsia="Times New Roman" w:cs="Times New Roman"/>
          <w:szCs w:val="24"/>
        </w:rPr>
        <w:t>«</w:t>
      </w:r>
      <w:r w:rsidR="00D05FA6">
        <w:rPr>
          <w:rFonts w:eastAsia="Times New Roman" w:cs="Times New Roman"/>
          <w:szCs w:val="24"/>
          <w:lang w:val="en-US"/>
        </w:rPr>
        <w:t>MICROSOFT</w:t>
      </w:r>
      <w:r w:rsidR="00D05FA6">
        <w:rPr>
          <w:rFonts w:eastAsia="Times New Roman" w:cs="Times New Roman"/>
          <w:szCs w:val="24"/>
        </w:rPr>
        <w:t>»</w:t>
      </w:r>
      <w:r>
        <w:rPr>
          <w:rFonts w:eastAsia="Times New Roman" w:cs="Times New Roman"/>
          <w:szCs w:val="24"/>
        </w:rPr>
        <w:t xml:space="preserve">, αλλά και την </w:t>
      </w:r>
      <w:r w:rsidR="00D05FA6">
        <w:rPr>
          <w:rFonts w:eastAsia="Times New Roman" w:cs="Times New Roman"/>
          <w:szCs w:val="24"/>
        </w:rPr>
        <w:t>«</w:t>
      </w:r>
      <w:r w:rsidR="00D05FA6">
        <w:rPr>
          <w:rFonts w:eastAsia="Times New Roman" w:cs="Times New Roman"/>
          <w:szCs w:val="24"/>
          <w:lang w:val="en-US"/>
        </w:rPr>
        <w:t>AMAZON</w:t>
      </w:r>
      <w:r w:rsidR="00D05FA6">
        <w:rPr>
          <w:rFonts w:eastAsia="Times New Roman" w:cs="Times New Roman"/>
          <w:szCs w:val="24"/>
        </w:rPr>
        <w:t>»</w:t>
      </w:r>
      <w:r>
        <w:rPr>
          <w:rFonts w:eastAsia="Times New Roman" w:cs="Times New Roman"/>
          <w:szCs w:val="24"/>
        </w:rPr>
        <w:t xml:space="preserve">, να εγκαθιστούν κέντρα έρευνας αλλά και διάφορες άλλες δομές στη χώρα μας. Και ο τουρισμός αποκτά νέα χαρακτηριστικά, ποιοτική αναβάθμιση, στροφή στη βιωσιμότητα και το περιβάλλον όχι μόνο ως στοιχείο λειτουργίας μονάδων, αλλά και ως εμπειρία προς τον επισκέπτη.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ρόλος των τραπεζών </w:t>
      </w:r>
      <w:r w:rsidR="00B1083A">
        <w:rPr>
          <w:rFonts w:eastAsia="Times New Roman" w:cs="Times New Roman"/>
          <w:szCs w:val="24"/>
        </w:rPr>
        <w:t>-</w:t>
      </w:r>
      <w:r>
        <w:rPr>
          <w:rFonts w:eastAsia="Times New Roman" w:cs="Times New Roman"/>
          <w:szCs w:val="24"/>
        </w:rPr>
        <w:t xml:space="preserve">κάτι το οποίο είναι σημαντικό- είναι </w:t>
      </w:r>
      <w:r w:rsidR="008E2E61">
        <w:rPr>
          <w:rFonts w:eastAsia="Times New Roman" w:cs="Times New Roman"/>
          <w:szCs w:val="24"/>
        </w:rPr>
        <w:t xml:space="preserve">επίσης </w:t>
      </w:r>
      <w:r>
        <w:rPr>
          <w:rFonts w:eastAsia="Times New Roman" w:cs="Times New Roman"/>
          <w:szCs w:val="24"/>
        </w:rPr>
        <w:t xml:space="preserve">πολύ κρίσιμος για τη στήριξη μιας άλλου τύπου ανάπτυξης, περιβαλλοντικά βιώσιμης αλλά και κοινωνικά ανοιχτής σε όλους. Επιδιώκουμε, λοιπόν, όχι απλώς ανάπτυξη αλλά ευημερία, βιώσιμη και συμμετοχική.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Δίνουμε με το παρόν νομοσχέδιο ιδιαίτερη βαρύτητα σε τρεις τομείς: Πράσινη μετάβαση, μετάβαση ψηφιακή, αλλά και καινοτομία, έρευνα και ανάπτυξη. Είναι τρεις από τους πιο σημαντικούς τομείς στους οποίους θα επενδύσει η χώρα μας, αλλά και θα επιτύχει οφέλη τόσο οικονομικά όσο και επενδυτικά και θα μπορέσει να συναγωνιστεί και τις υπόλοιπες ευρωπαϊκές χώρες.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κύριε Υπουργέ, θα ήθελα να σας προτρέψω να δείτε τη δυνατότητα συμπερίληψης στον νέο αναπτυξιακό νόμο και του τομέα της ναυπήγησης -κάτι το οποίο έχουν πει και άλλοι συνάδελφοι- σύγχρονων ρυμουλκών, αλλά και ναυαγοσωστικών. Είναι ένας τομέας ο οποίος συνδυάζει και τις πράσινες μεταφορές και την ναυπήγηση και τη ναυτιλία, στις οποίες η χώρα μας ανέκαθεν πρωτοπορούσε. Ξέρω την ιδιαίτερη ευαισθησία σας στον χώρο αυτό, μιας και έχετε κάνει πολλά και σημαντικά πράγματα, ό</w:t>
      </w:r>
      <w:r w:rsidR="008E2E61">
        <w:rPr>
          <w:rFonts w:eastAsia="Times New Roman" w:cs="Times New Roman"/>
          <w:szCs w:val="24"/>
        </w:rPr>
        <w:t>π</w:t>
      </w:r>
      <w:r>
        <w:rPr>
          <w:rFonts w:eastAsia="Times New Roman" w:cs="Times New Roman"/>
          <w:szCs w:val="24"/>
        </w:rPr>
        <w:t>ως</w:t>
      </w:r>
      <w:r w:rsidR="008E2E61">
        <w:rPr>
          <w:rFonts w:eastAsia="Times New Roman" w:cs="Times New Roman"/>
          <w:szCs w:val="24"/>
        </w:rPr>
        <w:t xml:space="preserve"> επίσης</w:t>
      </w:r>
      <w:r>
        <w:rPr>
          <w:rFonts w:eastAsia="Times New Roman" w:cs="Times New Roman"/>
          <w:szCs w:val="24"/>
        </w:rPr>
        <w:t xml:space="preserve"> νομίζω ότι πρέπει να προχωρήσουν οι επενδύσεις και στα </w:t>
      </w:r>
      <w:r w:rsidR="00D05FA6">
        <w:rPr>
          <w:rFonts w:eastAsia="Times New Roman" w:cs="Times New Roman"/>
          <w:szCs w:val="24"/>
        </w:rPr>
        <w:t xml:space="preserve">ναυπηγεία </w:t>
      </w:r>
      <w:r>
        <w:rPr>
          <w:rFonts w:eastAsia="Times New Roman" w:cs="Times New Roman"/>
          <w:szCs w:val="24"/>
        </w:rPr>
        <w:t xml:space="preserve">Σκαραμαγκά, αλλά και της Ελευσίνας, κάτι το οποίο </w:t>
      </w:r>
      <w:r w:rsidR="008E2E61">
        <w:rPr>
          <w:rFonts w:eastAsia="Times New Roman" w:cs="Times New Roman"/>
          <w:szCs w:val="24"/>
        </w:rPr>
        <w:t xml:space="preserve">δεν </w:t>
      </w:r>
      <w:r>
        <w:rPr>
          <w:rFonts w:eastAsia="Times New Roman" w:cs="Times New Roman"/>
          <w:szCs w:val="24"/>
        </w:rPr>
        <w:t xml:space="preserve">πρέπει να καθυστερήσει άλλο.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Χαιρετίζω φυσικά και τις πρωτοβουλίες του Υπουργείου που ήρθαν με τις τελευταίες νομοτεχνικές βελτιώσεις οι οποίες αφορούν και τον νησιωτικό χώρο και έρχονται να ενισχύσουν τις </w:t>
      </w:r>
      <w:r w:rsidR="00D05FA6">
        <w:rPr>
          <w:rFonts w:eastAsia="Times New Roman" w:cs="Times New Roman"/>
          <w:szCs w:val="24"/>
        </w:rPr>
        <w:t xml:space="preserve">ξενοδοχειακές </w:t>
      </w:r>
      <w:r>
        <w:rPr>
          <w:rFonts w:eastAsia="Times New Roman" w:cs="Times New Roman"/>
          <w:szCs w:val="24"/>
        </w:rPr>
        <w:t>επιχειρήσεις</w:t>
      </w:r>
      <w:r w:rsidR="008E2E61">
        <w:rPr>
          <w:rFonts w:eastAsia="Times New Roman" w:cs="Times New Roman"/>
          <w:szCs w:val="24"/>
        </w:rPr>
        <w:t>,</w:t>
      </w:r>
      <w:r>
        <w:rPr>
          <w:rFonts w:eastAsia="Times New Roman" w:cs="Times New Roman"/>
          <w:szCs w:val="24"/>
        </w:rPr>
        <w:t xml:space="preserve"> με τη δυνατότητα εκσυγχρονισμού των ξενοδοχείων τριών αστέρων. Ιδιαίτερα για το</w:t>
      </w:r>
      <w:r w:rsidR="00D05FA6">
        <w:rPr>
          <w:rFonts w:eastAsia="Times New Roman" w:cs="Times New Roman"/>
          <w:szCs w:val="24"/>
        </w:rPr>
        <w:t>ν</w:t>
      </w:r>
      <w:r>
        <w:rPr>
          <w:rFonts w:eastAsia="Times New Roman" w:cs="Times New Roman"/>
          <w:szCs w:val="24"/>
        </w:rPr>
        <w:t xml:space="preserve"> Νομό Κυκλάδων, τον οποίο έχω την τιμή να εκπροσωπώ, αυτά αφορούν την πλειοψηφία των τουριστικών καταλυμάτων και με αυτό τον τρόπο δίνεται η δυνατότητα στους νησιώτες να ενισχύσουν τις επιχειρήσεις τους.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Εξίσου σημαντική είναι και η νομοθετική ρύθμιση για τα μικρότερα νησιά με τρεις χιλιάδες κατοίκους, δυνάμει της οποίας ενισχύονται οι ξενώνες στους παραδοσιακούς οικισμούς. Οι </w:t>
      </w:r>
      <w:r w:rsidR="008E2E61">
        <w:rPr>
          <w:rFonts w:eastAsia="Times New Roman" w:cs="Times New Roman"/>
          <w:szCs w:val="24"/>
        </w:rPr>
        <w:t xml:space="preserve">κρατικές </w:t>
      </w:r>
      <w:r>
        <w:rPr>
          <w:rFonts w:eastAsia="Times New Roman" w:cs="Times New Roman"/>
          <w:szCs w:val="24"/>
        </w:rPr>
        <w:t xml:space="preserve">ενισχύσεις πρέπει να αποδίδονται </w:t>
      </w:r>
      <w:r>
        <w:rPr>
          <w:rFonts w:eastAsia="Times New Roman" w:cs="Times New Roman"/>
          <w:szCs w:val="24"/>
        </w:rPr>
        <w:lastRenderedPageBreak/>
        <w:t>ισότιμα αλλά και ισάξια σε όλα τα νησιά του Νομού Κυκλάδων ανάλογα με τον πληθυσμό τους αλλά και με την τουριστική τους κίνηση και τις υποδομές</w:t>
      </w:r>
      <w:r w:rsidR="008E2E61">
        <w:rPr>
          <w:rFonts w:eastAsia="Times New Roman" w:cs="Times New Roman"/>
          <w:szCs w:val="24"/>
        </w:rPr>
        <w:t>,</w:t>
      </w:r>
      <w:r>
        <w:rPr>
          <w:rFonts w:eastAsia="Times New Roman" w:cs="Times New Roman"/>
          <w:szCs w:val="24"/>
        </w:rPr>
        <w:t xml:space="preserve"> φυσικά, ώστε να μην υπάρχουν ανισότητες αλλά και νησιά δύο ταχυτήτων.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Σε αυτή την προσπάθεια, κύριε Υπουργέ, δεσμεύομαι να είμαι πολύτιμος αρωγός σας.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για μια ακόμα φορά η Κυβέρνηση της Νέας Δημοκρατίας πρωτοπορεί και για μια ακόμα φορά η </w:t>
      </w:r>
      <w:r w:rsidR="00D05FA6">
        <w:rPr>
          <w:rFonts w:eastAsia="Times New Roman" w:cs="Times New Roman"/>
          <w:szCs w:val="24"/>
        </w:rPr>
        <w:t xml:space="preserve">Αντιπολίτευση </w:t>
      </w:r>
      <w:r>
        <w:rPr>
          <w:rFonts w:eastAsia="Times New Roman" w:cs="Times New Roman"/>
          <w:szCs w:val="24"/>
        </w:rPr>
        <w:t xml:space="preserve">στο σύνολό της απαντά κινδυνολογώντας. Από τη μια πλευρά έχουμε την Ελλάδα των μεταρρυθμίσεων, των επενδύσεων, της παραγωγικής διαδικασίας, αλλά και του παραγωγικού πλούτου και από την άλλη έχουμε την Ελλάδα της γκρίνιας, της μιζέριας, του βολέματος, αλλά και του </w:t>
      </w:r>
      <w:proofErr w:type="spellStart"/>
      <w:r>
        <w:rPr>
          <w:rFonts w:eastAsia="Times New Roman" w:cs="Times New Roman"/>
          <w:szCs w:val="24"/>
        </w:rPr>
        <w:t>βαλτώματος</w:t>
      </w:r>
      <w:proofErr w:type="spellEnd"/>
      <w:r>
        <w:rPr>
          <w:rFonts w:eastAsia="Times New Roman" w:cs="Times New Roman"/>
          <w:szCs w:val="24"/>
        </w:rPr>
        <w:t xml:space="preserve">. Από τη μια μεριά έχουμε την Ελλάδα η οποία δουλεύει με μέθοδο και παράγει έργο και από την άλλη έχουμε την Ελλάδα της μεμψιμοιρίας. </w:t>
      </w:r>
    </w:p>
    <w:p w:rsidR="009B1533" w:rsidRDefault="008E2E61">
      <w:pPr>
        <w:spacing w:line="600" w:lineRule="auto"/>
        <w:ind w:firstLine="720"/>
        <w:jc w:val="both"/>
        <w:rPr>
          <w:rFonts w:eastAsia="Times New Roman" w:cs="Times New Roman"/>
          <w:szCs w:val="24"/>
        </w:rPr>
      </w:pPr>
      <w:r>
        <w:rPr>
          <w:rFonts w:eastAsia="Times New Roman" w:cs="Times New Roman"/>
          <w:szCs w:val="24"/>
        </w:rPr>
        <w:t xml:space="preserve">Η </w:t>
      </w:r>
      <w:r w:rsidR="00F93039">
        <w:rPr>
          <w:rFonts w:eastAsia="Times New Roman" w:cs="Times New Roman"/>
          <w:szCs w:val="24"/>
        </w:rPr>
        <w:t xml:space="preserve">Ελλάδα της άρνησης, κυρίες και κύριοι συνάδελφοι, </w:t>
      </w:r>
      <w:r>
        <w:rPr>
          <w:rFonts w:eastAsia="Times New Roman" w:cs="Times New Roman"/>
          <w:szCs w:val="24"/>
        </w:rPr>
        <w:t xml:space="preserve">της Αντιπολίτευσης </w:t>
      </w:r>
      <w:r w:rsidR="00F93039">
        <w:rPr>
          <w:rFonts w:eastAsia="Times New Roman" w:cs="Times New Roman"/>
          <w:szCs w:val="24"/>
        </w:rPr>
        <w:t>εκπροσωπείτ</w:t>
      </w:r>
      <w:r>
        <w:rPr>
          <w:rFonts w:eastAsia="Times New Roman" w:cs="Times New Roman"/>
          <w:szCs w:val="24"/>
        </w:rPr>
        <w:t>αι</w:t>
      </w:r>
      <w:r w:rsidR="00350B89">
        <w:rPr>
          <w:rFonts w:eastAsia="Times New Roman" w:cs="Times New Roman"/>
          <w:szCs w:val="24"/>
        </w:rPr>
        <w:t>,</w:t>
      </w:r>
      <w:r w:rsidR="00F93039">
        <w:rPr>
          <w:rFonts w:eastAsia="Times New Roman" w:cs="Times New Roman"/>
          <w:szCs w:val="24"/>
        </w:rPr>
        <w:t xml:space="preserve"> δυστυχώς</w:t>
      </w:r>
      <w:r w:rsidR="00350B89">
        <w:rPr>
          <w:rFonts w:eastAsia="Times New Roman" w:cs="Times New Roman"/>
          <w:szCs w:val="24"/>
        </w:rPr>
        <w:t>, από εσάς</w:t>
      </w:r>
      <w:r w:rsidR="00F93039">
        <w:rPr>
          <w:rFonts w:eastAsia="Times New Roman" w:cs="Times New Roman"/>
          <w:szCs w:val="24"/>
        </w:rPr>
        <w:t xml:space="preserve">. Αλλά ο Πρωθυπουργός Κυριάκος Μητσοτάκης συνειδητά καλλιεργεί την προσδοκία για μια καλύτερη χώρα. Εμείς, κυρίες και κύριοι συνάδελφοι, δεν θα σταματήσουμε την προσπάθεια. Θα συνεχίσουμε με κάθε μέσο, με κάθε τρόπο, με όλες μας τις δυνάμεις να συμβαδίσουμε με το διεθνές επιχειρηματικό περιβάλλον, αλλά και τις σύγχρονες απαιτήσεις. Γιατί αυτή τη χώρα θέλουμε.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να θωρακίσουμε την οικονομία </w:t>
      </w:r>
      <w:r w:rsidR="00350B89">
        <w:rPr>
          <w:rFonts w:eastAsia="Times New Roman" w:cs="Times New Roman"/>
          <w:szCs w:val="24"/>
        </w:rPr>
        <w:t>μας,</w:t>
      </w:r>
      <w:r>
        <w:rPr>
          <w:rFonts w:eastAsia="Times New Roman" w:cs="Times New Roman"/>
          <w:szCs w:val="24"/>
        </w:rPr>
        <w:t xml:space="preserve"> ακολουθώντας μια στοχευμένη επενδυτική στρατηγική, προωθώντας την τεχνολογία, αλλά και την καινοτομία. Να καταστήσουμε τη χώρα μας κοινωνό διεθνών εξελίξεων, αλλά και σημαντικό και αξιόπιστο </w:t>
      </w:r>
      <w:r w:rsidR="00350B89">
        <w:rPr>
          <w:rFonts w:eastAsia="Times New Roman" w:cs="Times New Roman"/>
          <w:szCs w:val="24"/>
        </w:rPr>
        <w:t xml:space="preserve">παίκτη </w:t>
      </w:r>
      <w:r>
        <w:rPr>
          <w:rFonts w:eastAsia="Times New Roman" w:cs="Times New Roman"/>
          <w:szCs w:val="24"/>
        </w:rPr>
        <w:t xml:space="preserve">της διεθνούς οικονομίας. Να δημιουργήσουμε, δηλαδή, ένα σύγχρονο αλλά και εξωστρεφές αναπτυξιακό μοντέλο.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σας καλώ να υπερψηφίσετε το παρόν νομοσχέδιο.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B1533" w:rsidRDefault="00F93039">
      <w:pPr>
        <w:spacing w:line="600" w:lineRule="auto"/>
        <w:ind w:firstLine="720"/>
        <w:jc w:val="both"/>
        <w:rPr>
          <w:rFonts w:eastAsia="Times New Roman" w:cs="Times New Roman"/>
          <w:szCs w:val="24"/>
        </w:rPr>
      </w:pPr>
      <w:r w:rsidRPr="00D97E0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Κυρανάκης</w:t>
      </w:r>
      <w:proofErr w:type="spellEnd"/>
      <w:r>
        <w:rPr>
          <w:rFonts w:eastAsia="Times New Roman" w:cs="Times New Roman"/>
          <w:szCs w:val="24"/>
        </w:rPr>
        <w:t xml:space="preserve"> και -όπως με ενημέρωσαν μόλις τώρα- στις 11.</w:t>
      </w:r>
      <w:r w:rsidR="000C1FEA">
        <w:rPr>
          <w:rFonts w:eastAsia="Times New Roman" w:cs="Times New Roman"/>
          <w:szCs w:val="24"/>
        </w:rPr>
        <w:t xml:space="preserve">10΄ </w:t>
      </w:r>
      <w:r>
        <w:rPr>
          <w:rFonts w:eastAsia="Times New Roman" w:cs="Times New Roman"/>
          <w:szCs w:val="24"/>
        </w:rPr>
        <w:t xml:space="preserve">έχει ζητήσει να μιλήσει ο Πρόεδρος της Ελληνικής Λύσης κ. </w:t>
      </w:r>
      <w:proofErr w:type="spellStart"/>
      <w:r>
        <w:rPr>
          <w:rFonts w:eastAsia="Times New Roman" w:cs="Times New Roman"/>
          <w:szCs w:val="24"/>
        </w:rPr>
        <w:t>Βελόπουλος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Κυρανάκη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 xml:space="preserve">Ευχαριστώ,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ποιο πράγμα μας κατηγορεί πάντα η Αριστερά; Η Αριστερά μάς κατηγορεί ότι είμαστε με τους λίγους και όχι με τους πολλούς. Έτσι δεν είναι, κύριοι συνάδελφοι; Ότι πάντα εργαζόμαστε και μαχόμαστε υπέρ των </w:t>
      </w:r>
      <w:r>
        <w:rPr>
          <w:rFonts w:eastAsia="Times New Roman" w:cs="Times New Roman"/>
          <w:szCs w:val="24"/>
        </w:rPr>
        <w:lastRenderedPageBreak/>
        <w:t xml:space="preserve">συμφερόντων των λίγων. Βλέπω με ενδιαφέρον τα νούμερα τα οποία παρουσιάστηκαν σ’ αυτό το νομοσχέδιο για τον αναπτυξιακό νόμο και τα αποτελέσματα που έχει παρουσιάσει η προηγούμενη ηγεσία του Υπουργείου Ανάπτυξης και η τωρινή.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Με τον προηγούμενο αναπτυξιακό νόμο, λοιπόν, κάθε χρόνο -ανακοινώθηκαν για τον Υπουργό τα αποτελέσματα- είχαμε έγκριση διακοσίων ογδόντα πέντε επενδυτικών σχεδίων τον χρόνο. Διακόσια ογδόντα πέντε επενδυτικά σχέδια ενέκρινε η </w:t>
      </w:r>
      <w:r w:rsidR="008F280E">
        <w:rPr>
          <w:rFonts w:eastAsia="Times New Roman" w:cs="Times New Roman"/>
          <w:szCs w:val="24"/>
        </w:rPr>
        <w:t>κ</w:t>
      </w:r>
      <w:r>
        <w:rPr>
          <w:rFonts w:eastAsia="Times New Roman" w:cs="Times New Roman"/>
          <w:szCs w:val="24"/>
        </w:rPr>
        <w:t xml:space="preserve">υβέρνηση ΣΥΡΙΖΑ με τον δικό της αναπτυξιακό νόμο τότε που έλεγε ότι είχαμε βγει από τα μνημόνια και όλα αυτά τα οποία έχουμε εμπεδώσει πλέον.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Δεν θα ήθελα να βρίσκομαι στη θέση του Υπουργού Ανάπτυξης όταν με όλη αυτή την καλή ψυχολογία που υπήρχε το 2019 άρχισε να διαφαίνεται κίνδυνος πανδημίας και μαζί με τις διεθνείς εξελίξεις είχαμε και την </w:t>
      </w:r>
      <w:r w:rsidR="008F280E">
        <w:rPr>
          <w:rFonts w:eastAsia="Times New Roman" w:cs="Times New Roman"/>
          <w:szCs w:val="24"/>
        </w:rPr>
        <w:t xml:space="preserve">Αντιπολίτευση </w:t>
      </w:r>
      <w:r>
        <w:rPr>
          <w:rFonts w:eastAsia="Times New Roman" w:cs="Times New Roman"/>
          <w:szCs w:val="24"/>
        </w:rPr>
        <w:t xml:space="preserve">να μας λέει ότι θα βυθιστούμε στην ύφεση, ότι θα έχουμε την υψηλότερη ανεργία στην Ευρώπη, ότι βαδίζουμε στην καταστροφή. </w:t>
      </w:r>
    </w:p>
    <w:p w:rsidR="009B1533" w:rsidRDefault="00F93039">
      <w:pPr>
        <w:spacing w:line="600" w:lineRule="auto"/>
        <w:ind w:firstLine="720"/>
        <w:jc w:val="both"/>
        <w:rPr>
          <w:rFonts w:eastAsia="Times New Roman"/>
          <w:b/>
          <w:szCs w:val="24"/>
          <w:shd w:val="clear" w:color="auto" w:fill="FFFFFF"/>
        </w:rPr>
      </w:pPr>
      <w:r>
        <w:rPr>
          <w:rFonts w:eastAsia="Times New Roman" w:cs="Times New Roman"/>
          <w:szCs w:val="24"/>
        </w:rPr>
        <w:t xml:space="preserve">(Στο σημείο αυτό την Προεδρική Έδρα καταλαμβάνει ο </w:t>
      </w:r>
      <w:r w:rsidR="008F280E">
        <w:rPr>
          <w:rFonts w:eastAsia="Times New Roman" w:cs="Times New Roman"/>
          <w:szCs w:val="24"/>
          <w:lang w:val="en-US"/>
        </w:rPr>
        <w:t>A</w:t>
      </w:r>
      <w:r w:rsidR="008F280E">
        <w:rPr>
          <w:rFonts w:eastAsia="Times New Roman" w:cs="Times New Roman"/>
          <w:szCs w:val="24"/>
        </w:rPr>
        <w:t xml:space="preserve">΄ </w:t>
      </w:r>
      <w:r>
        <w:rPr>
          <w:rFonts w:eastAsia="Times New Roman" w:cs="Times New Roman"/>
          <w:szCs w:val="24"/>
        </w:rPr>
        <w:t xml:space="preserve">Αντιπρόεδρος της Βουλής κ. </w:t>
      </w:r>
      <w:r w:rsidRPr="008F280E">
        <w:rPr>
          <w:rFonts w:eastAsia="Times New Roman" w:cs="Times New Roman"/>
          <w:b/>
          <w:szCs w:val="24"/>
        </w:rPr>
        <w:t>ΝΙΚΗΤΑΣ ΚΑΚΛΑΜΑΝΗΣ</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με αυτή την πανδημία το Υπουργείο Ανάπτυξης, οι δύο αυτοί άνθρωποι Γεωργιάδης και Παπαθανάσης, εν μέσω της χειρότερης κρίσης </w:t>
      </w:r>
      <w:r>
        <w:rPr>
          <w:rFonts w:eastAsia="Times New Roman" w:cs="Times New Roman"/>
          <w:szCs w:val="24"/>
        </w:rPr>
        <w:lastRenderedPageBreak/>
        <w:t xml:space="preserve">ύφεσης που αντιμετώπισε ο πλανήτης, κατάφεραν να έχουν τα </w:t>
      </w:r>
      <w:proofErr w:type="spellStart"/>
      <w:r>
        <w:rPr>
          <w:rFonts w:eastAsia="Times New Roman" w:cs="Times New Roman"/>
          <w:szCs w:val="24"/>
        </w:rPr>
        <w:t>υπερτριπλάσια</w:t>
      </w:r>
      <w:proofErr w:type="spellEnd"/>
      <w:r>
        <w:rPr>
          <w:rFonts w:eastAsia="Times New Roman" w:cs="Times New Roman"/>
          <w:szCs w:val="24"/>
        </w:rPr>
        <w:t xml:space="preserve"> επενδυτικά σχέδια από την προηγούμενη ηγεσία του Υπουργείου Ανάπτυξης. Επί ΣΥΡΙΖΑ είχαμε, λοιπόν, διακόσια ογδόντα πέντε επενδυτικά σχέδια τον χρόνο και επί Νέας Δημοκρατίας, με την πανδημία, έχουμε χίλια ενενήντα ένα επενδυτικά σχέδια να εγκρίνονται κάθε χρόνο. Αν αυτό δεν είναι επιτυχία, δεν ξέρω πραγματικά τι άλλο μπορεί να είναι! Άρα, λοιπόν, οι λίγοι εξυπηρετήθηκαν επί ΣΥΡΙΖΑ και πολλοί, οι </w:t>
      </w:r>
      <w:proofErr w:type="spellStart"/>
      <w:r>
        <w:rPr>
          <w:rFonts w:eastAsia="Times New Roman" w:cs="Times New Roman"/>
          <w:szCs w:val="24"/>
        </w:rPr>
        <w:t>υπερτριπλάσιοι</w:t>
      </w:r>
      <w:proofErr w:type="spellEnd"/>
      <w:r w:rsidR="008F280E">
        <w:rPr>
          <w:rFonts w:eastAsia="Times New Roman" w:cs="Times New Roman"/>
          <w:szCs w:val="24"/>
        </w:rPr>
        <w:t>,</w:t>
      </w:r>
      <w:r>
        <w:rPr>
          <w:rFonts w:eastAsia="Times New Roman" w:cs="Times New Roman"/>
          <w:szCs w:val="24"/>
        </w:rPr>
        <w:t xml:space="preserve"> εξυπηρετούνται επί Νέας Δημοκρατίας.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τι άλλο μας κατηγορεί η Αριστερά; Μας λέει ότι είμαστε υπέρ των μεγάλων και ότι δεν βλέπουμε καν τους μικρούς μας. Λέει ότι αυτών τα συμφέροντα εκπροσωπούμε. Έρχεται, λοιπόν, αυτό το νομοσχέδιο για τον αναπτυξιακό νόμο το οποίο λέει ότι οικονομική κρατική ενίσχυση σε μετρητά δίνει μόνο στους μικρούς και οι μεγάλοι παραπονιούνται και απαιτούν να έχουν και αυτοί κρατική χρηματική ενίσχυση, ενώ με το νομοσχέδιο έχουν μόνο φοροαπαλλαγές.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Έρχεται, λοιπόν, η </w:t>
      </w:r>
      <w:r w:rsidR="008F280E">
        <w:rPr>
          <w:rFonts w:eastAsia="Times New Roman" w:cs="Times New Roman"/>
          <w:szCs w:val="24"/>
        </w:rPr>
        <w:t xml:space="preserve">Αντιπολίτευση </w:t>
      </w:r>
      <w:r>
        <w:rPr>
          <w:rFonts w:eastAsia="Times New Roman" w:cs="Times New Roman"/>
          <w:szCs w:val="24"/>
        </w:rPr>
        <w:t xml:space="preserve">και το καταψηφίζει αυτό, συνεχίζοντας όλοι οι ομιλητές να κατηγορούν τη Νέα Δημοκρατία ότι παραμελεί τους μικρούς και ότι εργάζεται συνεχώς υπέρ των μεγάλων.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Αυτό λέγεται υποκρισία, κυρίες και κύριοι του ΣΥΡΙΖΑ. Λέγεται υποκρισία διότι ενώ γνωρίζετε τι λέει το νομοσχέδιο συνεχίζετε και </w:t>
      </w:r>
      <w:proofErr w:type="spellStart"/>
      <w:r>
        <w:rPr>
          <w:rFonts w:eastAsia="Times New Roman" w:cs="Times New Roman"/>
          <w:szCs w:val="24"/>
        </w:rPr>
        <w:lastRenderedPageBreak/>
        <w:t>παραπλανείτε</w:t>
      </w:r>
      <w:proofErr w:type="spellEnd"/>
      <w:r>
        <w:rPr>
          <w:rFonts w:eastAsia="Times New Roman" w:cs="Times New Roman"/>
          <w:szCs w:val="24"/>
        </w:rPr>
        <w:t xml:space="preserve"> τον ελληνικό λαό και κάνετε κακό στο επενδυτικό κλίμα που πάει να δημιουργηθεί στη χώρα, διότι παραβλέπετε την πραγματικότητα. Και ποια είναι η πραγματικότητα; Ότι εν μέσω πανδημίας όχι θα έρθουν, αλλά έχουν ήδη έρθει μία σειρά από μεγάλες επενδύσεις. Ήρθε η </w:t>
      </w:r>
      <w:r w:rsidR="008F280E">
        <w:rPr>
          <w:rFonts w:eastAsia="Times New Roman" w:cs="Times New Roman"/>
          <w:szCs w:val="24"/>
        </w:rPr>
        <w:t>«</w:t>
      </w:r>
      <w:r w:rsidR="008F280E">
        <w:rPr>
          <w:rFonts w:eastAsia="Times New Roman" w:cs="Times New Roman"/>
          <w:szCs w:val="24"/>
          <w:lang w:val="en-US"/>
        </w:rPr>
        <w:t>AMAZON</w:t>
      </w:r>
      <w:r w:rsidR="008F280E">
        <w:rPr>
          <w:rFonts w:eastAsia="Times New Roman" w:cs="Times New Roman"/>
          <w:szCs w:val="24"/>
        </w:rPr>
        <w:t>»</w:t>
      </w:r>
      <w:r>
        <w:rPr>
          <w:rFonts w:eastAsia="Times New Roman" w:cs="Times New Roman"/>
          <w:szCs w:val="24"/>
        </w:rPr>
        <w:t xml:space="preserve"> με 200 εκατομμύρια ευρώ. Ήρθε </w:t>
      </w:r>
      <w:r w:rsidR="008F280E">
        <w:rPr>
          <w:rFonts w:eastAsia="Times New Roman" w:cs="Times New Roman"/>
          <w:szCs w:val="24"/>
        </w:rPr>
        <w:t>«</w:t>
      </w:r>
      <w:r w:rsidR="008F280E">
        <w:rPr>
          <w:rFonts w:eastAsia="Times New Roman" w:cs="Times New Roman"/>
          <w:szCs w:val="24"/>
          <w:lang w:val="en-US"/>
        </w:rPr>
        <w:t>DIGITAL</w:t>
      </w:r>
      <w:r w:rsidR="008F280E" w:rsidRPr="00B87BB6">
        <w:rPr>
          <w:rFonts w:eastAsia="Times New Roman" w:cs="Times New Roman"/>
          <w:szCs w:val="24"/>
        </w:rPr>
        <w:t xml:space="preserve"> </w:t>
      </w:r>
      <w:r w:rsidR="008F280E">
        <w:rPr>
          <w:rFonts w:eastAsia="Times New Roman" w:cs="Times New Roman"/>
          <w:szCs w:val="24"/>
          <w:lang w:val="en-US"/>
        </w:rPr>
        <w:t>REALTY</w:t>
      </w:r>
      <w:r w:rsidR="008F280E">
        <w:rPr>
          <w:rFonts w:eastAsia="Times New Roman" w:cs="Times New Roman"/>
          <w:szCs w:val="24"/>
        </w:rPr>
        <w:t>»</w:t>
      </w:r>
      <w:r w:rsidRPr="00B87BB6">
        <w:rPr>
          <w:rFonts w:eastAsia="Times New Roman" w:cs="Times New Roman"/>
          <w:szCs w:val="24"/>
        </w:rPr>
        <w:t xml:space="preserve"> </w:t>
      </w:r>
      <w:r>
        <w:rPr>
          <w:rFonts w:eastAsia="Times New Roman" w:cs="Times New Roman"/>
          <w:szCs w:val="24"/>
        </w:rPr>
        <w:t xml:space="preserve">με 300 εκατομμύρια ευρώ. Ήρθε η </w:t>
      </w:r>
      <w:r w:rsidR="008F280E">
        <w:rPr>
          <w:rFonts w:eastAsia="Times New Roman" w:cs="Times New Roman"/>
          <w:szCs w:val="24"/>
        </w:rPr>
        <w:t>«</w:t>
      </w:r>
      <w:r w:rsidR="008F280E">
        <w:rPr>
          <w:rFonts w:eastAsia="Times New Roman" w:cs="Times New Roman"/>
          <w:szCs w:val="24"/>
          <w:lang w:val="en-US"/>
        </w:rPr>
        <w:t>PFIZER</w:t>
      </w:r>
      <w:r w:rsidR="008F280E">
        <w:rPr>
          <w:rFonts w:eastAsia="Times New Roman" w:cs="Times New Roman"/>
          <w:szCs w:val="24"/>
        </w:rPr>
        <w:t>»</w:t>
      </w:r>
      <w:r w:rsidRPr="00B87BB6">
        <w:rPr>
          <w:rFonts w:eastAsia="Times New Roman" w:cs="Times New Roman"/>
          <w:szCs w:val="24"/>
        </w:rPr>
        <w:t xml:space="preserve"> </w:t>
      </w:r>
      <w:r>
        <w:rPr>
          <w:rFonts w:eastAsia="Times New Roman" w:cs="Times New Roman"/>
          <w:szCs w:val="24"/>
        </w:rPr>
        <w:t xml:space="preserve">με 600 εκατομμύρια ευρώ. Ήρθε η </w:t>
      </w:r>
      <w:r w:rsidR="008F280E">
        <w:rPr>
          <w:rFonts w:eastAsia="Times New Roman" w:cs="Times New Roman"/>
          <w:szCs w:val="24"/>
        </w:rPr>
        <w:t>«</w:t>
      </w:r>
      <w:r w:rsidR="008F280E">
        <w:rPr>
          <w:rFonts w:eastAsia="Times New Roman" w:cs="Times New Roman"/>
          <w:szCs w:val="24"/>
          <w:lang w:val="en-US"/>
        </w:rPr>
        <w:t>MICROSOFT</w:t>
      </w:r>
      <w:r w:rsidR="008F280E">
        <w:rPr>
          <w:rFonts w:eastAsia="Times New Roman" w:cs="Times New Roman"/>
          <w:szCs w:val="24"/>
        </w:rPr>
        <w:t>»</w:t>
      </w:r>
      <w:r w:rsidRPr="00B87BB6">
        <w:rPr>
          <w:rFonts w:eastAsia="Times New Roman" w:cs="Times New Roman"/>
          <w:szCs w:val="24"/>
        </w:rPr>
        <w:t xml:space="preserve"> </w:t>
      </w:r>
      <w:r>
        <w:rPr>
          <w:rFonts w:eastAsia="Times New Roman" w:cs="Times New Roman"/>
          <w:szCs w:val="24"/>
        </w:rPr>
        <w:t xml:space="preserve">με το </w:t>
      </w:r>
      <w:r w:rsidR="008F280E">
        <w:rPr>
          <w:rFonts w:eastAsia="Times New Roman" w:cs="Times New Roman"/>
          <w:szCs w:val="24"/>
          <w:lang w:val="en-US"/>
        </w:rPr>
        <w:t>data</w:t>
      </w:r>
      <w:r w:rsidR="008F280E" w:rsidRPr="00B87BB6">
        <w:rPr>
          <w:rFonts w:eastAsia="Times New Roman" w:cs="Times New Roman"/>
          <w:szCs w:val="24"/>
        </w:rPr>
        <w:t xml:space="preserve"> </w:t>
      </w:r>
      <w:r w:rsidR="008F280E">
        <w:rPr>
          <w:rFonts w:eastAsia="Times New Roman" w:cs="Times New Roman"/>
          <w:szCs w:val="24"/>
          <w:lang w:val="en-US"/>
        </w:rPr>
        <w:t>center</w:t>
      </w:r>
      <w:r w:rsidR="008F280E" w:rsidRPr="00B87BB6">
        <w:rPr>
          <w:rFonts w:eastAsia="Times New Roman" w:cs="Times New Roman"/>
          <w:szCs w:val="24"/>
        </w:rPr>
        <w:t xml:space="preserve"> </w:t>
      </w:r>
      <w:r>
        <w:rPr>
          <w:rFonts w:eastAsia="Times New Roman" w:cs="Times New Roman"/>
          <w:szCs w:val="24"/>
        </w:rPr>
        <w:t xml:space="preserve">με 1 δισεκατομμύριο ευρώ. Ήρθε η </w:t>
      </w:r>
      <w:r w:rsidR="008F280E">
        <w:rPr>
          <w:rFonts w:eastAsia="Times New Roman" w:cs="Times New Roman"/>
          <w:szCs w:val="24"/>
        </w:rPr>
        <w:t>«</w:t>
      </w:r>
      <w:r>
        <w:rPr>
          <w:rFonts w:eastAsia="Times New Roman" w:cs="Times New Roman"/>
          <w:szCs w:val="24"/>
          <w:lang w:val="en-US"/>
        </w:rPr>
        <w:t>JP</w:t>
      </w:r>
      <w:r w:rsidRPr="00B87BB6">
        <w:rPr>
          <w:rFonts w:eastAsia="Times New Roman" w:cs="Times New Roman"/>
          <w:szCs w:val="24"/>
        </w:rPr>
        <w:t xml:space="preserve"> </w:t>
      </w:r>
      <w:r w:rsidR="008F280E">
        <w:rPr>
          <w:rFonts w:eastAsia="Times New Roman" w:cs="Times New Roman"/>
          <w:szCs w:val="24"/>
          <w:lang w:val="en-US"/>
        </w:rPr>
        <w:t>MORGAN</w:t>
      </w:r>
      <w:r w:rsidR="008F280E">
        <w:rPr>
          <w:rFonts w:eastAsia="Times New Roman" w:cs="Times New Roman"/>
          <w:szCs w:val="24"/>
        </w:rPr>
        <w:t>»</w:t>
      </w:r>
      <w:r w:rsidRPr="00B87BB6">
        <w:rPr>
          <w:rFonts w:eastAsia="Times New Roman" w:cs="Times New Roman"/>
          <w:szCs w:val="24"/>
        </w:rPr>
        <w:t xml:space="preserve"> </w:t>
      </w:r>
      <w:r>
        <w:rPr>
          <w:rFonts w:eastAsia="Times New Roman" w:cs="Times New Roman"/>
          <w:szCs w:val="24"/>
        </w:rPr>
        <w:t>με 1,2 δισεκατομμύρι</w:t>
      </w:r>
      <w:r w:rsidR="00B1083A">
        <w:rPr>
          <w:rFonts w:eastAsia="Times New Roman" w:cs="Times New Roman"/>
          <w:szCs w:val="24"/>
        </w:rPr>
        <w:t>ο</w:t>
      </w:r>
      <w:r>
        <w:rPr>
          <w:rFonts w:eastAsia="Times New Roman" w:cs="Times New Roman"/>
          <w:szCs w:val="24"/>
        </w:rPr>
        <w:t xml:space="preserve"> ευρώ. Ξεμπλοκαρίστηκαν τα παγωμένα επενδυτικά σχέδια στο </w:t>
      </w:r>
      <w:r w:rsidR="008F280E">
        <w:rPr>
          <w:rFonts w:eastAsia="Times New Roman" w:cs="Times New Roman"/>
          <w:szCs w:val="24"/>
        </w:rPr>
        <w:t xml:space="preserve">λιμάνι </w:t>
      </w:r>
      <w:r>
        <w:rPr>
          <w:rFonts w:eastAsia="Times New Roman" w:cs="Times New Roman"/>
          <w:szCs w:val="24"/>
        </w:rPr>
        <w:t xml:space="preserve">του Πειραιά, στο </w:t>
      </w:r>
      <w:r w:rsidR="008F280E">
        <w:rPr>
          <w:rFonts w:eastAsia="Times New Roman" w:cs="Times New Roman"/>
          <w:szCs w:val="24"/>
        </w:rPr>
        <w:t xml:space="preserve">αεροδρόμιο </w:t>
      </w:r>
      <w:r>
        <w:rPr>
          <w:rFonts w:eastAsia="Times New Roman" w:cs="Times New Roman"/>
          <w:szCs w:val="24"/>
        </w:rPr>
        <w:t xml:space="preserve">του </w:t>
      </w:r>
      <w:proofErr w:type="spellStart"/>
      <w:r>
        <w:rPr>
          <w:rFonts w:eastAsia="Times New Roman" w:cs="Times New Roman"/>
          <w:szCs w:val="24"/>
        </w:rPr>
        <w:t>Καστελίου</w:t>
      </w:r>
      <w:proofErr w:type="spellEnd"/>
      <w:r>
        <w:rPr>
          <w:rFonts w:eastAsia="Times New Roman" w:cs="Times New Roman"/>
          <w:szCs w:val="24"/>
        </w:rPr>
        <w:t xml:space="preserve">, στην ΕΛΒΟ, στα </w:t>
      </w:r>
      <w:r w:rsidR="008F280E">
        <w:rPr>
          <w:rFonts w:eastAsia="Times New Roman" w:cs="Times New Roman"/>
          <w:szCs w:val="24"/>
        </w:rPr>
        <w:t xml:space="preserve">ναυπηγεία </w:t>
      </w:r>
      <w:r>
        <w:rPr>
          <w:rFonts w:eastAsia="Times New Roman" w:cs="Times New Roman"/>
          <w:szCs w:val="24"/>
        </w:rPr>
        <w:t xml:space="preserve">της Ελευσίνας.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Όλες αυτές οι επενδύσεις σημαίνουν δουλειές. Σημαίνει ότι απλός κόσμος, νέα παιδιά θα μπορέσουν να βρουν δουλειά και να έχουν έναν κανονικό μισθό και να μην εξαρτώνται από ένα επίδομα του κράτους. Έτσι δουλεύει η οικονομία και γι’ αυτό η ανεργία, από εκεί που ακούσαμε τον ΣΥΡΙΖΑ να λέει ότι θα εκτοξευθεί και ότι θα βρεθεί πολύ περισσότερος κόσμος στον δρόμο και θα απολυθεί, έχει φτάσει στο 12,7%</w:t>
      </w:r>
      <w:r w:rsidRPr="00FB3820">
        <w:rPr>
          <w:rFonts w:eastAsia="Times New Roman" w:cs="Times New Roman"/>
          <w:szCs w:val="24"/>
        </w:rPr>
        <w:t>.</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Έχουμε να δούμε</w:t>
      </w:r>
      <w:r w:rsidRPr="00545044">
        <w:rPr>
          <w:rFonts w:eastAsia="Times New Roman" w:cs="Times New Roman"/>
          <w:szCs w:val="24"/>
        </w:rPr>
        <w:t xml:space="preserve"> 12,7%</w:t>
      </w:r>
      <w:r>
        <w:rPr>
          <w:rFonts w:eastAsia="Times New Roman" w:cs="Times New Roman"/>
          <w:szCs w:val="24"/>
        </w:rPr>
        <w:t xml:space="preserve"> ανεργία στην Ελλάδα εδώ και δώδεκα χρόνια, εδώ και πάνω από μία δεκαετία. Είναι το χαμηλότερο σημείο ανεργίας από το 2010. Για ποιο</w:t>
      </w:r>
      <w:r w:rsidR="008F280E">
        <w:rPr>
          <w:rFonts w:eastAsia="Times New Roman" w:cs="Times New Roman"/>
          <w:szCs w:val="24"/>
        </w:rPr>
        <w:t>ν</w:t>
      </w:r>
      <w:r>
        <w:rPr>
          <w:rFonts w:eastAsia="Times New Roman" w:cs="Times New Roman"/>
          <w:szCs w:val="24"/>
        </w:rPr>
        <w:t xml:space="preserve"> λόγο συμβαίνει αυτό εν μέσω πανδημίας; Γιατί κατάφερε αυτό το Υπουργείο με συνεχόμενα νομοσχέδια και με ρυθμίσεις και διευκολύνσεις </w:t>
      </w:r>
      <w:r>
        <w:rPr>
          <w:rFonts w:eastAsia="Times New Roman" w:cs="Times New Roman"/>
          <w:szCs w:val="24"/>
        </w:rPr>
        <w:lastRenderedPageBreak/>
        <w:t xml:space="preserve">προς το επιχειρείν, προς ελληνικές επιχειρήσεις να κάνει εύκολο να δημιουργήσεις μια επιχείρηση στην Ελλάδα.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λοιπόν να σταθώ στο τελευταίο παράδειγμα καλών ειδήσεων για την ελληνική οικονομία που είναι η επένδυση της </w:t>
      </w:r>
      <w:r w:rsidR="00C63BE8">
        <w:rPr>
          <w:rFonts w:eastAsia="Times New Roman" w:cs="Times New Roman"/>
          <w:szCs w:val="24"/>
        </w:rPr>
        <w:t>«</w:t>
      </w:r>
      <w:r>
        <w:rPr>
          <w:rFonts w:eastAsia="Times New Roman" w:cs="Times New Roman"/>
          <w:szCs w:val="24"/>
          <w:lang w:val="en-US"/>
        </w:rPr>
        <w:t>JP</w:t>
      </w:r>
      <w:r>
        <w:rPr>
          <w:rFonts w:eastAsia="Times New Roman" w:cs="Times New Roman"/>
          <w:szCs w:val="24"/>
        </w:rPr>
        <w:t xml:space="preserve"> </w:t>
      </w:r>
      <w:r>
        <w:rPr>
          <w:rFonts w:eastAsia="Times New Roman" w:cs="Times New Roman"/>
          <w:szCs w:val="24"/>
          <w:lang w:val="en-US"/>
        </w:rPr>
        <w:t>MORGAN</w:t>
      </w:r>
      <w:r>
        <w:rPr>
          <w:rFonts w:eastAsia="Times New Roman" w:cs="Times New Roman"/>
          <w:szCs w:val="24"/>
        </w:rPr>
        <w:t xml:space="preserve"> στην </w:t>
      </w:r>
      <w:r w:rsidR="00C63BE8">
        <w:rPr>
          <w:rFonts w:eastAsia="Times New Roman" w:cs="Times New Roman"/>
          <w:szCs w:val="24"/>
        </w:rPr>
        <w:t>«</w:t>
      </w:r>
      <w:r>
        <w:rPr>
          <w:rFonts w:eastAsia="Times New Roman" w:cs="Times New Roman"/>
          <w:szCs w:val="24"/>
          <w:lang w:val="en-US"/>
        </w:rPr>
        <w:t>VIVA</w:t>
      </w:r>
      <w:r w:rsidRPr="00545044">
        <w:rPr>
          <w:rFonts w:eastAsia="Times New Roman" w:cs="Times New Roman"/>
          <w:szCs w:val="24"/>
        </w:rPr>
        <w:t xml:space="preserve"> </w:t>
      </w:r>
      <w:r>
        <w:rPr>
          <w:rFonts w:eastAsia="Times New Roman" w:cs="Times New Roman"/>
          <w:szCs w:val="24"/>
          <w:lang w:val="en-US"/>
        </w:rPr>
        <w:t>WALLET</w:t>
      </w:r>
      <w:r w:rsidR="00C63BE8">
        <w:rPr>
          <w:rFonts w:eastAsia="Times New Roman" w:cs="Times New Roman"/>
          <w:szCs w:val="24"/>
        </w:rPr>
        <w:t>»</w:t>
      </w:r>
      <w:r>
        <w:rPr>
          <w:rFonts w:eastAsia="Times New Roman" w:cs="Times New Roman"/>
          <w:szCs w:val="24"/>
        </w:rPr>
        <w:t>. Και πολλές φορές λέμε</w:t>
      </w:r>
      <w:r w:rsidRPr="00233158">
        <w:rPr>
          <w:rFonts w:eastAsia="Times New Roman" w:cs="Times New Roman"/>
          <w:szCs w:val="24"/>
        </w:rPr>
        <w:t>,</w:t>
      </w:r>
      <w:r>
        <w:rPr>
          <w:rFonts w:eastAsia="Times New Roman" w:cs="Times New Roman"/>
          <w:szCs w:val="24"/>
        </w:rPr>
        <w:t xml:space="preserve"> μα πού θα πάνε αυτά τα λεφτά; Φτάνει στον πολίτη αυτή η ανάπτυξη; Φτάνει στον πολίτη αυτή η επένδυση; Αυτή η επένδυση λοιπόν δίνει ένα μπόνους στους διακόσιους εργαζόμενους αυτής της ελληνικής </w:t>
      </w:r>
      <w:r>
        <w:rPr>
          <w:rFonts w:eastAsia="Times New Roman" w:cs="Times New Roman"/>
          <w:szCs w:val="24"/>
          <w:lang w:val="en-US"/>
        </w:rPr>
        <w:t>start</w:t>
      </w:r>
      <w:r w:rsidRPr="00DA5AC4">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επιχείρησης </w:t>
      </w:r>
      <w:proofErr w:type="spellStart"/>
      <w:r>
        <w:rPr>
          <w:rFonts w:eastAsia="Times New Roman" w:cs="Times New Roman"/>
          <w:szCs w:val="24"/>
        </w:rPr>
        <w:t>μεσοσταθμικά</w:t>
      </w:r>
      <w:proofErr w:type="spellEnd"/>
      <w:r>
        <w:rPr>
          <w:rFonts w:eastAsia="Times New Roman" w:cs="Times New Roman"/>
          <w:szCs w:val="24"/>
        </w:rPr>
        <w:t xml:space="preserve"> 200.000 ευρώ. Και πριν από κάποιο καιρό μας κατηγορούσατε ότι τα κίνητρα για </w:t>
      </w:r>
      <w:r>
        <w:rPr>
          <w:rFonts w:eastAsia="Times New Roman" w:cs="Times New Roman"/>
          <w:szCs w:val="24"/>
          <w:lang w:val="en-US"/>
        </w:rPr>
        <w:t>stock</w:t>
      </w:r>
      <w:r w:rsidRPr="00DA5AC4">
        <w:rPr>
          <w:rFonts w:eastAsia="Times New Roman" w:cs="Times New Roman"/>
          <w:szCs w:val="24"/>
        </w:rPr>
        <w:t xml:space="preserve"> </w:t>
      </w:r>
      <w:r>
        <w:rPr>
          <w:rFonts w:eastAsia="Times New Roman" w:cs="Times New Roman"/>
          <w:szCs w:val="24"/>
          <w:lang w:val="en-US"/>
        </w:rPr>
        <w:t>options</w:t>
      </w:r>
      <w:r>
        <w:rPr>
          <w:rFonts w:eastAsia="Times New Roman" w:cs="Times New Roman"/>
          <w:szCs w:val="24"/>
        </w:rPr>
        <w:t>, για το γεγονός δηλαδή ότι δίνονται κίνητρα σε επιχειρήσεις να δώσουν μετοχές στους εργαζόμενο</w:t>
      </w:r>
      <w:r w:rsidR="001C6A54">
        <w:rPr>
          <w:rFonts w:eastAsia="Times New Roman" w:cs="Times New Roman"/>
          <w:szCs w:val="24"/>
        </w:rPr>
        <w:t>υ</w:t>
      </w:r>
      <w:r>
        <w:rPr>
          <w:rFonts w:eastAsia="Times New Roman" w:cs="Times New Roman"/>
          <w:szCs w:val="24"/>
        </w:rPr>
        <w:t xml:space="preserve">ς τους, είναι κάτι ουτοπικό και είναι κάτι αδιάφορο. Ε, λοιπόν δεν είναι αδιάφορο, διότι αυτά τα παιδιά και σε χρήμα και σε μετοχές θα πάρουν ένα πολύ μεγάλο μπόνους ακριβώς γιατί το Υπουργείο Ανάπτυξης φρόντισε να είναι εύκολο για κάποια μεγάλη αμερικανική εταιρεία να έρθει να επενδύσει στη χώρα μας, να έρθει να επενδύσει στην Ελλάδα.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στείλουμε λοιπόν όλοι μαζί ένα μήνυμα στα νέα παιδιά, να στραφούν στον ιδιωτικό τομέα, να δοκιμάσουν το επιχειρείν, να δοκιμάσουν την τύχη τους δημιουργώντας μία επιχείρηση στην Ελλάδα που πλέον είναι εύκολο. Πλέον δεν χρειάζεσαι έξι μήνες, πέντε μήνες, τέσσερις μήνες να κάνεις μια επιχείρηση στην Ελλάδα και να ταλαιπωρηθείς, αλλά χρειάζεσαι μόλις μία </w:t>
      </w:r>
      <w:r>
        <w:rPr>
          <w:rFonts w:eastAsia="Times New Roman" w:cs="Times New Roman"/>
          <w:szCs w:val="24"/>
        </w:rPr>
        <w:lastRenderedPageBreak/>
        <w:t>ημέρα. Ναι, επιτέλους σε μία ημέρα μπορείς να φτιάξεις μία επιχείρηση στην Ελλάδα και να ξεκινήσεις να επιχειρείς, και να ξεκινήσεις να επενδύεις και να δημιουργείς θέσεις εργασίας.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Έφυγε η Υπουργός Παιδείας. Αλλά θα ήθελα, κύριε Υπουργέ, να της μεταφέρετε κάτι. Οι τομείς που μας υπέδειξε η Επιτροπή </w:t>
      </w:r>
      <w:proofErr w:type="spellStart"/>
      <w:r>
        <w:rPr>
          <w:rFonts w:eastAsia="Times New Roman" w:cs="Times New Roman"/>
          <w:szCs w:val="24"/>
        </w:rPr>
        <w:t>Πισσαρίδη</w:t>
      </w:r>
      <w:proofErr w:type="spellEnd"/>
      <w:r>
        <w:rPr>
          <w:rFonts w:eastAsia="Times New Roman" w:cs="Times New Roman"/>
          <w:szCs w:val="24"/>
        </w:rPr>
        <w:t>, οι τομείς που μας υπέδειξε να ταυτίσουμε, να συγχρονίσουμε τα εργαλεία τα αναπτυξιακά μαζί με τους τομείς που μπορούν να ενισχυθούν στην ελληνική οικονομία τα επόμενα χρόνια, πρέπει να είναι ευθυγραμμισμένοι και με τα πανεπιστήμια. Διότι αυτοί οι τομείς και αυτές οι επιχειρήσεις θα χρειαστούν καλό ανθρώπινο δυναμικό που δεν θέλουμε να φύγει εκτός Ελλάδος. Δεν θέλουμε να μεταναστεύσει. Θέλουμε να διοχετευθεί μέσα στην ελληνική οικονομία και τα καλά μυαλά να βρουν καλές δουλειές με καλούς μισθούς.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μια αναφορά στην υπόθεση </w:t>
      </w:r>
      <w:r w:rsidR="00C63BE8">
        <w:rPr>
          <w:rFonts w:eastAsia="Times New Roman" w:cs="Times New Roman"/>
          <w:szCs w:val="24"/>
        </w:rPr>
        <w:t>«</w:t>
      </w:r>
      <w:r w:rsidR="00C63BE8">
        <w:rPr>
          <w:rFonts w:eastAsia="Times New Roman" w:cs="Times New Roman"/>
          <w:szCs w:val="24"/>
          <w:lang w:val="en-US"/>
        </w:rPr>
        <w:t>NOVARTIS</w:t>
      </w:r>
      <w:r w:rsidR="00C63BE8">
        <w:rPr>
          <w:rFonts w:eastAsia="Times New Roman" w:cs="Times New Roman"/>
          <w:szCs w:val="24"/>
        </w:rPr>
        <w:t>»</w:t>
      </w:r>
      <w:r>
        <w:rPr>
          <w:rFonts w:eastAsia="Times New Roman" w:cs="Times New Roman"/>
          <w:szCs w:val="24"/>
        </w:rPr>
        <w:t xml:space="preserve">. </w:t>
      </w:r>
    </w:p>
    <w:p w:rsidR="009B1533" w:rsidRDefault="00F93039">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 xml:space="preserve">Αφήστε το αυτό τώρα. Κλείστε. </w:t>
      </w:r>
    </w:p>
    <w:p w:rsidR="009B1533" w:rsidRDefault="00F93039">
      <w:pPr>
        <w:autoSpaceDE w:val="0"/>
        <w:autoSpaceDN w:val="0"/>
        <w:adjustRightInd w:val="0"/>
        <w:spacing w:line="600" w:lineRule="auto"/>
        <w:ind w:firstLine="720"/>
        <w:jc w:val="both"/>
        <w:rPr>
          <w:rFonts w:eastAsia="Times New Roman" w:cs="Times New Roman"/>
          <w:szCs w:val="24"/>
        </w:rPr>
      </w:pPr>
      <w:r w:rsidRPr="009C4DA8">
        <w:rPr>
          <w:rFonts w:eastAsia="Times New Roman" w:cs="Times New Roman"/>
          <w:b/>
          <w:szCs w:val="24"/>
        </w:rPr>
        <w:t>ΚΩΝΣΤΑΝΤΙΝΟΣ ΚΥΡΑΝΑΚΗΣ:</w:t>
      </w:r>
      <w:r>
        <w:rPr>
          <w:rFonts w:eastAsia="Times New Roman" w:cs="Times New Roman"/>
          <w:szCs w:val="24"/>
        </w:rPr>
        <w:t xml:space="preserve"> Θα μου επιτρέψετε, γιατί αναφέρθηκαν πολλοί συνάδελφοί, μόλις ένα λεπτό ή σε λιγότερο.</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Γεωργιάδη, πριν από πάνω από τέσσερα χρόνια όταν ξέσπασε αυτή η υπόθεση δεν θέλω πραγματικά, δεν μπορώ να φανταστώ, δεν μπορώ </w:t>
      </w:r>
      <w:r>
        <w:rPr>
          <w:rFonts w:eastAsia="Times New Roman" w:cs="Times New Roman"/>
          <w:szCs w:val="24"/>
        </w:rPr>
        <w:lastRenderedPageBreak/>
        <w:t>να αισθανθώ πώς είναι να σε κατηγορούν για κάτι τόσο σκληρό που δεν έχεις κάνει. Εγώ τότε δεν ήμουν Βουλευτής. Και πολλοί από αυτούς που είναι σήμερα στο Κοινοβούλιο δεν ήταν Βουλευτές. Και επιλέξαμε όλα τα στελέχη της παράταξής μας να σας υπερασπιστούμε. Είμαι πολύ περήφανος κύριε Γεωργιάδη που το έκανα αυτό ακόμα και πριν βγει το πόρισμα, πριν βγει η αρχειοθέτηση. Διότι αυτή η παράταξη έχει μάθει και να υπερασπίζεται τα στελέχη της και έχει μάθει να δουλεύει με τις αρχές του ήθους, να ξέρει ότι όταν λαμβάνει την εξουσία και όταν κάποιος είναι Υπουργός εργάζεται για το κοινό καλό και όχι για το συμφέρον κάποιων συγκεκριμένων.</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κύριε </w:t>
      </w:r>
      <w:proofErr w:type="spellStart"/>
      <w:r>
        <w:rPr>
          <w:rFonts w:eastAsia="Times New Roman" w:cs="Times New Roman"/>
          <w:szCs w:val="24"/>
        </w:rPr>
        <w:t>Κυρανάκη</w:t>
      </w:r>
      <w:proofErr w:type="spellEnd"/>
      <w:r>
        <w:rPr>
          <w:rFonts w:eastAsia="Times New Roman" w:cs="Times New Roman"/>
          <w:szCs w:val="24"/>
        </w:rPr>
        <w:t xml:space="preserve">, κλείστε παρακαλώ. </w:t>
      </w:r>
    </w:p>
    <w:p w:rsidR="009B1533" w:rsidRDefault="00F93039">
      <w:pPr>
        <w:autoSpaceDE w:val="0"/>
        <w:autoSpaceDN w:val="0"/>
        <w:adjustRightInd w:val="0"/>
        <w:spacing w:line="600" w:lineRule="auto"/>
        <w:ind w:firstLine="720"/>
        <w:jc w:val="both"/>
        <w:rPr>
          <w:rFonts w:eastAsia="Times New Roman" w:cs="Times New Roman"/>
          <w:szCs w:val="24"/>
        </w:rPr>
      </w:pPr>
      <w:r w:rsidRPr="009C4DA8">
        <w:rPr>
          <w:rFonts w:eastAsia="Times New Roman" w:cs="Times New Roman"/>
          <w:b/>
          <w:szCs w:val="24"/>
        </w:rPr>
        <w:t>ΚΩΝΣΤΑΝΤΙΝΟΣ ΚΥΡΑΝΑΚΗΣ:</w:t>
      </w:r>
      <w:r>
        <w:rPr>
          <w:rFonts w:eastAsia="Times New Roman" w:cs="Times New Roman"/>
          <w:szCs w:val="24"/>
        </w:rPr>
        <w:t xml:space="preserve"> Και ακόμη κι όταν έχει έναν πολιτικό αντίπαλο, δεν προσπαθεί με νύχια και με δόντια να τον στείλει στην φυλακή επειδή διαφωνεί πολιτικά μαζί του.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Κωνσταντίνε, κλείσε σε παρακαλώ.</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Κύριε Πρόεδρε…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Κοιτάξτε έχουμε ανθρώπους που περιμένουν. Έχετε πάρει παραπάνω δύο λεπτά.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ΚΩΝΣΤΑΝΤΙΝΟΣ ΚΥΡΑΝΑΚΗΣ:</w:t>
      </w:r>
      <w:r>
        <w:rPr>
          <w:rFonts w:eastAsia="Times New Roman" w:cs="Times New Roman"/>
          <w:szCs w:val="24"/>
        </w:rPr>
        <w:t xml:space="preserve"> Και εγώ περίμενα τον κύριο Σκουρλέτη ο οποίος είχε </w:t>
      </w:r>
      <w:r w:rsidR="00C63BE8">
        <w:rPr>
          <w:rFonts w:eastAsia="Times New Roman" w:cs="Times New Roman"/>
          <w:szCs w:val="24"/>
        </w:rPr>
        <w:t xml:space="preserve">επτά </w:t>
      </w:r>
      <w:r>
        <w:rPr>
          <w:rFonts w:eastAsia="Times New Roman" w:cs="Times New Roman"/>
          <w:szCs w:val="24"/>
        </w:rPr>
        <w:t xml:space="preserve">λεπτά και μίλησε δωδεκάμισι.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εγώ τώρα είμαι στην Έδρα. Κλείστε σας παρακαλώ.</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Θα μου επιτρέψετε τουλάχιστον να τελειώσω το σκεπτικό μου.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Διότι δεν γίνεται επί δύο ημέρες στη συζήτηση του αναπτυξιακού νόμου μου να συζητούν όλοι για αυτό το θέμα και εμείς να μην απαντάμε. Δεν γίνεται.</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00C63BE8">
        <w:rPr>
          <w:rFonts w:eastAsia="Times New Roman" w:cs="Times New Roman"/>
          <w:szCs w:val="24"/>
        </w:rPr>
        <w:t xml:space="preserve">Απάντησε </w:t>
      </w:r>
      <w:r>
        <w:rPr>
          <w:rFonts w:eastAsia="Times New Roman" w:cs="Times New Roman"/>
          <w:szCs w:val="24"/>
        </w:rPr>
        <w:t>ο Υπουργός.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Ο Υπουργός χρειάζεται μια δικαίωση και ηθική πέρα από τη δικαστική. Και είναι καθήκον όλων των Βουλευτών όχι μόνο της Νέας Δημοκρατίας…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όμως κλείστε!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…και ειδικά των κατήγορων που τόσα χρόνια τον κρέμασαν στα μανταλάκια και συνεχίζουν ακόμη και σήμερα να λένε ότι δεν έχει αθωωθεί, να του ζητήσουν συγγνώμη.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Λυπάμαι, κύριε Πρόεδρε, που δεν με αφήνετε να ολοκληρώσω τη σκέψη μου. Αλλά ήθελα πολύ να το πω διότι επί τέσσερα χρόνια αυτή η παράταξη πέρασε πολλά. </w:t>
      </w:r>
    </w:p>
    <w:p w:rsidR="009B1533" w:rsidRDefault="00F9303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μην λυπάστε, γιατί πήρατε </w:t>
      </w:r>
      <w:r w:rsidR="00C63BE8">
        <w:rPr>
          <w:rFonts w:eastAsia="Times New Roman" w:cs="Times New Roman"/>
          <w:szCs w:val="24"/>
        </w:rPr>
        <w:t xml:space="preserve">τριάμισι </w:t>
      </w:r>
      <w:r>
        <w:rPr>
          <w:rFonts w:eastAsia="Times New Roman" w:cs="Times New Roman"/>
          <w:szCs w:val="24"/>
        </w:rPr>
        <w:t>λεπτά παραπάνω από τον χρόνο ομιλία σας. Και περιμένουν σαράντα συνάδελφοι να μιλήσουν!</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454B11">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Ευχαριστώ πολύ, κύριε Πρόεδρε.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ξεκινώντας να αναφερθώ σε κάτι που πολλοί το προσπερνούν εδώ μέσα. Επί δύο μέρες το </w:t>
      </w:r>
      <w:r w:rsidR="00C63BE8">
        <w:rPr>
          <w:rFonts w:eastAsia="Times New Roman" w:cs="Times New Roman"/>
          <w:szCs w:val="24"/>
        </w:rPr>
        <w:t xml:space="preserve">ελληνικό </w:t>
      </w:r>
      <w:r>
        <w:rPr>
          <w:rFonts w:eastAsia="Times New Roman" w:cs="Times New Roman"/>
          <w:szCs w:val="24"/>
        </w:rPr>
        <w:t xml:space="preserve">Κοινοβούλιο ασχολήθηκε με ένα ζήτημα το οποίο δεν αφορά την </w:t>
      </w:r>
      <w:r w:rsidR="00C63BE8">
        <w:rPr>
          <w:rFonts w:eastAsia="Times New Roman" w:cs="Times New Roman"/>
          <w:szCs w:val="24"/>
        </w:rPr>
        <w:t xml:space="preserve">ελληνική </w:t>
      </w:r>
      <w:r>
        <w:rPr>
          <w:rFonts w:eastAsia="Times New Roman" w:cs="Times New Roman"/>
          <w:szCs w:val="24"/>
        </w:rPr>
        <w:t xml:space="preserve">Βουλή υπό την έννοια ότι είναι ένα ζήτημα που αφορά την αθώωση ενός Υπουργού ή την καταδίκη του. Και όλη αυτή η ιστορία ξεκίνησε μόνο και μόνο γιατί ΣΥΡΙΖΑ και Νέα Δημοκρατία ελλείψει πλατφόρμας ιδεολογικής και αντιπαραθέσεων, πρέπει να βρίσκουν ανά καιρούς και κατά καιρούς κάποια σημεία να διαφωνούν. Αυτή η πόλωση λοιπόν </w:t>
      </w:r>
      <w:r>
        <w:rPr>
          <w:rFonts w:eastAsia="Times New Roman" w:cs="Times New Roman"/>
          <w:szCs w:val="24"/>
        </w:rPr>
        <w:lastRenderedPageBreak/>
        <w:t xml:space="preserve">των δύο ημερών σε μικρά ζητήματα ίσως πρέπει να προβληματίσει τον ελληνικό λαό.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εμείς μιλάμε μόνο πολιτικά θα πω το εξής: Ωραία η αντιπαράθεση μεταξύ </w:t>
      </w:r>
      <w:proofErr w:type="spellStart"/>
      <w:r>
        <w:rPr>
          <w:rFonts w:eastAsia="Times New Roman" w:cs="Times New Roman"/>
          <w:szCs w:val="24"/>
        </w:rPr>
        <w:t>Πολάκη</w:t>
      </w:r>
      <w:proofErr w:type="spellEnd"/>
      <w:r>
        <w:rPr>
          <w:rFonts w:eastAsia="Times New Roman" w:cs="Times New Roman"/>
          <w:szCs w:val="24"/>
        </w:rPr>
        <w:t xml:space="preserve"> και Γεωργιάδη, μια αντιπαράθεση καλή για σόου και η οποία εντός του Κοινοβουλίου αποπροσανατολίζει, αποσυντονίζει τον ελληνικό λαό από τα μεγάλα του προβλήματα. Ικανοποιεί τα ταπεινά ένστικτα των κομματικών λεγεωνάριων και πραιτοριανών των δύο κομμάτων. Αλλά εγώ θα ρωτήσω πολιτικά πλέον τα δύο μεγάλα κόμματα να μας πουν πού πραγματικά διαφωνούν. Αν η μόνη διαφωνία τους είναι στην υπόθεση </w:t>
      </w:r>
      <w:proofErr w:type="spellStart"/>
      <w:r>
        <w:rPr>
          <w:rFonts w:eastAsia="Times New Roman" w:cs="Times New Roman"/>
          <w:szCs w:val="24"/>
        </w:rPr>
        <w:t>Πολάκη</w:t>
      </w:r>
      <w:proofErr w:type="spellEnd"/>
      <w:r>
        <w:rPr>
          <w:rFonts w:eastAsia="Times New Roman" w:cs="Times New Roman"/>
          <w:szCs w:val="24"/>
        </w:rPr>
        <w:t xml:space="preserve">, τότε δεν υπάρχει λόγος να είναι διαφορετικά κόμματα. Ας γίνουν ένα και ας συγκυβερνήσουν.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Διαφωνούν στις Πρέσπες; Όχι. Διαφωνούν στα ελληνοτουρκικά και στην Χάγη; Όχι. Διαφωνούν στην τρόικα; Όχι. Διαφωνούν στη ακρίβεια και στην οικονομία; Όχι.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λοιπόν βλέπουμε ότι σε όλες τις πτυχές των μεγάλων ζητημάτων τα δύο μεγάλα κόμματα συμφωνούν και επιχειρείται μια κλιμάκωση της αντιπαράθεσης σε μικρά ζητήματα, για να μπορέσουν έτσι να ξεφύγουν από τα μεγάλα.</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θα αναφερθώ και στον ΣΥΡΙΖΑ τώρα γιατί χθες άκουγα τους </w:t>
      </w:r>
      <w:r w:rsidR="00C63BE8">
        <w:rPr>
          <w:rFonts w:eastAsia="Times New Roman" w:cs="Times New Roman"/>
          <w:szCs w:val="24"/>
        </w:rPr>
        <w:t xml:space="preserve">αριστερούς </w:t>
      </w:r>
      <w:r>
        <w:rPr>
          <w:rFonts w:eastAsia="Times New Roman" w:cs="Times New Roman"/>
          <w:szCs w:val="24"/>
        </w:rPr>
        <w:t>τους «</w:t>
      </w:r>
      <w:r w:rsidR="00C63BE8">
        <w:rPr>
          <w:rFonts w:eastAsia="Times New Roman" w:cs="Times New Roman"/>
          <w:szCs w:val="24"/>
        </w:rPr>
        <w:t>πενήντα δύο</w:t>
      </w:r>
      <w:r>
        <w:rPr>
          <w:rFonts w:eastAsia="Times New Roman" w:cs="Times New Roman"/>
          <w:szCs w:val="24"/>
        </w:rPr>
        <w:t xml:space="preserve">» -πώς τους λένε;- να μιλούν για τη Δεξιά, τη Δεξιά, τη Δεξιά και πολλοί από εσάς έχετε μπερδέψει τη Δεξιά με την Αριστερά. Διότι εξ όσων γνωρίζω η Αριστερά έχει κάνει και μια δήλωση εναντίον του </w:t>
      </w:r>
      <w:proofErr w:type="spellStart"/>
      <w:r>
        <w:rPr>
          <w:rFonts w:eastAsia="Times New Roman" w:cs="Times New Roman"/>
          <w:szCs w:val="24"/>
        </w:rPr>
        <w:t>Πάιατ</w:t>
      </w:r>
      <w:proofErr w:type="spellEnd"/>
      <w:r>
        <w:rPr>
          <w:rFonts w:eastAsia="Times New Roman" w:cs="Times New Roman"/>
          <w:szCs w:val="24"/>
        </w:rPr>
        <w:t xml:space="preserve">, εναντίον των Αμερικάνων και της ωμής παραβίασης πολλών εκ των θεμάτων με τα οποία ασχολείται ο ίδιος στη Μεσόγειο. Αν μου βρείτε μία ανακοίνωση από τον ΣΥΡΙΖΑ εναντίον των παρεμβάσεων του Αμερικανού Πρέσβη που έγινε πλέον εθισμός στο ελληνικό πολιτικό προσωπικό, να πω ότι μπορείτε να ομιλείτε ως Αριστερά, αλλιώς να ομιλείτε μόνο ως Δεξιά και δεκανίκι της Νέας Δημοκρατίας, για να τελειώνει η ιστορία. Δεν μπορώ πραγματικά να ασχολούμαι καθημερινά με ανθρώπους οι οποίοι μέσα από ιδεοληψίες, όχι πραγματικές ιδεολογίες, επιχειρούν να διαχωρίσουν τον ελληνικό λαό.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Έδωσε η Νέα Δημοκρατία μια τεράστια βάση στους Αμερικανούς στην Αλεξανδρούπολη. Η Ελλάς γίνεται στόχος των ρωσικών πυραύλων, πυραυλικών συστημάτων γιατί είναι γραμμή ανεφοδιασμού των Αμερικανών. Ούτε μία ανακοίνωση δεν είδα από τον κ</w:t>
      </w:r>
      <w:r w:rsidR="001C6A54">
        <w:rPr>
          <w:rFonts w:eastAsia="Times New Roman" w:cs="Times New Roman"/>
          <w:szCs w:val="24"/>
        </w:rPr>
        <w:t>.</w:t>
      </w:r>
      <w:r>
        <w:rPr>
          <w:rFonts w:eastAsia="Times New Roman" w:cs="Times New Roman"/>
          <w:szCs w:val="24"/>
        </w:rPr>
        <w:t xml:space="preserve"> Τσίπρα, ούτε μία ανακοίνωση από άλλο Πρόεδρο κόμματος ειδικά για αυτό το θέμα, που για την Ελλάδα είναι μείζονος σημασίας.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Κάποτε ο Κωνσταντίνος Καραμανλής ο δεύτερος, ο Κώστας Καραμανλής</w:t>
      </w:r>
      <w:r w:rsidRPr="00233158">
        <w:rPr>
          <w:rFonts w:eastAsia="Times New Roman" w:cs="Times New Roman"/>
          <w:szCs w:val="24"/>
        </w:rPr>
        <w:t>,</w:t>
      </w:r>
      <w:r>
        <w:rPr>
          <w:rFonts w:eastAsia="Times New Roman" w:cs="Times New Roman"/>
          <w:szCs w:val="24"/>
        </w:rPr>
        <w:t xml:space="preserve"> επιχειρούσε να κάνει τον αγωγό </w:t>
      </w:r>
      <w:proofErr w:type="spellStart"/>
      <w:r>
        <w:rPr>
          <w:rFonts w:eastAsia="Times New Roman" w:cs="Times New Roman"/>
          <w:szCs w:val="24"/>
        </w:rPr>
        <w:t>Μπουργκάς</w:t>
      </w:r>
      <w:proofErr w:type="spellEnd"/>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 xml:space="preserve">Αλεξανδρούπολη. </w:t>
      </w:r>
      <w:r>
        <w:rPr>
          <w:rFonts w:eastAsia="Times New Roman" w:cs="Times New Roman"/>
          <w:szCs w:val="24"/>
        </w:rPr>
        <w:lastRenderedPageBreak/>
        <w:t xml:space="preserve">Τότε τον έριξαν για το θέμα αυτό -για να μην ξεχνιόμαστε κάποιοι- γιατί δεν άρεσε στους Αμερικανούς να γίνει ο αγωγός και τώρα δίνουμε βάσεις στους Αμερικανούς και κανείς δεν μιλάει. Αυτό είναι απόδειξη πολλών πραγμάτων του πολιτικού προσωπικού της χώρας που είναι ανεπαρκές, ανίκανο και πολύ μικρό για να καταλάβει τα μεγάλα που έρχονται από εδώ και στο εξής.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Ψάχνω</w:t>
      </w:r>
      <w:r w:rsidRPr="00254E2A">
        <w:rPr>
          <w:rFonts w:eastAsia="Times New Roman" w:cs="Times New Roman"/>
          <w:szCs w:val="24"/>
        </w:rPr>
        <w:t>,</w:t>
      </w:r>
      <w:r>
        <w:rPr>
          <w:rFonts w:eastAsia="Times New Roman" w:cs="Times New Roman"/>
          <w:szCs w:val="24"/>
        </w:rPr>
        <w:t xml:space="preserve"> λοιπόν</w:t>
      </w:r>
      <w:r w:rsidRPr="00254E2A">
        <w:rPr>
          <w:rFonts w:eastAsia="Times New Roman" w:cs="Times New Roman"/>
          <w:szCs w:val="24"/>
        </w:rPr>
        <w:t>,</w:t>
      </w:r>
      <w:r>
        <w:rPr>
          <w:rFonts w:eastAsia="Times New Roman" w:cs="Times New Roman"/>
          <w:szCs w:val="24"/>
        </w:rPr>
        <w:t xml:space="preserve"> να βρω μία δήλωση στελέχους του ΣΥΡΙΖΑ εναντίον όλων αυτών των πραγμάτων, γιατί δεν είμαστε εναντίον του να δώσουμε βάση </w:t>
      </w:r>
      <w:r w:rsidR="00FD3246">
        <w:rPr>
          <w:rFonts w:eastAsia="Times New Roman" w:cs="Times New Roman"/>
          <w:szCs w:val="24"/>
        </w:rPr>
        <w:t>σ</w:t>
      </w:r>
      <w:r>
        <w:rPr>
          <w:rFonts w:eastAsia="Times New Roman" w:cs="Times New Roman"/>
          <w:szCs w:val="24"/>
        </w:rPr>
        <w:t xml:space="preserve">τους Αμερικανούς ως Ελληνική Λύση. Το ξεκαθαρίζουμε. Τι κερδίζει η χώρα μας έχει σημασία. Δώσαμε τόσες βάσεις. Πήραμε κάτι; Να μου πείτε, πήραμε αυτό. Πήραμε τη διαγραφή του μεγαλύτερου αγωγού για τα στρατηγικά μας συμφέροντα, του </w:t>
      </w:r>
      <w:r>
        <w:rPr>
          <w:rFonts w:eastAsia="Times New Roman" w:cs="Times New Roman"/>
          <w:szCs w:val="24"/>
          <w:lang w:val="en-US"/>
        </w:rPr>
        <w:t>EastMed</w:t>
      </w:r>
      <w:r>
        <w:rPr>
          <w:rFonts w:eastAsia="Times New Roman" w:cs="Times New Roman"/>
          <w:szCs w:val="24"/>
        </w:rPr>
        <w:t xml:space="preserve"> από τους Αμερικανούς. Αυτά είναι τα σημαντικά. Τα άλλα είναι τα ασήμαντα, που ασημαντότητες συζητούμε εδώ μέσα, γιατί περί τέτοιων πρόκειται, ασημαντοτήτων.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Πάμε τώρα στα πολύ πιο σοβαρά, γιατί για μένα είναι σοβαρό αυτό που έγινε στη Θεσσαλονίκη. Μια παρέα παιδιών -ανήλικων παιδιών- ρώτησαν συνομήλικό τους τι ομάδα είναι και τον έσφαξαν, τον σκότωσαν, τον δολοφόνησαν. Αυτό πρέπει να δούμε, κύριοι όλων των κομμάτων -που συνήθως απουσιάζουν οι περισσότεροι- ότι χάνουμε τη νέα γενιά.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Πρέπει να δούμε, λοιπόν, τη νέα γενιά που χάνουμε καθημερινά από ανοησίες, από ινδάλματα και ιδανικά που πρέπει να φέρουν την απαξία μας. </w:t>
      </w:r>
      <w:r>
        <w:rPr>
          <w:rFonts w:eastAsia="Times New Roman" w:cs="Times New Roman"/>
          <w:szCs w:val="24"/>
        </w:rPr>
        <w:lastRenderedPageBreak/>
        <w:t xml:space="preserve">Ομάδες, χούλιγκαν σφάζουν ο ένας τον άλλον γιατί είναι άλλη ομάδα. Τις </w:t>
      </w:r>
      <w:proofErr w:type="spellStart"/>
      <w:r>
        <w:rPr>
          <w:rFonts w:eastAsia="Times New Roman" w:cs="Times New Roman"/>
          <w:szCs w:val="24"/>
        </w:rPr>
        <w:t>πταίει</w:t>
      </w:r>
      <w:proofErr w:type="spellEnd"/>
      <w:r>
        <w:rPr>
          <w:rFonts w:eastAsia="Times New Roman" w:cs="Times New Roman"/>
          <w:szCs w:val="24"/>
        </w:rPr>
        <w:t xml:space="preserve"> για όλα αυτά; Οποία εθνική </w:t>
      </w:r>
      <w:proofErr w:type="spellStart"/>
      <w:r>
        <w:rPr>
          <w:rFonts w:eastAsia="Times New Roman" w:cs="Times New Roman"/>
          <w:szCs w:val="24"/>
        </w:rPr>
        <w:t>κατάπτωσις</w:t>
      </w:r>
      <w:proofErr w:type="spellEnd"/>
      <w:r>
        <w:rPr>
          <w:rFonts w:eastAsia="Times New Roman" w:cs="Times New Roman"/>
          <w:szCs w:val="24"/>
        </w:rPr>
        <w:t xml:space="preserve"> ηθών και αξιών οδήγησε τα νέα παιδιά να σφάζονται στους δρόμους γιατί έχει άλλη ομάδα ο άλλος; Έχουμε αντιληφθεί τι παραδίδουμε στα παιδιά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Άκουγα την κ</w:t>
      </w:r>
      <w:r w:rsidR="00FD3246">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προηγουμένως -η οποία δεν είναι εδώ- που μας έλεγε για τα</w:t>
      </w:r>
      <w:r w:rsidRPr="00C1781A">
        <w:rPr>
          <w:rFonts w:eastAsia="Times New Roman" w:cs="Times New Roman"/>
          <w:szCs w:val="24"/>
        </w:rPr>
        <w:t xml:space="preserve"> </w:t>
      </w:r>
      <w:r>
        <w:rPr>
          <w:rFonts w:eastAsia="Times New Roman" w:cs="Times New Roman"/>
          <w:szCs w:val="24"/>
          <w:lang w:val="en-US"/>
        </w:rPr>
        <w:t>laptops</w:t>
      </w:r>
      <w:r w:rsidRPr="00C1781A">
        <w:rPr>
          <w:rFonts w:eastAsia="Times New Roman" w:cs="Times New Roman"/>
          <w:szCs w:val="24"/>
        </w:rPr>
        <w:t xml:space="preserve">. </w:t>
      </w:r>
      <w:r>
        <w:rPr>
          <w:rFonts w:eastAsia="Times New Roman" w:cs="Times New Roman"/>
          <w:szCs w:val="24"/>
        </w:rPr>
        <w:t xml:space="preserve">Δεν με νοιάζουν τα </w:t>
      </w:r>
      <w:r>
        <w:rPr>
          <w:rFonts w:eastAsia="Times New Roman" w:cs="Times New Roman"/>
          <w:szCs w:val="24"/>
          <w:lang w:val="en-US"/>
        </w:rPr>
        <w:t>laptops</w:t>
      </w:r>
      <w:r>
        <w:rPr>
          <w:rFonts w:eastAsia="Times New Roman" w:cs="Times New Roman"/>
          <w:szCs w:val="24"/>
        </w:rPr>
        <w:t xml:space="preserve">. Μας νοιάζει το ήθος των παιδιών, η παιδεία και η αγωγή τους. Αυτό δεν καταλαβαίνουμε, γιατί το </w:t>
      </w:r>
      <w:r w:rsidR="00FD3246">
        <w:rPr>
          <w:rFonts w:eastAsia="Times New Roman" w:cs="Times New Roman"/>
          <w:szCs w:val="24"/>
        </w:rPr>
        <w:t xml:space="preserve">ελληνικό </w:t>
      </w:r>
      <w:r>
        <w:rPr>
          <w:rFonts w:eastAsia="Times New Roman" w:cs="Times New Roman"/>
          <w:szCs w:val="24"/>
        </w:rPr>
        <w:t xml:space="preserve">Κοινοβούλιο είναι μακριά από την κοινωνία. Και οι Υπουργοί είναι μακριά από την κοινωνία και οι Βουλευτές είναι μακριά από την κοινωνία, μακριά από τα προβλήματά τους.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Αυτά πρέπει να δούμε. Ένα παιδί έχασε τη ζωή του, γιατί βρέθηκε τη λάθος στιγμή σε λάθος σημείο. Κανείς δεν το είπε, κανείς δεν το ανέφερε. Δεν είναι σημαντικό αυτό το πράγμα; Ανήλικο παιδί να σφαχτεί στη μέση του δρόμου;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Πάμε και σε ένα άλλο θέμα που αφορά τον «</w:t>
      </w:r>
      <w:r w:rsidR="00FD3246">
        <w:rPr>
          <w:rFonts w:eastAsia="Times New Roman" w:cs="Times New Roman"/>
          <w:szCs w:val="24"/>
          <w:lang w:val="en-US"/>
        </w:rPr>
        <w:t>ECONOMIST</w:t>
      </w:r>
      <w:r>
        <w:rPr>
          <w:rFonts w:eastAsia="Times New Roman" w:cs="Times New Roman"/>
          <w:szCs w:val="24"/>
        </w:rPr>
        <w:t>».</w:t>
      </w:r>
      <w:r w:rsidRPr="003F7F47">
        <w:rPr>
          <w:rFonts w:eastAsia="Times New Roman" w:cs="Times New Roman"/>
          <w:szCs w:val="24"/>
        </w:rPr>
        <w:t xml:space="preserve"> </w:t>
      </w:r>
      <w:r>
        <w:rPr>
          <w:rFonts w:eastAsia="Times New Roman" w:cs="Times New Roman"/>
          <w:szCs w:val="24"/>
        </w:rPr>
        <w:t>Η Ελληνική Λύση είχε προειδοποιήσει την Κυβέρνηση τότε με το τσιμέντο στην Ακρόπολη, ότι θα εκτεθεί. Κανένα κανάλι, όμως, σήμερα δεν μεταδίδει την είδηση του «</w:t>
      </w:r>
      <w:r w:rsidR="00FD3246">
        <w:rPr>
          <w:rFonts w:eastAsia="Times New Roman" w:cs="Times New Roman"/>
          <w:szCs w:val="24"/>
          <w:lang w:val="en-US"/>
        </w:rPr>
        <w:t>ECONOMIST</w:t>
      </w:r>
      <w:r>
        <w:rPr>
          <w:rFonts w:eastAsia="Times New Roman" w:cs="Times New Roman"/>
          <w:szCs w:val="24"/>
        </w:rPr>
        <w:t xml:space="preserve">». Ο </w:t>
      </w:r>
      <w:r w:rsidRPr="003F7F47">
        <w:rPr>
          <w:rFonts w:eastAsia="Times New Roman" w:cs="Times New Roman"/>
          <w:szCs w:val="24"/>
        </w:rPr>
        <w:t>«</w:t>
      </w:r>
      <w:r w:rsidR="00FD3246" w:rsidRPr="003F7F47">
        <w:rPr>
          <w:rFonts w:eastAsia="Times New Roman" w:cs="Times New Roman"/>
          <w:szCs w:val="24"/>
        </w:rPr>
        <w:t>ECONOMIST</w:t>
      </w:r>
      <w:r w:rsidRPr="003F7F47">
        <w:rPr>
          <w:rFonts w:eastAsia="Times New Roman" w:cs="Times New Roman"/>
          <w:szCs w:val="24"/>
        </w:rPr>
        <w:t>»</w:t>
      </w:r>
      <w:r>
        <w:rPr>
          <w:rFonts w:eastAsia="Times New Roman" w:cs="Times New Roman"/>
          <w:szCs w:val="24"/>
        </w:rPr>
        <w:t xml:space="preserve"> σε ολόκληρο άρθρο αναφέρει ότι η Ακρόπολη περιλαμβάνεται στη λίστα κατεστραμμένων μνημείων, κύριοι της Νέας Δημοκρατίας. Επαναλαμβάνω, κατεστραμμένων μνημείων! Χαίρεστε και </w:t>
      </w:r>
      <w:r>
        <w:rPr>
          <w:rFonts w:eastAsia="Times New Roman" w:cs="Times New Roman"/>
          <w:szCs w:val="24"/>
        </w:rPr>
        <w:lastRenderedPageBreak/>
        <w:t>γι’ αυτό; Μπορείτε να λέτε εδώ ό,τι θέλετε, να πουλάτε φύκια για μεταξωτές κορδέλες στους Έλληνες για την οικονομία, να τους λέτε ψέματα συνεχώς, αλλά τα γεγονότα είναι γεγονότα. Την Ακρόπολη την καταστρέψατε με το τσιμέντο. Είναι στη λίστα του «</w:t>
      </w:r>
      <w:r w:rsidR="00FD3246">
        <w:rPr>
          <w:rFonts w:eastAsia="Times New Roman" w:cs="Times New Roman"/>
          <w:szCs w:val="24"/>
          <w:lang w:val="en-US"/>
        </w:rPr>
        <w:t>ECONOMIST</w:t>
      </w:r>
      <w:r>
        <w:rPr>
          <w:rFonts w:eastAsia="Times New Roman" w:cs="Times New Roman"/>
          <w:szCs w:val="24"/>
        </w:rPr>
        <w:t xml:space="preserve">». Τώρα πόσο ικανοποιημένοι είστε; Κι αν δεν το πιστεύετε, ορίστε το άρθρο. Θα το καταθέσω για τα Πρακτικά του </w:t>
      </w:r>
      <w:r w:rsidR="00FD3246">
        <w:rPr>
          <w:rFonts w:eastAsia="Times New Roman" w:cs="Times New Roman"/>
          <w:szCs w:val="24"/>
        </w:rPr>
        <w:t xml:space="preserve">ελληνικού </w:t>
      </w:r>
      <w:r>
        <w:rPr>
          <w:rFonts w:eastAsia="Times New Roman" w:cs="Times New Roman"/>
          <w:szCs w:val="24"/>
        </w:rPr>
        <w:t xml:space="preserve">Κοινοβουλίου. Είναι η ύβρις της Νέας Δημοκρατίας στο ιερό μνημείο. Λείπει και ο Υπουργός που λατρεύει την Ακρόπολη, ο κ. Γεωργιάδης, που έχει μια λατρεία με την αρχαία Ελλάδα.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Αισθάνομαι, πραγματικά, ντροπή γι’ αυτά που κάνετε. Σας λέγαμε, «βρήκαμε καλύτερο τρόπο, όπως κάνουν οι Ιταλοί, φθηνότερο τρόπο και όχι τσιμέντο», αλλά δεν μας άκουσε η </w:t>
      </w:r>
      <w:r w:rsidR="00FD3246">
        <w:rPr>
          <w:rFonts w:eastAsia="Times New Roman" w:cs="Times New Roman"/>
          <w:szCs w:val="24"/>
        </w:rPr>
        <w:t xml:space="preserve">κ. </w:t>
      </w:r>
      <w:proofErr w:type="spellStart"/>
      <w:r>
        <w:rPr>
          <w:rFonts w:eastAsia="Times New Roman" w:cs="Times New Roman"/>
          <w:szCs w:val="24"/>
        </w:rPr>
        <w:t>Μενδώνη</w:t>
      </w:r>
      <w:proofErr w:type="spellEnd"/>
      <w:r>
        <w:rPr>
          <w:rFonts w:eastAsia="Times New Roman" w:cs="Times New Roman"/>
          <w:szCs w:val="24"/>
        </w:rPr>
        <w:t xml:space="preserve"> και έβαλε στην Ακρόπολη τσιμέντο. Να χαίρεστε τις επιλογές σας. Τότε τα υπερασπιστήκατε όλοι στη Νέα Δημοκρατία και σήμερα εκτίθεται η Ελλάδα.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Κύριε Πρόεδρε….</w:t>
      </w:r>
    </w:p>
    <w:p w:rsidR="009B1533" w:rsidRDefault="00F93039">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Θ</w:t>
      </w:r>
      <w:r>
        <w:rPr>
          <w:rFonts w:eastAsia="Times New Roman" w:cs="Times New Roman"/>
          <w:szCs w:val="24"/>
        </w:rPr>
        <w:t>α απαντήσετε όποτε θέλετε, αλλά δεν θα με διακόψετε. Σας ευχαριστώ πάρα πολύ.</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Να σας βοηθήσω ήθελα, όχι να σας διακόψω.</w:t>
      </w:r>
    </w:p>
    <w:p w:rsidR="009B1533" w:rsidRDefault="00F93039">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cs="Times New Roman"/>
          <w:szCs w:val="24"/>
        </w:rPr>
        <w:t>Επίσης, σήμερα διαβάζω στο</w:t>
      </w:r>
      <w:r w:rsidRPr="00C77BC5">
        <w:rPr>
          <w:rFonts w:eastAsia="Times New Roman" w:cs="Times New Roman"/>
          <w:szCs w:val="24"/>
        </w:rPr>
        <w:t xml:space="preserve"> </w:t>
      </w:r>
      <w:r>
        <w:rPr>
          <w:rFonts w:eastAsia="Times New Roman" w:cs="Times New Roman"/>
          <w:szCs w:val="24"/>
        </w:rPr>
        <w:t>«</w:t>
      </w:r>
      <w:r w:rsidR="00FD3246">
        <w:rPr>
          <w:rFonts w:eastAsia="Times New Roman" w:cs="Times New Roman"/>
          <w:szCs w:val="24"/>
          <w:lang w:val="en-US"/>
        </w:rPr>
        <w:t>EURACTIV</w:t>
      </w:r>
      <w:r>
        <w:rPr>
          <w:rFonts w:eastAsia="Times New Roman" w:cs="Times New Roman"/>
          <w:szCs w:val="24"/>
        </w:rPr>
        <w:t xml:space="preserve">» ένα άρθρο ολοσέλιδο για εσάς, για τη Νέα Δημοκρατία. Δεν σας εμπιστεύεται η Ευρώπη. Ακούστε, λοιπόν, τι λέει το άρθρο: «Η Κυβέρνηση είναι έρμαιο ισχυρών πιέσεων και δεσμεύσεων σε μια περίκλειστη ομάδα Ελλήνων επιχειρηματιών.» Είναι αυτό που καταγγέλλουμε εδώ και μήνες εμείς για τη Νέα Δημοκρατία. «Πρόκειται για έναν φαύλο κύκλο που δεν αφήνει να ανοίξει η οικονομία σε ευρωπαϊκές και ξένες επενδύσεις.» Μου μιλάτε, λοιπόν, εσείς για επενδύσεις; Διαβάστε το άρθρο. Σας είπα μερικά πράγματα. Εδώ είναι.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το χειρότερο για σας ποιο είναι, κύριοι της Νέας Δημοκρατίας; Σας λένε ότι πρέπει να φύγετε και να συγκυβερνήσετε υπό τεχνοκράτη. Όταν τα λέγαμε ως Ελληνική Λύση ότι πρέπει να κάνετε σωστή οικονομική πολιτική, γιατί θα αποτύχετε και θα χάσετε τη διακυβέρνηση του τόπου, γελούσατε και λέγατε άλλα. Για ακόμη μια φορά η Ελληνική Λύση επιβεβαιώνεται, γιατί έχει κρίση σοβαρή και λογική.</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Τώρα, λοιπόν, θα σας πω γιατί η Κυβέρνηση απέτυχε παταγωδώς παντού. Και θα ήθελα, πραγματικά, να μιλήσουμε με βάση τα στοιχεία, τα επιχειρήματα και θα κάνω και προτάσεις. Δεν κάνουμε αντιπολίτευση για την αντιπολίτευση εδώ μέσα. Δεν ήρθαμε για να μαλώσουμε ο ένας με τον άλλον. </w:t>
      </w:r>
      <w:r>
        <w:rPr>
          <w:rFonts w:eastAsia="Times New Roman" w:cs="Times New Roman"/>
          <w:szCs w:val="24"/>
        </w:rPr>
        <w:lastRenderedPageBreak/>
        <w:t xml:space="preserve">Ήρθαμε για να συνθέσουμε απόψεις μέσα από την αντίθεση. Είναι πολύ σημαντικό να το καταλάβει αυτό και ο ΣΥΡΙΖΑ, ο οποίος είναι συνεχώς αντίθετος αλλά χωρίς προτάσεις, και το ΚΙΝΑΛ, το οποίο πολλές φορές απουσιάζει, άλλες φορές είναι εδώ. Πρέπει να κάνουμε αντιπολίτευση, αλλά με προτάσεις.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Αποτυχία στην οικονομία, αποτυχία στην υγεία, αποτυχία στην ασφάλεια του πολίτη, στο μεταναστευτικό, στην ακρίβεια, στην ενέργεια.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Οικονομία: Κύριοι της Νέας Δημοκρατίας, ξέρετε ότι μας έχουν ξεπεράσει οι κομμουνιστικές χώρες; Πρώην κομμουνιστικές χώρες σε δεκαπέντε, είκοσι χρόνια πέρασαν την οικονομία της Ελλάδας που κάποτε είχε 300 και 400 δισεκατομμύρια ΑΕΠ. Μας ξεπέρασαν η Πολωνία, η Ουγγαρία, η Ρουμανία που στερούνται, όμως, γεωπολιτικών και λοιπών πλεονεκτημάτων. Δεν είναι όπως η Ελλάς. Η Ουγγαρία έχει ΑΕΠ 180 δισεκατομμύρια, όσο το δικό μας σήμερα. Η Ουγγαρία! Το 2008 η Ουγγαρία η κομμουνιστική το ΑΕΠ το είχε στο εκατόν πενήντα οκτώ. Με την κρίση η ελληνική οικονομία καταρρέει καθημερινά και αυτοί ανεβαίνουν. Πώς γίνεται κρίση αυτοί, κρίση εμείς, να ανεβαίνουν αυτοί, να κατεβαίνουμε εμείς; Δεν θα πω για την Πολωνία, δεν θα πω για τη Ρουμανία, που μας ξεπέρασε η κομμουνιστική του </w:t>
      </w:r>
      <w:proofErr w:type="spellStart"/>
      <w:r>
        <w:rPr>
          <w:rFonts w:eastAsia="Times New Roman" w:cs="Times New Roman"/>
          <w:szCs w:val="24"/>
        </w:rPr>
        <w:t>Τσαουσέσκου</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Αυτές είναι επιτυχίες του ΣΥΡΙΖΑ, της Νέας Δημοκρατίας και του ΚΙΝΑΛ, τεράστιες επιτυχίες! Και θριαμβολογείτε εδώ μέσα. Και τη μία φταίει η κρίση, </w:t>
      </w:r>
      <w:r>
        <w:rPr>
          <w:rFonts w:eastAsia="Times New Roman" w:cs="Times New Roman"/>
          <w:szCs w:val="24"/>
        </w:rPr>
        <w:lastRenderedPageBreak/>
        <w:t xml:space="preserve">την άλλη φταίει η πανδημία, την άλλη φταίει ο κακός καιρός, την άλλη φταίει η βροχή, την άλλη το χιόνι και ποτέ δεν φταίει κανένας. Δεν γίνεται έτσι να κυβερνηθεί ο τόπος. Από ποιον; Πώς κυβερνάται ο τόπος όταν πάντα φταίνε οι άλλοι;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αύξησε το εξωτερικό χρέος από 526 δισεκατομμύρια το δεύτερο τρίμηνο του 2021 σε 538 δισεκατομμύρια το τρίτο τρίμηνο. Νούμερα σας δίνω, για να μην κοροϊδεύετε τον κόσμο. Το δημόσιο χρέος αυξήθηκε επί Νέας Δημοκρατίας κατά 26%, σπαταλώντας 43 δισεκατομμύρια ευρώ, για τα οποία η ίδια η Ευρώπη αμφισβητεί αν πραγματικά τα διαχειρίζεστε σωστά ή αν τα δίνετε σε κολλητούς και φίλους.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Βάσει προϋπολογισμού ως το 2024 θα έχουν πουληθεί όλες οι δημόσιες υπηρεσίες για 11 δισεκατομμύρια ευρώ. Αυτό λέει η Κυβέρνησή σας. Θα πουλήσετε ό,τι έχει απομείνει από το δημόσιο πλούτο. Και επαίρεστε δι’ αυτού του τρόπου ότι κάνετε οικονομική πολιτική; Εδώ είναι «ανοίξαμε και σας περιμένουμε», ξεπουλάμε τα πάντα όσο, όσο. Και δεν είναι λαϊκισμός. Είναι η πραγματικότητα. </w:t>
      </w:r>
    </w:p>
    <w:p w:rsidR="005B5C2F" w:rsidRDefault="00144DBB">
      <w:pPr>
        <w:spacing w:line="600" w:lineRule="auto"/>
        <w:ind w:firstLine="720"/>
        <w:jc w:val="both"/>
        <w:rPr>
          <w:rFonts w:eastAsia="Times New Roman" w:cs="Times New Roman"/>
          <w:color w:val="000000" w:themeColor="text1"/>
          <w:szCs w:val="24"/>
        </w:rPr>
      </w:pPr>
      <w:r w:rsidRPr="007A7FE7">
        <w:rPr>
          <w:rFonts w:eastAsia="Times New Roman" w:cs="Times New Roman"/>
          <w:color w:val="000000" w:themeColor="text1"/>
          <w:szCs w:val="24"/>
        </w:rPr>
        <w:t>Έλλειμμα ισοζυγίου τρεχουσών συναλλαγών μείον 8,7% του ΑΕΠ. Εισάγουμε συνεχώς περισσότερα απ’ ό,τι εξάγουμε. Έχουμε τελειώσει! Μην κοροϊδεύετε τον κόσμο! Και κρούω τον κώδ</w:t>
      </w:r>
      <w:r w:rsidRPr="007A7FE7">
        <w:rPr>
          <w:rFonts w:eastAsia="Times New Roman" w:cs="Times New Roman"/>
          <w:color w:val="000000" w:themeColor="text1"/>
          <w:szCs w:val="24"/>
        </w:rPr>
        <w:t xml:space="preserve">ωνα του κινδύνου στους Έλληνες -το είχα πει εδώ πριν ενάμιση χρόνο- ότι έρχεται επισιτιστική κρίση, έρχεται </w:t>
      </w:r>
      <w:r w:rsidRPr="007A7FE7">
        <w:rPr>
          <w:rFonts w:eastAsia="Times New Roman" w:cs="Times New Roman"/>
          <w:color w:val="000000" w:themeColor="text1"/>
          <w:szCs w:val="24"/>
        </w:rPr>
        <w:lastRenderedPageBreak/>
        <w:t xml:space="preserve">πείνα και το βλέπω. Τουλάχιστον εγώ το αντιλαμβάνομαι. Δεν το βλέπετε εσείς; Πραγματικά, δεν τα βλέπετε αυτά; </w:t>
      </w:r>
    </w:p>
    <w:p w:rsidR="009B1533" w:rsidRDefault="00F93039">
      <w:pPr>
        <w:spacing w:line="600" w:lineRule="auto"/>
        <w:ind w:firstLine="720"/>
        <w:jc w:val="both"/>
        <w:rPr>
          <w:rFonts w:eastAsia="Times New Roman" w:cs="Times New Roman"/>
          <w:szCs w:val="24"/>
        </w:rPr>
      </w:pPr>
      <w:r w:rsidRPr="007A7FE7">
        <w:rPr>
          <w:rFonts w:eastAsia="Times New Roman" w:cs="Times New Roman"/>
          <w:color w:val="000000" w:themeColor="text1"/>
          <w:szCs w:val="24"/>
        </w:rPr>
        <w:t>Η ενέργεια: Η εμμονή του δικού σας Αρχηγού να κλείσει τους λιγνίτες</w:t>
      </w:r>
      <w:r w:rsidR="00CD7BAB" w:rsidRPr="007A7FE7">
        <w:rPr>
          <w:rFonts w:eastAsia="Times New Roman" w:cs="Times New Roman"/>
          <w:color w:val="000000" w:themeColor="text1"/>
          <w:szCs w:val="24"/>
        </w:rPr>
        <w:t>,</w:t>
      </w:r>
      <w:r w:rsidRPr="007A7FE7">
        <w:rPr>
          <w:rFonts w:eastAsia="Times New Roman" w:cs="Times New Roman"/>
          <w:color w:val="000000" w:themeColor="text1"/>
          <w:szCs w:val="24"/>
        </w:rPr>
        <w:t xml:space="preserve"> σήμερα κάνει τον Έλληνα να πληρώνει ένα σωρό χρήματα. Και επειδή είστε και </w:t>
      </w:r>
      <w:r>
        <w:rPr>
          <w:rFonts w:eastAsia="Times New Roman" w:cs="Times New Roman"/>
          <w:szCs w:val="24"/>
        </w:rPr>
        <w:t>αδα</w:t>
      </w:r>
      <w:r w:rsidR="00CD7BAB">
        <w:rPr>
          <w:rFonts w:eastAsia="Times New Roman" w:cs="Times New Roman"/>
          <w:szCs w:val="24"/>
        </w:rPr>
        <w:t>εί</w:t>
      </w:r>
      <w:r>
        <w:rPr>
          <w:rFonts w:eastAsia="Times New Roman" w:cs="Times New Roman"/>
          <w:szCs w:val="24"/>
        </w:rPr>
        <w:t>ς, θα σας πω το εξής: Η παραγωγή ίδιας ποσότητες ενέργειας είναι 300 ευρώ με φυσικό αέριο και 120 με το πρόστιμο με λιγνίτη. Είστε αδαείς! Είστε αδαείς! Και, δυστυχώς, πολλοί από εσάς είστε και αμετανόητοι και ανόητοι. Αυτό είναι το χειρότερο από όλα. Αμετανόητοι και ανόητοι! Ευτυχώς λίγοι! Τα μειράκια της πολιτικής εδώ μέσα, γιατί οι μεγαλύτεροι αντιλαμβάνονται τι λέμε.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Ανεργία: Η δήθεν μείωσή της δεν οφείλεται στη δημιουργία θέσεων εργασίας. Πάλι λέτε ψέματα. Επιδοτείτε τους εργαζόμενους. Με επιδότηση μειώνετε την ανεργία. Με δανεικά επιδότηση, όμως. Δεν είναι παραγωγή πλούτου και χρήμα που ρέει στην αγορά.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Υγεία: Έχουμε περισσότερους θανάτους ακόμη και από τη Μεγάλη Βρετανία που είχατε ως κακό πρότυπο εσείς και λέγατε «εκεί πεθαίνει κόσμος στους δρόμους». Τους ξεπεράσαμε όλους. Πού οφείλονται όλα αυτά;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Μεταναστευτικό: Να μη μιλήσω για το γίνεται καθημερινά. Κάνατε ειδική εφαρμογή εσείς στη Νέα Δημοκρατία για τους παράνομους μετανάστες, πώς </w:t>
      </w:r>
      <w:r>
        <w:rPr>
          <w:rFonts w:eastAsia="Times New Roman" w:cs="Times New Roman"/>
          <w:szCs w:val="24"/>
        </w:rPr>
        <w:lastRenderedPageBreak/>
        <w:t>θα πηγαίνουν να παίρνουν άσυλο. Έχετε δώσει διπλάσιο άσυλο απ’ ό,τι είχε δώσει ο ΣΥΡΙΖΑ σε ανθρώπους που ή</w:t>
      </w:r>
      <w:r w:rsidR="009A177B">
        <w:rPr>
          <w:rFonts w:eastAsia="Times New Roman" w:cs="Times New Roman"/>
          <w:szCs w:val="24"/>
        </w:rPr>
        <w:t>ρθ</w:t>
      </w:r>
      <w:r>
        <w:rPr>
          <w:rFonts w:eastAsia="Times New Roman" w:cs="Times New Roman"/>
          <w:szCs w:val="24"/>
        </w:rPr>
        <w:t>αν παράνομα στην Ελλάδα.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ποια ανάπτυξη μου μιλάει ο κύριος Υπουργός, ο όποιος δεν είναι εδώ; Για το Ελληνικό; Είναι ανάπτυξη το Ελληνικό με τα καζίνο, τα </w:t>
      </w:r>
      <w:r>
        <w:rPr>
          <w:rFonts w:eastAsia="Times New Roman" w:cs="Times New Roman"/>
          <w:szCs w:val="24"/>
          <w:lang w:val="en-US"/>
        </w:rPr>
        <w:t>data</w:t>
      </w:r>
      <w:r w:rsidRPr="00E85FD5">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που μας λέτε εδώ μέσα; Δίνουν θέσεις εργασίας; Τι φορολογικό καθεστώς έχουν αυτές οι εταιρείες και τι φορολογικό καθεστώς έχει η ελληνική εταιρεία, η δική μου εταιρεία, του μεσαίου, του μικρού Έλληνα. Ο ένας πληρώνει 22% και ο άλλος έχει ειδική φορολογική ρύθμιση. Ποιον κοροϊδεύετε; Είναι ισχυρή ανάπτυξη η αύξηση του ΑΕΠ κατά 3% ή 5%. Σοβαρά μιλάμε;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Αυτά τα λέω, για να καταλάβετε τα εγκληματικά σας λάθη. Και μπορώ να πω και κάτι απλό. Ξεπουλήσατε τον ΟΣΕ -οι μεταφορές είναι το </w:t>
      </w:r>
      <w:r w:rsidR="001C6A54">
        <w:rPr>
          <w:rFonts w:eastAsia="Times New Roman"/>
          <w:szCs w:val="24"/>
        </w:rPr>
        <w:t>«</w:t>
      </w:r>
      <w:r>
        <w:rPr>
          <w:rFonts w:eastAsia="Times New Roman" w:cs="Times New Roman"/>
          <w:szCs w:val="24"/>
        </w:rPr>
        <w:t>άλφα</w:t>
      </w:r>
      <w:r w:rsidR="001C6A54">
        <w:rPr>
          <w:rFonts w:eastAsia="Times New Roman"/>
          <w:szCs w:val="24"/>
        </w:rPr>
        <w:t>»</w:t>
      </w:r>
      <w:r>
        <w:rPr>
          <w:rFonts w:eastAsia="Times New Roman" w:cs="Times New Roman"/>
          <w:szCs w:val="24"/>
        </w:rPr>
        <w:t xml:space="preserve"> και το </w:t>
      </w:r>
      <w:r w:rsidR="001C6A54">
        <w:rPr>
          <w:rFonts w:eastAsia="Times New Roman"/>
          <w:szCs w:val="24"/>
        </w:rPr>
        <w:t>«</w:t>
      </w:r>
      <w:r>
        <w:rPr>
          <w:rFonts w:eastAsia="Times New Roman" w:cs="Times New Roman"/>
          <w:szCs w:val="24"/>
        </w:rPr>
        <w:t>ωμέγα</w:t>
      </w:r>
      <w:r w:rsidR="001C6A54">
        <w:rPr>
          <w:rFonts w:eastAsia="Times New Roman"/>
          <w:szCs w:val="24"/>
        </w:rPr>
        <w:t>»</w:t>
      </w:r>
      <w:r>
        <w:rPr>
          <w:rFonts w:eastAsia="Times New Roman" w:cs="Times New Roman"/>
          <w:szCs w:val="24"/>
        </w:rPr>
        <w:t xml:space="preserve"> για μια χώρα- τον κάνατε ιδιωτικό, για να το κάνετε, όπως λέτε, άρτιο και τέλειο και καλό. Για να έρθεις από Θεσσαλονίκη στην Αθήνα κάνεις πάλι πέντε ώρες. Ο Τρικούπης όταν έκανε το</w:t>
      </w:r>
      <w:r w:rsidR="00611D1D">
        <w:rPr>
          <w:rFonts w:eastAsia="Times New Roman" w:cs="Times New Roman"/>
          <w:szCs w:val="24"/>
        </w:rPr>
        <w:t>ν</w:t>
      </w:r>
      <w:r>
        <w:rPr>
          <w:rFonts w:eastAsia="Times New Roman" w:cs="Times New Roman"/>
          <w:szCs w:val="24"/>
        </w:rPr>
        <w:t xml:space="preserve"> σιδηρόδρομο τόσο έκανε. Δηλαδή, ποιον κοροϊδεύουμε εδώ;</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Προέδρου της Ελληνικής Λύσης)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παραπάνω.</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Έχουμε στην Πελοπόννησο το πιο γραφικό σιδηροδρομικό δίκτυο. Το έχετε δει; Είναι στην Πελοπόννησο. Στην Ισπανία, στη Γερμανία, στην Ολλανδία </w:t>
      </w:r>
      <w:r>
        <w:rPr>
          <w:rFonts w:eastAsia="Times New Roman" w:cs="Times New Roman"/>
          <w:szCs w:val="24"/>
        </w:rPr>
        <w:lastRenderedPageBreak/>
        <w:t xml:space="preserve">χρησιμοποιούν γραφικό σιδηρόδρομο για τουριστικούς λόγους. Δεν κάνετε τα απλά, τα πολύ απλά. Το ίδιο και στον Βόλο με το παλιό τρένο. Τίποτα δεν κάνετε.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Δεν μιλώ για την ακρίβεια. Ήδη μιλάω με ανθρώπους. Οι ιδιοκτήτες των σουπερμάρκετ ζητούν αυξήσεις 30% στο τρόφιμα. Πού θα βγει ο Έλληνας έτσι; Κι επειδή δεν ξέρετε, θα κάνω μαθήματα οικονομίας -επιτρέψτε μου, ζητώ συγ</w:t>
      </w:r>
      <w:r w:rsidR="00611D1D">
        <w:rPr>
          <w:rFonts w:eastAsia="Times New Roman" w:cs="Times New Roman"/>
          <w:szCs w:val="24"/>
        </w:rPr>
        <w:t>γ</w:t>
      </w:r>
      <w:r>
        <w:rPr>
          <w:rFonts w:eastAsia="Times New Roman" w:cs="Times New Roman"/>
          <w:szCs w:val="24"/>
        </w:rPr>
        <w:t xml:space="preserve">νώμη, ταπεινά το λέω αυτό- τους λόγους για τους οποίους ακριβαίνει η ζωή.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Οι λόγοι είναι επτά και είναι συγκεκριμένοι λόγοι. Είναι το πληθωριστικό ντόμινο -έτσι το αποκαλούν οι οικονομολόγοι- με την αύξηση τιμών ενέργειας. Αν μας άκουγε ο Πρωθυπουργός, που του λέγαμε </w:t>
      </w:r>
      <w:r w:rsidR="00504ED7">
        <w:rPr>
          <w:rFonts w:eastAsia="Times New Roman" w:cs="Times New Roman"/>
          <w:szCs w:val="24"/>
        </w:rPr>
        <w:t>«</w:t>
      </w:r>
      <w:r>
        <w:rPr>
          <w:rFonts w:eastAsia="Times New Roman" w:cs="Times New Roman"/>
          <w:szCs w:val="24"/>
        </w:rPr>
        <w:t>μην κλείνεις τους λιγνίτες, κάνε προαγορά φυσικού αερίου και πετρελαίου</w:t>
      </w:r>
      <w:r w:rsidR="00504ED7">
        <w:rPr>
          <w:rFonts w:eastAsia="Times New Roman" w:cs="Times New Roman"/>
          <w:szCs w:val="24"/>
        </w:rPr>
        <w:t>»</w:t>
      </w:r>
      <w:r>
        <w:rPr>
          <w:rFonts w:eastAsia="Times New Roman" w:cs="Times New Roman"/>
          <w:szCs w:val="24"/>
        </w:rPr>
        <w:t>, δεν θα είχαμε αυτό το ντόμινο. Γι</w:t>
      </w:r>
      <w:r w:rsidR="00504ED7">
        <w:rPr>
          <w:rFonts w:eastAsia="Times New Roman" w:cs="Times New Roman"/>
          <w:szCs w:val="24"/>
        </w:rPr>
        <w:t>’</w:t>
      </w:r>
      <w:r>
        <w:rPr>
          <w:rFonts w:eastAsia="Times New Roman" w:cs="Times New Roman"/>
          <w:szCs w:val="24"/>
        </w:rPr>
        <w:t xml:space="preserve"> αυτό είναι η Ελληνική Λύση εδώ. Σε μυαλά ανθρώπων που δεν θέλουν να καταλάβουν</w:t>
      </w:r>
      <w:r w:rsidR="00504ED7">
        <w:rPr>
          <w:rFonts w:eastAsia="Times New Roman" w:cs="Times New Roman"/>
          <w:szCs w:val="24"/>
        </w:rPr>
        <w:t>,</w:t>
      </w:r>
      <w:r>
        <w:rPr>
          <w:rFonts w:eastAsia="Times New Roman" w:cs="Times New Roman"/>
          <w:szCs w:val="24"/>
        </w:rPr>
        <w:t xml:space="preserve"> δεν μπορώ να κάνω εμφύτευση εγκεφάλου εγώ</w:t>
      </w:r>
      <w:r w:rsidR="00504ED7">
        <w:rPr>
          <w:rFonts w:eastAsia="Times New Roman" w:cs="Times New Roman"/>
          <w:szCs w:val="24"/>
        </w:rPr>
        <w:t>,</w:t>
      </w:r>
      <w:r>
        <w:rPr>
          <w:rFonts w:eastAsia="Times New Roman" w:cs="Times New Roman"/>
          <w:szCs w:val="24"/>
        </w:rPr>
        <w:t xml:space="preserve"> ούτε φαιάς ουσίας.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Ούτε </w:t>
      </w:r>
      <w:proofErr w:type="spellStart"/>
      <w:r>
        <w:rPr>
          <w:rFonts w:eastAsia="Times New Roman" w:cs="Times New Roman"/>
          <w:szCs w:val="24"/>
        </w:rPr>
        <w:t>εξυπνακίζω</w:t>
      </w:r>
      <w:proofErr w:type="spellEnd"/>
      <w:r>
        <w:rPr>
          <w:rFonts w:eastAsia="Times New Roman" w:cs="Times New Roman"/>
          <w:szCs w:val="24"/>
        </w:rPr>
        <w:t xml:space="preserve"> ούτε λοιδορώ κανέναν. Προσωπικές αναφορές σε κανέναν δεν έχουμε κάνει ποτέ, γιατί για μας η πολιτική είναι λειτούργημα υψηλής πολιτικής αξίας. Για κάποιους εδώ μέσα είναι η αξία του όσο ένα πεζοδρόμιο. Το πεζοδρόμιο στο πεζοδρόμιο και η πολιτική στην πολιτική, επιχειρήματα, λόγος και έργο.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Ακούστε παρακάτω</w:t>
      </w:r>
      <w:r w:rsidR="007C340A">
        <w:rPr>
          <w:rFonts w:eastAsia="Times New Roman" w:cs="Times New Roman"/>
          <w:szCs w:val="24"/>
        </w:rPr>
        <w:t xml:space="preserve">, </w:t>
      </w:r>
      <w:r>
        <w:rPr>
          <w:rFonts w:eastAsia="Times New Roman" w:cs="Times New Roman"/>
          <w:szCs w:val="24"/>
        </w:rPr>
        <w:t>το πού οφείλεται</w:t>
      </w:r>
      <w:r w:rsidR="007C340A">
        <w:rPr>
          <w:rFonts w:eastAsia="Times New Roman" w:cs="Times New Roman"/>
          <w:szCs w:val="24"/>
        </w:rPr>
        <w:t>,</w:t>
      </w:r>
      <w:r>
        <w:rPr>
          <w:rFonts w:eastAsia="Times New Roman" w:cs="Times New Roman"/>
          <w:szCs w:val="24"/>
        </w:rPr>
        <w:t xml:space="preserve"> αυτό μπορώ να το αναλύσω, αλλά δεν έχω χρόνο: </w:t>
      </w:r>
      <w:r w:rsidR="007C340A">
        <w:rPr>
          <w:rFonts w:eastAsia="Times New Roman" w:cs="Times New Roman"/>
          <w:szCs w:val="24"/>
        </w:rPr>
        <w:t>έ</w:t>
      </w:r>
      <w:r>
        <w:rPr>
          <w:rFonts w:eastAsia="Times New Roman" w:cs="Times New Roman"/>
          <w:szCs w:val="24"/>
        </w:rPr>
        <w:t xml:space="preserve">λλειψη αγαθών. Πρόβλημα στην παγκόσμια εφοδιαστική αλυσίδα, στις μεταφορές. Δεν τα βλέπετε αυτά; Αύξηση μεταφορικών ναύλων, αύξηση μισθών. Αυτά είναι αλυσίδα και μετακυλίονται όλα αυτά στον πληθωρισμό. Κλιματική επίδραση, ελλείψεις σε ειδικότητες </w:t>
      </w:r>
      <w:r w:rsidR="00C70CAC">
        <w:rPr>
          <w:rFonts w:eastAsia="Times New Roman" w:cs="Times New Roman"/>
          <w:szCs w:val="24"/>
        </w:rPr>
        <w:t>-</w:t>
      </w:r>
      <w:r>
        <w:rPr>
          <w:rFonts w:eastAsia="Times New Roman" w:cs="Times New Roman"/>
          <w:szCs w:val="24"/>
        </w:rPr>
        <w:t>λέω συγκεκριμένα- εμπορικοί φραγμοί, τέλος μέτρων στήριξης και οι υποενότητες που θα μπορούσα να αναλύσω</w:t>
      </w:r>
      <w:r w:rsidR="00C70CAC">
        <w:rPr>
          <w:rFonts w:eastAsia="Times New Roman" w:cs="Times New Roman"/>
          <w:szCs w:val="24"/>
        </w:rPr>
        <w:t>,</w:t>
      </w:r>
      <w:r>
        <w:rPr>
          <w:rFonts w:eastAsia="Times New Roman" w:cs="Times New Roman"/>
          <w:szCs w:val="24"/>
        </w:rPr>
        <w:t xml:space="preserve"> όλα αυτά οδηγούν σε πληθωρισμό. Όλα τα κάνατε ανάποδα, πραγματικά.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Το μόνο που κάνατε σωστά είναι το ακαταδίωκτο, γιατί ξέρετε ότι όλα τα κάνετε ανάποδα και λάθος και επιχειρείτε με το ακαταδίωκτο να μην απολογηθείτε ποτέ. Θα απολογηθείτε! Θα απολογείστε εδώ, στην Ελληνική Λύση και στον ελληνικό λαό στις εκλογές για τα λάθη που κάνετε. Δεν γίνεται!</w:t>
      </w:r>
    </w:p>
    <w:p w:rsidR="009B1533" w:rsidRDefault="00F9303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Δεν θα πω για τους τραπεζίτες που αθωώθηκαν, δεν θα πω όλα αυτά για τους γιατρούς και όλα αυτά. Θα σας δώσω τώρα παραδείγματα ανικανότητας, κύριοι της Νέας Δημοκρατίας. Ανικανότητα πρώτη: Στη Θράκη μας, στην ακριτική Θράκη, αντί να δώσετε κίνητρα για επιδότηση ύψους 80% και 90%, κύριε Υπουργέ, εσείς δίνετε ελάχιστη επιδότηση σε σχέση με άλλες περιοχές. Αντί να δώσουμε επιδότηση να γίνουν θέσεις εργασίας και να μείνουν </w:t>
      </w:r>
      <w:r>
        <w:rPr>
          <w:rFonts w:eastAsia="Times New Roman" w:cs="Times New Roman"/>
          <w:szCs w:val="24"/>
        </w:rPr>
        <w:lastRenderedPageBreak/>
        <w:t xml:space="preserve">οι </w:t>
      </w:r>
      <w:r w:rsidR="009D1FBB">
        <w:rPr>
          <w:rFonts w:eastAsia="Times New Roman" w:cs="Times New Roman"/>
          <w:szCs w:val="24"/>
        </w:rPr>
        <w:t>Θ</w:t>
      </w:r>
      <w:r>
        <w:rPr>
          <w:rFonts w:eastAsia="Times New Roman" w:cs="Times New Roman"/>
          <w:szCs w:val="24"/>
        </w:rPr>
        <w:t xml:space="preserve">ρακιώτες εκεί, μειώνετε την επιδότηση. Κάνετε τα αδύνατα δυνατά ώστε να μην υπάρχει τα επόμενα χρόνια Έλληνας στη Θράκη.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Δεύτερο παράδειγμα: Κίνδυνος για τη χώρα η έλλειψη ενεργειακής επάρκειας. Είμαστε σε ιστορικά χαμηλά. Όλα είναι εισαγόμενα. Η εισαγόμενη ενέργεια οδηγεί μαθηματικά σε πτώχευση μια χώρα, καταλάβετέ το.</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Και το τρίτο παράδειγμα: Με δανεικά επιδοτείτε τις πολιτικές σας. Υπουργός για το ρεύμα: Στους λογαριασμούς ρεύματος αύξηση, λέει, επιδότησης στο 75%. Από πού θα τα πληρώσει ο Υπουργός; Επιδοτείται, λέει, το ρεύμα. Από πού θα τα πληρώσετε</w:t>
      </w:r>
      <w:r w:rsidR="009D1FBB">
        <w:rPr>
          <w:rFonts w:eastAsia="Times New Roman" w:cs="Times New Roman"/>
          <w:szCs w:val="24"/>
        </w:rPr>
        <w:t>,</w:t>
      </w:r>
      <w:r>
        <w:rPr>
          <w:rFonts w:eastAsia="Times New Roman" w:cs="Times New Roman"/>
          <w:szCs w:val="24"/>
        </w:rPr>
        <w:t xml:space="preserve"> ξέρετε; Από τον αυξημένο ΦΠΑ, που χρεώνει στις υψηλότερες τιμές λόγω πληθωρισμού. Δηλαδή</w:t>
      </w:r>
      <w:r w:rsidR="009D1FBB">
        <w:rPr>
          <w:rFonts w:eastAsia="Times New Roman" w:cs="Times New Roman"/>
          <w:szCs w:val="24"/>
        </w:rPr>
        <w:t>,</w:t>
      </w:r>
      <w:r>
        <w:rPr>
          <w:rFonts w:eastAsia="Times New Roman" w:cs="Times New Roman"/>
          <w:szCs w:val="24"/>
        </w:rPr>
        <w:t xml:space="preserve"> με αλχημείες επιχειρείτε να δώσετε λύση. Δεν δίνετε λύση. Επιδοτείτε τους παραγωγούς ρεύματος σε βάρος των πολιτών.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Άλλο έγκλημα: Αντί να επιβάλετε μείωση τιμών στους παραγωγούς -το 90% της ακρίβειας είναι η </w:t>
      </w:r>
      <w:proofErr w:type="spellStart"/>
      <w:r>
        <w:rPr>
          <w:rFonts w:eastAsia="Times New Roman" w:cs="Times New Roman"/>
          <w:szCs w:val="24"/>
        </w:rPr>
        <w:t>υπερκοστολόγηση</w:t>
      </w:r>
      <w:proofErr w:type="spellEnd"/>
      <w:r>
        <w:rPr>
          <w:rFonts w:eastAsia="Times New Roman" w:cs="Times New Roman"/>
          <w:szCs w:val="24"/>
        </w:rPr>
        <w:t xml:space="preserve"> στο χρηματιστήριο ενέργειας- τους επιβραβεύετε κιόλας και βάζετε τον πολίτη να πληρώνει την αύξηση της τιμής. Τιμωρείστε τους παραγωγούς που δεν κάνουν παραγωγή ρεύματος. Αγοράζουν και μεταπουλούν, μεταπράτες είναι οι παραγωγοί της Ελλάδος. Λίγοι κάνουν παραγωγή, ελάχιστοι, ίσως και ένας.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Καταργήστε το ΕΤΜΕΑΡ. </w:t>
      </w:r>
      <w:r w:rsidR="00537CDD">
        <w:rPr>
          <w:rFonts w:eastAsia="Times New Roman" w:cs="Times New Roman"/>
          <w:szCs w:val="24"/>
        </w:rPr>
        <w:t>Ο Έλληνας πολίτης πληρώνει</w:t>
      </w:r>
      <w:r>
        <w:rPr>
          <w:rFonts w:eastAsia="Times New Roman" w:cs="Times New Roman"/>
          <w:szCs w:val="24"/>
        </w:rPr>
        <w:t xml:space="preserve"> 800 εκατομμύρια ευρώ τον χρόνο μέσα από τη ΔΕΗ για να τα παίρνουν πέντε</w:t>
      </w:r>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 xml:space="preserve">έξι </w:t>
      </w:r>
      <w:r>
        <w:rPr>
          <w:rFonts w:eastAsia="Times New Roman" w:cs="Times New Roman"/>
          <w:szCs w:val="24"/>
        </w:rPr>
        <w:lastRenderedPageBreak/>
        <w:t xml:space="preserve">που έχουν ανεμογεννήτριες, καταλάβετέ το. Να μια συγκεκριμένη πρόταση. Η φίλη σας η Γερμανία το κάνει από τον επόμενο μήνα. Το ξέρετε αυτό; Αποφάσισε η </w:t>
      </w:r>
      <w:r w:rsidR="00750DA0">
        <w:rPr>
          <w:rFonts w:eastAsia="Times New Roman" w:cs="Times New Roman"/>
          <w:szCs w:val="24"/>
        </w:rPr>
        <w:t>γερμανική κυβέρνηση</w:t>
      </w:r>
      <w:r>
        <w:rPr>
          <w:rFonts w:eastAsia="Times New Roman" w:cs="Times New Roman"/>
          <w:szCs w:val="24"/>
        </w:rPr>
        <w:t xml:space="preserve"> να καταργήσει τα τιμολόγια των ΕΤΜΕΑΡ</w:t>
      </w:r>
      <w:r w:rsidR="00750DA0">
        <w:rPr>
          <w:rFonts w:eastAsia="Times New Roman" w:cs="Times New Roman"/>
          <w:szCs w:val="24"/>
        </w:rPr>
        <w:t>,</w:t>
      </w:r>
      <w:r>
        <w:rPr>
          <w:rFonts w:eastAsia="Times New Roman" w:cs="Times New Roman"/>
          <w:szCs w:val="24"/>
        </w:rPr>
        <w:t xml:space="preserve"> γιατί είπε η </w:t>
      </w:r>
      <w:r w:rsidR="00750DA0">
        <w:rPr>
          <w:rFonts w:eastAsia="Times New Roman" w:cs="Times New Roman"/>
          <w:szCs w:val="24"/>
        </w:rPr>
        <w:t>γερμανική κυβέρνηση</w:t>
      </w:r>
      <w:r>
        <w:rPr>
          <w:rFonts w:eastAsia="Times New Roman" w:cs="Times New Roman"/>
          <w:szCs w:val="24"/>
        </w:rPr>
        <w:t xml:space="preserve"> αρκετά έβγαλαν αυτοί οι ιδιώτες, ας μην πληρώνει συνέχεια ο λαός. Το είπε η γερμανική, η φιλελεύθερη ή</w:t>
      </w:r>
      <w:r w:rsidR="00750DA0">
        <w:rPr>
          <w:rFonts w:eastAsia="Times New Roman" w:cs="Times New Roman"/>
          <w:szCs w:val="24"/>
        </w:rPr>
        <w:t xml:space="preserve">, </w:t>
      </w:r>
      <w:r>
        <w:rPr>
          <w:rFonts w:eastAsia="Times New Roman" w:cs="Times New Roman"/>
          <w:szCs w:val="24"/>
        </w:rPr>
        <w:t>αν θέλετε</w:t>
      </w:r>
      <w:r w:rsidR="00750DA0">
        <w:rPr>
          <w:rFonts w:eastAsia="Times New Roman" w:cs="Times New Roman"/>
          <w:szCs w:val="24"/>
        </w:rPr>
        <w:t>,</w:t>
      </w:r>
      <w:r>
        <w:rPr>
          <w:rFonts w:eastAsia="Times New Roman" w:cs="Times New Roman"/>
          <w:szCs w:val="24"/>
        </w:rPr>
        <w:t xml:space="preserve"> η </w:t>
      </w:r>
      <w:r w:rsidR="00750DA0">
        <w:rPr>
          <w:rFonts w:eastAsia="Times New Roman" w:cs="Times New Roman"/>
          <w:szCs w:val="24"/>
        </w:rPr>
        <w:t>ευρωπαϊκή κυβέρνηση</w:t>
      </w:r>
      <w:r>
        <w:rPr>
          <w:rFonts w:eastAsia="Times New Roman" w:cs="Times New Roman"/>
          <w:szCs w:val="24"/>
        </w:rPr>
        <w:t xml:space="preserve">. Εσείς οι ακραία νεοφιλελεύθεροι όλα στους </w:t>
      </w:r>
      <w:proofErr w:type="spellStart"/>
      <w:r>
        <w:rPr>
          <w:rFonts w:eastAsia="Times New Roman" w:cs="Times New Roman"/>
          <w:szCs w:val="24"/>
        </w:rPr>
        <w:t>ολιγάρχες</w:t>
      </w:r>
      <w:proofErr w:type="spellEnd"/>
      <w:r>
        <w:rPr>
          <w:rFonts w:eastAsia="Times New Roman" w:cs="Times New Roman"/>
          <w:szCs w:val="24"/>
        </w:rPr>
        <w:t xml:space="preserve">; Τίποτα για τον πολίτη;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Πέμπτο παράδειγμα: Χθες για όγδοη ημέρα πεσμένη η ηλεκτρονική πλατφόρμα του ΥΠΕΝ, του Υπουργείου Ενέργειας, για την έκδοση ενεργειακών πιστοποιητικών. Οκτώ μέρες πεσμένη είναι. Και ποια είναι η πλάκα; Ότι λήγει η προθεσμία τ</w:t>
      </w:r>
      <w:r w:rsidR="000B07B3">
        <w:rPr>
          <w:rFonts w:eastAsia="Times New Roman" w:cs="Times New Roman"/>
          <w:szCs w:val="24"/>
        </w:rPr>
        <w:t>ή</w:t>
      </w:r>
      <w:r>
        <w:rPr>
          <w:rFonts w:eastAsia="Times New Roman" w:cs="Times New Roman"/>
          <w:szCs w:val="24"/>
        </w:rPr>
        <w:t>ς υποβολής των πιστοποιητικών τις επόμενες μέρες. Έτσι θα κάνετε επιτελικό κράτος; Δεν μπορεί να γίνουν ενοικιάσεις, αγοραπωλησίες ακινήτων</w:t>
      </w:r>
      <w:r w:rsidR="000B07B3">
        <w:rPr>
          <w:rFonts w:eastAsia="Times New Roman" w:cs="Times New Roman"/>
          <w:szCs w:val="24"/>
        </w:rPr>
        <w:t>,</w:t>
      </w:r>
      <w:r>
        <w:rPr>
          <w:rFonts w:eastAsia="Times New Roman" w:cs="Times New Roman"/>
          <w:szCs w:val="24"/>
        </w:rPr>
        <w:t xml:space="preserve"> αφού το ενεργειακό πιστοποιητικό το κάνατε υποχρεωτικό.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Έκτο παράδειγμα είναι ο ΕΝΦΙΑ. Λέει ο κ. Σταϊκούρας: «Οι περισσότεροι Έλληνες θα πληρώσουν ακόμη λιγότερα ΕΝΦΙΑ». Πώς γίνεται αυτό αφού το ποσό είναι ίδιο; Το ποσό στον προϋπολογισμό είναι 10 ευρώ από τον ΕΝΦΙΑ. Δέκα παίρνατε και πέρυσι. Πώς θα γίνει; Για πείτε μου εσείς τι αλχημεία θα κάνετε πάλι.</w:t>
      </w:r>
    </w:p>
    <w:p w:rsidR="009B1533" w:rsidRDefault="00F9303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sidRPr="00BC16BD">
        <w:rPr>
          <w:rFonts w:eastAsia="Times New Roman" w:cs="Times New Roman"/>
          <w:b/>
          <w:szCs w:val="24"/>
        </w:rPr>
        <w:t>ΚΥΡΑΝΑΚΗΣ:</w:t>
      </w:r>
      <w:r>
        <w:rPr>
          <w:rFonts w:eastAsia="Times New Roman" w:cs="Times New Roman"/>
          <w:szCs w:val="24"/>
        </w:rPr>
        <w:t xml:space="preserve"> Περισσότερα κίνητρα.</w:t>
      </w:r>
    </w:p>
    <w:p w:rsidR="009B1533" w:rsidRDefault="00F93039">
      <w:pPr>
        <w:spacing w:after="0" w:line="600" w:lineRule="auto"/>
        <w:ind w:firstLine="720"/>
        <w:jc w:val="both"/>
        <w:rPr>
          <w:rFonts w:eastAsia="Times New Roman" w:cs="Times New Roman"/>
          <w:szCs w:val="24"/>
        </w:rPr>
      </w:pPr>
      <w:r w:rsidRPr="00BC16BD">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Καλά είναι</w:t>
      </w:r>
      <w:r w:rsidR="00B44DC3">
        <w:rPr>
          <w:rFonts w:eastAsia="Times New Roman" w:cs="Times New Roman"/>
          <w:szCs w:val="24"/>
        </w:rPr>
        <w:t>,</w:t>
      </w:r>
      <w:r>
        <w:rPr>
          <w:rFonts w:eastAsia="Times New Roman" w:cs="Times New Roman"/>
          <w:szCs w:val="24"/>
        </w:rPr>
        <w:t xml:space="preserve"> όπως οι επενδύσεις στο καζίνο του Ελληνικού, κύριε συνάδελφε. </w:t>
      </w:r>
    </w:p>
    <w:p w:rsidR="009B1533" w:rsidRDefault="00F93039">
      <w:pPr>
        <w:spacing w:after="0" w:line="600" w:lineRule="auto"/>
        <w:ind w:firstLine="720"/>
        <w:jc w:val="both"/>
        <w:rPr>
          <w:rFonts w:eastAsia="Times New Roman" w:cs="Times New Roman"/>
          <w:szCs w:val="24"/>
        </w:rPr>
      </w:pPr>
      <w:r w:rsidRPr="00BC16BD">
        <w:rPr>
          <w:rFonts w:eastAsia="Times New Roman" w:cs="Times New Roman"/>
          <w:b/>
          <w:szCs w:val="24"/>
        </w:rPr>
        <w:t>ΠΡΟΕΔΡΕΥΩΝ (Νικήτας Κακλαμάνης):</w:t>
      </w:r>
      <w:r>
        <w:rPr>
          <w:rFonts w:eastAsia="Times New Roman" w:cs="Times New Roman"/>
          <w:szCs w:val="24"/>
        </w:rPr>
        <w:t xml:space="preserve"> Μην κάνετε διάλογο.</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Συνεχίστε, κύριε Πρόεδρε.</w:t>
      </w:r>
    </w:p>
    <w:p w:rsidR="009B1533" w:rsidRDefault="00F93039">
      <w:pPr>
        <w:spacing w:after="0" w:line="600" w:lineRule="auto"/>
        <w:ind w:firstLine="720"/>
        <w:jc w:val="both"/>
        <w:rPr>
          <w:rFonts w:eastAsia="Times New Roman" w:cs="Times New Roman"/>
          <w:szCs w:val="24"/>
        </w:rPr>
      </w:pPr>
      <w:r w:rsidRPr="00BC16BD">
        <w:rPr>
          <w:rFonts w:eastAsia="Times New Roman" w:cs="Times New Roman"/>
          <w:b/>
          <w:szCs w:val="24"/>
        </w:rPr>
        <w:t>ΚΥΡΙΑΚΟΣ ΒΕΛΟΠΟΥΛΟΣ (Πρόεδρος της Ελληνικής Λύσης):</w:t>
      </w:r>
      <w:r>
        <w:rPr>
          <w:rFonts w:eastAsia="Times New Roman" w:cs="Times New Roman"/>
          <w:szCs w:val="24"/>
        </w:rPr>
        <w:t xml:space="preserve"> Πάμε στην ουσία.</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Καταργήστε τον ΕΝΦΙΑ τώρα! Τον επιβάλατε παροδικά επί Βενιζέλου εσείς της Νέας Δημοκρατίας. Καταργήστε τον επιτέλους!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Γιατί πληρώνει και στη ΔΕΗ δημοτικά τέλη ο Έλληνας, πληρώνει και άλλα τέλη ο Έλληνας μέσω του τιμολογίου της ΔΕΗ και του ΕΜΤΕΑΡ, πληρώνει και ΕΝΦΙΑ. Ωραίοι είστε! Έτσι ασκεί πολιτική και ο τελευταίος αγρότης που έβγαλε τη δευτέρα δημοτικού. Αυτό δεν είναι οικονομική πολιτική. Αυτό είναι όσα πάρω, όσα πάω και όσα δώσω. Δεν γίνεται έτσι.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Άλλο παράδειγμα θέλετε; Λέει η Κυβέρνηση ότι μείωσε τη φορολογία. Ξέρετε, κύριοι συνάδελφοι, ότι έχουμε μαγαζιά εστίασης που πληρώνουν για τη μουσική 2% στον έναν, 2% στον άλλον και 2% στον </w:t>
      </w:r>
      <w:proofErr w:type="spellStart"/>
      <w:r>
        <w:rPr>
          <w:rFonts w:eastAsia="Times New Roman" w:cs="Times New Roman"/>
          <w:szCs w:val="24"/>
        </w:rPr>
        <w:t>παρ</w:t>
      </w:r>
      <w:r w:rsidR="00E470B8">
        <w:rPr>
          <w:rFonts w:eastAsia="Times New Roman" w:cs="Times New Roman"/>
          <w:szCs w:val="24"/>
        </w:rPr>
        <w:t>α</w:t>
      </w:r>
      <w:r>
        <w:rPr>
          <w:rFonts w:eastAsia="Times New Roman" w:cs="Times New Roman"/>
          <w:szCs w:val="24"/>
        </w:rPr>
        <w:t>άλλο</w:t>
      </w:r>
      <w:proofErr w:type="spellEnd"/>
      <w:r>
        <w:rPr>
          <w:rFonts w:eastAsia="Times New Roman" w:cs="Times New Roman"/>
          <w:szCs w:val="24"/>
        </w:rPr>
        <w:t xml:space="preserve">; Τα γνωρίζετε αυτά; Η μοναδική χώρα είναι η Ελλάδα. Στη Γερμανία υπάρχει ένα ενιαίο ταμείο 2% και πληρώνουν όλοι εκεί. Στην Ελλάδα πηγαίνει η </w:t>
      </w:r>
      <w:r>
        <w:rPr>
          <w:rFonts w:eastAsia="Times New Roman" w:cs="Times New Roman"/>
          <w:szCs w:val="24"/>
          <w:lang w:val="en-US"/>
        </w:rPr>
        <w:t>GEA</w:t>
      </w:r>
      <w:r>
        <w:rPr>
          <w:rFonts w:eastAsia="Times New Roman" w:cs="Times New Roman"/>
          <w:szCs w:val="24"/>
        </w:rPr>
        <w:t>, η ΑΕΠΙ και λέει «2% θέλω εγώ, 2% εσύ, 2% εσύ», μαζεύεται 10%</w:t>
      </w:r>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 xml:space="preserve">15%. Μιλάμε για αισχρή συμπεριφορά ανθρώπων που τα δικαστήρια αποφασίζουν πάντα υπέρ των </w:t>
      </w:r>
      <w:r>
        <w:rPr>
          <w:rFonts w:eastAsia="Times New Roman" w:cs="Times New Roman"/>
          <w:szCs w:val="24"/>
        </w:rPr>
        <w:lastRenderedPageBreak/>
        <w:t xml:space="preserve">εταιρειών. Πού θα βρει καταφύγιο ο πολίτης για να αμυνθεί για τα πνευματικά δικαιώματα; Το 2% γίνεται 10% στο τέλος. Είναι η </w:t>
      </w:r>
      <w:r>
        <w:rPr>
          <w:rFonts w:eastAsia="Times New Roman" w:cs="Times New Roman"/>
          <w:szCs w:val="24"/>
          <w:lang w:val="en-US"/>
        </w:rPr>
        <w:t>GEA</w:t>
      </w:r>
      <w:r>
        <w:rPr>
          <w:rFonts w:eastAsia="Times New Roman" w:cs="Times New Roman"/>
          <w:szCs w:val="24"/>
        </w:rPr>
        <w:t>, είναι η ΕΔΕΜ, είναι η ΑΕΠΙ, είναι η ΟΣΔΕΛ. Ένας σωρός εταιρε</w:t>
      </w:r>
      <w:r w:rsidR="000331B8">
        <w:rPr>
          <w:rFonts w:eastAsia="Times New Roman" w:cs="Times New Roman"/>
          <w:szCs w:val="24"/>
        </w:rPr>
        <w:t>ιών</w:t>
      </w:r>
      <w:r>
        <w:rPr>
          <w:rFonts w:eastAsia="Times New Roman" w:cs="Times New Roman"/>
          <w:szCs w:val="24"/>
        </w:rPr>
        <w:t xml:space="preserve"> στέλνουν ένα χαρτί «έλα στο δικαστήριο, είναι 2%». Τι πράγματα είναι αυτά; Για πείτε μου, είναι χρηστή διοίκηση αυτή;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Στην Ελλάδα, δυστυχώς, μόνο τα κορόιδα επιστρέφουν λεφτά. Στην επιστρεπτέα προκαταβολή δεν επιστρέφεται το 75% από ζημιογόνες επιχειρήσεις. Χαρίζεται το 15% για εφάπαξ πληρωμή. Άρα η επιστροφή είναι 10%. Εάν όχι εφάπαξ, τότε πληρώνονται είκοσι πέντε έως εξήντα δόσεις. Ωραί</w:t>
      </w:r>
      <w:r w:rsidR="00944E95">
        <w:rPr>
          <w:rFonts w:eastAsia="Times New Roman" w:cs="Times New Roman"/>
          <w:szCs w:val="24"/>
        </w:rPr>
        <w:t>οι</w:t>
      </w:r>
      <w:r>
        <w:rPr>
          <w:rFonts w:eastAsia="Times New Roman" w:cs="Times New Roman"/>
          <w:szCs w:val="24"/>
        </w:rPr>
        <w:t xml:space="preserve"> είστε! Τίποτα δεν έχετε τηρήσει απ’ όλα αυτά.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Κι επειδή πιέζει ο χρόνος και θα μπορούσα να πω πάρα πολλά, για να καταλάβετε τι Κυβέρνηση είστε πραγματικά, θα σας διαβάσω δηλώσεις Βουλευτών και Υπουργών σας και</w:t>
      </w:r>
      <w:r w:rsidR="00944E95">
        <w:rPr>
          <w:rFonts w:eastAsia="Times New Roman" w:cs="Times New Roman"/>
          <w:szCs w:val="24"/>
        </w:rPr>
        <w:t>,</w:t>
      </w:r>
      <w:r>
        <w:rPr>
          <w:rFonts w:eastAsia="Times New Roman" w:cs="Times New Roman"/>
          <w:szCs w:val="24"/>
        </w:rPr>
        <w:t xml:space="preserve"> πραγματικά, αν δεν ντραπείτε για το επίπεδο νοημοσύνης τους, τότε πρέπει να τους πείτε ότι είναι ψεύτες. «Η οικονομία μας πάει καλύτερα από τη Γερμανία, αλλά δεν το λέμε για να μην πάρουν τα μυαλά μας αέρα», είπε ένας εδώ μέσα και έπεσαν και τα ταβάνια πάνω μας.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Δεύτερη δήλωση: «Όσο αυξάνει η ακρίβεια τόσο η ανάπτυξη προχωράει καλύτερα». Υπουργός σας το είπε αυτό. Τρίτη δήλωση: «Χιονίζει το βράδυ», ας πούμε. Τέταρτη δήλωση: Ο Σταϊκούρας τη μία αυξάνει το εισόδημα και την άλλη </w:t>
      </w:r>
      <w:r>
        <w:rPr>
          <w:rFonts w:eastAsia="Times New Roman" w:cs="Times New Roman"/>
          <w:szCs w:val="24"/>
        </w:rPr>
        <w:lastRenderedPageBreak/>
        <w:t>το κατεβάζει. Δηλαδή</w:t>
      </w:r>
      <w:r w:rsidR="00944E95">
        <w:rPr>
          <w:rFonts w:eastAsia="Times New Roman" w:cs="Times New Roman"/>
          <w:szCs w:val="24"/>
        </w:rPr>
        <w:t>,</w:t>
      </w:r>
      <w:r>
        <w:rPr>
          <w:rFonts w:eastAsia="Times New Roman" w:cs="Times New Roman"/>
          <w:szCs w:val="24"/>
        </w:rPr>
        <w:t xml:space="preserve"> οι σύμβουλοί σας και οι Υπουργοί σας έχουν απολυτήριο λυκείου ή δημοτικού, για να ξέρω και εγώ, ή απευθύνονται σε ανθρώπους που δεν καταλαβαίνουν τι τους λένε νομίζετε;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Ο κ</w:t>
      </w:r>
      <w:r w:rsidR="009A0C6C">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Σκυλακάκης</w:t>
      </w:r>
      <w:proofErr w:type="spellEnd"/>
      <w:r>
        <w:rPr>
          <w:rFonts w:eastAsia="Times New Roman" w:cs="Times New Roman"/>
          <w:szCs w:val="24"/>
        </w:rPr>
        <w:t xml:space="preserve"> </w:t>
      </w:r>
      <w:r w:rsidR="009A0C6C">
        <w:rPr>
          <w:rFonts w:eastAsia="Times New Roman" w:cs="Times New Roman"/>
          <w:szCs w:val="24"/>
        </w:rPr>
        <w:t>-</w:t>
      </w:r>
      <w:r>
        <w:rPr>
          <w:rFonts w:eastAsia="Times New Roman" w:cs="Times New Roman"/>
          <w:szCs w:val="24"/>
        </w:rPr>
        <w:t>συμπαθητικός άνθρωπος- σήμερα το πρωί ακούστε τι είπε για τη μείωση των καυσίμων: «Δεν έχει νόημα να μειώσουμε τους φόρους στη βενζίνη διότι οι φτωχοί, οι άνεργοι, οι χαμηλοσυνταξιούχοι δεν έχουν αυτοκίνητο. Οπότε μόνο πλούσιοι ωφελούνται».</w:t>
      </w:r>
      <w:r w:rsidRPr="00A41EE0">
        <w:rPr>
          <w:rFonts w:eastAsia="Times New Roman" w:cs="Times New Roman"/>
          <w:szCs w:val="24"/>
        </w:rPr>
        <w:t xml:space="preserve"> </w:t>
      </w:r>
      <w:r>
        <w:rPr>
          <w:rFonts w:eastAsia="Times New Roman" w:cs="Times New Roman"/>
          <w:szCs w:val="24"/>
        </w:rPr>
        <w:t>Ακούστε τι είπε ο Υπουργός σας!</w:t>
      </w:r>
    </w:p>
    <w:p w:rsidR="009B1533" w:rsidRDefault="00F9303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Κύριε Υπουργέ, συμφωνείτε με αυτό εσείς; Αυτή είναι δήλωση Υπουργού άξια σεβασμού; Πείτε μου εσείς.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Άλλος </w:t>
      </w:r>
      <w:r w:rsidR="009A0C6C">
        <w:rPr>
          <w:rFonts w:eastAsia="Times New Roman" w:cs="Times New Roman"/>
          <w:szCs w:val="24"/>
        </w:rPr>
        <w:t>Υ</w:t>
      </w:r>
      <w:r>
        <w:rPr>
          <w:rFonts w:eastAsia="Times New Roman" w:cs="Times New Roman"/>
          <w:szCs w:val="24"/>
        </w:rPr>
        <w:t>πουργός: «Η πρότυπη μονάδα παραγωγής φαγητού για τις δομές μεταναστών στη Λέρο απασχολούσε σαράντα πέντε ντόπιους εργαζόμενους. Είναι ένα παράδειγμα αξιοποίησης της μεταναστευτικής κρίσης από το εγχώριο επιχειρείν». Καλά δεν ντρέπεστε να τους έχετε Υπουργούς; Ο Χριστός και η Παναγία! Λέγονται αυτά τα πράγματα; Δεν είναι δυνατόν να λέγονται αυτά τα πράγματα.</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Επειδή ο φτωχός δεν έχει αυτοκίνητο, να μην του μειώσουμε το πετρέλαιο στο σπίτι του; Ε, τότε θα κάνουμε όλους τους Έλληνες να μην έχουν αυτοκίνητο</w:t>
      </w:r>
      <w:r w:rsidR="007E07E9">
        <w:rPr>
          <w:rFonts w:eastAsia="Times New Roman" w:cs="Times New Roman"/>
          <w:szCs w:val="24"/>
        </w:rPr>
        <w:t>,</w:t>
      </w:r>
      <w:r>
        <w:rPr>
          <w:rFonts w:eastAsia="Times New Roman" w:cs="Times New Roman"/>
          <w:szCs w:val="24"/>
        </w:rPr>
        <w:t xml:space="preserve"> για να μην πληρώνουν ακριβό πετρέλαιο. Πού βρισκόμαστε;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τα εθνικά, επειδή μου έριξε το γάντι ένας νεαρός συνάδελφος. Θα σας πω το αυτονόητο: Για εμάς η Δύση, όπως την εννοούμε εμείς, κάνει λάθη. Γιατί η Δύση για μας είναι στο δόγμα του Ντε </w:t>
      </w:r>
      <w:proofErr w:type="spellStart"/>
      <w:r>
        <w:rPr>
          <w:rFonts w:eastAsia="Times New Roman" w:cs="Times New Roman"/>
          <w:szCs w:val="24"/>
        </w:rPr>
        <w:t>Γκωλ</w:t>
      </w:r>
      <w:proofErr w:type="spellEnd"/>
      <w:r>
        <w:rPr>
          <w:rFonts w:eastAsia="Times New Roman" w:cs="Times New Roman"/>
          <w:szCs w:val="24"/>
        </w:rPr>
        <w:t xml:space="preserve">, για όσους ξέρουν ιστορία. Το δόγμα του Ντε </w:t>
      </w:r>
      <w:proofErr w:type="spellStart"/>
      <w:r>
        <w:rPr>
          <w:rFonts w:eastAsia="Times New Roman" w:cs="Times New Roman"/>
          <w:szCs w:val="24"/>
        </w:rPr>
        <w:t>Γκωλ</w:t>
      </w:r>
      <w:proofErr w:type="spellEnd"/>
      <w:r>
        <w:rPr>
          <w:rFonts w:eastAsia="Times New Roman" w:cs="Times New Roman"/>
          <w:szCs w:val="24"/>
        </w:rPr>
        <w:t xml:space="preserve"> </w:t>
      </w:r>
      <w:proofErr w:type="spellStart"/>
      <w:r>
        <w:rPr>
          <w:rFonts w:eastAsia="Times New Roman" w:cs="Times New Roman"/>
          <w:szCs w:val="24"/>
        </w:rPr>
        <w:t>περιελάμβανε</w:t>
      </w:r>
      <w:proofErr w:type="spellEnd"/>
      <w:r>
        <w:rPr>
          <w:rFonts w:eastAsia="Times New Roman" w:cs="Times New Roman"/>
          <w:szCs w:val="24"/>
        </w:rPr>
        <w:t xml:space="preserve"> μια Ευρώπη από το Γιβραλτάρ μέχρι τη Σιβηρία. Αυτό έλεγε ο Ντε </w:t>
      </w:r>
      <w:proofErr w:type="spellStart"/>
      <w:r>
        <w:rPr>
          <w:rFonts w:eastAsia="Times New Roman" w:cs="Times New Roman"/>
          <w:szCs w:val="24"/>
        </w:rPr>
        <w:t>Γκωλ</w:t>
      </w:r>
      <w:proofErr w:type="spellEnd"/>
      <w:r>
        <w:rPr>
          <w:rFonts w:eastAsia="Times New Roman" w:cs="Times New Roman"/>
          <w:szCs w:val="24"/>
        </w:rPr>
        <w:t xml:space="preserve">. Αν κάποιοι δεν γνωρίζουν τι έλεγε ο Ντε </w:t>
      </w:r>
      <w:proofErr w:type="spellStart"/>
      <w:r>
        <w:rPr>
          <w:rFonts w:eastAsia="Times New Roman" w:cs="Times New Roman"/>
          <w:szCs w:val="24"/>
        </w:rPr>
        <w:t>Γκωλ</w:t>
      </w:r>
      <w:proofErr w:type="spellEnd"/>
      <w:r>
        <w:rPr>
          <w:rFonts w:eastAsia="Times New Roman" w:cs="Times New Roman"/>
          <w:szCs w:val="24"/>
        </w:rPr>
        <w:t>, ας διαβάσουν ένα βιβλίο να καταλάβουν.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Δύση, λοιπόν, έχει να αντιμετωπίσει τρία πολύ σημαντικά θέματα. Το πρώτο είναι η Κίνα, το δεύτερο είναι η οθωμανική φιλοδοξία και το τρίτο το πυρηνικό φλ</w:t>
      </w:r>
      <w:r w:rsidR="001C6A54">
        <w:rPr>
          <w:rFonts w:eastAsia="Times New Roman" w:cs="Times New Roman"/>
          <w:szCs w:val="24"/>
        </w:rPr>
        <w:t>ε</w:t>
      </w:r>
      <w:r>
        <w:rPr>
          <w:rFonts w:eastAsia="Times New Roman" w:cs="Times New Roman"/>
          <w:szCs w:val="24"/>
        </w:rPr>
        <w:t>ρτ Πακιστάν</w:t>
      </w:r>
      <w:r w:rsidR="001C6A54">
        <w:rPr>
          <w:rFonts w:eastAsia="Times New Roman" w:cs="Times New Roman"/>
          <w:szCs w:val="24"/>
        </w:rPr>
        <w:t xml:space="preserve"> </w:t>
      </w:r>
      <w:r>
        <w:rPr>
          <w:rFonts w:eastAsia="Times New Roman" w:cs="Times New Roman"/>
          <w:szCs w:val="24"/>
        </w:rPr>
        <w:t>-</w:t>
      </w:r>
      <w:r w:rsidR="001C6A54">
        <w:rPr>
          <w:rFonts w:eastAsia="Times New Roman" w:cs="Times New Roman"/>
          <w:szCs w:val="24"/>
        </w:rPr>
        <w:t xml:space="preserve"> </w:t>
      </w:r>
      <w:r>
        <w:rPr>
          <w:rFonts w:eastAsia="Times New Roman" w:cs="Times New Roman"/>
          <w:szCs w:val="24"/>
        </w:rPr>
        <w:t xml:space="preserve">Τουρκίας. Αυτό δεν το λέει ο </w:t>
      </w:r>
      <w:proofErr w:type="spellStart"/>
      <w:r>
        <w:rPr>
          <w:rFonts w:eastAsia="Times New Roman" w:cs="Times New Roman"/>
          <w:szCs w:val="24"/>
        </w:rPr>
        <w:t>Βελόπουλος</w:t>
      </w:r>
      <w:proofErr w:type="spellEnd"/>
      <w:r>
        <w:rPr>
          <w:rFonts w:eastAsia="Times New Roman" w:cs="Times New Roman"/>
          <w:szCs w:val="24"/>
        </w:rPr>
        <w:t xml:space="preserve">, αλλά ένα από τα μεγαλύτερα </w:t>
      </w:r>
      <w:r>
        <w:rPr>
          <w:rFonts w:eastAsia="Times New Roman" w:cs="Times New Roman"/>
          <w:szCs w:val="24"/>
          <w:lang w:val="en-US"/>
        </w:rPr>
        <w:t>think</w:t>
      </w:r>
      <w:r w:rsidRPr="00807A06">
        <w:rPr>
          <w:rFonts w:eastAsia="Times New Roman" w:cs="Times New Roman"/>
          <w:szCs w:val="24"/>
        </w:rPr>
        <w:t xml:space="preserve"> </w:t>
      </w:r>
      <w:r>
        <w:rPr>
          <w:rFonts w:eastAsia="Times New Roman" w:cs="Times New Roman"/>
          <w:szCs w:val="24"/>
          <w:lang w:val="en-US"/>
        </w:rPr>
        <w:t>tank</w:t>
      </w:r>
      <w:r w:rsidR="002C4ED1">
        <w:rPr>
          <w:rFonts w:eastAsia="Times New Roman" w:cs="Times New Roman"/>
          <w:szCs w:val="24"/>
        </w:rPr>
        <w:t>,</w:t>
      </w:r>
      <w:r w:rsidRPr="00807A06">
        <w:rPr>
          <w:rFonts w:eastAsia="Times New Roman" w:cs="Times New Roman"/>
          <w:szCs w:val="24"/>
        </w:rPr>
        <w:t xml:space="preserve"> </w:t>
      </w:r>
      <w:r>
        <w:rPr>
          <w:rFonts w:eastAsia="Times New Roman" w:cs="Times New Roman"/>
          <w:szCs w:val="24"/>
        </w:rPr>
        <w:t>αμερικανικ</w:t>
      </w:r>
      <w:r w:rsidR="002C4ED1">
        <w:rPr>
          <w:rFonts w:eastAsia="Times New Roman" w:cs="Times New Roman"/>
          <w:szCs w:val="24"/>
        </w:rPr>
        <w:t>ό</w:t>
      </w:r>
      <w:r>
        <w:rPr>
          <w:rFonts w:eastAsia="Times New Roman" w:cs="Times New Roman"/>
          <w:szCs w:val="24"/>
        </w:rPr>
        <w:t>, όχι ελληνικ</w:t>
      </w:r>
      <w:r w:rsidR="002C4ED1">
        <w:rPr>
          <w:rFonts w:eastAsia="Times New Roman" w:cs="Times New Roman"/>
          <w:szCs w:val="24"/>
        </w:rPr>
        <w:t>ό</w:t>
      </w:r>
      <w:r>
        <w:rPr>
          <w:rFonts w:eastAsia="Times New Roman" w:cs="Times New Roman"/>
          <w:szCs w:val="24"/>
        </w:rPr>
        <w:t>, ούτε το μυαλό το δικό μου. Αυτές, λοιπόν, οι τρεις απειλές, που έχουν και πολιτισμική, γεωπολιτική, γεωοικονομική δύναμη είναι κοινές για τη Ρωσία και τη Δύση, δυστυχώς. Τα ίδια προβλήματα που έχει η Δύση, όπως είδαμε στο ΝΑΤΟ, έχει και η Ρωσία απέναντι σε αυτά τα τρία μείζονα ζητήματα: Κίνα, Τουρκία, Πακιστάν. Καταλάβετέ το. Ευρασία. Απλά</w:t>
      </w:r>
      <w:r w:rsidR="005A2DB1">
        <w:rPr>
          <w:rFonts w:eastAsia="Times New Roman" w:cs="Times New Roman"/>
          <w:szCs w:val="24"/>
        </w:rPr>
        <w:t>,</w:t>
      </w:r>
      <w:r>
        <w:rPr>
          <w:rFonts w:eastAsia="Times New Roman" w:cs="Times New Roman"/>
          <w:szCs w:val="24"/>
        </w:rPr>
        <w:t xml:space="preserve"> είναι μαθήματα </w:t>
      </w:r>
      <w:proofErr w:type="spellStart"/>
      <w:r>
        <w:rPr>
          <w:rFonts w:eastAsia="Times New Roman" w:cs="Times New Roman"/>
          <w:szCs w:val="24"/>
        </w:rPr>
        <w:t>γεωστρατηγικής</w:t>
      </w:r>
      <w:proofErr w:type="spellEnd"/>
      <w:r>
        <w:rPr>
          <w:rFonts w:eastAsia="Times New Roman" w:cs="Times New Roman"/>
          <w:szCs w:val="24"/>
        </w:rPr>
        <w:t>, τα οποία, πραγματικά, δεν τα αντιλαμβάνονται κάποιοι η δεν θέλουν να τα αντιληφθούν.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Εγώ περιμένω από μια κυβέρνηση να αντιληφθεί το αυτονόητο. Εδώ δεν έκανε κανείς πολιτικός Αρχηγός μία δήλωση για τα Ίμια και εγώ απαιτώ σωστή εξωτερική πολιτική; Μία δήλωση για τα Ίμια δεν έγινε από πολιτικό Αρχηγό. Αναρωτιέμαι, τι είδους Κυβέρνηση ή Αντιπολίτευση είναι αυτή που δεν τιμά τα </w:t>
      </w:r>
      <w:r>
        <w:rPr>
          <w:rFonts w:eastAsia="Times New Roman" w:cs="Times New Roman"/>
          <w:szCs w:val="24"/>
        </w:rPr>
        <w:lastRenderedPageBreak/>
        <w:t xml:space="preserve">τρία αυτά παλικάρια που έπεσαν στο καθήκον. Δεν έκαναν βόλτα και έπεσαν. Ούτε μία δήλωση για τις βάσεις της Αλεξανδρουπόλεως. Ας βγάλει ο κόσμος, λοιπόν, τα συμπεράσματά του. Ή για τα </w:t>
      </w:r>
      <w:r>
        <w:rPr>
          <w:rFonts w:eastAsia="Times New Roman" w:cs="Times New Roman"/>
          <w:szCs w:val="24"/>
          <w:lang w:val="en-US"/>
        </w:rPr>
        <w:t>UAV</w:t>
      </w:r>
      <w:r>
        <w:rPr>
          <w:rFonts w:eastAsia="Times New Roman" w:cs="Times New Roman"/>
          <w:szCs w:val="24"/>
        </w:rPr>
        <w:t xml:space="preserve"> που λέγαμε εδώ και πάρα πολύ καιρό και δεν μας άκουγε κανείς. Τα </w:t>
      </w:r>
      <w:r>
        <w:rPr>
          <w:rFonts w:eastAsia="Times New Roman" w:cs="Times New Roman"/>
          <w:szCs w:val="24"/>
          <w:lang w:val="en-US"/>
        </w:rPr>
        <w:t>UAV</w:t>
      </w:r>
      <w:r>
        <w:rPr>
          <w:rFonts w:eastAsia="Times New Roman" w:cs="Times New Roman"/>
          <w:szCs w:val="24"/>
        </w:rPr>
        <w:t xml:space="preserve">. Επιτέλους, να αποκτήσουμε </w:t>
      </w:r>
      <w:r>
        <w:rPr>
          <w:rFonts w:eastAsia="Times New Roman" w:cs="Times New Roman"/>
          <w:szCs w:val="24"/>
          <w:lang w:val="en-US"/>
        </w:rPr>
        <w:t>UAV</w:t>
      </w:r>
      <w:r>
        <w:rPr>
          <w:rFonts w:eastAsia="Times New Roman" w:cs="Times New Roman"/>
          <w:szCs w:val="24"/>
        </w:rPr>
        <w:t xml:space="preserve">. Τελικά δεν μπορούν να πετούν πάνω από το Αιγαίο καθημερινά πενήντα </w:t>
      </w:r>
      <w:r>
        <w:rPr>
          <w:rFonts w:eastAsia="Times New Roman" w:cs="Times New Roman"/>
          <w:szCs w:val="24"/>
          <w:lang w:val="en-US"/>
        </w:rPr>
        <w:t>UAV</w:t>
      </w:r>
      <w:r>
        <w:rPr>
          <w:rFonts w:eastAsia="Times New Roman" w:cs="Times New Roman"/>
          <w:szCs w:val="24"/>
        </w:rPr>
        <w:t xml:space="preserve"> και να μην καταρρίπτεται κανένα. Η Τουρκία αποθρασύνεται όσο εμείς είμαστε υποχωρητικοί. Ρίξτε τα </w:t>
      </w:r>
      <w:r>
        <w:rPr>
          <w:rFonts w:eastAsia="Times New Roman" w:cs="Times New Roman"/>
          <w:szCs w:val="24"/>
          <w:lang w:val="en-US"/>
        </w:rPr>
        <w:t>UAV</w:t>
      </w:r>
      <w:r>
        <w:rPr>
          <w:rFonts w:eastAsia="Times New Roman" w:cs="Times New Roman"/>
          <w:szCs w:val="24"/>
        </w:rPr>
        <w:t xml:space="preserve"> στο Αιγαίο και θα σταματήσουν να πετούν! Αυτή είναι η πρόταση, η εθνική, η πατριωτική.</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θα σας αποδείξω -για να κλείσω- γιατί τα κάνατε μαντάρα στα εθνικά θέματα. Σκόπια, μη καταγγελία της Συμφωνίας των Πρεσπών. Τη θέλετε να υπάρχει. Το είπε και ο Πρωθυπουργός χθες. Αλβανία - </w:t>
      </w:r>
      <w:proofErr w:type="spellStart"/>
      <w:r>
        <w:rPr>
          <w:rFonts w:eastAsia="Times New Roman" w:cs="Times New Roman"/>
          <w:szCs w:val="24"/>
        </w:rPr>
        <w:t>Ερντογάν</w:t>
      </w:r>
      <w:proofErr w:type="spellEnd"/>
      <w:r>
        <w:rPr>
          <w:rFonts w:eastAsia="Times New Roman" w:cs="Times New Roman"/>
          <w:szCs w:val="24"/>
        </w:rPr>
        <w:t xml:space="preserve"> συμμαχία. Σερβία. Χάνουμε τη Σερβία. Συμφωνία 5 δισεκατομμυρίων ευρώ του </w:t>
      </w:r>
      <w:proofErr w:type="spellStart"/>
      <w:r>
        <w:rPr>
          <w:rFonts w:eastAsia="Times New Roman" w:cs="Times New Roman"/>
          <w:szCs w:val="24"/>
        </w:rPr>
        <w:t>Ερντογάν</w:t>
      </w:r>
      <w:proofErr w:type="spellEnd"/>
      <w:r>
        <w:rPr>
          <w:rFonts w:eastAsia="Times New Roman" w:cs="Times New Roman"/>
          <w:szCs w:val="24"/>
        </w:rPr>
        <w:t xml:space="preserve"> με τους Σέρβους. Λιβύη, χάσαμε τη Λιβύη. Ηνωμένα Αραβικά Εμιράτα έδωσαν 5 δισεκατομμύρια ευρώ στην Τουρκία, όταν έναν χρόνο πριν το Υπουργείο Εξωτερικών εδώ έλεγε «τι τεράστια νίκη που κάναμε για τις στρατηγικές συμμαχίες». </w:t>
      </w:r>
      <w:r>
        <w:rPr>
          <w:rFonts w:eastAsia="Times New Roman" w:cs="Times New Roman"/>
          <w:szCs w:val="24"/>
          <w:lang w:val="en-US"/>
        </w:rPr>
        <w:t>EastMed</w:t>
      </w:r>
      <w:r>
        <w:rPr>
          <w:rFonts w:eastAsia="Times New Roman" w:cs="Times New Roman"/>
          <w:szCs w:val="24"/>
        </w:rPr>
        <w:t>, ακυρώθηκε. Μην πω για μειωμένη επήρεια. Αυτά είναι τα λάθη στα εθνικά θέματα. Αυτά είναι τα τρομακτικά σας λάθη.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χειρότερο δε από όλα, η δήλωση </w:t>
      </w:r>
      <w:proofErr w:type="spellStart"/>
      <w:r>
        <w:rPr>
          <w:rFonts w:eastAsia="Times New Roman" w:cs="Times New Roman"/>
          <w:szCs w:val="24"/>
        </w:rPr>
        <w:t>Λαβρόφ</w:t>
      </w:r>
      <w:proofErr w:type="spellEnd"/>
      <w:r>
        <w:rPr>
          <w:rFonts w:eastAsia="Times New Roman" w:cs="Times New Roman"/>
          <w:szCs w:val="24"/>
        </w:rPr>
        <w:t xml:space="preserve"> είναι επικίνδυνη. Η Ρωσία πρέπει να καταλάβει ότι δεν μπορεί να απειλεί την Ελλάδα, αλλά και η Ελλάδα </w:t>
      </w:r>
      <w:r>
        <w:rPr>
          <w:rFonts w:eastAsia="Times New Roman" w:cs="Times New Roman"/>
          <w:szCs w:val="24"/>
        </w:rPr>
        <w:lastRenderedPageBreak/>
        <w:t xml:space="preserve">πρέπει να καταλάβει ότι δεν μπορεί να ξεκινάει αυτή τον πόλεμο με τους Αμερικανούς εναντίον της Ρωσίας. </w:t>
      </w:r>
      <w:proofErr w:type="spellStart"/>
      <w:r>
        <w:rPr>
          <w:rFonts w:eastAsia="Times New Roman" w:cs="Times New Roman"/>
          <w:szCs w:val="24"/>
        </w:rPr>
        <w:t>Γεωπολιτισμικά</w:t>
      </w:r>
      <w:proofErr w:type="spellEnd"/>
      <w:r>
        <w:rPr>
          <w:rFonts w:eastAsia="Times New Roman" w:cs="Times New Roman"/>
          <w:szCs w:val="24"/>
        </w:rPr>
        <w:t xml:space="preserve">, </w:t>
      </w:r>
      <w:proofErr w:type="spellStart"/>
      <w:r>
        <w:rPr>
          <w:rFonts w:eastAsia="Times New Roman" w:cs="Times New Roman"/>
          <w:szCs w:val="24"/>
        </w:rPr>
        <w:t>γεωπολιστικά</w:t>
      </w:r>
      <w:proofErr w:type="spellEnd"/>
      <w:r>
        <w:rPr>
          <w:rFonts w:eastAsia="Times New Roman" w:cs="Times New Roman"/>
          <w:szCs w:val="24"/>
        </w:rPr>
        <w:t xml:space="preserve"> έχουμε σχέση με τη Ρωσία και με τη Δύση. Όμως, ακούστε τι είπε ο </w:t>
      </w:r>
      <w:proofErr w:type="spellStart"/>
      <w:r>
        <w:rPr>
          <w:rFonts w:eastAsia="Times New Roman" w:cs="Times New Roman"/>
          <w:szCs w:val="24"/>
        </w:rPr>
        <w:t>Λαβρόφ</w:t>
      </w:r>
      <w:proofErr w:type="spellEnd"/>
      <w:r>
        <w:rPr>
          <w:rFonts w:eastAsia="Times New Roman" w:cs="Times New Roman"/>
          <w:szCs w:val="24"/>
        </w:rPr>
        <w:t>: «Για την ενίσχυση του καθεστώτος του λιμένος Αλεξανδρουπόλεως και τους σκοπούς του Πολεμικού Ναυτικού των ΗΠΑ, κατανοώ ότι η Ελλάδα είναι μέλος του ΝΑΤΟ</w:t>
      </w:r>
      <w:r w:rsidR="00BA2DF6">
        <w:rPr>
          <w:rFonts w:eastAsia="Times New Roman" w:cs="Times New Roman"/>
          <w:szCs w:val="24"/>
        </w:rPr>
        <w:t>…</w:t>
      </w:r>
      <w:r>
        <w:rPr>
          <w:rFonts w:eastAsia="Times New Roman" w:cs="Times New Roman"/>
          <w:szCs w:val="24"/>
        </w:rPr>
        <w:t>» προσοχή όμως «</w:t>
      </w:r>
      <w:r w:rsidR="00BA2DF6">
        <w:rPr>
          <w:rFonts w:eastAsia="Times New Roman" w:cs="Times New Roman"/>
          <w:szCs w:val="24"/>
        </w:rPr>
        <w:t>…</w:t>
      </w:r>
      <w:r>
        <w:rPr>
          <w:rFonts w:eastAsia="Times New Roman" w:cs="Times New Roman"/>
          <w:szCs w:val="24"/>
        </w:rPr>
        <w:t>εμπιστεύομαι τους Έλληνες φίλους μας ότι με τη σοφία τους θα κάνουν την επιλογή που ανταποκρίνεται στις πεποιθήσεις τους».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Θα κάνω ένα ρητορικό ερώτημα. Γιατί να βοηθήσει την Ουκρανία η Ελλάδα; Γιατί να εμπλακεί; Ενεπλάκη πριν από μερικά χρόνια, έναν αιώνα ακριβώς, στείλαμε στρατό στην Κριμαία και φάγαμε τα μούτρα μας, γιατί οι κομμουνιστές της Σοβιετικής Ενώσεως έστειλαν βοήθεια στον </w:t>
      </w:r>
      <w:proofErr w:type="spellStart"/>
      <w:r>
        <w:rPr>
          <w:rFonts w:eastAsia="Times New Roman" w:cs="Times New Roman"/>
          <w:szCs w:val="24"/>
        </w:rPr>
        <w:t>Κεμάλ</w:t>
      </w:r>
      <w:proofErr w:type="spellEnd"/>
      <w:r>
        <w:rPr>
          <w:rFonts w:eastAsia="Times New Roman" w:cs="Times New Roman"/>
          <w:szCs w:val="24"/>
        </w:rPr>
        <w:t xml:space="preserve"> όπως και οι Ιταλοί σύμμαχοί μας, όπως και οι Γάλλοι στην Κιλικία, όπως και όλοι οι σύμμαχοί μας. Γιατί να εμπλακώ; Και το ερώτημ</w:t>
      </w:r>
      <w:r w:rsidR="00244B9F">
        <w:rPr>
          <w:rFonts w:eastAsia="Times New Roman" w:cs="Times New Roman"/>
          <w:szCs w:val="24"/>
        </w:rPr>
        <w:t>ά</w:t>
      </w:r>
      <w:r>
        <w:rPr>
          <w:rFonts w:eastAsia="Times New Roman" w:cs="Times New Roman"/>
          <w:szCs w:val="24"/>
        </w:rPr>
        <w:t xml:space="preserve"> μου: Μας δεσμεύει κα</w:t>
      </w:r>
      <w:r w:rsidR="00244B9F">
        <w:rPr>
          <w:rFonts w:eastAsia="Times New Roman" w:cs="Times New Roman"/>
          <w:szCs w:val="24"/>
        </w:rPr>
        <w:t>μ</w:t>
      </w:r>
      <w:r>
        <w:rPr>
          <w:rFonts w:eastAsia="Times New Roman" w:cs="Times New Roman"/>
          <w:szCs w:val="24"/>
        </w:rPr>
        <w:t>μία συμφωνία; Είναι μέλος του ΝΑΤΟ η Ουκρανία; Είναι σύμμαχος χώρα;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Προσέξτε, θα σας το πω τώρα και κρούω κώδωνα κινδύνου. Όσες φορές ακούσαμε τους Δυτικούς, χάσαμε. Μικρά Ασία, ’45</w:t>
      </w:r>
      <w:r w:rsidR="00244B9F">
        <w:rPr>
          <w:rFonts w:eastAsia="Times New Roman" w:cs="Times New Roman"/>
          <w:szCs w:val="24"/>
        </w:rPr>
        <w:t xml:space="preserve"> </w:t>
      </w:r>
      <w:r>
        <w:rPr>
          <w:rFonts w:eastAsia="Times New Roman" w:cs="Times New Roman"/>
          <w:szCs w:val="24"/>
        </w:rPr>
        <w:t>-</w:t>
      </w:r>
      <w:r w:rsidR="00244B9F">
        <w:rPr>
          <w:rFonts w:eastAsia="Times New Roman" w:cs="Times New Roman"/>
          <w:szCs w:val="24"/>
        </w:rPr>
        <w:t xml:space="preserve"> </w:t>
      </w:r>
      <w:r>
        <w:rPr>
          <w:rFonts w:eastAsia="Times New Roman" w:cs="Times New Roman"/>
          <w:szCs w:val="24"/>
        </w:rPr>
        <w:t xml:space="preserve">’49, Κύπρος Ίμια, Πρέσπες, </w:t>
      </w:r>
      <w:r>
        <w:rPr>
          <w:rFonts w:eastAsia="Times New Roman" w:cs="Times New Roman"/>
          <w:szCs w:val="24"/>
          <w:lang w:val="en-US"/>
        </w:rPr>
        <w:t>EastMed</w:t>
      </w:r>
      <w:r>
        <w:rPr>
          <w:rFonts w:eastAsia="Times New Roman" w:cs="Times New Roman"/>
          <w:szCs w:val="24"/>
        </w:rPr>
        <w:t xml:space="preserve">. Τι θέλετε άλλο, για να καταλάβετε ότι είναι λάθος να σύρεστε πίσω από τα αμερικανικά συμφέροντα και όχι τα ελληνικά; Και στην τελική -να το πω ωμά και λαϊκά-, να κερδίζω θέλω, να μου δώσουν θέλω οι Αμερικάνοι. </w:t>
      </w:r>
      <w:r>
        <w:rPr>
          <w:rFonts w:eastAsia="Times New Roman" w:cs="Times New Roman"/>
          <w:szCs w:val="24"/>
        </w:rPr>
        <w:lastRenderedPageBreak/>
        <w:t>Προστασία στο Αιγαίο θέλετε; Προστασία από τους Τούρκους θέλετε; Να μου δώσουν, όμως. Τζάμπα δεν γίνονται αυτά.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Μιλάτε για εθνική άμυνα. Θα επαναλάβω και θα το ξαναπώ, όταν μιλάμε για εθνική άμυνα, πρέπει να ξέρετε ένα πολύ απλό πράγμα. Η Τουρκία σήμερα παρασκευάζει, κατασκευάζει το 65% των ανταλλακτικών της. Η Ελλάδα το ’80-’90 κατασκεύαζε ανταλλακτικά για όλα τα αεροσκάφη της κατά 40%. Σήμερα μηδέν! Πού πάμε έτσι; Δεν έχουμε αλυσίδα εφοδιασμού των οπλικών συστημάτων. Πώς κάνουμε τους νταήδες με δέκα </w:t>
      </w:r>
      <w:r w:rsidR="00662416">
        <w:rPr>
          <w:rFonts w:eastAsia="Times New Roman" w:cs="Times New Roman"/>
          <w:szCs w:val="24"/>
        </w:rPr>
        <w:t>Ραφάλ</w:t>
      </w:r>
      <w:r>
        <w:rPr>
          <w:rFonts w:eastAsia="Times New Roman" w:cs="Times New Roman"/>
          <w:szCs w:val="24"/>
        </w:rPr>
        <w:t xml:space="preserve"> που πήραμε, που τα προτείναμε εμείς και κακώς ο Πρωθυπουργός δεν το είπε ποτέ. Στην κατ’ ιδίαν επαφή που είχαμε οι δυο μας, εγώ του είπα να πάρει και </w:t>
      </w:r>
      <w:r w:rsidR="00662416">
        <w:rPr>
          <w:rFonts w:eastAsia="Times New Roman" w:cs="Times New Roman"/>
          <w:szCs w:val="24"/>
        </w:rPr>
        <w:t>Ραφάλ</w:t>
      </w:r>
      <w:r>
        <w:rPr>
          <w:rFonts w:eastAsia="Times New Roman" w:cs="Times New Roman"/>
          <w:szCs w:val="24"/>
        </w:rPr>
        <w:t xml:space="preserve"> και </w:t>
      </w:r>
      <w:r w:rsidR="00662416">
        <w:rPr>
          <w:rFonts w:eastAsia="Times New Roman" w:cs="Times New Roman"/>
          <w:szCs w:val="24"/>
        </w:rPr>
        <w:t>Μπελαρά</w:t>
      </w:r>
      <w:r>
        <w:rPr>
          <w:rFonts w:eastAsia="Times New Roman" w:cs="Times New Roman"/>
          <w:szCs w:val="24"/>
        </w:rPr>
        <w:t>, αλλά δεν έχει σημασία αυτό. Αν δεν μπορείς να έχεις εφοδιαστική γραμμή παραγωγής, έχεις πρόβλημα σε ενδεχόμενη σύγκρουση.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το χειρότερο; Εσείς αγοράζετε με δανεικά, υποθηκεύοντας την Ελλάδα και εμείς λέμε</w:t>
      </w:r>
      <w:r w:rsidR="00496DF3">
        <w:rPr>
          <w:rFonts w:eastAsia="Times New Roman" w:cs="Times New Roman"/>
          <w:szCs w:val="24"/>
        </w:rPr>
        <w:t>:</w:t>
      </w:r>
      <w:r>
        <w:rPr>
          <w:rFonts w:eastAsia="Times New Roman" w:cs="Times New Roman"/>
          <w:szCs w:val="24"/>
        </w:rPr>
        <w:t xml:space="preserve"> «Θα την κάνουμε αστακό την Ελλάδα με ντόπια παραγωγή, με ντόπια βιομηχανία. Αυτή είναι η διαφορά μας.</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Θα έλεγα και άλλα, αλλά θα σας κουράσω και δεν θέλω, πραγματικά, να σας κουράσω.</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Να μιλήσουν και οι Βουλευτές, κύριε Πρόεδρε, σας παρακαλώ.</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Ναι, κύριε Πρόεδρε, έχετε δίκιο.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Θα κλείσω για την υγεία και πρέπει να το κάνω. Πρέπει να το κάνω για δύο λόγους. Πεθαίνει κόσμος, κύριοι συνάδελφοι, χωρίς πρωτοβάθμια περίθαλψη. Από την πρώτη στιγμή σ</w:t>
      </w:r>
      <w:r w:rsidR="00496DF3">
        <w:rPr>
          <w:rFonts w:eastAsia="Times New Roman" w:cs="Times New Roman"/>
          <w:szCs w:val="24"/>
        </w:rPr>
        <w:t>ά</w:t>
      </w:r>
      <w:r>
        <w:rPr>
          <w:rFonts w:eastAsia="Times New Roman" w:cs="Times New Roman"/>
          <w:szCs w:val="24"/>
        </w:rPr>
        <w:t>ς είχαμε πει ότι κάνετε λάθος στην υγεία. Το σημαντικό είναι η πρωτοβάθμια περίθαλψη. Δεν κάνατε τίποτα γι</w:t>
      </w:r>
      <w:r w:rsidR="00496DF3">
        <w:rPr>
          <w:rFonts w:eastAsia="Times New Roman" w:cs="Times New Roman"/>
          <w:szCs w:val="24"/>
        </w:rPr>
        <w:t>’</w:t>
      </w:r>
      <w:r>
        <w:rPr>
          <w:rFonts w:eastAsia="Times New Roman" w:cs="Times New Roman"/>
          <w:szCs w:val="24"/>
        </w:rPr>
        <w:t xml:space="preserve"> αυτό. Κάνατε τα αντίθετα. Πεθαίνει κόσμος χωρίς γιατρούς ειδικούς. Τους απολύσατε, κύριοι. Διώξατε επτά χιλιάδες υγειονομικούς. Όσοι υγειονομικοί δεν έκαναν την τρίτη δόση, θεωρούνται </w:t>
      </w:r>
      <w:proofErr w:type="spellStart"/>
      <w:r>
        <w:rPr>
          <w:rFonts w:eastAsia="Times New Roman" w:cs="Times New Roman"/>
          <w:szCs w:val="24"/>
        </w:rPr>
        <w:t>ανεμβολίαστοι</w:t>
      </w:r>
      <w:proofErr w:type="spellEnd"/>
      <w:r>
        <w:rPr>
          <w:rFonts w:eastAsia="Times New Roman" w:cs="Times New Roman"/>
          <w:szCs w:val="24"/>
        </w:rPr>
        <w:t xml:space="preserve"> και αυτοί, και δεν θα δουλεύουν, ενώ οι άλλοι θα δουλεύουν. Πόσο σοβαρό είναι αυτό; Ποια είναι η διαφορά των δύο; Αφού και οι δύο μεταφέρουν τον κορωνοϊό. Σας το λέγαμε από την αρχή και επιβεβαιωθήκαμε.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Δεν θα πω για τις παρενέργειες. Δεν θα πω τίποτα. Γιατί κρύβετε, όμως, τις ειδήσεις: Γιατί κρύβετε τις παρενέργειες; Η γαλλική ιστοσελίδα επαγρύπνησης μιλάει για τύφλωση δύο χιλιάδων οκτακοσίων ανθρώπων από παρενέργειες. Στην Ελλάδα δεν υπάρχει κα</w:t>
      </w:r>
      <w:r w:rsidR="00FD4EB7">
        <w:rPr>
          <w:rFonts w:eastAsia="Times New Roman" w:cs="Times New Roman"/>
          <w:szCs w:val="24"/>
        </w:rPr>
        <w:t>μ</w:t>
      </w:r>
      <w:r>
        <w:rPr>
          <w:rFonts w:eastAsia="Times New Roman" w:cs="Times New Roman"/>
          <w:szCs w:val="24"/>
        </w:rPr>
        <w:t xml:space="preserve">μία παρενέργεια. Έχουμε ισχυρό </w:t>
      </w:r>
      <w:r>
        <w:rPr>
          <w:rFonts w:eastAsia="Times New Roman" w:cs="Times New Roman"/>
          <w:szCs w:val="24"/>
          <w:lang w:val="en-US"/>
        </w:rPr>
        <w:t>DNA</w:t>
      </w:r>
      <w:r w:rsidRPr="002B58C0">
        <w:rPr>
          <w:rFonts w:eastAsia="Times New Roman" w:cs="Times New Roman"/>
          <w:szCs w:val="24"/>
        </w:rPr>
        <w:t>.</w:t>
      </w:r>
      <w:r>
        <w:rPr>
          <w:rFonts w:eastAsia="Times New Roman" w:cs="Times New Roman"/>
          <w:szCs w:val="24"/>
        </w:rPr>
        <w:t xml:space="preserve"> Η Κυβέρνηση δεν δίνει στοιχεία. Και ήρθε ο Υπουργός εδώ και είπε στη Βουλή «το θέμα θνητότητας είναι άμεσα συνδεδεμένο με τον εμβολιασμό». Το </w:t>
      </w:r>
      <w:r>
        <w:rPr>
          <w:rFonts w:eastAsia="Times New Roman" w:cs="Times New Roman"/>
          <w:szCs w:val="24"/>
        </w:rPr>
        <w:lastRenderedPageBreak/>
        <w:t>θέμα της θνητότητας είναι άμεσα συνδεδεμένο με τον εμβολιασμό. Τι σημαίνει αυτό; Το έψαξε κανείς;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Είπε, επίσης, ότι «εμείς είτε με κορωνοϊό είτε από κορωνοϊό λέμε ότι πέθανε από κορωνοϊό». Ποιος τους το είπε αυτό; Ποια επιστήμη το λέει αυτό; Ποια επιστήμη το λέει αυτό;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Απαντήστε μου, λοιπόν, σε δύο ερωτήσεις. Ισχύει αυτό το έγγραφο που κατέθεσα στα Πρακτικά και κανείς δεν απ</w:t>
      </w:r>
      <w:r w:rsidR="00CE16EB">
        <w:rPr>
          <w:rFonts w:eastAsia="Times New Roman" w:cs="Times New Roman"/>
          <w:szCs w:val="24"/>
        </w:rPr>
        <w:t>ά</w:t>
      </w:r>
      <w:r>
        <w:rPr>
          <w:rFonts w:eastAsia="Times New Roman" w:cs="Times New Roman"/>
          <w:szCs w:val="24"/>
        </w:rPr>
        <w:t>ντησε, ότι αναγκάζετε γιατρούς με θετικό τεστ να δουλεύουν, εσείς της Νέας Δημοκρατίας, ενώ είναι θετικοί στον κορωνοϊό; Το έγγραφο είναι αυτό. Θα το καταθέσω ξανά για τα Πρακτικά. Είπα στον Υπουργό. Δεν μου απάντησε ποτέ.</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Είναι αληθές ότι υπάρχει εντολή από το Υπουργείο Υγείας στους διοικητές νοσοκομείων τα περιστατικά που είναι επωνύμων -το γράφει εδώ, κύριε συνάδελφε, να</w:t>
      </w:r>
      <w:r w:rsidR="00CE16EB">
        <w:rPr>
          <w:rFonts w:eastAsia="Times New Roman" w:cs="Times New Roman"/>
          <w:szCs w:val="24"/>
        </w:rPr>
        <w:t>,</w:t>
      </w:r>
      <w:r>
        <w:rPr>
          <w:rFonts w:eastAsia="Times New Roman" w:cs="Times New Roman"/>
          <w:szCs w:val="24"/>
        </w:rPr>
        <w:t xml:space="preserve"> το έγγραφο, του Υπουργείου είναι-, περιστατικά τα οποία μπορεί να προκαλέσουν τις κάμερες επωνύμων, να προσεχθούν περαιτέρω, έτι περαιτέρω, ώστε να μην έχουμε επιπλοκές; Είναι δυνατόν; Έπρεπε να πέσει ο Υπουργός, να φύγουν οι Υπουργοί όλοι. Αυτά δεν γίνονται. Πραγματικά δεν γίνονται. Και αυτά που δεν γίνονται στη χώρα μας, γίνονται από τη Νέα Δημοκρατία. Αυτά τα στραβά που κάνει η Νέα Δημοκρατία είναι όλα αυτά που καθημερινά δεν μας ακούτε. Δεν μας ακούτε.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Κλείνω. Εάν συνεχίσει έτσι η Νέα Δημοκρατία</w:t>
      </w:r>
      <w:r w:rsidR="00E013D3">
        <w:rPr>
          <w:rFonts w:eastAsia="Times New Roman" w:cs="Times New Roman"/>
          <w:szCs w:val="24"/>
        </w:rPr>
        <w:t>,</w:t>
      </w:r>
      <w:r>
        <w:rPr>
          <w:rFonts w:eastAsia="Times New Roman" w:cs="Times New Roman"/>
          <w:szCs w:val="24"/>
        </w:rPr>
        <w:t xml:space="preserve"> με αυταρχισμό, με απολυταρχισμό, θα οδηγηθεί στην </w:t>
      </w:r>
      <w:proofErr w:type="spellStart"/>
      <w:r>
        <w:rPr>
          <w:rFonts w:eastAsia="Times New Roman" w:cs="Times New Roman"/>
          <w:szCs w:val="24"/>
        </w:rPr>
        <w:t>τυραννοκρατία</w:t>
      </w:r>
      <w:proofErr w:type="spellEnd"/>
      <w:r>
        <w:rPr>
          <w:rFonts w:eastAsia="Times New Roman" w:cs="Times New Roman"/>
          <w:szCs w:val="24"/>
        </w:rPr>
        <w:t xml:space="preserve"> η δημοκρατία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Εμείς δεν θα κάνουμε αυτό που κάνετε εσείς. Εμείς ως Ελληνική Λύση είμαστε απέναντι στον Πρωθυπουργό και στο ιδεολόγημά του, το </w:t>
      </w:r>
      <w:proofErr w:type="spellStart"/>
      <w:r>
        <w:rPr>
          <w:rFonts w:eastAsia="Times New Roman" w:cs="Times New Roman"/>
          <w:szCs w:val="24"/>
        </w:rPr>
        <w:t>ψευτο</w:t>
      </w:r>
      <w:r w:rsidR="005A07A6">
        <w:rPr>
          <w:rFonts w:eastAsia="Times New Roman" w:cs="Times New Roman"/>
          <w:szCs w:val="24"/>
        </w:rPr>
        <w:t>ϊ</w:t>
      </w:r>
      <w:r>
        <w:rPr>
          <w:rFonts w:eastAsia="Times New Roman" w:cs="Times New Roman"/>
          <w:szCs w:val="24"/>
        </w:rPr>
        <w:t>δεολόγημά</w:t>
      </w:r>
      <w:proofErr w:type="spellEnd"/>
      <w:r>
        <w:rPr>
          <w:rFonts w:eastAsia="Times New Roman" w:cs="Times New Roman"/>
          <w:szCs w:val="24"/>
        </w:rPr>
        <w:t xml:space="preserve"> του στο </w:t>
      </w:r>
      <w:r w:rsidR="005A07A6">
        <w:rPr>
          <w:rFonts w:eastAsia="Times New Roman" w:cs="Times New Roman"/>
          <w:szCs w:val="24"/>
        </w:rPr>
        <w:t>«</w:t>
      </w:r>
      <w:proofErr w:type="spellStart"/>
      <w:r w:rsidR="005A07A6" w:rsidRPr="006C0F0E">
        <w:rPr>
          <w:rFonts w:eastAsia="Times New Roman" w:cs="Times New Roman"/>
          <w:szCs w:val="24"/>
        </w:rPr>
        <w:t>great</w:t>
      </w:r>
      <w:proofErr w:type="spellEnd"/>
      <w:r w:rsidR="005A07A6" w:rsidRPr="006C0F0E">
        <w:rPr>
          <w:rFonts w:eastAsia="Times New Roman" w:cs="Times New Roman"/>
          <w:szCs w:val="24"/>
        </w:rPr>
        <w:t xml:space="preserve"> </w:t>
      </w:r>
      <w:proofErr w:type="spellStart"/>
      <w:r w:rsidR="005A07A6" w:rsidRPr="006C0F0E">
        <w:rPr>
          <w:rFonts w:eastAsia="Times New Roman" w:cs="Times New Roman"/>
          <w:szCs w:val="24"/>
        </w:rPr>
        <w:t>reset</w:t>
      </w:r>
      <w:proofErr w:type="spellEnd"/>
      <w:r w:rsidR="005A07A6">
        <w:rPr>
          <w:rFonts w:eastAsia="Times New Roman" w:cs="Times New Roman"/>
          <w:szCs w:val="24"/>
        </w:rPr>
        <w:t>»</w:t>
      </w:r>
      <w:r>
        <w:rPr>
          <w:rFonts w:eastAsia="Times New Roman" w:cs="Times New Roman"/>
          <w:szCs w:val="24"/>
        </w:rPr>
        <w:t>. Αν νικήσει αυτό το ιδεολόγημα του Πρωθυπουργού, αν νικήσει αυτή η δήθεν μεγάλη επανεκκίνηση, θα νικήσει η απολυταρχία, η βαρβαρότητα. Δεν θα υπάρχει άνθρωπος. Δεν θα υπάρχει κοινωνία. Δεν θα υπάρχει αρετή. Δεν θα υπάρχει πολιτισμός και ελευθερία. Δεν θα υπάρχει τίποτα από την ανθρώπινη φύση.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μόνο αντίπαλο δέος απέναντι σε αυτά που λέ</w:t>
      </w:r>
      <w:r w:rsidR="005A07A6">
        <w:rPr>
          <w:rFonts w:eastAsia="Times New Roman" w:cs="Times New Roman"/>
          <w:szCs w:val="24"/>
        </w:rPr>
        <w:t>ει</w:t>
      </w:r>
      <w:r>
        <w:rPr>
          <w:rFonts w:eastAsia="Times New Roman" w:cs="Times New Roman"/>
          <w:szCs w:val="24"/>
        </w:rPr>
        <w:t xml:space="preserve"> ο Πρωθυπουργός είναι</w:t>
      </w:r>
      <w:r w:rsidR="005A07A6">
        <w:rPr>
          <w:rFonts w:eastAsia="Times New Roman" w:cs="Times New Roman"/>
          <w:szCs w:val="24"/>
        </w:rPr>
        <w:t>:</w:t>
      </w:r>
      <w:r w:rsidR="0062605C">
        <w:rPr>
          <w:rFonts w:eastAsia="Times New Roman" w:cs="Times New Roman"/>
          <w:szCs w:val="24"/>
        </w:rPr>
        <w:t xml:space="preserve"> ο</w:t>
      </w:r>
      <w:r>
        <w:rPr>
          <w:rFonts w:eastAsia="Times New Roman" w:cs="Times New Roman"/>
          <w:szCs w:val="24"/>
        </w:rPr>
        <w:t xml:space="preserve"> </w:t>
      </w:r>
      <w:r w:rsidR="005A07A6">
        <w:rPr>
          <w:rFonts w:eastAsia="Times New Roman" w:cs="Times New Roman"/>
          <w:szCs w:val="24"/>
        </w:rPr>
        <w:t>Ε</w:t>
      </w:r>
      <w:r>
        <w:rPr>
          <w:rFonts w:eastAsia="Times New Roman" w:cs="Times New Roman"/>
          <w:szCs w:val="24"/>
        </w:rPr>
        <w:t>λληνισμός, η ελληνικότητα και η Ελληνική Λύση.</w:t>
      </w:r>
      <w:r w:rsidRPr="006C0F0E">
        <w:rPr>
          <w:rFonts w:eastAsia="Times New Roman" w:cs="Times New Roman"/>
          <w:szCs w:val="24"/>
        </w:rPr>
        <w:t xml:space="preserve"> </w:t>
      </w:r>
      <w:r>
        <w:rPr>
          <w:rFonts w:eastAsia="Times New Roman" w:cs="Times New Roman"/>
          <w:szCs w:val="24"/>
        </w:rPr>
        <w:t>Ο ελληνικός πολιτισμός διατηρεί την οικουμενικότητά του και η Ελληνική Λύση.</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Είμαστε οι εναλλακτικοί. Είμαστε η πρόταση. Έχουμε σχέδιο. Σας δώσαμε προτάσεις. Αντιγράψτε τα, γιατί είστε κακοί μαθητές και κακοί αντιγραφείς, μήπως και σωθεί ο τόπος. Αλλιώς εκλογές σήμερα, για να μιλήσει ο ελληνικός λαός.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Ελληνικής Λύσης χειροκροτούν ζωηρά και παρατεταμένα)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θα πάρει τώρα η κ. Ευθυμίου. Μετά ο κ. </w:t>
      </w:r>
      <w:proofErr w:type="spellStart"/>
      <w:r>
        <w:rPr>
          <w:rFonts w:eastAsia="Times New Roman" w:cs="Times New Roman"/>
          <w:szCs w:val="24"/>
        </w:rPr>
        <w:t>Καμίνης</w:t>
      </w:r>
      <w:proofErr w:type="spellEnd"/>
      <w:r>
        <w:rPr>
          <w:rFonts w:eastAsia="Times New Roman" w:cs="Times New Roman"/>
          <w:szCs w:val="24"/>
        </w:rPr>
        <w:t xml:space="preserve">. Ελπίζω να ειδοποιηθεί από την </w:t>
      </w:r>
      <w:r w:rsidR="00F9565E">
        <w:rPr>
          <w:rFonts w:eastAsia="Times New Roman" w:cs="Times New Roman"/>
          <w:szCs w:val="24"/>
        </w:rPr>
        <w:t>Κ</w:t>
      </w:r>
      <w:r>
        <w:rPr>
          <w:rFonts w:eastAsia="Times New Roman" w:cs="Times New Roman"/>
          <w:szCs w:val="24"/>
        </w:rPr>
        <w:t xml:space="preserve">οινοβουλευτική του </w:t>
      </w:r>
      <w:r w:rsidR="00F9565E">
        <w:rPr>
          <w:rFonts w:eastAsia="Times New Roman" w:cs="Times New Roman"/>
          <w:szCs w:val="24"/>
        </w:rPr>
        <w:t>Ο</w:t>
      </w:r>
      <w:r>
        <w:rPr>
          <w:rFonts w:eastAsia="Times New Roman" w:cs="Times New Roman"/>
          <w:szCs w:val="24"/>
        </w:rPr>
        <w:t xml:space="preserve">μάδα. Ύστερα ο Κοινοβουλευτικός Εκπρόσωπος της Νέας Δημοκρατίας κ. </w:t>
      </w:r>
      <w:proofErr w:type="spellStart"/>
      <w:r>
        <w:rPr>
          <w:rFonts w:eastAsia="Times New Roman" w:cs="Times New Roman"/>
          <w:szCs w:val="24"/>
        </w:rPr>
        <w:t>Βρούτσης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ΑΝΝΑ ΕΥΘΥΜΙΟΥ:</w:t>
      </w:r>
      <w:r>
        <w:rPr>
          <w:rFonts w:eastAsia="Times New Roman" w:cs="Times New Roman"/>
          <w:szCs w:val="24"/>
        </w:rPr>
        <w:t xml:space="preserve"> 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ταυτίζεται με το ιδεολογικό στίγμα της Νέας Δημοκρατίας, που είναι η </w:t>
      </w:r>
      <w:proofErr w:type="spellStart"/>
      <w:r>
        <w:rPr>
          <w:rFonts w:eastAsia="Times New Roman" w:cs="Times New Roman"/>
          <w:szCs w:val="24"/>
        </w:rPr>
        <w:t>φιλοαναπτυξιακή</w:t>
      </w:r>
      <w:proofErr w:type="spellEnd"/>
      <w:r>
        <w:rPr>
          <w:rFonts w:eastAsia="Times New Roman" w:cs="Times New Roman"/>
          <w:szCs w:val="24"/>
        </w:rPr>
        <w:t xml:space="preserve"> και </w:t>
      </w:r>
      <w:proofErr w:type="spellStart"/>
      <w:r>
        <w:rPr>
          <w:rFonts w:eastAsia="Times New Roman" w:cs="Times New Roman"/>
          <w:szCs w:val="24"/>
        </w:rPr>
        <w:t>φιλοεπενδυτική</w:t>
      </w:r>
      <w:proofErr w:type="spellEnd"/>
      <w:r>
        <w:rPr>
          <w:rFonts w:eastAsia="Times New Roman" w:cs="Times New Roman"/>
          <w:szCs w:val="24"/>
        </w:rPr>
        <w:t xml:space="preserve"> πολιτική της. Ένα συγκριτικό στοιχείο θα εισφέρω -το είπε και ο </w:t>
      </w:r>
      <w:r w:rsidR="0080329A">
        <w:rPr>
          <w:rFonts w:eastAsia="Times New Roman" w:cs="Times New Roman"/>
          <w:szCs w:val="24"/>
        </w:rPr>
        <w:t>ε</w:t>
      </w:r>
      <w:r>
        <w:rPr>
          <w:rFonts w:eastAsia="Times New Roman" w:cs="Times New Roman"/>
          <w:szCs w:val="24"/>
        </w:rPr>
        <w:t xml:space="preserve">ισηγητής μας-, ότι η διαφορά στην αύξηση των υπαγωγών υπέρ της Νέας Δημοκρατίας σε σχέση με τον εφαρμοζόμενο επενδυτικό νόμο που είναι του ΣΥΡΙΖΑ είναι 282% ανά έτος. </w:t>
      </w:r>
    </w:p>
    <w:p w:rsidR="009B1533" w:rsidRDefault="00F93039">
      <w:pPr>
        <w:spacing w:line="600" w:lineRule="auto"/>
        <w:ind w:firstLine="720"/>
        <w:jc w:val="both"/>
        <w:rPr>
          <w:rFonts w:eastAsia="Times New Roman"/>
          <w:bCs/>
          <w:szCs w:val="24"/>
        </w:rPr>
      </w:pPr>
      <w:r>
        <w:rPr>
          <w:rFonts w:eastAsia="Times New Roman"/>
          <w:bCs/>
          <w:szCs w:val="24"/>
        </w:rPr>
        <w:t xml:space="preserve">Ο νόμος αυτός εισάγει τρεις καινοτομίες. Η πρώτη είναι ότι γίνονται </w:t>
      </w:r>
      <w:r w:rsidR="0080329A">
        <w:rPr>
          <w:rFonts w:eastAsia="Times New Roman"/>
          <w:bCs/>
          <w:szCs w:val="24"/>
        </w:rPr>
        <w:t>δεκατρία</w:t>
      </w:r>
      <w:r>
        <w:rPr>
          <w:rFonts w:eastAsia="Times New Roman"/>
          <w:bCs/>
          <w:szCs w:val="24"/>
        </w:rPr>
        <w:t xml:space="preserve"> θεματικά καθεστώτα, άρα μιλάμε για </w:t>
      </w:r>
      <w:proofErr w:type="spellStart"/>
      <w:r>
        <w:rPr>
          <w:rFonts w:eastAsia="Times New Roman"/>
          <w:bCs/>
          <w:szCs w:val="24"/>
        </w:rPr>
        <w:t>στοχευμένες</w:t>
      </w:r>
      <w:proofErr w:type="spellEnd"/>
      <w:r>
        <w:rPr>
          <w:rFonts w:eastAsia="Times New Roman"/>
          <w:bCs/>
          <w:szCs w:val="24"/>
        </w:rPr>
        <w:t xml:space="preserve"> επενδύσεις. Η δεύτερη είναι ότι υπάρχει επιτάχυνση της απλούστευσης των διαδικασιών, άρα μείωση της γραφειοκρατίας. Η τρίτη είναι ότι δίνονται κίνητρα πέραν των ενισχύσεων περιφερειακού χαρακτήρα, αλλά και κίνητρα χωρίς να υπάρχει αρχική επένδυση, όπως επίσης και κίνητρα με κοινωνικό πρόσημο όσον αφορά </w:t>
      </w:r>
      <w:r>
        <w:rPr>
          <w:rFonts w:eastAsia="Times New Roman"/>
          <w:bCs/>
          <w:szCs w:val="24"/>
        </w:rPr>
        <w:lastRenderedPageBreak/>
        <w:t>στην επαγγελματική κατάρτιση, αλλά και κίνητρα που αφορούν σε εργαζόμενους σε μειονεκτική θέση.</w:t>
      </w:r>
    </w:p>
    <w:p w:rsidR="009B1533" w:rsidRDefault="00F93039">
      <w:pPr>
        <w:spacing w:line="600" w:lineRule="auto"/>
        <w:ind w:firstLine="720"/>
        <w:jc w:val="both"/>
        <w:rPr>
          <w:rFonts w:eastAsia="Times New Roman"/>
          <w:bCs/>
          <w:szCs w:val="24"/>
        </w:rPr>
      </w:pPr>
      <w:r>
        <w:rPr>
          <w:rFonts w:eastAsia="Times New Roman"/>
          <w:bCs/>
          <w:szCs w:val="24"/>
        </w:rPr>
        <w:t>Εδώ θα ήθελα να σημειώσω ότι το νομοσχέδιο αυτό</w:t>
      </w:r>
      <w:r w:rsidR="003E5263">
        <w:rPr>
          <w:rFonts w:eastAsia="Times New Roman"/>
          <w:bCs/>
          <w:szCs w:val="24"/>
        </w:rPr>
        <w:t>,</w:t>
      </w:r>
      <w:r>
        <w:rPr>
          <w:rFonts w:eastAsia="Times New Roman"/>
          <w:bCs/>
          <w:szCs w:val="24"/>
        </w:rPr>
        <w:t xml:space="preserve"> πραγματικά</w:t>
      </w:r>
      <w:r w:rsidR="003E5263">
        <w:rPr>
          <w:rFonts w:eastAsia="Times New Roman"/>
          <w:bCs/>
          <w:szCs w:val="24"/>
        </w:rPr>
        <w:t>,</w:t>
      </w:r>
      <w:r>
        <w:rPr>
          <w:rFonts w:eastAsia="Times New Roman"/>
          <w:bCs/>
          <w:szCs w:val="24"/>
        </w:rPr>
        <w:t xml:space="preserve"> έγινε μετά από μια ουσιαστική επεξεργασία στις </w:t>
      </w:r>
      <w:r w:rsidR="003E5263">
        <w:rPr>
          <w:rFonts w:eastAsia="Times New Roman"/>
          <w:bCs/>
          <w:szCs w:val="24"/>
        </w:rPr>
        <w:t>ε</w:t>
      </w:r>
      <w:r>
        <w:rPr>
          <w:rFonts w:eastAsia="Times New Roman"/>
          <w:bCs/>
          <w:szCs w:val="24"/>
        </w:rPr>
        <w:t xml:space="preserve">πιτροπές. Ήδη έγιναν δεκτές πολλές προτάσεις από την πλευρά της Αντιπολίτευσης και των φορέων, όπως η μείωση των ορίων υπαγωγής επ’ </w:t>
      </w:r>
      <w:proofErr w:type="spellStart"/>
      <w:r>
        <w:rPr>
          <w:rFonts w:eastAsia="Times New Roman"/>
          <w:bCs/>
          <w:szCs w:val="24"/>
        </w:rPr>
        <w:t>ωφελεία</w:t>
      </w:r>
      <w:proofErr w:type="spellEnd"/>
      <w:r>
        <w:rPr>
          <w:rFonts w:eastAsia="Times New Roman"/>
          <w:bCs/>
          <w:szCs w:val="24"/>
        </w:rPr>
        <w:t xml:space="preserve"> των μικρομεσαίων επιχειρήσεων. Επίσης είναι επ’ </w:t>
      </w:r>
      <w:proofErr w:type="spellStart"/>
      <w:r>
        <w:rPr>
          <w:rFonts w:eastAsia="Times New Roman"/>
          <w:bCs/>
          <w:szCs w:val="24"/>
        </w:rPr>
        <w:t>ωφελεία</w:t>
      </w:r>
      <w:proofErr w:type="spellEnd"/>
      <w:r>
        <w:rPr>
          <w:rFonts w:eastAsia="Times New Roman"/>
          <w:bCs/>
          <w:szCs w:val="24"/>
        </w:rPr>
        <w:t xml:space="preserve"> των μικρομεσαίων επιχειρήσεων αυτές οι </w:t>
      </w:r>
      <w:r w:rsidR="003E5263">
        <w:rPr>
          <w:rFonts w:eastAsia="Times New Roman"/>
          <w:bCs/>
          <w:szCs w:val="24"/>
        </w:rPr>
        <w:t>δεκατρείς</w:t>
      </w:r>
      <w:r>
        <w:rPr>
          <w:rFonts w:eastAsia="Times New Roman"/>
          <w:bCs/>
          <w:szCs w:val="24"/>
        </w:rPr>
        <w:t xml:space="preserve"> θεματικές ενότητες, διότι είναι διαφορετικό να διαγκωνίζεσαι από ένα μεγάλο «κουβά» </w:t>
      </w:r>
      <w:r w:rsidR="003E5263">
        <w:rPr>
          <w:rFonts w:eastAsia="Times New Roman"/>
          <w:bCs/>
          <w:szCs w:val="24"/>
        </w:rPr>
        <w:t>-</w:t>
      </w:r>
      <w:r>
        <w:rPr>
          <w:rFonts w:eastAsia="Times New Roman"/>
          <w:bCs/>
          <w:szCs w:val="24"/>
        </w:rPr>
        <w:t>να το πω παραστατικά- παρά στοχευμένα να επιλέγεις το καθεστώς στο οποίο θέλεις να ενταχθείς. Επομένως, ο ισχυρισμός του ΣΥΡΙΖΑ -και ακριβολογώ, γιατί ο ΣΥΡΙΖΑ μίλησε για εξόντωση των μικρομεσαίων επιχειρήσεων- προβάλλει τουλάχιστον αλυσιτελής.</w:t>
      </w:r>
    </w:p>
    <w:p w:rsidR="009B1533" w:rsidRDefault="00F93039">
      <w:pPr>
        <w:spacing w:line="600" w:lineRule="auto"/>
        <w:ind w:firstLine="720"/>
        <w:jc w:val="both"/>
        <w:rPr>
          <w:rFonts w:eastAsia="Times New Roman"/>
          <w:bCs/>
          <w:szCs w:val="24"/>
        </w:rPr>
      </w:pPr>
      <w:r>
        <w:rPr>
          <w:rFonts w:eastAsia="Times New Roman"/>
          <w:bCs/>
          <w:szCs w:val="24"/>
        </w:rPr>
        <w:t xml:space="preserve">Ως προς τα ειδικότερα στοιχεία τοποθετήθηκαν ο εισηγητής μας και οι υπόλοιποι ομιλητές. Εγώ θα ασχοληθώ με τρεις άξονες. </w:t>
      </w:r>
    </w:p>
    <w:p w:rsidR="009B1533" w:rsidRDefault="00F93039">
      <w:pPr>
        <w:spacing w:line="600" w:lineRule="auto"/>
        <w:ind w:firstLine="720"/>
        <w:jc w:val="both"/>
        <w:rPr>
          <w:rFonts w:eastAsia="Times New Roman"/>
          <w:bCs/>
          <w:szCs w:val="24"/>
        </w:rPr>
      </w:pPr>
      <w:r>
        <w:rPr>
          <w:rFonts w:eastAsia="Times New Roman"/>
          <w:bCs/>
          <w:szCs w:val="24"/>
        </w:rPr>
        <w:t xml:space="preserve">Ο πρώτος αφορά την έρευνα και την καινοτομία. Η έρευνα και η καινοτομία είναι πραγματικά ένας βασικός «μοχλός» που οδηγεί στην ουσιαστική έξυπνη ανάπτυξη και στη βιώσιμη ανάπτυξη που δημιουργούν θέσεις εργασίας. Μάλιστα, σύμφωνα με την έρευνα του Επαγγελματικού Επιμελητηρίου Αθηνών, επτά στις δέκα επιχειρήσεις δηλώνουν ότι αναμένεται να εντάξουν καινοτόμα χαρακτηριστικά στην οργανωτική τους δομή. Άρα το </w:t>
      </w:r>
      <w:r>
        <w:rPr>
          <w:rFonts w:eastAsia="Times New Roman"/>
          <w:bCs/>
          <w:szCs w:val="24"/>
        </w:rPr>
        <w:lastRenderedPageBreak/>
        <w:t>νομοσχέδιο αυτό ανταποκρίνεται στις σύγχρονες απαιτήσεις. Το καταθέτω για τα Πρακτικά.</w:t>
      </w:r>
    </w:p>
    <w:p w:rsidR="009B1533" w:rsidRDefault="00F93039">
      <w:pPr>
        <w:spacing w:line="600" w:lineRule="auto"/>
        <w:ind w:firstLine="720"/>
        <w:jc w:val="both"/>
        <w:rPr>
          <w:rFonts w:eastAsia="Times New Roman"/>
          <w:bCs/>
          <w:szCs w:val="24"/>
        </w:rPr>
      </w:pPr>
      <w:r>
        <w:rPr>
          <w:rFonts w:eastAsia="Times New Roman"/>
          <w:bCs/>
          <w:szCs w:val="24"/>
        </w:rPr>
        <w:t>(Στο σημείο αυτό η Βουλευτής κ</w:t>
      </w:r>
      <w:r w:rsidR="00567F06">
        <w:rPr>
          <w:rFonts w:eastAsia="Times New Roman"/>
          <w:bCs/>
          <w:szCs w:val="24"/>
        </w:rPr>
        <w:t>.</w:t>
      </w:r>
      <w:r>
        <w:rPr>
          <w:rFonts w:eastAsia="Times New Roman"/>
          <w:bCs/>
          <w:szCs w:val="24"/>
        </w:rPr>
        <w:t xml:space="preserve">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B1533" w:rsidRDefault="00F93039">
      <w:pPr>
        <w:spacing w:line="600" w:lineRule="auto"/>
        <w:ind w:firstLine="720"/>
        <w:jc w:val="both"/>
        <w:rPr>
          <w:rFonts w:eastAsia="Times New Roman"/>
          <w:bCs/>
          <w:szCs w:val="24"/>
        </w:rPr>
      </w:pPr>
      <w:r>
        <w:rPr>
          <w:rFonts w:eastAsia="Times New Roman"/>
          <w:bCs/>
          <w:szCs w:val="24"/>
        </w:rPr>
        <w:t xml:space="preserve">Επομένως η μετατροπή της νέας γνώσης που προκύπτει από την έρευνα σε πραγματικό όφελος για την τοπική αγορά, την κοινωνία και την οικονομία αποτελεί μια από τις βασικότερες προκλήσεις. </w:t>
      </w:r>
    </w:p>
    <w:p w:rsidR="009B1533" w:rsidRDefault="00F93039">
      <w:pPr>
        <w:spacing w:line="600" w:lineRule="auto"/>
        <w:ind w:firstLine="720"/>
        <w:jc w:val="both"/>
        <w:rPr>
          <w:rFonts w:eastAsia="Times New Roman"/>
          <w:bCs/>
          <w:szCs w:val="24"/>
        </w:rPr>
      </w:pPr>
      <w:r>
        <w:rPr>
          <w:rFonts w:eastAsia="Times New Roman"/>
          <w:bCs/>
          <w:szCs w:val="24"/>
        </w:rPr>
        <w:t xml:space="preserve">Μάλιστα, η Θεσσαλονίκη αντιμετωπίζει αυτή την πρόκληση, γιατί από τότε που ήμουν δημοτική σύμβουλος, πριν από δώδεκα χρόνια, είχα υπερθεματίσει την ανάγκη και τις προοπτικές που έχει η Θεσσαλονίκη να γίνει ένας κόμβος νέων τεχνολογιών και καινοτομίας. Τώρα αυτό δημιουργείται. Φαίνεται να υπάρχει και να διευρύνεται το κατάλληλο οικοσύστημα. Έχουν έλθει πολλές επενδύσεις, </w:t>
      </w:r>
      <w:r w:rsidR="00477841">
        <w:rPr>
          <w:rFonts w:eastAsia="Times New Roman"/>
          <w:bCs/>
          <w:szCs w:val="24"/>
        </w:rPr>
        <w:t>«</w:t>
      </w:r>
      <w:r>
        <w:rPr>
          <w:rFonts w:eastAsia="Times New Roman"/>
          <w:bCs/>
          <w:szCs w:val="24"/>
          <w:lang w:val="en-US"/>
        </w:rPr>
        <w:t>PFIZER</w:t>
      </w:r>
      <w:r w:rsidR="00477841">
        <w:rPr>
          <w:rFonts w:eastAsia="Times New Roman"/>
          <w:bCs/>
          <w:szCs w:val="24"/>
        </w:rPr>
        <w:t>»</w:t>
      </w:r>
      <w:r w:rsidRPr="00D66749">
        <w:rPr>
          <w:rFonts w:eastAsia="Times New Roman"/>
          <w:bCs/>
          <w:szCs w:val="24"/>
        </w:rPr>
        <w:t xml:space="preserve">, </w:t>
      </w:r>
      <w:r w:rsidR="00477841">
        <w:rPr>
          <w:rFonts w:eastAsia="Times New Roman"/>
          <w:bCs/>
          <w:szCs w:val="24"/>
        </w:rPr>
        <w:t>«</w:t>
      </w:r>
      <w:r>
        <w:rPr>
          <w:rFonts w:eastAsia="Times New Roman"/>
          <w:bCs/>
          <w:szCs w:val="24"/>
          <w:lang w:val="en-US"/>
        </w:rPr>
        <w:t>CISCO</w:t>
      </w:r>
      <w:r w:rsidR="00477841">
        <w:rPr>
          <w:rFonts w:eastAsia="Times New Roman"/>
          <w:bCs/>
          <w:szCs w:val="24"/>
        </w:rPr>
        <w:t>»</w:t>
      </w:r>
      <w:r w:rsidRPr="00D66749">
        <w:rPr>
          <w:rFonts w:eastAsia="Times New Roman"/>
          <w:bCs/>
          <w:szCs w:val="24"/>
        </w:rPr>
        <w:t xml:space="preserve">, </w:t>
      </w:r>
      <w:r w:rsidR="00477841">
        <w:rPr>
          <w:rFonts w:eastAsia="Times New Roman"/>
          <w:bCs/>
          <w:szCs w:val="24"/>
        </w:rPr>
        <w:t>«</w:t>
      </w:r>
      <w:r>
        <w:rPr>
          <w:rFonts w:eastAsia="Times New Roman"/>
          <w:bCs/>
          <w:szCs w:val="24"/>
          <w:lang w:val="en-US"/>
        </w:rPr>
        <w:t>DELOITTE</w:t>
      </w:r>
      <w:r w:rsidR="00477841">
        <w:rPr>
          <w:rFonts w:eastAsia="Times New Roman"/>
          <w:bCs/>
          <w:szCs w:val="24"/>
        </w:rPr>
        <w:t>»</w:t>
      </w:r>
      <w:r w:rsidRPr="00D66749">
        <w:rPr>
          <w:rFonts w:eastAsia="Times New Roman"/>
          <w:bCs/>
          <w:szCs w:val="24"/>
        </w:rPr>
        <w:t xml:space="preserve">. </w:t>
      </w:r>
    </w:p>
    <w:p w:rsidR="009B1533" w:rsidRDefault="00F93039">
      <w:pPr>
        <w:spacing w:line="600" w:lineRule="auto"/>
        <w:ind w:firstLine="720"/>
        <w:jc w:val="both"/>
        <w:rPr>
          <w:rFonts w:eastAsia="Times New Roman"/>
          <w:bCs/>
          <w:szCs w:val="24"/>
        </w:rPr>
      </w:pPr>
      <w:r>
        <w:rPr>
          <w:rFonts w:eastAsia="Times New Roman"/>
          <w:bCs/>
          <w:szCs w:val="24"/>
        </w:rPr>
        <w:t>Θα ξεχωρίσω, όμως, και για εμένα μια σημαντική επένδυση, αυτή που «έτρεξε» πολύ επί κυβέρνησης Νέας Δημοκρατίας</w:t>
      </w:r>
      <w:r w:rsidRPr="00664DFA">
        <w:rPr>
          <w:rFonts w:eastAsia="Times New Roman"/>
          <w:bCs/>
          <w:szCs w:val="24"/>
        </w:rPr>
        <w:t>,</w:t>
      </w:r>
      <w:r>
        <w:rPr>
          <w:rFonts w:eastAsia="Times New Roman"/>
          <w:bCs/>
          <w:szCs w:val="24"/>
        </w:rPr>
        <w:t xml:space="preserve"> το</w:t>
      </w:r>
      <w:r w:rsidRPr="00D66749">
        <w:rPr>
          <w:rFonts w:eastAsia="Times New Roman"/>
          <w:bCs/>
          <w:szCs w:val="24"/>
        </w:rPr>
        <w:t xml:space="preserve"> </w:t>
      </w:r>
      <w:r w:rsidR="00477841">
        <w:rPr>
          <w:rFonts w:eastAsia="Times New Roman"/>
          <w:bCs/>
          <w:szCs w:val="24"/>
        </w:rPr>
        <w:t>«</w:t>
      </w:r>
      <w:r>
        <w:rPr>
          <w:rFonts w:eastAsia="Times New Roman"/>
          <w:bCs/>
          <w:szCs w:val="24"/>
          <w:lang w:val="en-US"/>
        </w:rPr>
        <w:t>THESS</w:t>
      </w:r>
      <w:r w:rsidRPr="00664DFA">
        <w:rPr>
          <w:rFonts w:eastAsia="Times New Roman"/>
          <w:bCs/>
          <w:szCs w:val="24"/>
        </w:rPr>
        <w:t xml:space="preserve"> </w:t>
      </w:r>
      <w:r>
        <w:rPr>
          <w:rFonts w:eastAsia="Times New Roman"/>
          <w:bCs/>
          <w:szCs w:val="24"/>
          <w:lang w:val="en-US"/>
        </w:rPr>
        <w:t>INTEC</w:t>
      </w:r>
      <w:r w:rsidR="00477841">
        <w:rPr>
          <w:rFonts w:eastAsia="Times New Roman"/>
          <w:bCs/>
          <w:szCs w:val="24"/>
        </w:rPr>
        <w:t>»</w:t>
      </w:r>
      <w:r>
        <w:rPr>
          <w:rFonts w:eastAsia="Times New Roman"/>
          <w:bCs/>
          <w:szCs w:val="24"/>
        </w:rPr>
        <w:t>, το οποίο όχι μόνο θα αποτελέσει έναν πόλο προσέλκυσης νέων τέτοιου είδους επενδύσεων έρευνας και καινοτομίας</w:t>
      </w:r>
      <w:r w:rsidR="0033635E">
        <w:rPr>
          <w:rFonts w:eastAsia="Times New Roman"/>
          <w:bCs/>
          <w:szCs w:val="24"/>
        </w:rPr>
        <w:t>,</w:t>
      </w:r>
      <w:r>
        <w:rPr>
          <w:rFonts w:eastAsia="Times New Roman"/>
          <w:bCs/>
          <w:szCs w:val="24"/>
        </w:rPr>
        <w:t xml:space="preserve"> ως πάρκο καινοτομίας, αλλά θα </w:t>
      </w:r>
      <w:r>
        <w:rPr>
          <w:rFonts w:eastAsia="Times New Roman"/>
          <w:bCs/>
          <w:szCs w:val="24"/>
        </w:rPr>
        <w:lastRenderedPageBreak/>
        <w:t>δημιουργήσει και επτά χιλιάδες νέες θέσεις εργασίας. Αυτό είναι πάρα πολύ σημαντικό, δεδομένου ότι το θέμα δεν είναι να έρχονται επενδύσεις,</w:t>
      </w:r>
      <w:r w:rsidRPr="00C057EF">
        <w:rPr>
          <w:rFonts w:eastAsia="Times New Roman"/>
          <w:bCs/>
          <w:szCs w:val="24"/>
        </w:rPr>
        <w:t xml:space="preserve"> </w:t>
      </w:r>
      <w:r>
        <w:rPr>
          <w:rFonts w:eastAsia="Times New Roman"/>
          <w:bCs/>
          <w:szCs w:val="24"/>
        </w:rPr>
        <w:t>αλλά είναι και το ποιες επενδύσεις έρχονται, τι χρήματα αφήνουν, ποιες άλλες επενδύσεις τέτοιου είδους προσελκύουν και ποιες θέσεις και τι θέσεις εργασίας δημιουργούν.</w:t>
      </w:r>
    </w:p>
    <w:p w:rsidR="009B1533" w:rsidRDefault="00F93039">
      <w:pPr>
        <w:spacing w:line="600" w:lineRule="auto"/>
        <w:ind w:firstLine="720"/>
        <w:jc w:val="both"/>
        <w:rPr>
          <w:rFonts w:eastAsia="Times New Roman"/>
          <w:bCs/>
          <w:szCs w:val="24"/>
        </w:rPr>
      </w:pPr>
      <w:r>
        <w:rPr>
          <w:rFonts w:eastAsia="Times New Roman"/>
          <w:bCs/>
          <w:szCs w:val="24"/>
        </w:rPr>
        <w:t>Ο δεύτερος άξονας που θα θέσω είναι το νέο επιχειρείν. Γιατί είναι πολύ σημαντικό; Σύμφωνα με δημοσίευμα από τη «</w:t>
      </w:r>
      <w:r w:rsidR="0033635E">
        <w:rPr>
          <w:rFonts w:eastAsia="Times New Roman"/>
          <w:bCs/>
          <w:szCs w:val="24"/>
        </w:rPr>
        <w:t>ΝΑΥΤΕΜΠΟΡΙΚΗ</w:t>
      </w:r>
      <w:r>
        <w:rPr>
          <w:rFonts w:eastAsia="Times New Roman"/>
          <w:bCs/>
          <w:szCs w:val="24"/>
        </w:rPr>
        <w:t xml:space="preserve">», ήταν θετικό το ισοζύγιο των επιχειρήσεων που άνοιξαν κατά </w:t>
      </w:r>
      <w:r w:rsidR="0033635E">
        <w:rPr>
          <w:rFonts w:eastAsia="Times New Roman"/>
          <w:bCs/>
          <w:szCs w:val="24"/>
        </w:rPr>
        <w:t>τριάντα επτά χιλιάδες</w:t>
      </w:r>
      <w:r>
        <w:rPr>
          <w:rFonts w:eastAsia="Times New Roman"/>
          <w:bCs/>
          <w:szCs w:val="24"/>
        </w:rPr>
        <w:t>, που σημαίνει τι; Ότι προσδίδουν στην αύξηση της απασχόλησης 2,2 ποσοστιαίες μονάδες. Αυτό τι σημαίνει αυτ</w:t>
      </w:r>
      <w:r w:rsidR="002E0FF6">
        <w:rPr>
          <w:rFonts w:eastAsia="Times New Roman"/>
          <w:bCs/>
          <w:szCs w:val="24"/>
        </w:rPr>
        <w:t>ο</w:t>
      </w:r>
      <w:r>
        <w:rPr>
          <w:rFonts w:eastAsia="Times New Roman"/>
          <w:bCs/>
          <w:szCs w:val="24"/>
        </w:rPr>
        <w:t>μ</w:t>
      </w:r>
      <w:r w:rsidR="002E0FF6">
        <w:rPr>
          <w:rFonts w:eastAsia="Times New Roman"/>
          <w:bCs/>
          <w:szCs w:val="24"/>
        </w:rPr>
        <w:t>ά</w:t>
      </w:r>
      <w:r>
        <w:rPr>
          <w:rFonts w:eastAsia="Times New Roman"/>
          <w:bCs/>
          <w:szCs w:val="24"/>
        </w:rPr>
        <w:t>τ</w:t>
      </w:r>
      <w:r w:rsidR="002E0FF6">
        <w:rPr>
          <w:rFonts w:eastAsia="Times New Roman"/>
          <w:bCs/>
          <w:szCs w:val="24"/>
        </w:rPr>
        <w:t>ως</w:t>
      </w:r>
      <w:r>
        <w:rPr>
          <w:rFonts w:eastAsia="Times New Roman"/>
          <w:bCs/>
          <w:szCs w:val="24"/>
        </w:rPr>
        <w:t xml:space="preserve">; Ότι προφανώς οι νέες επιχειρήσεις δημιουργούνται κυρίως από νέους ανθρώπους, άρα θα δοθεί δουλειά σε νέους ανθρώπους, οι οποίοι θα έχουν τη δυνατότητα να δώσουν δουλειά σε άλλους νέους ανθρώπους και κυρίως αυτοί οι άνθρωποι θα μένουν στον τόπο τους. </w:t>
      </w:r>
    </w:p>
    <w:p w:rsidR="009B1533" w:rsidRDefault="00F93039">
      <w:pPr>
        <w:spacing w:line="600" w:lineRule="auto"/>
        <w:ind w:firstLine="720"/>
        <w:jc w:val="both"/>
        <w:rPr>
          <w:rFonts w:eastAsia="Times New Roman"/>
          <w:bCs/>
          <w:szCs w:val="24"/>
        </w:rPr>
      </w:pPr>
      <w:r>
        <w:rPr>
          <w:rFonts w:eastAsia="Times New Roman"/>
          <w:bCs/>
          <w:szCs w:val="24"/>
        </w:rPr>
        <w:t>Στόχος βέβαια μ</w:t>
      </w:r>
      <w:r w:rsidR="002E0FF6">
        <w:rPr>
          <w:rFonts w:eastAsia="Times New Roman"/>
          <w:bCs/>
          <w:szCs w:val="24"/>
        </w:rPr>
        <w:t>ε</w:t>
      </w:r>
      <w:r>
        <w:rPr>
          <w:rFonts w:eastAsia="Times New Roman"/>
          <w:bCs/>
          <w:szCs w:val="24"/>
        </w:rPr>
        <w:t xml:space="preserve"> αυτή τη διάταξη, μ</w:t>
      </w:r>
      <w:r w:rsidR="002E0FF6">
        <w:rPr>
          <w:rFonts w:eastAsia="Times New Roman"/>
          <w:bCs/>
          <w:szCs w:val="24"/>
        </w:rPr>
        <w:t>ε</w:t>
      </w:r>
      <w:r>
        <w:rPr>
          <w:rFonts w:eastAsia="Times New Roman"/>
          <w:bCs/>
          <w:szCs w:val="24"/>
        </w:rPr>
        <w:t xml:space="preserve"> αυτό το καθεστώς είναι να μειώσουμε και ακόμα περισσότερο την ανεργία στους νέους, γιατί είναι αυξημένη. Άρα και η πρόθεση και η </w:t>
      </w:r>
      <w:r>
        <w:rPr>
          <w:rFonts w:eastAsia="Times New Roman"/>
          <w:bCs/>
          <w:szCs w:val="24"/>
          <w:lang w:val="en-US"/>
        </w:rPr>
        <w:t>ratio</w:t>
      </w:r>
      <w:r>
        <w:rPr>
          <w:rFonts w:eastAsia="Times New Roman"/>
          <w:bCs/>
          <w:szCs w:val="24"/>
        </w:rPr>
        <w:t xml:space="preserve"> αυτού του στόχου επιβεβαιώνεται από τον νομοθέτη από το άρθρο 49, το οποίο λέει ότι δικαιούχοι να είναι μόνο μικρές και πολύ μικρές επιχειρήσεις χωρίς προηγούμενη επιχειρηματική δραστηριότητα.</w:t>
      </w:r>
    </w:p>
    <w:p w:rsidR="009B1533" w:rsidRDefault="00F93039">
      <w:pPr>
        <w:spacing w:line="600" w:lineRule="auto"/>
        <w:ind w:firstLine="720"/>
        <w:jc w:val="both"/>
        <w:rPr>
          <w:rFonts w:eastAsia="Times New Roman"/>
          <w:bCs/>
          <w:szCs w:val="24"/>
        </w:rPr>
      </w:pPr>
      <w:r>
        <w:rPr>
          <w:rFonts w:eastAsia="Times New Roman"/>
          <w:bCs/>
          <w:szCs w:val="24"/>
        </w:rPr>
        <w:lastRenderedPageBreak/>
        <w:t xml:space="preserve">Ο τρίτος άξονας στον οποίο θέλω να εστιάσω είναι, όπως είπε και ο Αναπληρωτής Υπουργός, ότι ο νόμος αυτός απευθύνεται πλέον του 97% στην περιφέρεια. </w:t>
      </w:r>
    </w:p>
    <w:p w:rsidR="009B1533" w:rsidRDefault="00F93039">
      <w:pPr>
        <w:spacing w:line="600" w:lineRule="auto"/>
        <w:ind w:firstLine="720"/>
        <w:jc w:val="both"/>
        <w:rPr>
          <w:rFonts w:eastAsia="Times New Roman"/>
          <w:bCs/>
          <w:szCs w:val="24"/>
        </w:rPr>
      </w:pPr>
      <w:r>
        <w:rPr>
          <w:rFonts w:eastAsia="Times New Roman"/>
          <w:bCs/>
          <w:szCs w:val="24"/>
        </w:rPr>
        <w:t xml:space="preserve">Εδώ θα σταθώ στα θέματα της Θεσσαλονίκης. Δεν θα πω πολλά για το έργο του </w:t>
      </w:r>
      <w:r w:rsidR="0000317D">
        <w:rPr>
          <w:rFonts w:eastAsia="Times New Roman"/>
          <w:bCs/>
          <w:szCs w:val="24"/>
        </w:rPr>
        <w:t>μ</w:t>
      </w:r>
      <w:r>
        <w:rPr>
          <w:rFonts w:eastAsia="Times New Roman"/>
          <w:bCs/>
          <w:szCs w:val="24"/>
        </w:rPr>
        <w:t xml:space="preserve">ετρό που είναι αναπτυξιακό έργο, που ο Πρωθυπουργός έχει πάρει τις συγκεκριμένες αποφάσεις και πρέπει να τις υπηρετήσουμε </w:t>
      </w:r>
      <w:r w:rsidR="0000317D">
        <w:rPr>
          <w:rFonts w:eastAsia="Times New Roman"/>
          <w:bCs/>
          <w:szCs w:val="24"/>
        </w:rPr>
        <w:t>-</w:t>
      </w:r>
      <w:r>
        <w:rPr>
          <w:rFonts w:eastAsia="Times New Roman"/>
          <w:bCs/>
          <w:szCs w:val="24"/>
        </w:rPr>
        <w:t>με πολιτικό κόστος τις έχει πάρει- αλλά θα αναφερθώ στην επιτακτική ανάγκη των αρμοδίων της «</w:t>
      </w:r>
      <w:r w:rsidR="00B1083A">
        <w:rPr>
          <w:rFonts w:eastAsia="Times New Roman"/>
          <w:bCs/>
          <w:szCs w:val="24"/>
        </w:rPr>
        <w:t>ΑΤΤΙΚΟ ΜΕΤΡΟ</w:t>
      </w:r>
      <w:r>
        <w:rPr>
          <w:rFonts w:eastAsia="Times New Roman"/>
          <w:bCs/>
          <w:szCs w:val="24"/>
        </w:rPr>
        <w:t>» να ολοκληρώσουν το έργο αυτό μέσα στα τιθέμενα χρονοδιαγράμματα. Αυτό αποτελεί απαίτηση της κοινωνίας της Θεσσαλονίκης.</w:t>
      </w:r>
    </w:p>
    <w:p w:rsidR="009B1533" w:rsidRDefault="00F93039">
      <w:pPr>
        <w:spacing w:line="600" w:lineRule="auto"/>
        <w:ind w:firstLine="720"/>
        <w:jc w:val="both"/>
        <w:rPr>
          <w:rFonts w:eastAsia="Times New Roman"/>
          <w:bCs/>
          <w:szCs w:val="24"/>
        </w:rPr>
      </w:pPr>
      <w:r>
        <w:rPr>
          <w:rFonts w:eastAsia="Times New Roman"/>
          <w:bCs/>
          <w:szCs w:val="24"/>
        </w:rPr>
        <w:t>Πέραν τούτου, θέλω να θέσω συγκεκριμένα στοιχεία που προκύπτουν από την έρευνα του Ινστιτούτου Εργασίας της ΓΣΕΕ, τα οποία είναι τα εξής για τη Θεσσαλονίκη και για την Περιφέρεια Κεντρικής Μακεδονίας. Κατέχει διαχρονικά από τα υψηλότερα ποσοστά ανεργίας. Διαχρονικά</w:t>
      </w:r>
      <w:r w:rsidR="0000317D">
        <w:rPr>
          <w:rFonts w:eastAsia="Times New Roman"/>
          <w:bCs/>
          <w:szCs w:val="24"/>
        </w:rPr>
        <w:t>,</w:t>
      </w:r>
      <w:r>
        <w:rPr>
          <w:rFonts w:eastAsia="Times New Roman"/>
          <w:bCs/>
          <w:szCs w:val="24"/>
        </w:rPr>
        <w:t xml:space="preserve"> </w:t>
      </w:r>
      <w:r w:rsidR="0000317D">
        <w:rPr>
          <w:rFonts w:eastAsia="Times New Roman"/>
          <w:bCs/>
          <w:szCs w:val="24"/>
        </w:rPr>
        <w:t>επίσης,</w:t>
      </w:r>
      <w:r>
        <w:rPr>
          <w:rFonts w:eastAsia="Times New Roman"/>
          <w:bCs/>
          <w:szCs w:val="24"/>
        </w:rPr>
        <w:t xml:space="preserve"> έχει αναιμική επενδυτική δραστηριότητα. Το κρίσιμο, όπως προκύπτει και από τον πίνακα στη σελίδα 17 της έρευνας, είναι ότι παρά τη σχετική ανάκαμψη των οικονομικών δεικτών, το μερίδιο του πληθυσμού που είναι σε κίνδυνο φτώχειας αυξάνεται έναντι των άλλων περιφερειών, αλλά και της Περιφέρειας Αττικής. Καταθέτω ολόκληρη την έρευνα για τα Πρακτικά.</w:t>
      </w:r>
    </w:p>
    <w:p w:rsidR="009B1533" w:rsidRDefault="00F93039">
      <w:pPr>
        <w:spacing w:line="600" w:lineRule="auto"/>
        <w:ind w:firstLine="720"/>
        <w:jc w:val="both"/>
        <w:rPr>
          <w:rFonts w:eastAsia="Times New Roman"/>
          <w:bCs/>
          <w:szCs w:val="24"/>
        </w:rPr>
      </w:pPr>
      <w:r>
        <w:rPr>
          <w:rFonts w:eastAsia="Times New Roman"/>
          <w:bCs/>
          <w:szCs w:val="24"/>
        </w:rPr>
        <w:lastRenderedPageBreak/>
        <w:t>(Στο σημείο αυτό η Βουλευτής κ</w:t>
      </w:r>
      <w:r w:rsidR="002278CA">
        <w:rPr>
          <w:rFonts w:eastAsia="Times New Roman"/>
          <w:bCs/>
          <w:szCs w:val="24"/>
        </w:rPr>
        <w:t>.</w:t>
      </w:r>
      <w:r>
        <w:rPr>
          <w:rFonts w:eastAsia="Times New Roman"/>
          <w:bCs/>
          <w:szCs w:val="24"/>
        </w:rPr>
        <w:t xml:space="preserve"> Άννα Ευθυμίου καταθέτει για τα Πρακτικά την προαναφερθείσα έρευνα, η οποία βρίσκεται στο αρχείο του Τμήματος Γραμματείας της Διεύθυνσης Στενογραφίας και Πρακτικών της Βουλής)</w:t>
      </w:r>
    </w:p>
    <w:p w:rsidR="009B1533" w:rsidRDefault="00F93039">
      <w:pPr>
        <w:spacing w:line="600" w:lineRule="auto"/>
        <w:ind w:firstLine="720"/>
        <w:jc w:val="both"/>
        <w:rPr>
          <w:rFonts w:eastAsia="Times New Roman"/>
          <w:bCs/>
          <w:szCs w:val="24"/>
        </w:rPr>
      </w:pPr>
      <w:r>
        <w:rPr>
          <w:rFonts w:eastAsia="Times New Roman"/>
          <w:bCs/>
          <w:szCs w:val="24"/>
        </w:rPr>
        <w:t xml:space="preserve">Επομένως είναι σημαντικό στην παρούσα περίπτωση για τη Θεσσαλονίκη και για την Περιφέρεια Κεντρικής Μακεδονίας τα επενδυτικά εργαλεία να αξιοποιηθούν ώστε να τελειώσουν τα εν εξελίξει έργα. Είναι σημαντικό. Χθες ήλθε ο Πρωθυπουργός στη Θεσσαλονίκη και δεν εγκαινίασε μακέτες, εγκαινίασε εργοτάξια. Είδαμε τα εργοτάξια, είδαμε ότι τα έργα εκτελούνται. Επίσης είναι σημαντικό -και πραγματικά από τον Αναπληρωτή Υπουργό κ. Παπαθανάση έχω βρει ευήκοα </w:t>
      </w:r>
      <w:proofErr w:type="spellStart"/>
      <w:r>
        <w:rPr>
          <w:rFonts w:eastAsia="Times New Roman"/>
          <w:bCs/>
          <w:szCs w:val="24"/>
        </w:rPr>
        <w:t>ώτα</w:t>
      </w:r>
      <w:proofErr w:type="spellEnd"/>
      <w:r>
        <w:rPr>
          <w:rFonts w:eastAsia="Times New Roman"/>
          <w:bCs/>
          <w:szCs w:val="24"/>
        </w:rPr>
        <w:t xml:space="preserve"> σε όσες σοβαρές συζητήσεις έχουμε κάνει- ποιες νέες επενδύσεις θα φέρουμε στον τόπο μας, δηλαδή ποιες θα είναι οι πολιτικές της Κυβέρνησης, ώστε τα επενδυτικά εργαλεία να κατευθυνθούν στην ανάπτυξη της Θεσσαλονίκης με πολλαπλασιαστική αξία</w:t>
      </w:r>
      <w:r w:rsidR="00F70716">
        <w:rPr>
          <w:rFonts w:eastAsia="Times New Roman"/>
          <w:bCs/>
          <w:szCs w:val="24"/>
        </w:rPr>
        <w:t>,</w:t>
      </w:r>
      <w:r>
        <w:rPr>
          <w:rFonts w:eastAsia="Times New Roman"/>
          <w:bCs/>
          <w:szCs w:val="24"/>
        </w:rPr>
        <w:t xml:space="preserve"> για δημιουργία νέων θέσεων εργασίας, για να αντιμετωπίσουμε αυτά τα πορίσματα που σας κατέδειξα από την έρευνα.</w:t>
      </w:r>
    </w:p>
    <w:p w:rsidR="009B1533" w:rsidRDefault="00F93039">
      <w:pPr>
        <w:spacing w:line="600" w:lineRule="auto"/>
        <w:ind w:firstLine="720"/>
        <w:jc w:val="both"/>
        <w:rPr>
          <w:rFonts w:eastAsia="Times New Roman"/>
          <w:bCs/>
          <w:szCs w:val="24"/>
        </w:rPr>
      </w:pPr>
      <w:r>
        <w:rPr>
          <w:rFonts w:eastAsia="Times New Roman"/>
          <w:bCs/>
          <w:szCs w:val="24"/>
        </w:rPr>
        <w:t xml:space="preserve">Εδώ θα ήθελα να καταθέσω και να μεταφέρω το αίτημα </w:t>
      </w:r>
      <w:r w:rsidR="00F70716">
        <w:rPr>
          <w:rFonts w:eastAsia="Times New Roman"/>
          <w:bCs/>
          <w:szCs w:val="24"/>
        </w:rPr>
        <w:t xml:space="preserve">τετρακοσίων εβδομήντα μιας </w:t>
      </w:r>
      <w:r>
        <w:rPr>
          <w:rFonts w:eastAsia="Times New Roman"/>
          <w:bCs/>
          <w:szCs w:val="24"/>
        </w:rPr>
        <w:t xml:space="preserve">επιχειρήσεων και πολιτών που αντιπροσωπεύουν </w:t>
      </w:r>
      <w:r w:rsidR="00F70716">
        <w:rPr>
          <w:rFonts w:eastAsia="Times New Roman"/>
          <w:bCs/>
          <w:szCs w:val="24"/>
        </w:rPr>
        <w:t>έντεκα χιλιάδες</w:t>
      </w:r>
      <w:r>
        <w:rPr>
          <w:rFonts w:eastAsia="Times New Roman"/>
          <w:bCs/>
          <w:szCs w:val="24"/>
        </w:rPr>
        <w:t xml:space="preserve"> εργαζόμενους και πωλήσεις στο 50% του ΑΕΠ της Μακεδονίας για την ισόρροπη ανάπτυξη δυτικής και ανατολικής Θεσσαλονίκης, διότι υπάρχει ένα </w:t>
      </w:r>
      <w:r>
        <w:rPr>
          <w:rFonts w:eastAsia="Times New Roman"/>
          <w:bCs/>
          <w:szCs w:val="24"/>
        </w:rPr>
        <w:lastRenderedPageBreak/>
        <w:t>ειδικό χωρικό σχέδιο θαλάσσιου μετώπου Θεσσαλονίκης που προβλέπει ανάπτυξη στην ανατολική Θεσσαλονίκη πολύ μεγαλύτερη έναντι της δυτικής, ενώ υπάρχει το περιθώριο. Υπάρχει και μια αντίστοιχη έρευνα ώστε να γίνει βιομηχανική περιοχή στα δυτικά στα τρία χιλιόμετρα από το κέντρο, γεγονός που θα φέρει μια οικονομική υποβάθμιση της περιοχής. Θεωρώ, λοιπόν, ότι αυτά είναι θέματα τα οποία θα πρέπει να δούμε.</w:t>
      </w:r>
    </w:p>
    <w:p w:rsidR="009B1533" w:rsidRDefault="00F93039">
      <w:pPr>
        <w:spacing w:line="600" w:lineRule="auto"/>
        <w:ind w:firstLine="720"/>
        <w:jc w:val="both"/>
        <w:rPr>
          <w:rFonts w:eastAsia="Times New Roman"/>
          <w:bCs/>
          <w:szCs w:val="24"/>
        </w:rPr>
      </w:pPr>
      <w:r>
        <w:rPr>
          <w:rFonts w:eastAsia="Times New Roman"/>
          <w:bCs/>
          <w:szCs w:val="24"/>
        </w:rPr>
        <w:t>Καταλήγω εκφράζοντας την ελπίδα ότι το νομοσχέδιο αυτό θα συμβάλει θετικά στα μακροοικονομικά στοιχεία της χώρας μας, συνεισφέροντας τόσο στην αύξηση του ΑΕΠ, τόσο στη βελτίωση του ισοζυγίου τρεχουσών συναλλαγών όσο και στη μείωση του χρέους, με σκοπό την άμβλυνση των ανισοτήτων και την ενίσχυση των πιο ευάλωτων.</w:t>
      </w:r>
    </w:p>
    <w:p w:rsidR="009B1533" w:rsidRDefault="00F93039">
      <w:pPr>
        <w:spacing w:line="600" w:lineRule="auto"/>
        <w:ind w:firstLine="720"/>
        <w:jc w:val="both"/>
        <w:rPr>
          <w:rFonts w:eastAsia="Times New Roman"/>
          <w:bCs/>
          <w:szCs w:val="24"/>
        </w:rPr>
      </w:pPr>
      <w:r>
        <w:rPr>
          <w:rFonts w:eastAsia="Times New Roman"/>
          <w:bCs/>
          <w:szCs w:val="24"/>
        </w:rPr>
        <w:t>Σας ευχαριστώ πολύ.</w:t>
      </w:r>
    </w:p>
    <w:p w:rsidR="009B1533" w:rsidRDefault="00F93039">
      <w:pPr>
        <w:spacing w:line="600" w:lineRule="auto"/>
        <w:jc w:val="center"/>
        <w:rPr>
          <w:rFonts w:eastAsia="Times New Roman"/>
          <w:bCs/>
          <w:szCs w:val="24"/>
        </w:rPr>
      </w:pPr>
      <w:r w:rsidRPr="00256E1A">
        <w:rPr>
          <w:rFonts w:eastAsia="Times New Roman"/>
          <w:bCs/>
          <w:szCs w:val="24"/>
        </w:rPr>
        <w:t>(Χειροκροτήματα από την πτέρυγα της Νέας Δημοκρατίας)</w:t>
      </w:r>
    </w:p>
    <w:p w:rsidR="009B1533" w:rsidRDefault="00F93039">
      <w:pPr>
        <w:spacing w:line="600" w:lineRule="auto"/>
        <w:ind w:firstLine="720"/>
        <w:jc w:val="both"/>
        <w:rPr>
          <w:rFonts w:eastAsia="Times New Roman"/>
          <w:bCs/>
          <w:szCs w:val="24"/>
        </w:rPr>
      </w:pPr>
      <w:r w:rsidRPr="00256E1A">
        <w:rPr>
          <w:rFonts w:eastAsia="Times New Roman"/>
          <w:b/>
          <w:bCs/>
          <w:szCs w:val="24"/>
        </w:rPr>
        <w:t xml:space="preserve">ΠΡΟΕΔΡΕΥΩΝ (Νικήτας Κακλαμάνης): </w:t>
      </w:r>
      <w:r w:rsidRPr="00256E1A">
        <w:rPr>
          <w:rFonts w:eastAsia="Times New Roman"/>
          <w:bCs/>
          <w:szCs w:val="24"/>
        </w:rPr>
        <w:t>Ευχαριστο</w:t>
      </w:r>
      <w:r>
        <w:rPr>
          <w:rFonts w:eastAsia="Times New Roman"/>
          <w:bCs/>
          <w:szCs w:val="24"/>
        </w:rPr>
        <w:t>ύμε πολύ.</w:t>
      </w:r>
    </w:p>
    <w:p w:rsidR="009B1533" w:rsidRDefault="00F93039">
      <w:pPr>
        <w:spacing w:line="600" w:lineRule="auto"/>
        <w:ind w:firstLine="720"/>
        <w:jc w:val="both"/>
        <w:rPr>
          <w:rFonts w:eastAsia="Times New Roman"/>
          <w:bCs/>
          <w:szCs w:val="24"/>
        </w:rPr>
      </w:pPr>
      <w:r>
        <w:rPr>
          <w:rFonts w:eastAsia="Times New Roman"/>
          <w:bCs/>
          <w:szCs w:val="24"/>
        </w:rPr>
        <w:t xml:space="preserve">Τον λόγο έχει ο κ. Γεώργιος </w:t>
      </w:r>
      <w:proofErr w:type="spellStart"/>
      <w:r>
        <w:rPr>
          <w:rFonts w:eastAsia="Times New Roman"/>
          <w:bCs/>
          <w:szCs w:val="24"/>
        </w:rPr>
        <w:t>Καμίνης</w:t>
      </w:r>
      <w:proofErr w:type="spellEnd"/>
      <w:r>
        <w:rPr>
          <w:rFonts w:eastAsia="Times New Roman"/>
          <w:bCs/>
          <w:szCs w:val="24"/>
        </w:rPr>
        <w:t xml:space="preserve"> από το Κίνημα Αλλαγής.</w:t>
      </w:r>
    </w:p>
    <w:p w:rsidR="009B1533" w:rsidRDefault="00F93039">
      <w:pPr>
        <w:spacing w:line="600" w:lineRule="auto"/>
        <w:ind w:firstLine="720"/>
        <w:jc w:val="both"/>
        <w:rPr>
          <w:rFonts w:eastAsia="Times New Roman"/>
          <w:bCs/>
          <w:szCs w:val="24"/>
        </w:rPr>
      </w:pPr>
      <w:r w:rsidRPr="00256E1A">
        <w:rPr>
          <w:rFonts w:eastAsia="Times New Roman"/>
          <w:b/>
          <w:bCs/>
          <w:szCs w:val="24"/>
        </w:rPr>
        <w:t>ΓΕΩΡΓΙΟΣ ΚΑΜΙΝΗΣ:</w:t>
      </w:r>
      <w:r>
        <w:rPr>
          <w:rFonts w:eastAsia="Times New Roman"/>
          <w:b/>
          <w:bCs/>
          <w:szCs w:val="24"/>
        </w:rPr>
        <w:t xml:space="preserve"> </w:t>
      </w:r>
      <w:r>
        <w:rPr>
          <w:rFonts w:eastAsia="Times New Roman"/>
          <w:bCs/>
          <w:szCs w:val="24"/>
        </w:rPr>
        <w:t>Ευχαριστώ πολύ, κύριε Πρόεδρε.</w:t>
      </w:r>
    </w:p>
    <w:p w:rsidR="009B1533" w:rsidRDefault="00F93039">
      <w:pPr>
        <w:spacing w:line="600" w:lineRule="auto"/>
        <w:ind w:firstLine="720"/>
        <w:jc w:val="both"/>
        <w:rPr>
          <w:rFonts w:eastAsia="Times New Roman"/>
          <w:bCs/>
          <w:szCs w:val="24"/>
        </w:rPr>
      </w:pPr>
      <w:r>
        <w:rPr>
          <w:rFonts w:eastAsia="Times New Roman"/>
          <w:bCs/>
          <w:szCs w:val="24"/>
        </w:rPr>
        <w:t>Κυρίες και κύριοι συνάδελφοι, η οικονομική ανάπτυξη φυσικά δεν μπορεί να γίνει μόνο μ</w:t>
      </w:r>
      <w:r w:rsidR="00FC7352">
        <w:rPr>
          <w:rFonts w:eastAsia="Times New Roman"/>
          <w:bCs/>
          <w:szCs w:val="24"/>
        </w:rPr>
        <w:t>ε</w:t>
      </w:r>
      <w:r>
        <w:rPr>
          <w:rFonts w:eastAsia="Times New Roman"/>
          <w:bCs/>
          <w:szCs w:val="24"/>
        </w:rPr>
        <w:t xml:space="preserve"> έναν νόμο και ένα άρθρο. Αν ήταν έτσι, οι επενδυτικές δαπάνες στην Ελλάδα δεν θα βρίσκονταν σε τόσο σημαντική απόκλιση από τον </w:t>
      </w:r>
      <w:r>
        <w:rPr>
          <w:rFonts w:eastAsia="Times New Roman"/>
          <w:bCs/>
          <w:szCs w:val="24"/>
        </w:rPr>
        <w:lastRenderedPageBreak/>
        <w:t>ευρωπαϊκό μέσο όρο, κάτω από τον ευρωπαϊκό μέσο όρο, κάτω από το μισό το 2019. Επίσης, η ανάπτυξη δεν μπορεί να εξαρτάται μονόπλευρα από τα ευρωπαϊκά κονδύλια. Βεβαίως</w:t>
      </w:r>
      <w:r w:rsidR="00FC7352">
        <w:rPr>
          <w:rFonts w:eastAsia="Times New Roman"/>
          <w:bCs/>
          <w:szCs w:val="24"/>
        </w:rPr>
        <w:t>,</w:t>
      </w:r>
      <w:r>
        <w:rPr>
          <w:rFonts w:eastAsia="Times New Roman"/>
          <w:bCs/>
          <w:szCs w:val="24"/>
        </w:rPr>
        <w:t xml:space="preserve"> το παράθυρο ευκαιρίας που διανοίγεται με τα κονδύλια αυτά είναι σημαντικό. Δεν πρέπει να παραβλέπουμε, όμως, τις χρόνιες παθογένειες του ελληνικού παραγωγικού μοντέλου, την καχεξία των οικονομικών και πολιτικών θεσμών, τη συχνή αλλαγή της αναπτυξιακής και φορολογικής νομοθεσίας, τις διαρθρωτικές αδυναμίες της ελληνικής οικονομίας και την ανεπαρκή αξιοποίηση του ανθρώπινου δυναμικού. Σημειωτέον ότι στο επίπεδο αυτό κατέχουμε την πρωτιά στην ανεργία των νέων πανευρωπαϊκά με 39,1%. </w:t>
      </w:r>
    </w:p>
    <w:p w:rsidR="005B5C2F" w:rsidRDefault="00144DBB">
      <w:pPr>
        <w:spacing w:line="600" w:lineRule="auto"/>
        <w:ind w:firstLine="720"/>
        <w:jc w:val="both"/>
        <w:rPr>
          <w:rFonts w:eastAsia="Times New Roman"/>
          <w:bCs/>
          <w:szCs w:val="24"/>
        </w:rPr>
      </w:pPr>
      <w:r>
        <w:rPr>
          <w:rFonts w:eastAsia="Times New Roman"/>
          <w:bCs/>
          <w:szCs w:val="24"/>
        </w:rPr>
        <w:t>Το νομοσχέδιο συζητείται σε μια οικονομική συγκυρία όχι και τόσο ρό</w:t>
      </w:r>
      <w:r>
        <w:rPr>
          <w:rFonts w:eastAsia="Times New Roman"/>
          <w:bCs/>
          <w:szCs w:val="24"/>
        </w:rPr>
        <w:t xml:space="preserve">δινη. Παρά την αισιοδοξία του οικονομικού επιτελείου της Κυβέρνησης ότι η ανάπτυξη φέτος θα ξεπεράσει το 8% συγκριτικά με το 6,9% που προέβλεπε ο </w:t>
      </w:r>
      <w:r w:rsidR="00A15801">
        <w:rPr>
          <w:rFonts w:eastAsia="Times New Roman"/>
          <w:bCs/>
          <w:szCs w:val="24"/>
        </w:rPr>
        <w:t>π</w:t>
      </w:r>
      <w:r>
        <w:rPr>
          <w:rFonts w:eastAsia="Times New Roman"/>
          <w:bCs/>
          <w:szCs w:val="24"/>
        </w:rPr>
        <w:t>ροϋπολογισμός για το 2022, το ελληνικό δημόσιο χρέος, σύμφωνα με τα επίσημα στοιχεία της ΕΛΣΤΑΤ, ανήλθε το πρ</w:t>
      </w:r>
      <w:r>
        <w:rPr>
          <w:rFonts w:eastAsia="Times New Roman"/>
          <w:bCs/>
          <w:szCs w:val="24"/>
        </w:rPr>
        <w:t>ώτο εννιάμηνο του 2021 στα 357 δισεκατομμύρια ευρώ, δηλαδή κατά 16 δισεκατομμύρια αυξημένο συγκριτικά με τα τέλη του 2020, δηλαδή το τελικό αποτέλεσμα θα είναι ακόμη υψηλότερο.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Παράλληλα, ο πληθωρισμός για τον μήνα Δεκέμβριο κυμάνθηκε στο 4,4 χωρίς να εμφανίζει τάση αποκλιμάκωσης για το επόμενο διάστημα. Και ενώ η χώρα μαστίζεται από το πανδημικό κύμα, από ένα κύμα ακρίβειας σε βασικά </w:t>
      </w:r>
      <w:r>
        <w:rPr>
          <w:rFonts w:eastAsia="Times New Roman" w:cs="Times New Roman"/>
          <w:szCs w:val="24"/>
        </w:rPr>
        <w:lastRenderedPageBreak/>
        <w:t>αγαθά και υπηρεσίες, όχι μόνο είμαστε πρωταθλητές στον ΦΠΑ και τρίτοι σε κόστος ηλεκτρικής ενέργειας στην Ευρωπαϊκή Ένωση, αλλά σύμφωνα με το Ινστιτούτο Εργασίας της ΓΣΕΕ σημειώνονται απώλειες και 7% του μέσου μηνιαίου εισοδήματος. Μέσα σε όλα αυτά η χώρα δανείστηκε πρόσφατα από τις διεθνείς αγορές με το τσιμπημένο επιτόκιο του 1,8%. Συνεπώς η οικονομική πραγματικότητα είναι τελείως διαφορετική από αυτή που επιθυμεί να μας παρουσιάσει η Κυβέρνηση.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Όπως επεσήμανε και ο ειδικός μας αγορητής Απόστολος Πάνας, το νομοσχέδιο είναι σε πολλές πτυχές του αποσπασματικό, αποκομμένο από συνέργειες με τους πόρους του ΕΣΠΑ και από άλλα εθνικά σχέδια, καθώς και από το μεσοπρόθεσμο πλαίσιο δημοσιονομικής στρατηγικής, χωρίς να έχει κάποια συγκεκριμένη στόχευση στα παραγωγικά πλεονεκτήματα της χώρας και χωρίς να προβλέπει ενισχύσεις εκεί που πραγματικά υπάρχει ανάγκη για την προσέλκυση άμεσων ξένων επενδύσεων, στους τομείς της χημικής βιομηχανίας</w:t>
      </w:r>
      <w:r w:rsidR="001A3431">
        <w:rPr>
          <w:rFonts w:eastAsia="Times New Roman" w:cs="Times New Roman"/>
          <w:szCs w:val="24"/>
        </w:rPr>
        <w:t>,</w:t>
      </w:r>
      <w:r>
        <w:rPr>
          <w:rFonts w:eastAsia="Times New Roman" w:cs="Times New Roman"/>
          <w:szCs w:val="24"/>
        </w:rPr>
        <w:t xml:space="preserve"> των φαρμάκων και της υγείας</w:t>
      </w:r>
      <w:r w:rsidR="001A3431">
        <w:rPr>
          <w:rFonts w:eastAsia="Times New Roman" w:cs="Times New Roman"/>
          <w:szCs w:val="24"/>
        </w:rPr>
        <w:t>,</w:t>
      </w:r>
      <w:r>
        <w:rPr>
          <w:rFonts w:eastAsia="Times New Roman" w:cs="Times New Roman"/>
          <w:szCs w:val="24"/>
        </w:rPr>
        <w:t xml:space="preserve"> του μηχανολογικού εξοπλισμού και των ηλεκτρονικών. Όχι μόνο είναι ετεροβαρές ως προς τις μεσαίες και τις ατομικές επιχειρήσεις, αλλά παρέχει και τη δυνατότητα σε ένα χρηματοπιστωτικό ίδρυμα αυτό κυριαρχικά να αξιολογήσει το υποβληθ</w:t>
      </w:r>
      <w:r w:rsidR="008324BF">
        <w:rPr>
          <w:rFonts w:eastAsia="Times New Roman" w:cs="Times New Roman"/>
          <w:szCs w:val="24"/>
        </w:rPr>
        <w:t>έ</w:t>
      </w:r>
      <w:r>
        <w:rPr>
          <w:rFonts w:eastAsia="Times New Roman" w:cs="Times New Roman"/>
          <w:szCs w:val="24"/>
        </w:rPr>
        <w:t xml:space="preserve">ν επενδυτικό σχέδιο. Έτσι η αξιολόγηση επενδυτικών σχεδίων εκχωρείται σε τραπεζικά ιδρύματα και δεν συμβαδίζει με τη φιλοσοφία ενός αναπτυξιακού </w:t>
      </w:r>
      <w:r>
        <w:rPr>
          <w:rFonts w:eastAsia="Times New Roman" w:cs="Times New Roman"/>
          <w:szCs w:val="24"/>
        </w:rPr>
        <w:lastRenderedPageBreak/>
        <w:t>νόμου που αποσκοπεί να διευκολύνει την επιχειρηματικότητα και την καινοτομία, αλλά βεβαίως σε συνθήκες κοινωνικής δικαιοσύνης.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Ως προς την αύξηση των ποσοστών ενίσχυσης βάσει του νέου χάρτη περιφερειακών ενισχύσεων είναι κρίσιμο να υπάρξει μια υπαγωγή των επενδυτικών σχεδίων επιχειρήσεων σε επιχειρήσεις που δραστηριοποιούνται σε περιοχές που επλήγησαν από σοβαρές φυσικές καταστροφές και επίσης να υπάρξει μια αναπροσαρμογή των ποσοστών ενίσχυσης στον νέο χάρτη περιφερειακών ενισχύσεων υπέρ των ελληνικών νησιών και ιδίως θα έλεγα αυτών του </w:t>
      </w:r>
      <w:r w:rsidR="008324BF">
        <w:rPr>
          <w:rFonts w:eastAsia="Times New Roman" w:cs="Times New Roman"/>
          <w:szCs w:val="24"/>
        </w:rPr>
        <w:t>β</w:t>
      </w:r>
      <w:r>
        <w:rPr>
          <w:rFonts w:eastAsia="Times New Roman" w:cs="Times New Roman"/>
          <w:szCs w:val="24"/>
        </w:rPr>
        <w:t>ορείου Αιγαίου, τα οποία από το 2015 δοκιμάζονται σε τεράστιο βαθμό λόγω της προσφυγικής κρίσης.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Εμείς τασσόμαστε υπέρ των πρωτοβουλιών που στοχεύουν στη διάχυση της ανάπτυξης προς τα κάτω και στην απλοποίηση των διαδικασιών ένταξης σε επενδυτικά σχέδια. Είμαστε αντίθετοι σε πρωτοβουλίες που πολλαπλασιάζουν τη γραφειοκρατία και προωθούν την ανάπτυξη για τους λίγους σε βάρος των πολλών, χωρίς την αναγκαία κοινωνική, περιβαλλοντική αλλά και </w:t>
      </w:r>
      <w:proofErr w:type="spellStart"/>
      <w:r w:rsidRPr="00890731">
        <w:rPr>
          <w:rFonts w:eastAsia="Times New Roman" w:cs="Times New Roman"/>
          <w:szCs w:val="24"/>
        </w:rPr>
        <w:t>διαγενεακή</w:t>
      </w:r>
      <w:proofErr w:type="spellEnd"/>
      <w:r w:rsidRPr="00890731">
        <w:rPr>
          <w:rFonts w:eastAsia="Times New Roman" w:cs="Times New Roman"/>
          <w:szCs w:val="24"/>
        </w:rPr>
        <w:t xml:space="preserve"> </w:t>
      </w:r>
      <w:r>
        <w:rPr>
          <w:rFonts w:eastAsia="Times New Roman" w:cs="Times New Roman"/>
          <w:szCs w:val="24"/>
        </w:rPr>
        <w:t>δικαιοσύνη. Η ανάπτυξη στη χώρα μας δεν μπορεί να είναι απλά μια συρραφή νόμων, αλλά μια εθνική προσπάθεια που θα τους συμπεριλάβει όλους, αξιοποιώντας πλήρως τις αναπτυξιακές δυνατότητες της χώρας.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Θα ήθελα</w:t>
      </w:r>
      <w:r w:rsidR="00F5790D">
        <w:rPr>
          <w:rFonts w:eastAsia="Times New Roman" w:cs="Times New Roman"/>
          <w:szCs w:val="24"/>
        </w:rPr>
        <w:t>,</w:t>
      </w:r>
      <w:r>
        <w:rPr>
          <w:rFonts w:eastAsia="Times New Roman" w:cs="Times New Roman"/>
          <w:szCs w:val="24"/>
        </w:rPr>
        <w:t xml:space="preserve"> τέλος</w:t>
      </w:r>
      <w:r w:rsidR="00F5790D">
        <w:rPr>
          <w:rFonts w:eastAsia="Times New Roman" w:cs="Times New Roman"/>
          <w:szCs w:val="24"/>
        </w:rPr>
        <w:t>,</w:t>
      </w:r>
      <w:r>
        <w:rPr>
          <w:rFonts w:eastAsia="Times New Roman" w:cs="Times New Roman"/>
          <w:szCs w:val="24"/>
        </w:rPr>
        <w:t xml:space="preserve"> να σταθώ στην τροπολογία του Υπουργείου Μετανάστευσης και Ασύλου</w:t>
      </w:r>
      <w:r w:rsidR="00F5790D">
        <w:rPr>
          <w:rFonts w:eastAsia="Times New Roman" w:cs="Times New Roman"/>
          <w:szCs w:val="24"/>
        </w:rPr>
        <w:t>,</w:t>
      </w:r>
      <w:r>
        <w:rPr>
          <w:rFonts w:eastAsia="Times New Roman" w:cs="Times New Roman"/>
          <w:szCs w:val="24"/>
        </w:rPr>
        <w:t xml:space="preserve"> την οποία οφείλω λόγω αρμοδιότητας να σχολιάσω από αυτό το Βήμα. Ο αρμόδιος Υπουργός υπέπεσε</w:t>
      </w:r>
      <w:r w:rsidR="00F5790D">
        <w:rPr>
          <w:rFonts w:eastAsia="Times New Roman" w:cs="Times New Roman"/>
          <w:szCs w:val="24"/>
        </w:rPr>
        <w:t>,</w:t>
      </w:r>
      <w:r>
        <w:rPr>
          <w:rFonts w:eastAsia="Times New Roman" w:cs="Times New Roman"/>
          <w:szCs w:val="24"/>
        </w:rPr>
        <w:t xml:space="preserve"> δυστυχώς</w:t>
      </w:r>
      <w:r w:rsidR="00F5790D">
        <w:rPr>
          <w:rFonts w:eastAsia="Times New Roman" w:cs="Times New Roman"/>
          <w:szCs w:val="24"/>
        </w:rPr>
        <w:t>,</w:t>
      </w:r>
      <w:r>
        <w:rPr>
          <w:rFonts w:eastAsia="Times New Roman" w:cs="Times New Roman"/>
          <w:szCs w:val="24"/>
        </w:rPr>
        <w:t xml:space="preserve"> σε δύο σοβαρές αντιφάσεις. Πρώτον</w:t>
      </w:r>
      <w:r w:rsidR="00F5790D">
        <w:rPr>
          <w:rFonts w:eastAsia="Times New Roman" w:cs="Times New Roman"/>
          <w:szCs w:val="24"/>
        </w:rPr>
        <w:t>,</w:t>
      </w:r>
      <w:r>
        <w:rPr>
          <w:rFonts w:eastAsia="Times New Roman" w:cs="Times New Roman"/>
          <w:szCs w:val="24"/>
        </w:rPr>
        <w:t xml:space="preserve"> μας είπε ότι αποσυνδέσαμε αρκετές περιοχές της χώρας από το μεταναστευτικό. Την ίδια στιγμή, όμως, μετατρέπει τα νησιά και τον Έβρο σε </w:t>
      </w:r>
      <w:proofErr w:type="spellStart"/>
      <w:r>
        <w:rPr>
          <w:rFonts w:eastAsia="Times New Roman" w:cs="Times New Roman"/>
          <w:szCs w:val="24"/>
        </w:rPr>
        <w:t>προκεχωρημένα</w:t>
      </w:r>
      <w:proofErr w:type="spellEnd"/>
      <w:r>
        <w:rPr>
          <w:rFonts w:eastAsia="Times New Roman" w:cs="Times New Roman"/>
          <w:szCs w:val="24"/>
        </w:rPr>
        <w:t xml:space="preserve"> φρούρια της Ευρωπαϊκής Ένωσης.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Μας είπε κατά δεύτερο λόγο ότι η Κυβέρνηση της Νέας Δημοκρατίας κατήργησε τις κατά παρέκκλιση διατάξεις που είχε ψηφίσει ο ΣΥΡΙΖΑ το 2016 για τις ανάγκες του μεταναστευτικού. Νομίζω ότι εδώ η σημερινή τροπολογία μιλά από μόνη της. Την καταψηφίζουμε φυσικά, αφού για μια ακόμη φορά αναδεικνύεται όχι μόνο μια προχειρότητα στον σχεδιασμό του μεταναστευτικού, αλλά και αυτή η τάση της Κυβέρνησης να ψηφίζει με κατά παρέκκλιση διατάξεις. Ειδικά στο θέμα των δομών στα νησιά του </w:t>
      </w:r>
      <w:r w:rsidR="00547718">
        <w:rPr>
          <w:rFonts w:eastAsia="Times New Roman" w:cs="Times New Roman"/>
          <w:szCs w:val="24"/>
        </w:rPr>
        <w:t>β</w:t>
      </w:r>
      <w:r>
        <w:rPr>
          <w:rFonts w:eastAsia="Times New Roman" w:cs="Times New Roman"/>
          <w:szCs w:val="24"/>
        </w:rPr>
        <w:t>ορείου Αιγαίου ψηφίζεται η κατά παρέκκλιση διάταξη -αυτή περιέχει η τροπολογία- η οποία καθιστά αρμόδιο για σοβαρά πολεοδομικά ζητήματα την Τεχνική Υπηρεσία του Υπουργείου Μετανάστευσης και Ασύλου, παρακάμπτοντας τις αρμόδιες υπηρεσίες της τοπικής αυτοδιοίκησης, χωρίς κανέναν προφανή λόγο.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9B1533" w:rsidRDefault="00F93039">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Και εμείς.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Βρούτσης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A8683C">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σε λίγες ώρες από τώρα καθώς θα ολοκληρωθεί η διαδικασία συζήτησης στην Εθνική Αντιπροσωπεία του νέου αναπτυξιακού νόμου, θα έχουμε μπροστά μας ένα κείμενο νόμου που θα επηρεάσει την ανάπτυξη της πατρίδας μας, τις θέσεις εργασίας για τα επόμενα έξι έως επτά χρόνια. Αυτό από μόνο του αποδίδει και δικαιολογεί τη σημαντικότητα </w:t>
      </w:r>
      <w:r w:rsidR="00E22F82">
        <w:rPr>
          <w:rFonts w:eastAsia="Times New Roman" w:cs="Times New Roman"/>
          <w:szCs w:val="24"/>
        </w:rPr>
        <w:t xml:space="preserve">αυτού </w:t>
      </w:r>
      <w:r>
        <w:rPr>
          <w:rFonts w:eastAsia="Times New Roman" w:cs="Times New Roman"/>
          <w:szCs w:val="24"/>
        </w:rPr>
        <w:t xml:space="preserve">του νομοσχεδίου, το οποίο έρχεται στη συνέχεια πολλών άλλων εθνικών προσπαθειών που έγιναν από διάφορες κυβερνήσεις στο παρελθόν, ν.2601 του </w:t>
      </w:r>
      <w:r w:rsidR="00E22F82">
        <w:rPr>
          <w:rFonts w:eastAsia="Times New Roman" w:cs="Times New Roman"/>
          <w:szCs w:val="24"/>
        </w:rPr>
        <w:t>’</w:t>
      </w:r>
      <w:r>
        <w:rPr>
          <w:rFonts w:eastAsia="Times New Roman" w:cs="Times New Roman"/>
          <w:szCs w:val="24"/>
        </w:rPr>
        <w:t>98, αναπτυξιακός, αναπτυξιακός ν</w:t>
      </w:r>
      <w:r w:rsidR="00C418FF">
        <w:rPr>
          <w:rFonts w:eastAsia="Times New Roman" w:cs="Times New Roman"/>
          <w:szCs w:val="24"/>
        </w:rPr>
        <w:t xml:space="preserve">όμος </w:t>
      </w:r>
      <w:r>
        <w:rPr>
          <w:rFonts w:eastAsia="Times New Roman" w:cs="Times New Roman"/>
          <w:szCs w:val="24"/>
        </w:rPr>
        <w:t>3299 του 2004, ν.3908 του 2011 και ο τελευταίος από την προηγούμενη κυβέρνηση, ο ν.4399 του 2016.</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Έχει αποδείξει αυτή η Κυβέρνηση, κυρίες και κύριοι συνάδελφοι, ότι δεν είναι ούτε </w:t>
      </w:r>
      <w:proofErr w:type="spellStart"/>
      <w:r>
        <w:rPr>
          <w:rFonts w:eastAsia="Times New Roman" w:cs="Times New Roman"/>
          <w:szCs w:val="24"/>
        </w:rPr>
        <w:t>μικρόκαρδη</w:t>
      </w:r>
      <w:proofErr w:type="spellEnd"/>
      <w:r>
        <w:rPr>
          <w:rFonts w:eastAsia="Times New Roman" w:cs="Times New Roman"/>
          <w:szCs w:val="24"/>
        </w:rPr>
        <w:t xml:space="preserve"> ούτε μικρόψυχη. Στο κύριο ερώτημα</w:t>
      </w:r>
      <w:r w:rsidR="00C418FF">
        <w:rPr>
          <w:rFonts w:eastAsia="Times New Roman" w:cs="Times New Roman"/>
          <w:szCs w:val="24"/>
        </w:rPr>
        <w:t>,</w:t>
      </w:r>
      <w:r>
        <w:rPr>
          <w:rFonts w:eastAsia="Times New Roman" w:cs="Times New Roman"/>
          <w:szCs w:val="24"/>
        </w:rPr>
        <w:t xml:space="preserve"> αν απέδωσαν οι προηγούμενοι νόμοι, η απάντηση είναι «ναι». Ο κάθε αναπτυξιακός νόμος στο παρελθόν είχε το δικό του ιδιαίτερο θετικό αποτύπωμα στην παραγωγική αναπτυξιακή διαδικασία της χώρας, όλοι οι προηγούμενοι. Απέδωσε ο τελευταίος νόμος της κυβέρνησης του ΣΥΡΙΖΑ</w:t>
      </w:r>
      <w:r w:rsidR="00C418FF">
        <w:rPr>
          <w:rFonts w:eastAsia="Times New Roman" w:cs="Times New Roman"/>
          <w:szCs w:val="24"/>
        </w:rPr>
        <w:t>,</w:t>
      </w:r>
      <w:r>
        <w:rPr>
          <w:rFonts w:eastAsia="Times New Roman" w:cs="Times New Roman"/>
          <w:szCs w:val="24"/>
        </w:rPr>
        <w:t xml:space="preserve"> ο ν.4399 του 2016; Προς τιμήν του Αναπληρωτή Υπουργού κ. Παπαθανάση και προς τιμήν και της πλευράς της Νέας Δημοκρατίας του εισηγητή μας του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όλοι είπαν ότι</w:t>
      </w:r>
      <w:r w:rsidR="00221B07">
        <w:rPr>
          <w:rFonts w:eastAsia="Times New Roman" w:cs="Times New Roman"/>
          <w:szCs w:val="24"/>
        </w:rPr>
        <w:t xml:space="preserve">, </w:t>
      </w:r>
      <w:r>
        <w:rPr>
          <w:rFonts w:eastAsia="Times New Roman" w:cs="Times New Roman"/>
          <w:szCs w:val="24"/>
        </w:rPr>
        <w:t>ναι, είχε και αυτός ένα ιδιαίτερο θετικό αποτύπωμα.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Η ερώτηση που προκύπτει πλέον είναι η εξής: Αυτός ο καινούργιος νόμος</w:t>
      </w:r>
      <w:r w:rsidR="00221B07">
        <w:rPr>
          <w:rFonts w:eastAsia="Times New Roman" w:cs="Times New Roman"/>
          <w:szCs w:val="24"/>
        </w:rPr>
        <w:t>,</w:t>
      </w:r>
      <w:r>
        <w:rPr>
          <w:rFonts w:eastAsia="Times New Roman" w:cs="Times New Roman"/>
          <w:szCs w:val="24"/>
        </w:rPr>
        <w:t xml:space="preserve"> που εισάγει η Κυβέρνηση</w:t>
      </w:r>
      <w:r w:rsidR="00221B07">
        <w:rPr>
          <w:rFonts w:eastAsia="Times New Roman" w:cs="Times New Roman"/>
          <w:szCs w:val="24"/>
        </w:rPr>
        <w:t>,</w:t>
      </w:r>
      <w:r>
        <w:rPr>
          <w:rFonts w:eastAsia="Times New Roman" w:cs="Times New Roman"/>
          <w:szCs w:val="24"/>
        </w:rPr>
        <w:t xml:space="preserve"> φέρνει κάτι διαφορετικό; Ήμασταν ικανοποιημένοι απόλυτα από τον προηγούμενο αναπτυξιακό νόμο; Είναι διπλό το ερώτημα και διπλή η απάντηση. Όχι</w:t>
      </w:r>
      <w:r w:rsidR="00221B07">
        <w:rPr>
          <w:rFonts w:eastAsia="Times New Roman" w:cs="Times New Roman"/>
          <w:szCs w:val="24"/>
        </w:rPr>
        <w:t>,</w:t>
      </w:r>
      <w:r>
        <w:rPr>
          <w:rFonts w:eastAsia="Times New Roman" w:cs="Times New Roman"/>
          <w:szCs w:val="24"/>
        </w:rPr>
        <w:t xml:space="preserve"> δεν ήμασταν απόλυτα ικανοποιημένοι. Είχε θετικό αποτύπωμα, αλλά σίγουρα δεν επηρέασε και δεν κατηύθυνε διαφορετικά το παραγωγικό αναπτυξιακό μοντέλο της χώρας</w:t>
      </w:r>
      <w:r w:rsidR="00221B07">
        <w:rPr>
          <w:rFonts w:eastAsia="Times New Roman" w:cs="Times New Roman"/>
          <w:szCs w:val="24"/>
        </w:rPr>
        <w:t>,</w:t>
      </w:r>
      <w:r>
        <w:rPr>
          <w:rFonts w:eastAsia="Times New Roman" w:cs="Times New Roman"/>
          <w:szCs w:val="24"/>
        </w:rPr>
        <w:t xml:space="preserve"> όπως θα θέλαμε. Θα αλλάξει με τον καινούργιο αναπτυξιακό νόμο; Έχουμε κάποιες ιδιαιτερότητες, κάποιες καινοτομίες μέσα σε αυτόν τον νόμο; Η απάντηση είναι «ναι». Θα τις εξηγήσω.</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ένα τρίτο ερώτημα: Αρκεί από μόνος του ο αναπτυξιακός νόμος για να αλλάξει το παραγωγικό μοντέλο της χώρας </w:t>
      </w:r>
      <w:r w:rsidR="00221B07">
        <w:rPr>
          <w:rFonts w:eastAsia="Times New Roman" w:cs="Times New Roman"/>
          <w:szCs w:val="24"/>
        </w:rPr>
        <w:t>μας,</w:t>
      </w:r>
      <w:r>
        <w:rPr>
          <w:rFonts w:eastAsia="Times New Roman" w:cs="Times New Roman"/>
          <w:szCs w:val="24"/>
        </w:rPr>
        <w:t xml:space="preserve"> να δημιουργήσει προσέλκυση επενδύσεων και να διαμορφώσει ένα περιβάλλον που θα αυξηθούν οι θέσεις εργασίας; Η απάντηση είναι «όχι».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Έτσι, λοιπόν, ο αναπτυξιακός αυτός κρίσιμος νόμος για την ανάπτυξη της χώρας μας, των θέσεων εργασίας και της αγοράς εργασίας</w:t>
      </w:r>
      <w:r w:rsidR="00043B50">
        <w:rPr>
          <w:rFonts w:eastAsia="Times New Roman" w:cs="Times New Roman"/>
          <w:szCs w:val="24"/>
        </w:rPr>
        <w:t>,</w:t>
      </w:r>
      <w:r>
        <w:rPr>
          <w:rFonts w:eastAsia="Times New Roman" w:cs="Times New Roman"/>
          <w:szCs w:val="24"/>
        </w:rPr>
        <w:t xml:space="preserve"> έρχεται ως ένα άθροισμα άλλων προηγούμενων νομοθετημάτων αυτής της Κυβέρνησης να προστεθεί και να ολοκληρωθεί πλέον το πλαίσιο της δέσμης των μεταρρυθμίσεων.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Παραδείγματος χάρ</w:t>
      </w:r>
      <w:r w:rsidR="00043B50">
        <w:rPr>
          <w:rFonts w:eastAsia="Times New Roman" w:cs="Times New Roman"/>
          <w:szCs w:val="24"/>
        </w:rPr>
        <w:t>ιν</w:t>
      </w:r>
      <w:r>
        <w:rPr>
          <w:rFonts w:eastAsia="Times New Roman" w:cs="Times New Roman"/>
          <w:szCs w:val="24"/>
        </w:rPr>
        <w:t xml:space="preserve">, πρώτον, φορολογική μεταρρύθμιση -σήμερα ανακοινώθηκε από τον Πρωθυπουργό επιπλέον μείωση του ΕΝΦΙΑ μαζί με </w:t>
      </w:r>
      <w:r>
        <w:rPr>
          <w:rFonts w:eastAsia="Times New Roman" w:cs="Times New Roman"/>
          <w:szCs w:val="24"/>
        </w:rPr>
        <w:lastRenderedPageBreak/>
        <w:t>όλες τις μειώσεις των φόρων-, δεύτερον, ασφαλιστική μεταρρύθμιση, τρίτον, Ταμείο Ανθεκτικότητας</w:t>
      </w:r>
      <w:r w:rsidR="00043B50">
        <w:rPr>
          <w:rFonts w:eastAsia="Times New Roman" w:cs="Times New Roman"/>
          <w:szCs w:val="24"/>
        </w:rPr>
        <w:t xml:space="preserve">, </w:t>
      </w:r>
      <w:r>
        <w:rPr>
          <w:rFonts w:eastAsia="Times New Roman" w:cs="Times New Roman"/>
          <w:szCs w:val="24"/>
        </w:rPr>
        <w:t>το οποίο έρχεται να χρηματοδοτήσει την οικονομία της χώρας μας, τέταρτον, ηλεκτρονική διακυβέρνηση, πέμπτον, μεταρρύθμιση στην παιδεία.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Όλη αυτή η δέσμη των μεταρρυθμίσεων της Κυβέρνησης του Κυριάκου Μητσοτάκη έρχεται σήμερα να ολοκληρωθεί με αυτό το κρίσιμο και σημαντικό νομοσχέδιο, το οποίο θα αλλάξει και θα επηρεάσει το παραγωγικό αναπτυξιακό υπόδειγμα της χώρας για τα επόμενα έξι έως επτά χρόνια.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 κάνει αυτός ο νόμος, κυρίες και κύριοι συνάδελφοι; Οι καινοτομίες του είναι συγκεκριμένες, κατανοητές και δίνουν και την κατεύθυνση και τη στρατηγική σε επίπεδο πολιτικής που θέλουμε να πάμε.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προηγούμενος αναπτυξιακός νόμος του ΣΥΡΙΖΑ, κύριε Λοβέρδο, είχε την ιδιαιτερότητα ότι κινήθηκε σε μία ενιαία κατεύθυνση. Λειτουργούσε, δηλαδή, οριζόντια για όλη την οικονομία, σαν να ήταν ένας κλάδος, συνδυαστικά με το ότι η χρηματοδότηση του προϋπολογισμού του γινόταν ενιαία. Τι σημαίνει αυτό, για να το εξηγήσω; Σημαίνει ότι ναι μεν «έτρεξαν» επενδύσεις, αυτές που περιγράφει και το Υπουργείο Ανάπτυξης, αλλά αν ένας τομέας «έτρεχε» περισσότερο, όπως για παράδειγμα ο τουρισμός, απορροφούσε τα χρήματα από τους άλλους κρίσιμους κρίκους της αναπτυξιακής διαδικασίας της χώρας μας, τους οποίους «στέγνωνε». Και αυτό από μόνο του ήταν αρνητικό.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Τι καινοτομία εισάγει αυτός ο αναπτυξιακός νόμος, </w:t>
      </w:r>
      <w:r w:rsidRPr="00271DA8">
        <w:rPr>
          <w:rFonts w:eastAsia="Times New Roman" w:cs="Times New Roman"/>
          <w:szCs w:val="24"/>
        </w:rPr>
        <w:t>κυρίες και κύριοι συνάδελφοι;</w:t>
      </w:r>
      <w:r>
        <w:rPr>
          <w:rFonts w:eastAsia="Times New Roman" w:cs="Times New Roman"/>
          <w:szCs w:val="24"/>
        </w:rPr>
        <w:t xml:space="preserve"> Η καινοτομία είναι ότι εντοπίζει στοχευμένα τις δεκατρείς κρίσιμες αναπτυξιακές, παραγωγικές διαδικασίες που πρέπει να ακολουθήσει η χώρα μας σε επίπεδο επένδυσης, έτσι ώστε να αλλάξουμε το παραγωγικό μοντέλο, να μετασχηματίσουμε την οικονομία. Ποιες είναι αυτές; Είμαι υποχρεωμένος λόγω της σημαντικότητας του νομοσχεδίου, λόγω του ότι θα επηρεάσει το μέλλον της πατρίδας μας, να τους διαβάσω γιατί θέλω να ακουστούν. Έχουμε δεκατρία ειδικά θεσμικά καθεστώτα: Πρώτο, ψηφιακός και τεχνολογικός μετασχηματισμός επιχειρήσεων, δεύτερο</w:t>
      </w:r>
      <w:r w:rsidR="00996D7C">
        <w:rPr>
          <w:rFonts w:eastAsia="Times New Roman" w:cs="Times New Roman"/>
          <w:szCs w:val="24"/>
        </w:rPr>
        <w:t>,</w:t>
      </w:r>
      <w:r>
        <w:rPr>
          <w:rFonts w:eastAsia="Times New Roman" w:cs="Times New Roman"/>
          <w:szCs w:val="24"/>
        </w:rPr>
        <w:t xml:space="preserve"> πράσινη μετάβαση, περιβαλλοντολογική αναβάθμιση επιχειρήσεων, τρίτο</w:t>
      </w:r>
      <w:r w:rsidR="00996D7C">
        <w:rPr>
          <w:rFonts w:eastAsia="Times New Roman" w:cs="Times New Roman"/>
          <w:szCs w:val="24"/>
        </w:rPr>
        <w:t>,</w:t>
      </w:r>
      <w:r>
        <w:rPr>
          <w:rFonts w:eastAsia="Times New Roman" w:cs="Times New Roman"/>
          <w:szCs w:val="24"/>
        </w:rPr>
        <w:t xml:space="preserve"> νέο «επιχειρείν», τέταρτο</w:t>
      </w:r>
      <w:r w:rsidR="00996D7C">
        <w:rPr>
          <w:rFonts w:eastAsia="Times New Roman" w:cs="Times New Roman"/>
          <w:szCs w:val="24"/>
        </w:rPr>
        <w:t>,</w:t>
      </w:r>
      <w:r>
        <w:rPr>
          <w:rFonts w:eastAsia="Times New Roman" w:cs="Times New Roman"/>
          <w:szCs w:val="24"/>
        </w:rPr>
        <w:t xml:space="preserve"> καθεστώς διοίκησης αναπτυξιακής μετάβασης, πέμπτο</w:t>
      </w:r>
      <w:r w:rsidR="00996D7C">
        <w:rPr>
          <w:rFonts w:eastAsia="Times New Roman" w:cs="Times New Roman"/>
          <w:szCs w:val="24"/>
        </w:rPr>
        <w:t>,</w:t>
      </w:r>
      <w:r>
        <w:rPr>
          <w:rFonts w:eastAsia="Times New Roman" w:cs="Times New Roman"/>
          <w:szCs w:val="24"/>
        </w:rPr>
        <w:t xml:space="preserve"> έρευνα και με εφαρμοσμένη καινοτομία, έκτο</w:t>
      </w:r>
      <w:r w:rsidR="00996D7C">
        <w:rPr>
          <w:rFonts w:eastAsia="Times New Roman" w:cs="Times New Roman"/>
          <w:szCs w:val="24"/>
        </w:rPr>
        <w:t>,</w:t>
      </w:r>
      <w:r>
        <w:rPr>
          <w:rFonts w:eastAsia="Times New Roman" w:cs="Times New Roman"/>
          <w:szCs w:val="24"/>
        </w:rPr>
        <w:t xml:space="preserve"> αγροδιατροφή, πρωτογενής παραγωγή και μεταποίηση γεωργικών προϊόντων, αλιεία και υδατοκαλλιέργεια, έβδομο</w:t>
      </w:r>
      <w:r w:rsidR="00996D7C">
        <w:rPr>
          <w:rFonts w:eastAsia="Times New Roman" w:cs="Times New Roman"/>
          <w:szCs w:val="24"/>
        </w:rPr>
        <w:t>,</w:t>
      </w:r>
      <w:r>
        <w:rPr>
          <w:rFonts w:eastAsia="Times New Roman" w:cs="Times New Roman"/>
          <w:szCs w:val="24"/>
        </w:rPr>
        <w:t xml:space="preserve"> μεταποίηση, εφοδιαστική αλυσίδα, όγδοο</w:t>
      </w:r>
      <w:r w:rsidR="00996D7C">
        <w:rPr>
          <w:rFonts w:eastAsia="Times New Roman" w:cs="Times New Roman"/>
          <w:szCs w:val="24"/>
        </w:rPr>
        <w:t>,</w:t>
      </w:r>
      <w:r>
        <w:rPr>
          <w:rFonts w:eastAsia="Times New Roman" w:cs="Times New Roman"/>
          <w:szCs w:val="24"/>
        </w:rPr>
        <w:t xml:space="preserve"> επιχειρηματική εξωστρέφεια, ένατο</w:t>
      </w:r>
      <w:r w:rsidR="00996D7C">
        <w:rPr>
          <w:rFonts w:eastAsia="Times New Roman" w:cs="Times New Roman"/>
          <w:szCs w:val="24"/>
        </w:rPr>
        <w:t>,</w:t>
      </w:r>
      <w:r>
        <w:rPr>
          <w:rFonts w:eastAsia="Times New Roman" w:cs="Times New Roman"/>
          <w:szCs w:val="24"/>
        </w:rPr>
        <w:t xml:space="preserve"> ενίσχυση τουριστικών επενδύσεων, δέκατο</w:t>
      </w:r>
      <w:r w:rsidR="00996D7C">
        <w:rPr>
          <w:rFonts w:eastAsia="Times New Roman" w:cs="Times New Roman"/>
          <w:szCs w:val="24"/>
        </w:rPr>
        <w:t>,</w:t>
      </w:r>
      <w:r>
        <w:rPr>
          <w:rFonts w:eastAsia="Times New Roman" w:cs="Times New Roman"/>
          <w:szCs w:val="24"/>
        </w:rPr>
        <w:t xml:space="preserve"> εναλλακτικές μορφές τουρισμού, ενδέκατο </w:t>
      </w:r>
      <w:r w:rsidR="00996D7C">
        <w:rPr>
          <w:rFonts w:eastAsia="Times New Roman" w:cs="Times New Roman"/>
          <w:szCs w:val="24"/>
        </w:rPr>
        <w:t>,</w:t>
      </w:r>
      <w:r>
        <w:rPr>
          <w:rFonts w:eastAsia="Times New Roman" w:cs="Times New Roman"/>
          <w:szCs w:val="24"/>
        </w:rPr>
        <w:t>μεγάλες επενδύσεις, δωδέκατο</w:t>
      </w:r>
      <w:r w:rsidR="00996D7C">
        <w:rPr>
          <w:rFonts w:eastAsia="Times New Roman" w:cs="Times New Roman"/>
          <w:szCs w:val="24"/>
        </w:rPr>
        <w:t>,</w:t>
      </w:r>
      <w:r>
        <w:rPr>
          <w:rFonts w:eastAsia="Times New Roman" w:cs="Times New Roman"/>
          <w:szCs w:val="24"/>
        </w:rPr>
        <w:t xml:space="preserve"> ευρωπαϊκές αλυσίδες αξίας, δέκατο τρίτο</w:t>
      </w:r>
      <w:r w:rsidR="00996D7C">
        <w:rPr>
          <w:rFonts w:eastAsia="Times New Roman" w:cs="Times New Roman"/>
          <w:szCs w:val="24"/>
        </w:rPr>
        <w:t>,</w:t>
      </w:r>
      <w:r>
        <w:rPr>
          <w:rFonts w:eastAsia="Times New Roman" w:cs="Times New Roman"/>
          <w:szCs w:val="24"/>
        </w:rPr>
        <w:t xml:space="preserve"> «επιχειρηματικότητα 360 μοίρες».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Αυτές είναι οι κεντρικές αναπτυξιακές κατευθύνσεις που δίνουν πλέον έναν νέο αναπτυξιακό προσανατολισμό στο παραγωγικό μοντέλο της χώρας μας για το πού πρέπει να πάει τα επόμενα πολλά-πολλά χρόνια.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καινοτομία είναι ότι σε αντίθεση με τον προηγούμενο νόμο έρχεται και η δημιουργία αυτόνομου προϋπολογισμού για τον κάθε έναν από αυτούς τους δεκατρείς τομείς. Δηλαδή, η αγροδιατροφή δεν θα στερηθεί πόρους εάν απορροφήσει το προϊόν του προϋπολογισμού όλο το κομμάτι των τουριστικών επενδύσεων. Αυτό τι λέει; Λέει πολύ απλά ότι και οι δεκατρείς αυτοί τομείς θα αναπτυχθούν. Δεν θα υστερήσει κανένας. Και αυτή είναι η καινοτομία. Εκατόν πενήντα εκατομμύρια σ’ αυτά τα δεκατρία ειδικά καθεστώτα που κάθε χρόνο με τις προκηρύξεις θα ανανεώνονται.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Αυτές είναι οι καινοτομίες. Αυτές είναι δομικές αλλαγές στο παραγωγικό μοντέλο της χώρας μας, οι οποίες θα έρθουν πλέον με την ψήφιση αυτού του νόμου να αλλάξουν και να </w:t>
      </w:r>
      <w:proofErr w:type="spellStart"/>
      <w:r>
        <w:rPr>
          <w:rFonts w:eastAsia="Times New Roman" w:cs="Times New Roman"/>
          <w:szCs w:val="24"/>
        </w:rPr>
        <w:t>επαναπροσανατολίσουν</w:t>
      </w:r>
      <w:proofErr w:type="spellEnd"/>
      <w:r>
        <w:rPr>
          <w:rFonts w:eastAsia="Times New Roman" w:cs="Times New Roman"/>
          <w:szCs w:val="24"/>
        </w:rPr>
        <w:t xml:space="preserve"> το αναπτυξιακό υπόδειγμα της Ελλάδος.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Έχει κι άλλα πράγματα; Βεβαίως. Αυξάνει ποσοστιαία τις επιχορηγήσεις. Παραδείγματος χάρ</w:t>
      </w:r>
      <w:r w:rsidR="008C7DA4">
        <w:rPr>
          <w:rFonts w:eastAsia="Times New Roman" w:cs="Times New Roman"/>
          <w:szCs w:val="24"/>
        </w:rPr>
        <w:t>ιν</w:t>
      </w:r>
      <w:r>
        <w:rPr>
          <w:rFonts w:eastAsia="Times New Roman" w:cs="Times New Roman"/>
          <w:szCs w:val="24"/>
        </w:rPr>
        <w:t xml:space="preserve">, στο νότιο Αιγαίο που είναι η περιοχή από την οποία έλκω την πολιτική μου αναφορά, έχουμε 30% για τις μεγάλες επιχειρήσεις πάνω στο ποσοστό του χάρτη της χώρας, 40% για τις μεσαίες και 50% για τις μικρές. Είναι αυξημένο συγκριτικά με το προηγούμενο. Και αυτό είναι για όλα αυτά τα δεκατρία ειδικά θεσμικά καθεστώτα που εισάγει ο νόμος. Δηλαδή, και στο κομμάτι των επενδύσεων και των ποσοστών αύξησης είναι πιο ενισχυμένο.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Συνοπτικά, θα έλεγα </w:t>
      </w:r>
      <w:r w:rsidR="008C7DA4">
        <w:rPr>
          <w:rFonts w:eastAsia="Times New Roman" w:cs="Times New Roman"/>
          <w:szCs w:val="24"/>
        </w:rPr>
        <w:t>-</w:t>
      </w:r>
      <w:r>
        <w:rPr>
          <w:rFonts w:eastAsia="Times New Roman" w:cs="Times New Roman"/>
          <w:szCs w:val="24"/>
        </w:rPr>
        <w:t xml:space="preserve">και προσέξτε το αυτό- πως αυτός ο νόμος ουσιαστικά παρεμβαίνει και κάνει τα εξής σε επίπεδο κατευθύνσεων και αρχών: Απλουστεύει τις διαδικασίες και τις κάνει ταχύτερες και μειώνει τη γραφειοκρατία. Όλο το πλαίσιο του νόμου εισάγει καινοτομίες μέσα από τους ορκωτούς ελεγκτές των αναπτυξιακών επενδύσεων. Κάνει ταχύτερη τη διαδικασία, μειώνει τη γραφειοκρατία, κάτι που θέλαμε.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Δεύτερον, ως προς τη διαφάνεια, τα μηχανογραφικά συστήματα τα οποία θα δημιουργηθούν τώρα, θα ελέγχουν πολύ καλύτερα, αντλώντας εμπειρία και από το παρελθόν, για το πώς θα γίνονται οι επενδύσεις και θα παρακολουθούνται με ακόμη περισσότερη διαφάνεια.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Τρίτον, είναι θετικό ως προς την αποτελεσματικότητα </w:t>
      </w:r>
      <w:r w:rsidR="008C7DA4">
        <w:rPr>
          <w:rFonts w:eastAsia="Times New Roman" w:cs="Times New Roman"/>
          <w:szCs w:val="24"/>
        </w:rPr>
        <w:t>-</w:t>
      </w:r>
      <w:r>
        <w:rPr>
          <w:rFonts w:eastAsia="Times New Roman" w:cs="Times New Roman"/>
          <w:szCs w:val="24"/>
        </w:rPr>
        <w:t xml:space="preserve">κρίσιμο μέγεθος, κύριε Πρόεδρε- γιατί πολύ απλά, όπως είπα, η προστιθέμενη αξία των δεκατριών αυτών ειδικών καθεστώτων αυξάνεται από την κάθε επένδυση ξεχωριστά, συν την αύξηση των θέσεων εργασίας και την ενίσχυση της αγοράς εργασίας.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Τέταρτον, υπάρχει ποικιλομορφία, γιατί είναι αυτά τα δεκατρία ειδικά καθεστώτα που εισάγονται για πρώτη φορά στον αναπτυξιακό νόμο. Για πρώτη φορά εξειδικεύονται οι τομείς που πρέπει να πάρουν πάνω τους την ανάπτυξη της πατρίδας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Πέμπτον, υπάρχει ισόρροπη ανάπτυξη. Αυτός ο αναπτυξιακός νόμος κατευθύνεται σε όλη την επικράτεια.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εδώ, κύριε Υπουργέ, με την εκτίμηση και τις σχέσεις που έχουμε διαμορφώσει, θα ήθελα και εγώ που κατάγομαι από έναν νομό ο οποίος έχει τις δικές του ιδιαιτερότητες, να σας πω ότι θα πρέπει να είστε ιδιαίτερα προσεκτικός στις προκηρύξεις, γιατί αυτά δεν ενσωματώνονται στον νόμο, έτσι ώστε να μην έχουμε μία επανάληψη του παρελθόντος και να αντλούνται όλα αυτά τα χρηματοδοτικά εργαλεία από συγκεκριμένες περιοχές, όπου ήδη πλέον έχει «κλειδώσει» και έχει περάσει την «κόκκινη» γραμμή η δυνατότητα ανάπτυξης, με αποτέλεσμα να αυτοϋπονομεύονται και οι επενδύσεις μέσα από αυτά τα χρήματα και να χαλάει και αυτό που πάμε να κάνουμε, δηλαδή η ισόρροπη διάχυση ανάπτυξης παντού.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είναι το μοντέλο, ο νέος νόμος που θα αλλάξει τη χώρα μας τα επόμενα έξι ως επτά χρόνια. Και κάτι ακόμα. Σχετικά με την κριτική που ακούστηκε για το ζήτημα του μοντέλου ανάπτυξης και το ποιους επηρεάζει, μία απλή ανάγνωση να κάνετε στα νούμερα του νόμου, θα δείτε ότι αυτός ο αναπτυξιακός νόμος είναι ο πρώτος συγκριτικά αναπτυξιακός νόμος που αφορά τους πιο πολλούς από κάθε άλλη φορά. Ποιος το λέει αυτό; Το Υπουργείο Ανάπτυξης, οι Υπουργοί του, ο Κοινοβουλευτικός της Νέας Δημοκρατίας; Όχι. Τα νούμερα το λένε. Τα νούμερα από μόνα τους κατεβάζουν </w:t>
      </w:r>
      <w:r>
        <w:rPr>
          <w:rFonts w:eastAsia="Times New Roman" w:cs="Times New Roman"/>
          <w:szCs w:val="24"/>
        </w:rPr>
        <w:lastRenderedPageBreak/>
        <w:t>τον πήχη της χρηματοδότησης στα 100.000 ευρώ. Είναι το χαμηλότερο επίπεδο χρηματοδότησης συγκριτικά με τους προηγούμενους αναπτυξιακούς. Σχετικά με ένα</w:t>
      </w:r>
      <w:r w:rsidR="00FA2117">
        <w:rPr>
          <w:rFonts w:eastAsia="Times New Roman" w:cs="Times New Roman"/>
          <w:szCs w:val="24"/>
        </w:rPr>
        <w:t>-</w:t>
      </w:r>
      <w:r>
        <w:rPr>
          <w:rFonts w:eastAsia="Times New Roman" w:cs="Times New Roman"/>
          <w:szCs w:val="24"/>
        </w:rPr>
        <w:t xml:space="preserve">δύο ζητήματα τα οποία αφορούν τις επιχειρήσεις, εισακούστηκαν και οι συνάδελφοι στην </w:t>
      </w:r>
      <w:r w:rsidR="00FA2117">
        <w:rPr>
          <w:rFonts w:eastAsia="Times New Roman" w:cs="Times New Roman"/>
          <w:szCs w:val="24"/>
        </w:rPr>
        <w:t>ε</w:t>
      </w:r>
      <w:r>
        <w:rPr>
          <w:rFonts w:eastAsia="Times New Roman" w:cs="Times New Roman"/>
          <w:szCs w:val="24"/>
        </w:rPr>
        <w:t xml:space="preserve">πιτροπή και πέρασαν μέσα. Μιλάμε για τα ζητήματα που αφορούν τα καταλύματα και την αναβάθμιση των ξενοδοχείων.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Όλα αυτά, λοιπόν, αποδεικνύουν ότι αυτός ο νόμος είναι για τους πολλούς, συνδυαστικά με κάτι ακόμη. Η χρηματοδότηση και η εκταμίευση των πόρων </w:t>
      </w:r>
      <w:r w:rsidR="00FA2117">
        <w:rPr>
          <w:rFonts w:eastAsia="Times New Roman" w:cs="Times New Roman"/>
          <w:szCs w:val="24"/>
        </w:rPr>
        <w:t>-</w:t>
      </w:r>
      <w:r>
        <w:rPr>
          <w:rFonts w:eastAsia="Times New Roman" w:cs="Times New Roman"/>
          <w:szCs w:val="24"/>
        </w:rPr>
        <w:t xml:space="preserve">προσέξτε το αυτό, δηλαδή καθαρό, ζεστό χρήμα- γίνεται μόνο για τις μικρές επιχειρήσεις, τις πολύ μικρές. Μιλάμε για κάτω από 10 εκατομμύρια ευρώ επένδυση, δηλαδή για επιχειρήσεις πολύ χαμηλές που θα δημιουργηθούν. Αυτές θα δημιουργήσουν και πολύ περισσότερες θέσεις εργασίας. Αντίθετα, με τις μεγάλες και μεσαίες επιχειρήσεις </w:t>
      </w:r>
      <w:r w:rsidR="005322F4">
        <w:rPr>
          <w:rFonts w:eastAsia="Times New Roman" w:cs="Times New Roman"/>
          <w:szCs w:val="24"/>
        </w:rPr>
        <w:t>-</w:t>
      </w:r>
      <w:r>
        <w:rPr>
          <w:rFonts w:eastAsia="Times New Roman" w:cs="Times New Roman"/>
          <w:szCs w:val="24"/>
        </w:rPr>
        <w:t>πάνω από 10 εκατομμύρια- έχει άλλα κίνητρα, δηλαδή φορολογικά και τα υπόλοιπα.</w:t>
      </w:r>
    </w:p>
    <w:p w:rsidR="009B1533" w:rsidRDefault="00F9303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5322F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σημαντικότητα του ν</w:t>
      </w:r>
      <w:r w:rsidR="005322F4">
        <w:rPr>
          <w:rFonts w:eastAsia="Times New Roman" w:cs="Times New Roman"/>
          <w:szCs w:val="24"/>
        </w:rPr>
        <w:t>ό</w:t>
      </w:r>
      <w:r>
        <w:rPr>
          <w:rFonts w:eastAsia="Times New Roman" w:cs="Times New Roman"/>
          <w:szCs w:val="24"/>
        </w:rPr>
        <w:t>μο</w:t>
      </w:r>
      <w:r w:rsidR="005322F4">
        <w:rPr>
          <w:rFonts w:eastAsia="Times New Roman" w:cs="Times New Roman"/>
          <w:szCs w:val="24"/>
        </w:rPr>
        <w:t>υ</w:t>
      </w:r>
      <w:r>
        <w:rPr>
          <w:rFonts w:eastAsia="Times New Roman" w:cs="Times New Roman"/>
          <w:szCs w:val="24"/>
        </w:rPr>
        <w:t xml:space="preserve">, η σημαντικότητα αυτής της νομοθετικής πρωτοβουλίας είναι τεράστια. Έρχεται να προστεθεί σε άλλες μεταρρυθμίσεις της χώρας μας, οι οποίες μέχρι τώρα έχουν φέρει απτά αποτελέσματα. Η ανακοίνωση της ανεργίας στο 12,7% χθες από τη </w:t>
      </w:r>
      <w:r>
        <w:rPr>
          <w:rFonts w:eastAsia="Times New Roman" w:cs="Times New Roman"/>
          <w:szCs w:val="24"/>
          <w:lang w:val="en-US"/>
        </w:rPr>
        <w:t>E</w:t>
      </w:r>
      <w:r w:rsidR="005322F4">
        <w:rPr>
          <w:rFonts w:eastAsia="Times New Roman" w:cs="Times New Roman"/>
          <w:szCs w:val="24"/>
          <w:lang w:val="en-US"/>
        </w:rPr>
        <w:t>UROSTAT</w:t>
      </w:r>
      <w:r w:rsidRPr="00E4692F">
        <w:rPr>
          <w:rFonts w:eastAsia="Times New Roman" w:cs="Times New Roman"/>
          <w:szCs w:val="24"/>
        </w:rPr>
        <w:t xml:space="preserve"> </w:t>
      </w:r>
      <w:r w:rsidR="005322F4">
        <w:rPr>
          <w:rFonts w:eastAsia="Times New Roman" w:cs="Times New Roman"/>
          <w:szCs w:val="24"/>
        </w:rPr>
        <w:t>-</w:t>
      </w:r>
      <w:r>
        <w:rPr>
          <w:rFonts w:eastAsia="Times New Roman" w:cs="Times New Roman"/>
          <w:szCs w:val="24"/>
        </w:rPr>
        <w:t xml:space="preserve">δεν το λέει η Κυβέρνηση- συνδυαστικά με το 17,3% που είχαμε </w:t>
      </w:r>
      <w:r>
        <w:rPr>
          <w:rFonts w:eastAsia="Times New Roman" w:cs="Times New Roman"/>
          <w:szCs w:val="24"/>
        </w:rPr>
        <w:lastRenderedPageBreak/>
        <w:t xml:space="preserve">τον Ιούλιο του 2019, αποτελεί μια πολύ σημαντική θετική εξέλιξη στην αγορά εργασίας υπέρ των εργαζομένων. Δεν μας ικανοποιεί αυτό το ποσοστό. Ξέρουμε πού θέλουμε να πάμε. Πρέπει να φτάσουμε στον μέσο όρο της Ευρώπης, στο 7% και ακόμα χαμηλότερα.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κατόρθωμα της Κυβέρνησης να φτάσουμε στο 9% ανάπτυξη για το 2021, όπως ανακοινώνει ο ΙΟΒΕ, συνδυαστικά με μία τεράστια ύφεση το 2020, σημαίνει ότι ξεπεράσαμε όλη την ύφεση του 2020 και πάμε σχεδόν από μηδενική βάση για το 2022 για την ανάπτυξη να βοηθήσουμε τη χώρα μας. Συνδυαστικά με μία σειρά από κολοσσούς επιχειρήσεων </w:t>
      </w:r>
      <w:r w:rsidR="00B1083A">
        <w:rPr>
          <w:rFonts w:eastAsia="Times New Roman" w:cs="Times New Roman"/>
          <w:szCs w:val="24"/>
        </w:rPr>
        <w:t>-</w:t>
      </w:r>
      <w:r w:rsidR="0093043A">
        <w:rPr>
          <w:rFonts w:eastAsia="Times New Roman" w:cs="Times New Roman"/>
          <w:szCs w:val="24"/>
        </w:rPr>
        <w:t>«</w:t>
      </w:r>
      <w:r w:rsidR="0093043A">
        <w:rPr>
          <w:rFonts w:eastAsia="Times New Roman" w:cs="Times New Roman"/>
          <w:szCs w:val="24"/>
          <w:lang w:val="en-US"/>
        </w:rPr>
        <w:t>MICROSOFT</w:t>
      </w:r>
      <w:r w:rsidR="0093043A">
        <w:rPr>
          <w:rFonts w:eastAsia="Times New Roman" w:cs="Times New Roman"/>
          <w:szCs w:val="24"/>
        </w:rPr>
        <w:t>»</w:t>
      </w:r>
      <w:r w:rsidR="0093043A" w:rsidRPr="008E268E">
        <w:rPr>
          <w:rFonts w:eastAsia="Times New Roman" w:cs="Times New Roman"/>
          <w:szCs w:val="24"/>
        </w:rPr>
        <w:t xml:space="preserve">, </w:t>
      </w:r>
      <w:r w:rsidR="0093043A">
        <w:rPr>
          <w:rFonts w:eastAsia="Times New Roman" w:cs="Times New Roman"/>
          <w:szCs w:val="24"/>
        </w:rPr>
        <w:t>«</w:t>
      </w:r>
      <w:r w:rsidR="0093043A">
        <w:rPr>
          <w:rFonts w:eastAsia="Times New Roman" w:cs="Times New Roman"/>
          <w:szCs w:val="24"/>
          <w:lang w:val="en-US"/>
        </w:rPr>
        <w:t>PFIZER</w:t>
      </w:r>
      <w:r w:rsidR="0093043A">
        <w:rPr>
          <w:rFonts w:eastAsia="Times New Roman" w:cs="Times New Roman"/>
          <w:szCs w:val="24"/>
        </w:rPr>
        <w:t>»</w:t>
      </w:r>
      <w:r w:rsidR="0093043A" w:rsidRPr="008E268E">
        <w:rPr>
          <w:rFonts w:eastAsia="Times New Roman" w:cs="Times New Roman"/>
          <w:szCs w:val="24"/>
        </w:rPr>
        <w:t xml:space="preserve">, </w:t>
      </w:r>
      <w:r w:rsidR="0093043A">
        <w:rPr>
          <w:rFonts w:eastAsia="Times New Roman" w:cs="Times New Roman"/>
          <w:szCs w:val="24"/>
        </w:rPr>
        <w:t>«</w:t>
      </w:r>
      <w:r w:rsidR="0093043A">
        <w:rPr>
          <w:rFonts w:eastAsia="Times New Roman" w:cs="Times New Roman"/>
          <w:szCs w:val="24"/>
          <w:lang w:val="en-US"/>
        </w:rPr>
        <w:t>CISCO</w:t>
      </w:r>
      <w:r w:rsidR="0093043A">
        <w:rPr>
          <w:rFonts w:eastAsia="Times New Roman" w:cs="Times New Roman"/>
          <w:szCs w:val="24"/>
        </w:rPr>
        <w:t>»</w:t>
      </w:r>
      <w:r w:rsidR="0093043A" w:rsidRPr="008E268E">
        <w:rPr>
          <w:rFonts w:eastAsia="Times New Roman" w:cs="Times New Roman"/>
          <w:szCs w:val="24"/>
        </w:rPr>
        <w:t xml:space="preserve">, </w:t>
      </w:r>
      <w:r w:rsidR="0093043A">
        <w:rPr>
          <w:rFonts w:eastAsia="Times New Roman" w:cs="Times New Roman"/>
          <w:szCs w:val="24"/>
        </w:rPr>
        <w:t>«</w:t>
      </w:r>
      <w:r>
        <w:rPr>
          <w:rFonts w:eastAsia="Times New Roman" w:cs="Times New Roman"/>
          <w:szCs w:val="24"/>
          <w:lang w:val="en-US"/>
        </w:rPr>
        <w:t>JP</w:t>
      </w:r>
      <w:r w:rsidRPr="008E268E">
        <w:rPr>
          <w:rFonts w:eastAsia="Times New Roman" w:cs="Times New Roman"/>
          <w:szCs w:val="24"/>
        </w:rPr>
        <w:t xml:space="preserve"> </w:t>
      </w:r>
      <w:r w:rsidR="0093043A">
        <w:rPr>
          <w:rFonts w:eastAsia="Times New Roman" w:cs="Times New Roman"/>
          <w:szCs w:val="24"/>
          <w:lang w:val="en-US"/>
        </w:rPr>
        <w:t>MORGAN</w:t>
      </w:r>
      <w:r w:rsidR="0093043A">
        <w:rPr>
          <w:rFonts w:eastAsia="Times New Roman" w:cs="Times New Roman"/>
          <w:szCs w:val="24"/>
        </w:rPr>
        <w:t>»</w:t>
      </w:r>
      <w:r w:rsidR="0093043A" w:rsidRPr="008E268E">
        <w:rPr>
          <w:rFonts w:eastAsia="Times New Roman" w:cs="Times New Roman"/>
          <w:szCs w:val="24"/>
        </w:rPr>
        <w:t xml:space="preserve">, </w:t>
      </w:r>
      <w:r w:rsidR="0093043A">
        <w:rPr>
          <w:rFonts w:eastAsia="Times New Roman" w:cs="Times New Roman"/>
          <w:szCs w:val="24"/>
        </w:rPr>
        <w:t>«</w:t>
      </w:r>
      <w:r w:rsidR="0093043A">
        <w:rPr>
          <w:rFonts w:eastAsia="Times New Roman" w:cs="Times New Roman"/>
          <w:szCs w:val="24"/>
          <w:lang w:val="en-US"/>
        </w:rPr>
        <w:t>AMAZON</w:t>
      </w:r>
      <w:r w:rsidR="0093043A">
        <w:rPr>
          <w:rFonts w:eastAsia="Times New Roman" w:cs="Times New Roman"/>
          <w:szCs w:val="24"/>
        </w:rPr>
        <w:t>»</w:t>
      </w:r>
      <w:r w:rsidRPr="008E268E">
        <w:rPr>
          <w:rFonts w:eastAsia="Times New Roman" w:cs="Times New Roman"/>
          <w:szCs w:val="24"/>
        </w:rPr>
        <w:t>-</w:t>
      </w:r>
      <w:r>
        <w:rPr>
          <w:rFonts w:eastAsia="Times New Roman" w:cs="Times New Roman"/>
          <w:szCs w:val="24"/>
        </w:rPr>
        <w:t xml:space="preserve"> αποδεικνύουν στην πράξη ότι η χώρα μας είναι στον σωστό δρόμο.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Κλείνοντας, οφείλω σε σας, κύριε Υπουργέ, κύριε Παπαθανάση, πολλά συγχαρητήρια, όπως και στον Υπουργό κ. Γεωργιάδη. Όμως, οφείλω συγχαρητήρια όχι μόνο σε σας αλλά και στο επιτελείο σας και στους υπηρεσιακούς παράγοντες. Πίστευα και πιστεύω πάντα στους υπηρεσιακούς παράγοντες. Αυτοί είναι που δίνουν στους Υπουργούς την κατεύθυνση μέσα από την εμπειρία και τη γνώση που έχουν. Πολλά συγχαρητήρια, λοιπόν, γι’ αυτόν τον νόμο που θα επηρεάσει τη χώρα, τις επόμενες γενιές της πατρίδας και το αναπτυξιακό υπόδειγμα.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Εύχομαι, κυρίες και κύριοι συνάδελφοι, αυτός ο νόμος να είναι καλοτάξιδος και να πιάσει τόπο για το καλό της πατρίδας.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B5C2F" w:rsidRDefault="00144DBB">
      <w:pPr>
        <w:spacing w:line="600" w:lineRule="auto"/>
        <w:jc w:val="center"/>
        <w:rPr>
          <w:rFonts w:eastAsia="Times New Roman"/>
          <w:color w:val="222222"/>
          <w:szCs w:val="24"/>
        </w:rPr>
      </w:pPr>
      <w:r w:rsidRPr="00A823B1">
        <w:rPr>
          <w:rFonts w:eastAsia="Times New Roman" w:cs="Times New Roman"/>
          <w:szCs w:val="24"/>
        </w:rPr>
        <w:t>(Χειροκροτήματα από την πτέρυγα της Νέας Δημοκρατίας)</w:t>
      </w:r>
    </w:p>
    <w:p w:rsidR="009B1533" w:rsidRDefault="00F93039">
      <w:pPr>
        <w:tabs>
          <w:tab w:val="left" w:pos="3020"/>
        </w:tabs>
        <w:spacing w:line="600" w:lineRule="auto"/>
        <w:ind w:firstLine="720"/>
        <w:jc w:val="both"/>
        <w:rPr>
          <w:rFonts w:eastAsia="Times New Roman" w:cs="Times New Roman"/>
          <w:szCs w:val="24"/>
        </w:rPr>
      </w:pPr>
      <w:r w:rsidRPr="006E313F">
        <w:rPr>
          <w:rFonts w:eastAsia="Times New Roman" w:cs="Times New Roman"/>
          <w:b/>
          <w:szCs w:val="24"/>
        </w:rPr>
        <w:t>ΠΡΟΕΔΡΕΥΩΝ (Νικήτας Κακλαμάνης):</w:t>
      </w:r>
      <w:r>
        <w:rPr>
          <w:rFonts w:eastAsia="Times New Roman" w:cs="Times New Roman"/>
          <w:szCs w:val="24"/>
        </w:rPr>
        <w:t xml:space="preserve"> Καλείται τώρα στο Βήμα ο Γενικός Γραμματέας του ΚΚΕ</w:t>
      </w:r>
      <w:r w:rsidR="002B13DC">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Κουτσούμπας</w:t>
      </w:r>
      <w:proofErr w:type="spellEnd"/>
      <w:r>
        <w:rPr>
          <w:rFonts w:eastAsia="Times New Roman" w:cs="Times New Roman"/>
          <w:szCs w:val="24"/>
        </w:rPr>
        <w:t xml:space="preserve"> και ακολουθούν πέντε συνάδελφοι, ο κ. Γιάννης Λοβέρδος, η κ</w:t>
      </w:r>
      <w:r w:rsidR="002B13DC">
        <w:rPr>
          <w:rFonts w:eastAsia="Times New Roman" w:cs="Times New Roman"/>
          <w:szCs w:val="24"/>
        </w:rPr>
        <w:t>.</w:t>
      </w:r>
      <w:r>
        <w:rPr>
          <w:rFonts w:eastAsia="Times New Roman" w:cs="Times New Roman"/>
          <w:szCs w:val="24"/>
        </w:rPr>
        <w:t xml:space="preserve"> Χρηστίδου, ο κ. Καστανίδης, ο κ. </w:t>
      </w:r>
      <w:proofErr w:type="spellStart"/>
      <w:r>
        <w:rPr>
          <w:rFonts w:eastAsia="Times New Roman" w:cs="Times New Roman"/>
          <w:szCs w:val="24"/>
        </w:rPr>
        <w:t>Κοτρωνιάς</w:t>
      </w:r>
      <w:proofErr w:type="spellEnd"/>
      <w:r>
        <w:rPr>
          <w:rFonts w:eastAsia="Times New Roman" w:cs="Times New Roman"/>
          <w:szCs w:val="24"/>
        </w:rPr>
        <w:t xml:space="preserve">, ο κ. </w:t>
      </w:r>
      <w:proofErr w:type="spellStart"/>
      <w:r>
        <w:rPr>
          <w:rFonts w:eastAsia="Times New Roman" w:cs="Times New Roman"/>
          <w:szCs w:val="24"/>
        </w:rPr>
        <w:t>Μουλκιώτης</w:t>
      </w:r>
      <w:proofErr w:type="spellEnd"/>
      <w:r>
        <w:rPr>
          <w:rFonts w:eastAsia="Times New Roman" w:cs="Times New Roman"/>
          <w:szCs w:val="24"/>
        </w:rPr>
        <w:t xml:space="preserve"> και η κ</w:t>
      </w:r>
      <w:r w:rsidR="002B13DC">
        <w:rPr>
          <w:rFonts w:eastAsia="Times New Roman" w:cs="Times New Roman"/>
          <w:szCs w:val="24"/>
        </w:rPr>
        <w:t>.</w:t>
      </w:r>
      <w:r>
        <w:rPr>
          <w:rFonts w:eastAsia="Times New Roman" w:cs="Times New Roman"/>
          <w:szCs w:val="24"/>
        </w:rPr>
        <w:t xml:space="preserve"> Πέρκα.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Κουτσούμπα</w:t>
      </w:r>
      <w:proofErr w:type="spellEnd"/>
      <w:r>
        <w:rPr>
          <w:rFonts w:eastAsia="Times New Roman" w:cs="Times New Roman"/>
          <w:szCs w:val="24"/>
        </w:rPr>
        <w:t>, έχετε τον λόγο.</w:t>
      </w:r>
    </w:p>
    <w:p w:rsidR="009B1533" w:rsidRDefault="00F93039">
      <w:pPr>
        <w:tabs>
          <w:tab w:val="left" w:pos="3020"/>
        </w:tabs>
        <w:spacing w:line="600" w:lineRule="auto"/>
        <w:ind w:firstLine="720"/>
        <w:jc w:val="both"/>
        <w:rPr>
          <w:rFonts w:eastAsia="Times New Roman" w:cs="Times New Roman"/>
          <w:szCs w:val="24"/>
        </w:rPr>
      </w:pPr>
      <w:r w:rsidRPr="00B232E9">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Ευχαριστώ, κύριε Πρόεδρε.</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Η σημερινή συζήτηση στη Βουλή είναι προκλητική -είναι σημαδιακή κιόλας η σημερινή μέρα. Βγάζετε λόγους εδώ μέσα για τη δήθεν ανάπτυξη που θα φέρει ο αναπτυξιακός νόμος και μόλις χ</w:t>
      </w:r>
      <w:r w:rsidR="002B13DC">
        <w:rPr>
          <w:rFonts w:eastAsia="Times New Roman" w:cs="Times New Roman"/>
          <w:szCs w:val="24"/>
        </w:rPr>
        <w:t>θ</w:t>
      </w:r>
      <w:r>
        <w:rPr>
          <w:rFonts w:eastAsia="Times New Roman" w:cs="Times New Roman"/>
          <w:szCs w:val="24"/>
        </w:rPr>
        <w:t xml:space="preserve">ες βράδυ, η κυβερνητική «τρόικα» Σταϊκούρας, Σκρέκας, Χατζηδάκης, ανακοίνωσαν στα σωματεία των εργαζομένων της </w:t>
      </w:r>
      <w:r w:rsidR="0083342B">
        <w:rPr>
          <w:rFonts w:eastAsia="Times New Roman" w:cs="Times New Roman"/>
          <w:szCs w:val="24"/>
        </w:rPr>
        <w:t xml:space="preserve">«ΛΑΡΚΟ» </w:t>
      </w:r>
      <w:r>
        <w:rPr>
          <w:rFonts w:eastAsia="Times New Roman" w:cs="Times New Roman"/>
          <w:szCs w:val="24"/>
        </w:rPr>
        <w:t>την κήρυξη του πιο άτιμου πολέμου, ότι θα τους πετάξει στο</w:t>
      </w:r>
      <w:r w:rsidR="0083342B">
        <w:rPr>
          <w:rFonts w:eastAsia="Times New Roman" w:cs="Times New Roman"/>
          <w:szCs w:val="24"/>
        </w:rPr>
        <w:t>ν</w:t>
      </w:r>
      <w:r>
        <w:rPr>
          <w:rFonts w:eastAsia="Times New Roman" w:cs="Times New Roman"/>
          <w:szCs w:val="24"/>
        </w:rPr>
        <w:t xml:space="preserve"> δρόμο αυτόν το</w:t>
      </w:r>
      <w:r w:rsidR="0083342B">
        <w:rPr>
          <w:rFonts w:eastAsia="Times New Roman" w:cs="Times New Roman"/>
          <w:szCs w:val="24"/>
        </w:rPr>
        <w:t>ν</w:t>
      </w:r>
      <w:r>
        <w:rPr>
          <w:rFonts w:eastAsia="Times New Roman" w:cs="Times New Roman"/>
          <w:szCs w:val="24"/>
        </w:rPr>
        <w:t xml:space="preserve"> μήνα, απολύοντ</w:t>
      </w:r>
      <w:r w:rsidR="0083342B">
        <w:rPr>
          <w:rFonts w:eastAsia="Times New Roman" w:cs="Times New Roman"/>
          <w:szCs w:val="24"/>
        </w:rPr>
        <w:t>ά</w:t>
      </w:r>
      <w:r>
        <w:rPr>
          <w:rFonts w:eastAsia="Times New Roman" w:cs="Times New Roman"/>
          <w:szCs w:val="24"/>
        </w:rPr>
        <w:t xml:space="preserve">ς τους από τη δουλειά και </w:t>
      </w:r>
      <w:r>
        <w:rPr>
          <w:rFonts w:eastAsia="Times New Roman" w:cs="Times New Roman"/>
          <w:szCs w:val="24"/>
        </w:rPr>
        <w:lastRenderedPageBreak/>
        <w:t>ξεσπιτώνοντάς τους από τους οικισμούς, αφού τους ζήτησαν να εγκαταλείψουν ακόμα και τα σπίτια τους. Και άνεργοι και άστεγοι.</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κήρυξη αυτού του πολέμου από την Κυβέρνηση της Νέας Δημοκρατίας, σε συμπαιγνία με τους επενδυτές τους περιβόητους, που θέλει να ξεπουλήσει τη </w:t>
      </w:r>
      <w:r w:rsidR="003C19CF">
        <w:rPr>
          <w:rFonts w:eastAsia="Times New Roman" w:cs="Times New Roman"/>
          <w:szCs w:val="24"/>
        </w:rPr>
        <w:t>«ΛΑΡΚΟ»</w:t>
      </w:r>
      <w:r>
        <w:rPr>
          <w:rFonts w:eastAsia="Times New Roman" w:cs="Times New Roman"/>
          <w:szCs w:val="24"/>
        </w:rPr>
        <w:t xml:space="preserve"> για να την πάρουν </w:t>
      </w:r>
      <w:proofErr w:type="spellStart"/>
      <w:r>
        <w:rPr>
          <w:rFonts w:eastAsia="Times New Roman" w:cs="Times New Roman"/>
          <w:szCs w:val="24"/>
        </w:rPr>
        <w:t>μπιρ</w:t>
      </w:r>
      <w:proofErr w:type="spellEnd"/>
      <w:r>
        <w:rPr>
          <w:rFonts w:eastAsia="Times New Roman" w:cs="Times New Roman"/>
          <w:szCs w:val="24"/>
        </w:rPr>
        <w:t xml:space="preserve"> παρά, δεν αφήνει περιθώρια άλλα από το να σημάνει συναγερμός σε όλη την εργατική τάξη της χώρας και όχι μόνο στους εργαζόμενους της </w:t>
      </w:r>
      <w:r w:rsidR="003C19CF">
        <w:rPr>
          <w:rFonts w:eastAsia="Times New Roman" w:cs="Times New Roman"/>
          <w:szCs w:val="24"/>
        </w:rPr>
        <w:t>«ΛΑΡΚΟ»</w:t>
      </w:r>
      <w:r>
        <w:rPr>
          <w:rFonts w:eastAsia="Times New Roman" w:cs="Times New Roman"/>
          <w:szCs w:val="24"/>
        </w:rPr>
        <w:t xml:space="preserve">, με βασικό στόχο το έγκλημα αυτό να μην περάσει και η Κυβέρνηση της Νέας Δημοκρατίας να πληρώσει ακριβά για το έγκλημα που πάει να διαπράξει.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εργάτες της </w:t>
      </w:r>
      <w:r w:rsidR="003C19CF">
        <w:rPr>
          <w:rFonts w:eastAsia="Times New Roman" w:cs="Times New Roman"/>
          <w:szCs w:val="24"/>
        </w:rPr>
        <w:t>«ΛΑΡΚΟ»</w:t>
      </w:r>
      <w:r>
        <w:rPr>
          <w:rFonts w:eastAsia="Times New Roman" w:cs="Times New Roman"/>
          <w:szCs w:val="24"/>
        </w:rPr>
        <w:t xml:space="preserve"> έχουν ανάγκη την ενεργητική αλληλεγγύη όλων μας. Έχουν πέσει πλέον οι μάσκες. Αφήστε τα κόλπα ότι θα απορροφήσετε, λέει, τους άνω των </w:t>
      </w:r>
      <w:r w:rsidR="008E3C67">
        <w:rPr>
          <w:rFonts w:eastAsia="Times New Roman" w:cs="Times New Roman"/>
          <w:szCs w:val="24"/>
        </w:rPr>
        <w:t>πενήντα πέντε</w:t>
      </w:r>
      <w:r>
        <w:rPr>
          <w:rFonts w:eastAsia="Times New Roman" w:cs="Times New Roman"/>
          <w:szCs w:val="24"/>
        </w:rPr>
        <w:t xml:space="preserve"> ετών σε προγράμματα κοινωφελούς εργασίας μέχρι να βγουν στη σύνταξη. Τα ξέρουμε αυτά τα προγράμματα, με ψίχουλα πείνας των 500 ευρώ. Πώς θα ζήσει ένας οικογενειάρχης που έχει παιδιά που σπουδάζουν ή που είναι άνεργα; Αφήστε τα κόλπα ότι οι υπόλοιποι εργαζόμενοι που θα απολυθούν θα ενταχθούν σε προγράμματα εργασίας</w:t>
      </w:r>
      <w:r w:rsidR="008E3C67">
        <w:rPr>
          <w:rFonts w:eastAsia="Times New Roman" w:cs="Times New Roman"/>
          <w:szCs w:val="24"/>
        </w:rPr>
        <w:t>-</w:t>
      </w:r>
      <w:r>
        <w:rPr>
          <w:rFonts w:eastAsia="Times New Roman" w:cs="Times New Roman"/>
          <w:szCs w:val="24"/>
        </w:rPr>
        <w:t>γέφυρα, δηλαδή, στα γνωστά προγράμματα ανεργίας.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-και όσοι κυβερνήσατε πριν από αυτήν και φτάσατε εδώ τη </w:t>
      </w:r>
      <w:r w:rsidR="008E3C67">
        <w:rPr>
          <w:rFonts w:eastAsia="Times New Roman" w:cs="Times New Roman"/>
          <w:szCs w:val="24"/>
        </w:rPr>
        <w:t>«ΛΑΡΚΟ»</w:t>
      </w:r>
      <w:r>
        <w:rPr>
          <w:rFonts w:eastAsia="Times New Roman" w:cs="Times New Roman"/>
          <w:szCs w:val="24"/>
        </w:rPr>
        <w:t xml:space="preserve">- δικό σας είναι όλο αυτό το εγκληματικό σχέδιο με τη διαχρονική πολιτική απαξίωσης, εγκατάλειψης, συκοφάντησης, </w:t>
      </w:r>
      <w:r>
        <w:rPr>
          <w:rFonts w:eastAsia="Times New Roman" w:cs="Times New Roman"/>
          <w:szCs w:val="24"/>
        </w:rPr>
        <w:lastRenderedPageBreak/>
        <w:t>υπερχρέωσης μιας τέτοιας στρατηγικής επιχείρησης, ενός πραγματικού χρυσωρυχείο</w:t>
      </w:r>
      <w:r w:rsidR="008E3C67">
        <w:rPr>
          <w:rFonts w:eastAsia="Times New Roman" w:cs="Times New Roman"/>
          <w:szCs w:val="24"/>
        </w:rPr>
        <w:t>υ</w:t>
      </w:r>
      <w:r>
        <w:rPr>
          <w:rFonts w:eastAsia="Times New Roman" w:cs="Times New Roman"/>
          <w:szCs w:val="24"/>
        </w:rPr>
        <w:t xml:space="preserve"> για την ελληνική οικονομία. Η </w:t>
      </w:r>
      <w:r w:rsidR="008E3C67">
        <w:rPr>
          <w:rFonts w:eastAsia="Times New Roman" w:cs="Times New Roman"/>
          <w:szCs w:val="24"/>
        </w:rPr>
        <w:t>«ΛΑΡΚΟ»</w:t>
      </w:r>
      <w:r>
        <w:rPr>
          <w:rFonts w:eastAsia="Times New Roman" w:cs="Times New Roman"/>
          <w:szCs w:val="24"/>
        </w:rPr>
        <w:t xml:space="preserve"> πρέπει να παραμείνει ανοιχτή, να αναπτυχθεί, να εκσυγχρονιστεί, να διασφαλίσει τη δουλειά και τα δικαιώματα των εργαζομένων, με προτεραιότητα τη διασφάλιση των θέσεων εργασίας, την απόδοση των δεδουλευμένων τους και τη συνέχιση της ενιαίας λειτουργίας της.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Επιπλέον, η σημερινή συζήτηση στη Βουλή είναι</w:t>
      </w:r>
      <w:r w:rsidR="00BD46BB">
        <w:rPr>
          <w:rFonts w:eastAsia="Times New Roman" w:cs="Times New Roman"/>
          <w:szCs w:val="24"/>
        </w:rPr>
        <w:t>,</w:t>
      </w:r>
      <w:r>
        <w:rPr>
          <w:rFonts w:eastAsia="Times New Roman" w:cs="Times New Roman"/>
          <w:szCs w:val="24"/>
        </w:rPr>
        <w:t xml:space="preserve"> τουλάχιστον</w:t>
      </w:r>
      <w:r w:rsidR="00BD46BB">
        <w:rPr>
          <w:rFonts w:eastAsia="Times New Roman" w:cs="Times New Roman"/>
          <w:szCs w:val="24"/>
        </w:rPr>
        <w:t>,</w:t>
      </w:r>
      <w:r>
        <w:rPr>
          <w:rFonts w:eastAsia="Times New Roman" w:cs="Times New Roman"/>
          <w:szCs w:val="24"/>
        </w:rPr>
        <w:t xml:space="preserve"> προκλητική για εκατομμύρια λαϊκούς ανθρώπους που, κυριολεκτικά, βασανίζονται μέρα με τη μέρα λόγω της ακρίβειας που κατατρώει τα λαϊκά εισοδήματα. Και μη νομίζετε ότι με μια μείωση του ΕΝΦΙΑ</w:t>
      </w:r>
      <w:r w:rsidR="00BD46BB">
        <w:rPr>
          <w:rFonts w:eastAsia="Times New Roman" w:cs="Times New Roman"/>
          <w:szCs w:val="24"/>
        </w:rPr>
        <w:t>,</w:t>
      </w:r>
      <w:r>
        <w:rPr>
          <w:rFonts w:eastAsia="Times New Roman" w:cs="Times New Roman"/>
          <w:szCs w:val="24"/>
        </w:rPr>
        <w:t xml:space="preserve"> που ανακοίνωσε σήμερα ο Πρωθυπουργός</w:t>
      </w:r>
      <w:r w:rsidR="00BD46BB">
        <w:rPr>
          <w:rFonts w:eastAsia="Times New Roman" w:cs="Times New Roman"/>
          <w:szCs w:val="24"/>
        </w:rPr>
        <w:t>,</w:t>
      </w:r>
      <w:r>
        <w:rPr>
          <w:rFonts w:eastAsia="Times New Roman" w:cs="Times New Roman"/>
          <w:szCs w:val="24"/>
        </w:rPr>
        <w:t xml:space="preserve"> μπορεί να αναπληρώσει τις τεράστιες αυξήσεις του ρεύματος, τις μεγάλες ανατιμήσεις σε προϊόντα λαϊκής κατανάλωσης. Εμείς επιμένουμε να στηρίζουμε το λαϊκό αίτημα για συνολική κατάργηση του ΕΝΦΙΑ, αυτού του άδικου φόρου, σε αντίθεση με όλους τους άλλους που το εγκατέλειψαν.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Αυτή η συζήτηση είναι προκλητική και λόγω της γενικευμένης ανεργίας. Και είναι προκλητική, καθώς την ίδια ώρα που τα λαϊκά στρώματα δεν μπορούν να καλύψουν τα καθημερινά τους έξοδα, εδώ μέσα, η λεγόμενη εθνική αντιπροσωπεία, να συζητάει πώς θα μοιραστούν δεκάδες δισεκατομμύρια ευρώ σε μεγάλες επιχειρήσεις και την Κυβέρνηση της Νέας Δημοκρατίας να </w:t>
      </w:r>
      <w:r>
        <w:rPr>
          <w:rFonts w:eastAsia="Times New Roman" w:cs="Times New Roman"/>
          <w:szCs w:val="24"/>
        </w:rPr>
        <w:lastRenderedPageBreak/>
        <w:t xml:space="preserve">βρίσκεται σε έναν καβγά με τον ΣΥΡΙΖΑ και άλλα αστικά κόμματα, για το ποιος θα μοιράσει τα δισεκατομμύρια. Αν ο σημερινός ή ο προηγούμενος αναπτυξιακός νόμος είναι καλύτερος ή αν το πρόβλημα είναι η </w:t>
      </w:r>
      <w:proofErr w:type="spellStart"/>
      <w:r>
        <w:rPr>
          <w:rFonts w:eastAsia="Times New Roman" w:cs="Times New Roman"/>
          <w:szCs w:val="24"/>
        </w:rPr>
        <w:t>υπερσυγκέντρωση</w:t>
      </w:r>
      <w:proofErr w:type="spellEnd"/>
      <w:r>
        <w:rPr>
          <w:rFonts w:eastAsia="Times New Roman" w:cs="Times New Roman"/>
          <w:szCs w:val="24"/>
        </w:rPr>
        <w:t xml:space="preserve"> εξουσιών στον Υπουργό Ανάπτυξης. Αλλά τέτοιοι είστε. Όπως και να το πει κανένας, αυτοί είστε.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Φυσικά ξέρουμε και τι θα μας πείτε για να μπαλώσετε τα αίσχη σας, να ρίξετε στάχτη στα μάτια του κόσμου.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μας πείτε, κύριοι της Κυβέρνησης, ότι η ανάπτυξη θα φέρει πολλές καλοπληρωμένες θέσεις εργασίας, ότι θα δημιουργήσει ευκαιρίες, ότι θα αντιμετωπίσει τα προβλήματα του λαού. Όλα αυτά λένε οι Βουλευτές σας και οι Υπουργοί σας παρελαύνοντας από αυτό εδώ το έδρανο.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από κοντά, κι εσείς, κύριοι του ΣΥΡΙΖΑ, τάχα διαφωνώντας με τη Νέα Δημοκρατία, επιχειρηματολογείτε ότι η ανάπτυξη της Νέας Δημοκρατίας δεν σας κάνει, ότι η δική σας, τάχα, διαφορετική ανάπτυξη είναι η καλή. Ότι η δική σας διαχείριση μπορεί να πετύχει μια ισορροπημένη λύση και να βελτιώσει τόσο την οικονομία όσο και τη θέση των εργατικών λαϊκών στρωμάτων.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Πρέπει να μπει</w:t>
      </w:r>
      <w:r w:rsidR="00B96869">
        <w:rPr>
          <w:rFonts w:eastAsia="Times New Roman" w:cs="Times New Roman"/>
          <w:szCs w:val="24"/>
        </w:rPr>
        <w:t>,</w:t>
      </w:r>
      <w:r>
        <w:rPr>
          <w:rFonts w:eastAsia="Times New Roman" w:cs="Times New Roman"/>
          <w:szCs w:val="24"/>
        </w:rPr>
        <w:t xml:space="preserve"> επιτέλους</w:t>
      </w:r>
      <w:r w:rsidR="00B96869">
        <w:rPr>
          <w:rFonts w:eastAsia="Times New Roman" w:cs="Times New Roman"/>
          <w:szCs w:val="24"/>
        </w:rPr>
        <w:t>,</w:t>
      </w:r>
      <w:r>
        <w:rPr>
          <w:rFonts w:eastAsia="Times New Roman" w:cs="Times New Roman"/>
          <w:szCs w:val="24"/>
        </w:rPr>
        <w:t xml:space="preserve"> ένα τέλος σε αυτή τη μεγάλη κοροϊδία.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όμως και ώρα να βγάλει ο ελληνικός λαός τα συμπεράσματά του. Το παραμύθι για την καπιταλιστική ανάπτυξη, που θα λύσει εργατικά λαϊκά </w:t>
      </w:r>
      <w:r>
        <w:rPr>
          <w:rFonts w:eastAsia="Times New Roman" w:cs="Times New Roman"/>
          <w:szCs w:val="24"/>
        </w:rPr>
        <w:lastRenderedPageBreak/>
        <w:t xml:space="preserve">προβλήματα, είναι μια ξαναζεσταμένη σούπα που δεν πείθει πλέον κανέναν. Η πείρα των τελευταίων ετών δείχνει ότι η ανάπτυξη ήρθε, αλλά ο μισθός των εργαζομένων παρέμεινε καθηλωμένος σε επίπεδα φτώχειας, τόσο </w:t>
      </w:r>
      <w:r w:rsidR="00B94AD3">
        <w:rPr>
          <w:rFonts w:eastAsia="Times New Roman" w:cs="Times New Roman"/>
          <w:szCs w:val="24"/>
        </w:rPr>
        <w:t xml:space="preserve">ο </w:t>
      </w:r>
      <w:r>
        <w:rPr>
          <w:rFonts w:eastAsia="Times New Roman" w:cs="Times New Roman"/>
          <w:szCs w:val="24"/>
        </w:rPr>
        <w:t>κατώτατος όσο ο μέσος, με την κατάργηση των συλλογικών διαπραγματεύσεων, που έφεραν από κοινού Νέα Δημοκρατία και ΣΥΡΙΖΑ, να είναι καταλυτική γι</w:t>
      </w:r>
      <w:r w:rsidR="00B94AD3">
        <w:rPr>
          <w:rFonts w:eastAsia="Times New Roman" w:cs="Times New Roman"/>
          <w:szCs w:val="24"/>
        </w:rPr>
        <w:t>’</w:t>
      </w:r>
      <w:r>
        <w:rPr>
          <w:rFonts w:eastAsia="Times New Roman" w:cs="Times New Roman"/>
          <w:szCs w:val="24"/>
        </w:rPr>
        <w:t xml:space="preserve"> αυτή την επίθεση. Και στη συζήτηση για τον κατώτατο μισθό, κανένας σας, ούτε η Νέα Δημοκρατία ούτε ο ΣΥΡΙΖΑ ούτε το ΚΙΝΑΛ, δεν τολμάει να ψελλίσει το στοιχειώδες, αυτό που προτείνουν τα εργατικά σωματεία, που προτείνει το ΚΚΕ, να καταργηθεί, επιτέλους, αυτό το αίσχος να καθορίζεται με απόφαση του Υπουργού Εργασίας το ύψος του κατώτατου μισθού. Αυτό που θεσπίστηκε δέκα χρόνια πριν από την </w:t>
      </w:r>
      <w:r w:rsidR="001326F1">
        <w:rPr>
          <w:rFonts w:eastAsia="Times New Roman" w:cs="Times New Roman"/>
          <w:szCs w:val="24"/>
        </w:rPr>
        <w:t>κ</w:t>
      </w:r>
      <w:r>
        <w:rPr>
          <w:rFonts w:eastAsia="Times New Roman" w:cs="Times New Roman"/>
          <w:szCs w:val="24"/>
        </w:rPr>
        <w:t xml:space="preserve">υβέρνηση Νέας Δημοκρατίας - ΠΑΣΟΚ και στη συνέχεια έγινε νόμος του κράτους από τον ΣΥΡΙΖΑ. Και πρέπει να επανέλθει αμέσως η εθνική γενική συλλογική σύμβαση εργασίας, γιατί ο καθορισμός του κατώτατου μισθού πρέπει να είναι υπόθεση των ίδιων των εργαζομένων και όχι της εκάστοτε κυβέρνησης, ανάλογα με τις αντοχές, δήθεν, της οικονομίας, δηλαδή, εδώ που τα λέμε, τα κέρδη του κεφαλαίου.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Ακόμα περισσότερο η πείρα δείχνει ότι, οι χαμηλοί μισθοί ήταν η βασική προϋπόθεση για την όποια οικονομική επιτυχία των τελευταίων ετών. Γι’ αυτό και στα πολιτικά σχέδιά σας είναι οι χαμηλοί μισθοί να παραμείνουν. Η πείρα των τελευταίων ετών δείχνει ότι η διαχρονική πολιτική για εξωστρέφεια, για </w:t>
      </w:r>
      <w:r>
        <w:rPr>
          <w:rFonts w:eastAsia="Times New Roman" w:cs="Times New Roman"/>
          <w:szCs w:val="24"/>
        </w:rPr>
        <w:lastRenderedPageBreak/>
        <w:t>ενίσχυση των ρυθμών ανάπτυξης, όπως λέτε, όχι μόνο δεν θωράκισαν την οικονομία από την κρίση, αλλά οδήγησαν την περίοδο 2020 - 2021 σε μια από τις χειρότερες επιδόσεις της Ευρωπαϊκής Ένωσης, οδήγησαν σε μια νέα κρίση που την πλήρωσαν -και συνεχίζουν να την πληρώνουν- οι εργαζόμενοι.</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Σήμερα, ο καινούργιος αναπτυξιακός νόμος της Κυβέρνησης της Νέας Δημοκρατίας έρχεται να προωθήσει περαιτέρω την ενίσχυση του μεγάλου κεφαλαίου με διάφορους τρόπους, από φοροαπαλλαγές, μέχρι μια σειρά από επενδυτικά προνόμια, με ιδιαίτερη έμφαση στην πράσινη ανάπτυξη, στον ψηφιακό μετασχηματισμό και στην εξωστρέφεια. </w:t>
      </w:r>
    </w:p>
    <w:p w:rsidR="009B1533" w:rsidRPr="00612ABA" w:rsidRDefault="00F93039">
      <w:pPr>
        <w:tabs>
          <w:tab w:val="left" w:pos="3020"/>
        </w:tabs>
        <w:spacing w:line="600" w:lineRule="auto"/>
        <w:ind w:firstLine="720"/>
        <w:jc w:val="both"/>
        <w:rPr>
          <w:rFonts w:eastAsia="Times New Roman" w:cs="Times New Roman"/>
          <w:color w:val="000000" w:themeColor="text1"/>
          <w:szCs w:val="24"/>
        </w:rPr>
      </w:pPr>
      <w:r>
        <w:rPr>
          <w:rFonts w:eastAsia="Times New Roman" w:cs="Times New Roman"/>
          <w:szCs w:val="24"/>
        </w:rPr>
        <w:t>Το βασικό επιχείρημα της Κυβέρνησης είναι πως η ανάπτυξη του κεφαλαίου ωφελεί γενικά τους εργαζόμενους, αφού θα δημιουργηθούν θέσεις εργασίας, ευκαιρίες, προκοπή για τον τόπο. Είναι, όμως, αυτή η πραγματικότητα; Μπορεί, άραγε, το αναπτυξιακό σχέδιο της Κυβέρνησης ή γενικότερα κάποιος αναπτυξιακός σχεδιασμός</w:t>
      </w:r>
      <w:r w:rsidR="00AB0CA5">
        <w:rPr>
          <w:rFonts w:eastAsia="Times New Roman" w:cs="Times New Roman"/>
          <w:szCs w:val="24"/>
        </w:rPr>
        <w:t>,</w:t>
      </w:r>
      <w:r>
        <w:rPr>
          <w:rFonts w:eastAsia="Times New Roman" w:cs="Times New Roman"/>
          <w:szCs w:val="24"/>
        </w:rPr>
        <w:t xml:space="preserve"> που θα υλοποιηθεί μέσα στο </w:t>
      </w:r>
      <w:r w:rsidRPr="00612ABA">
        <w:rPr>
          <w:rFonts w:eastAsia="Times New Roman" w:cs="Times New Roman"/>
          <w:color w:val="000000" w:themeColor="text1"/>
          <w:szCs w:val="24"/>
        </w:rPr>
        <w:t>σημερινό πλαίσιο, να αντιμετωπίσει την ανεργία, τα εργατικά λαϊκά προβλήματα, να καλύψει τις ανάγκες των εργαζομένων;</w:t>
      </w:r>
    </w:p>
    <w:p w:rsidR="005B5C2F" w:rsidRDefault="00144DBB">
      <w:pPr>
        <w:tabs>
          <w:tab w:val="left" w:pos="3020"/>
        </w:tabs>
        <w:spacing w:line="600" w:lineRule="auto"/>
        <w:ind w:firstLine="720"/>
        <w:jc w:val="both"/>
        <w:rPr>
          <w:rFonts w:eastAsia="Times New Roman" w:cs="Times New Roman"/>
          <w:szCs w:val="24"/>
        </w:rPr>
      </w:pPr>
      <w:r w:rsidRPr="00612ABA">
        <w:rPr>
          <w:rFonts w:eastAsia="Times New Roman" w:cs="Times New Roman"/>
          <w:color w:val="000000" w:themeColor="text1"/>
          <w:szCs w:val="24"/>
        </w:rPr>
        <w:t>Οι νέες βιομηχαν</w:t>
      </w:r>
      <w:r w:rsidRPr="00612ABA">
        <w:rPr>
          <w:rFonts w:eastAsia="Times New Roman" w:cs="Times New Roman"/>
          <w:color w:val="000000" w:themeColor="text1"/>
          <w:szCs w:val="24"/>
        </w:rPr>
        <w:t xml:space="preserve">ικές υποδομές της βιομηχανίας 4.0 ή της νέας πρότασης για βιομηχανία 5.0, ο ψηφιακός μετασχηματισμός, οι μεγάλες τουριστικές επενδύσεις, η πράσινη ενέργεια, οι αλλαγές στον </w:t>
      </w:r>
      <w:proofErr w:type="spellStart"/>
      <w:r w:rsidRPr="00612ABA">
        <w:rPr>
          <w:rFonts w:eastAsia="Times New Roman" w:cs="Times New Roman"/>
          <w:color w:val="000000" w:themeColor="text1"/>
          <w:szCs w:val="24"/>
        </w:rPr>
        <w:t>αγροτοδιατροφικό</w:t>
      </w:r>
      <w:proofErr w:type="spellEnd"/>
      <w:r w:rsidRPr="00612ABA">
        <w:rPr>
          <w:rFonts w:eastAsia="Times New Roman" w:cs="Times New Roman"/>
          <w:color w:val="000000" w:themeColor="text1"/>
          <w:szCs w:val="24"/>
        </w:rPr>
        <w:t xml:space="preserve"> </w:t>
      </w:r>
      <w:r w:rsidRPr="00612ABA">
        <w:rPr>
          <w:rFonts w:eastAsia="Times New Roman" w:cs="Times New Roman"/>
          <w:color w:val="000000" w:themeColor="text1"/>
          <w:szCs w:val="24"/>
        </w:rPr>
        <w:lastRenderedPageBreak/>
        <w:t xml:space="preserve">τομέα, </w:t>
      </w:r>
      <w:r w:rsidR="008D6AFE" w:rsidRPr="00612ABA">
        <w:rPr>
          <w:rFonts w:eastAsia="Times New Roman" w:cs="Times New Roman"/>
          <w:color w:val="000000" w:themeColor="text1"/>
          <w:szCs w:val="24"/>
        </w:rPr>
        <w:t xml:space="preserve">είναι </w:t>
      </w:r>
      <w:r w:rsidRPr="00612ABA">
        <w:rPr>
          <w:rFonts w:eastAsia="Times New Roman" w:cs="Times New Roman"/>
          <w:color w:val="000000" w:themeColor="text1"/>
          <w:szCs w:val="24"/>
        </w:rPr>
        <w:t>ο βασικός σχεδιασμός Ευρωπαϊκής Ένωσης και εγχώριας α</w:t>
      </w:r>
      <w:r w:rsidRPr="00612ABA">
        <w:rPr>
          <w:rFonts w:eastAsia="Times New Roman" w:cs="Times New Roman"/>
          <w:color w:val="000000" w:themeColor="text1"/>
          <w:szCs w:val="24"/>
        </w:rPr>
        <w:t>στικής τάξης για την επόμενη μέρα, που οραματίζεται και προωθεί η Κυβέρνηση.</w:t>
      </w:r>
    </w:p>
    <w:p w:rsidR="005B5C2F" w:rsidRDefault="00144DBB">
      <w:pPr>
        <w:spacing w:line="600" w:lineRule="auto"/>
        <w:ind w:firstLine="720"/>
        <w:jc w:val="both"/>
        <w:rPr>
          <w:rFonts w:eastAsia="Times New Roman" w:cs="Times New Roman"/>
          <w:szCs w:val="24"/>
        </w:rPr>
      </w:pPr>
      <w:r>
        <w:rPr>
          <w:rFonts w:eastAsia="Times New Roman" w:cs="Times New Roman"/>
          <w:szCs w:val="24"/>
        </w:rPr>
        <w:t>Όλα αυτά έχουν ως κοινό χαρακτηριστικό την έμφαση σε νέες τεχνολογίες</w:t>
      </w:r>
      <w:r w:rsidRPr="004C67B6">
        <w:rPr>
          <w:rFonts w:eastAsia="Times New Roman" w:cs="Times New Roman"/>
          <w:szCs w:val="24"/>
        </w:rPr>
        <w:t>,</w:t>
      </w:r>
      <w:r>
        <w:rPr>
          <w:rFonts w:eastAsia="Times New Roman" w:cs="Times New Roman"/>
          <w:szCs w:val="24"/>
        </w:rPr>
        <w:t xml:space="preserve"> σε αυξημένη παραγωγικότητα της εργασίας και βέβαια ακούγοντας όλα αυτά κάποιος καλοπροαίρετος</w:t>
      </w:r>
      <w:r w:rsidRPr="004C67B6">
        <w:rPr>
          <w:rFonts w:eastAsia="Times New Roman" w:cs="Times New Roman"/>
          <w:szCs w:val="24"/>
        </w:rPr>
        <w:t>,</w:t>
      </w:r>
      <w:r>
        <w:rPr>
          <w:rFonts w:eastAsia="Times New Roman" w:cs="Times New Roman"/>
          <w:szCs w:val="24"/>
        </w:rPr>
        <w:t xml:space="preserve"> πλην όμως κατά την άποψή μας αφελής</w:t>
      </w:r>
      <w:r w:rsidRPr="004C67B6">
        <w:rPr>
          <w:rFonts w:eastAsia="Times New Roman" w:cs="Times New Roman"/>
          <w:szCs w:val="24"/>
        </w:rPr>
        <w:t>,</w:t>
      </w:r>
      <w:r>
        <w:rPr>
          <w:rFonts w:eastAsia="Times New Roman" w:cs="Times New Roman"/>
          <w:szCs w:val="24"/>
        </w:rPr>
        <w:t xml:space="preserve"> θα έλεγε</w:t>
      </w:r>
      <w:r w:rsidR="006A08DF">
        <w:rPr>
          <w:rFonts w:eastAsia="Times New Roman" w:cs="Times New Roman"/>
          <w:szCs w:val="24"/>
        </w:rPr>
        <w:t>:</w:t>
      </w:r>
      <w:r>
        <w:rPr>
          <w:rFonts w:eastAsia="Times New Roman" w:cs="Times New Roman"/>
          <w:szCs w:val="24"/>
        </w:rPr>
        <w:t xml:space="preserve"> «Τι ωραία, τι καλά, μια χαρά ακούγονται όλα αυτά</w:t>
      </w:r>
      <w:r w:rsidR="006A08DF">
        <w:rPr>
          <w:rFonts w:eastAsia="Times New Roman" w:cs="Times New Roman"/>
          <w:szCs w:val="24"/>
        </w:rPr>
        <w:t>.</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Όμως η αλήθεια είναι, η αμείλικτη πραγματικότητα είναι ότι στις σημερινές συνθήκες κυριαρχίας του μονοπωλιακού κεφαλαίου, σε συνθήκες ανάπτυξης, με κριτήριο το κέρδος τους, την αυξημένη παραγωγικότητα της εργασίας θα την καρπωθεί αποκλειστικά και μόνο το μεγάλο κεφάλαιο. Γιατί η ύπαρξη των ψηφιακών επενδύσεων και η καινοτομία έπρεπε </w:t>
      </w:r>
      <w:r w:rsidR="00345482">
        <w:rPr>
          <w:rFonts w:eastAsia="Times New Roman" w:cs="Times New Roman"/>
          <w:szCs w:val="24"/>
        </w:rPr>
        <w:t>-</w:t>
      </w:r>
      <w:r>
        <w:rPr>
          <w:rFonts w:eastAsia="Times New Roman" w:cs="Times New Roman"/>
          <w:szCs w:val="24"/>
        </w:rPr>
        <w:t>και μπορούν</w:t>
      </w:r>
      <w:r w:rsidR="00345482">
        <w:rPr>
          <w:rFonts w:eastAsia="Times New Roman" w:cs="Times New Roman"/>
          <w:szCs w:val="24"/>
        </w:rPr>
        <w:t>-</w:t>
      </w:r>
      <w:r>
        <w:rPr>
          <w:rFonts w:eastAsia="Times New Roman" w:cs="Times New Roman"/>
          <w:szCs w:val="24"/>
        </w:rPr>
        <w:t xml:space="preserve"> να οδηγούν σε λιγότερη εργασία για τους εργαζόμενους, σε καλοπληρωμένες δουλειές, σε αυξήσεις, αλλά στο σημερινό σύστημα βλέπετε</w:t>
      </w:r>
      <w:r w:rsidR="00345482">
        <w:rPr>
          <w:rFonts w:eastAsia="Times New Roman" w:cs="Times New Roman"/>
          <w:szCs w:val="24"/>
        </w:rPr>
        <w:t>,</w:t>
      </w:r>
      <w:r>
        <w:rPr>
          <w:rFonts w:eastAsia="Times New Roman" w:cs="Times New Roman"/>
          <w:szCs w:val="24"/>
        </w:rPr>
        <w:t xml:space="preserve"> στον καπιταλισμό</w:t>
      </w:r>
      <w:r w:rsidR="00345482">
        <w:rPr>
          <w:rFonts w:eastAsia="Times New Roman" w:cs="Times New Roman"/>
          <w:szCs w:val="24"/>
        </w:rPr>
        <w:t>,</w:t>
      </w:r>
      <w:r>
        <w:rPr>
          <w:rFonts w:eastAsia="Times New Roman" w:cs="Times New Roman"/>
          <w:szCs w:val="24"/>
        </w:rPr>
        <w:t xml:space="preserve"> οδηγούν μόνο σε ένταση της εκμετάλλευσης, σε λιγότερες θέσεις εργασίας</w:t>
      </w:r>
      <w:r w:rsidR="00345482">
        <w:rPr>
          <w:rFonts w:eastAsia="Times New Roman" w:cs="Times New Roman"/>
          <w:szCs w:val="24"/>
        </w:rPr>
        <w:t>,</w:t>
      </w:r>
      <w:r>
        <w:rPr>
          <w:rFonts w:eastAsia="Times New Roman" w:cs="Times New Roman"/>
          <w:szCs w:val="24"/>
        </w:rPr>
        <w:t xml:space="preserve"> που μάλιστα ακριβώς για να διασφαλίζεται αυτή η κερδοφορία του κεφαλαίου είναι κακοπληρωμένες.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w:t>
      </w:r>
      <w:r w:rsidR="002F3118">
        <w:rPr>
          <w:rFonts w:eastAsia="Times New Roman" w:cs="Times New Roman"/>
          <w:szCs w:val="24"/>
        </w:rPr>
        <w:t>ς</w:t>
      </w:r>
      <w:r>
        <w:rPr>
          <w:rFonts w:eastAsia="Times New Roman" w:cs="Times New Roman"/>
          <w:szCs w:val="24"/>
        </w:rPr>
        <w:t xml:space="preserve"> πάρουμε ορισμένα μόνο από τα παραδείγματα των τελευταίων ετών</w:t>
      </w:r>
      <w:r w:rsidR="001143CE">
        <w:rPr>
          <w:rFonts w:eastAsia="Times New Roman" w:cs="Times New Roman"/>
          <w:szCs w:val="24"/>
        </w:rPr>
        <w:t>,</w:t>
      </w:r>
      <w:r>
        <w:rPr>
          <w:rFonts w:eastAsia="Times New Roman" w:cs="Times New Roman"/>
          <w:szCs w:val="24"/>
        </w:rPr>
        <w:t xml:space="preserve"> </w:t>
      </w:r>
      <w:r w:rsidR="001143CE">
        <w:rPr>
          <w:rFonts w:eastAsia="Times New Roman" w:cs="Times New Roman"/>
          <w:szCs w:val="24"/>
        </w:rPr>
        <w:t>τ</w:t>
      </w:r>
      <w:r>
        <w:rPr>
          <w:rFonts w:eastAsia="Times New Roman" w:cs="Times New Roman"/>
          <w:szCs w:val="24"/>
        </w:rPr>
        <w:t>ης δραστικής μείωσης και παράλληλα της έντασης της εκμετάλλευσης στο εμπόριο από το ηλεκτρονικό εμπόριο για τους εργαζόμενους ή στις τράπεζες, στις κρατικές υπηρεσίες, αξιοποιώντας ακριβώς την ίδια την ψηφιοποίηση</w:t>
      </w:r>
      <w:r w:rsidR="00377A8C" w:rsidRPr="0009743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αποδεικνύουν του λόγου το αληθές. Επίσης, το τεράστιο βάρος της </w:t>
      </w:r>
      <w:proofErr w:type="spellStart"/>
      <w:r>
        <w:rPr>
          <w:rFonts w:eastAsia="Times New Roman" w:cs="Times New Roman"/>
          <w:szCs w:val="24"/>
        </w:rPr>
        <w:t>ψηφιοποίησης</w:t>
      </w:r>
      <w:proofErr w:type="spellEnd"/>
      <w:r>
        <w:rPr>
          <w:rFonts w:eastAsia="Times New Roman" w:cs="Times New Roman"/>
          <w:szCs w:val="24"/>
        </w:rPr>
        <w:t xml:space="preserve"> για τις μικρές επιχειρήσεις, οι οποίες καλούνται να αντ</w:t>
      </w:r>
      <w:r w:rsidR="00FD709C">
        <w:rPr>
          <w:rFonts w:eastAsia="Times New Roman" w:cs="Times New Roman"/>
          <w:szCs w:val="24"/>
        </w:rPr>
        <w:t>ε</w:t>
      </w:r>
      <w:r>
        <w:rPr>
          <w:rFonts w:eastAsia="Times New Roman" w:cs="Times New Roman"/>
          <w:szCs w:val="24"/>
        </w:rPr>
        <w:t>πεξέλθουν σε νέο εξοπλισμό, σε πολλαπλά πρόσθετα έξοδα και παράλληλα αντιμετωπίζουν στην ψηφιακή αγορά πλέον τον εντεινόμενο ανταγωνισμό των μεγάλων ομίλων</w:t>
      </w:r>
      <w:r w:rsidR="00FD709C">
        <w:rPr>
          <w:rFonts w:eastAsia="Times New Roman" w:cs="Times New Roman"/>
          <w:szCs w:val="24"/>
        </w:rPr>
        <w:t>, όλα αυτά</w:t>
      </w:r>
      <w:r>
        <w:rPr>
          <w:rFonts w:eastAsia="Times New Roman" w:cs="Times New Roman"/>
          <w:szCs w:val="24"/>
        </w:rPr>
        <w:t xml:space="preserve"> αποδεικνύουν πως η ψηφιοποίηση ευνοεί βασικά τις μεγάλες, τις πολύ μεγάλες κυρίως επιχειρήσεις, τους μεγάλους ομίλους. Μα και στον τουρισμό η κερδοφορία των μεγάλων ξενοδοχειακών μονάδων γίνεται πάνω στις πλάτες των άθλιων συνθηκών εργασίας δεκάδων χιλιάδων ξενοδοχοϋπαλλήλων. Γι’ αυτό άλλωστε και οι αναπτυξιακοί νόμοι</w:t>
      </w:r>
      <w:r w:rsidR="00FD709C">
        <w:rPr>
          <w:rFonts w:eastAsia="Times New Roman" w:cs="Times New Roman"/>
          <w:szCs w:val="24"/>
        </w:rPr>
        <w:t>,</w:t>
      </w:r>
      <w:r>
        <w:rPr>
          <w:rFonts w:eastAsia="Times New Roman" w:cs="Times New Roman"/>
          <w:szCs w:val="24"/>
        </w:rPr>
        <w:t xml:space="preserve"> τόσο της Νέας Δημοκρατίας όσο και οι προηγούμενοι</w:t>
      </w:r>
      <w:r w:rsidR="00FD709C">
        <w:rPr>
          <w:rFonts w:eastAsia="Times New Roman" w:cs="Times New Roman"/>
          <w:szCs w:val="24"/>
        </w:rPr>
        <w:t>,</w:t>
      </w:r>
      <w:r>
        <w:rPr>
          <w:rFonts w:eastAsia="Times New Roman" w:cs="Times New Roman"/>
          <w:szCs w:val="24"/>
        </w:rPr>
        <w:t xml:space="preserve"> ούτε καν συζητούν για αυξήσεις μισθών, για βελτίωση των όρων εργασίας, για διασφάλιση αυξημένων θέσεων απασχόλησης.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κερδοφορία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με την προώθηση των εξαγωγών βασίζεται τόσο σε ένταση της εκμετάλλευσης εργαζομένων όσο και στην εξαγωγή των υψηλής ποιότητας προϊόντων της χώρας στο εξωτερικό. Πόσοι μπορούν να το κάνουν αυτό; Στον κρίσιμο τομέα της ενέργειας η αστική πολιτική</w:t>
      </w:r>
      <w:r w:rsidR="00743196">
        <w:rPr>
          <w:rFonts w:eastAsia="Times New Roman" w:cs="Times New Roman"/>
          <w:szCs w:val="24"/>
        </w:rPr>
        <w:t>,</w:t>
      </w:r>
      <w:r>
        <w:rPr>
          <w:rFonts w:eastAsia="Times New Roman" w:cs="Times New Roman"/>
          <w:szCs w:val="24"/>
        </w:rPr>
        <w:t xml:space="preserve"> όπως εκφράζεται με το αναπτυξιακό νομοσχέδιο</w:t>
      </w:r>
      <w:r w:rsidR="00743196">
        <w:rPr>
          <w:rFonts w:eastAsia="Times New Roman" w:cs="Times New Roman"/>
          <w:szCs w:val="24"/>
        </w:rPr>
        <w:t>,</w:t>
      </w:r>
      <w:r>
        <w:rPr>
          <w:rFonts w:eastAsia="Times New Roman" w:cs="Times New Roman"/>
          <w:szCs w:val="24"/>
        </w:rPr>
        <w:t xml:space="preserve"> επιμένει στον ίδιο αδιέξοδο για τον λαό δρόμο της απελευθερωμένης ενέργειας, των ανανεώσιμων πηγών ενέργειας, των ΑΠΕ, των διεθνών διασυνδέσεων</w:t>
      </w:r>
      <w:r w:rsidR="00743196">
        <w:rPr>
          <w:rFonts w:eastAsia="Times New Roman" w:cs="Times New Roman"/>
          <w:szCs w:val="24"/>
        </w:rPr>
        <w:t>,</w:t>
      </w:r>
      <w:r>
        <w:rPr>
          <w:rFonts w:eastAsia="Times New Roman" w:cs="Times New Roman"/>
          <w:szCs w:val="24"/>
        </w:rPr>
        <w:t xml:space="preserve"> χρηματοδοτώντας με δεκάδες δισεκατομμύρια ευρώ τις σχετικές επενδύσεις. </w:t>
      </w:r>
      <w:r>
        <w:rPr>
          <w:rFonts w:eastAsia="Times New Roman" w:cs="Times New Roman"/>
          <w:szCs w:val="24"/>
        </w:rPr>
        <w:lastRenderedPageBreak/>
        <w:t xml:space="preserve">Στον βωμό αυτών των επενδύσεων η πολιτική σας σφαγιάζει το λαϊκό εισόδημα. Με την πανάκριβη ενέργεια καταστρέφει βουνά, κάμπους, νησίδες ακόμα και με τεράστιο παγκόσμιο πολιτιστικό ενδιαφέρον, για να εγκατασταθούν αυτές οι ανανεώσιμες πηγές ενέργειας.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Έχετε με την πολιτική σας κυριολεκτικά γονατίσει το εργατικό, το λαϊκό νοικοκυριό, τις μικρές επιχειρήσεις και έχετε το πολιτικό θράσος να εμφανίζετε τη χρηματοδότηση αυτών των ομίλων από τον κρατικό προϋπολογισμό ως δήθεν συγκράτηση του κόστους ενέργειας.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Αλήθεια, εξηγήστε μας ποιος τον πληρώνει τον κρατικό προϋπολογισμό; Τι διαφορά έχει αν ο ελληνικός λαός πληρώσει πανάκριβα την ενέργεια τέσσερις και πέντε φορές πάνω απευθείας ή μέσα από τους φόρους; Ποιον κοροϊδεύετε;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 μέτωπο της εξωστρέφειας εμφανίζεστε και πάλι σε πρώτη ανάγνωση ως κακός μαθητής, ότι δεν πήρατε χαμπάρι για την καταστροφική επίπτωση που είχε η μονοκαλλιέργεια του τουρισμού, η περιβόητη εξωστρέφεια της οικονομίας στα εργατικά, στα λαϊκά εισοδήματα</w:t>
      </w:r>
      <w:r w:rsidR="00984DE6">
        <w:rPr>
          <w:rFonts w:eastAsia="Times New Roman" w:cs="Times New Roman"/>
          <w:szCs w:val="24"/>
        </w:rPr>
        <w:t>,</w:t>
      </w:r>
      <w:r>
        <w:rPr>
          <w:rFonts w:eastAsia="Times New Roman" w:cs="Times New Roman"/>
          <w:szCs w:val="24"/>
        </w:rPr>
        <w:t xml:space="preserve"> από τη μια</w:t>
      </w:r>
      <w:r w:rsidR="00984DE6">
        <w:rPr>
          <w:rFonts w:eastAsia="Times New Roman" w:cs="Times New Roman"/>
          <w:szCs w:val="24"/>
        </w:rPr>
        <w:t>,</w:t>
      </w:r>
      <w:r>
        <w:rPr>
          <w:rFonts w:eastAsia="Times New Roman" w:cs="Times New Roman"/>
          <w:szCs w:val="24"/>
        </w:rPr>
        <w:t xml:space="preserve"> και βεβαίως στην αντοχή της οικονομίας στις διεθνείς κρίσεις</w:t>
      </w:r>
      <w:r w:rsidR="00984DE6">
        <w:rPr>
          <w:rFonts w:eastAsia="Times New Roman" w:cs="Times New Roman"/>
          <w:szCs w:val="24"/>
        </w:rPr>
        <w:t>,</w:t>
      </w:r>
      <w:r>
        <w:rPr>
          <w:rFonts w:eastAsia="Times New Roman" w:cs="Times New Roman"/>
          <w:szCs w:val="24"/>
        </w:rPr>
        <w:t xml:space="preserve"> από την άλλη.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Όμως η επιμονή σας, κύριοι της Νέας Δημοκρατίας, όσο και εσάς του ΣΥΡΙΖΑ και πολλών ακόμα συνομιλητών σας, ομοϊδεατών σας, δεν είναι </w:t>
      </w:r>
      <w:proofErr w:type="spellStart"/>
      <w:r>
        <w:rPr>
          <w:rFonts w:eastAsia="Times New Roman" w:cs="Times New Roman"/>
          <w:szCs w:val="24"/>
        </w:rPr>
        <w:t>συμπτωματική</w:t>
      </w:r>
      <w:proofErr w:type="spellEnd"/>
      <w:r>
        <w:rPr>
          <w:rFonts w:eastAsia="Times New Roman" w:cs="Times New Roman"/>
          <w:szCs w:val="24"/>
        </w:rPr>
        <w:t xml:space="preserve">, συγκυριακή. Ο συνολικός προσανατολισμός της χώρας </w:t>
      </w:r>
      <w:r>
        <w:rPr>
          <w:rFonts w:eastAsia="Times New Roman" w:cs="Times New Roman"/>
          <w:szCs w:val="24"/>
        </w:rPr>
        <w:lastRenderedPageBreak/>
        <w:t>αντανακλά τελικά μόνο τις απαιτήσεις των μεγάλων ομίλων. Εμφανίζεται για μια ακόμη φορά το χάσμα, οι ανάγκες και η πολιτική του κεφαλαίου</w:t>
      </w:r>
      <w:r w:rsidR="00C9537B">
        <w:rPr>
          <w:rFonts w:eastAsia="Times New Roman" w:cs="Times New Roman"/>
          <w:szCs w:val="24"/>
        </w:rPr>
        <w:t>,</w:t>
      </w:r>
      <w:r>
        <w:rPr>
          <w:rFonts w:eastAsia="Times New Roman" w:cs="Times New Roman"/>
          <w:szCs w:val="24"/>
        </w:rPr>
        <w:t xml:space="preserve"> από τη μια</w:t>
      </w:r>
      <w:r w:rsidR="00C9537B">
        <w:rPr>
          <w:rFonts w:eastAsia="Times New Roman" w:cs="Times New Roman"/>
          <w:szCs w:val="24"/>
        </w:rPr>
        <w:t>,</w:t>
      </w:r>
      <w:r>
        <w:rPr>
          <w:rFonts w:eastAsia="Times New Roman" w:cs="Times New Roman"/>
          <w:szCs w:val="24"/>
        </w:rPr>
        <w:t xml:space="preserve"> σε αντιδιαστολή με τις ανάγκες και τα συμφέροντα του λαού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Κανέναν</w:t>
      </w:r>
      <w:r w:rsidR="000273A5">
        <w:rPr>
          <w:rFonts w:eastAsia="Times New Roman" w:cs="Times New Roman"/>
          <w:szCs w:val="24"/>
        </w:rPr>
        <w:t>,</w:t>
      </w:r>
      <w:r>
        <w:rPr>
          <w:rFonts w:eastAsia="Times New Roman" w:cs="Times New Roman"/>
          <w:szCs w:val="24"/>
        </w:rPr>
        <w:t xml:space="preserve"> λοιπόν, δεν εκπλήσσει ο ανάλογος κλαδικός προσανατολισμός της ανάπτυξης που προωθεί ο επενδυτικός σας νόμος, συνολικά δηλαδή τα εργαλεία χρηματοδότησης των ομίλων</w:t>
      </w:r>
      <w:r w:rsidR="00950BAC">
        <w:rPr>
          <w:rFonts w:eastAsia="Times New Roman" w:cs="Times New Roman"/>
          <w:szCs w:val="24"/>
        </w:rPr>
        <w:t>,</w:t>
      </w:r>
      <w:r>
        <w:rPr>
          <w:rFonts w:eastAsia="Times New Roman" w:cs="Times New Roman"/>
          <w:szCs w:val="24"/>
        </w:rPr>
        <w:t xml:space="preserve"> που θα πληρώσουν πάλι οι εργαζόμενοι. Η φερόμενη ως Αντιπολίτευση δεν έχει κάποια ουσιαστική κριτική εδώ που τα λέμε να σας κάνει</w:t>
      </w:r>
      <w:r w:rsidR="00950BAC">
        <w:rPr>
          <w:rFonts w:eastAsia="Times New Roman" w:cs="Times New Roman"/>
          <w:szCs w:val="24"/>
        </w:rPr>
        <w:t>.</w:t>
      </w:r>
      <w:r>
        <w:rPr>
          <w:rFonts w:eastAsia="Times New Roman" w:cs="Times New Roman"/>
          <w:szCs w:val="24"/>
        </w:rPr>
        <w:t xml:space="preserve"> </w:t>
      </w:r>
      <w:r w:rsidR="00950BAC">
        <w:rPr>
          <w:rFonts w:eastAsia="Times New Roman" w:cs="Times New Roman"/>
          <w:szCs w:val="24"/>
        </w:rPr>
        <w:t>Κ</w:t>
      </w:r>
      <w:r>
        <w:rPr>
          <w:rFonts w:eastAsia="Times New Roman" w:cs="Times New Roman"/>
          <w:szCs w:val="24"/>
        </w:rPr>
        <w:t>αι ο ΣΥΡΙΖΑ και το ΚΙΝΑΛ και το ΜέΡΑ25</w:t>
      </w:r>
      <w:r w:rsidR="00950BAC">
        <w:rPr>
          <w:rFonts w:eastAsia="Times New Roman" w:cs="Times New Roman"/>
          <w:szCs w:val="24"/>
        </w:rPr>
        <w:t>,</w:t>
      </w:r>
      <w:r>
        <w:rPr>
          <w:rFonts w:eastAsia="Times New Roman" w:cs="Times New Roman"/>
          <w:szCs w:val="24"/>
        </w:rPr>
        <w:t xml:space="preserve"> θα έλεγα, συμφωνούν επί της ουσίας στην πράσινη μετάβαση, στις ψηφιακές επενδύσεις, στην καινοτομία, στον παραγωγικό μετασχηματισμό. Και είτε σας κατηγορούν ότι δεν τον προωθείτε αρκετά γρήγορα είτε γκρινιάζουν ότι η δική τους εκδοχή διαχείρισης μπορεί να προωθήσει τη γραμμή της πράσινης ψηφιακής μετάβασης με μεγαλύτερη</w:t>
      </w:r>
      <w:r w:rsidR="00950BAC">
        <w:rPr>
          <w:rFonts w:eastAsia="Times New Roman" w:cs="Times New Roman"/>
          <w:szCs w:val="24"/>
        </w:rPr>
        <w:t>,</w:t>
      </w:r>
      <w:r>
        <w:rPr>
          <w:rFonts w:eastAsia="Times New Roman" w:cs="Times New Roman"/>
          <w:szCs w:val="24"/>
        </w:rPr>
        <w:t xml:space="preserve"> δήθεν</w:t>
      </w:r>
      <w:r w:rsidR="00950BAC">
        <w:rPr>
          <w:rFonts w:eastAsia="Times New Roman" w:cs="Times New Roman"/>
          <w:szCs w:val="24"/>
        </w:rPr>
        <w:t>,</w:t>
      </w:r>
      <w:r>
        <w:rPr>
          <w:rFonts w:eastAsia="Times New Roman" w:cs="Times New Roman"/>
          <w:szCs w:val="24"/>
        </w:rPr>
        <w:t xml:space="preserve"> αποτελεσματικότητα.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εντυπωσιακή ομοιότητα της πρότασης του ΣΥΡΙΖΑ με την πρόταση της Νέας Δημοκρατίας δεν είναι τυχαία και οπωσδήποτε η συζήτηση για το ποιος έκλεψε από τον άλλο είναι τουλάχιστον αστεία, ειδικά μετά τη νίκη τότε του </w:t>
      </w:r>
      <w:proofErr w:type="spellStart"/>
      <w:r>
        <w:rPr>
          <w:rFonts w:eastAsia="Times New Roman" w:cs="Times New Roman"/>
          <w:szCs w:val="24"/>
        </w:rPr>
        <w:t>Μπάιντεν</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Σε Ηνωμένες Πολιτείες Αμερικής, σε Ευρωπαϊκή Ένωση και σχεδόν σε ολόκληρο τον καπιταλιστικό κόσμο η πράσινη ψηφιακή μετάβαση, το περιβόητο </w:t>
      </w:r>
      <w:r w:rsidR="00D630F1">
        <w:rPr>
          <w:rFonts w:eastAsia="Times New Roman" w:cs="Times New Roman"/>
          <w:szCs w:val="24"/>
        </w:rPr>
        <w:t>«</w:t>
      </w:r>
      <w:r>
        <w:rPr>
          <w:rFonts w:eastAsia="Times New Roman" w:cs="Times New Roman"/>
          <w:szCs w:val="24"/>
          <w:lang w:val="en-US"/>
        </w:rPr>
        <w:t>Green</w:t>
      </w:r>
      <w:r w:rsidRPr="00170AB3">
        <w:rPr>
          <w:rFonts w:eastAsia="Times New Roman" w:cs="Times New Roman"/>
          <w:szCs w:val="24"/>
        </w:rPr>
        <w:t xml:space="preserve"> </w:t>
      </w:r>
      <w:r>
        <w:rPr>
          <w:rFonts w:eastAsia="Times New Roman" w:cs="Times New Roman"/>
          <w:szCs w:val="24"/>
          <w:lang w:val="en-US"/>
        </w:rPr>
        <w:t>Deal</w:t>
      </w:r>
      <w:r w:rsidR="00D630F1">
        <w:rPr>
          <w:rFonts w:eastAsia="Times New Roman" w:cs="Times New Roman"/>
          <w:szCs w:val="24"/>
        </w:rPr>
        <w:t>»</w:t>
      </w:r>
      <w:r>
        <w:rPr>
          <w:rFonts w:eastAsia="Times New Roman" w:cs="Times New Roman"/>
          <w:szCs w:val="24"/>
        </w:rPr>
        <w:t xml:space="preserve"> είναι αυτό που εμφανίζεται ως ο από μηχανής θεός παντού ως </w:t>
      </w:r>
      <w:r>
        <w:rPr>
          <w:rFonts w:eastAsia="Times New Roman" w:cs="Times New Roman"/>
          <w:szCs w:val="24"/>
        </w:rPr>
        <w:lastRenderedPageBreak/>
        <w:t>λύση</w:t>
      </w:r>
      <w:r w:rsidR="00D630F1">
        <w:rPr>
          <w:rFonts w:eastAsia="Times New Roman" w:cs="Times New Roman"/>
          <w:szCs w:val="24"/>
        </w:rPr>
        <w:t>,</w:t>
      </w:r>
      <w:r>
        <w:rPr>
          <w:rFonts w:eastAsia="Times New Roman" w:cs="Times New Roman"/>
          <w:szCs w:val="24"/>
        </w:rPr>
        <w:t xml:space="preserve"> πως ο καπιταλισμός διεθνώς αυτόν χρησιμοποιεί για να βγει από την κρίση.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 περιλαμβάνει επί της ουσίας αυτή η πρόταση; Ελεγχόμενη καταστροφή του κεφαλαίου και προώθηση νέων επενδύσεων σε πράσινες και ψηφιακές λύσεις. Γι’ αυτό και η πολιτική σας δεν είναι και τόσο ιδιαίτερη. Γι’ αυτό και Νέα Δημοκρατία, ΣΥΡΙΖΑ και λοιποί ακόλουθοι δεν μπορείτε πλέον να διαφοροποιηθείτε παρά μόνο σε κάποια σημεία.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Ταυτόχρονα</w:t>
      </w:r>
      <w:r w:rsidR="009C0103">
        <w:rPr>
          <w:rFonts w:eastAsia="Times New Roman" w:cs="Times New Roman"/>
          <w:szCs w:val="24"/>
        </w:rPr>
        <w:t>,</w:t>
      </w:r>
      <w:r>
        <w:rPr>
          <w:rFonts w:eastAsia="Times New Roman" w:cs="Times New Roman"/>
          <w:szCs w:val="24"/>
        </w:rPr>
        <w:t xml:space="preserve"> όμως, προσπαθείτε να κρύψετε την πραγματικότητα. Και η πραγματικότητα είναι ότι αφ</w:t>
      </w:r>
      <w:r w:rsidR="009C0103">
        <w:rPr>
          <w:rFonts w:eastAsia="Times New Roman" w:cs="Times New Roman"/>
          <w:szCs w:val="24"/>
        </w:rPr>
        <w:t xml:space="preserve">’ </w:t>
      </w:r>
      <w:r>
        <w:rPr>
          <w:rFonts w:eastAsia="Times New Roman" w:cs="Times New Roman"/>
          <w:szCs w:val="24"/>
        </w:rPr>
        <w:t xml:space="preserve">ενός η πράσινη ψηφιακή μετάβαση δεν μπορεί να αντιμετωπίσει το πραγματικό πρόβλημα, που είναι πρόβλημα του καπιταλισμού, δεν μπορεί να αντιμετωπίσει το πρόβλημα δηλαδή της </w:t>
      </w:r>
      <w:proofErr w:type="spellStart"/>
      <w:r>
        <w:rPr>
          <w:rFonts w:eastAsia="Times New Roman" w:cs="Times New Roman"/>
          <w:szCs w:val="24"/>
        </w:rPr>
        <w:t>υπερσυσσώρευσης</w:t>
      </w:r>
      <w:proofErr w:type="spellEnd"/>
      <w:r>
        <w:rPr>
          <w:rFonts w:eastAsia="Times New Roman" w:cs="Times New Roman"/>
          <w:szCs w:val="24"/>
        </w:rPr>
        <w:t xml:space="preserve"> κεφαλαίου που είναι πάρα πολύ μεγάλο, σε μια περίοδο μάλιστα που ήδη οξύνονται οι ανταγωνισμοί μέσα στο ίδιο το πράσινο στρατόπεδο και η συζήτηση για την επόμενη μέρα.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Την ίδια ώρα που εδώ Νέα Δημοκρατία και ΣΥΡΙΖΑ διαγκωνίζεστε για το ποιος θα μοιράσει την πίτα των ανανεώσιμων πηγών ενέργειας, ποιος θα καταστρέψει κάθε εναπομείναν βουνό</w:t>
      </w:r>
      <w:r w:rsidR="003520B8">
        <w:rPr>
          <w:rFonts w:eastAsia="Times New Roman" w:cs="Times New Roman"/>
          <w:szCs w:val="24"/>
        </w:rPr>
        <w:t>,</w:t>
      </w:r>
      <w:r>
        <w:rPr>
          <w:rFonts w:eastAsia="Times New Roman" w:cs="Times New Roman"/>
          <w:szCs w:val="24"/>
        </w:rPr>
        <w:t xml:space="preserve"> στον υπόλοιπο κόσμο μιλούν ήδη για την επόμενη μέρα. Κυρίως όμως κρύβετε ότι η πράσινη ψηφιακή μετάβαση έχει κόστος, έχει τεράστιο κόστος για τους εργαζόμενους, για τα λαϊκά στρώματα. Οι ΑΠΕ και το πράσινο φυσικό αέριο που επιδοτείτε και με τον νέο αναπτυξιακό </w:t>
      </w:r>
      <w:r>
        <w:rPr>
          <w:rFonts w:eastAsia="Times New Roman" w:cs="Times New Roman"/>
          <w:szCs w:val="24"/>
        </w:rPr>
        <w:lastRenderedPageBreak/>
        <w:t xml:space="preserve">νόμο θα οδηγήσουν σε ακόμα μεγαλύτερο κόστος ενέργειας, σε ακόμα μεγαλύτερη ενεργειακή φτώχεια, σε ξεζούμισμα του λαού. Τα πράσινα αυτοκίνητα είναι απρόσιτα για τα φτωχά λαϊκά στρώματα. Θα αφήσουν εκατομμύρια εργαζόμενους χωρίς αυτοκίνητο.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Οι ψηφιακές επενδύσεις οδηγούν σε δραματική συγκέντρωση υπέρ μιας χούφτας ομίλων στο εμπόριο, στην εστίαση, σε πάρα πολλές υπηρεσίες. Πάνω απ’ όλα όμως κρύβετε</w:t>
      </w:r>
      <w:r w:rsidR="00633877">
        <w:rPr>
          <w:rFonts w:eastAsia="Times New Roman" w:cs="Times New Roman"/>
          <w:szCs w:val="24"/>
        </w:rPr>
        <w:t>,</w:t>
      </w:r>
      <w:r>
        <w:rPr>
          <w:rFonts w:eastAsia="Times New Roman" w:cs="Times New Roman"/>
          <w:szCs w:val="24"/>
        </w:rPr>
        <w:t xml:space="preserve"> τόσο εσείς όσο και </w:t>
      </w:r>
      <w:r w:rsidR="003456D6">
        <w:rPr>
          <w:rFonts w:eastAsia="Times New Roman" w:cs="Times New Roman"/>
          <w:szCs w:val="24"/>
        </w:rPr>
        <w:t>-</w:t>
      </w:r>
      <w:r>
        <w:rPr>
          <w:rFonts w:eastAsia="Times New Roman" w:cs="Times New Roman"/>
          <w:szCs w:val="24"/>
        </w:rPr>
        <w:t>κυρίως</w:t>
      </w:r>
      <w:r w:rsidR="003456D6">
        <w:rPr>
          <w:rFonts w:eastAsia="Times New Roman" w:cs="Times New Roman"/>
          <w:szCs w:val="24"/>
        </w:rPr>
        <w:t>-</w:t>
      </w:r>
      <w:r>
        <w:rPr>
          <w:rFonts w:eastAsia="Times New Roman" w:cs="Times New Roman"/>
          <w:szCs w:val="24"/>
        </w:rPr>
        <w:t xml:space="preserve"> ο ΣΥΡΙΖΑ και οι έτεροι οπαδοί της επεκτατικής νομισματικής πολιτικής του χρήματος που κόβεται</w:t>
      </w:r>
      <w:r w:rsidR="00633877">
        <w:rPr>
          <w:rFonts w:eastAsia="Times New Roman" w:cs="Times New Roman"/>
          <w:szCs w:val="24"/>
        </w:rPr>
        <w:t>,</w:t>
      </w:r>
      <w:r>
        <w:rPr>
          <w:rFonts w:eastAsia="Times New Roman" w:cs="Times New Roman"/>
          <w:szCs w:val="24"/>
        </w:rPr>
        <w:t xml:space="preserve"> ότι τα δισεκατομμύρια ευρώ του ταμείου της Ευρωπαϊκής Ένωσης είναι δεμένα με τον πληθωρισμό, με την ακρίβεια, με τη φτώχεια. </w:t>
      </w:r>
    </w:p>
    <w:p w:rsidR="005B5C2F" w:rsidRDefault="00144DBB">
      <w:pPr>
        <w:spacing w:line="600" w:lineRule="auto"/>
        <w:ind w:firstLine="720"/>
        <w:jc w:val="both"/>
        <w:rPr>
          <w:rFonts w:eastAsia="Times New Roman" w:cs="Times New Roman"/>
          <w:szCs w:val="24"/>
        </w:rPr>
      </w:pPr>
      <w:r>
        <w:rPr>
          <w:rFonts w:eastAsia="Times New Roman" w:cs="Times New Roman"/>
          <w:szCs w:val="24"/>
        </w:rPr>
        <w:t>Αλήθεια, ας μας εξηγήσει επ</w:t>
      </w:r>
      <w:r>
        <w:rPr>
          <w:rFonts w:eastAsia="Times New Roman" w:cs="Times New Roman"/>
          <w:szCs w:val="24"/>
        </w:rPr>
        <w:t xml:space="preserve">ιτέλους κάποιος πώς γίνεται να κόβει αφειδώς χρήμα η Ευρωπαϊκή Ένωση μέσα από την Ευρωπαϊκή Κεντρική Τράπεζα και αυτό να μην οδηγήσει σε εκτίναξη του πληθωρισμού, σε απώλεια αγοραστικής δύναμης για τους εργαζόμενους, σε νέα φτώχεια.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Τόσο εσείς της Νέας Δημοκρατίας όσο</w:t>
      </w:r>
      <w:r w:rsidR="00B01A01">
        <w:rPr>
          <w:rFonts w:eastAsia="Times New Roman" w:cs="Times New Roman"/>
          <w:szCs w:val="24"/>
        </w:rPr>
        <w:t>,</w:t>
      </w:r>
      <w:r>
        <w:rPr>
          <w:rFonts w:eastAsia="Times New Roman" w:cs="Times New Roman"/>
          <w:szCs w:val="24"/>
        </w:rPr>
        <w:t xml:space="preserve"> κυρίως</w:t>
      </w:r>
      <w:r w:rsidR="00B01A01">
        <w:rPr>
          <w:rFonts w:eastAsia="Times New Roman" w:cs="Times New Roman"/>
          <w:szCs w:val="24"/>
        </w:rPr>
        <w:t>,</w:t>
      </w:r>
      <w:r>
        <w:rPr>
          <w:rFonts w:eastAsia="Times New Roman" w:cs="Times New Roman"/>
          <w:szCs w:val="24"/>
        </w:rPr>
        <w:t xml:space="preserve"> εσείς του ΣΥΡΙΖΑ εξηγήστε στον ελληνικό λαό πώς γίνεται να σταματήσει τον πληθωρισμό και την ακρίβεια η ίδια η πολιτική που τον γεννάει, δηλαδή η ονομαζόμενη </w:t>
      </w:r>
      <w:r w:rsidR="00B01A01">
        <w:rPr>
          <w:rFonts w:eastAsia="Times New Roman" w:cs="Times New Roman"/>
          <w:szCs w:val="24"/>
        </w:rPr>
        <w:t>«</w:t>
      </w:r>
      <w:r>
        <w:rPr>
          <w:rFonts w:eastAsia="Times New Roman" w:cs="Times New Roman"/>
          <w:szCs w:val="24"/>
        </w:rPr>
        <w:t>επεκτατική διαχείριση</w:t>
      </w:r>
      <w:r w:rsidR="00B01A01">
        <w:rPr>
          <w:rFonts w:eastAsia="Times New Roman" w:cs="Times New Roman"/>
          <w:szCs w:val="24"/>
        </w:rPr>
        <w:t>»</w:t>
      </w:r>
      <w:r>
        <w:rPr>
          <w:rFonts w:eastAsia="Times New Roman" w:cs="Times New Roman"/>
          <w:szCs w:val="24"/>
        </w:rPr>
        <w:t>, το πρόσθετο χρήμα της Ευρωπαϊκής Ένωσης, η πράσινη μετάβαση</w:t>
      </w:r>
      <w:r w:rsidR="00B01A01">
        <w:rPr>
          <w:rFonts w:eastAsia="Times New Roman" w:cs="Times New Roman"/>
          <w:szCs w:val="24"/>
        </w:rPr>
        <w:t>,</w:t>
      </w:r>
      <w:r>
        <w:rPr>
          <w:rFonts w:eastAsia="Times New Roman" w:cs="Times New Roman"/>
          <w:szCs w:val="24"/>
        </w:rPr>
        <w:t xml:space="preserve"> που μετατρέπει όλα τα προϊόντα σε πολύ πιο ακριβά, επειδή είναι πράσινα.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Κοροϊδεύετε τον κόσμο</w:t>
      </w:r>
      <w:r w:rsidR="00B01A01">
        <w:rPr>
          <w:rFonts w:eastAsia="Times New Roman" w:cs="Times New Roman"/>
          <w:szCs w:val="24"/>
        </w:rPr>
        <w:t>,</w:t>
      </w:r>
      <w:r>
        <w:rPr>
          <w:rFonts w:eastAsia="Times New Roman" w:cs="Times New Roman"/>
          <w:szCs w:val="24"/>
        </w:rPr>
        <w:t xml:space="preserve"> λοιπόν</w:t>
      </w:r>
      <w:r w:rsidR="00B01A01">
        <w:rPr>
          <w:rFonts w:eastAsia="Times New Roman" w:cs="Times New Roman"/>
          <w:szCs w:val="24"/>
        </w:rPr>
        <w:t>,</w:t>
      </w:r>
      <w:r>
        <w:rPr>
          <w:rFonts w:eastAsia="Times New Roman" w:cs="Times New Roman"/>
          <w:szCs w:val="24"/>
        </w:rPr>
        <w:t xml:space="preserve"> και οι δύο. Η επεκτατική πολιτική και οι πράσινες ψηφιακές επενδύσεις όχι απλά δεν μπορούν να αντιμετωπίσουν την ακρίβεια και τη φτώχεια του λαού μας, αλλά νομοτελειακά την επεκτείνουν και τη μεγαλώνουν.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Αποδεικνύεται και κάτι ακόμα. Βλέπουμε τη φιλελεύθερη Νέα Δημοκρατία να υλοποιεί το μεγαλύτερο επεκτατικό πακέτο κρατικής διαχείρισης και η επιχειρηματικότητα να κινείται με ζεστό κρατικό χρήμα, την ίδια ώρα που ο σοσιαλδημοκράτης ΣΥΡΙΖΑ υλοποίησε τη χειρότερη περιοριστική πολιτική της προηγούμενης περιόδου, το χειρότερο μνημόνιο, με πλήρη συνείδηση και πολιτική ωμότητα, παρά το κλάμα που έριχναν κάθε Ιούλη βέβαια.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αλήθεια</w:t>
      </w:r>
      <w:r w:rsidR="004A2242">
        <w:rPr>
          <w:rFonts w:eastAsia="Times New Roman" w:cs="Times New Roman"/>
          <w:szCs w:val="24"/>
        </w:rPr>
        <w:t>,</w:t>
      </w:r>
      <w:r>
        <w:rPr>
          <w:rFonts w:eastAsia="Times New Roman" w:cs="Times New Roman"/>
          <w:szCs w:val="24"/>
        </w:rPr>
        <w:t xml:space="preserve"> λοιπόν</w:t>
      </w:r>
      <w:r w:rsidR="004A2242">
        <w:rPr>
          <w:rFonts w:eastAsia="Times New Roman" w:cs="Times New Roman"/>
          <w:szCs w:val="24"/>
        </w:rPr>
        <w:t>,</w:t>
      </w:r>
      <w:r>
        <w:rPr>
          <w:rFonts w:eastAsia="Times New Roman" w:cs="Times New Roman"/>
          <w:szCs w:val="24"/>
        </w:rPr>
        <w:t xml:space="preserve"> είναι ότι δεν έχετε κανενός είδους ιδεολογικές αγκυλώσεις όλοι σας. Δεν διστάζετε</w:t>
      </w:r>
      <w:r w:rsidR="004A2242">
        <w:rPr>
          <w:rFonts w:eastAsia="Times New Roman" w:cs="Times New Roman"/>
          <w:szCs w:val="24"/>
        </w:rPr>
        <w:t>,</w:t>
      </w:r>
      <w:r>
        <w:rPr>
          <w:rFonts w:eastAsia="Times New Roman" w:cs="Times New Roman"/>
          <w:szCs w:val="24"/>
        </w:rPr>
        <w:t xml:space="preserve"> τόσο εσείς της Νέας Δημοκρατίας όσο και εσείς του ΣΥΡΙΖΑ</w:t>
      </w:r>
      <w:r w:rsidR="004A2242">
        <w:rPr>
          <w:rFonts w:eastAsia="Times New Roman" w:cs="Times New Roman"/>
          <w:szCs w:val="24"/>
        </w:rPr>
        <w:t>,</w:t>
      </w:r>
      <w:r>
        <w:rPr>
          <w:rFonts w:eastAsia="Times New Roman" w:cs="Times New Roman"/>
          <w:szCs w:val="24"/>
        </w:rPr>
        <w:t xml:space="preserve"> να υλοποιείτε την όποια πολιτική έχει ανάγκη το μεγάλο κεφάλαιο και σε κάθε συγκυρία.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Γι’ αυτό και θα συνεχίσουμε να σας θυμίζουμε ότι ψηφίσατε μαζί το τρίτο μνημόνιο και υλοποιήσατε από κοινού την περιοριστική πολιτική, το πετσόκομμα μισθών και συντάξεων της προηγούμενης πενταετίας. Γι’ αυτό και σήμερα διαγκωνίζεστε ποιος θα υλοποιήσει τη νέα πολιτική επεκτατικής διαχείρισης</w:t>
      </w:r>
      <w:r w:rsidR="004A2242">
        <w:rPr>
          <w:rFonts w:eastAsia="Times New Roman" w:cs="Times New Roman"/>
          <w:szCs w:val="24"/>
        </w:rPr>
        <w:t>,</w:t>
      </w:r>
      <w:r>
        <w:rPr>
          <w:rFonts w:eastAsia="Times New Roman" w:cs="Times New Roman"/>
          <w:szCs w:val="24"/>
        </w:rPr>
        <w:t xml:space="preserve"> που τσακίζει τους εργαζόμενους με κάπως διαφορετικό τρόπο.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Η χρεοκοπία του συστήματ</w:t>
      </w:r>
      <w:r w:rsidR="00D92999">
        <w:rPr>
          <w:rFonts w:eastAsia="Times New Roman" w:cs="Times New Roman"/>
          <w:szCs w:val="24"/>
        </w:rPr>
        <w:t>ό</w:t>
      </w:r>
      <w:r>
        <w:rPr>
          <w:rFonts w:eastAsia="Times New Roman" w:cs="Times New Roman"/>
          <w:szCs w:val="24"/>
        </w:rPr>
        <w:t xml:space="preserve">ς σας και της πολιτικής σας για τα δικαιώματα του λαού γίνεται όλο και πιο φανερή. Μέρα με τη μέρα αποδεικνύεται ότι αυτή η ανάπτυξη, η καπιταλιστική ανάπτυξη, δεν μπορεί να απαντήσει στα προβλήματα του ελληνικού λαού. Η ανεργία, η φτώχεια, ο κοινωνικός αποκλεισμός, οι μισθοί πείνας, η ένταση της εκμετάλλευσης, μια ζωή κομμένη και ραμμένη στις απαιτήσεις των κερδών του κεφαλαίου είναι η θλιβερή πραγματικότητα, το μίζερο μέλλον που επιφυλάσσει το σύστημά σας, οι πολιτικές σας για τη συντριπτική πλειοψηφία των εργαζομένων.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λαός καλείται να πληρώσει το μάρμαρο και την περίοδο της κρίσης και την περίοδο της όποιας ανάπτυξης, άλλοτε με περιοριστική πολιτική, δηλαδή με μείωση μισθών, συντάξεων, εκτίναξη των φόρων, άμεση περικοπή δικαιωμάτων, άλλοτε με την επεκτατική πολιτική, δηλαδή με πληθωρισμό, ακρίβεια, νέα δάνεια, που θα πληρώσει στο μέλλον, συσσώρευση όμως αμύθητου πλούτου στους μεγάλους ομίλους.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πείρα των τελευταίων ετών θρυμματίζει κάθε αυταπάτη για κάποια καλύτερη, </w:t>
      </w:r>
      <w:proofErr w:type="spellStart"/>
      <w:r>
        <w:rPr>
          <w:rFonts w:eastAsia="Times New Roman" w:cs="Times New Roman"/>
          <w:szCs w:val="24"/>
        </w:rPr>
        <w:t>φιλολαϊκότερη</w:t>
      </w:r>
      <w:proofErr w:type="spellEnd"/>
      <w:r>
        <w:rPr>
          <w:rFonts w:eastAsia="Times New Roman" w:cs="Times New Roman"/>
          <w:szCs w:val="24"/>
        </w:rPr>
        <w:t xml:space="preserve"> διαχείριση του συστήματος. Φιλελεύθερη ή σοσιαλδημοκρατική, «</w:t>
      </w:r>
      <w:proofErr w:type="spellStart"/>
      <w:r>
        <w:rPr>
          <w:rFonts w:eastAsia="Times New Roman" w:cs="Times New Roman"/>
          <w:szCs w:val="24"/>
        </w:rPr>
        <w:t>σοσιαλφιλελέ</w:t>
      </w:r>
      <w:proofErr w:type="spellEnd"/>
      <w:r>
        <w:rPr>
          <w:rFonts w:eastAsia="Times New Roman" w:cs="Times New Roman"/>
          <w:szCs w:val="24"/>
        </w:rPr>
        <w:t>» ή «</w:t>
      </w:r>
      <w:proofErr w:type="spellStart"/>
      <w:r>
        <w:rPr>
          <w:rFonts w:eastAsia="Times New Roman" w:cs="Times New Roman"/>
          <w:szCs w:val="24"/>
        </w:rPr>
        <w:t>φιλεσοσιάλ</w:t>
      </w:r>
      <w:proofErr w:type="spellEnd"/>
      <w:r>
        <w:rPr>
          <w:rFonts w:eastAsia="Times New Roman" w:cs="Times New Roman"/>
          <w:szCs w:val="24"/>
        </w:rPr>
        <w:t xml:space="preserve">», μπλε ή </w:t>
      </w:r>
      <w:proofErr w:type="spellStart"/>
      <w:r>
        <w:rPr>
          <w:rFonts w:eastAsia="Times New Roman" w:cs="Times New Roman"/>
          <w:szCs w:val="24"/>
        </w:rPr>
        <w:t>ροζοπράσινη</w:t>
      </w:r>
      <w:proofErr w:type="spellEnd"/>
      <w:r>
        <w:rPr>
          <w:rFonts w:eastAsia="Times New Roman" w:cs="Times New Roman"/>
          <w:szCs w:val="24"/>
        </w:rPr>
        <w:t xml:space="preserve"> λύση, εντός, εκτός και επί τα αυτά του καπιταλισμού, η πολιτική διαχείρισή τους πάντα κάνει τους πλούσιους πλουσιότερους και τους φτωχούς φτωχότερους.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Ο αναπτυξιακός νόμος σήμερα υλοποιεί ακριβώς αυτές τις κατευθύνσεις: πράσινες ψηφιακές επενδύσεις, χρηματοδοτούμενες με το επεκτατι</w:t>
      </w:r>
      <w:r w:rsidR="0018359E">
        <w:rPr>
          <w:rFonts w:eastAsia="Times New Roman" w:cs="Times New Roman"/>
          <w:szCs w:val="24"/>
        </w:rPr>
        <w:t>κ</w:t>
      </w:r>
      <w:r>
        <w:rPr>
          <w:rFonts w:eastAsia="Times New Roman" w:cs="Times New Roman"/>
          <w:szCs w:val="24"/>
        </w:rPr>
        <w:t xml:space="preserve">ό χρήμα. Η πρόδηλη αμηχανία του ΣΥΡΙΖΑ και η προσπάθειά του να εντοπίσει λόγους για να τον καταψηφίσει είναι απόδειξη αυτής της αλήθειας.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Εμείς και από αυτό το Βήμα καλούμε τον ελληνικό λαό να βγάλει τουλάχιστον ορισμένα συμπεράσματα. Η καπιταλιστική ανάπτυξη, του λέμε, είναι από χέρι αντιλαϊκή, όπως και να τη διαχειριστεί κάποιος. Το κέρδος του κεφαλαίου απαιτεί ένταση εκμετάλλευσης, χαμηλούς</w:t>
      </w:r>
      <w:r w:rsidR="005D58CF">
        <w:rPr>
          <w:rFonts w:eastAsia="Times New Roman" w:cs="Times New Roman"/>
          <w:szCs w:val="24"/>
        </w:rPr>
        <w:t>,</w:t>
      </w:r>
      <w:r>
        <w:rPr>
          <w:rFonts w:eastAsia="Times New Roman" w:cs="Times New Roman"/>
          <w:szCs w:val="24"/>
        </w:rPr>
        <w:t xml:space="preserve"> όλο και χαμηλότερους μισθούς, περισσότερη απλήρωτη εργασία, εξαθλίωση εργαζομένων. Γι’ αυτό και δεν είναι λύση για το</w:t>
      </w:r>
      <w:r w:rsidR="005D58CF">
        <w:rPr>
          <w:rFonts w:eastAsia="Times New Roman" w:cs="Times New Roman"/>
          <w:szCs w:val="24"/>
        </w:rPr>
        <w:t>ν</w:t>
      </w:r>
      <w:r>
        <w:rPr>
          <w:rFonts w:eastAsia="Times New Roman" w:cs="Times New Roman"/>
          <w:szCs w:val="24"/>
        </w:rPr>
        <w:t xml:space="preserve"> λαό. Σε μια περίοδο που τα επιτεύγματα της κοινωνικής παραγωγής μπορούν να αντιμετωπίσουν πάρα πολλά προβλήματα, που ολοένα και περισσότερες ανάγκες μπορούν να καλυφθούν, είναι απαράδεκτο οι εργαζόμενοι, ο λαός να καλείται να ζει όλο και χειρότερα.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 αυτό και ο ίδιος ελληνικός λαός πρέπει να δώσει τη λύση, να πάψει να στηρίζει αυτές τις πολιτικές, να πάψει με την ψήφο του να ενισχύει τις ίδιες δυνάμεις που τον έφεραν ως εδώ. Πραγματικός αντίπαλος, αυτό που εμποδίζει την πραγματική λύση, είναι το ίδιο το άδικο σύστημα που υπηρετείται, το σάπιο σύστημα της καπιταλιστικής εκμετάλλευσης, που θυσιάζει την ίδια τη ζωή των πολλών για τα κέρδη των λίγων, που με τις αντιθέσεις του επίσης παράγει οικονομικές κρίσεις και καταστροφές.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Και αυτά τα κέρδη των λίγων, των δισεκατομμυριούχων, ακόμα και μέσα στην πανδημία, αυτά τα δύο χρόνια, εκτοξεύθηκαν. Δεν θα κουραστούμε να επαναλαμβάνουμε τα αποκαλυπτικά στοιχεία</w:t>
      </w:r>
      <w:r w:rsidR="004A4D7E">
        <w:rPr>
          <w:rFonts w:eastAsia="Times New Roman" w:cs="Times New Roman"/>
          <w:szCs w:val="24"/>
        </w:rPr>
        <w:t>,</w:t>
      </w:r>
      <w:r>
        <w:rPr>
          <w:rFonts w:eastAsia="Times New Roman" w:cs="Times New Roman"/>
          <w:szCs w:val="24"/>
        </w:rPr>
        <w:t xml:space="preserve"> που λένε πως από την έναρξη της πανδημίας</w:t>
      </w:r>
      <w:r w:rsidR="004A4D7E">
        <w:rPr>
          <w:rFonts w:eastAsia="Times New Roman" w:cs="Times New Roman"/>
          <w:szCs w:val="24"/>
        </w:rPr>
        <w:t>,</w:t>
      </w:r>
      <w:r>
        <w:rPr>
          <w:rFonts w:eastAsia="Times New Roman" w:cs="Times New Roman"/>
          <w:szCs w:val="24"/>
        </w:rPr>
        <w:t xml:space="preserve"> το</w:t>
      </w:r>
      <w:r w:rsidR="004A4D7E">
        <w:rPr>
          <w:rFonts w:eastAsia="Times New Roman" w:cs="Times New Roman"/>
          <w:szCs w:val="24"/>
        </w:rPr>
        <w:t>ν</w:t>
      </w:r>
      <w:r>
        <w:rPr>
          <w:rFonts w:eastAsia="Times New Roman" w:cs="Times New Roman"/>
          <w:szCs w:val="24"/>
        </w:rPr>
        <w:t xml:space="preserve"> Γενάρη του 2020</w:t>
      </w:r>
      <w:r w:rsidR="004A4D7E">
        <w:rPr>
          <w:rFonts w:eastAsia="Times New Roman" w:cs="Times New Roman"/>
          <w:szCs w:val="24"/>
        </w:rPr>
        <w:t>,</w:t>
      </w:r>
      <w:r>
        <w:rPr>
          <w:rFonts w:eastAsia="Times New Roman" w:cs="Times New Roman"/>
          <w:szCs w:val="24"/>
        </w:rPr>
        <w:t xml:space="preserve"> κάθε είκοσι έξι ώρες γεννιέται και ένας νέος δισεκατομμυριούχος, ενώ εκατόν εξήντα εκατομμύρια άνθρωποι ζουν σε ακραία φτώχεια. Μάλιστα, οι δέκα πλουσιότεροι άνθρωποι στον κόσμο αύξησαν την περιουσία τους αθροιστικά από 700 δισεκατομμύρια δολάρια σε 1,5 τρισεκατομμύριο δολάρια αυτά τα δύο χρόνια.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Απέναντι</w:t>
      </w:r>
      <w:r w:rsidR="002B748B">
        <w:rPr>
          <w:rFonts w:eastAsia="Times New Roman" w:cs="Times New Roman"/>
          <w:szCs w:val="24"/>
        </w:rPr>
        <w:t>,</w:t>
      </w:r>
      <w:r>
        <w:rPr>
          <w:rFonts w:eastAsia="Times New Roman" w:cs="Times New Roman"/>
          <w:szCs w:val="24"/>
        </w:rPr>
        <w:t xml:space="preserve"> λοιπόν</w:t>
      </w:r>
      <w:r w:rsidR="002B748B">
        <w:rPr>
          <w:rFonts w:eastAsia="Times New Roman" w:cs="Times New Roman"/>
          <w:szCs w:val="24"/>
        </w:rPr>
        <w:t>,</w:t>
      </w:r>
      <w:r>
        <w:rPr>
          <w:rFonts w:eastAsia="Times New Roman" w:cs="Times New Roman"/>
          <w:szCs w:val="24"/>
        </w:rPr>
        <w:t xml:space="preserve"> σε αυτόν τον αδιέξοδο δρόμο για το</w:t>
      </w:r>
      <w:r w:rsidR="002B748B">
        <w:rPr>
          <w:rFonts w:eastAsia="Times New Roman" w:cs="Times New Roman"/>
          <w:szCs w:val="24"/>
        </w:rPr>
        <w:t>ν</w:t>
      </w:r>
      <w:r>
        <w:rPr>
          <w:rFonts w:eastAsia="Times New Roman" w:cs="Times New Roman"/>
          <w:szCs w:val="24"/>
        </w:rPr>
        <w:t xml:space="preserve"> λαό, το ΚΚΕ προτείνει μια ριζικά διαφορετική λύση. Προτείνει ένα</w:t>
      </w:r>
      <w:r w:rsidR="002B748B">
        <w:rPr>
          <w:rFonts w:eastAsia="Times New Roman" w:cs="Times New Roman"/>
          <w:szCs w:val="24"/>
        </w:rPr>
        <w:t>ν</w:t>
      </w:r>
      <w:r>
        <w:rPr>
          <w:rFonts w:eastAsia="Times New Roman" w:cs="Times New Roman"/>
          <w:szCs w:val="24"/>
        </w:rPr>
        <w:t xml:space="preserve"> διαφορετικό δρόμο, το</w:t>
      </w:r>
      <w:r w:rsidR="002B748B">
        <w:rPr>
          <w:rFonts w:eastAsia="Times New Roman" w:cs="Times New Roman"/>
          <w:szCs w:val="24"/>
        </w:rPr>
        <w:t>ν</w:t>
      </w:r>
      <w:r>
        <w:rPr>
          <w:rFonts w:eastAsia="Times New Roman" w:cs="Times New Roman"/>
          <w:szCs w:val="24"/>
        </w:rPr>
        <w:t xml:space="preserve"> δρόμο της κοινωνικοποίησης των συγκεντρωμένων μέσων παραγωγής, του επιστημονικού</w:t>
      </w:r>
      <w:r w:rsidR="002B748B">
        <w:rPr>
          <w:rFonts w:eastAsia="Times New Roman" w:cs="Times New Roman"/>
          <w:szCs w:val="24"/>
        </w:rPr>
        <w:t>,</w:t>
      </w:r>
      <w:r>
        <w:rPr>
          <w:rFonts w:eastAsia="Times New Roman" w:cs="Times New Roman"/>
          <w:szCs w:val="24"/>
        </w:rPr>
        <w:t xml:space="preserve"> κεντρικού σχεδιασμού της οικονομίας, το</w:t>
      </w:r>
      <w:r w:rsidR="002B748B">
        <w:rPr>
          <w:rFonts w:eastAsia="Times New Roman" w:cs="Times New Roman"/>
          <w:szCs w:val="24"/>
        </w:rPr>
        <w:t>ν</w:t>
      </w:r>
      <w:r>
        <w:rPr>
          <w:rFonts w:eastAsia="Times New Roman" w:cs="Times New Roman"/>
          <w:szCs w:val="24"/>
        </w:rPr>
        <w:t xml:space="preserve"> δρόμο του σοσιαλισμού.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Αυτός ο δρόμος μπορεί πραγματικά να σχεδιάσει την οικονομία για να καλύπτει τις ανθρώπινες ανάγκες, να διασφαλίσει ότι η εκτίναξη της παραγωγικότητας θα οδηγήσει σε μια καθολική μείωση του εργάσιμου χρόνου και σε βελτίωση των αποδοχών των εργαζομένων, να διασφαλίσει λιγότερες ώρες δουλειάς για όλους, με κάλυψη των αναγκών των εργαζομένων σε ελεύθερο χρόνο</w:t>
      </w:r>
      <w:r w:rsidR="002B748B">
        <w:rPr>
          <w:rFonts w:eastAsia="Times New Roman" w:cs="Times New Roman"/>
          <w:szCs w:val="24"/>
        </w:rPr>
        <w:t>,</w:t>
      </w:r>
      <w:r>
        <w:rPr>
          <w:rFonts w:eastAsia="Times New Roman" w:cs="Times New Roman"/>
          <w:szCs w:val="24"/>
        </w:rPr>
        <w:t xml:space="preserve"> για τις μορφωτικές, τις πολιτιστικές τους ανάγκες, τη συμμετοχή τους στα κοινά.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Αυτός ο δρόμος μπορεί να αναπτύξει ολόπλευρα τις παραγωγικές δυνάμεις της χώρας</w:t>
      </w:r>
      <w:r w:rsidR="002B748B">
        <w:rPr>
          <w:rFonts w:eastAsia="Times New Roman" w:cs="Times New Roman"/>
          <w:szCs w:val="24"/>
        </w:rPr>
        <w:t>,</w:t>
      </w:r>
      <w:r>
        <w:rPr>
          <w:rFonts w:eastAsia="Times New Roman" w:cs="Times New Roman"/>
          <w:szCs w:val="24"/>
        </w:rPr>
        <w:t xml:space="preserve"> διασφαλίζοντας ισόρροπη ανάπτυξη των κλάδων, όλων των κλάδων, χωρίς να δεσμεύεται με το κριτήριο της μέγιστης, της αδηφάγας κερδοφορίας, που οδηγεί σε φαινόμενα έντονης ανισομετρίας και αναρχίας της παραγωγής. Αυτός ο δρόμος μπορεί να διασφαλίσει έναν ενεργειακό σχεδιασμό, με κριτήριο τις λαϊκές ανάγκες, σε αντιδιαστολή με τη σημερινή πραγματικότητα της υποταγής του ενεργειακού σχεδιασμού στην κερδοφορία των λίγων.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Αυτός ο δρόμος μπορεί να λύσει το πρόβλημα της δημόσιας δωρεάν υγείας, πρόληψης, περίθαλψης, αποκατάστασης, της πρόνοιας και στήριξης των ατόμων με ειδικές ανάγκες, των ανθρώπων με αναπηρία, της δημόσιας, δωρεάν παιδείας σε όλες της τις βαθμίδες για όλους και για όλες, του μαζικού λαϊκού αθλητισμού, του πολιτισμού, της προστασίας του περιβάλλοντος.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Τέτοια στοιχεία περιέχει η αναπτυξιακή πρόταση του ΚΚΕ, όταν κληθεί με τη λαϊκή θέληση να τον κάνει και νόμο του εργατικού, του λαϊκού κράτους. Πλέον έχουμε βγάλει συμπεράσματα και από την απόπειρα οικοδόμησης της σοσιαλιστικής οικοδόμησης του προηγούμενου, του περασμένου αιώνα περίπου στο </w:t>
      </w:r>
      <w:r w:rsidR="00E549DD">
        <w:rPr>
          <w:rFonts w:eastAsia="Times New Roman" w:cs="Times New Roman"/>
          <w:szCs w:val="24"/>
        </w:rPr>
        <w:t>1/3</w:t>
      </w:r>
      <w:r>
        <w:rPr>
          <w:rFonts w:eastAsia="Times New Roman" w:cs="Times New Roman"/>
          <w:szCs w:val="24"/>
        </w:rPr>
        <w:t xml:space="preserve"> της ανθρωπότητας. Έχουμε διδαχθεί και έχουμε μελετήσει και τα λάθη και τις παραλείψεις και τις αδυναμίες. Κρατάμε μόνο τα θετικά και τις κατακτήσεις. Γι’ αυτό ατενίζουμε αισιόδοξα και το παρόν και το μέλλον.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rsidR="009B1533" w:rsidRDefault="00F93039">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Καλείται στο Βήμα, όπως είχα προαναγγείλει, ο κ. Γιάννης Λοβέρδος, Βουλευτής της Νέας Δημοκρατίας. Να ετοιμάζεται μετά η συνάδελφος κ. </w:t>
      </w:r>
      <w:proofErr w:type="spellStart"/>
      <w:r>
        <w:rPr>
          <w:rFonts w:eastAsia="Times New Roman" w:cs="Times New Roman"/>
          <w:szCs w:val="24"/>
        </w:rPr>
        <w:t>Ραλλία</w:t>
      </w:r>
      <w:proofErr w:type="spellEnd"/>
      <w:r>
        <w:rPr>
          <w:rFonts w:eastAsia="Times New Roman" w:cs="Times New Roman"/>
          <w:szCs w:val="24"/>
        </w:rPr>
        <w:t xml:space="preserve"> Χρηστίδου από το</w:t>
      </w:r>
      <w:r w:rsidR="00C435D9">
        <w:rPr>
          <w:rFonts w:eastAsia="Times New Roman" w:cs="Times New Roman"/>
          <w:szCs w:val="24"/>
        </w:rPr>
        <w:t>ν</w:t>
      </w:r>
      <w:r>
        <w:rPr>
          <w:rFonts w:eastAsia="Times New Roman" w:cs="Times New Roman"/>
          <w:szCs w:val="24"/>
        </w:rPr>
        <w:t xml:space="preserve"> ΣΥΡΙΖΑ.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Θα ήθελα να ανακοινώσω προς το Σώμα ότι η Ειδική Μόνιμη Επιτροπή Κοινοβουλευτικής Δεοντολογίας καταθέτει τις εκθέσεις της στις αιτήσεις </w:t>
      </w:r>
      <w:r w:rsidR="00E50072">
        <w:rPr>
          <w:rFonts w:eastAsia="Times New Roman" w:cs="Times New Roman"/>
          <w:szCs w:val="24"/>
        </w:rPr>
        <w:t>ε</w:t>
      </w:r>
      <w:r>
        <w:rPr>
          <w:rFonts w:eastAsia="Times New Roman" w:cs="Times New Roman"/>
          <w:szCs w:val="24"/>
        </w:rPr>
        <w:t xml:space="preserve">ισαγγελικής </w:t>
      </w:r>
      <w:r w:rsidR="00E50072">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Βουλευτού.</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w:t>
      </w:r>
      <w:r w:rsidR="00E50072">
        <w:rPr>
          <w:rFonts w:eastAsia="Times New Roman" w:cs="Times New Roman"/>
          <w:szCs w:val="24"/>
        </w:rPr>
        <w:t>ν</w:t>
      </w:r>
      <w:r>
        <w:rPr>
          <w:rFonts w:eastAsia="Times New Roman" w:cs="Times New Roman"/>
          <w:szCs w:val="24"/>
        </w:rPr>
        <w:t xml:space="preserve"> λόγο. </w:t>
      </w:r>
    </w:p>
    <w:p w:rsidR="009B1533" w:rsidRDefault="00F93039">
      <w:pPr>
        <w:spacing w:line="600" w:lineRule="auto"/>
        <w:ind w:firstLine="720"/>
        <w:jc w:val="both"/>
        <w:rPr>
          <w:rFonts w:eastAsia="Times New Roman" w:cs="Times New Roman"/>
          <w:szCs w:val="24"/>
        </w:rPr>
      </w:pPr>
      <w:r w:rsidRPr="00A5756B">
        <w:rPr>
          <w:rFonts w:eastAsia="Times New Roman" w:cs="Times New Roman"/>
          <w:b/>
          <w:szCs w:val="24"/>
        </w:rPr>
        <w:t>ΙΩΑΝΝΗΣ</w:t>
      </w:r>
      <w:r w:rsidR="009C332A">
        <w:rPr>
          <w:rFonts w:eastAsia="Times New Roman" w:cs="Times New Roman"/>
          <w:b/>
          <w:szCs w:val="24"/>
        </w:rPr>
        <w:t xml:space="preserve"> </w:t>
      </w:r>
      <w:r w:rsidRPr="00A5756B">
        <w:rPr>
          <w:rFonts w:eastAsia="Times New Roman" w:cs="Times New Roman"/>
          <w:b/>
          <w:szCs w:val="24"/>
        </w:rPr>
        <w:t>-</w:t>
      </w:r>
      <w:r w:rsidR="009C332A">
        <w:rPr>
          <w:rFonts w:eastAsia="Times New Roman" w:cs="Times New Roman"/>
          <w:b/>
          <w:szCs w:val="24"/>
        </w:rPr>
        <w:t xml:space="preserve"> </w:t>
      </w:r>
      <w:r w:rsidRPr="00A5756B">
        <w:rPr>
          <w:rFonts w:eastAsia="Times New Roman" w:cs="Times New Roman"/>
          <w:b/>
          <w:szCs w:val="24"/>
        </w:rPr>
        <w:t xml:space="preserve">ΜΙΧΑΗΛ (ΓΙΑΝΝΗΣ) ΛΟΒΕΡΔΟΣ: </w:t>
      </w:r>
      <w:r>
        <w:rPr>
          <w:rFonts w:eastAsia="Times New Roman" w:cs="Times New Roman"/>
          <w:szCs w:val="24"/>
        </w:rPr>
        <w:t xml:space="preserve">Ευχαριστώ,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Κύριοι Υπουργοί, αγαπητέ Νίκο Παπαθανάση, κυρίες και κύριοι Βουλευτές, σήμερα και εδώ και τρεις μέρες</w:t>
      </w:r>
      <w:r w:rsidR="009C332A">
        <w:rPr>
          <w:rFonts w:eastAsia="Times New Roman" w:cs="Times New Roman"/>
          <w:szCs w:val="24"/>
        </w:rPr>
        <w:t>,</w:t>
      </w:r>
      <w:r>
        <w:rPr>
          <w:rFonts w:eastAsia="Times New Roman" w:cs="Times New Roman"/>
          <w:szCs w:val="24"/>
        </w:rPr>
        <w:t xml:space="preserve"> από τη Δευτέρα</w:t>
      </w:r>
      <w:r w:rsidR="009C332A">
        <w:rPr>
          <w:rFonts w:eastAsia="Times New Roman" w:cs="Times New Roman"/>
          <w:szCs w:val="24"/>
        </w:rPr>
        <w:t>,</w:t>
      </w:r>
      <w:r>
        <w:rPr>
          <w:rFonts w:eastAsia="Times New Roman" w:cs="Times New Roman"/>
          <w:szCs w:val="24"/>
        </w:rPr>
        <w:t xml:space="preserve"> συζητάμε στη Βουλή ένα από τα σημαντικότερα νομοσχέδια που έχει φέρει η Κυβέρνηση του Κυριάκου Μητσοτάκη τα τελευταία δυόμισι χρόνια που είναι στην εξουσία, τον αναπτυξιακό νόμο. Γιατί η ανάπτυξη της οικονομίας για όλους τους Έλληνες και ειδικότερα για αυτούς οι οποίοι έχουν την πρόθεση να δουλέψουν περισσότερο, να δημιουργήσουν περισσότερο και να ξεφύγουν από μια κατάσταση υποβάθμισης και μιζέριας είναι ο βασικός στόχος αυτής της Κυβέρνησης.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της ανάπτυξης της οικονομίας και το πώς το προσεγγίζουμε εμείς και το πώς </w:t>
      </w:r>
      <w:r w:rsidR="009C332A">
        <w:rPr>
          <w:rFonts w:eastAsia="Times New Roman" w:cs="Times New Roman"/>
          <w:szCs w:val="24"/>
        </w:rPr>
        <w:t xml:space="preserve">το </w:t>
      </w:r>
      <w:r>
        <w:rPr>
          <w:rFonts w:eastAsia="Times New Roman" w:cs="Times New Roman"/>
          <w:szCs w:val="24"/>
        </w:rPr>
        <w:t xml:space="preserve">προσεγγίζει η </w:t>
      </w:r>
      <w:r w:rsidR="009C332A">
        <w:rPr>
          <w:rFonts w:eastAsia="Times New Roman" w:cs="Times New Roman"/>
          <w:szCs w:val="24"/>
        </w:rPr>
        <w:t>Α</w:t>
      </w:r>
      <w:r>
        <w:rPr>
          <w:rFonts w:eastAsia="Times New Roman" w:cs="Times New Roman"/>
          <w:szCs w:val="24"/>
        </w:rPr>
        <w:t xml:space="preserve">ντιπολίτευση είναι ασφαλέστατα ένα θέμα που προσφέρεται κυρίως για ιδεολογικές και πολιτικές αντιπαραθέσεις. Εμείς πράγματι δεν έχουμε ιδεολογικές αγκυλώσεις, όπως είπε προηγουμένως ο κ. </w:t>
      </w:r>
      <w:proofErr w:type="spellStart"/>
      <w:r>
        <w:rPr>
          <w:rFonts w:eastAsia="Times New Roman" w:cs="Times New Roman"/>
          <w:szCs w:val="24"/>
        </w:rPr>
        <w:t>Κουτσούμπας</w:t>
      </w:r>
      <w:proofErr w:type="spellEnd"/>
      <w:r>
        <w:rPr>
          <w:rFonts w:eastAsia="Times New Roman" w:cs="Times New Roman"/>
          <w:szCs w:val="24"/>
        </w:rPr>
        <w:t>, και θέλουμε να ακούμε τους πάντες. Και μπορεί κάποιος να μας πει κάτι ενδιαφέρον και να το διορθώσουμε με την πολιτική μας. Δεν έχουμε αγκυλώσεις</w:t>
      </w:r>
      <w:r w:rsidR="009C332A">
        <w:rPr>
          <w:rFonts w:eastAsia="Times New Roman" w:cs="Times New Roman"/>
          <w:szCs w:val="24"/>
        </w:rPr>
        <w:t>,</w:t>
      </w:r>
      <w:r>
        <w:rPr>
          <w:rFonts w:eastAsia="Times New Roman" w:cs="Times New Roman"/>
          <w:szCs w:val="24"/>
        </w:rPr>
        <w:t xml:space="preserve"> όπως έχουν άλλα κόμματα, αλλά έχουμε όραμα για την Ελλάδα όπως τη θέλουμε, για τον κόσμο όπως τον θέλουμε στο μέλλον, για μια καλύτερη Ελλάδα, πιο δημοκρατική, πιο ισχυρή, πιο ανεπτυγμένη, μέσα στους ευρωπαϊκούς θεσμούς.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 το νομοσχέδιο προσφέρεται κατ</w:t>
      </w:r>
      <w:r w:rsidR="001F1155">
        <w:rPr>
          <w:rFonts w:eastAsia="Times New Roman" w:cs="Times New Roman"/>
          <w:szCs w:val="24"/>
        </w:rPr>
        <w:t xml:space="preserve">’ </w:t>
      </w:r>
      <w:r>
        <w:rPr>
          <w:rFonts w:eastAsia="Times New Roman" w:cs="Times New Roman"/>
          <w:szCs w:val="24"/>
        </w:rPr>
        <w:t xml:space="preserve">εξοχήν για ιδεολογικές και πολιτικές αντιπαραθέσεις με τα κόμματα της </w:t>
      </w:r>
      <w:r w:rsidR="001F1155">
        <w:rPr>
          <w:rFonts w:eastAsia="Times New Roman" w:cs="Times New Roman"/>
          <w:szCs w:val="24"/>
        </w:rPr>
        <w:t>Α</w:t>
      </w:r>
      <w:r>
        <w:rPr>
          <w:rFonts w:eastAsia="Times New Roman" w:cs="Times New Roman"/>
          <w:szCs w:val="24"/>
        </w:rPr>
        <w:t xml:space="preserve">ντιπολίτευσης και αυτό είναι πολύ θεμιτό μέσα στο πλαίσιο ενός δημοκρατικού διαλόγου. Εγώ χαίρομαι να ακούω διαφορετικές απόψεις, όπως προηγουμένως άκουσα το ΚΚΕ. Εγώ διαφωνώ πλήρως με την πολιτική του ΚΚΕ, αλλά χαίρομαι που βρίσκεται μέσα στη Βουλή και διατυπώνει με σοβαρότητα τις απόψεις του και τις διακινεί. Γι’ αυτό είμαστε εδώ, για να ακούμε απόψεις, να συγκρουόμαστε και να αντιπαρατιθέμεθα με απόψεις.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Δυστυχώς, όμως, αυτό δεν συνέβη. Δυστυχώς, απ’ όλη αυτή τη συζήτηση των τριών ημερών το μόνο που θα μείνει είναι το «σόου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lastRenderedPageBreak/>
        <w:t xml:space="preserve">πάνω στο Βήμα της Βουλής. Και είναι ντροπή και υποτιμητικό για το κοινοβουλευτικό σύστημα αυτό το οποίο συνέβη τη Δευτέρα. Είναι εις βάρος όλων μας. Είναι εις βάρος του κοινοβουλευτισμού. Είναι εις βάρος της λαϊκής κυριαρχίας, εν τέλει, το να υποβαθμίζεται το Κοινοβούλιο.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λέω πάντα όταν ανεβαίνω σ’ αυτό εδώ το Βήμα ότι όποτε ανεβαίνω -επειδή έχω διαβάσει ιστορία- νιώθω δέος</w:t>
      </w:r>
      <w:r w:rsidR="0073296F">
        <w:rPr>
          <w:rFonts w:eastAsia="Times New Roman" w:cs="Times New Roman"/>
          <w:szCs w:val="24"/>
        </w:rPr>
        <w:t>,</w:t>
      </w:r>
      <w:r>
        <w:rPr>
          <w:rFonts w:eastAsia="Times New Roman" w:cs="Times New Roman"/>
          <w:szCs w:val="24"/>
        </w:rPr>
        <w:t xml:space="preserve"> λόγω εκείνων που έχουν περάσει από την εποχή του Ελευθέριου Βενιζέλου, εκείνων που έχουν μιλήσει σ’ αυτό εδώ το Βήμα όλες αυτές τις δεκαετίες, κορυφαίες φυσιογνωμίες του κοινοβουλευτισμού.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ενώ, δυστυχώς, στη σύγχρονη ιστορία της Ελλάδος είχαμε πολλές αναταράξεις και αναταραχές, διχασμούς, δικτατορίες, κινήματα, επαναστάσεις, εμφυλίους πολέμους, καταπίεση του κοινοβουλευτισμού, τελικά, όμως, ο κοινοβουλευτισμός επικράτησε. Μπορέσαμε να τον σταθεροποιήσουμε και να τον σηκώσουμε στα «πόδια» του. Και τώρα, ειδικά μετά την τελευταία δεκαετία και μετά τη μεγάλη οικονομική κρίση, κάποιοι προσπάθησαν να τον υπονομεύσουν. Προσπάθησαν να </w:t>
      </w:r>
      <w:r w:rsidR="0073296F">
        <w:rPr>
          <w:rFonts w:eastAsia="Times New Roman" w:cs="Times New Roman"/>
          <w:szCs w:val="24"/>
        </w:rPr>
        <w:t>τον</w:t>
      </w:r>
      <w:r>
        <w:rPr>
          <w:rFonts w:eastAsia="Times New Roman" w:cs="Times New Roman"/>
          <w:szCs w:val="24"/>
        </w:rPr>
        <w:t xml:space="preserve"> υπονομεύσουν ακραία κόμματα</w:t>
      </w:r>
      <w:r w:rsidR="0073296F">
        <w:rPr>
          <w:rFonts w:eastAsia="Times New Roman" w:cs="Times New Roman"/>
          <w:szCs w:val="24"/>
        </w:rPr>
        <w:t>,</w:t>
      </w:r>
      <w:r>
        <w:rPr>
          <w:rFonts w:eastAsia="Times New Roman" w:cs="Times New Roman"/>
          <w:szCs w:val="24"/>
        </w:rPr>
        <w:t xml:space="preserve"> όπως η Χρυσή Αυγή</w:t>
      </w:r>
      <w:r w:rsidR="0073296F">
        <w:rPr>
          <w:rFonts w:eastAsia="Times New Roman" w:cs="Times New Roman"/>
          <w:szCs w:val="24"/>
        </w:rPr>
        <w:t>,</w:t>
      </w:r>
      <w:r>
        <w:rPr>
          <w:rFonts w:eastAsia="Times New Roman" w:cs="Times New Roman"/>
          <w:szCs w:val="24"/>
        </w:rPr>
        <w:t xml:space="preserve"> και το αντιμετωπίσαμε. Προσπάθησαν να τον υπονομεύσουν πλατείες αγανακτισμένων και το αντιμετωπίσαμε. Προσπάθησαν να το</w:t>
      </w:r>
      <w:r w:rsidR="0073296F">
        <w:rPr>
          <w:rFonts w:eastAsia="Times New Roman" w:cs="Times New Roman"/>
          <w:szCs w:val="24"/>
        </w:rPr>
        <w:t>ν</w:t>
      </w:r>
      <w:r>
        <w:rPr>
          <w:rFonts w:eastAsia="Times New Roman" w:cs="Times New Roman"/>
          <w:szCs w:val="24"/>
        </w:rPr>
        <w:t xml:space="preserve"> υπονομεύσουν </w:t>
      </w:r>
      <w:proofErr w:type="spellStart"/>
      <w:r>
        <w:rPr>
          <w:rFonts w:eastAsia="Times New Roman" w:cs="Times New Roman"/>
          <w:szCs w:val="24"/>
        </w:rPr>
        <w:t>εξωθεσμικοί</w:t>
      </w:r>
      <w:proofErr w:type="spellEnd"/>
      <w:r>
        <w:rPr>
          <w:rFonts w:eastAsia="Times New Roman" w:cs="Times New Roman"/>
          <w:szCs w:val="24"/>
        </w:rPr>
        <w:t xml:space="preserve"> κύκλοι</w:t>
      </w:r>
      <w:r w:rsidR="0073296F">
        <w:rPr>
          <w:rFonts w:eastAsia="Times New Roman" w:cs="Times New Roman"/>
          <w:szCs w:val="24"/>
        </w:rPr>
        <w:t>,</w:t>
      </w:r>
      <w:r>
        <w:rPr>
          <w:rFonts w:eastAsia="Times New Roman" w:cs="Times New Roman"/>
          <w:szCs w:val="24"/>
        </w:rPr>
        <w:t xml:space="preserve"> που θέλουν να ελέγχουν την Κυβέρνηση προς ίδιον επιχειρηματικό όφελος. Και αυτό το αντιμετωπίζουμε. Αλλά δεν </w:t>
      </w:r>
      <w:r>
        <w:rPr>
          <w:rFonts w:eastAsia="Times New Roman" w:cs="Times New Roman"/>
          <w:szCs w:val="24"/>
        </w:rPr>
        <w:lastRenderedPageBreak/>
        <w:t xml:space="preserve">πρέπει εμείς οι ίδιοι οι Βουλευτές, εμείς οι ίδιοι οι πολιτικοί να υπονομεύουμε το ίδιο το σύστημα που εν τέλει είναι η πηγή της λαϊκής κυριαρχίας.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Βλέπω δημοσιεύματα τις τελευταίες ημέρες από ανθρώπους που επιδιώκουν αυτό ακριβώς, να μπει στο περιθώριο η Βουλή και να έρθουν μπροστά στο όνομα κάποιων άλλων αξιών κάποιες </w:t>
      </w:r>
      <w:proofErr w:type="spellStart"/>
      <w:r>
        <w:rPr>
          <w:rFonts w:eastAsia="Times New Roman" w:cs="Times New Roman"/>
          <w:szCs w:val="24"/>
        </w:rPr>
        <w:t>εξωθεσμικές</w:t>
      </w:r>
      <w:proofErr w:type="spellEnd"/>
      <w:r>
        <w:rPr>
          <w:rFonts w:eastAsia="Times New Roman" w:cs="Times New Roman"/>
          <w:szCs w:val="24"/>
        </w:rPr>
        <w:t xml:space="preserve"> λύσεις. Δεν υπάρχει περίπτωση να επικρατήσουν ούτε αυτή τη φορά. Σας βεβαιώ. Αλλά μην υπονομεύετε.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εσείς στον ΣΥΡΙΖΑ</w:t>
      </w:r>
      <w:r w:rsidR="00CB475D">
        <w:rPr>
          <w:rFonts w:eastAsia="Times New Roman" w:cs="Times New Roman"/>
          <w:szCs w:val="24"/>
        </w:rPr>
        <w:t>,</w:t>
      </w:r>
      <w:r>
        <w:rPr>
          <w:rFonts w:eastAsia="Times New Roman" w:cs="Times New Roman"/>
          <w:szCs w:val="24"/>
        </w:rPr>
        <w:t xml:space="preserve"> έχετε πολύ μεγάλη υποχρέωση να απομονώσετε τις ακραίες αυτές φωνές</w:t>
      </w:r>
      <w:r w:rsidR="006F67A5">
        <w:rPr>
          <w:rFonts w:eastAsia="Times New Roman" w:cs="Times New Roman"/>
          <w:szCs w:val="24"/>
        </w:rPr>
        <w:t>,</w:t>
      </w:r>
      <w:r>
        <w:rPr>
          <w:rFonts w:eastAsia="Times New Roman" w:cs="Times New Roman"/>
          <w:szCs w:val="24"/>
        </w:rPr>
        <w:t xml:space="preserve"> που υπονομεύουν το δημοκρατικό και το κοινοβουλευτικό μας σύστημα. Έχετε πολύ μεγάλη υποχρέωση όλα τα κόμματα. Και το ΚΙΝΑΛ έχει μεγάλη υποχρέωση να συμβάλει πλέον στην ενίσχυση του κοινοβουλευτισμού και όχι στην αποδυνάμωση, όπως έχουμε όλοι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ξέρετε γιατί το λέω αυτό; Γιατί εμείς στη Νέα Δημοκρατία -και αυτό να το έχουν καλά υπ</w:t>
      </w:r>
      <w:r w:rsidR="006F67A5">
        <w:rPr>
          <w:rFonts w:eastAsia="Times New Roman" w:cs="Times New Roman"/>
          <w:szCs w:val="24"/>
        </w:rPr>
        <w:t xml:space="preserve">’ </w:t>
      </w:r>
      <w:r>
        <w:rPr>
          <w:rFonts w:eastAsia="Times New Roman" w:cs="Times New Roman"/>
          <w:szCs w:val="24"/>
        </w:rPr>
        <w:t>όψ</w:t>
      </w:r>
      <w:r w:rsidR="006F67A5">
        <w:rPr>
          <w:rFonts w:eastAsia="Times New Roman" w:cs="Times New Roman"/>
          <w:szCs w:val="24"/>
        </w:rPr>
        <w:t>ιν</w:t>
      </w:r>
      <w:r>
        <w:rPr>
          <w:rFonts w:eastAsia="Times New Roman" w:cs="Times New Roman"/>
          <w:szCs w:val="24"/>
        </w:rPr>
        <w:t xml:space="preserve"> τους όσοι μ</w:t>
      </w:r>
      <w:r w:rsidR="006F67A5">
        <w:rPr>
          <w:rFonts w:eastAsia="Times New Roman" w:cs="Times New Roman"/>
          <w:szCs w:val="24"/>
        </w:rPr>
        <w:t>ά</w:t>
      </w:r>
      <w:r>
        <w:rPr>
          <w:rFonts w:eastAsia="Times New Roman" w:cs="Times New Roman"/>
          <w:szCs w:val="24"/>
        </w:rPr>
        <w:t>ς ακούν, είτε εντός είτε εκτός Κοινοβουλίου- δεν πρόκειται ποτέ να εγκαταλείψουμε τον κοινοβουλευτισμό. Δεν πρόκειται ποτέ να υπονομεύσουμε τον κοινοβουλευτισμό, γιατί θεωρούμε ότι είναι η πηγή της λαϊκής κυριαρχίας. Και οι εκατό</w:t>
      </w:r>
      <w:r w:rsidR="006F67A5">
        <w:rPr>
          <w:rFonts w:eastAsia="Times New Roman" w:cs="Times New Roman"/>
          <w:szCs w:val="24"/>
        </w:rPr>
        <w:t>ν</w:t>
      </w:r>
      <w:r>
        <w:rPr>
          <w:rFonts w:eastAsia="Times New Roman" w:cs="Times New Roman"/>
          <w:szCs w:val="24"/>
        </w:rPr>
        <w:t xml:space="preserve"> πενήντα επτά Βουλευτές της Νέας Δημοκρατίας -ελπίζω σύντομα να είναι κοντά μας και η αγαπημένη μου φίλη, η Μαριέττα Γιαννάκου- είμαστε σαν μια γροθιά ενωμένοι υπέρ της </w:t>
      </w:r>
      <w:r>
        <w:rPr>
          <w:rFonts w:eastAsia="Times New Roman" w:cs="Times New Roman"/>
          <w:szCs w:val="24"/>
        </w:rPr>
        <w:lastRenderedPageBreak/>
        <w:t xml:space="preserve">δημοκρατίας, του κοινοβουλευτισμού και υπέρ της Κυβέρνησης του Κυριάκου Μητσοτάκη, όχι μόνο γιατί είναι η Κυβέρνηση δική μας, αλλά γιατί πράγματι εγώ προσωπικά τη θεωρώ ως την καλύτερη Κυβέρνηση και τον καλύτερο Πρωθυπουργό που θα μπορούσαμε να έχουμε υπό τις συγκεκριμένες συνθήκες.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φέρνει η Κυβέρνηση και ο Νίκος Παπαθανάσης και ο Άδωνις Γεωργιάδης είναι ένα σημαντικό νομοσχέδιο. Ανέλυσαν πάρα πολύ καλά και ο Γιάννης </w:t>
      </w:r>
      <w:proofErr w:type="spellStart"/>
      <w:r>
        <w:rPr>
          <w:rFonts w:eastAsia="Times New Roman" w:cs="Times New Roman"/>
          <w:szCs w:val="24"/>
        </w:rPr>
        <w:t>Βρούτσης</w:t>
      </w:r>
      <w:proofErr w:type="spellEnd"/>
      <w:r>
        <w:rPr>
          <w:rFonts w:eastAsia="Times New Roman" w:cs="Times New Roman"/>
          <w:szCs w:val="24"/>
        </w:rPr>
        <w:t xml:space="preserve"> και ο Μάξιμος </w:t>
      </w:r>
      <w:proofErr w:type="spellStart"/>
      <w:r>
        <w:rPr>
          <w:rFonts w:eastAsia="Times New Roman" w:cs="Times New Roman"/>
          <w:szCs w:val="24"/>
        </w:rPr>
        <w:t>Σενετάκης</w:t>
      </w:r>
      <w:proofErr w:type="spellEnd"/>
      <w:r>
        <w:rPr>
          <w:rFonts w:eastAsia="Times New Roman" w:cs="Times New Roman"/>
          <w:szCs w:val="24"/>
        </w:rPr>
        <w:t xml:space="preserve"> προηγουμένως και όλοι οι ομιλητές το τι περιέχει αυτό το νομοσχέδιο. Για μένα, όμως, περιέχει κάτι πολύ σημαντικότερο. Περιέχει όλη τη φιλοσοφία της προοδευτικής -γιατί για μένα η Νέα Δημοκρατία είναι το πιο προοδευτικό κόμμα που υπάρχει- αντίληψης που επικρατεί παγκοσμίως σήμερα, να δώσουμε έμφαση στον ιδιώτη, να δώσουμε έμφαση στον δημιουργό, να δώσουμε έμφαση στον άνθρωπο ο </w:t>
      </w:r>
      <w:r w:rsidR="00AD7038">
        <w:rPr>
          <w:rFonts w:eastAsia="Times New Roman" w:cs="Times New Roman"/>
          <w:szCs w:val="24"/>
        </w:rPr>
        <w:t>ο</w:t>
      </w:r>
      <w:r>
        <w:rPr>
          <w:rFonts w:eastAsia="Times New Roman" w:cs="Times New Roman"/>
          <w:szCs w:val="24"/>
        </w:rPr>
        <w:t>πο</w:t>
      </w:r>
      <w:r w:rsidR="00AD7038">
        <w:rPr>
          <w:rFonts w:eastAsia="Times New Roman" w:cs="Times New Roman"/>
          <w:szCs w:val="24"/>
        </w:rPr>
        <w:t>ί</w:t>
      </w:r>
      <w:r>
        <w:rPr>
          <w:rFonts w:eastAsia="Times New Roman" w:cs="Times New Roman"/>
          <w:szCs w:val="24"/>
        </w:rPr>
        <w:t xml:space="preserve">ος προσπαθεί για κάτι καλύτερο.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το συμβολικότερο και το πιο ωραίο από όλα που έχουμε ζήσει τις τελευταίες ημέρες είναι αυτή η ιστορία με τον ηλεκτρολόγο από το Περιστέρι, την ιδιαίτερη περιφέρειά μου, ένας άνθρωπος που χωρίς να ανήκει σε κάποιο «τζάκι», χωρίς να είναι σε κάποιο μεγάλο επιχειρηματικό σπίτι, χωρίς να κρύβεται κάπου στα παρασκήνια, που είχε το όραμα, τη δύναμη, τη φαντασία, </w:t>
      </w:r>
      <w:r>
        <w:rPr>
          <w:rFonts w:eastAsia="Times New Roman" w:cs="Times New Roman"/>
          <w:szCs w:val="24"/>
        </w:rPr>
        <w:lastRenderedPageBreak/>
        <w:t xml:space="preserve">τη δημιουργικότητα για να φτιάξει το </w:t>
      </w:r>
      <w:r>
        <w:rPr>
          <w:rFonts w:eastAsia="Times New Roman" w:cs="Times New Roman"/>
          <w:szCs w:val="24"/>
          <w:lang w:val="en-US"/>
        </w:rPr>
        <w:t>Viva</w:t>
      </w:r>
      <w:r>
        <w:rPr>
          <w:rFonts w:eastAsia="Times New Roman" w:cs="Times New Roman"/>
          <w:szCs w:val="24"/>
        </w:rPr>
        <w:t xml:space="preserve"> </w:t>
      </w:r>
      <w:r>
        <w:rPr>
          <w:rFonts w:eastAsia="Times New Roman" w:cs="Times New Roman"/>
          <w:szCs w:val="24"/>
          <w:lang w:val="en-US"/>
        </w:rPr>
        <w:t>Wallet</w:t>
      </w:r>
      <w:r>
        <w:rPr>
          <w:rFonts w:eastAsia="Times New Roman" w:cs="Times New Roman"/>
          <w:szCs w:val="24"/>
        </w:rPr>
        <w:t xml:space="preserve">, που έχει γίνει σήμερα μια από τις μεγαλύτερες επενδύσεις, όχι μόνο στην Ελλάδα, αλλά πανευρωπαϊκά.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Αυτούς τους ανθρώπους θέλουμε να αναδείξουμε, αυτή την Ελλάδα θέλουμε, την Ελλάδα της δημιουργίας, του δυναμισμού, που αναπτύσσει το δαιμόνιο του Έλληνα, όπως λέγαμε παλιά. Αυτή είναι η Ελλάδα της Νέας Δημοκρατίας και του Κυριάκου Μητσοτάκη. Αυτή είναι η Ελλάδα που μας αξίζει.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D51D5D">
        <w:rPr>
          <w:rFonts w:eastAsia="Times New Roman" w:cs="Times New Roman"/>
          <w:b/>
          <w:szCs w:val="24"/>
        </w:rPr>
        <w:t>ΠΡΟΕΔΡΕΥΩΝ (Νικήτας Κακλαμάνης):</w:t>
      </w:r>
      <w:r>
        <w:rPr>
          <w:rFonts w:eastAsia="Times New Roman" w:cs="Times New Roman"/>
          <w:szCs w:val="24"/>
        </w:rPr>
        <w:t xml:space="preserve"> Καλείται στο Βήμα η κ</w:t>
      </w:r>
      <w:r w:rsidR="00541193">
        <w:rPr>
          <w:rFonts w:eastAsia="Times New Roman" w:cs="Times New Roman"/>
          <w:szCs w:val="24"/>
        </w:rPr>
        <w:t xml:space="preserve">. </w:t>
      </w:r>
      <w:proofErr w:type="spellStart"/>
      <w:r>
        <w:rPr>
          <w:rFonts w:eastAsia="Times New Roman" w:cs="Times New Roman"/>
          <w:szCs w:val="24"/>
        </w:rPr>
        <w:t>Ραλλία</w:t>
      </w:r>
      <w:proofErr w:type="spellEnd"/>
      <w:r>
        <w:rPr>
          <w:rFonts w:eastAsia="Times New Roman" w:cs="Times New Roman"/>
          <w:szCs w:val="24"/>
        </w:rPr>
        <w:t xml:space="preserve"> Χρηστίδου</w:t>
      </w:r>
      <w:r w:rsidR="00541193">
        <w:rPr>
          <w:rFonts w:eastAsia="Times New Roman" w:cs="Times New Roman"/>
          <w:szCs w:val="24"/>
        </w:rPr>
        <w:t>,</w:t>
      </w:r>
      <w:r>
        <w:rPr>
          <w:rFonts w:eastAsia="Times New Roman" w:cs="Times New Roman"/>
          <w:szCs w:val="24"/>
        </w:rPr>
        <w:t xml:space="preserve"> Βουλευτής του ΣΥΡΙΖΑ.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Ευχαριστώ πολύ,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Ξεκινώντας, να πω ότι, δυστυχώς, η Κυβέρνηση της Νέας Δημοκρατίας την επιθυμία της για μονόλογο την έχει κάνει σύστημα και δεν μπορεί πλέον να κρύψει τη φοβερή της αλαζονεία και την απέχθεια για κριτική, ακόμα και μέσα στη Βουλή. </w:t>
      </w:r>
    </w:p>
    <w:p w:rsidR="009B1533" w:rsidRDefault="00F93039">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η </w:t>
      </w:r>
      <w:proofErr w:type="spellStart"/>
      <w:r>
        <w:rPr>
          <w:rFonts w:eastAsia="Times New Roman"/>
          <w:szCs w:val="24"/>
          <w:highlight w:val="white"/>
        </w:rPr>
        <w:t>Η</w:t>
      </w:r>
      <w:proofErr w:type="spellEnd"/>
      <w:r>
        <w:rPr>
          <w:rFonts w:eastAsia="Times New Roman"/>
          <w:szCs w:val="24"/>
          <w:highlight w:val="white"/>
        </w:rPr>
        <w:t xml:space="preserve">΄ Αντιπρόεδρος της Βουλής κ. </w:t>
      </w:r>
      <w:r w:rsidRPr="00541193">
        <w:rPr>
          <w:rFonts w:eastAsia="Times New Roman"/>
          <w:b/>
          <w:szCs w:val="24"/>
          <w:highlight w:val="white"/>
        </w:rPr>
        <w:t>ΣΟΦΙΑ ΣΑΚΟΡΑΦΑ</w:t>
      </w:r>
      <w:r>
        <w:rPr>
          <w:rFonts w:eastAsia="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Τα μικρόφωνα έκλεισαν προχθές για τον Βουλευτή του ΣΥΡΙΖΑ, τον Παύλο </w:t>
      </w:r>
      <w:proofErr w:type="spellStart"/>
      <w:r>
        <w:rPr>
          <w:rFonts w:eastAsia="Times New Roman" w:cs="Times New Roman"/>
          <w:szCs w:val="24"/>
        </w:rPr>
        <w:t>Πολάκη</w:t>
      </w:r>
      <w:proofErr w:type="spellEnd"/>
      <w:r>
        <w:rPr>
          <w:rFonts w:eastAsia="Times New Roman" w:cs="Times New Roman"/>
          <w:szCs w:val="24"/>
        </w:rPr>
        <w:t xml:space="preserve">, και έκλεισαν όχι επειδή ήταν εκτός θέματος, όπως προβλέπει ο Κανονισμός της Βουλής, αλλά ακριβώς επειδή ήταν εντός θέματος και επειδή ήταν ενοχλητικά αυτά τα οποία έλεγε. Διότι αυτά τα οποία κατήγγειλε είναι ακριβώς αυτά τα οποία υπονομεύουν τη διαφάνεια, υπονομεύουν την υγιή επιχειρηματικότητα και υπονομεύουν την εθνική ανάπτυξη. Και γι’ αυτό δεν άρεσαν τα όσα είπε και γι’ αυτό δεν θέλατε να ακουστεί. Ωστόσο, το μόνο που καταφέρνετε είναι να εκτίθεστε και να φαίνεται ξεκάθαρα στον ελληνικό λαό η πολιτική σας ποιότητα.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σε αυτό το πλαίσιο φέρνετε δήθεν έναν αναπτυξιακό νόμο, έναν δήθεν εθνικό νόμο, παρά τις αγαθές προθέσεις του κ. Παπαθανάση, τη στιγμή που οι δύο τελευταίες συνεδριάσεις της Βουλής επιβεβαιώνουν αυτό που </w:t>
      </w:r>
      <w:r w:rsidR="003A79BF">
        <w:rPr>
          <w:rFonts w:eastAsia="Times New Roman" w:cs="Times New Roman"/>
          <w:szCs w:val="24"/>
        </w:rPr>
        <w:t xml:space="preserve">η </w:t>
      </w:r>
      <w:r>
        <w:rPr>
          <w:rFonts w:eastAsia="Times New Roman" w:cs="Times New Roman"/>
          <w:szCs w:val="24"/>
        </w:rPr>
        <w:t xml:space="preserve">ελληνική κοινωνία πλέον γνωρίζει και μάταια οι επικοινωνιολόγοι της Νέας Δημοκρατίας προσπαθούν να αποκρύψουν, ότι στη χώρα υπάρχει μία Κυβέρνηση που σε κάθε τομέα έχει αποτύχει πανηγυρικά. </w:t>
      </w:r>
    </w:p>
    <w:p w:rsidR="005B5C2F" w:rsidRDefault="00144DBB">
      <w:pPr>
        <w:spacing w:line="600" w:lineRule="auto"/>
        <w:ind w:firstLine="720"/>
        <w:jc w:val="both"/>
        <w:rPr>
          <w:rFonts w:eastAsia="Times New Roman" w:cs="Times New Roman"/>
          <w:szCs w:val="24"/>
        </w:rPr>
      </w:pPr>
      <w:r>
        <w:rPr>
          <w:rFonts w:eastAsia="Times New Roman" w:cs="Times New Roman"/>
          <w:szCs w:val="24"/>
        </w:rPr>
        <w:t>Στον τομέα πρόληψης των φυσικών καταστροφών οι φωτιές έκαι</w:t>
      </w:r>
      <w:r>
        <w:rPr>
          <w:rFonts w:eastAsia="Times New Roman" w:cs="Times New Roman"/>
          <w:szCs w:val="24"/>
        </w:rPr>
        <w:t>γαν την Αττική, την Εύβοια, την Πελοπόννησο, τη μισή Ελλάδα και μόνο που μπορούσατε να πείτε ήταν</w:t>
      </w:r>
      <w:r w:rsidR="00F7064A">
        <w:rPr>
          <w:rFonts w:eastAsia="Times New Roman" w:cs="Times New Roman"/>
          <w:szCs w:val="24"/>
        </w:rPr>
        <w:t>:</w:t>
      </w:r>
      <w:r>
        <w:rPr>
          <w:rFonts w:eastAsia="Times New Roman" w:cs="Times New Roman"/>
          <w:szCs w:val="24"/>
        </w:rPr>
        <w:t xml:space="preserve"> «Εκκενώστε</w:t>
      </w:r>
      <w:r w:rsidR="00F7064A">
        <w:rPr>
          <w:rFonts w:eastAsia="Times New Roman" w:cs="Times New Roman"/>
          <w:szCs w:val="24"/>
        </w:rPr>
        <w:t>.</w:t>
      </w:r>
      <w:r>
        <w:rPr>
          <w:rFonts w:eastAsia="Times New Roman" w:cs="Times New Roman"/>
          <w:szCs w:val="24"/>
        </w:rPr>
        <w:t>». Οι βροχές έπνιγαν την Αθήνα και η βοήθεια που προσφέρατε ήταν το νέο μήνυμα</w:t>
      </w:r>
      <w:r w:rsidR="00F7064A">
        <w:rPr>
          <w:rFonts w:eastAsia="Times New Roman" w:cs="Times New Roman"/>
          <w:szCs w:val="24"/>
        </w:rPr>
        <w:t>:</w:t>
      </w:r>
      <w:r>
        <w:rPr>
          <w:rFonts w:eastAsia="Times New Roman" w:cs="Times New Roman"/>
          <w:szCs w:val="24"/>
        </w:rPr>
        <w:t xml:space="preserve"> «</w:t>
      </w:r>
      <w:r w:rsidR="00F7064A">
        <w:rPr>
          <w:rFonts w:eastAsia="Times New Roman" w:cs="Times New Roman"/>
          <w:szCs w:val="24"/>
        </w:rPr>
        <w:t>Ν</w:t>
      </w:r>
      <w:r>
        <w:rPr>
          <w:rFonts w:eastAsia="Times New Roman" w:cs="Times New Roman"/>
          <w:szCs w:val="24"/>
        </w:rPr>
        <w:t>α μείνετε κλεισμένοι στο σπίτι</w:t>
      </w:r>
      <w:r w:rsidR="00F7064A">
        <w:rPr>
          <w:rFonts w:eastAsia="Times New Roman" w:cs="Times New Roman"/>
          <w:szCs w:val="24"/>
        </w:rPr>
        <w:t>.</w:t>
      </w:r>
      <w:r>
        <w:rPr>
          <w:rFonts w:eastAsia="Times New Roman" w:cs="Times New Roman"/>
          <w:szCs w:val="24"/>
        </w:rPr>
        <w:t xml:space="preserve">». Στον χιονιά η επιτυχία σας ήταν να κλείσουν όλοι οι δρόμοι στην Αθήνα </w:t>
      </w:r>
      <w:r>
        <w:rPr>
          <w:rFonts w:eastAsia="Times New Roman" w:cs="Times New Roman"/>
          <w:szCs w:val="24"/>
        </w:rPr>
        <w:lastRenderedPageBreak/>
        <w:t>και να πάνε οι στρατιώτες και</w:t>
      </w:r>
      <w:r w:rsidR="00780F67">
        <w:rPr>
          <w:rFonts w:eastAsia="Times New Roman" w:cs="Times New Roman"/>
          <w:szCs w:val="24"/>
        </w:rPr>
        <w:t xml:space="preserve"> οι</w:t>
      </w:r>
      <w:r>
        <w:rPr>
          <w:rFonts w:eastAsia="Times New Roman" w:cs="Times New Roman"/>
          <w:szCs w:val="24"/>
        </w:rPr>
        <w:t xml:space="preserve"> κρατικοί λειτουργοί να απεγκλωβίσουν οδηγούς στους δρόμους μιας ιδιωτικής εταιρείας -που ακούστηκε αυτό;- είκοσι ώρες μετά, αφού προηγουμένως είχαν πα</w:t>
      </w:r>
      <w:r>
        <w:rPr>
          <w:rFonts w:eastAsia="Times New Roman" w:cs="Times New Roman"/>
          <w:szCs w:val="24"/>
        </w:rPr>
        <w:t>ρασχεθεί στον κόσμο ένα μπουκαλάκι νερό, ένα ληγμένο κρουασάν και λουξ δωρεάν διαμονή στους διαδρόμους του αεροδρομίου</w:t>
      </w:r>
      <w:r w:rsidR="00325E5C">
        <w:rPr>
          <w:rFonts w:eastAsia="Times New Roman" w:cs="Times New Roman"/>
          <w:szCs w:val="24"/>
        </w:rPr>
        <w:t>!</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Υπουργός Επικρατείας και ο Υφυπουργός παρά τω </w:t>
      </w:r>
      <w:proofErr w:type="spellStart"/>
      <w:r>
        <w:rPr>
          <w:rFonts w:eastAsia="Times New Roman" w:cs="Times New Roman"/>
          <w:szCs w:val="24"/>
        </w:rPr>
        <w:t>Πρωθυπουργώ</w:t>
      </w:r>
      <w:proofErr w:type="spellEnd"/>
      <w:r>
        <w:rPr>
          <w:rFonts w:eastAsia="Times New Roman" w:cs="Times New Roman"/>
          <w:szCs w:val="24"/>
        </w:rPr>
        <w:t xml:space="preserve"> συμμετείχαν ως εκπρόσωποι του Μαξίμου στις συσκέψεις</w:t>
      </w:r>
      <w:r w:rsidR="00325E5C">
        <w:rPr>
          <w:rFonts w:eastAsia="Times New Roman" w:cs="Times New Roman"/>
          <w:szCs w:val="24"/>
        </w:rPr>
        <w:t>,</w:t>
      </w:r>
      <w:r>
        <w:rPr>
          <w:rFonts w:eastAsia="Times New Roman" w:cs="Times New Roman"/>
          <w:szCs w:val="24"/>
        </w:rPr>
        <w:t xml:space="preserve"> οι οποίες ισχυρίζεστε ότι </w:t>
      </w:r>
      <w:r w:rsidR="00966699">
        <w:rPr>
          <w:rFonts w:eastAsia="Times New Roman" w:cs="Times New Roman"/>
          <w:szCs w:val="24"/>
        </w:rPr>
        <w:t xml:space="preserve">ήταν </w:t>
      </w:r>
      <w:r>
        <w:rPr>
          <w:rFonts w:eastAsia="Times New Roman" w:cs="Times New Roman"/>
          <w:szCs w:val="24"/>
        </w:rPr>
        <w:t>τόσο επιτελικές</w:t>
      </w:r>
      <w:r w:rsidR="00325E5C">
        <w:rPr>
          <w:rFonts w:eastAsia="Times New Roman" w:cs="Times New Roman"/>
          <w:szCs w:val="24"/>
        </w:rPr>
        <w:t>,</w:t>
      </w:r>
      <w:r>
        <w:rPr>
          <w:rFonts w:eastAsia="Times New Roman" w:cs="Times New Roman"/>
          <w:szCs w:val="24"/>
        </w:rPr>
        <w:t xml:space="preserve"> ώστε δεν κρατούνταν πρακτικά, ενώ ξέρουμε ότι μέχρι και στις συνεδριάσεις των προσκόπων, οι πρόσκοποι κρατάνε πρακτικά συνεδριάσεων.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Στον τομέα της υγείας έχουμε προ καιρού, δυστυχώς, σπάσει όλα τα αρνητικά ρεκόρ ημερήσιων θανάτων σε σχέση με τον πληθυσμό μας πανευρωπαϊκά</w:t>
      </w:r>
      <w:r w:rsidR="00DE7D7B">
        <w:rPr>
          <w:rFonts w:eastAsia="Times New Roman" w:cs="Times New Roman"/>
          <w:szCs w:val="24"/>
        </w:rPr>
        <w:t>.</w:t>
      </w:r>
      <w:r>
        <w:rPr>
          <w:rFonts w:eastAsia="Times New Roman" w:cs="Times New Roman"/>
          <w:szCs w:val="24"/>
        </w:rPr>
        <w:t xml:space="preserve"> </w:t>
      </w:r>
      <w:r w:rsidR="00DE7D7B">
        <w:rPr>
          <w:rFonts w:eastAsia="Times New Roman" w:cs="Times New Roman"/>
          <w:szCs w:val="24"/>
        </w:rPr>
        <w:t>Κ</w:t>
      </w:r>
      <w:r>
        <w:rPr>
          <w:rFonts w:eastAsia="Times New Roman" w:cs="Times New Roman"/>
          <w:szCs w:val="24"/>
        </w:rPr>
        <w:t xml:space="preserve">αταφέρατε να δημιουργήσετε </w:t>
      </w:r>
      <w:proofErr w:type="spellStart"/>
      <w:r>
        <w:rPr>
          <w:rFonts w:eastAsia="Times New Roman" w:cs="Times New Roman"/>
          <w:szCs w:val="24"/>
        </w:rPr>
        <w:t>αντιεμβολιαστικό</w:t>
      </w:r>
      <w:proofErr w:type="spellEnd"/>
      <w:r>
        <w:rPr>
          <w:rFonts w:eastAsia="Times New Roman" w:cs="Times New Roman"/>
          <w:szCs w:val="24"/>
        </w:rPr>
        <w:t xml:space="preserve"> κίνημα στην Ελλάδα. Μειώνετε τους υγειονομικούς. Περικόπτετε τις δαπάνες του Εθνικού Συστήματος Υγείας</w:t>
      </w:r>
      <w:r w:rsidR="00DE7D7B">
        <w:rPr>
          <w:rFonts w:eastAsia="Times New Roman" w:cs="Times New Roman"/>
          <w:szCs w:val="24"/>
        </w:rPr>
        <w:t>,</w:t>
      </w:r>
      <w:r>
        <w:rPr>
          <w:rFonts w:eastAsia="Times New Roman" w:cs="Times New Roman"/>
          <w:szCs w:val="24"/>
        </w:rPr>
        <w:t xml:space="preserve"> που το έχετε κάνει σύστημα της μιας νόσου, εξυπηρετώντας μόνο περιστατικά </w:t>
      </w:r>
      <w:r w:rsidR="00DE7D7B">
        <w:rPr>
          <w:rFonts w:eastAsia="Times New Roman" w:cs="Times New Roman"/>
          <w:szCs w:val="24"/>
          <w:lang w:val="en-US"/>
        </w:rPr>
        <w:t>COVID</w:t>
      </w:r>
      <w:r>
        <w:rPr>
          <w:rFonts w:eastAsia="Times New Roman" w:cs="Times New Roman"/>
          <w:szCs w:val="24"/>
        </w:rPr>
        <w:t xml:space="preserve"> και για οτιδήποτε άλλο χρειάζονται οι ασθενείς εξαναγκάζονται να καταλήγουν στα μεγάλα ιδιωτικά ιατρικά κέντρα ή να καταλήγουν εντελώς.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Τελευταίο εξωφρενικό παράδειγμα είναι ότι κάνετε το Παίδων Πεντέλης εμβολιαστικό κέντρο και πώς θα γινόταν αλλιώς, αφού τα ιδιωτικά </w:t>
      </w:r>
      <w:r>
        <w:rPr>
          <w:rFonts w:eastAsia="Times New Roman" w:cs="Times New Roman"/>
          <w:szCs w:val="24"/>
        </w:rPr>
        <w:lastRenderedPageBreak/>
        <w:t xml:space="preserve">θεραπευτήρια είναι οι χορηγοί </w:t>
      </w:r>
      <w:r w:rsidR="00DE7D7B">
        <w:rPr>
          <w:rFonts w:eastAsia="Times New Roman" w:cs="Times New Roman"/>
          <w:szCs w:val="24"/>
        </w:rPr>
        <w:t>Υ</w:t>
      </w:r>
      <w:r>
        <w:rPr>
          <w:rFonts w:eastAsia="Times New Roman" w:cs="Times New Roman"/>
          <w:szCs w:val="24"/>
        </w:rPr>
        <w:t>πουργών και το σχέδιο είναι σαφές: Να διαλυθεί το δημόσιο σύστημα υγείας</w:t>
      </w:r>
      <w:r w:rsidR="00DE7D7B">
        <w:rPr>
          <w:rFonts w:eastAsia="Times New Roman" w:cs="Times New Roman"/>
          <w:szCs w:val="24"/>
        </w:rPr>
        <w:t>,</w:t>
      </w:r>
      <w:r>
        <w:rPr>
          <w:rFonts w:eastAsia="Times New Roman" w:cs="Times New Roman"/>
          <w:szCs w:val="24"/>
        </w:rPr>
        <w:t xml:space="preserve"> ώστε να κερδοσκοπούν συγκεκριμένοι κύκλοι.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Στον τομέα της παιδείας διπλασιά</w:t>
      </w:r>
      <w:r w:rsidR="00780F67">
        <w:rPr>
          <w:rFonts w:eastAsia="Times New Roman" w:cs="Times New Roman"/>
          <w:szCs w:val="24"/>
        </w:rPr>
        <w:t>στηκαν</w:t>
      </w:r>
      <w:r>
        <w:rPr>
          <w:rFonts w:eastAsia="Times New Roman" w:cs="Times New Roman"/>
          <w:szCs w:val="24"/>
        </w:rPr>
        <w:t xml:space="preserve"> </w:t>
      </w:r>
      <w:r w:rsidR="00780F67">
        <w:rPr>
          <w:rFonts w:eastAsia="Times New Roman" w:cs="Times New Roman"/>
          <w:szCs w:val="24"/>
        </w:rPr>
        <w:t>οι</w:t>
      </w:r>
      <w:r>
        <w:rPr>
          <w:rFonts w:eastAsia="Times New Roman" w:cs="Times New Roman"/>
          <w:szCs w:val="24"/>
        </w:rPr>
        <w:t xml:space="preserve"> εγγραφές των μαθητών στα ιδιωτικά σχολεία και χάρη στον κόφτη στους εισακτέους στα πανεπιστήμια, στείλατε άφθονη πελατεία στα ιδιωτικά κο</w:t>
      </w:r>
      <w:r w:rsidR="00C35D38">
        <w:rPr>
          <w:rFonts w:eastAsia="Times New Roman" w:cs="Times New Roman"/>
          <w:szCs w:val="24"/>
        </w:rPr>
        <w:t>λ</w:t>
      </w:r>
      <w:r>
        <w:rPr>
          <w:rFonts w:eastAsia="Times New Roman" w:cs="Times New Roman"/>
          <w:szCs w:val="24"/>
        </w:rPr>
        <w:t>λέγια</w:t>
      </w:r>
      <w:r w:rsidR="00C35D38">
        <w:rPr>
          <w:rFonts w:eastAsia="Times New Roman" w:cs="Times New Roman"/>
          <w:szCs w:val="24"/>
        </w:rPr>
        <w:t>,</w:t>
      </w:r>
      <w:r>
        <w:rPr>
          <w:rFonts w:eastAsia="Times New Roman" w:cs="Times New Roman"/>
          <w:szCs w:val="24"/>
        </w:rPr>
        <w:t xml:space="preserve"> όπου οι αποτυχημένοι κατά εσάς μαθητές των πανελληνίων θα αποφοιτήσουν με </w:t>
      </w:r>
      <w:r w:rsidR="007C4F06">
        <w:rPr>
          <w:rFonts w:eastAsia="Times New Roman" w:cs="Times New Roman"/>
          <w:szCs w:val="24"/>
        </w:rPr>
        <w:t>«Άρ</w:t>
      </w:r>
      <w:r>
        <w:rPr>
          <w:rFonts w:eastAsia="Times New Roman" w:cs="Times New Roman"/>
          <w:szCs w:val="24"/>
        </w:rPr>
        <w:t>ιστα</w:t>
      </w:r>
      <w:r w:rsidR="007C4F06">
        <w:rPr>
          <w:rFonts w:eastAsia="Times New Roman" w:cs="Times New Roman"/>
          <w:szCs w:val="24"/>
        </w:rPr>
        <w:t>»</w:t>
      </w:r>
      <w:r>
        <w:rPr>
          <w:rFonts w:eastAsia="Times New Roman" w:cs="Times New Roman"/>
          <w:szCs w:val="24"/>
        </w:rPr>
        <w:t xml:space="preserve"> και θα διεκδικούν και επαγγελματικά δικαιώματα. Ήταν πριν εδώ η κυρία Υπουργός, αλλά δεν την πρόλαβα. Οραματίζεστε όχι το σχολείο του 2022, αλλά το σχολείο του 1932. Τους εκπαιδευτικούς το</w:t>
      </w:r>
      <w:r w:rsidR="007E5C08">
        <w:rPr>
          <w:rFonts w:eastAsia="Times New Roman" w:cs="Times New Roman"/>
          <w:szCs w:val="24"/>
        </w:rPr>
        <w:t>ύ</w:t>
      </w:r>
      <w:r>
        <w:rPr>
          <w:rFonts w:eastAsia="Times New Roman" w:cs="Times New Roman"/>
          <w:szCs w:val="24"/>
        </w:rPr>
        <w:t>ς θέλετε φιμωμένο</w:t>
      </w:r>
      <w:r w:rsidR="007E5C08">
        <w:rPr>
          <w:rFonts w:eastAsia="Times New Roman" w:cs="Times New Roman"/>
          <w:szCs w:val="24"/>
        </w:rPr>
        <w:t>υ</w:t>
      </w:r>
      <w:r>
        <w:rPr>
          <w:rFonts w:eastAsia="Times New Roman" w:cs="Times New Roman"/>
          <w:szCs w:val="24"/>
        </w:rPr>
        <w:t>ς</w:t>
      </w:r>
      <w:r w:rsidR="007E5C08">
        <w:rPr>
          <w:rFonts w:eastAsia="Times New Roman" w:cs="Times New Roman"/>
          <w:szCs w:val="24"/>
        </w:rPr>
        <w:t>,</w:t>
      </w:r>
      <w:r>
        <w:rPr>
          <w:rFonts w:eastAsia="Times New Roman" w:cs="Times New Roman"/>
          <w:szCs w:val="24"/>
        </w:rPr>
        <w:t xml:space="preserve"> με τα προσωπικά τους δεδομένα παραδομένα στα χέρια της εταιρ</w:t>
      </w:r>
      <w:r w:rsidR="007E5C08">
        <w:rPr>
          <w:rFonts w:eastAsia="Times New Roman" w:cs="Times New Roman"/>
          <w:szCs w:val="24"/>
        </w:rPr>
        <w:t>ε</w:t>
      </w:r>
      <w:r>
        <w:rPr>
          <w:rFonts w:eastAsia="Times New Roman" w:cs="Times New Roman"/>
          <w:szCs w:val="24"/>
        </w:rPr>
        <w:t>ίας τηλεκπαίδευσης, υποχρεωμένους να παπαγαλίζουν σχολικά βιβλία με στείρα ύλη, όπως το τελευταίο παράδειγμα με το πρόγραμμα δήθεν προγεννητικής αγωγής</w:t>
      </w:r>
      <w:r w:rsidR="007E5C08">
        <w:rPr>
          <w:rFonts w:eastAsia="Times New Roman" w:cs="Times New Roman"/>
          <w:szCs w:val="24"/>
        </w:rPr>
        <w:t>,</w:t>
      </w:r>
      <w:r>
        <w:rPr>
          <w:rFonts w:eastAsia="Times New Roman" w:cs="Times New Roman"/>
          <w:szCs w:val="24"/>
        </w:rPr>
        <w:t xml:space="preserve"> βγαλμένο από κάποιο μεσαιωνικό ψυγείο</w:t>
      </w:r>
      <w:r w:rsidR="007E5C08">
        <w:rPr>
          <w:rFonts w:eastAsia="Times New Roman" w:cs="Times New Roman"/>
          <w:szCs w:val="24"/>
        </w:rPr>
        <w:t>,</w:t>
      </w:r>
      <w:r>
        <w:rPr>
          <w:rFonts w:eastAsia="Times New Roman" w:cs="Times New Roman"/>
          <w:szCs w:val="24"/>
        </w:rPr>
        <w:t xml:space="preserve"> που οι εμπνευστές του </w:t>
      </w:r>
      <w:r w:rsidR="00780F67">
        <w:rPr>
          <w:rFonts w:eastAsia="Times New Roman" w:cs="Times New Roman"/>
          <w:szCs w:val="24"/>
        </w:rPr>
        <w:t>Ι</w:t>
      </w:r>
      <w:r>
        <w:rPr>
          <w:rFonts w:eastAsia="Times New Roman" w:cs="Times New Roman"/>
          <w:szCs w:val="24"/>
        </w:rPr>
        <w:t>ΕΠ</w:t>
      </w:r>
      <w:r w:rsidR="007C4F06">
        <w:rPr>
          <w:rFonts w:eastAsia="Times New Roman" w:cs="Times New Roman"/>
          <w:szCs w:val="24"/>
        </w:rPr>
        <w:t xml:space="preserve"> ενέκριναν</w:t>
      </w:r>
      <w:r>
        <w:rPr>
          <w:rFonts w:eastAsia="Times New Roman" w:cs="Times New Roman"/>
          <w:szCs w:val="24"/>
        </w:rPr>
        <w:t xml:space="preserve">, αλλά μετά δεν ενέκριναν και η Υπουργός έστειλε εγκύκλιο να γίνει στα σχολεία, αλλά μετά την πήρε πίσω. Αυτό </w:t>
      </w:r>
      <w:r w:rsidR="00780F67">
        <w:rPr>
          <w:rFonts w:eastAsia="Times New Roman" w:cs="Times New Roman"/>
          <w:szCs w:val="24"/>
        </w:rPr>
        <w:t>ήταν ένα</w:t>
      </w:r>
      <w:r>
        <w:rPr>
          <w:rFonts w:eastAsia="Times New Roman" w:cs="Times New Roman"/>
          <w:szCs w:val="24"/>
        </w:rPr>
        <w:t xml:space="preserve"> κορυφαίο δείγμα του σκοταδισμού που θέλετε να φέρετε στις σχολικές αίθουσες.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Στον τομέα της ακρίβειας οι τιμές στα σουπερμάρκετ ανεβαίνουν. Στον χώρο της ενέργειας οι αυξήσεις είναι τρομακτικές. Σε όλη την αγορά τα καρτέλ συνεννοούνται ανεξέλεγκτα και συναποφασίζουν σε βάρος των καταναλωτών. Οι τράπεζες εξακολουθούν να μη δίνουν χρήμα στη μικρομεσαία </w:t>
      </w:r>
      <w:r>
        <w:rPr>
          <w:rFonts w:eastAsia="Times New Roman" w:cs="Times New Roman"/>
          <w:szCs w:val="24"/>
        </w:rPr>
        <w:lastRenderedPageBreak/>
        <w:t xml:space="preserve">επιχειρηματικότητα στραγγαλίζοντάς τη σε όφελος των μεγάλων και εσείς βλέπετε μοιραίοι και αδιάφοροι το εισόδημα των πολιτών να εξανεμίζεται.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τελευταίο ανέκδοτο ήταν η δήθεν αύξηση του κατώτατου μισθού που θα γίνει κάποτε -τελικά κάποτε-</w:t>
      </w:r>
      <w:r w:rsidR="00392B13">
        <w:rPr>
          <w:rFonts w:eastAsia="Times New Roman" w:cs="Times New Roman"/>
          <w:szCs w:val="24"/>
        </w:rPr>
        <w:t>,</w:t>
      </w:r>
      <w:r>
        <w:rPr>
          <w:rFonts w:eastAsia="Times New Roman" w:cs="Times New Roman"/>
          <w:szCs w:val="24"/>
        </w:rPr>
        <w:t xml:space="preserve"> όταν δηλαδή εκτιμάτε ότι θα σας εξυπηρετήσει ως προεκλογικό καθρεφτάκι για τους ιθαγενείς της χώρας. Γιατί έτσι τους αντιλαμβάνεστε εσείς, ως ιθαγενείς στους οποίους αρκεί να προσφέρετε χάντρες και δημοσκοπήσεις.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Να μιλήσουμε μήπως για τη διαπλοκή της Κυβέρνησης με τους ανθρώπους της νύχτας; Αλλεπάλληλες επικοινωνίες και φιλοφρονήσεις του μισού </w:t>
      </w:r>
      <w:r w:rsidR="00392B13">
        <w:rPr>
          <w:rFonts w:eastAsia="Times New Roman" w:cs="Times New Roman"/>
          <w:szCs w:val="24"/>
        </w:rPr>
        <w:t>Υ</w:t>
      </w:r>
      <w:r>
        <w:rPr>
          <w:rFonts w:eastAsia="Times New Roman" w:cs="Times New Roman"/>
          <w:szCs w:val="24"/>
        </w:rPr>
        <w:t xml:space="preserve">πουργικού </w:t>
      </w:r>
      <w:r w:rsidR="00392B13">
        <w:rPr>
          <w:rFonts w:eastAsia="Times New Roman" w:cs="Times New Roman"/>
          <w:szCs w:val="24"/>
        </w:rPr>
        <w:t>Σ</w:t>
      </w:r>
      <w:r>
        <w:rPr>
          <w:rFonts w:eastAsia="Times New Roman" w:cs="Times New Roman"/>
          <w:szCs w:val="24"/>
        </w:rPr>
        <w:t>υμβουλίου με τον πρόσφατα αποφυλακισθέντα εκδότη</w:t>
      </w:r>
      <w:r w:rsidR="00392B13">
        <w:rPr>
          <w:rFonts w:eastAsia="Times New Roman" w:cs="Times New Roman"/>
          <w:szCs w:val="24"/>
        </w:rPr>
        <w:t>,</w:t>
      </w:r>
      <w:r>
        <w:rPr>
          <w:rFonts w:eastAsia="Times New Roman" w:cs="Times New Roman"/>
          <w:szCs w:val="24"/>
        </w:rPr>
        <w:t xml:space="preserve"> στον οποίο είχατε δώσει αστυνομική φρουρά, αλλά και δημόσιο χρήμα από το </w:t>
      </w:r>
      <w:r w:rsidR="00392B13">
        <w:rPr>
          <w:rFonts w:eastAsia="Times New Roman" w:cs="Times New Roman"/>
          <w:szCs w:val="24"/>
        </w:rPr>
        <w:t>π</w:t>
      </w:r>
      <w:r>
        <w:rPr>
          <w:rFonts w:eastAsia="Times New Roman" w:cs="Times New Roman"/>
          <w:szCs w:val="24"/>
        </w:rPr>
        <w:t>ρόγραμμα «</w:t>
      </w:r>
      <w:r w:rsidR="00392B13">
        <w:rPr>
          <w:rFonts w:eastAsia="Times New Roman" w:cs="Times New Roman"/>
          <w:szCs w:val="24"/>
        </w:rPr>
        <w:t>ΣΥΝ-ΕΡΓΑΣΙΑ</w:t>
      </w:r>
      <w:r>
        <w:rPr>
          <w:rFonts w:eastAsia="Times New Roman" w:cs="Times New Roman"/>
          <w:szCs w:val="24"/>
        </w:rPr>
        <w:t xml:space="preserve">» και την αρχική </w:t>
      </w:r>
      <w:r w:rsidR="00392B13">
        <w:rPr>
          <w:rFonts w:eastAsia="Times New Roman" w:cs="Times New Roman"/>
          <w:szCs w:val="24"/>
        </w:rPr>
        <w:t>λ</w:t>
      </w:r>
      <w:r>
        <w:rPr>
          <w:rFonts w:eastAsia="Times New Roman" w:cs="Times New Roman"/>
          <w:szCs w:val="24"/>
        </w:rPr>
        <w:t xml:space="preserve">ίστα Πέτσα. Παράλληλα, έχουμε παραπομπή δημοσιογράφων που σας ασκούν κριτική και τους παραπέμπετε στη δικαιοσύνη. Αυτή είναι η αντίληψή σας για τη δημοσιογραφία. Είτε θα εκτελούν συμβόλαια εναντίον πολιτικών αντιπάλων της Νέας Δημοκρατίας είτε θα σιωπούν. Διαφορετικά; Απειλές για φυλάκιση. Αυτή είναι η αντίληψή σας για τη δημοσιογραφία. Αυτή είναι η αντίληψή σας για τη δημοκρατία.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μέσα σε αυτό το θλιβερό και εξοργιστικά δυσώδες τοπίο φέρνετε αναπτυξιακό εθνικό νόμο. Πείτε μας, λοιπόν, γιατί χρειαζόταν να αλλάξει ο αναπτυξιακός νόμος του ΣΥΡΙΖΑ</w:t>
      </w:r>
      <w:r w:rsidR="00FB1034">
        <w:rPr>
          <w:rFonts w:eastAsia="Times New Roman" w:cs="Times New Roman"/>
          <w:szCs w:val="24"/>
        </w:rPr>
        <w:t>,</w:t>
      </w:r>
      <w:r>
        <w:rPr>
          <w:rFonts w:eastAsia="Times New Roman" w:cs="Times New Roman"/>
          <w:szCs w:val="24"/>
        </w:rPr>
        <w:t xml:space="preserve"> ο ν.4399; Μήπως επειδή είχε αρχίσει να έχει </w:t>
      </w:r>
      <w:r>
        <w:rPr>
          <w:rFonts w:eastAsia="Times New Roman" w:cs="Times New Roman"/>
          <w:szCs w:val="24"/>
        </w:rPr>
        <w:lastRenderedPageBreak/>
        <w:t>θετικά αποτελέσματα; Μήπως γιατί με εκείνον τον νόμο το 42% των φορέων που είχαν πάρει ενίσχυση ήταν πολύ μικροί, το 50% ήταν μικροί και μεσαίοι και το 10% περίπου ήταν μεγάλο</w:t>
      </w:r>
      <w:r w:rsidR="00FB1034">
        <w:rPr>
          <w:rFonts w:eastAsia="Times New Roman" w:cs="Times New Roman"/>
          <w:szCs w:val="24"/>
        </w:rPr>
        <w:t>ι</w:t>
      </w:r>
      <w:r>
        <w:rPr>
          <w:rFonts w:eastAsia="Times New Roman" w:cs="Times New Roman"/>
          <w:szCs w:val="24"/>
        </w:rPr>
        <w:t xml:space="preserve">; Το αντίστροφο, δηλαδή, από ό,τι φαίνεται να σχεδιάζετε εσείς. Φέρνετε έναν νόμο στον οποίο κεντρικό ρόλο αναλαμβάνουν οι ορκωτοί ελεγκτές στη διαδικασία υπαγωγής και αξιολόγησης των σχεδίων, οι οποίοι θα πληρώνονται από υποψήφιες προς υπαγωγή εταιρείες. Αυτό το αποκαλείτε εσείς δείγμα καλής νομοθέτησης.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Επιπλέον στο άρθρο 17 στην παράγραφο 6 προβλέπεται ότι η αίτηση υπαγωγής του υποψηφίου πρέπει να συνοδεύεται από εκτίμηση του εύλογου κόστους και της βιωσιμότητάς του από χρηματοπιστωτικό ίδρυμα. Μάλιστα. Αυτό σημαίνει ότι οι τράπεζες θα πρέπει να αξιολογούν και να </w:t>
      </w:r>
      <w:proofErr w:type="spellStart"/>
      <w:r>
        <w:rPr>
          <w:rFonts w:eastAsia="Times New Roman" w:cs="Times New Roman"/>
          <w:szCs w:val="24"/>
        </w:rPr>
        <w:t>προεγκρίνουν</w:t>
      </w:r>
      <w:proofErr w:type="spellEnd"/>
      <w:r>
        <w:rPr>
          <w:rFonts w:eastAsia="Times New Roman" w:cs="Times New Roman"/>
          <w:szCs w:val="24"/>
        </w:rPr>
        <w:t xml:space="preserve"> τις προτάσεις, πράγμα το οποίο δεν υπήρχε σε κανέναν άλλον αναπτυξιακό νόμο και το οποίο κινδυνεύει να έχει ως αποτέλεσμα να κόβονται όλες οι μικρομεσαίες επιχειρήσεις και να μην μπορούν καν να υποβάλλουν αίτηση στον αναπτυξιακό.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 ίδιο άρθρο η Κυβέρνηση επιλέγει να μειώσει από τρία εκατομμύρια σε ένα τα επενδυτικά σχέδια που υποβάλλονται απευθείας στις Περιφέρειες Δυτικής και Κεντρικής Μακεδονίας και Ανατολικής Μακεδονίας και Θράκης, σε περιφέρειες δηλαδή που είναι από τις λιγότερο ανεπτυγμένες περιφέρειες στην Ελλάδα και που έχουν μεγαλύτερη ανάγκη.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Και ξέρετε, στα </w:t>
      </w:r>
      <w:r>
        <w:rPr>
          <w:rFonts w:eastAsia="Times New Roman" w:cs="Times New Roman"/>
          <w:szCs w:val="24"/>
          <w:lang w:val="en-US"/>
        </w:rPr>
        <w:t>rapid</w:t>
      </w:r>
      <w:r w:rsidRPr="00E278E6">
        <w:rPr>
          <w:rFonts w:eastAsia="Times New Roman" w:cs="Times New Roman"/>
          <w:szCs w:val="24"/>
        </w:rPr>
        <w:t xml:space="preserve"> </w:t>
      </w:r>
      <w:r>
        <w:rPr>
          <w:rFonts w:eastAsia="Times New Roman" w:cs="Times New Roman"/>
          <w:szCs w:val="24"/>
          <w:lang w:val="en-US"/>
        </w:rPr>
        <w:t>test</w:t>
      </w:r>
      <w:r w:rsidRPr="00E278E6">
        <w:rPr>
          <w:rFonts w:eastAsia="Times New Roman" w:cs="Times New Roman"/>
          <w:szCs w:val="24"/>
        </w:rPr>
        <w:t xml:space="preserve"> </w:t>
      </w:r>
      <w:r>
        <w:rPr>
          <w:rFonts w:eastAsia="Times New Roman" w:cs="Times New Roman"/>
          <w:szCs w:val="24"/>
        </w:rPr>
        <w:t>η Κυβέρνηση αδυνατούσε να βάλει πλαφόν επί μήνες, επιτρέποντας έτσι την αισχροκέρδεια. Στην έγκριση, όμως, των επενδυτικών σχεδίων σπεύδει να βάλει πλαφόν σε περιφερειακό επίπεδο. Περιορίζετε τον ρόλο των περιφερειών</w:t>
      </w:r>
      <w:r w:rsidR="001D1961">
        <w:rPr>
          <w:rFonts w:eastAsia="Times New Roman" w:cs="Times New Roman"/>
          <w:szCs w:val="24"/>
        </w:rPr>
        <w:t>,</w:t>
      </w:r>
      <w:r>
        <w:rPr>
          <w:rFonts w:eastAsia="Times New Roman" w:cs="Times New Roman"/>
          <w:szCs w:val="24"/>
        </w:rPr>
        <w:t xml:space="preserve"> αντί να τον ενισχύετε. Έτσι θεωρείτε ότι θα μειωθούν οι κοινωνικές και περιφερειακές ανισότητες;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το γνωρίζετε, αλλά δεν σας ενδιαφέρει, ότι έτσι δεν πρόκειται να μειωθούν οι κοινωνικές και περιφερειακές ανισότητες. Μήπως γιατί προτεραιότητ</w:t>
      </w:r>
      <w:r w:rsidR="001D1961">
        <w:rPr>
          <w:rFonts w:eastAsia="Times New Roman" w:cs="Times New Roman"/>
          <w:szCs w:val="24"/>
        </w:rPr>
        <w:t>ά</w:t>
      </w:r>
      <w:r>
        <w:rPr>
          <w:rFonts w:eastAsia="Times New Roman" w:cs="Times New Roman"/>
          <w:szCs w:val="24"/>
        </w:rPr>
        <w:t xml:space="preserve"> σας είναι να εξυπηρετήσετε συγκεκριμένους κύκλους κρατικοδίαιτων και όχι το σύνολο της επιχειρηματικότητας; Κύκλους των οποίων </w:t>
      </w:r>
      <w:r w:rsidR="001D1961">
        <w:rPr>
          <w:rFonts w:eastAsia="Times New Roman" w:cs="Times New Roman"/>
          <w:szCs w:val="24"/>
        </w:rPr>
        <w:t xml:space="preserve">ο </w:t>
      </w:r>
      <w:r>
        <w:rPr>
          <w:rFonts w:eastAsia="Times New Roman" w:cs="Times New Roman"/>
          <w:szCs w:val="24"/>
        </w:rPr>
        <w:t xml:space="preserve">τραπεζικός λογαριασμός πράγματι σημειώνει πρωτοφανή ρυθμό ανάπτυξης.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Κλείνοντας, κυρία Πρόεδρε, κι ευχαριστώ πολύ για την ανοχή, επιτρέψτε μας εμάς να λαϊκίσουμε, όπως μας κατηγορείτε. Επιτρέψτε μας να είμαστε με τους πολλούς, να είμαστε με το σύνολο της κοινωνίας και όχι με τους ελάχιστους. Γι’ αυτό</w:t>
      </w:r>
      <w:r w:rsidR="001D1961">
        <w:rPr>
          <w:rFonts w:eastAsia="Times New Roman" w:cs="Times New Roman"/>
          <w:szCs w:val="24"/>
        </w:rPr>
        <w:t>,</w:t>
      </w:r>
      <w:r>
        <w:rPr>
          <w:rFonts w:eastAsia="Times New Roman" w:cs="Times New Roman"/>
          <w:szCs w:val="24"/>
        </w:rPr>
        <w:t xml:space="preserve"> λοιπόν</w:t>
      </w:r>
      <w:r w:rsidR="001D1961">
        <w:rPr>
          <w:rFonts w:eastAsia="Times New Roman" w:cs="Times New Roman"/>
          <w:szCs w:val="24"/>
        </w:rPr>
        <w:t>,</w:t>
      </w:r>
      <w:r>
        <w:rPr>
          <w:rFonts w:eastAsia="Times New Roman" w:cs="Times New Roman"/>
          <w:szCs w:val="24"/>
        </w:rPr>
        <w:t xml:space="preserve"> σας καλούμε να ακολουθήσετε τον δρόμο που σας έδειξε η ιδιωτική, αλλά κρατικοδίαιτη</w:t>
      </w:r>
      <w:r w:rsidR="001D1961">
        <w:rPr>
          <w:rFonts w:eastAsia="Times New Roman" w:cs="Times New Roman"/>
          <w:szCs w:val="24"/>
        </w:rPr>
        <w:t>,</w:t>
      </w:r>
      <w:r>
        <w:rPr>
          <w:rFonts w:eastAsia="Times New Roman" w:cs="Times New Roman"/>
          <w:szCs w:val="24"/>
        </w:rPr>
        <w:t xml:space="preserve"> πρωτοβουλία</w:t>
      </w:r>
      <w:r w:rsidR="001D1961">
        <w:rPr>
          <w:rFonts w:eastAsia="Times New Roman" w:cs="Times New Roman"/>
          <w:szCs w:val="24"/>
        </w:rPr>
        <w:t>,</w:t>
      </w:r>
      <w:r>
        <w:rPr>
          <w:rFonts w:eastAsia="Times New Roman" w:cs="Times New Roman"/>
          <w:szCs w:val="24"/>
        </w:rPr>
        <w:t xml:space="preserve"> που τόσο πολύ θαυμάζετε. Κάντε ό,τι έκανε και ο Διευθύνων Σύμβουλος της </w:t>
      </w:r>
      <w:r w:rsidR="001D1961">
        <w:rPr>
          <w:rFonts w:eastAsia="Times New Roman" w:cs="Times New Roman"/>
          <w:szCs w:val="24"/>
        </w:rPr>
        <w:t>«</w:t>
      </w:r>
      <w:r>
        <w:rPr>
          <w:rFonts w:eastAsia="Times New Roman" w:cs="Times New Roman"/>
          <w:szCs w:val="24"/>
        </w:rPr>
        <w:t>Αττικής Οδού</w:t>
      </w:r>
      <w:r w:rsidR="001D1961">
        <w:rPr>
          <w:rFonts w:eastAsia="Times New Roman" w:cs="Times New Roman"/>
          <w:szCs w:val="24"/>
        </w:rPr>
        <w:t>»</w:t>
      </w:r>
      <w:r>
        <w:rPr>
          <w:rFonts w:eastAsia="Times New Roman" w:cs="Times New Roman"/>
          <w:szCs w:val="24"/>
        </w:rPr>
        <w:t xml:space="preserve">, ως Κυβέρνηση, όμως. Παραιτηθείτε και εσείς, κάντε εκλογές και δώστε στον ελληνικό λαό τη δυνατότητα να σας στείλει στο σπίτι σας.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B1533" w:rsidRDefault="00F93039">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lastRenderedPageBreak/>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w:t>
      </w:r>
      <w:r w:rsidR="00720CE6" w:rsidRPr="00720CE6">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Λοβέρδος από το Κίνημα Αλλαγής.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είμαι φίλαθλος</w:t>
      </w:r>
      <w:r w:rsidR="001D1961">
        <w:rPr>
          <w:rFonts w:eastAsia="Times New Roman" w:cs="Times New Roman"/>
          <w:szCs w:val="24"/>
        </w:rPr>
        <w:t>,</w:t>
      </w:r>
      <w:r>
        <w:rPr>
          <w:rFonts w:eastAsia="Times New Roman" w:cs="Times New Roman"/>
          <w:szCs w:val="24"/>
        </w:rPr>
        <w:t xml:space="preserve"> μάλιστα φανατικός</w:t>
      </w:r>
      <w:r w:rsidR="001D1961">
        <w:rPr>
          <w:rFonts w:eastAsia="Times New Roman" w:cs="Times New Roman"/>
          <w:szCs w:val="24"/>
        </w:rPr>
        <w:t>,</w:t>
      </w:r>
      <w:r>
        <w:rPr>
          <w:rFonts w:eastAsia="Times New Roman" w:cs="Times New Roman"/>
          <w:szCs w:val="24"/>
        </w:rPr>
        <w:t xml:space="preserve"> του Ολυμπιακού. Όταν η ομάδα μου κερδίζει, πανηγυρίζω. Όταν χάνει στεναχωριέμαι</w:t>
      </w:r>
      <w:r w:rsidR="00BB7F0E">
        <w:rPr>
          <w:rFonts w:eastAsia="Times New Roman" w:cs="Times New Roman"/>
          <w:szCs w:val="24"/>
        </w:rPr>
        <w:t>,</w:t>
      </w:r>
      <w:r>
        <w:rPr>
          <w:rFonts w:eastAsia="Times New Roman" w:cs="Times New Roman"/>
          <w:szCs w:val="24"/>
        </w:rPr>
        <w:t xml:space="preserve"> με πειράζουν και τα πειράγματα των φίλων. Έμαθα να αγαπώ</w:t>
      </w:r>
      <w:r w:rsidR="001D1961">
        <w:rPr>
          <w:rFonts w:eastAsia="Times New Roman" w:cs="Times New Roman"/>
          <w:szCs w:val="24"/>
        </w:rPr>
        <w:t>,</w:t>
      </w:r>
      <w:r>
        <w:rPr>
          <w:rFonts w:eastAsia="Times New Roman" w:cs="Times New Roman"/>
          <w:szCs w:val="24"/>
        </w:rPr>
        <w:t xml:space="preserve"> αλλά όχι και να μισώ. Το φρικτό έγκλημα στη Θεσσαλονίκη δεν φεύγει από το μυαλό μου και η φράση του παιδιού που χάθηκε, του Άλκη, «</w:t>
      </w:r>
      <w:r w:rsidR="001D1961">
        <w:rPr>
          <w:rFonts w:eastAsia="Times New Roman" w:cs="Times New Roman"/>
          <w:szCs w:val="24"/>
        </w:rPr>
        <w:t>μ</w:t>
      </w:r>
      <w:r>
        <w:rPr>
          <w:rFonts w:eastAsia="Times New Roman" w:cs="Times New Roman"/>
          <w:szCs w:val="24"/>
        </w:rPr>
        <w:t xml:space="preserve">η με χτυπάτε άλλο», χτυπάει μέσα στο μυαλό μου διαρκώς.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σύλληψη ελπίζω να είναι γρήγορη και η τιμωρία παραδειγματική. Η ανταποδοτική και προληπτική λειτουργία της ποινής, που έχει και μια έμμεση λειτουργία σωφρονιστική, πρέπει να λειτουργήσει το συντομότερο δυνατό. Δεν πάει άλλο αυτή η κατάσταση!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Ως προς το θέμα μας, έχω, κυρίες και κύριοι Βουλευτές, μία καλή συνήθεια</w:t>
      </w:r>
      <w:r w:rsidR="003F04A4">
        <w:rPr>
          <w:rFonts w:eastAsia="Times New Roman" w:cs="Times New Roman"/>
          <w:szCs w:val="24"/>
        </w:rPr>
        <w:t xml:space="preserve"> </w:t>
      </w:r>
      <w:r w:rsidR="00BB7F0E">
        <w:rPr>
          <w:rFonts w:eastAsia="Times New Roman" w:cs="Times New Roman"/>
          <w:szCs w:val="24"/>
        </w:rPr>
        <w:t>ό</w:t>
      </w:r>
      <w:r w:rsidR="003F04A4">
        <w:rPr>
          <w:rFonts w:eastAsia="Times New Roman" w:cs="Times New Roman"/>
          <w:szCs w:val="24"/>
        </w:rPr>
        <w:t>,τι</w:t>
      </w:r>
      <w:r>
        <w:rPr>
          <w:rFonts w:eastAsia="Times New Roman" w:cs="Times New Roman"/>
          <w:szCs w:val="24"/>
        </w:rPr>
        <w:t xml:space="preserve"> λέω ως </w:t>
      </w:r>
      <w:r w:rsidR="003F04A4">
        <w:rPr>
          <w:rFonts w:eastAsia="Times New Roman" w:cs="Times New Roman"/>
          <w:szCs w:val="24"/>
        </w:rPr>
        <w:t>Α</w:t>
      </w:r>
      <w:r>
        <w:rPr>
          <w:rFonts w:eastAsia="Times New Roman" w:cs="Times New Roman"/>
          <w:szCs w:val="24"/>
        </w:rPr>
        <w:t>ντιπολίτευση, το λέω και όταν το κόμμα μου είναι στην κυβέρνηση και αντιστρόφως. Έχω, λοιπόν, το προτέρημα να αποφεύγω τον διπλό λόγο</w:t>
      </w:r>
      <w:r w:rsidR="003F04A4">
        <w:rPr>
          <w:rFonts w:eastAsia="Times New Roman" w:cs="Times New Roman"/>
          <w:szCs w:val="24"/>
        </w:rPr>
        <w:t>,</w:t>
      </w:r>
      <w:r>
        <w:rPr>
          <w:rFonts w:eastAsia="Times New Roman" w:cs="Times New Roman"/>
          <w:szCs w:val="24"/>
        </w:rPr>
        <w:t xml:space="preserve"> που δεν ταιριάζει στο πολιτικό μου ήθος, αλλά και που ενοχλεί τους πολίτες. </w:t>
      </w:r>
    </w:p>
    <w:p w:rsidR="009B1533" w:rsidRDefault="00F93039">
      <w:pPr>
        <w:spacing w:line="600" w:lineRule="auto"/>
        <w:ind w:firstLine="720"/>
        <w:jc w:val="both"/>
        <w:rPr>
          <w:rFonts w:eastAsia="Times New Roman"/>
          <w:b/>
          <w:szCs w:val="24"/>
          <w:shd w:val="clear" w:color="auto" w:fill="FFFFFF"/>
        </w:rPr>
      </w:pPr>
      <w:r>
        <w:rPr>
          <w:rFonts w:eastAsia="Times New Roman" w:cs="Times New Roman"/>
          <w:szCs w:val="24"/>
        </w:rPr>
        <w:lastRenderedPageBreak/>
        <w:t>Πάμε</w:t>
      </w:r>
      <w:r w:rsidR="003F04A4">
        <w:rPr>
          <w:rFonts w:eastAsia="Times New Roman" w:cs="Times New Roman"/>
          <w:szCs w:val="24"/>
        </w:rPr>
        <w:t>,</w:t>
      </w:r>
      <w:r>
        <w:rPr>
          <w:rFonts w:eastAsia="Times New Roman" w:cs="Times New Roman"/>
          <w:szCs w:val="24"/>
        </w:rPr>
        <w:t xml:space="preserve"> λοιπόν. Από το 1990</w:t>
      </w:r>
      <w:r w:rsidR="00B3372A">
        <w:rPr>
          <w:rFonts w:eastAsia="Times New Roman" w:cs="Times New Roman"/>
          <w:szCs w:val="24"/>
        </w:rPr>
        <w:t>,</w:t>
      </w:r>
      <w:r>
        <w:rPr>
          <w:rFonts w:eastAsia="Times New Roman" w:cs="Times New Roman"/>
          <w:szCs w:val="24"/>
        </w:rPr>
        <w:t xml:space="preserve"> με </w:t>
      </w:r>
      <w:r w:rsidR="00B3372A">
        <w:rPr>
          <w:rFonts w:eastAsia="Times New Roman" w:cs="Times New Roman"/>
          <w:szCs w:val="24"/>
        </w:rPr>
        <w:t>κ</w:t>
      </w:r>
      <w:r>
        <w:rPr>
          <w:rFonts w:eastAsia="Times New Roman" w:cs="Times New Roman"/>
          <w:szCs w:val="24"/>
        </w:rPr>
        <w:t>υβέρνηση της Νέας Δημοκρατίας</w:t>
      </w:r>
      <w:r w:rsidR="00B3372A">
        <w:rPr>
          <w:rFonts w:eastAsia="Times New Roman" w:cs="Times New Roman"/>
          <w:szCs w:val="24"/>
        </w:rPr>
        <w:t>,</w:t>
      </w:r>
      <w:r>
        <w:rPr>
          <w:rFonts w:eastAsia="Times New Roman" w:cs="Times New Roman"/>
          <w:szCs w:val="24"/>
        </w:rPr>
        <w:t xml:space="preserve"> μέχρι και σήμερα μετρώ έξι αναπτυξιακούς νόμους</w:t>
      </w:r>
      <w:r w:rsidR="00B3372A">
        <w:rPr>
          <w:rFonts w:eastAsia="Times New Roman" w:cs="Times New Roman"/>
          <w:szCs w:val="24"/>
        </w:rPr>
        <w:t>,</w:t>
      </w:r>
      <w:r>
        <w:rPr>
          <w:rFonts w:eastAsia="Times New Roman" w:cs="Times New Roman"/>
          <w:szCs w:val="24"/>
        </w:rPr>
        <w:t xml:space="preserve"> χωρίς να προσθέτω τους νόμους που αφορούν τις δημόσιες και τις ιδιωτικές επενδύσεις</w:t>
      </w:r>
      <w:r w:rsidRPr="00320958">
        <w:rPr>
          <w:rFonts w:eastAsia="Times New Roman" w:cs="Times New Roman"/>
          <w:szCs w:val="24"/>
        </w:rPr>
        <w:t>.</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λογική των νόμων κατά το ήμισυ είναι να έχουν </w:t>
      </w:r>
      <w:r w:rsidR="00B3372A">
        <w:rPr>
          <w:rFonts w:eastAsia="Times New Roman" w:cs="Times New Roman"/>
          <w:szCs w:val="24"/>
        </w:rPr>
        <w:t>είκοσι</w:t>
      </w:r>
      <w:r>
        <w:rPr>
          <w:rFonts w:eastAsia="Times New Roman" w:cs="Times New Roman"/>
          <w:szCs w:val="24"/>
        </w:rPr>
        <w:t xml:space="preserve">, </w:t>
      </w:r>
      <w:r w:rsidR="00B3372A">
        <w:rPr>
          <w:rFonts w:eastAsia="Times New Roman" w:cs="Times New Roman"/>
          <w:szCs w:val="24"/>
        </w:rPr>
        <w:t>δεκαοκτώ</w:t>
      </w:r>
      <w:r>
        <w:rPr>
          <w:rFonts w:eastAsia="Times New Roman" w:cs="Times New Roman"/>
          <w:szCs w:val="24"/>
        </w:rPr>
        <w:t xml:space="preserve">, </w:t>
      </w:r>
      <w:r w:rsidR="00B3372A">
        <w:rPr>
          <w:rFonts w:eastAsia="Times New Roman" w:cs="Times New Roman"/>
          <w:szCs w:val="24"/>
        </w:rPr>
        <w:t>δεκατρία</w:t>
      </w:r>
      <w:r>
        <w:rPr>
          <w:rFonts w:eastAsia="Times New Roman" w:cs="Times New Roman"/>
          <w:szCs w:val="24"/>
        </w:rPr>
        <w:t xml:space="preserve"> άρθρα και κατά το υπόλοιπο ήμισυ να έχουν </w:t>
      </w:r>
      <w:r w:rsidR="00B3372A">
        <w:rPr>
          <w:rFonts w:eastAsia="Times New Roman" w:cs="Times New Roman"/>
          <w:szCs w:val="24"/>
        </w:rPr>
        <w:t>ογδόντα</w:t>
      </w:r>
      <w:r>
        <w:rPr>
          <w:rFonts w:eastAsia="Times New Roman" w:cs="Times New Roman"/>
          <w:szCs w:val="24"/>
        </w:rPr>
        <w:t xml:space="preserve">, </w:t>
      </w:r>
      <w:r w:rsidR="00B3372A">
        <w:rPr>
          <w:rFonts w:eastAsia="Times New Roman" w:cs="Times New Roman"/>
          <w:szCs w:val="24"/>
        </w:rPr>
        <w:t>εκατόν είκοσι</w:t>
      </w:r>
      <w:r>
        <w:rPr>
          <w:rFonts w:eastAsia="Times New Roman" w:cs="Times New Roman"/>
          <w:szCs w:val="24"/>
        </w:rPr>
        <w:t xml:space="preserve"> και τώρα ο δικό</w:t>
      </w:r>
      <w:r w:rsidR="00B3372A">
        <w:rPr>
          <w:rFonts w:eastAsia="Times New Roman" w:cs="Times New Roman"/>
          <w:szCs w:val="24"/>
        </w:rPr>
        <w:t>ς</w:t>
      </w:r>
      <w:r>
        <w:rPr>
          <w:rFonts w:eastAsia="Times New Roman" w:cs="Times New Roman"/>
          <w:szCs w:val="24"/>
        </w:rPr>
        <w:t xml:space="preserve"> σας</w:t>
      </w:r>
      <w:r w:rsidRPr="00D83EED">
        <w:rPr>
          <w:rFonts w:eastAsia="Times New Roman" w:cs="Times New Roman"/>
          <w:szCs w:val="24"/>
        </w:rPr>
        <w:t>,</w:t>
      </w:r>
      <w:r>
        <w:rPr>
          <w:rFonts w:eastAsia="Times New Roman" w:cs="Times New Roman"/>
          <w:szCs w:val="24"/>
        </w:rPr>
        <w:t xml:space="preserve"> κύριε Παπαθανάση</w:t>
      </w:r>
      <w:r w:rsidRPr="00D83EED">
        <w:rPr>
          <w:rFonts w:eastAsia="Times New Roman" w:cs="Times New Roman"/>
          <w:szCs w:val="24"/>
        </w:rPr>
        <w:t>,</w:t>
      </w:r>
      <w:r>
        <w:rPr>
          <w:rFonts w:eastAsia="Times New Roman" w:cs="Times New Roman"/>
          <w:szCs w:val="24"/>
        </w:rPr>
        <w:t xml:space="preserve"> να σπάει κάθε ρεκόρ με </w:t>
      </w:r>
      <w:r w:rsidR="00B3372A">
        <w:rPr>
          <w:rFonts w:eastAsia="Times New Roman" w:cs="Times New Roman"/>
          <w:szCs w:val="24"/>
        </w:rPr>
        <w:t>εκατόν τριάντα ένα</w:t>
      </w:r>
      <w:r>
        <w:rPr>
          <w:rFonts w:eastAsia="Times New Roman" w:cs="Times New Roman"/>
          <w:szCs w:val="24"/>
        </w:rPr>
        <w:t xml:space="preserve"> άρθρα. Όλα δε αυτά</w:t>
      </w:r>
      <w:r w:rsidR="00B3372A">
        <w:rPr>
          <w:rFonts w:eastAsia="Times New Roman" w:cs="Times New Roman"/>
          <w:szCs w:val="24"/>
        </w:rPr>
        <w:t>,</w:t>
      </w:r>
      <w:r>
        <w:rPr>
          <w:rFonts w:eastAsia="Times New Roman" w:cs="Times New Roman"/>
          <w:szCs w:val="24"/>
        </w:rPr>
        <w:t xml:space="preserve"> πλην του ακροτελεύτιου</w:t>
      </w:r>
      <w:r w:rsidR="00B3372A">
        <w:rPr>
          <w:rFonts w:eastAsia="Times New Roman" w:cs="Times New Roman"/>
          <w:szCs w:val="24"/>
        </w:rPr>
        <w:t>,</w:t>
      </w:r>
      <w:r>
        <w:rPr>
          <w:rFonts w:eastAsia="Times New Roman" w:cs="Times New Roman"/>
          <w:szCs w:val="24"/>
        </w:rPr>
        <w:t xml:space="preserve"> είναι σχετικά με το θέμα και αυτό είναι καλό. Αλλά η πληθώρα των διατάξεων μας έχει μάθει να μην εμπιστευόμαστε ιδιαιτέρως τα σχετικά νομοθετήματα.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Πέραν αυτής της αρνητικής προσέγγισης</w:t>
      </w:r>
      <w:r w:rsidR="00B01208">
        <w:rPr>
          <w:rFonts w:eastAsia="Times New Roman" w:cs="Times New Roman"/>
          <w:szCs w:val="24"/>
        </w:rPr>
        <w:t>,</w:t>
      </w:r>
      <w:r>
        <w:rPr>
          <w:rFonts w:eastAsia="Times New Roman" w:cs="Times New Roman"/>
          <w:szCs w:val="24"/>
        </w:rPr>
        <w:t xml:space="preserve"> θέλω να προσθέσω και μια θετική</w:t>
      </w:r>
      <w:r w:rsidR="00B01208">
        <w:rPr>
          <w:rFonts w:eastAsia="Times New Roman" w:cs="Times New Roman"/>
          <w:szCs w:val="24"/>
        </w:rPr>
        <w:t>,</w:t>
      </w:r>
      <w:r>
        <w:rPr>
          <w:rFonts w:eastAsia="Times New Roman" w:cs="Times New Roman"/>
          <w:szCs w:val="24"/>
        </w:rPr>
        <w:t xml:space="preserve"> </w:t>
      </w:r>
      <w:r w:rsidR="00BB7F0E">
        <w:rPr>
          <w:rFonts w:eastAsia="Times New Roman" w:cs="Times New Roman"/>
          <w:szCs w:val="24"/>
        </w:rPr>
        <w:t xml:space="preserve">πως </w:t>
      </w:r>
      <w:r>
        <w:rPr>
          <w:rFonts w:eastAsia="Times New Roman" w:cs="Times New Roman"/>
          <w:szCs w:val="24"/>
        </w:rPr>
        <w:t xml:space="preserve">η διάρθρωση της ύλης δείχνει ότι η πληθώρα των άρθρων ταξινομούνται ανά επενδυτική κατηγορία και αυτό θα φανεί στην πράξη </w:t>
      </w:r>
      <w:r w:rsidR="00BB7F0E">
        <w:rPr>
          <w:rFonts w:eastAsia="Times New Roman" w:cs="Times New Roman"/>
          <w:szCs w:val="24"/>
        </w:rPr>
        <w:t>εά</w:t>
      </w:r>
      <w:r>
        <w:rPr>
          <w:rFonts w:eastAsia="Times New Roman" w:cs="Times New Roman"/>
          <w:szCs w:val="24"/>
        </w:rPr>
        <w:t>ν βοηθά</w:t>
      </w:r>
      <w:r w:rsidR="00B01208">
        <w:rPr>
          <w:rFonts w:eastAsia="Times New Roman" w:cs="Times New Roman"/>
          <w:szCs w:val="24"/>
        </w:rPr>
        <w:t>,</w:t>
      </w:r>
      <w:r>
        <w:rPr>
          <w:rFonts w:eastAsia="Times New Roman" w:cs="Times New Roman"/>
          <w:szCs w:val="24"/>
        </w:rPr>
        <w:t xml:space="preserve"> κάνοντας τον νομοθέτη να είναι πιο κοντά στη συγκεκριμένη πραγματικότητα όχι στην αφηρημένη πραγματικότητα, δηλαδή στην πληθώρα ή στο σύνολο των θεμάτων.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Κάνω μια αναδρομή στα λεχθέντα από εμένα ως Βουλευτή της </w:t>
      </w:r>
      <w:r w:rsidR="00B01208">
        <w:rPr>
          <w:rFonts w:eastAsia="Times New Roman" w:cs="Times New Roman"/>
          <w:szCs w:val="24"/>
        </w:rPr>
        <w:t>σ</w:t>
      </w:r>
      <w:r>
        <w:rPr>
          <w:rFonts w:eastAsia="Times New Roman" w:cs="Times New Roman"/>
          <w:szCs w:val="24"/>
        </w:rPr>
        <w:t>υμπολίτευσης το 2013 σε σχετικό με το θέμα μας νόμο, εκείνον του κ</w:t>
      </w:r>
      <w:r w:rsidR="00B01208">
        <w:rPr>
          <w:rFonts w:eastAsia="Times New Roman" w:cs="Times New Roman"/>
          <w:szCs w:val="24"/>
        </w:rPr>
        <w:t>.</w:t>
      </w:r>
      <w:r>
        <w:rPr>
          <w:rFonts w:eastAsia="Times New Roman" w:cs="Times New Roman"/>
          <w:szCs w:val="24"/>
        </w:rPr>
        <w:t xml:space="preserve"> Χατζηδάκη</w:t>
      </w:r>
      <w:r w:rsidR="00B01208">
        <w:rPr>
          <w:rFonts w:eastAsia="Times New Roman" w:cs="Times New Roman"/>
          <w:szCs w:val="24"/>
        </w:rPr>
        <w:t>,</w:t>
      </w:r>
      <w:r>
        <w:rPr>
          <w:rFonts w:eastAsia="Times New Roman" w:cs="Times New Roman"/>
          <w:szCs w:val="24"/>
        </w:rPr>
        <w:t xml:space="preserve"> που αφορούσε τις ιδιωτικές και δημόσιες επενδύσεις. </w:t>
      </w:r>
      <w:r w:rsidR="00BB7F0E">
        <w:rPr>
          <w:rFonts w:eastAsia="Times New Roman" w:cs="Times New Roman"/>
          <w:szCs w:val="24"/>
        </w:rPr>
        <w:t>Μ</w:t>
      </w:r>
      <w:r>
        <w:rPr>
          <w:rFonts w:eastAsia="Times New Roman" w:cs="Times New Roman"/>
          <w:szCs w:val="24"/>
        </w:rPr>
        <w:t>εγάλος νόμος ήταν</w:t>
      </w:r>
      <w:r w:rsidR="00BB7F0E">
        <w:rPr>
          <w:rFonts w:eastAsia="Times New Roman" w:cs="Times New Roman"/>
          <w:szCs w:val="24"/>
        </w:rPr>
        <w:t xml:space="preserve"> και εκείνος</w:t>
      </w:r>
      <w:r>
        <w:rPr>
          <w:rFonts w:eastAsia="Times New Roman" w:cs="Times New Roman"/>
          <w:szCs w:val="24"/>
        </w:rPr>
        <w:t>. Είχε περίπου ογδόντα άρθρα. Έλεγα</w:t>
      </w:r>
      <w:r w:rsidR="00B01208">
        <w:rPr>
          <w:rFonts w:eastAsia="Times New Roman" w:cs="Times New Roman"/>
          <w:szCs w:val="24"/>
        </w:rPr>
        <w:t>,</w:t>
      </w:r>
      <w:r>
        <w:rPr>
          <w:rFonts w:eastAsia="Times New Roman" w:cs="Times New Roman"/>
          <w:szCs w:val="24"/>
        </w:rPr>
        <w:t xml:space="preserve"> λοιπόν: «Από τη δεκαετία του </w:t>
      </w:r>
      <w:r w:rsidR="00ED35E7">
        <w:rPr>
          <w:rFonts w:eastAsia="Times New Roman" w:cs="Times New Roman"/>
          <w:szCs w:val="24"/>
        </w:rPr>
        <w:t>’</w:t>
      </w:r>
      <w:r>
        <w:rPr>
          <w:rFonts w:eastAsia="Times New Roman" w:cs="Times New Roman"/>
          <w:szCs w:val="24"/>
        </w:rPr>
        <w:t xml:space="preserve">90 ψηφίζουμε και ξαναψηφίζουμε αναπτυξιακούς νόμους που δεν </w:t>
      </w:r>
      <w:r>
        <w:rPr>
          <w:rFonts w:eastAsia="Times New Roman" w:cs="Times New Roman"/>
          <w:szCs w:val="24"/>
        </w:rPr>
        <w:lastRenderedPageBreak/>
        <w:t>προσφέρουν, πρώτον</w:t>
      </w:r>
      <w:r w:rsidR="00ED35E7">
        <w:rPr>
          <w:rFonts w:eastAsia="Times New Roman" w:cs="Times New Roman"/>
          <w:szCs w:val="24"/>
        </w:rPr>
        <w:t>,</w:t>
      </w:r>
      <w:r>
        <w:rPr>
          <w:rFonts w:eastAsia="Times New Roman" w:cs="Times New Roman"/>
          <w:szCs w:val="24"/>
        </w:rPr>
        <w:t xml:space="preserve"> γιατί δεν </w:t>
      </w:r>
      <w:proofErr w:type="spellStart"/>
      <w:r>
        <w:rPr>
          <w:rFonts w:eastAsia="Times New Roman" w:cs="Times New Roman"/>
          <w:szCs w:val="24"/>
        </w:rPr>
        <w:t>πολυεφαρμόζονται</w:t>
      </w:r>
      <w:proofErr w:type="spellEnd"/>
      <w:r>
        <w:rPr>
          <w:rFonts w:eastAsia="Times New Roman" w:cs="Times New Roman"/>
          <w:szCs w:val="24"/>
        </w:rPr>
        <w:t xml:space="preserve"> και</w:t>
      </w:r>
      <w:r w:rsidR="00ED35E7">
        <w:rPr>
          <w:rFonts w:eastAsia="Times New Roman" w:cs="Times New Roman"/>
          <w:szCs w:val="24"/>
        </w:rPr>
        <w:t>,</w:t>
      </w:r>
      <w:r>
        <w:rPr>
          <w:rFonts w:eastAsia="Times New Roman" w:cs="Times New Roman"/>
          <w:szCs w:val="24"/>
        </w:rPr>
        <w:t xml:space="preserve"> δεύτερον</w:t>
      </w:r>
      <w:r w:rsidR="00ED35E7">
        <w:rPr>
          <w:rFonts w:eastAsia="Times New Roman" w:cs="Times New Roman"/>
          <w:szCs w:val="24"/>
        </w:rPr>
        <w:t>,</w:t>
      </w:r>
      <w:r>
        <w:rPr>
          <w:rFonts w:eastAsia="Times New Roman" w:cs="Times New Roman"/>
          <w:szCs w:val="24"/>
        </w:rPr>
        <w:t xml:space="preserve"> γιατί</w:t>
      </w:r>
      <w:r w:rsidR="00ED35E7">
        <w:rPr>
          <w:rFonts w:eastAsia="Times New Roman" w:cs="Times New Roman"/>
          <w:szCs w:val="24"/>
        </w:rPr>
        <w:t>,</w:t>
      </w:r>
      <w:r>
        <w:rPr>
          <w:rFonts w:eastAsia="Times New Roman" w:cs="Times New Roman"/>
          <w:szCs w:val="24"/>
        </w:rPr>
        <w:t xml:space="preserve"> όπως και να ρυθμίσουν τα θέματα, γεννούν με τα δεδομένα της ελληνικής διοίκησης</w:t>
      </w:r>
      <w:r w:rsidR="00ED35E7">
        <w:rPr>
          <w:rFonts w:eastAsia="Times New Roman" w:cs="Times New Roman"/>
          <w:szCs w:val="24"/>
        </w:rPr>
        <w:t>,</w:t>
      </w:r>
      <w:r>
        <w:rPr>
          <w:rFonts w:eastAsia="Times New Roman" w:cs="Times New Roman"/>
          <w:szCs w:val="24"/>
        </w:rPr>
        <w:t xml:space="preserve"> πρώτον</w:t>
      </w:r>
      <w:r w:rsidR="00ED35E7">
        <w:rPr>
          <w:rFonts w:eastAsia="Times New Roman" w:cs="Times New Roman"/>
          <w:szCs w:val="24"/>
        </w:rPr>
        <w:t>,</w:t>
      </w:r>
      <w:r>
        <w:rPr>
          <w:rFonts w:eastAsia="Times New Roman" w:cs="Times New Roman"/>
          <w:szCs w:val="24"/>
        </w:rPr>
        <w:t xml:space="preserve"> γραφειοκρατία, δεύτερον</w:t>
      </w:r>
      <w:r w:rsidR="00ED35E7">
        <w:rPr>
          <w:rFonts w:eastAsia="Times New Roman" w:cs="Times New Roman"/>
          <w:szCs w:val="24"/>
        </w:rPr>
        <w:t>,</w:t>
      </w:r>
      <w:r>
        <w:rPr>
          <w:rFonts w:eastAsia="Times New Roman" w:cs="Times New Roman"/>
          <w:szCs w:val="24"/>
        </w:rPr>
        <w:t xml:space="preserve"> καθυστερήσεις, τρίτον</w:t>
      </w:r>
      <w:r w:rsidR="00ED35E7">
        <w:rPr>
          <w:rFonts w:eastAsia="Times New Roman" w:cs="Times New Roman"/>
          <w:szCs w:val="24"/>
        </w:rPr>
        <w:t>,</w:t>
      </w:r>
      <w:r>
        <w:rPr>
          <w:rFonts w:eastAsia="Times New Roman" w:cs="Times New Roman"/>
          <w:szCs w:val="24"/>
        </w:rPr>
        <w:t xml:space="preserve"> διαφθορά.</w:t>
      </w:r>
      <w:r w:rsidR="00ED35E7">
        <w:rPr>
          <w:rFonts w:eastAsia="Times New Roman" w:cs="Times New Roman"/>
          <w:szCs w:val="24"/>
        </w:rPr>
        <w:t>».</w:t>
      </w:r>
      <w:r>
        <w:rPr>
          <w:rFonts w:eastAsia="Times New Roman" w:cs="Times New Roman"/>
          <w:szCs w:val="24"/>
        </w:rPr>
        <w:t xml:space="preserve"> Ελπίζω να μην παράγεται σήμερα στη Βουλή το ίδιο ακριβώς, ένας πληθωρικός νόμος</w:t>
      </w:r>
      <w:r w:rsidR="00ED35E7">
        <w:rPr>
          <w:rFonts w:eastAsia="Times New Roman" w:cs="Times New Roman"/>
          <w:szCs w:val="24"/>
        </w:rPr>
        <w:t>,</w:t>
      </w:r>
      <w:r>
        <w:rPr>
          <w:rFonts w:eastAsia="Times New Roman" w:cs="Times New Roman"/>
          <w:szCs w:val="24"/>
        </w:rPr>
        <w:t xml:space="preserve"> να μη γεννά νέα γραφειοκρατία, καθυστερήσεις και διαφθορά.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θα προσεγγίσουμε</w:t>
      </w:r>
      <w:r w:rsidR="00ED35E7">
        <w:rPr>
          <w:rFonts w:eastAsia="Times New Roman" w:cs="Times New Roman"/>
          <w:szCs w:val="24"/>
        </w:rPr>
        <w:t>,</w:t>
      </w:r>
      <w:r>
        <w:rPr>
          <w:rFonts w:eastAsia="Times New Roman" w:cs="Times New Roman"/>
          <w:szCs w:val="24"/>
        </w:rPr>
        <w:t xml:space="preserve"> </w:t>
      </w:r>
      <w:r w:rsidR="00ED35E7">
        <w:rPr>
          <w:rFonts w:eastAsia="Times New Roman" w:cs="Times New Roman"/>
          <w:szCs w:val="24"/>
        </w:rPr>
        <w:t>όμως,</w:t>
      </w:r>
      <w:r>
        <w:rPr>
          <w:rFonts w:eastAsia="Times New Roman" w:cs="Times New Roman"/>
          <w:szCs w:val="24"/>
        </w:rPr>
        <w:t xml:space="preserve"> τις νομοθετικές διατάξεις του παρόντος σχεδίου για να καταλάβουμε </w:t>
      </w:r>
      <w:r w:rsidR="00BB7F0E">
        <w:rPr>
          <w:rFonts w:eastAsia="Times New Roman" w:cs="Times New Roman"/>
          <w:szCs w:val="24"/>
        </w:rPr>
        <w:t>εά</w:t>
      </w:r>
      <w:r>
        <w:rPr>
          <w:rFonts w:eastAsia="Times New Roman" w:cs="Times New Roman"/>
          <w:szCs w:val="24"/>
        </w:rPr>
        <w:t xml:space="preserve">ν κινείται σωστά </w:t>
      </w:r>
      <w:r w:rsidR="00BB7F0E">
        <w:rPr>
          <w:rFonts w:eastAsia="Times New Roman" w:cs="Times New Roman"/>
          <w:szCs w:val="24"/>
        </w:rPr>
        <w:t>ή</w:t>
      </w:r>
      <w:r>
        <w:rPr>
          <w:rFonts w:eastAsia="Times New Roman" w:cs="Times New Roman"/>
          <w:szCs w:val="24"/>
        </w:rPr>
        <w:t xml:space="preserve"> λάθος</w:t>
      </w:r>
      <w:r w:rsidR="00CE701A">
        <w:rPr>
          <w:rFonts w:eastAsia="Times New Roman" w:cs="Times New Roman"/>
          <w:szCs w:val="24"/>
        </w:rPr>
        <w:t>;</w:t>
      </w:r>
      <w:r>
        <w:rPr>
          <w:rFonts w:eastAsia="Times New Roman" w:cs="Times New Roman"/>
          <w:szCs w:val="24"/>
        </w:rPr>
        <w:t xml:space="preserve"> </w:t>
      </w:r>
      <w:r w:rsidR="00CE701A">
        <w:rPr>
          <w:rFonts w:eastAsia="Times New Roman" w:cs="Times New Roman"/>
          <w:szCs w:val="24"/>
        </w:rPr>
        <w:t>Ξ</w:t>
      </w:r>
      <w:r>
        <w:rPr>
          <w:rFonts w:eastAsia="Times New Roman" w:cs="Times New Roman"/>
          <w:szCs w:val="24"/>
        </w:rPr>
        <w:t>αναλέω</w:t>
      </w:r>
      <w:r w:rsidR="00ED35E7">
        <w:rPr>
          <w:rFonts w:eastAsia="Times New Roman" w:cs="Times New Roman"/>
          <w:szCs w:val="24"/>
        </w:rPr>
        <w:t>,</w:t>
      </w:r>
      <w:r>
        <w:rPr>
          <w:rFonts w:eastAsia="Times New Roman" w:cs="Times New Roman"/>
          <w:szCs w:val="24"/>
        </w:rPr>
        <w:t xml:space="preserve"> φυσικά όχι με κριτήριο τον αριθμό των άρθρων</w:t>
      </w:r>
      <w:r w:rsidR="00BB7F0E">
        <w:rPr>
          <w:rFonts w:eastAsia="Times New Roman" w:cs="Times New Roman"/>
          <w:szCs w:val="24"/>
        </w:rPr>
        <w:t>:</w:t>
      </w:r>
      <w:r>
        <w:rPr>
          <w:rFonts w:eastAsia="Times New Roman" w:cs="Times New Roman"/>
          <w:szCs w:val="24"/>
        </w:rPr>
        <w:t xml:space="preserve"> Άλλωστε, κυρίες και κύριοι Βουλευτές, ο πιο παραγωγικός αναπτυξιακός νόμος στη σύγχρονη ελληνική ιστορία ήταν εκείνος του 1953</w:t>
      </w:r>
      <w:r w:rsidR="00ED35E7">
        <w:rPr>
          <w:rFonts w:eastAsia="Times New Roman" w:cs="Times New Roman"/>
          <w:szCs w:val="24"/>
        </w:rPr>
        <w:t>,</w:t>
      </w:r>
      <w:r>
        <w:rPr>
          <w:rFonts w:eastAsia="Times New Roman" w:cs="Times New Roman"/>
          <w:szCs w:val="24"/>
        </w:rPr>
        <w:t xml:space="preserve"> που ήταν δισέλιδος. Παρήγαγε όμως εκπληκτικά αποτελέσματα στη δοκιμαζόμενη τότε πατρίδα μας.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Βλέπω τη θέση αρχής του σχεδίου νόμου, όπως τη διατυπώνει ο Άδωνις Γεωργιάδης. Λέει: «Ο χρόνος είναι χρήμα. Οι ίδιες αναπτυξιακές διατάξεις είναι διαφορετικό να εφαρμόζονται σε τριάντα μέρες και πολύ διαφορετικό να εφαρμόζονται σε ενάμιση χρόνο. Στη δεύτερη περίπτωση σχεδόν </w:t>
      </w:r>
      <w:proofErr w:type="spellStart"/>
      <w:r>
        <w:rPr>
          <w:rFonts w:eastAsia="Times New Roman" w:cs="Times New Roman"/>
          <w:szCs w:val="24"/>
        </w:rPr>
        <w:t>αχρηστεύονται</w:t>
      </w:r>
      <w:proofErr w:type="spellEnd"/>
      <w:r w:rsidR="00ED35E7">
        <w:rPr>
          <w:rFonts w:eastAsia="Times New Roman" w:cs="Times New Roman"/>
          <w:szCs w:val="24"/>
        </w:rPr>
        <w:t>.</w:t>
      </w:r>
      <w:r>
        <w:rPr>
          <w:rFonts w:eastAsia="Times New Roman" w:cs="Times New Roman"/>
          <w:szCs w:val="24"/>
        </w:rPr>
        <w:t xml:space="preserve">». Είπε ο έχων τη νομοθετική πρωτοβουλία. Ολόσωστο! Πώς το επιτυγχάνετε αυτό; </w:t>
      </w:r>
    </w:p>
    <w:p w:rsidR="009B1533" w:rsidRDefault="00BB7F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w:t>
      </w:r>
      <w:r w:rsidR="00F93039">
        <w:rPr>
          <w:rFonts w:eastAsia="Times New Roman" w:cs="Times New Roman"/>
          <w:szCs w:val="24"/>
        </w:rPr>
        <w:t xml:space="preserve">ιέτρεξα όλο το σχέδιο νόμου. Έχει σύντομες προθεσμίες. Σας το έχω πει άλλες τρεις φορές από τον καιρό που αναλάβατε, </w:t>
      </w:r>
      <w:r>
        <w:rPr>
          <w:rFonts w:eastAsia="Times New Roman" w:cs="Times New Roman"/>
          <w:szCs w:val="24"/>
        </w:rPr>
        <w:t xml:space="preserve">πως </w:t>
      </w:r>
      <w:r w:rsidR="00F93039">
        <w:rPr>
          <w:rFonts w:eastAsia="Times New Roman" w:cs="Times New Roman"/>
          <w:szCs w:val="24"/>
        </w:rPr>
        <w:t>τις ενδεικτικές προθεσμίες δεν τις σέβεται ούτε η διοίκηση</w:t>
      </w:r>
      <w:r>
        <w:rPr>
          <w:rFonts w:eastAsia="Times New Roman" w:cs="Times New Roman"/>
          <w:szCs w:val="24"/>
        </w:rPr>
        <w:t>,</w:t>
      </w:r>
      <w:r w:rsidR="00F93039">
        <w:rPr>
          <w:rFonts w:eastAsia="Times New Roman" w:cs="Times New Roman"/>
          <w:szCs w:val="24"/>
        </w:rPr>
        <w:t xml:space="preserve"> ούτε η δικαιοσύνη. </w:t>
      </w:r>
      <w:r>
        <w:rPr>
          <w:rFonts w:eastAsia="Times New Roman" w:cs="Times New Roman"/>
          <w:szCs w:val="24"/>
        </w:rPr>
        <w:t>Ε</w:t>
      </w:r>
      <w:r w:rsidR="00F93039">
        <w:rPr>
          <w:rFonts w:eastAsia="Times New Roman" w:cs="Times New Roman"/>
          <w:szCs w:val="24"/>
        </w:rPr>
        <w:t xml:space="preserve">σείς ως </w:t>
      </w:r>
      <w:r w:rsidR="00F93039">
        <w:rPr>
          <w:rFonts w:eastAsia="Times New Roman" w:cs="Times New Roman"/>
          <w:szCs w:val="24"/>
        </w:rPr>
        <w:lastRenderedPageBreak/>
        <w:t>διοίκηση και προφανώς η δικαιοσύνη τις μετατρέπετε σε απλές προθεσμίες που</w:t>
      </w:r>
      <w:r w:rsidR="00ED35E7">
        <w:rPr>
          <w:rFonts w:eastAsia="Times New Roman" w:cs="Times New Roman"/>
          <w:szCs w:val="24"/>
        </w:rPr>
        <w:t>,</w:t>
      </w:r>
      <w:r w:rsidR="00F93039">
        <w:rPr>
          <w:rFonts w:eastAsia="Times New Roman" w:cs="Times New Roman"/>
          <w:szCs w:val="24"/>
        </w:rPr>
        <w:t xml:space="preserve"> </w:t>
      </w:r>
      <w:r>
        <w:rPr>
          <w:rFonts w:eastAsia="Times New Roman" w:cs="Times New Roman"/>
          <w:szCs w:val="24"/>
        </w:rPr>
        <w:t>εά</w:t>
      </w:r>
      <w:r w:rsidR="00F93039">
        <w:rPr>
          <w:rFonts w:eastAsia="Times New Roman" w:cs="Times New Roman"/>
          <w:szCs w:val="24"/>
        </w:rPr>
        <w:t>ν μπορούν, θα τις εφαρμόσουν. Ακόμα και εκεί που λέτε ότι η προθεσμία είναι αποκλειστική, η ερμηνεία της διοίκησης πρώτα από όλα</w:t>
      </w:r>
      <w:r>
        <w:rPr>
          <w:rFonts w:eastAsia="Times New Roman" w:cs="Times New Roman"/>
          <w:szCs w:val="24"/>
        </w:rPr>
        <w:t>,</w:t>
      </w:r>
      <w:r w:rsidR="00F93039">
        <w:rPr>
          <w:rFonts w:eastAsia="Times New Roman" w:cs="Times New Roman"/>
          <w:szCs w:val="24"/>
        </w:rPr>
        <w:t xml:space="preserve"> αλλά και της δικαιοσύνης στη συνέχεια τη μετατρέπει σε ενδεικτική. Άρα το να λέτε ότι ανταποκρινόμαστε στην ανάγκη για ταχύτητα θεσπίζοντας σύντομες προθεσμίες για τη διοίκηση δεν λέει τίποτε. Για εμένα δεν λέει απολύτως τίποτα. </w:t>
      </w:r>
      <w:r>
        <w:rPr>
          <w:rFonts w:eastAsia="Times New Roman" w:cs="Times New Roman"/>
          <w:szCs w:val="24"/>
        </w:rPr>
        <w:t>Θ</w:t>
      </w:r>
      <w:r w:rsidR="00F93039">
        <w:rPr>
          <w:rFonts w:eastAsia="Times New Roman" w:cs="Times New Roman"/>
          <w:szCs w:val="24"/>
        </w:rPr>
        <w:t>έτετε μια θέση αρχής που δεν τη στηρίζετε με τις διατάξεις του σχεδίου νόμου.</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Ακόμη</w:t>
      </w:r>
      <w:r w:rsidR="001658C7">
        <w:rPr>
          <w:rFonts w:eastAsia="Times New Roman" w:cs="Times New Roman"/>
          <w:szCs w:val="24"/>
        </w:rPr>
        <w:t>,</w:t>
      </w:r>
      <w:r>
        <w:rPr>
          <w:rFonts w:eastAsia="Times New Roman" w:cs="Times New Roman"/>
          <w:szCs w:val="24"/>
        </w:rPr>
        <w:t xml:space="preserve"> οργανώθηκε καλύτερα το δημόσιο τα τελευταία δυόμισι χρόνια; Οργανώθηκε καλύτερα το δημόσιο από τον τελευταίο αναπτυξιακό νόμο του 2016 και μέχρι σήμερα; Όχι. Εσείς δε</w:t>
      </w:r>
      <w:r w:rsidR="000F170D">
        <w:rPr>
          <w:rFonts w:eastAsia="Times New Roman" w:cs="Times New Roman"/>
          <w:szCs w:val="24"/>
        </w:rPr>
        <w:t>,</w:t>
      </w:r>
      <w:r>
        <w:rPr>
          <w:rFonts w:eastAsia="Times New Roman" w:cs="Times New Roman"/>
          <w:szCs w:val="24"/>
        </w:rPr>
        <w:t xml:space="preserve"> όπως και οι προηγούμενοι, έχετε προσθέσει γραφειοκρατία στο ελληνικό δημόσιο και μάλιστα τρομερή γραφειοκρατία, που καθιστά προβληματική και την </w:t>
      </w:r>
      <w:r w:rsidR="000F170D">
        <w:rPr>
          <w:rFonts w:eastAsia="Times New Roman" w:cs="Times New Roman"/>
          <w:szCs w:val="24"/>
        </w:rPr>
        <w:t>υ</w:t>
      </w:r>
      <w:r>
        <w:rPr>
          <w:rFonts w:eastAsia="Times New Roman" w:cs="Times New Roman"/>
          <w:szCs w:val="24"/>
        </w:rPr>
        <w:t>πουργική λειτουργία μέσω του πληθωρικού επιτελικού κράτους</w:t>
      </w:r>
      <w:r w:rsidR="00BB7F0E">
        <w:rPr>
          <w:rFonts w:eastAsia="Times New Roman" w:cs="Times New Roman"/>
          <w:szCs w:val="24"/>
        </w:rPr>
        <w:t>. Α</w:t>
      </w:r>
      <w:r>
        <w:rPr>
          <w:rFonts w:eastAsia="Times New Roman" w:cs="Times New Roman"/>
          <w:szCs w:val="24"/>
        </w:rPr>
        <w:t>πό την πρώτη στιγμή σ</w:t>
      </w:r>
      <w:r w:rsidR="000F170D">
        <w:rPr>
          <w:rFonts w:eastAsia="Times New Roman" w:cs="Times New Roman"/>
          <w:szCs w:val="24"/>
        </w:rPr>
        <w:t>ά</w:t>
      </w:r>
      <w:r>
        <w:rPr>
          <w:rFonts w:eastAsia="Times New Roman" w:cs="Times New Roman"/>
          <w:szCs w:val="24"/>
        </w:rPr>
        <w:t>ς το έχω πει αυτό.</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πήγε ο νόμος σας, κύριε Παπαθανάση</w:t>
      </w:r>
      <w:r w:rsidR="000F170D">
        <w:rPr>
          <w:rFonts w:eastAsia="Times New Roman" w:cs="Times New Roman"/>
          <w:szCs w:val="24"/>
        </w:rPr>
        <w:t>,</w:t>
      </w:r>
      <w:r>
        <w:rPr>
          <w:rFonts w:eastAsia="Times New Roman" w:cs="Times New Roman"/>
          <w:szCs w:val="24"/>
        </w:rPr>
        <w:t xml:space="preserve">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Στην εφαρμογή του απέδωσε αποτελέσματα; Και εκεί είχατε πληθώρα προθεσμιών. </w:t>
      </w:r>
      <w:r w:rsidR="00BB7F0E">
        <w:rPr>
          <w:rFonts w:eastAsia="Times New Roman" w:cs="Times New Roman"/>
          <w:szCs w:val="24"/>
        </w:rPr>
        <w:t>Τηρήθηκαν</w:t>
      </w:r>
      <w:r>
        <w:rPr>
          <w:rFonts w:eastAsia="Times New Roman" w:cs="Times New Roman"/>
          <w:szCs w:val="24"/>
        </w:rPr>
        <w:t xml:space="preserve">; Καταργήθηκε ο προληπτικός έλεγχος στην πράξη για τη λειτουργία των επιχειρήσεων; Θα λειτουργήσει στην πράξη; Γιατί αυτό το επιδοκιμάζω απόλυτα. Αντί για πολλές διαδικασίες που γεννούν γραφειοκρατία και </w:t>
      </w:r>
      <w:r>
        <w:rPr>
          <w:rFonts w:eastAsia="Times New Roman" w:cs="Times New Roman"/>
          <w:szCs w:val="24"/>
        </w:rPr>
        <w:lastRenderedPageBreak/>
        <w:t xml:space="preserve">διαφθορά, είναι προτιμότερες οι φοροαπαλλαγές και </w:t>
      </w:r>
      <w:proofErr w:type="spellStart"/>
      <w:r>
        <w:rPr>
          <w:rFonts w:eastAsia="Times New Roman" w:cs="Times New Roman"/>
          <w:szCs w:val="24"/>
        </w:rPr>
        <w:t>εισφοροαπαλλαγές</w:t>
      </w:r>
      <w:proofErr w:type="spellEnd"/>
      <w:r>
        <w:rPr>
          <w:rFonts w:eastAsia="Times New Roman" w:cs="Times New Roman"/>
          <w:szCs w:val="24"/>
        </w:rPr>
        <w:t>. Προφανέστατα!</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λειτουργήσει απρόσκοπτα η μέθοδος αυτή ή θα προϋποτίθενται των απαλλαγών αυτών, εισφορών και φόρων διάφορες διαδικασίες μέχρι να φτάσουμε στην πραγματική απαλλαγή; </w:t>
      </w:r>
      <w:r w:rsidR="00BB7F0E">
        <w:rPr>
          <w:rFonts w:eastAsia="Times New Roman" w:cs="Times New Roman"/>
          <w:szCs w:val="24"/>
        </w:rPr>
        <w:t>Σ</w:t>
      </w:r>
      <w:r>
        <w:rPr>
          <w:rFonts w:eastAsia="Times New Roman" w:cs="Times New Roman"/>
          <w:szCs w:val="24"/>
        </w:rPr>
        <w:t xml:space="preserve">υμφωνώ, αντί πολλών άλλων, αναπτυξιακό είναι η </w:t>
      </w:r>
      <w:proofErr w:type="spellStart"/>
      <w:r>
        <w:rPr>
          <w:rFonts w:eastAsia="Times New Roman" w:cs="Times New Roman"/>
          <w:szCs w:val="24"/>
        </w:rPr>
        <w:t>εισφοροαπαλλαγή</w:t>
      </w:r>
      <w:proofErr w:type="spellEnd"/>
      <w:r>
        <w:rPr>
          <w:rFonts w:eastAsia="Times New Roman" w:cs="Times New Roman"/>
          <w:szCs w:val="24"/>
        </w:rPr>
        <w:t xml:space="preserve"> και η φοροαπαλλαγή. Σωστό! Πάει γρήγορα η απονομή της δικαιοσύνης</w:t>
      </w:r>
      <w:r w:rsidR="00007AF9">
        <w:rPr>
          <w:rFonts w:eastAsia="Times New Roman" w:cs="Times New Roman"/>
          <w:szCs w:val="24"/>
        </w:rPr>
        <w:t>,</w:t>
      </w:r>
      <w:r>
        <w:rPr>
          <w:rFonts w:eastAsia="Times New Roman" w:cs="Times New Roman"/>
          <w:szCs w:val="24"/>
        </w:rPr>
        <w:t xml:space="preserve"> ειδικά στα θέματα με οικονομικό περιεχόμενο</w:t>
      </w:r>
      <w:r w:rsidR="00687B05">
        <w:rPr>
          <w:rFonts w:eastAsia="Times New Roman" w:cs="Times New Roman"/>
          <w:szCs w:val="24"/>
        </w:rPr>
        <w:t>;</w:t>
      </w:r>
      <w:r>
        <w:rPr>
          <w:rFonts w:eastAsia="Times New Roman" w:cs="Times New Roman"/>
          <w:szCs w:val="24"/>
        </w:rPr>
        <w:t xml:space="preserve"> Έχετε κάνει κάτι σχετικά με αυτό; Έγιναν αλλαγές στη λειτουργία του Ελεγκτικού Συνεδρίου; Είχα πει το 2016 στον κ. Σταθάκη ότι από τον έλεγχο που κάνει το Ελεγκτικό Συνέδριο, που παράγει πολλές καθυστερήσεις στην οικονομία, τελικώς δεν καταβάλλεται από το δημόσιο μόλις το 0, 081% των ποσών που ελέγχει το Ελεγκτικό Συνέδριο.</w:t>
      </w:r>
    </w:p>
    <w:p w:rsidR="009B1533" w:rsidRDefault="00BB7F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00F93039">
        <w:rPr>
          <w:rFonts w:eastAsia="Times New Roman" w:cs="Times New Roman"/>
          <w:szCs w:val="24"/>
        </w:rPr>
        <w:t xml:space="preserve">κόμη </w:t>
      </w:r>
      <w:r w:rsidR="00007AF9">
        <w:rPr>
          <w:rFonts w:eastAsia="Times New Roman" w:cs="Times New Roman"/>
          <w:szCs w:val="24"/>
        </w:rPr>
        <w:t>-</w:t>
      </w:r>
      <w:r w:rsidR="00F93039">
        <w:rPr>
          <w:rFonts w:eastAsia="Times New Roman" w:cs="Times New Roman"/>
          <w:szCs w:val="24"/>
        </w:rPr>
        <w:t>και τελειώνω- το πτωχευτικό δίκαιο</w:t>
      </w:r>
      <w:r w:rsidR="00007AF9">
        <w:rPr>
          <w:rFonts w:eastAsia="Times New Roman" w:cs="Times New Roman"/>
          <w:szCs w:val="24"/>
        </w:rPr>
        <w:t>,</w:t>
      </w:r>
      <w:r w:rsidR="00F93039">
        <w:rPr>
          <w:rFonts w:eastAsia="Times New Roman" w:cs="Times New Roman"/>
          <w:szCs w:val="24"/>
        </w:rPr>
        <w:t xml:space="preserve"> όπως το διαμορφώσατε, επαναφέρει στη ζωή τους οικονομικά νεκρούς, τους φτωχούς δηλαδή, γιατί οι φτωχοί σήμερα στην Ελλάδα είναι </w:t>
      </w:r>
      <w:r>
        <w:rPr>
          <w:rFonts w:eastAsia="Times New Roman" w:cs="Times New Roman"/>
          <w:szCs w:val="24"/>
        </w:rPr>
        <w:t xml:space="preserve">οι </w:t>
      </w:r>
      <w:r w:rsidR="00F93039">
        <w:rPr>
          <w:rFonts w:eastAsia="Times New Roman" w:cs="Times New Roman"/>
          <w:szCs w:val="24"/>
        </w:rPr>
        <w:t xml:space="preserve">οικονομικώς νεκροί; Τους επαναφέρει; Αυτές είναι συνιστώσες μιας αναπτυξιακής, μεταρρυθμιστικής πορείας που ήδη έχουμε επίγνωση και έχουμε προσπαθήσει να λύσουμε τα προβλήματα. Όσους νόμους </w:t>
      </w:r>
      <w:r w:rsidR="00FD4FF8">
        <w:rPr>
          <w:rFonts w:eastAsia="Times New Roman" w:cs="Times New Roman"/>
          <w:szCs w:val="24"/>
        </w:rPr>
        <w:t>κι αν φέρ</w:t>
      </w:r>
      <w:r>
        <w:rPr>
          <w:rFonts w:eastAsia="Times New Roman" w:cs="Times New Roman"/>
          <w:szCs w:val="24"/>
        </w:rPr>
        <w:t>ουμ</w:t>
      </w:r>
      <w:r w:rsidR="00FD4FF8">
        <w:rPr>
          <w:rFonts w:eastAsia="Times New Roman" w:cs="Times New Roman"/>
          <w:szCs w:val="24"/>
        </w:rPr>
        <w:t>ε στη Βουλή</w:t>
      </w:r>
      <w:r w:rsidR="00F93039">
        <w:rPr>
          <w:rFonts w:eastAsia="Times New Roman" w:cs="Times New Roman"/>
          <w:szCs w:val="24"/>
        </w:rPr>
        <w:t xml:space="preserve"> και όσο καλά κι αν είναι αυτοί από πλευράς νομοτεχνικής καταστρωμένοι, όποια κυβέρνηση κι αν είναι, τίποτε δεν θα έχ</w:t>
      </w:r>
      <w:r>
        <w:rPr>
          <w:rFonts w:eastAsia="Times New Roman" w:cs="Times New Roman"/>
          <w:szCs w:val="24"/>
        </w:rPr>
        <w:t>ουμ</w:t>
      </w:r>
      <w:r w:rsidR="00F93039">
        <w:rPr>
          <w:rFonts w:eastAsia="Times New Roman" w:cs="Times New Roman"/>
          <w:szCs w:val="24"/>
        </w:rPr>
        <w:t>ε επιτύχει.</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w:t>
      </w:r>
      <w:r w:rsidR="00AF7A67">
        <w:rPr>
          <w:rFonts w:eastAsia="Times New Roman" w:cs="Times New Roman"/>
          <w:szCs w:val="24"/>
        </w:rPr>
        <w:t>,</w:t>
      </w:r>
      <w:r>
        <w:rPr>
          <w:rFonts w:eastAsia="Times New Roman" w:cs="Times New Roman"/>
          <w:szCs w:val="24"/>
        </w:rPr>
        <w:t xml:space="preserve"> λοιπόν</w:t>
      </w:r>
      <w:r w:rsidR="00AF7A67">
        <w:rPr>
          <w:rFonts w:eastAsia="Times New Roman" w:cs="Times New Roman"/>
          <w:szCs w:val="24"/>
        </w:rPr>
        <w:t>,</w:t>
      </w:r>
      <w:r>
        <w:rPr>
          <w:rFonts w:eastAsia="Times New Roman" w:cs="Times New Roman"/>
          <w:szCs w:val="24"/>
        </w:rPr>
        <w:t xml:space="preserve"> εύχομαι να κάνω λάθος. Εύχομαι αυτή η νομοθετική παρέμβαση να είναι πραγματικά παραγωγική. Εύχομαι η ταχύτητα να διέπει πια όλη την αναπτυξιακή λειτουργία και αυτό να αναπαραχθεί στην πράξη και να δοθεί μια ευκαιρία στη Βουλή -προσωπικά θα την πάρω αυτή την ευκαιρία- κάθε τόσο να ελέγχει την πορεία της εφαρμογής του σημερινού κυβερνητικού πονήματος.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9B1533" w:rsidRDefault="00F9303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B1533" w:rsidRDefault="00F93039">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9B1533" w:rsidRDefault="00F93039">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cs="Times New Roman"/>
          <w:szCs w:val="24"/>
        </w:rPr>
        <w:t xml:space="preserve"> Σε συνέχεια των ερωτημάτων που έθεσε ο κ. Λοβέρδος</w:t>
      </w:r>
      <w:r w:rsidR="006A5769">
        <w:rPr>
          <w:rFonts w:eastAsia="Times New Roman" w:cs="Times New Roman"/>
          <w:szCs w:val="24"/>
        </w:rPr>
        <w:t>,</w:t>
      </w:r>
      <w:r>
        <w:rPr>
          <w:rFonts w:eastAsia="Times New Roman" w:cs="Times New Roman"/>
          <w:szCs w:val="24"/>
        </w:rPr>
        <w:t xml:space="preserve"> θα ήθελα να απαντήσω σε μερικά. Δεν θα απαντήσω σε όλα, γιατί δεν άπτονται όλα του χαρτοφυλακίου μου. </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ήθελα να σας πω ότι </w:t>
      </w:r>
      <w:r w:rsidR="006A5769">
        <w:rPr>
          <w:rFonts w:eastAsia="Times New Roman" w:cs="Times New Roman"/>
          <w:szCs w:val="24"/>
        </w:rPr>
        <w:t>-</w:t>
      </w:r>
      <w:r>
        <w:rPr>
          <w:rFonts w:eastAsia="Times New Roman" w:cs="Times New Roman"/>
          <w:szCs w:val="24"/>
        </w:rPr>
        <w:t xml:space="preserve">και το είπα στην αρχική </w:t>
      </w:r>
      <w:r w:rsidR="006A5769">
        <w:rPr>
          <w:rFonts w:eastAsia="Times New Roman" w:cs="Times New Roman"/>
          <w:szCs w:val="24"/>
        </w:rPr>
        <w:t>μ</w:t>
      </w:r>
      <w:r>
        <w:rPr>
          <w:rFonts w:eastAsia="Times New Roman" w:cs="Times New Roman"/>
          <w:szCs w:val="24"/>
        </w:rPr>
        <w:t>ου τοποθέτηση- ο κάθε νόμος κρίνεται καθώς εφαρμόζεται. Ο ν.4399/2016 του ΣΥΡΙΖΑ ήταν ένας νόμος φτιαγμένος για την εποχή εκείνη. Μέσα στον νόμο αυτό</w:t>
      </w:r>
      <w:r w:rsidR="006A5769">
        <w:rPr>
          <w:rFonts w:eastAsia="Times New Roman" w:cs="Times New Roman"/>
          <w:szCs w:val="24"/>
        </w:rPr>
        <w:t>ν</w:t>
      </w:r>
      <w:r>
        <w:rPr>
          <w:rFonts w:eastAsia="Times New Roman" w:cs="Times New Roman"/>
          <w:szCs w:val="24"/>
        </w:rPr>
        <w:t xml:space="preserve"> υπήρχαν κάποιες διαδικασίες. Όταν αναλάβαμε τη διακυβέρνηση, βρήκαμε ότι για να υπαχθεί ένα </w:t>
      </w:r>
      <w:r>
        <w:rPr>
          <w:rFonts w:eastAsia="Times New Roman" w:cs="Times New Roman"/>
          <w:szCs w:val="24"/>
        </w:rPr>
        <w:lastRenderedPageBreak/>
        <w:t>σχέδιο απαιτούντ</w:t>
      </w:r>
      <w:r w:rsidR="005C70A0">
        <w:rPr>
          <w:rFonts w:eastAsia="Times New Roman" w:cs="Times New Roman"/>
          <w:szCs w:val="24"/>
        </w:rPr>
        <w:t>ο</w:t>
      </w:r>
      <w:r>
        <w:rPr>
          <w:rFonts w:eastAsia="Times New Roman" w:cs="Times New Roman"/>
          <w:szCs w:val="24"/>
        </w:rPr>
        <w:t xml:space="preserve"> περίπου </w:t>
      </w:r>
      <w:r w:rsidR="006A5769">
        <w:rPr>
          <w:rFonts w:eastAsia="Times New Roman" w:cs="Times New Roman"/>
          <w:szCs w:val="24"/>
        </w:rPr>
        <w:t>εξακόσιες εβδομήντα</w:t>
      </w:r>
      <w:r>
        <w:rPr>
          <w:rFonts w:eastAsia="Times New Roman" w:cs="Times New Roman"/>
          <w:szCs w:val="24"/>
        </w:rPr>
        <w:t xml:space="preserve"> μέρες. Έχουμε επίσημη αυτή την ανάλυση που σας λέω και από το Τεχνικό Επιμελητήριο. Τι είδαμε</w:t>
      </w:r>
      <w:r w:rsidR="006A5769">
        <w:rPr>
          <w:rFonts w:eastAsia="Times New Roman" w:cs="Times New Roman"/>
          <w:szCs w:val="24"/>
        </w:rPr>
        <w:t>,</w:t>
      </w:r>
      <w:r>
        <w:rPr>
          <w:rFonts w:eastAsia="Times New Roman" w:cs="Times New Roman"/>
          <w:szCs w:val="24"/>
        </w:rPr>
        <w:t xml:space="preserve"> λοιπόν; Ότι υπήρχαν κάποιες διαδικασίες που έπρεπε να επιταχύνουμε</w:t>
      </w:r>
      <w:r w:rsidR="005427FC">
        <w:rPr>
          <w:rFonts w:eastAsia="Times New Roman" w:cs="Times New Roman"/>
          <w:szCs w:val="24"/>
        </w:rPr>
        <w:t>,</w:t>
      </w:r>
      <w:r>
        <w:rPr>
          <w:rFonts w:eastAsia="Times New Roman" w:cs="Times New Roman"/>
          <w:szCs w:val="24"/>
        </w:rPr>
        <w:t xml:space="preserve"> όπως είναι οι επιτροπές, όπως είναι η συγκρότηση των επιτροπών, ο τρόπος που κληρώνονται οι </w:t>
      </w:r>
      <w:proofErr w:type="spellStart"/>
      <w:r>
        <w:rPr>
          <w:rFonts w:eastAsia="Times New Roman" w:cs="Times New Roman"/>
          <w:szCs w:val="24"/>
        </w:rPr>
        <w:t>αξιολογητές</w:t>
      </w:r>
      <w:proofErr w:type="spellEnd"/>
      <w:r>
        <w:rPr>
          <w:rFonts w:eastAsia="Times New Roman" w:cs="Times New Roman"/>
          <w:szCs w:val="24"/>
        </w:rPr>
        <w:t>. Και με τον τρόπο αυτό</w:t>
      </w:r>
      <w:r w:rsidR="005427FC">
        <w:rPr>
          <w:rFonts w:eastAsia="Times New Roman" w:cs="Times New Roman"/>
          <w:szCs w:val="24"/>
        </w:rPr>
        <w:t>ν,</w:t>
      </w:r>
      <w:r>
        <w:rPr>
          <w:rFonts w:eastAsia="Times New Roman" w:cs="Times New Roman"/>
          <w:szCs w:val="24"/>
        </w:rPr>
        <w:t xml:space="preserve"> επιλύοντας κάποια τεχνικά ζητήματα</w:t>
      </w:r>
      <w:r w:rsidR="005427FC">
        <w:rPr>
          <w:rFonts w:eastAsia="Times New Roman" w:cs="Times New Roman"/>
          <w:szCs w:val="24"/>
        </w:rPr>
        <w:t>,</w:t>
      </w:r>
      <w:r>
        <w:rPr>
          <w:rFonts w:eastAsia="Times New Roman" w:cs="Times New Roman"/>
          <w:szCs w:val="24"/>
        </w:rPr>
        <w:t xml:space="preserve"> και με κάποιες </w:t>
      </w:r>
      <w:r w:rsidR="005427FC">
        <w:rPr>
          <w:rFonts w:eastAsia="Times New Roman" w:cs="Times New Roman"/>
          <w:szCs w:val="24"/>
        </w:rPr>
        <w:t>υ</w:t>
      </w:r>
      <w:r>
        <w:rPr>
          <w:rFonts w:eastAsia="Times New Roman" w:cs="Times New Roman"/>
          <w:szCs w:val="24"/>
        </w:rPr>
        <w:t xml:space="preserve">πουργικές </w:t>
      </w:r>
      <w:r w:rsidR="005427FC">
        <w:rPr>
          <w:rFonts w:eastAsia="Times New Roman" w:cs="Times New Roman"/>
          <w:szCs w:val="24"/>
        </w:rPr>
        <w:t>α</w:t>
      </w:r>
      <w:r>
        <w:rPr>
          <w:rFonts w:eastAsia="Times New Roman" w:cs="Times New Roman"/>
          <w:szCs w:val="24"/>
        </w:rPr>
        <w:t>ποφάσεις καταφέραμε στη Γενική Διεύθυνση Ιδιωτικών Επενδύσεων -όχι στις περιφέρειες</w:t>
      </w:r>
      <w:r w:rsidR="007E2D7D">
        <w:rPr>
          <w:rFonts w:eastAsia="Times New Roman" w:cs="Times New Roman"/>
          <w:szCs w:val="24"/>
        </w:rPr>
        <w:t>,</w:t>
      </w:r>
      <w:r>
        <w:rPr>
          <w:rFonts w:eastAsia="Times New Roman" w:cs="Times New Roman"/>
          <w:szCs w:val="24"/>
        </w:rPr>
        <w:t xml:space="preserve"> γιατί δεν μπορούσαμε να παρέμβουμε εκεί- να μειώσουμε αυτό</w:t>
      </w:r>
      <w:r w:rsidR="007E2D7D">
        <w:rPr>
          <w:rFonts w:eastAsia="Times New Roman" w:cs="Times New Roman"/>
          <w:szCs w:val="24"/>
        </w:rPr>
        <w:t>ν</w:t>
      </w:r>
      <w:r>
        <w:rPr>
          <w:rFonts w:eastAsia="Times New Roman" w:cs="Times New Roman"/>
          <w:szCs w:val="24"/>
        </w:rPr>
        <w:t xml:space="preserve"> το</w:t>
      </w:r>
      <w:r w:rsidR="007E2D7D">
        <w:rPr>
          <w:rFonts w:eastAsia="Times New Roman" w:cs="Times New Roman"/>
          <w:szCs w:val="24"/>
        </w:rPr>
        <w:t>ν</w:t>
      </w:r>
      <w:r>
        <w:rPr>
          <w:rFonts w:eastAsia="Times New Roman" w:cs="Times New Roman"/>
          <w:szCs w:val="24"/>
        </w:rPr>
        <w:t xml:space="preserve"> χρόνο στις </w:t>
      </w:r>
      <w:r w:rsidR="007E2D7D">
        <w:rPr>
          <w:rFonts w:eastAsia="Times New Roman" w:cs="Times New Roman"/>
          <w:szCs w:val="24"/>
        </w:rPr>
        <w:t>εκατό</w:t>
      </w:r>
      <w:r>
        <w:rPr>
          <w:rFonts w:eastAsia="Times New Roman" w:cs="Times New Roman"/>
          <w:szCs w:val="24"/>
        </w:rPr>
        <w:t xml:space="preserve"> με </w:t>
      </w:r>
      <w:r w:rsidR="007E2D7D">
        <w:rPr>
          <w:rFonts w:eastAsia="Times New Roman" w:cs="Times New Roman"/>
          <w:szCs w:val="24"/>
        </w:rPr>
        <w:t>εκατόν δέκα</w:t>
      </w:r>
      <w:r>
        <w:rPr>
          <w:rFonts w:eastAsia="Times New Roman" w:cs="Times New Roman"/>
          <w:szCs w:val="24"/>
        </w:rPr>
        <w:t xml:space="preserve"> μέρες. Και αυτά είναι επίσημα</w:t>
      </w:r>
      <w:r w:rsidR="007E2D7D">
        <w:rPr>
          <w:rFonts w:eastAsia="Times New Roman" w:cs="Times New Roman"/>
          <w:szCs w:val="24"/>
        </w:rPr>
        <w:t>,</w:t>
      </w:r>
      <w:r>
        <w:rPr>
          <w:rFonts w:eastAsia="Times New Roman" w:cs="Times New Roman"/>
          <w:szCs w:val="24"/>
        </w:rPr>
        <w:t xml:space="preserve"> που μπορείτε να </w:t>
      </w:r>
      <w:r w:rsidR="00205BA5">
        <w:rPr>
          <w:rFonts w:eastAsia="Times New Roman" w:cs="Times New Roman"/>
          <w:szCs w:val="24"/>
        </w:rPr>
        <w:t xml:space="preserve">τα </w:t>
      </w:r>
      <w:r>
        <w:rPr>
          <w:rFonts w:eastAsia="Times New Roman" w:cs="Times New Roman"/>
          <w:szCs w:val="24"/>
        </w:rPr>
        <w:t xml:space="preserve">δείτε από τους προσωρινούς πίνακες και από τους οριστικούς. </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συμφωνώ απολύτως με αυτά που είπατε</w:t>
      </w:r>
      <w:r w:rsidR="00B6116C">
        <w:rPr>
          <w:rFonts w:eastAsia="Times New Roman" w:cs="Times New Roman"/>
          <w:szCs w:val="24"/>
        </w:rPr>
        <w:t>,</w:t>
      </w:r>
      <w:r>
        <w:rPr>
          <w:rFonts w:eastAsia="Times New Roman" w:cs="Times New Roman"/>
          <w:szCs w:val="24"/>
        </w:rPr>
        <w:t xml:space="preserve"> ότι κρίνονται και ότι οι ημερομηνίες είναι ενδεικτικές για τη διοίκηση. Θα ήταν έτσι όμως αν δεν είχαμε και το </w:t>
      </w:r>
      <w:r>
        <w:rPr>
          <w:rFonts w:eastAsia="Times New Roman" w:cs="Times New Roman"/>
          <w:szCs w:val="24"/>
          <w:lang w:val="en-US"/>
        </w:rPr>
        <w:t>plan</w:t>
      </w:r>
      <w:r w:rsidRPr="000A243B">
        <w:rPr>
          <w:rFonts w:eastAsia="Times New Roman" w:cs="Times New Roman"/>
          <w:szCs w:val="24"/>
        </w:rPr>
        <w:t xml:space="preserve"> </w:t>
      </w:r>
      <w:r w:rsidR="00B56300">
        <w:rPr>
          <w:rFonts w:eastAsia="Times New Roman" w:cs="Times New Roman"/>
          <w:szCs w:val="24"/>
          <w:lang w:val="en-US"/>
        </w:rPr>
        <w:t>B</w:t>
      </w:r>
      <w:r w:rsidRPr="000A243B">
        <w:rPr>
          <w:rFonts w:eastAsia="Times New Roman" w:cs="Times New Roman"/>
          <w:szCs w:val="24"/>
        </w:rPr>
        <w:t xml:space="preserve"> </w:t>
      </w:r>
      <w:r>
        <w:rPr>
          <w:rFonts w:eastAsia="Times New Roman" w:cs="Times New Roman"/>
          <w:szCs w:val="24"/>
        </w:rPr>
        <w:t>μέσα στο νομοσχέδιο</w:t>
      </w:r>
      <w:r w:rsidRPr="000A243B">
        <w:rPr>
          <w:rFonts w:eastAsia="Times New Roman" w:cs="Times New Roman"/>
          <w:szCs w:val="24"/>
        </w:rPr>
        <w:t>.</w:t>
      </w:r>
      <w:r>
        <w:rPr>
          <w:rFonts w:eastAsia="Times New Roman" w:cs="Times New Roman"/>
          <w:szCs w:val="24"/>
        </w:rPr>
        <w:t xml:space="preserve"> Γιατί</w:t>
      </w:r>
      <w:r w:rsidRPr="000A243B">
        <w:rPr>
          <w:rFonts w:eastAsia="Times New Roman" w:cs="Times New Roman"/>
          <w:szCs w:val="24"/>
        </w:rPr>
        <w:t xml:space="preserve">, </w:t>
      </w:r>
      <w:r>
        <w:rPr>
          <w:rFonts w:eastAsia="Times New Roman" w:cs="Times New Roman"/>
          <w:szCs w:val="24"/>
        </w:rPr>
        <w:t xml:space="preserve">τι λέμε; Ότι δεν είναι οι </w:t>
      </w:r>
      <w:r w:rsidR="00B6116C">
        <w:rPr>
          <w:rFonts w:eastAsia="Times New Roman" w:cs="Times New Roman"/>
          <w:szCs w:val="24"/>
        </w:rPr>
        <w:t>σαράντα πέντε</w:t>
      </w:r>
      <w:r>
        <w:rPr>
          <w:rFonts w:eastAsia="Times New Roman" w:cs="Times New Roman"/>
          <w:szCs w:val="24"/>
        </w:rPr>
        <w:t xml:space="preserve"> μέρες. Εάν παρέλθουν οι </w:t>
      </w:r>
      <w:r w:rsidR="00B6116C">
        <w:rPr>
          <w:rFonts w:eastAsia="Times New Roman" w:cs="Times New Roman"/>
          <w:szCs w:val="24"/>
        </w:rPr>
        <w:t>σαράντα πέντε</w:t>
      </w:r>
      <w:r>
        <w:rPr>
          <w:rFonts w:eastAsia="Times New Roman" w:cs="Times New Roman"/>
          <w:szCs w:val="24"/>
        </w:rPr>
        <w:t xml:space="preserve"> μέρες, φεύγει η δικαιοδοσία από τη διοίκηση και πηγαίνουν σε έναν ορκωτό ελεγκτή. Άρα έχουμε σχεδιάσει τι θα γίνει την επόμενη μέρα. </w:t>
      </w:r>
    </w:p>
    <w:p w:rsidR="005B5C2F" w:rsidRDefault="00144D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είναι πολύ σημαντικό και στον έλεγχο ολ</w:t>
      </w:r>
      <w:r>
        <w:rPr>
          <w:rFonts w:eastAsia="Times New Roman" w:cs="Times New Roman"/>
          <w:szCs w:val="24"/>
        </w:rPr>
        <w:t>οκλήρωσης. Στον έλεγχο ολοκλήρωσης δεν τίθεται θέμα πλέον κα</w:t>
      </w:r>
      <w:r w:rsidR="00B56300">
        <w:rPr>
          <w:rFonts w:eastAsia="Times New Roman" w:cs="Times New Roman"/>
          <w:szCs w:val="24"/>
        </w:rPr>
        <w:t>μ</w:t>
      </w:r>
      <w:r>
        <w:rPr>
          <w:rFonts w:eastAsia="Times New Roman" w:cs="Times New Roman"/>
          <w:szCs w:val="24"/>
        </w:rPr>
        <w:t>μίας καθυστέρησης. Γνωρίζετε πολύ καλά για την ολοκλήρωση ότι συνήθως οι εταιρείες καταθέτουν εγγυητικές επιστολές, οι οποίες κοστίζουν</w:t>
      </w:r>
      <w:r w:rsidR="00B56300">
        <w:rPr>
          <w:rFonts w:eastAsia="Times New Roman" w:cs="Times New Roman"/>
          <w:szCs w:val="24"/>
        </w:rPr>
        <w:t>,</w:t>
      </w:r>
      <w:r>
        <w:rPr>
          <w:rFonts w:eastAsia="Times New Roman" w:cs="Times New Roman"/>
          <w:szCs w:val="24"/>
        </w:rPr>
        <w:t xml:space="preserve"> διότι είναι χρήμα το οποίο καταθέτουν για να </w:t>
      </w:r>
      <w:r>
        <w:rPr>
          <w:rFonts w:eastAsia="Times New Roman" w:cs="Times New Roman"/>
          <w:szCs w:val="24"/>
        </w:rPr>
        <w:lastRenderedPageBreak/>
        <w:t>πάρουν εγγυητ</w:t>
      </w:r>
      <w:r>
        <w:rPr>
          <w:rFonts w:eastAsia="Times New Roman" w:cs="Times New Roman"/>
          <w:szCs w:val="24"/>
        </w:rPr>
        <w:t xml:space="preserve">ική επιστολή. Αυτό είναι το τραπεζικό σύστημα σήμερα. Καθυστερώντας, λοιπόν, δύο ή δυόμισι χρόνια για μία ολοκλήρωση, πληρώνουν οι εταιρείες συνεχώς κάτι για την εγγυητική επιστολή.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Σήμερα, λοιπόν, τι κάνουμε; Λέμε ότι φεύγουμε εμείς από τη μέση, θα έρθει ο ορκωτός ελεγκτής και θα καταθέσει σε μία φάση την ολοκλήρωση και, βεβαίως, η διοίκηση διατηρεί το δικαίωμα να κάνει τον έλεγχο σε μία ποσοστιαία βάση, έτσι ώστε να κρίνει αν έχει γίνει σωστά η διαδικασία.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Επομένως σε αυτά που είπατε λέμε ότι έχουμε μέσα προβλέψει το επόμενο στάδιο. Δεν έχουμε αφήσει απλά ημερομηνίες. Αυτό ήθελα να σας πω.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Κοτρωνιάς</w:t>
      </w:r>
      <w:proofErr w:type="spellEnd"/>
      <w:r>
        <w:rPr>
          <w:rFonts w:eastAsia="Times New Roman" w:cs="Times New Roman"/>
          <w:szCs w:val="24"/>
        </w:rPr>
        <w:t xml:space="preserve"> από τη Νέα Δημοκρατία.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Ευχαριστώ, κυρία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ασφαλώς κεντρικός πολιτικός στόχος του παρόντος νομοσχεδίου είναι η προώθηση των επενδύσεων, αφού αυτές αποτελούν το βασικό μέσο αύξησης του ΑΕΠ και των θέσεων εργασίας στη χώρα μας, που είναι, τελικά, και το ζητούμενο για την Κυβέρνησή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είναι προφανές ότι οι επενδύσεις αυτές πρέπει να είναι </w:t>
      </w:r>
      <w:proofErr w:type="spellStart"/>
      <w:r>
        <w:rPr>
          <w:rFonts w:eastAsia="Times New Roman" w:cs="Times New Roman"/>
          <w:szCs w:val="24"/>
        </w:rPr>
        <w:t>στοχευμένες</w:t>
      </w:r>
      <w:proofErr w:type="spellEnd"/>
      <w:r>
        <w:rPr>
          <w:rFonts w:eastAsia="Times New Roman" w:cs="Times New Roman"/>
          <w:szCs w:val="24"/>
        </w:rPr>
        <w:t xml:space="preserve"> και εναρμονισμένες με την επενδυτική πολιτική της Κυβέρνησης, η οποία δίνει έμφαση στα εξής: Πρώτον, στον ψηφιακό και τεχνολογικό μετασχηματισμό των επιχειρήσεων. Δεύτερον</w:t>
      </w:r>
      <w:r w:rsidR="001C776E">
        <w:rPr>
          <w:rFonts w:eastAsia="Times New Roman" w:cs="Times New Roman"/>
          <w:szCs w:val="24"/>
        </w:rPr>
        <w:t>,</w:t>
      </w:r>
      <w:r>
        <w:rPr>
          <w:rFonts w:eastAsia="Times New Roman" w:cs="Times New Roman"/>
          <w:szCs w:val="24"/>
        </w:rPr>
        <w:t xml:space="preserve"> στην πράσινη μετάβαση. Τρίτον, στη δημιουργία οικονομιών κλίμακας. Τέταρτον</w:t>
      </w:r>
      <w:r w:rsidR="00F61BA6">
        <w:rPr>
          <w:rFonts w:eastAsia="Times New Roman" w:cs="Times New Roman"/>
          <w:szCs w:val="24"/>
        </w:rPr>
        <w:t>,</w:t>
      </w:r>
      <w:r>
        <w:rPr>
          <w:rFonts w:eastAsia="Times New Roman" w:cs="Times New Roman"/>
          <w:szCs w:val="24"/>
        </w:rPr>
        <w:t xml:space="preserve"> στη στήριξη καινοτόμων επιχειρήσεων. Πέμπτον, στη στήριξη της επιχειρηματικότητας των νέων και στην ενίσχυση της απασχόλησης με εξειδικευμένο προσωπικό. Έκτον, στην ενίσχυση λιγότερο ευνοημένων περιοχών της χώρας και περιοχών</w:t>
      </w:r>
      <w:r w:rsidR="00F61BA6">
        <w:rPr>
          <w:rFonts w:eastAsia="Times New Roman" w:cs="Times New Roman"/>
          <w:szCs w:val="24"/>
        </w:rPr>
        <w:t>,</w:t>
      </w:r>
      <w:r>
        <w:rPr>
          <w:rFonts w:eastAsia="Times New Roman" w:cs="Times New Roman"/>
          <w:szCs w:val="24"/>
        </w:rPr>
        <w:t xml:space="preserve"> που εντάσσονται στο </w:t>
      </w:r>
      <w:r w:rsidR="00F61BA6">
        <w:rPr>
          <w:rFonts w:eastAsia="Times New Roman" w:cs="Times New Roman"/>
          <w:szCs w:val="24"/>
        </w:rPr>
        <w:t>Σ</w:t>
      </w:r>
      <w:r>
        <w:rPr>
          <w:rFonts w:eastAsia="Times New Roman" w:cs="Times New Roman"/>
          <w:szCs w:val="24"/>
        </w:rPr>
        <w:t xml:space="preserve">χέδιο της </w:t>
      </w:r>
      <w:r w:rsidR="00F61BA6">
        <w:rPr>
          <w:rFonts w:eastAsia="Times New Roman" w:cs="Times New Roman"/>
          <w:szCs w:val="24"/>
        </w:rPr>
        <w:t>Δ</w:t>
      </w:r>
      <w:r>
        <w:rPr>
          <w:rFonts w:eastAsia="Times New Roman" w:cs="Times New Roman"/>
          <w:szCs w:val="24"/>
        </w:rPr>
        <w:t xml:space="preserve">ίκαιης </w:t>
      </w:r>
      <w:r w:rsidR="00F61BA6">
        <w:rPr>
          <w:rFonts w:eastAsia="Times New Roman" w:cs="Times New Roman"/>
          <w:szCs w:val="24"/>
        </w:rPr>
        <w:t>Α</w:t>
      </w:r>
      <w:r>
        <w:rPr>
          <w:rFonts w:eastAsia="Times New Roman" w:cs="Times New Roman"/>
          <w:szCs w:val="24"/>
        </w:rPr>
        <w:t xml:space="preserve">ναπτυξιακής </w:t>
      </w:r>
      <w:r w:rsidR="00F61BA6">
        <w:rPr>
          <w:rFonts w:eastAsia="Times New Roman" w:cs="Times New Roman"/>
          <w:szCs w:val="24"/>
        </w:rPr>
        <w:t>Μ</w:t>
      </w:r>
      <w:r>
        <w:rPr>
          <w:rFonts w:eastAsia="Times New Roman" w:cs="Times New Roman"/>
          <w:szCs w:val="24"/>
        </w:rPr>
        <w:t xml:space="preserve">ετάβασης. Έβδομον, στη βελτίωση της ανταγωνιστικότητας σε καίριους τομείς της ελληνικής οικονομίας.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Για να προσελκύσουμε νέους επενδυτές και να ενισχύσουμε την επενδυτική δραστηριότητα στη χώρα μας, είναι απαραίτητο να δημιουργήσουμε τις κατάλληλες συνθήκες, το κατάλληλο περιβάλλον ενός σύγχρονου, ευέλικτου, αποτελεσματικού και κυρίως διαυγούς αναπτυξιακού περιβάλλοντος. Αυτή είναι και η απάντηση στο ερώτημα γιατί χρειαζόμαστε έναν καινούργιο αναπτυξιακό νόμο. Προφανώς γιατί ο υφιστάμενος</w:t>
      </w:r>
      <w:r w:rsidR="00F61BA6">
        <w:rPr>
          <w:rFonts w:eastAsia="Times New Roman" w:cs="Times New Roman"/>
          <w:szCs w:val="24"/>
        </w:rPr>
        <w:t>,</w:t>
      </w:r>
      <w:r>
        <w:rPr>
          <w:rFonts w:eastAsia="Times New Roman" w:cs="Times New Roman"/>
          <w:szCs w:val="24"/>
        </w:rPr>
        <w:t xml:space="preserve"> του 2016</w:t>
      </w:r>
      <w:r w:rsidR="00F61BA6">
        <w:rPr>
          <w:rFonts w:eastAsia="Times New Roman" w:cs="Times New Roman"/>
          <w:szCs w:val="24"/>
        </w:rPr>
        <w:t>,</w:t>
      </w:r>
      <w:r>
        <w:rPr>
          <w:rFonts w:eastAsia="Times New Roman" w:cs="Times New Roman"/>
          <w:szCs w:val="24"/>
        </w:rPr>
        <w:t xml:space="preserve"> δεν ανταποκρίνεται στις ανάγκες το</w:t>
      </w:r>
      <w:r w:rsidR="00F61BA6">
        <w:rPr>
          <w:rFonts w:eastAsia="Times New Roman" w:cs="Times New Roman"/>
          <w:szCs w:val="24"/>
        </w:rPr>
        <w:t>ύ</w:t>
      </w:r>
      <w:r>
        <w:rPr>
          <w:rFonts w:eastAsia="Times New Roman" w:cs="Times New Roman"/>
          <w:szCs w:val="24"/>
        </w:rPr>
        <w:t xml:space="preserve"> σήμερα.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Σήμερα έχουμε μία Κυβέρνηση που έμπρακτα επιθυμεί τις επενδύσεις -άλλωστε, σε δύο χρόνια πέτυχε διπλάσιες επενδύσεις από τις επενδύσεις που πέτυχε η προηγούμενη κυβέρνηση σε τέσσερα χρόνια-</w:t>
      </w:r>
      <w:r w:rsidR="00296B01">
        <w:rPr>
          <w:rFonts w:eastAsia="Times New Roman" w:cs="Times New Roman"/>
          <w:szCs w:val="24"/>
        </w:rPr>
        <w:t>,</w:t>
      </w:r>
      <w:r>
        <w:rPr>
          <w:rFonts w:eastAsia="Times New Roman" w:cs="Times New Roman"/>
          <w:szCs w:val="24"/>
        </w:rPr>
        <w:t xml:space="preserve"> μία Κυβέρνηση που με </w:t>
      </w:r>
      <w:r>
        <w:rPr>
          <w:rFonts w:eastAsia="Times New Roman" w:cs="Times New Roman"/>
          <w:szCs w:val="24"/>
        </w:rPr>
        <w:lastRenderedPageBreak/>
        <w:t xml:space="preserve">βάση τα σημερινά δεδομένα προγραμματίζει με εργαλείο έναν νέο, σύγχρονο αναπτυξιακό νόμο.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Σε αυτή τη λογική ο νέος αναπτυξιακός νόμος περιλαμβάνει μια σειρά από πολιτικές τομές, οι οποίες αποσκοπούν στο να καταστήσουν το επενδυτικό περιβάλλον ελκυστικό στους υποψήφιους επενδυτές.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Πρώτη και κύρια τομή προς αυτή την κατεύθυνση αποτελεί η απλούστευση των διαδικασιών για την πραγματοποίηση μιας επένδυσης</w:t>
      </w:r>
      <w:r w:rsidR="00A45A3A">
        <w:rPr>
          <w:rFonts w:eastAsia="Times New Roman" w:cs="Times New Roman"/>
          <w:szCs w:val="24"/>
        </w:rPr>
        <w:t>,</w:t>
      </w:r>
      <w:r>
        <w:rPr>
          <w:rFonts w:eastAsia="Times New Roman" w:cs="Times New Roman"/>
          <w:szCs w:val="24"/>
        </w:rPr>
        <w:t xml:space="preserve"> με την άρση των γραφειοκρατικών εμποδίων, με την απλοποίηση και επιτάχυνση των διαδικασιών έγκρισης</w:t>
      </w:r>
      <w:r w:rsidR="00A45A3A">
        <w:rPr>
          <w:rFonts w:eastAsia="Times New Roman" w:cs="Times New Roman"/>
          <w:szCs w:val="24"/>
        </w:rPr>
        <w:t>,</w:t>
      </w:r>
      <w:r>
        <w:rPr>
          <w:rFonts w:eastAsia="Times New Roman" w:cs="Times New Roman"/>
          <w:szCs w:val="24"/>
        </w:rPr>
        <w:t xml:space="preserve"> ώστε η αξιολόγηση των επενδύσεων να μην υπερβαίνει τις εξήντα ημέρες, με προβλέψεις σύντμησης του χρόνου ανταπόκρισης και των υπηρεσιών στα υποβαλλόμενα αιτήματα.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Προς αυτή την κατεύθυνση εισάγονται και ρυθμίσεις που αφορούν σταθερούς κύκλους προκηρύξεων σε ετήσια βάση, σύσταση επιτροπής αξιολόγησης, καθώς και ένταξη των ιδιωτών ορκωτών ελεγκτών για επιπλέον εξοικονόμηση χρόνου σε όλη αυτή τη διαδικασία της ολοκλήρωσης της εξέτασης των επενδύσεων.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Μια ακόμη τομή που αποσκοπεί στην προσέλκυση επενδυτών είναι η χορήγηση υψηλών ποσοστών κρατικών ενισχύσεων για ιδιωτικές επενδύσεις και η χορήγηση κινήτρων σε συγκεκριμένες δραστηριότητες. Για πρώτη φορά, </w:t>
      </w:r>
      <w:r>
        <w:rPr>
          <w:rFonts w:eastAsia="Times New Roman" w:cs="Times New Roman"/>
          <w:szCs w:val="24"/>
        </w:rPr>
        <w:lastRenderedPageBreak/>
        <w:t>πέραν των ενισχύσεων περιφερειακού χαρακτήρα, εισάγονται και επιπλέον ενισχύσεις</w:t>
      </w:r>
      <w:r w:rsidR="00A45A3A">
        <w:rPr>
          <w:rFonts w:eastAsia="Times New Roman" w:cs="Times New Roman"/>
          <w:szCs w:val="24"/>
        </w:rPr>
        <w:t>,</w:t>
      </w:r>
      <w:r>
        <w:rPr>
          <w:rFonts w:eastAsia="Times New Roman" w:cs="Times New Roman"/>
          <w:szCs w:val="24"/>
        </w:rPr>
        <w:t xml:space="preserve"> σε τομείς όπως η καινοτομία, η προστασία του περιβάλλοντος, χωρίς, μάλιστα, να προϋποθέτει αρχική επένδυση. Προβλέπει, επίσης, ενισχύσεις για επαγγελματική κατάρτιση των εργαζομένων αλλά και για εργαζόμενους που βρίσκονται σε μειονεκτική θέση.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Όλα αυτά, πλέον, θεωρούνται και αντιμετωπίζονται ως ολοκληρωμένα επενδυτικά σχέδια.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Συνολικά σε ό,τι αφορά τις ενισχύσεις με το παρόν προβλέπεται αύξηση κατά 5% έως 25% σε σχέση με τα ποσοστά του ισχύοντος νόμου του 2016. Συγκεκριμένα, τα νέα ποσοστά φθάνουν δυνητικά έως 60% για τις μεγάλες επιχειρήσεις, 70% για τις μεσαίες και 80% για τις μικρές.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Επιπλέον, μια πολύ σημαντική επιδίωξη του παρόντος είναι η ισόρροπη ανάπτυξη ολόκληρης της ελληνικής επικράτειας, δίνοντας ιδιαίτερη έμφαση στην έγκριση σχεδίων σε απομακρυσμένες περιοχές της χώρας. Χαρακτηριστικό του νέου χάρτη περιφερειακών ενισχύσεων είναι ότι</w:t>
      </w:r>
      <w:r w:rsidR="007445A1">
        <w:rPr>
          <w:rFonts w:eastAsia="Times New Roman" w:cs="Times New Roman"/>
          <w:szCs w:val="24"/>
        </w:rPr>
        <w:t>,</w:t>
      </w:r>
      <w:r>
        <w:rPr>
          <w:rFonts w:eastAsia="Times New Roman" w:cs="Times New Roman"/>
          <w:szCs w:val="24"/>
        </w:rPr>
        <w:t xml:space="preserve"> στο πλαίσιο της δίκαιης αναπτυξιακής μετάβασης</w:t>
      </w:r>
      <w:r w:rsidR="007445A1">
        <w:rPr>
          <w:rFonts w:eastAsia="Times New Roman" w:cs="Times New Roman"/>
          <w:szCs w:val="24"/>
        </w:rPr>
        <w:t>,</w:t>
      </w:r>
      <w:r>
        <w:rPr>
          <w:rFonts w:eastAsia="Times New Roman" w:cs="Times New Roman"/>
          <w:szCs w:val="24"/>
        </w:rPr>
        <w:t xml:space="preserve"> παρέχει αυξημένα ποσοστά κατά 10%, καθώς και την αποκλειστική δυνατότητα στις μεσαίες και μεγάλες επιχειρήσεις να λάβουν επιχορήγηση, ενώ στις μικρές και πολύ μικρές επιχειρήσεις σε αυτές τις περιοχές δίνει το δικαίωμα να λάβουν επιχορήγηση μέχρι και 100%.</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υποστήριξη και την εξασφάλιση της αποτελεσματικότητας του αναπτυξιακού νόμου αναπτύσσεται ένα νέο, σύγχρονο και ευέλικτο πληροφοριακό σύστημα, το οποίο θα </w:t>
      </w:r>
      <w:proofErr w:type="spellStart"/>
      <w:r>
        <w:rPr>
          <w:rFonts w:eastAsia="Times New Roman" w:cs="Times New Roman"/>
          <w:szCs w:val="24"/>
        </w:rPr>
        <w:t>διαλειτουργεί</w:t>
      </w:r>
      <w:proofErr w:type="spellEnd"/>
      <w:r>
        <w:rPr>
          <w:rFonts w:eastAsia="Times New Roman" w:cs="Times New Roman"/>
          <w:szCs w:val="24"/>
        </w:rPr>
        <w:t xml:space="preserve"> με το Πληροφοριακό Σύστημα Κρατικών Ενισχύσεων, το ΠΣΚΕ όπως το ξέρουμε. Η συγκεκριμένη ρύθμιση είναι ιδιαίτερα σημαντική, καθώς θα διευκολύνει ιδιαίτερα την ενημέρωση των επενδυτών για την υποβολή αιτημάτων ενίσχυσης, συμβάλλοντας συγχρόνως και στη διαφάνεια των διαδικασιών.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Βασική δομική αλλαγή του παρόντος αποτελεί και η θέσπιση δεκατριών θεματικών τομέων ειδικών καθεστώτων κρατικής ενίσχυσης, τα οποία εστιάζουν σε συγκεκριμένους τομείς της οικονομίας, σε αντίθεση με τη μέχρι τώρα φιλοσοφία της οριζόντιας μορφής των ενισχύσεων. Βλέπουμε για πρώτη φορά και τη διεύρυνση του αριθμού των επενδυτικών σχεδίων και πέραν των παραδοσιακών και, μάλιστα, σε τομείς της εθνικής οικονομίας που σήμερα έχουν χαμηλά ποσοστά, όπως η καινοτομία και η έρευνα, οι ειδικές μορφές εναλλακτικού τουρισμού, η δίκαιη αναπτυξιακή μετάβαση, η μετάβαση στην πράσινη ανάπτυξη κ.λπ</w:t>
      </w:r>
      <w:r w:rsidR="000D64F1">
        <w:rPr>
          <w:rFonts w:eastAsia="Times New Roman" w:cs="Times New Roman"/>
          <w:szCs w:val="24"/>
        </w:rPr>
        <w:t>.</w:t>
      </w:r>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Τέλος -και αυτό είναι ιδιαίτερα σημαντικό και ελπιδοφόρο- προβλέπεται ιδιαίτερο καθεστώς για το επιχειρείν των νέων, για το οποίο με το παρόν νομοσχέδιο ορίζεται η επιχορήγηση στο 100% για τους νέους που θέλουν να δραστηριοποιηθούν στην ελληνική περιφέρεια.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Εμείς στη Φθιώτιδα, κυρίες και κύριοι συνάδελφοι, υποβαθμισμένοι για πολλά χρόνια λόγω της ένταξής μας στο</w:t>
      </w:r>
      <w:r w:rsidR="00175C9C">
        <w:rPr>
          <w:rFonts w:eastAsia="Times New Roman" w:cs="Times New Roman"/>
          <w:szCs w:val="24"/>
        </w:rPr>
        <w:t>ν</w:t>
      </w:r>
      <w:r>
        <w:rPr>
          <w:rFonts w:eastAsia="Times New Roman" w:cs="Times New Roman"/>
          <w:szCs w:val="24"/>
        </w:rPr>
        <w:t xml:space="preserve"> «</w:t>
      </w:r>
      <w:r w:rsidR="00175C9C">
        <w:rPr>
          <w:rFonts w:eastAsia="Times New Roman" w:cs="Times New Roman"/>
          <w:szCs w:val="24"/>
        </w:rPr>
        <w:t>Σ</w:t>
      </w:r>
      <w:r>
        <w:rPr>
          <w:rFonts w:eastAsia="Times New Roman" w:cs="Times New Roman"/>
          <w:szCs w:val="24"/>
        </w:rPr>
        <w:t xml:space="preserve">τόχο 1», λόγω των Οινοφύτων, υποβαθμισμένοι γιατί έχουμε για πολλά χρόνια αναξιοποίητες τις ιαματικές μας πηγές, υποβαθμισμένοι γιατί η ΒΙΠΕ Λαμίας αναπτύσσεται με ρυθμούς χελώνας, γιατί η </w:t>
      </w:r>
      <w:r w:rsidR="00175C9C">
        <w:rPr>
          <w:rFonts w:eastAsia="Times New Roman" w:cs="Times New Roman"/>
          <w:szCs w:val="24"/>
        </w:rPr>
        <w:t>δ</w:t>
      </w:r>
      <w:r>
        <w:rPr>
          <w:rFonts w:eastAsia="Times New Roman" w:cs="Times New Roman"/>
          <w:szCs w:val="24"/>
        </w:rPr>
        <w:t>υτική Φθιώτιδα έχει πλήρως αποβιομηχανιστεί, γιατί η Πανελλήνια Έκθεση Λαμίας ξεκίνησε και περιμένουμε να ολοκληρώσει το</w:t>
      </w:r>
      <w:r w:rsidR="00175C9C">
        <w:rPr>
          <w:rFonts w:eastAsia="Times New Roman" w:cs="Times New Roman"/>
          <w:szCs w:val="24"/>
        </w:rPr>
        <w:t>ν</w:t>
      </w:r>
      <w:r>
        <w:rPr>
          <w:rFonts w:eastAsia="Times New Roman" w:cs="Times New Roman"/>
          <w:szCs w:val="24"/>
        </w:rPr>
        <w:t xml:space="preserve"> δρόμο της για την αξιοποίηση, γιατί πρέπει να δώσουμε προοπτική στη </w:t>
      </w:r>
      <w:r w:rsidR="00175C9C">
        <w:rPr>
          <w:rFonts w:eastAsia="Times New Roman" w:cs="Times New Roman"/>
          <w:szCs w:val="24"/>
        </w:rPr>
        <w:t>«</w:t>
      </w:r>
      <w:r>
        <w:rPr>
          <w:rFonts w:eastAsia="Times New Roman" w:cs="Times New Roman"/>
          <w:szCs w:val="24"/>
        </w:rPr>
        <w:t>ΛΑΡΚΟ</w:t>
      </w:r>
      <w:r w:rsidR="00175C9C">
        <w:rPr>
          <w:rFonts w:eastAsia="Times New Roman" w:cs="Times New Roman"/>
          <w:szCs w:val="24"/>
        </w:rPr>
        <w:t>»,</w:t>
      </w:r>
      <w:r>
        <w:rPr>
          <w:rFonts w:eastAsia="Times New Roman" w:cs="Times New Roman"/>
          <w:szCs w:val="24"/>
        </w:rPr>
        <w:t xml:space="preserve"> με σεβασμό και προστασία του υφιστάμενου ανθρώπινου δυναμικού, ώστε να συνεχίσει να συμβάλλει στην ανάπτυξη της περιοχής μας, περιμένουμε τον νέο αναπτυξιακό νόμο και εναποθέτουμε πολλές ελπίδες για την ανάπτυξη και την ανάκαμψη της περιοχής μας, η οποία</w:t>
      </w:r>
      <w:r w:rsidR="00F37350">
        <w:rPr>
          <w:rFonts w:eastAsia="Times New Roman" w:cs="Times New Roman"/>
          <w:szCs w:val="24"/>
        </w:rPr>
        <w:t>,</w:t>
      </w:r>
      <w:r>
        <w:rPr>
          <w:rFonts w:eastAsia="Times New Roman" w:cs="Times New Roman"/>
          <w:szCs w:val="24"/>
        </w:rPr>
        <w:t xml:space="preserve"> αδικημένη τόσα χρόνια</w:t>
      </w:r>
      <w:r w:rsidR="00F37350">
        <w:rPr>
          <w:rFonts w:eastAsia="Times New Roman" w:cs="Times New Roman"/>
          <w:szCs w:val="24"/>
        </w:rPr>
        <w:t>,</w:t>
      </w:r>
      <w:r>
        <w:rPr>
          <w:rFonts w:eastAsia="Times New Roman" w:cs="Times New Roman"/>
          <w:szCs w:val="24"/>
        </w:rPr>
        <w:t xml:space="preserve"> τη δικαιούται.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Όμως, ο αναπτυξιακός νόμος υποστηρίζεται από ανθρώπινο δυναμικό. Και πάνω σε αυτό θέλω να τονίσω την ανάγκη να διατηρηθεί και να στηριχθεί το δυναμικό που υπηρετεί με καθεστώς απόσπασης σε ειδικές υπηρεσίες και να του δοθεί η δυνατότητα να παρέχει όσο αυτό επιθυμεί τις υπηρεσίες του. Γι’ αυτό, μάλιστα, υπέβαλα και σχετική πρόταση κατά τη φάση της διαβούλευσης.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θεωρώ το παρόν νομοσχέδιο απόλυτα συμβατό με το σημερινό μοντέλο ανάπτυξης</w:t>
      </w:r>
      <w:r w:rsidR="00D51688">
        <w:rPr>
          <w:rFonts w:eastAsia="Times New Roman" w:cs="Times New Roman"/>
          <w:szCs w:val="24"/>
        </w:rPr>
        <w:t xml:space="preserve"> της</w:t>
      </w:r>
      <w:r>
        <w:rPr>
          <w:rFonts w:eastAsia="Times New Roman" w:cs="Times New Roman"/>
          <w:szCs w:val="24"/>
        </w:rPr>
        <w:t xml:space="preserve"> πατρίδας μας. Και επιτρέψτε μου, με την εμπειρία μου ως δημάρχου για πολλά έτη, να καταθέσω την άποψη </w:t>
      </w:r>
      <w:r>
        <w:rPr>
          <w:rFonts w:eastAsia="Times New Roman" w:cs="Times New Roman"/>
          <w:szCs w:val="24"/>
        </w:rPr>
        <w:lastRenderedPageBreak/>
        <w:t>ότι είναι ένα καλά μελετημένο, ένα καλοδουλεμένο νομοσχέδιο</w:t>
      </w:r>
      <w:r w:rsidR="00B41E86">
        <w:rPr>
          <w:rFonts w:eastAsia="Times New Roman" w:cs="Times New Roman"/>
          <w:szCs w:val="24"/>
        </w:rPr>
        <w:t>,</w:t>
      </w:r>
      <w:r>
        <w:rPr>
          <w:rFonts w:eastAsia="Times New Roman" w:cs="Times New Roman"/>
          <w:szCs w:val="24"/>
        </w:rPr>
        <w:t xml:space="preserve"> που θα </w:t>
      </w:r>
      <w:proofErr w:type="spellStart"/>
      <w:r>
        <w:rPr>
          <w:rFonts w:eastAsia="Times New Roman" w:cs="Times New Roman"/>
          <w:szCs w:val="24"/>
        </w:rPr>
        <w:t>παράξει</w:t>
      </w:r>
      <w:proofErr w:type="spellEnd"/>
      <w:r>
        <w:rPr>
          <w:rFonts w:eastAsia="Times New Roman" w:cs="Times New Roman"/>
          <w:szCs w:val="24"/>
        </w:rPr>
        <w:t xml:space="preserve"> θετικά αποτελέσματα και θα αποδειχθεί μια τεράστια προσφορά της Κυβέρνησης Μητσοτάκη στην ανάπτυξη της χώρας προς όφελος όλων των Ελλήνων πολιτών.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συνάδελφε.</w:t>
      </w:r>
    </w:p>
    <w:p w:rsidR="009B1533" w:rsidRDefault="00F93039">
      <w:pPr>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Κυρία Πρόεδρε, θα ήθελα τον λόγο για να αναφερθώ σε κάποιες νομοτεχνικές βελτιώσεις.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Υπουργέ, έχετε τον λόγο.</w:t>
      </w:r>
    </w:p>
    <w:p w:rsidR="009B1533" w:rsidRDefault="00F93039">
      <w:pPr>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Ευχαριστώ πολύ, κυρία Πρόεδρε.</w:t>
      </w:r>
    </w:p>
    <w:p w:rsidR="009B1533" w:rsidRDefault="00F93039">
      <w:pPr>
        <w:spacing w:line="600" w:lineRule="auto"/>
        <w:ind w:firstLine="720"/>
        <w:jc w:val="both"/>
        <w:rPr>
          <w:rFonts w:eastAsia="Times New Roman"/>
          <w:bCs/>
          <w:color w:val="111111"/>
          <w:szCs w:val="24"/>
        </w:rPr>
      </w:pPr>
      <w:r>
        <w:rPr>
          <w:rFonts w:eastAsia="Times New Roman"/>
          <w:bCs/>
          <w:color w:val="111111"/>
          <w:szCs w:val="24"/>
        </w:rPr>
        <w:t>Να ανακοινώσω κάποιες νομοτεχνικές</w:t>
      </w:r>
      <w:r w:rsidR="00B41E86">
        <w:rPr>
          <w:rFonts w:eastAsia="Times New Roman"/>
          <w:bCs/>
          <w:color w:val="111111"/>
          <w:szCs w:val="24"/>
        </w:rPr>
        <w:t xml:space="preserve"> βελτιώσεις</w:t>
      </w:r>
      <w:r>
        <w:rPr>
          <w:rFonts w:eastAsia="Times New Roman"/>
          <w:bCs/>
          <w:color w:val="111111"/>
          <w:szCs w:val="24"/>
        </w:rPr>
        <w:t>, οι οποίες πολύ σύντομα θα είναι εδώ.</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είναι ότι πλέον στο καθεστώς της </w:t>
      </w:r>
      <w:proofErr w:type="spellStart"/>
      <w:r>
        <w:rPr>
          <w:rFonts w:eastAsia="Times New Roman" w:cs="Times New Roman"/>
          <w:szCs w:val="24"/>
        </w:rPr>
        <w:t>αγροδιατροφής</w:t>
      </w:r>
      <w:proofErr w:type="spellEnd"/>
      <w:r>
        <w:rPr>
          <w:rFonts w:eastAsia="Times New Roman" w:cs="Times New Roman"/>
          <w:szCs w:val="24"/>
        </w:rPr>
        <w:t xml:space="preserve"> έως 200.000 ευρώ μπορούν να συμμετέχουν και ατομικές επιχειρήσεις. </w:t>
      </w:r>
    </w:p>
    <w:p w:rsidR="005B5C2F" w:rsidRDefault="00144DBB">
      <w:pPr>
        <w:spacing w:after="0" w:line="600" w:lineRule="auto"/>
        <w:ind w:firstLine="709"/>
        <w:jc w:val="both"/>
        <w:rPr>
          <w:rFonts w:eastAsia="Times New Roman" w:cs="Times New Roman"/>
          <w:szCs w:val="24"/>
        </w:rPr>
      </w:pPr>
      <w:r>
        <w:rPr>
          <w:rFonts w:eastAsia="Times New Roman" w:cs="Times New Roman"/>
          <w:szCs w:val="24"/>
        </w:rPr>
        <w:t>Η δεύτερη είναι ότι θα δοθεί ιδιαίτερη στήριξη στην περιοχή της Θράκης</w:t>
      </w:r>
      <w:r w:rsidR="00B41E86">
        <w:rPr>
          <w:rFonts w:eastAsia="Times New Roman" w:cs="Times New Roman"/>
          <w:szCs w:val="24"/>
        </w:rPr>
        <w:t>,</w:t>
      </w:r>
      <w:r>
        <w:rPr>
          <w:rFonts w:eastAsia="Times New Roman" w:cs="Times New Roman"/>
          <w:szCs w:val="24"/>
        </w:rPr>
        <w:t xml:space="preserve"> όχι μόνο με την επέκταση των τριάντα χιλιομέτρων, αλλά και με</w:t>
      </w:r>
      <w:r>
        <w:rPr>
          <w:rFonts w:eastAsia="Times New Roman" w:cs="Times New Roman"/>
          <w:szCs w:val="24"/>
        </w:rPr>
        <w:t xml:space="preserve"> πριμοδότηση στη βαθμολογία των επενδυτικών σχεδίων που θα αναπτυχθούν εκεί, ταυτόχρονα με επιχορήγηση και μερικώς επιχορήγηση και για τις μεσαίες επιχειρήσεις. Θα υπάρξει πρόβλεψη το ίδιο να συμβεί και στις ζώνες </w:t>
      </w:r>
      <w:proofErr w:type="spellStart"/>
      <w:r>
        <w:rPr>
          <w:rFonts w:eastAsia="Times New Roman" w:cs="Times New Roman"/>
          <w:szCs w:val="24"/>
        </w:rPr>
        <w:t>απολιγνιτοποίησης</w:t>
      </w:r>
      <w:proofErr w:type="spellEnd"/>
      <w:r>
        <w:rPr>
          <w:rFonts w:eastAsia="Times New Roman" w:cs="Times New Roman"/>
          <w:szCs w:val="24"/>
        </w:rPr>
        <w:t xml:space="preserve">, δηλαδή στην Κοζάνη, </w:t>
      </w:r>
      <w:r w:rsidR="00B41E86">
        <w:rPr>
          <w:rFonts w:eastAsia="Times New Roman" w:cs="Times New Roman"/>
          <w:szCs w:val="24"/>
        </w:rPr>
        <w:t xml:space="preserve">τη </w:t>
      </w:r>
      <w:r>
        <w:rPr>
          <w:rFonts w:eastAsia="Times New Roman" w:cs="Times New Roman"/>
          <w:szCs w:val="24"/>
        </w:rPr>
        <w:t xml:space="preserve">Φλώρινα και τη Μεγαλόπολη.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Επίσης και τα μη κύρια καταλύματα μπορούν να εκσυγχρονιστούν και να γίνουν, όσα μπορούν βεβαίως, τριών αστέρων.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9B1533" w:rsidRDefault="00F93039">
      <w:pPr>
        <w:spacing w:after="0" w:line="600" w:lineRule="auto"/>
        <w:ind w:firstLine="720"/>
        <w:jc w:val="both"/>
        <w:rPr>
          <w:rFonts w:eastAsia="Times New Roman" w:cs="Times New Roman"/>
          <w:szCs w:val="24"/>
        </w:rPr>
      </w:pPr>
      <w:r w:rsidRPr="00500D47">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του Κινήματος Αλλαγής ο κ. </w:t>
      </w:r>
      <w:proofErr w:type="spellStart"/>
      <w:r>
        <w:rPr>
          <w:rFonts w:eastAsia="Times New Roman" w:cs="Times New Roman"/>
          <w:szCs w:val="24"/>
        </w:rPr>
        <w:t>Μουλκιώτης</w:t>
      </w:r>
      <w:proofErr w:type="spellEnd"/>
      <w:r>
        <w:rPr>
          <w:rFonts w:eastAsia="Times New Roman" w:cs="Times New Roman"/>
          <w:szCs w:val="24"/>
        </w:rPr>
        <w:t>.</w:t>
      </w:r>
    </w:p>
    <w:p w:rsidR="009B1533" w:rsidRDefault="00F93039">
      <w:pPr>
        <w:spacing w:after="0" w:line="600" w:lineRule="auto"/>
        <w:ind w:firstLine="720"/>
        <w:jc w:val="both"/>
        <w:rPr>
          <w:rFonts w:eastAsia="Times New Roman" w:cs="Times New Roman"/>
          <w:szCs w:val="24"/>
        </w:rPr>
      </w:pPr>
      <w:r w:rsidRPr="00500D47">
        <w:rPr>
          <w:rFonts w:eastAsia="Times New Roman" w:cs="Times New Roman"/>
          <w:b/>
          <w:szCs w:val="24"/>
        </w:rPr>
        <w:t>ΓΕΩΡΓΙΟΣ ΜΟΥΛΚΙΩΤΗΣ:</w:t>
      </w:r>
      <w:r>
        <w:rPr>
          <w:rFonts w:eastAsia="Times New Roman" w:cs="Times New Roman"/>
          <w:szCs w:val="24"/>
        </w:rPr>
        <w:t xml:space="preserve"> Ευχαριστώ, κυρία Πρόεδρε.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όσο πιο βαθιά βυθίζεται η χώρα μας στην αβεβαιότητα και στις συνέπειες της πανδημίας</w:t>
      </w:r>
      <w:r w:rsidR="00213CF6">
        <w:rPr>
          <w:rFonts w:eastAsia="Times New Roman" w:cs="Times New Roman"/>
          <w:szCs w:val="24"/>
        </w:rPr>
        <w:t>,</w:t>
      </w:r>
      <w:r>
        <w:rPr>
          <w:rFonts w:eastAsia="Times New Roman" w:cs="Times New Roman"/>
          <w:szCs w:val="24"/>
        </w:rPr>
        <w:t xml:space="preserve"> τόσο περισσότερο θα γίνεται λόγος για την πολυπόθητη ανάπτυξη.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Μετά από τριάντα μήνες στο τιμόνι της χώρας</w:t>
      </w:r>
      <w:r w:rsidR="00E140E2">
        <w:rPr>
          <w:rFonts w:eastAsia="Times New Roman" w:cs="Times New Roman"/>
          <w:szCs w:val="24"/>
        </w:rPr>
        <w:t>,</w:t>
      </w:r>
      <w:r>
        <w:rPr>
          <w:rFonts w:eastAsia="Times New Roman" w:cs="Times New Roman"/>
          <w:szCs w:val="24"/>
        </w:rPr>
        <w:t xml:space="preserve"> η Κυβέρνηση Μητσοτάκη κατέθεσε έναν αναπτυξιακό νόμο. Είναι ένας νόμος</w:t>
      </w:r>
      <w:r w:rsidR="00E140E2">
        <w:rPr>
          <w:rFonts w:eastAsia="Times New Roman" w:cs="Times New Roman"/>
          <w:szCs w:val="24"/>
        </w:rPr>
        <w:t>-</w:t>
      </w:r>
      <w:r>
        <w:rPr>
          <w:rFonts w:eastAsia="Times New Roman" w:cs="Times New Roman"/>
          <w:szCs w:val="24"/>
        </w:rPr>
        <w:t xml:space="preserve">πλαίσιο από τον οποίο όμως, κύριε Υπουργέ, απουσιάζει ο μη προηγηθείς απολογισμός του </w:t>
      </w:r>
      <w:r>
        <w:rPr>
          <w:rFonts w:eastAsia="Times New Roman" w:cs="Times New Roman"/>
          <w:szCs w:val="24"/>
        </w:rPr>
        <w:lastRenderedPageBreak/>
        <w:t>προηγούμενου αναπτυξιακού νόμου</w:t>
      </w:r>
      <w:r w:rsidR="00E140E2">
        <w:rPr>
          <w:rFonts w:eastAsia="Times New Roman" w:cs="Times New Roman"/>
          <w:szCs w:val="24"/>
        </w:rPr>
        <w:t>,</w:t>
      </w:r>
      <w:r>
        <w:rPr>
          <w:rFonts w:eastAsia="Times New Roman" w:cs="Times New Roman"/>
          <w:szCs w:val="24"/>
        </w:rPr>
        <w:t xml:space="preserve"> του 2016. Στον δημόσιο διάλογο δεν υπήρξε κάτι τέτοιο.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Όμως και από αυτό το νομοσχέδιο απουσιάζουν οι πραγματικές συνέργειες ανάμεσα στους πόρους αυτού με τους πόρους του ΕΣΠΑ, του Ταμείου Ανάκαμψης</w:t>
      </w:r>
      <w:r w:rsidR="00910AB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Next</w:t>
      </w:r>
      <w:r w:rsidRPr="00500D47">
        <w:rPr>
          <w:rFonts w:eastAsia="Times New Roman" w:cs="Times New Roman"/>
          <w:szCs w:val="24"/>
        </w:rPr>
        <w:t xml:space="preserve"> </w:t>
      </w:r>
      <w:r>
        <w:rPr>
          <w:rFonts w:eastAsia="Times New Roman" w:cs="Times New Roman"/>
          <w:szCs w:val="24"/>
          <w:lang w:val="en-US"/>
        </w:rPr>
        <w:t>Generation</w:t>
      </w:r>
      <w:r w:rsidRPr="00500D47">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 xml:space="preserve">, αλλά και των υπολοίπων εθνικών σχεδίων που μνημονεύονται στον νόμο, καθώς επίσης απουσιάζουν και όσον αφορά τους πόρους του Μεσοπρόθεσμου Πλαισίου Δημοσιονομικής Στρατηγικής.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Είναι ένα σχέδιο νόμου που δεν εντάσσεται</w:t>
      </w:r>
      <w:r w:rsidR="009D1F40">
        <w:rPr>
          <w:rFonts w:eastAsia="Times New Roman" w:cs="Times New Roman"/>
          <w:szCs w:val="24"/>
        </w:rPr>
        <w:t>,</w:t>
      </w:r>
      <w:r>
        <w:rPr>
          <w:rFonts w:eastAsia="Times New Roman" w:cs="Times New Roman"/>
          <w:szCs w:val="24"/>
        </w:rPr>
        <w:t xml:space="preserve"> </w:t>
      </w:r>
      <w:r w:rsidR="009D1F40">
        <w:rPr>
          <w:rFonts w:eastAsia="Times New Roman" w:cs="Times New Roman"/>
          <w:szCs w:val="24"/>
        </w:rPr>
        <w:t>όμως,</w:t>
      </w:r>
      <w:r>
        <w:rPr>
          <w:rFonts w:eastAsia="Times New Roman" w:cs="Times New Roman"/>
          <w:szCs w:val="24"/>
        </w:rPr>
        <w:t xml:space="preserve"> σε μια εθνική στρατηγική η οποία να προκρίνει εθνικής προτεραιότητας κλάδους για ειδική ενίσχυση. Και επίσης δεν δίνει έμφαση σε συγκεκριμένους τομείς, οι οποίοι θα χαράξουν έναν νέο, συγκεκριμένο προσανατολισμό της ελληνικής οικονομίας, στοχεύοντας όχι μόνο στην αλλαγή του παραγωγικού υποδείγματος, αλλά και στη χάραξη οποιασδήποτε παραγωγικής στρατηγικής.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Αντίθετα</w:t>
      </w:r>
      <w:r w:rsidRPr="00F0534C">
        <w:rPr>
          <w:rFonts w:eastAsia="Times New Roman" w:cs="Times New Roman"/>
          <w:szCs w:val="24"/>
        </w:rPr>
        <w:t>,</w:t>
      </w:r>
      <w:r>
        <w:rPr>
          <w:rFonts w:eastAsia="Times New Roman" w:cs="Times New Roman"/>
          <w:szCs w:val="24"/>
        </w:rPr>
        <w:t xml:space="preserve"> βεβαίως</w:t>
      </w:r>
      <w:r w:rsidRPr="00F0534C">
        <w:rPr>
          <w:rFonts w:eastAsia="Times New Roman" w:cs="Times New Roman"/>
          <w:szCs w:val="24"/>
        </w:rPr>
        <w:t>,</w:t>
      </w:r>
      <w:r>
        <w:rPr>
          <w:rFonts w:eastAsia="Times New Roman" w:cs="Times New Roman"/>
          <w:szCs w:val="24"/>
        </w:rPr>
        <w:t xml:space="preserve"> προβλέπει -και είναι ανησυχητικό αυτό σε σχέση και με όσα ακούσαμε πριν </w:t>
      </w:r>
      <w:r w:rsidR="009C086C">
        <w:rPr>
          <w:rFonts w:eastAsia="Times New Roman" w:cs="Times New Roman"/>
          <w:szCs w:val="24"/>
        </w:rPr>
        <w:t xml:space="preserve">από </w:t>
      </w:r>
      <w:r>
        <w:rPr>
          <w:rFonts w:eastAsia="Times New Roman" w:cs="Times New Roman"/>
          <w:szCs w:val="24"/>
        </w:rPr>
        <w:t>λίγο από εσάς απαντώντας στον κ. Λοβέρδο- πληθώρα υπουργικών αποφάσεων, που βεβαίως και αυτές θα χρειαστούν χρόνο, κύριε Υπουργέ, και όχι λίγο χρόνο, για την ενεργοποίησή του</w:t>
      </w:r>
      <w:r w:rsidR="00075B7D">
        <w:rPr>
          <w:rFonts w:eastAsia="Times New Roman" w:cs="Times New Roman"/>
          <w:szCs w:val="24"/>
        </w:rPr>
        <w:t>ς</w:t>
      </w:r>
      <w:r>
        <w:rPr>
          <w:rFonts w:eastAsia="Times New Roman" w:cs="Times New Roman"/>
          <w:szCs w:val="24"/>
        </w:rPr>
        <w:t>, ενώ θα χάνεται αντίστοιχος και πολύτιμος παράλληλα χρόνος.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νόμος για την ανάπτυξη πράγματι έχει και έναν τίτλο ιδιαίτερο και ωραίο</w:t>
      </w:r>
      <w:r w:rsidR="00390A50">
        <w:rPr>
          <w:rFonts w:eastAsia="Times New Roman" w:cs="Times New Roman"/>
          <w:szCs w:val="24"/>
        </w:rPr>
        <w:t>,</w:t>
      </w:r>
      <w:r>
        <w:rPr>
          <w:rFonts w:eastAsia="Times New Roman" w:cs="Times New Roman"/>
          <w:szCs w:val="24"/>
        </w:rPr>
        <w:t xml:space="preserve"> θα έλεγα</w:t>
      </w:r>
      <w:r w:rsidR="00390A50">
        <w:rPr>
          <w:rFonts w:eastAsia="Times New Roman" w:cs="Times New Roman"/>
          <w:szCs w:val="24"/>
        </w:rPr>
        <w:t>,</w:t>
      </w:r>
      <w:r>
        <w:rPr>
          <w:rFonts w:eastAsia="Times New Roman" w:cs="Times New Roman"/>
          <w:szCs w:val="24"/>
        </w:rPr>
        <w:t xml:space="preserve"> όμως δεν ξέρω αν έχει τέτοια ουσία και πόσες ανισότητες δημιουργεί. Γιατί την ώρα που θεωρητικά παραδίδονται μαθήματα οικονομίας</w:t>
      </w:r>
      <w:r w:rsidR="00390A50">
        <w:rPr>
          <w:rFonts w:eastAsia="Times New Roman" w:cs="Times New Roman"/>
          <w:szCs w:val="24"/>
        </w:rPr>
        <w:t>,</w:t>
      </w:r>
      <w:r>
        <w:rPr>
          <w:rFonts w:eastAsia="Times New Roman" w:cs="Times New Roman"/>
          <w:szCs w:val="24"/>
        </w:rPr>
        <w:t xml:space="preserve"> έχουμε στα χέρια μας ένα σχέδιο νόμου που δημιουργεί ένα απροσπέλαστο για τις μικρομεσαίες επιχειρήσεις πλέγμα ένταξης.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Αυξάνει</w:t>
      </w:r>
      <w:r w:rsidR="00390A50">
        <w:rPr>
          <w:rFonts w:eastAsia="Times New Roman" w:cs="Times New Roman"/>
          <w:szCs w:val="24"/>
        </w:rPr>
        <w:t>,</w:t>
      </w:r>
      <w:r>
        <w:rPr>
          <w:rFonts w:eastAsia="Times New Roman" w:cs="Times New Roman"/>
          <w:szCs w:val="24"/>
        </w:rPr>
        <w:t xml:space="preserve"> ναι, το ελάχιστο επιλέξιμο όριο της επένδυσης στις 250.000 από 150.000 για τις μικρές επιχειρήσεις και σε ένα εκατομμύριο για τις μεσαίες. Οι μεσαίες επιχειρήσεις αποκλείονται όμως από επιχορηγήσεις και παίρνουν μόνο φοροαπαλλαγές.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Περιορίζετε τους δικαιούχους. Πριν </w:t>
      </w:r>
      <w:r w:rsidR="00390A50">
        <w:rPr>
          <w:rFonts w:eastAsia="Times New Roman" w:cs="Times New Roman"/>
          <w:szCs w:val="24"/>
        </w:rPr>
        <w:t xml:space="preserve">από </w:t>
      </w:r>
      <w:r>
        <w:rPr>
          <w:rFonts w:eastAsia="Times New Roman" w:cs="Times New Roman"/>
          <w:szCs w:val="24"/>
        </w:rPr>
        <w:t xml:space="preserve">λίγο απέκλειε τις ατομικές επιχειρήσεις. Τώρα άκουσα -και είναι θετικό αυτό που κάνατε- σε σχέση με την ένταξη των ατομικών επιχειρήσεων, όπως το αναφέρατε.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Λείπει όμως το βασικό κριτήριο της προστιθέμενης αξίας στην παραγωγική ανάπτυξη της χώρας. Δεν προσδιορίζεται, δεν φαίνεται, δεν προκύπτει. Λείπει το κοινωνικό κριτήριο για τις θέσεις απασχόλησης που οφείλει να δημιουργεί κάθε επένδυση. Λείπουν τα κριτήρια για τις περιφερειακές επενδύσεις, ώστε να ενισχυθούν οι υποβαθμισμένες περιοχές με στοχευμένα και συγκεκριμένα αναπτυξιακά προγράμματα.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Η παράταξή μας με αίσθημα ευθύνης κατέθεσε συγκεκριμένες προτάσεις, τις οποίες παρουσίασε ο εισηγητής μας Αποστόλης Πάνας. </w:t>
      </w:r>
      <w:r>
        <w:rPr>
          <w:rFonts w:eastAsia="Times New Roman" w:cs="Times New Roman"/>
          <w:szCs w:val="24"/>
        </w:rPr>
        <w:lastRenderedPageBreak/>
        <w:t>Ενδεικτικά θα αναφερθώ στο να προβλεφθεί το κίνητρο της επιδότησης στις μεσαίες επιχειρήσεις</w:t>
      </w:r>
      <w:r w:rsidR="003C73C6">
        <w:rPr>
          <w:rFonts w:eastAsia="Times New Roman" w:cs="Times New Roman"/>
          <w:szCs w:val="24"/>
        </w:rPr>
        <w:t>,</w:t>
      </w:r>
      <w:r>
        <w:rPr>
          <w:rFonts w:eastAsia="Times New Roman" w:cs="Times New Roman"/>
          <w:szCs w:val="24"/>
        </w:rPr>
        <w:t xml:space="preserve"> που δεν προβλέπεται στον αναπτυξιακό νόμο</w:t>
      </w:r>
      <w:r w:rsidR="003C73C6">
        <w:rPr>
          <w:rFonts w:eastAsia="Times New Roman" w:cs="Times New Roman"/>
          <w:szCs w:val="24"/>
        </w:rPr>
        <w:t>,</w:t>
      </w:r>
      <w:r>
        <w:rPr>
          <w:rFonts w:eastAsia="Times New Roman" w:cs="Times New Roman"/>
          <w:szCs w:val="24"/>
        </w:rPr>
        <w:t xml:space="preserve"> και βεβαίως είχαμε προτείνει να ενταχθούν και οι ατομικές επιχειρήσεις. Με ικανοποίηση ακούσαμε ότι πράγματι γίνεται κάτι όσον αφορά την ένταξη.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Ζητήσαμε να συμπεριληφθούν στους δικαιούχους οι ατομικές επιχειρήσεις για πολύ συγκεκριμένα καθεστώτα, που αφορούσαν την αγροδιατροφή. Να υπάρχει εμπλουτισμός -και εδώ είναι ένα ιδιαίτερο σημείο, κύριε Υπουργέ- των ειδικών περιπτώσεων του άρθρου 12 του ν.4319/2016 με την προσθήκη περιπτώσεων σε σχέση με τα ποσοστά ανεργίας και το κατά κεφαλήν εισόδημα της κάθε περιοχής, προκειμένου να δοθούν κίνητρα σε επιχειρήσεις</w:t>
      </w:r>
      <w:r w:rsidR="003C73C6">
        <w:rPr>
          <w:rFonts w:eastAsia="Times New Roman" w:cs="Times New Roman"/>
          <w:szCs w:val="24"/>
        </w:rPr>
        <w:t>,</w:t>
      </w:r>
      <w:r>
        <w:rPr>
          <w:rFonts w:eastAsia="Times New Roman" w:cs="Times New Roman"/>
          <w:szCs w:val="24"/>
        </w:rPr>
        <w:t xml:space="preserve"> να δημιουργηθούν νέες θέσεις εργασίας και να δώσουν ώθηση στην τοπική ανάπτυξη κάθε περιοχής.</w:t>
      </w:r>
    </w:p>
    <w:p w:rsidR="005B5C2F" w:rsidRDefault="00144DBB">
      <w:pPr>
        <w:spacing w:after="0" w:line="600" w:lineRule="auto"/>
        <w:ind w:firstLine="720"/>
        <w:jc w:val="both"/>
        <w:rPr>
          <w:rFonts w:eastAsia="Times New Roman" w:cs="Times New Roman"/>
          <w:szCs w:val="24"/>
        </w:rPr>
      </w:pPr>
      <w:r>
        <w:rPr>
          <w:rFonts w:eastAsia="Times New Roman" w:cs="Times New Roman"/>
          <w:szCs w:val="24"/>
        </w:rPr>
        <w:t>Ζητήσαμε να ενταχθούν όλα</w:t>
      </w:r>
      <w:r>
        <w:rPr>
          <w:rFonts w:eastAsia="Times New Roman" w:cs="Times New Roman"/>
          <w:szCs w:val="24"/>
        </w:rPr>
        <w:t xml:space="preserve"> τα τουριστικά καταλύματα ανεξαρτήτως αστεριών καθώς και τα μη κύρια τουριστικά καταλύματα στον νέο αναπτυξιακό νόμο. Ζητήσαμε να </w:t>
      </w:r>
      <w:proofErr w:type="spellStart"/>
      <w:r>
        <w:rPr>
          <w:rFonts w:eastAsia="Times New Roman" w:cs="Times New Roman"/>
          <w:szCs w:val="24"/>
        </w:rPr>
        <w:t>επικαιροποιηθεί</w:t>
      </w:r>
      <w:proofErr w:type="spellEnd"/>
      <w:r>
        <w:rPr>
          <w:rFonts w:eastAsia="Times New Roman" w:cs="Times New Roman"/>
          <w:szCs w:val="24"/>
        </w:rPr>
        <w:t xml:space="preserve"> ο πίνακας για τα πρότυπα κόστη, λαμβάνοντας υπ</w:t>
      </w:r>
      <w:r w:rsidR="00DC2F8B">
        <w:rPr>
          <w:rFonts w:eastAsia="Times New Roman" w:cs="Times New Roman"/>
          <w:szCs w:val="24"/>
        </w:rPr>
        <w:t xml:space="preserve">’ </w:t>
      </w:r>
      <w:r>
        <w:rPr>
          <w:rFonts w:eastAsia="Times New Roman" w:cs="Times New Roman"/>
          <w:szCs w:val="24"/>
        </w:rPr>
        <w:t>όψ</w:t>
      </w:r>
      <w:r w:rsidR="00DC2F8B">
        <w:rPr>
          <w:rFonts w:eastAsia="Times New Roman" w:cs="Times New Roman"/>
          <w:szCs w:val="24"/>
        </w:rPr>
        <w:t>ιν</w:t>
      </w:r>
      <w:r>
        <w:rPr>
          <w:rFonts w:eastAsia="Times New Roman" w:cs="Times New Roman"/>
          <w:szCs w:val="24"/>
        </w:rPr>
        <w:t xml:space="preserve"> τις μεγάλες ανατιμήσεις των πρώτων υλών.</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αμείλικτη. Τα γεγονότα όχι μόνο μιλούν, αλλά κραυγάζουν. Οι πράξεις είναι το μοναδικό κριτήριο της αλήθειας και όλα τα άλλα θεωρώ ότι είναι επίπλαστα. Ο αναπτυξιακός νόμος λοιπόν δεν μπορεί να αποτελεί στρατήγημα ιδεοληπτικών πολιτικών στόχων, αλλά οφείλει να είναι </w:t>
      </w:r>
      <w:r>
        <w:rPr>
          <w:rFonts w:eastAsia="Times New Roman" w:cs="Times New Roman"/>
          <w:szCs w:val="24"/>
        </w:rPr>
        <w:lastRenderedPageBreak/>
        <w:t xml:space="preserve">συνυφασμένος με ένα πολιτικό σχέδιο για την οικονομική και κοινωνική πρόοδο της χώρας.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Τίθενται κατόπιν τούτων, κύριε Υπουργέ, ερωτήματα τα οποία είναι ουσιαστικά ερωτήματα: Πώς θα ενισχυθεί η ελληνική οικονομία; Πώς θα υπερβούμε τις χρόνιες γραφειοκρατικές στρεβλώσεις και αγκυλώσεις, που αποτελούν τροχοπέδη στην ανάπτυξη της χώρας; Πώς θα αξιοποιήσουμε τα συγκριτικά πλεονεκτήματα τα οποία διαθέτουμε;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Ο υπό συζήτηση αναπτυξιακός νόμος προσπερνά τα καίρια ερωτήματα είτε διότι δεν το θέλει η γραφειοκρατία είτε γιατί δεν μπορεί η Κυβέρνηση να δώσει σαφείς και καθαρές απαντήσεις.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Αγαπητοί συνάδελφοι, η Κυβέρνηση κάνει κάτι άλλο σε αυτό το νομοσχέδιο και σας το επισημαίνω. Σε κάποια τροπολογία και ειδικότερα στην με γενικό αριθμό 1205 παρέχει τη δυνατότητα σύναψης συμβάσεων με εξωτερικούς χρηματοοικονομικούς, νομικούς, επιστημονικούς ή τεχνικούς συμβούλους για την υλοποίηση ανάπτυξης της Ελληνικής Αεροπορικής Βιομηχανίας. Πώς το κάνει αυτό; Με απευθείας ανάθεση, παραβιάζοντας τον νόμο για τις δημόσιες συμβάσεις. Και εδώ χρειάζεται να δοθεί απάντηση συγκεκριμένη γιατί στην περίπτωση αυτή της ΕΑΒ απαιτείται να υπάρχει παραβίαση του νόμου για τις δημόσιες συμβάσεις.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lastRenderedPageBreak/>
        <w:t>Μήπως, κύριε Υπουργέ, υπάρχουν προειλημμένες αποφάσεις για το μέλλον της ΕΑΒ στ</w:t>
      </w:r>
      <w:r w:rsidR="00DC2F8B">
        <w:rPr>
          <w:rFonts w:eastAsia="Times New Roman" w:cs="Times New Roman"/>
          <w:szCs w:val="24"/>
        </w:rPr>
        <w:t>ο</w:t>
      </w:r>
      <w:r>
        <w:rPr>
          <w:rFonts w:eastAsia="Times New Roman" w:cs="Times New Roman"/>
          <w:szCs w:val="24"/>
        </w:rPr>
        <w:t xml:space="preserve"> πλαίσι</w:t>
      </w:r>
      <w:r w:rsidR="00DC2F8B">
        <w:rPr>
          <w:rFonts w:eastAsia="Times New Roman" w:cs="Times New Roman"/>
          <w:szCs w:val="24"/>
        </w:rPr>
        <w:t>ο</w:t>
      </w:r>
      <w:r>
        <w:rPr>
          <w:rFonts w:eastAsia="Times New Roman" w:cs="Times New Roman"/>
          <w:szCs w:val="24"/>
        </w:rPr>
        <w:t xml:space="preserve"> της πολιτικής απαξίωσής της; Ή αυτό μήπως εντάσσεται στη γενικότερη πολιτική φιλοσοφία για εξυπηρέτηση ημετέρων; </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Για τη </w:t>
      </w:r>
      <w:r w:rsidR="00DC2F8B">
        <w:rPr>
          <w:rFonts w:eastAsia="Times New Roman" w:cs="Times New Roman"/>
          <w:szCs w:val="24"/>
        </w:rPr>
        <w:t>«</w:t>
      </w:r>
      <w:r>
        <w:rPr>
          <w:rFonts w:eastAsia="Times New Roman" w:cs="Times New Roman"/>
          <w:szCs w:val="24"/>
        </w:rPr>
        <w:t>ΛΑΡΚΟ</w:t>
      </w:r>
      <w:r w:rsidR="00DC2F8B">
        <w:rPr>
          <w:rFonts w:eastAsia="Times New Roman" w:cs="Times New Roman"/>
          <w:szCs w:val="24"/>
        </w:rPr>
        <w:t>»</w:t>
      </w:r>
      <w:r>
        <w:rPr>
          <w:rFonts w:eastAsia="Times New Roman" w:cs="Times New Roman"/>
          <w:szCs w:val="24"/>
        </w:rPr>
        <w:t xml:space="preserve"> χθες μάθαμε </w:t>
      </w:r>
      <w:r w:rsidR="00AF388E">
        <w:rPr>
          <w:rFonts w:eastAsia="Times New Roman" w:cs="Times New Roman"/>
          <w:szCs w:val="24"/>
        </w:rPr>
        <w:t>-</w:t>
      </w:r>
      <w:r>
        <w:rPr>
          <w:rFonts w:eastAsia="Times New Roman" w:cs="Times New Roman"/>
          <w:szCs w:val="24"/>
          <w:lang w:val="en-US"/>
        </w:rPr>
        <w:t>SOS</w:t>
      </w:r>
      <w:r w:rsidRPr="004E2C39">
        <w:rPr>
          <w:rFonts w:eastAsia="Times New Roman" w:cs="Times New Roman"/>
          <w:szCs w:val="24"/>
        </w:rPr>
        <w:t xml:space="preserve">- </w:t>
      </w:r>
      <w:r>
        <w:rPr>
          <w:rFonts w:eastAsia="Times New Roman" w:cs="Times New Roman"/>
          <w:szCs w:val="24"/>
        </w:rPr>
        <w:t>το ποια τύχη θα έχει και η επιχείρηση και δυστυχώς οι εργαζόμενοι. Καμ</w:t>
      </w:r>
      <w:r w:rsidR="00DC2F8B">
        <w:rPr>
          <w:rFonts w:eastAsia="Times New Roman" w:cs="Times New Roman"/>
          <w:szCs w:val="24"/>
        </w:rPr>
        <w:t>μ</w:t>
      </w:r>
      <w:r>
        <w:rPr>
          <w:rFonts w:eastAsia="Times New Roman" w:cs="Times New Roman"/>
          <w:szCs w:val="24"/>
        </w:rPr>
        <w:t>ία πρόνοια!</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καταλήγοντας, πιστεύω ότι ο αναπτυξιακός νόμος της χώρας δεν είναι ένας κλειδάριθμος για την εξυπηρέτηση στενών κομματικών και πολιτικών συμφερόντων. Οφείλει όμως, και είναι πεποίθησή μας και το Κίνημα Αλλαγής αυτό υιοθετεί, να είναι ο κλειδάριθμος για την παροχή ευκαιριών και δυνατοτήτων για όλους, που θα στηρίζονται σε ένα σταθερό θεσμικό πλαίσιο, το οποίο θα </w:t>
      </w:r>
      <w:proofErr w:type="spellStart"/>
      <w:r>
        <w:rPr>
          <w:rFonts w:eastAsia="Times New Roman" w:cs="Times New Roman"/>
          <w:szCs w:val="24"/>
        </w:rPr>
        <w:t>διέπεται</w:t>
      </w:r>
      <w:proofErr w:type="spellEnd"/>
      <w:r>
        <w:rPr>
          <w:rFonts w:eastAsia="Times New Roman" w:cs="Times New Roman"/>
          <w:szCs w:val="24"/>
        </w:rPr>
        <w:t xml:space="preserve"> από κανόνες αντικειμενικότητας και </w:t>
      </w:r>
      <w:proofErr w:type="spellStart"/>
      <w:r>
        <w:rPr>
          <w:rFonts w:eastAsia="Times New Roman" w:cs="Times New Roman"/>
          <w:szCs w:val="24"/>
        </w:rPr>
        <w:t>προεχόντως</w:t>
      </w:r>
      <w:proofErr w:type="spellEnd"/>
      <w:r>
        <w:rPr>
          <w:rFonts w:eastAsia="Times New Roman" w:cs="Times New Roman"/>
          <w:szCs w:val="24"/>
        </w:rPr>
        <w:t xml:space="preserve"> διαφάνειας.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Διότι η ανάπτυξη ενός τόπου μόνο όταν είναι συμπεριληπτική, μόνο όταν δεν αποκλείει και μόνο όταν αφορά τους καθημερινούς ανθρώπους και τις επιχειρήσεις τότε και μόνο τότε μπορεί να είναι ανάπτυξη δίκαιη, να είναι διαπεριφερειακά και </w:t>
      </w:r>
      <w:proofErr w:type="spellStart"/>
      <w:r>
        <w:rPr>
          <w:rFonts w:eastAsia="Times New Roman" w:cs="Times New Roman"/>
          <w:szCs w:val="24"/>
        </w:rPr>
        <w:t>διαγενεακά</w:t>
      </w:r>
      <w:proofErr w:type="spellEnd"/>
      <w:r>
        <w:rPr>
          <w:rFonts w:eastAsia="Times New Roman" w:cs="Times New Roman"/>
          <w:szCs w:val="24"/>
        </w:rPr>
        <w:t xml:space="preserve"> αλληλέγγυα, να είναι πραγματική με όρους αγοραστικής και εργασιακής αξιοπρέπειας.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Κυρία Πρόεδρε, το προτεινόμενο σχέδιο νόμου απέχει παρασάγγας από αυτές τις απόψεις και τις καθαρές θέσεις μας.</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9B1533" w:rsidRDefault="00F93039">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9B1533" w:rsidRDefault="00F93039">
      <w:pPr>
        <w:spacing w:after="0" w:line="600" w:lineRule="auto"/>
        <w:ind w:firstLine="720"/>
        <w:jc w:val="both"/>
        <w:rPr>
          <w:rFonts w:eastAsia="Times New Roman" w:cs="Times New Roman"/>
          <w:szCs w:val="24"/>
        </w:rPr>
      </w:pPr>
      <w:r w:rsidRPr="00500D47">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συνάδελφε.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Τον λόγο εκ μέρους του ΣΥΡΙΖΑ έχει η κ. Πέρκα.</w:t>
      </w:r>
    </w:p>
    <w:p w:rsidR="009B1533" w:rsidRDefault="00F93039">
      <w:pPr>
        <w:spacing w:after="0" w:line="600" w:lineRule="auto"/>
        <w:ind w:firstLine="720"/>
        <w:jc w:val="both"/>
        <w:rPr>
          <w:rFonts w:eastAsia="Times New Roman" w:cs="Times New Roman"/>
          <w:szCs w:val="24"/>
        </w:rPr>
      </w:pPr>
      <w:r w:rsidRPr="004E2C39">
        <w:rPr>
          <w:rFonts w:eastAsia="Times New Roman" w:cs="Times New Roman"/>
          <w:b/>
          <w:szCs w:val="24"/>
        </w:rPr>
        <w:t>ΘΕΟΠΙΣΤΗ (ΠΕΤΗ) ΠΕΡΚΑ:</w:t>
      </w:r>
      <w:r>
        <w:rPr>
          <w:rFonts w:eastAsia="Times New Roman" w:cs="Times New Roman"/>
          <w:szCs w:val="24"/>
        </w:rPr>
        <w:t xml:space="preserve"> Ευχαριστώ, κυρία Πρόεδρε.</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Αναπτυξιακός, προϋπολογισμός, στρατηγικές επενδύσεις, διαχείριση πανδημίας, διαχείριση φυσικών καταστροφών. Όλες αυτές οι πολιτικές είναι συνδεδεμένες και απολύτως ενταγμένες σε έναν ακραίο νεοφιλελευθερισμό.</w:t>
      </w:r>
    </w:p>
    <w:p w:rsidR="009B1533" w:rsidRDefault="00F93039">
      <w:pPr>
        <w:spacing w:after="0" w:line="600" w:lineRule="auto"/>
        <w:ind w:firstLine="720"/>
        <w:jc w:val="both"/>
        <w:rPr>
          <w:rFonts w:eastAsia="Times New Roman" w:cs="Times New Roman"/>
          <w:szCs w:val="24"/>
        </w:rPr>
      </w:pPr>
      <w:r>
        <w:rPr>
          <w:rFonts w:eastAsia="Times New Roman" w:cs="Times New Roman"/>
          <w:szCs w:val="24"/>
        </w:rPr>
        <w:t xml:space="preserve">Απόσυρση του κράτους, ιδιωτικοποιήσεις κρίσιμων υποδομών, διάλυση εργασιακών σχέσεων, διεύρυνση ανισοτήτων, έλλειμμα δημοκρατίας, θεσμικός κατήφορος, χειραγώγηση μέσων μαζικής ενημέρωσης, συγκάλυψη σκανδάλων. Το πείραμα αυτό, κύριοι συνάδελφοι, έχει ξανασυμβεί στις τότε λεγόμενες αναπτυσσόμενες χώρες. Απέτυχε ως οικονομική θεωρία, </w:t>
      </w:r>
      <w:proofErr w:type="spellStart"/>
      <w:r>
        <w:rPr>
          <w:rFonts w:eastAsia="Times New Roman" w:cs="Times New Roman"/>
          <w:szCs w:val="24"/>
        </w:rPr>
        <w:t>φτωχοποίησε</w:t>
      </w:r>
      <w:proofErr w:type="spellEnd"/>
      <w:r>
        <w:rPr>
          <w:rFonts w:eastAsia="Times New Roman" w:cs="Times New Roman"/>
          <w:szCs w:val="24"/>
        </w:rPr>
        <w:t xml:space="preserve"> έως εξαφάνισε λαούς, αλλά συγκέντρωσε πλούτο σε πολύ λίγους επιτήδειους πολιτικούς, επιχειρηματίες, τραπεζίτες, δημοσιολόγους με όλους αυτούς, βεβαίως, κατά καιρούς να αλλάζουν και θέσεις. Δεν ξέρω αν μας θυμίζει κάτι αυτό.</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Πολύ περήφανος Πρωθυπουργός κατά τη συζήτηση της πρότασης μομφής μάς είπε για την </w:t>
      </w:r>
      <w:r w:rsidR="00DC2F8B">
        <w:rPr>
          <w:rFonts w:eastAsia="Times New Roman" w:cs="Times New Roman"/>
          <w:szCs w:val="24"/>
        </w:rPr>
        <w:t>«</w:t>
      </w:r>
      <w:r w:rsidR="00DC2F8B">
        <w:rPr>
          <w:rFonts w:eastAsia="Times New Roman" w:cs="Times New Roman"/>
          <w:szCs w:val="24"/>
          <w:lang w:val="en-US"/>
        </w:rPr>
        <w:t>JP</w:t>
      </w:r>
      <w:r w:rsidR="00AF388E">
        <w:rPr>
          <w:rFonts w:eastAsia="Times New Roman" w:cs="Times New Roman"/>
          <w:szCs w:val="24"/>
        </w:rPr>
        <w:t xml:space="preserve"> </w:t>
      </w:r>
      <w:r w:rsidR="00DC2F8B">
        <w:rPr>
          <w:rFonts w:eastAsia="Times New Roman" w:cs="Times New Roman"/>
          <w:szCs w:val="24"/>
          <w:lang w:val="en-US"/>
        </w:rPr>
        <w:t>MORGAN</w:t>
      </w:r>
      <w:r w:rsidR="00DC2F8B">
        <w:rPr>
          <w:rFonts w:eastAsia="Times New Roman" w:cs="Times New Roman"/>
          <w:szCs w:val="24"/>
        </w:rPr>
        <w:t>»</w:t>
      </w:r>
      <w:r>
        <w:rPr>
          <w:rFonts w:eastAsia="Times New Roman" w:cs="Times New Roman"/>
          <w:szCs w:val="24"/>
        </w:rPr>
        <w:t>, για εταιρείες, για επενδύσεις που θα έρθουν κ.λπ.</w:t>
      </w:r>
      <w:r w:rsidR="00DC2F8B">
        <w:rPr>
          <w:rFonts w:eastAsia="Times New Roman" w:cs="Times New Roman"/>
          <w:szCs w:val="24"/>
        </w:rPr>
        <w:t>.</w:t>
      </w:r>
      <w:r>
        <w:rPr>
          <w:rFonts w:eastAsia="Times New Roman" w:cs="Times New Roman"/>
          <w:szCs w:val="24"/>
        </w:rPr>
        <w:t xml:space="preserve"> Ακούστε λίγο, να σας πω. Με τέτοιες πολιτικές είμαι σίγουρη ότι </w:t>
      </w:r>
      <w:r>
        <w:rPr>
          <w:rFonts w:eastAsia="Times New Roman" w:cs="Times New Roman"/>
          <w:szCs w:val="24"/>
        </w:rPr>
        <w:lastRenderedPageBreak/>
        <w:t>πολλές πολυεθνικές θα επιλέξουν να έρθουν σε μια χώρα με χαμηλά μεροκάματα, διαλυμένες εργασιακές σχέσεις, ευνοϊκές φορολογικές ρυθμίσεις για τους πολύ μεγάλους βεβαίως επενδυτές, χαλαρή και μη ελεγχόμενη περιβαλλοντική νομοθεσία, χωρίς ελεγκτικούς μηχανισμούς και γενναίες χρηματοδοτήσεις στα δημόσια ταμεία.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 που δεν μας λέει, όμως, η Κυβέρνηση είναι πώς περίπου υπολογίζει ότι θα ωφεληθεί ο λαός από όλα αυτά που σχεδιάζει και νομοθετεί. Και σήμερα, εδώ που μιλάμε, όχι πώς θα ωφεληθεί, αλλά πώς θα επιβιώσει. Πώς θα επιβιώσει από την πανδημία, που δεν ενισχύεται το Εθνικό Σύστημα Υγείας -ΜΕΘ κ.λπ.-, πώς από την ακρίβεια, που τρώει και τα πενιχρά εισοδήματα και την επιδοτεί πενιχρά ανεπαρκώς, κάθε μήνα αλλάζει, χωρίς να λαμβάνει μέτρα περιορισμού και να καλύπτει αυτούς που οφείλονται για αυτή την ακρίβεια και την οποιαδήποτε φυσική καταστροφή; Το κράτος δεν είναι ότι είναι ανίκανο. Απλώς έχει αποσυρθεί. Όλα έχουν ανατεθεί στον ιδιωτικό τομέα, εκτός βέβαια από την ευθύνη που μεταφέρεται στους πολίτες.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επειδή μας προκαλέσατε και μας είπατε ότι προφυλάσσουμε την εταιρ</w:t>
      </w:r>
      <w:r w:rsidR="00DC2F8B">
        <w:rPr>
          <w:rFonts w:eastAsia="Times New Roman" w:cs="Times New Roman"/>
          <w:szCs w:val="24"/>
        </w:rPr>
        <w:t>ε</w:t>
      </w:r>
      <w:r>
        <w:rPr>
          <w:rFonts w:eastAsia="Times New Roman" w:cs="Times New Roman"/>
          <w:szCs w:val="24"/>
        </w:rPr>
        <w:t xml:space="preserve">ία </w:t>
      </w:r>
      <w:r w:rsidR="00DC2F8B">
        <w:rPr>
          <w:rFonts w:eastAsia="Times New Roman" w:cs="Times New Roman"/>
          <w:szCs w:val="24"/>
        </w:rPr>
        <w:t>«ΑΤΤΙΚΗ ΟΔΟ</w:t>
      </w:r>
      <w:r w:rsidR="00A92457">
        <w:rPr>
          <w:rFonts w:eastAsia="Times New Roman" w:cs="Times New Roman"/>
          <w:szCs w:val="24"/>
        </w:rPr>
        <w:t>Σ</w:t>
      </w:r>
      <w:r w:rsidR="00DC2F8B">
        <w:rPr>
          <w:rFonts w:eastAsia="Times New Roman" w:cs="Times New Roman"/>
          <w:szCs w:val="24"/>
        </w:rPr>
        <w:t>»</w:t>
      </w:r>
      <w:r>
        <w:rPr>
          <w:rFonts w:eastAsia="Times New Roman" w:cs="Times New Roman"/>
          <w:szCs w:val="24"/>
        </w:rPr>
        <w:t xml:space="preserve"> κ.λπ., για ελάτε εδώ να συμφωνήσουμε: Αντί να ετοιμάζετε διαγωνισμό για άλλα είκοσι πέντε χρόνια παραχώρησης, αφού λήγει η σύμβαση, για ελάτε να δούμε μήπως την πάρει το </w:t>
      </w:r>
      <w:r w:rsidR="00A92457">
        <w:rPr>
          <w:rFonts w:eastAsia="Times New Roman" w:cs="Times New Roman"/>
          <w:szCs w:val="24"/>
        </w:rPr>
        <w:t>δ</w:t>
      </w:r>
      <w:r>
        <w:rPr>
          <w:rFonts w:eastAsia="Times New Roman" w:cs="Times New Roman"/>
          <w:szCs w:val="24"/>
        </w:rPr>
        <w:t>ημόσιο και τα κάνει καλύτερα και έχει και τα κέρδη.</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όμως, στο νομοσχέδιο που φέρατε. Αυτή τη </w:t>
      </w:r>
      <w:proofErr w:type="spellStart"/>
      <w:r>
        <w:rPr>
          <w:rFonts w:eastAsia="Times New Roman" w:cs="Times New Roman"/>
          <w:szCs w:val="24"/>
        </w:rPr>
        <w:t>φιλοεπενδυτική</w:t>
      </w:r>
      <w:proofErr w:type="spellEnd"/>
      <w:r>
        <w:rPr>
          <w:rFonts w:eastAsia="Times New Roman" w:cs="Times New Roman"/>
          <w:szCs w:val="24"/>
        </w:rPr>
        <w:t xml:space="preserve"> πολιτική που ευαγγελίζεστε, την έχει πληρώσει τραγικά η χώρα με πολλούς προηγούμενους αναπτυξιακούς νόμους. Το έχουμε ζήσει. Είναι πρόσφατο παρελθόν. Απουσία σχεδιασμού, πλημμελής υλοποίηση, αδιαφάνεια. Γενικώς μία λογική «μοιράζουμε λεφτά».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Αξίζει να αναλύσει κανείς τους τρεις τελευταίους αναπτυξιακούς νόμους από το 1998 μέχρι το 2014. Προκύπτει ελάχιστος αριθμός επιχειρήσεων που πήρε το μεγαλύτερο ποσοστό των ενισχύσεων. Το 4,2 των επενδυτικών σχεδίων πήρε το 43,6 των συνολικών επιχορηγήσεων και έξι επιχειρηματικοί όμιλοι πήραν το 8,1 των συνολικών ενισχύσεων. Βρήκαμε στα συρτάρια έξι χιλιάδες επενδυτικά σχέδια τα οποία δεν είχαν ολοκληρωθεί και δεν είχαν και χρηματοδότηση. Δόθηκαν 600 εκατομμύρια σε προκαταβολές ακόμα και για επενδύσεις που ποτέ δεν έγιναν.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ν.4399 της κυβέρνησης του ΣΥΡΙΖΑ αποτέλεσε τομή και πραγματικά προσπάθησε να αλλάξει το αναπτυξιακό μοντέλο. Ακούστε λίγο. Υπήρχε μια ανισορροπία. Το 46,5% των επενδυτικών σχεδίων και ουσιαστικά το 72,5% του προϋπολογισμού πήγαινε σε </w:t>
      </w:r>
      <w:proofErr w:type="spellStart"/>
      <w:r>
        <w:rPr>
          <w:rFonts w:eastAsia="Times New Roman" w:cs="Times New Roman"/>
          <w:szCs w:val="24"/>
        </w:rPr>
        <w:t>φωτοβολταϊκά</w:t>
      </w:r>
      <w:proofErr w:type="spellEnd"/>
      <w:r>
        <w:rPr>
          <w:rFonts w:eastAsia="Times New Roman" w:cs="Times New Roman"/>
          <w:szCs w:val="24"/>
        </w:rPr>
        <w:t xml:space="preserve"> και τουρισμό. Ο νόμος του ΣΥΡΙΖΑ, λοιπόν, έκανε και μια στροφή στη βιομηχανία. Εξισορρόπησε και έδωσε και στις μικρές επιχειρήσεις. Και βεβαίως, εάν πέτυχε θετικούς στόχους, </w:t>
      </w:r>
      <w:r>
        <w:rPr>
          <w:rFonts w:eastAsia="Times New Roman" w:cs="Times New Roman"/>
          <w:szCs w:val="24"/>
        </w:rPr>
        <w:lastRenderedPageBreak/>
        <w:t>το έκανε διότι ανέλυσε τους προηγούμενους αναπτυξιακούς, είδε τη διεθνή εμπειρία, διαβουλεύτηκε με τους εμπλεκόμενους.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Εδώ εσείς, πήγατε και αναθέσατε σε ιδιωτικό γραφείο να σας κάνουν τον αναπτυξιακό νόμο, τον οποίο δεν διαβουλευτήκατε παρά μόνο τυπικά. Έτσι, επαναφέρετε όλη αυτή τη λογική που είδαμε στην </w:t>
      </w:r>
      <w:r w:rsidR="00A92457">
        <w:rPr>
          <w:rFonts w:eastAsia="Times New Roman" w:cs="Times New Roman"/>
          <w:szCs w:val="24"/>
        </w:rPr>
        <w:t>έ</w:t>
      </w:r>
      <w:r>
        <w:rPr>
          <w:rFonts w:eastAsia="Times New Roman" w:cs="Times New Roman"/>
          <w:szCs w:val="24"/>
        </w:rPr>
        <w:t xml:space="preserve">κθεση </w:t>
      </w:r>
      <w:proofErr w:type="spellStart"/>
      <w:r>
        <w:rPr>
          <w:rFonts w:eastAsia="Times New Roman" w:cs="Times New Roman"/>
          <w:szCs w:val="24"/>
        </w:rPr>
        <w:t>Πισσαρίδη</w:t>
      </w:r>
      <w:proofErr w:type="spellEnd"/>
      <w:r>
        <w:rPr>
          <w:rFonts w:eastAsia="Times New Roman" w:cs="Times New Roman"/>
          <w:szCs w:val="24"/>
        </w:rPr>
        <w:t>. Στην πραγματικότητα, διευρύνετε ανισότητες, περιφερειακές και μη.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Πολύ ενδεικτικά: Στηρίζετε τις μεγάλες επιχειρήσεις με τον διπλασιασμό των ανώτατων ορίων ενίσχυσης και την αύξηση του ελάχιστου ύψους των επενδυτικών σχεδίων, τη στιγμή που οι μικρές επιχειρήσεις είναι αυτές που έχουν να αντιμετωπίσουν πλήθος δυσκολιών για την ένταξή τους από τράπεζες, αυξημένα κόστη κ.λπ.</w:t>
      </w:r>
      <w:r w:rsidR="00A92457">
        <w:rPr>
          <w:rFonts w:eastAsia="Times New Roman" w:cs="Times New Roman"/>
          <w:szCs w:val="24"/>
        </w:rPr>
        <w:t>.</w:t>
      </w:r>
      <w:r>
        <w:rPr>
          <w:rFonts w:eastAsia="Times New Roman" w:cs="Times New Roman"/>
          <w:szCs w:val="24"/>
        </w:rPr>
        <w:t xml:space="preserve"> Και φυσικά, οικονομικές συνέπειες των μέτρων περιορισμού της πανδημίας, την οποία, βέβαια, εσείς θεωρείτε ότι λήγει όπου να ‘ναι.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είπαμε και στις στρατηγικές επενδύσεις. Μιλάμε για την Ευρώπη των περιφερειών και εδώ, αντί να ενισχύουμε τις περιφέρειες, τους παίρνουμε τους πόρους, προφανώς και τις αρμοδιότητες, όπως υποβαθμίζεται και το Υπουργείο Μακεδονίας</w:t>
      </w:r>
      <w:r w:rsidR="00AF388E">
        <w:rPr>
          <w:rFonts w:eastAsia="Times New Roman" w:cs="Times New Roman"/>
          <w:szCs w:val="24"/>
        </w:rPr>
        <w:t xml:space="preserve"> </w:t>
      </w:r>
      <w:r>
        <w:rPr>
          <w:rFonts w:eastAsia="Times New Roman" w:cs="Times New Roman"/>
          <w:szCs w:val="24"/>
        </w:rPr>
        <w:t>-</w:t>
      </w:r>
      <w:r w:rsidR="00AF388E">
        <w:rPr>
          <w:rFonts w:eastAsia="Times New Roman" w:cs="Times New Roman"/>
          <w:szCs w:val="24"/>
        </w:rPr>
        <w:t xml:space="preserve"> </w:t>
      </w:r>
      <w:r>
        <w:rPr>
          <w:rFonts w:eastAsia="Times New Roman" w:cs="Times New Roman"/>
          <w:szCs w:val="24"/>
        </w:rPr>
        <w:t>Θράκης.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βεβαίως, αυξάνετε χωρίς </w:t>
      </w:r>
      <w:proofErr w:type="spellStart"/>
      <w:r>
        <w:rPr>
          <w:rFonts w:eastAsia="Times New Roman" w:cs="Times New Roman"/>
          <w:szCs w:val="24"/>
        </w:rPr>
        <w:t>προτεραιοποίηση</w:t>
      </w:r>
      <w:proofErr w:type="spellEnd"/>
      <w:r>
        <w:rPr>
          <w:rFonts w:eastAsia="Times New Roman" w:cs="Times New Roman"/>
          <w:szCs w:val="24"/>
        </w:rPr>
        <w:t xml:space="preserve"> τους επιλέξιμους κλάδους. Εδώ είναι και ένα περίεργο. Ο τομέας της υγείας, της φροντίδας για </w:t>
      </w:r>
      <w:r>
        <w:rPr>
          <w:rFonts w:eastAsia="Times New Roman" w:cs="Times New Roman"/>
          <w:szCs w:val="24"/>
        </w:rPr>
        <w:lastRenderedPageBreak/>
        <w:t xml:space="preserve">πρώτη φορά παύει να ισχύει η πάγια εξαίρεσή του από τον αναπτυξιακό νόμο. Τώρα ενισχύουμε και αυτόν τον τομέα. Εγώ, όμως, θα υπενθυμίσω ότι το Σεπτέμβρη του 2019 με τροπολογία ενισχύατε και τις εξορύξεις μεταλλευμάτων -βλέπε </w:t>
      </w:r>
      <w:r w:rsidR="00A92457">
        <w:rPr>
          <w:rFonts w:eastAsia="Times New Roman" w:cs="Times New Roman"/>
          <w:szCs w:val="24"/>
        </w:rPr>
        <w:t>«ΕΛΛΗΝΙΚΟΣ ΧΡΥΣΟΣ»</w:t>
      </w:r>
      <w:r>
        <w:rPr>
          <w:rFonts w:eastAsia="Times New Roman" w:cs="Times New Roman"/>
          <w:szCs w:val="24"/>
        </w:rPr>
        <w:t xml:space="preserve">-, ενισχύατε </w:t>
      </w:r>
      <w:r>
        <w:rPr>
          <w:rFonts w:eastAsia="Times New Roman" w:cs="Times New Roman"/>
          <w:szCs w:val="24"/>
          <w:lang w:val="en-US"/>
        </w:rPr>
        <w:t>courier</w:t>
      </w:r>
      <w:r>
        <w:rPr>
          <w:rFonts w:eastAsia="Times New Roman" w:cs="Times New Roman"/>
          <w:szCs w:val="24"/>
        </w:rPr>
        <w:t xml:space="preserve">-ταχυμεταφορές, </w:t>
      </w:r>
      <w:proofErr w:type="spellStart"/>
      <w:r>
        <w:rPr>
          <w:rFonts w:eastAsia="Times New Roman" w:cs="Times New Roman"/>
          <w:szCs w:val="24"/>
        </w:rPr>
        <w:t>ντ</w:t>
      </w:r>
      <w:r w:rsidR="00A92457">
        <w:rPr>
          <w:rFonts w:eastAsia="Times New Roman" w:cs="Times New Roman"/>
          <w:szCs w:val="24"/>
        </w:rPr>
        <w:t>ε</w:t>
      </w:r>
      <w:r>
        <w:rPr>
          <w:rFonts w:eastAsia="Times New Roman" w:cs="Times New Roman"/>
          <w:szCs w:val="24"/>
        </w:rPr>
        <w:t>λίβερι</w:t>
      </w:r>
      <w:proofErr w:type="spellEnd"/>
      <w:r>
        <w:rPr>
          <w:rFonts w:eastAsia="Times New Roman" w:cs="Times New Roman"/>
          <w:szCs w:val="24"/>
        </w:rPr>
        <w:t>. Είναι αυτοί κλάδοι που χρειάζονται ενίσχυση;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φυσικά -τα είπαμε και πριν-, ιδιωτικοποιείτε έτι περαιτέρω την αξιολόγηση, τον έλεγχο των επενδυτικών σχεδίων με τους ορκωτούς ελεγκτές. Ακούστε λίγο, θέλετε να αποδυναμώσετε πλήρως το </w:t>
      </w:r>
      <w:r w:rsidR="00A92457">
        <w:rPr>
          <w:rFonts w:eastAsia="Times New Roman" w:cs="Times New Roman"/>
          <w:szCs w:val="24"/>
        </w:rPr>
        <w:t>δ</w:t>
      </w:r>
      <w:r>
        <w:rPr>
          <w:rFonts w:eastAsia="Times New Roman" w:cs="Times New Roman"/>
          <w:szCs w:val="24"/>
        </w:rPr>
        <w:t>ημόσιο. Σε λίγο καιρό δεν θα υπάρχουν δημόσιοι υπάλληλοι που θα μπορούν καν να ελέγξουν τα επενδυτικά σχέδια.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Θα μείνω λίγο στο ειδικό καθεστώς της δίκαιης αναπτυξιακής μετάβασης, γιατί δεν έχω και πολύ χρόνο. Μου φαίνεται, κύριοι Υπουργοί, ότι δεν έχετε καταλάβει τι έχουν υποστεί οι </w:t>
      </w:r>
      <w:proofErr w:type="spellStart"/>
      <w:r>
        <w:rPr>
          <w:rFonts w:eastAsia="Times New Roman" w:cs="Times New Roman"/>
          <w:szCs w:val="24"/>
        </w:rPr>
        <w:t>λιγνιτικές</w:t>
      </w:r>
      <w:proofErr w:type="spellEnd"/>
      <w:r>
        <w:rPr>
          <w:rFonts w:eastAsia="Times New Roman" w:cs="Times New Roman"/>
          <w:szCs w:val="24"/>
        </w:rPr>
        <w:t xml:space="preserve"> περιοχές, για να δώσουν φως σε όλη τη χώρα και δεν αντιλαμβάνεστε τι καταστροφή επιφέρει η βίαιη </w:t>
      </w:r>
      <w:proofErr w:type="spellStart"/>
      <w:r>
        <w:rPr>
          <w:rFonts w:eastAsia="Times New Roman" w:cs="Times New Roman"/>
          <w:szCs w:val="24"/>
        </w:rPr>
        <w:t>απολιγνιτοποίηση</w:t>
      </w:r>
      <w:proofErr w:type="spellEnd"/>
      <w:r w:rsidR="00A92457">
        <w:rPr>
          <w:rFonts w:eastAsia="Times New Roman" w:cs="Times New Roman"/>
          <w:szCs w:val="24"/>
        </w:rPr>
        <w:t>,</w:t>
      </w:r>
      <w:r>
        <w:rPr>
          <w:rFonts w:eastAsia="Times New Roman" w:cs="Times New Roman"/>
          <w:szCs w:val="24"/>
        </w:rPr>
        <w:t xml:space="preserve"> εάν δεν στηριχθούν εγκαίρως και επαρκώς. Δεν μπορώ να καταλάβω πρώτον, μιλάτε για περιοχές ΕΣΔΙΜ, εδαφικών σχεδίων, δηλαδή όλη η Περιφέρεια Δυτικής Μακεδονίας και η Μεγαλόπολη και οι γύρω δήμοι, όχι περιοχές ΖΑΠ, ζωνών </w:t>
      </w:r>
      <w:proofErr w:type="spellStart"/>
      <w:r>
        <w:rPr>
          <w:rFonts w:eastAsia="Times New Roman" w:cs="Times New Roman"/>
          <w:szCs w:val="24"/>
        </w:rPr>
        <w:t>απολιγνιτοποίησης</w:t>
      </w:r>
      <w:proofErr w:type="spellEnd"/>
      <w:r>
        <w:rPr>
          <w:rFonts w:eastAsia="Times New Roman" w:cs="Times New Roman"/>
          <w:szCs w:val="24"/>
        </w:rPr>
        <w:t xml:space="preserve">. Ένα πράγμα. Το χειρότερο; Και τα </w:t>
      </w:r>
      <w:r>
        <w:rPr>
          <w:rFonts w:eastAsia="Times New Roman" w:cs="Times New Roman"/>
          <w:szCs w:val="24"/>
        </w:rPr>
        <w:lastRenderedPageBreak/>
        <w:t xml:space="preserve">νησιά. Δηλαδή, εν ολίγοις οι </w:t>
      </w:r>
      <w:proofErr w:type="spellStart"/>
      <w:r>
        <w:rPr>
          <w:rFonts w:eastAsia="Times New Roman" w:cs="Times New Roman"/>
          <w:szCs w:val="24"/>
        </w:rPr>
        <w:t>λιγνιτικές</w:t>
      </w:r>
      <w:proofErr w:type="spellEnd"/>
      <w:r>
        <w:rPr>
          <w:rFonts w:eastAsia="Times New Roman" w:cs="Times New Roman"/>
          <w:szCs w:val="24"/>
        </w:rPr>
        <w:t xml:space="preserve"> περιοχές, που πρέπει να αλλάξουν το παραγωγικό τους προφίλ, έχουν την ίδια αντιμετώπιση με τα νησιά που έχουν μόνο </w:t>
      </w:r>
      <w:proofErr w:type="spellStart"/>
      <w:r>
        <w:rPr>
          <w:rFonts w:eastAsia="Times New Roman" w:cs="Times New Roman"/>
          <w:szCs w:val="24"/>
        </w:rPr>
        <w:t>αποντιζελοποίηση</w:t>
      </w:r>
      <w:proofErr w:type="spellEnd"/>
      <w:r>
        <w:rPr>
          <w:rFonts w:eastAsia="Times New Roman" w:cs="Times New Roman"/>
          <w:szCs w:val="24"/>
        </w:rPr>
        <w:t>. Δεν αλλάζει το παραγωγικό προφίλ. Και βεβαίως να ενισχυθούν όλες οι περιοχές, όχι όμως από τους πεπερασμένους πόρους του Ταμείου Δίκαιης Μετάβασης.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Ακούστε λίγο τώρα. Τι δεν ακούσαμε για τις κρατικές ενισχύσεις περιφερειακού χαρακτήρα. «Εθνικός θρίαμβος, μεγάλη επιτυχία της Κυβέρνησης. Για πρώτη φορά στην ιστορία πέτυχε τόσες μεγάλες ενισχύσεις». Γιατί δεν λέτε την αλήθεια, ότι η περαιτέρω αύξηση για τις περιοχές αυτές είναι μόνο 10%. Γιατί η αύξηση στο ποσοστό των ενισχύσεων αφορά στο σύνολο των περιφερειών της Ευρώπης που το κατά κεφαλήν ΑΕΠ είναι μικρότερο του 75% του μέσου όρου της Ε</w:t>
      </w:r>
      <w:r w:rsidR="00A92457">
        <w:rPr>
          <w:rFonts w:eastAsia="Times New Roman" w:cs="Times New Roman"/>
          <w:szCs w:val="24"/>
        </w:rPr>
        <w:t>υρωπαϊκής Ένωσης</w:t>
      </w:r>
      <w:r>
        <w:rPr>
          <w:rFonts w:eastAsia="Times New Roman" w:cs="Times New Roman"/>
          <w:szCs w:val="24"/>
        </w:rPr>
        <w:t>,</w:t>
      </w:r>
      <w:r w:rsidR="00A92457">
        <w:rPr>
          <w:rFonts w:eastAsia="Times New Roman" w:cs="Times New Roman"/>
          <w:szCs w:val="24"/>
        </w:rPr>
        <w:t xml:space="preserve"> </w:t>
      </w:r>
      <w:r>
        <w:rPr>
          <w:rFonts w:eastAsia="Times New Roman" w:cs="Times New Roman"/>
          <w:szCs w:val="24"/>
        </w:rPr>
        <w:t xml:space="preserve">δηλαδή για όλη την Ελλάδα, για όλες τις περιφέρειες, πλην της Αττικής. Και λέτε ότι το κάνετε για τις </w:t>
      </w:r>
      <w:proofErr w:type="spellStart"/>
      <w:r>
        <w:rPr>
          <w:rFonts w:eastAsia="Times New Roman" w:cs="Times New Roman"/>
          <w:szCs w:val="24"/>
        </w:rPr>
        <w:t>λιγνιτικές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Θα πω, όμως, και νούμερα. Τα ποσοστά για μεγάλες επιχειρήσεις: 50% μεσαίες, 60%, 70% μικρές, ισχύουν για όλη την Περιφέρεια Δυτικής Μακεδονίας, Δήμο Μεγαλόπολης, Γορτυνίας, Τρίπολης. Οι περιοχές όλες. Τα αντίστοιχα ποσοστά για </w:t>
      </w:r>
      <w:r w:rsidR="00A92457">
        <w:rPr>
          <w:rFonts w:eastAsia="Times New Roman" w:cs="Times New Roman"/>
          <w:szCs w:val="24"/>
        </w:rPr>
        <w:t>τ</w:t>
      </w:r>
      <w:r>
        <w:rPr>
          <w:rFonts w:eastAsia="Times New Roman" w:cs="Times New Roman"/>
          <w:szCs w:val="24"/>
        </w:rPr>
        <w:t xml:space="preserve">ο </w:t>
      </w:r>
      <w:r w:rsidR="00A92457">
        <w:rPr>
          <w:rFonts w:eastAsia="Times New Roman" w:cs="Times New Roman"/>
          <w:szCs w:val="24"/>
        </w:rPr>
        <w:t>β</w:t>
      </w:r>
      <w:r>
        <w:rPr>
          <w:rFonts w:eastAsia="Times New Roman" w:cs="Times New Roman"/>
          <w:szCs w:val="24"/>
        </w:rPr>
        <w:t xml:space="preserve">όρειο Αιγαίο είναι: 60%, 70%, 80% και για το </w:t>
      </w:r>
      <w:r w:rsidR="00A92457">
        <w:rPr>
          <w:rFonts w:eastAsia="Times New Roman" w:cs="Times New Roman"/>
          <w:szCs w:val="24"/>
        </w:rPr>
        <w:t>ν</w:t>
      </w:r>
      <w:r>
        <w:rPr>
          <w:rFonts w:eastAsia="Times New Roman" w:cs="Times New Roman"/>
          <w:szCs w:val="24"/>
        </w:rPr>
        <w:t xml:space="preserve">ότιο Αιγαίο και τις υπόλοιπες περιφέρειες της Πελοποννήσου, δήμους, 40%, 50%, 60%. 10% παραπάνω. Η Φλώρινα έχει την ίδια κρατική ενίσχυση με την Κρήτη, </w:t>
      </w:r>
      <w:r>
        <w:rPr>
          <w:rFonts w:eastAsia="Times New Roman" w:cs="Times New Roman"/>
          <w:szCs w:val="24"/>
        </w:rPr>
        <w:lastRenderedPageBreak/>
        <w:t xml:space="preserve">κύριε Υπουργέ. Ξέρετε και τη Φλώρινα, ξέρετε και την Κρήτη. Ξέρετε και την υπόλοιπη Ελλάδα και τη βίαιη </w:t>
      </w:r>
      <w:proofErr w:type="spellStart"/>
      <w:r>
        <w:rPr>
          <w:rFonts w:eastAsia="Times New Roman" w:cs="Times New Roman"/>
          <w:szCs w:val="24"/>
        </w:rPr>
        <w:t>απολιγνιτοποίηση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Τι θέλετε να πείτε για την Κρήτη;</w:t>
      </w:r>
    </w:p>
    <w:p w:rsidR="009B1533" w:rsidRDefault="00F93039">
      <w:pPr>
        <w:spacing w:line="600" w:lineRule="auto"/>
        <w:ind w:firstLine="720"/>
        <w:jc w:val="both"/>
        <w:rPr>
          <w:rFonts w:eastAsia="Times New Roman" w:cs="Times New Roman"/>
          <w:szCs w:val="24"/>
        </w:rPr>
      </w:pPr>
      <w:r w:rsidRPr="00FE60AB">
        <w:rPr>
          <w:rFonts w:eastAsia="Times New Roman" w:cs="Times New Roman"/>
          <w:b/>
          <w:szCs w:val="24"/>
        </w:rPr>
        <w:t>ΘΕΟΠΙΣΤΗ (ΠΕΤΗ) ΠΕΡΚΑ:</w:t>
      </w:r>
      <w:r>
        <w:rPr>
          <w:rFonts w:eastAsia="Times New Roman" w:cs="Times New Roman"/>
          <w:szCs w:val="24"/>
        </w:rPr>
        <w:t xml:space="preserve"> Κύριε συνάδελφε, είπαμε όλες να ενισχυθούν, όχι από το Ταμείο Δίκαιης Μετάβασης που είναι για συγκεκριμένο λόγο.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Ενεργειακές κοινότητες δεν υπάρχουν ρητά. Στον αναπτυξιακό, λέμε, είναι το μόνο εργαλείο που μπορεί να προκαλέσει τη διάχυση, να ωφεληθεί η τοπική κοινωνία και να στηρίξει την πράσινη μετάβαση. Η πολιτική σας είναι καταστροφική και μια προχειρότητα ακατανόμαστη. Λέτε συνεχώς για επενδύσεις που έρχονται στις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πολλές. Μας παρουσιάσατε ένα </w:t>
      </w:r>
      <w:r>
        <w:rPr>
          <w:rFonts w:eastAsia="Times New Roman" w:cs="Times New Roman"/>
          <w:szCs w:val="24"/>
          <w:lang w:val="en-US"/>
        </w:rPr>
        <w:t>masterplan</w:t>
      </w:r>
      <w:r>
        <w:rPr>
          <w:rFonts w:eastAsia="Times New Roman" w:cs="Times New Roman"/>
          <w:szCs w:val="24"/>
        </w:rPr>
        <w:t xml:space="preserve"> με δεκαέξι εμβληματικές επενδύσεις…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Ολοκληρώστε, κυρία συνάδελφε.</w:t>
      </w:r>
    </w:p>
    <w:p w:rsidR="009B1533" w:rsidRDefault="00F93039">
      <w:pPr>
        <w:spacing w:line="600" w:lineRule="auto"/>
        <w:ind w:firstLine="720"/>
        <w:jc w:val="both"/>
        <w:rPr>
          <w:rFonts w:eastAsia="Times New Roman" w:cs="Times New Roman"/>
          <w:szCs w:val="24"/>
        </w:rPr>
      </w:pPr>
      <w:r w:rsidRPr="00FE60AB">
        <w:rPr>
          <w:rFonts w:eastAsia="Times New Roman" w:cs="Times New Roman"/>
          <w:b/>
          <w:szCs w:val="24"/>
        </w:rPr>
        <w:t>ΘΕΟΠΙΣΤΗ (ΠΕΤΗ) ΠΕΡΚΑ:</w:t>
      </w:r>
      <w:r>
        <w:rPr>
          <w:rFonts w:eastAsia="Times New Roman" w:cs="Times New Roman"/>
          <w:szCs w:val="24"/>
        </w:rPr>
        <w:t xml:space="preserve"> Ολοκληρώνω, κυρία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δεν μας λέτε ότι αυτές έπρεπε να υπάρχουν στα εδαφικά σχέδια που τάχα καταθέσατε επίσημα, αλλά δεν είναι επίσημα, γιατί δεν συνοδεύονται από ΣΒΕ, όπου εκεί βλέπουμε μόνο πέντε. Επιτέλους, και να έρθουν οι επενδύσεις </w:t>
      </w:r>
      <w:r>
        <w:rPr>
          <w:rFonts w:eastAsia="Times New Roman" w:cs="Times New Roman"/>
          <w:szCs w:val="24"/>
        </w:rPr>
        <w:lastRenderedPageBreak/>
        <w:t>σε ποια εδάφη; Τα ειδικά πολεοδομικά σχέδια μου απαντήσατε ότι θα γίνουν το τρίτο τρίμηνο του 2023, αφού κλείσουν οι μονάδες και τότε η αποκατάσταση.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w:t>
      </w:r>
      <w:r w:rsidR="00AF388E">
        <w:rPr>
          <w:rFonts w:eastAsia="Times New Roman" w:cs="Times New Roman"/>
          <w:szCs w:val="24"/>
        </w:rPr>
        <w:t>-</w:t>
      </w:r>
      <w:r>
        <w:rPr>
          <w:rFonts w:eastAsia="Times New Roman" w:cs="Times New Roman"/>
          <w:szCs w:val="24"/>
        </w:rPr>
        <w:t xml:space="preserve">τελειώνοντας-, δεν αρκεί να μιλάτε για το </w:t>
      </w:r>
      <w:proofErr w:type="spellStart"/>
      <w:r>
        <w:rPr>
          <w:rFonts w:eastAsia="Times New Roman" w:cs="Times New Roman"/>
          <w:szCs w:val="24"/>
        </w:rPr>
        <w:t>φιλοπεριβαλλοντικό</w:t>
      </w:r>
      <w:proofErr w:type="spellEnd"/>
      <w:r>
        <w:rPr>
          <w:rFonts w:eastAsia="Times New Roman" w:cs="Times New Roman"/>
          <w:szCs w:val="24"/>
        </w:rPr>
        <w:t xml:space="preserve"> σας προφίλ και να μιλάτε για </w:t>
      </w:r>
      <w:proofErr w:type="spellStart"/>
      <w:r>
        <w:rPr>
          <w:rFonts w:eastAsia="Times New Roman" w:cs="Times New Roman"/>
          <w:szCs w:val="24"/>
        </w:rPr>
        <w:t>απολιγνιτοποίηση</w:t>
      </w:r>
      <w:proofErr w:type="spellEnd"/>
      <w:r>
        <w:rPr>
          <w:rFonts w:eastAsia="Times New Roman" w:cs="Times New Roman"/>
          <w:szCs w:val="24"/>
        </w:rPr>
        <w:t xml:space="preserve">, ενώ το ζητούμενο είναι </w:t>
      </w:r>
      <w:proofErr w:type="spellStart"/>
      <w:r>
        <w:rPr>
          <w:rFonts w:eastAsia="Times New Roman" w:cs="Times New Roman"/>
          <w:szCs w:val="24"/>
        </w:rPr>
        <w:t>απανθρακοποίηση</w:t>
      </w:r>
      <w:proofErr w:type="spellEnd"/>
      <w:r>
        <w:rPr>
          <w:rFonts w:eastAsia="Times New Roman" w:cs="Times New Roman"/>
          <w:szCs w:val="24"/>
        </w:rPr>
        <w:t xml:space="preserve">. Σταματήστε να προωθείτε το φυσικό αέριο ως λύση. Μη συμβαδίζετε με τους πιο ακραίους στην Ευρώπη στο θέμα της </w:t>
      </w:r>
      <w:proofErr w:type="spellStart"/>
      <w:r>
        <w:rPr>
          <w:rFonts w:eastAsia="Times New Roman" w:cs="Times New Roman"/>
          <w:szCs w:val="24"/>
        </w:rPr>
        <w:t>ταξονομίας</w:t>
      </w:r>
      <w:proofErr w:type="spellEnd"/>
      <w:r>
        <w:rPr>
          <w:rFonts w:eastAsia="Times New Roman" w:cs="Times New Roman"/>
          <w:szCs w:val="24"/>
        </w:rPr>
        <w:t xml:space="preserve"> και αποσαφηνίστε, τουλάχιστον σήμερα, ότι τα συστήματα τηλεθέρμανσης, </w:t>
      </w:r>
      <w:proofErr w:type="spellStart"/>
      <w:r>
        <w:rPr>
          <w:rFonts w:eastAsia="Times New Roman" w:cs="Times New Roman"/>
          <w:szCs w:val="24"/>
        </w:rPr>
        <w:t>τηλεψύξης</w:t>
      </w:r>
      <w:proofErr w:type="spellEnd"/>
      <w:r>
        <w:rPr>
          <w:rFonts w:eastAsia="Times New Roman" w:cs="Times New Roman"/>
          <w:szCs w:val="24"/>
        </w:rPr>
        <w:t xml:space="preserve"> που εντάσσονται στα επιλέξιμα επενδυτικά σχέδια θα παράγονται από ΑΠΕ, ώστε να συμβαδίζουν με τους νέους φιλόδοξους στόχους της Ευρωπαϊκή</w:t>
      </w:r>
      <w:r w:rsidR="00A92457">
        <w:rPr>
          <w:rFonts w:eastAsia="Times New Roman" w:cs="Times New Roman"/>
          <w:szCs w:val="24"/>
        </w:rPr>
        <w:t>ς</w:t>
      </w:r>
      <w:r>
        <w:rPr>
          <w:rFonts w:eastAsia="Times New Roman" w:cs="Times New Roman"/>
          <w:szCs w:val="24"/>
        </w:rPr>
        <w:t xml:space="preserve"> Ένωση</w:t>
      </w:r>
      <w:r w:rsidR="00A92457">
        <w:rPr>
          <w:rFonts w:eastAsia="Times New Roman" w:cs="Times New Roman"/>
          <w:szCs w:val="24"/>
        </w:rPr>
        <w:t>ς</w:t>
      </w:r>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και εγώ, κυρία συνάδελφε.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 κ. Χιονίδης δεν είναι εδώ, οπότε θα μιλήσει εκ μέρους της Νέας Δημοκρατίας η κ</w:t>
      </w:r>
      <w:r w:rsidR="00A92457">
        <w:rPr>
          <w:rFonts w:eastAsia="Times New Roman" w:cs="Times New Roman"/>
          <w:szCs w:val="24"/>
        </w:rPr>
        <w:t>.</w:t>
      </w:r>
      <w:r>
        <w:rPr>
          <w:rFonts w:eastAsia="Times New Roman" w:cs="Times New Roman"/>
          <w:szCs w:val="24"/>
        </w:rPr>
        <w:t xml:space="preserve"> Αλεξοπούλου.</w:t>
      </w:r>
    </w:p>
    <w:p w:rsidR="009B1533" w:rsidRDefault="00F93039">
      <w:pPr>
        <w:spacing w:line="600" w:lineRule="auto"/>
        <w:ind w:firstLine="720"/>
        <w:jc w:val="both"/>
        <w:rPr>
          <w:rFonts w:eastAsia="Times New Roman"/>
          <w:bCs/>
          <w:szCs w:val="24"/>
        </w:rPr>
      </w:pPr>
      <w:r w:rsidRPr="00927F96">
        <w:rPr>
          <w:rFonts w:eastAsia="Times New Roman"/>
          <w:b/>
          <w:bCs/>
          <w:szCs w:val="24"/>
        </w:rPr>
        <w:t>ΧΡΙΣΤΙΝΑ ΑΛΕΞΟΠΟΥΛΟΥ:</w:t>
      </w:r>
      <w:r>
        <w:rPr>
          <w:rFonts w:eastAsia="Times New Roman"/>
          <w:bCs/>
          <w:szCs w:val="24"/>
        </w:rPr>
        <w:t xml:space="preserve"> Ευχαριστώ πολύ, κυρία Πρόεδρε.</w:t>
      </w:r>
    </w:p>
    <w:p w:rsidR="009B1533" w:rsidRDefault="00F93039">
      <w:pPr>
        <w:spacing w:line="600" w:lineRule="auto"/>
        <w:ind w:firstLine="720"/>
        <w:jc w:val="both"/>
        <w:rPr>
          <w:rFonts w:eastAsia="Times New Roman"/>
          <w:bCs/>
          <w:szCs w:val="24"/>
        </w:rPr>
      </w:pPr>
      <w:r>
        <w:rPr>
          <w:rFonts w:eastAsia="Times New Roman"/>
          <w:bCs/>
          <w:szCs w:val="24"/>
        </w:rPr>
        <w:t xml:space="preserve">Κύριε Υπουργέ, κυρίες και κύριοι συνάδελφοι, η πρόοδος είναι μια ωραία λέξη, αλλά αυτό που τη δημιουργεί είναι η αλλαγή και η αλλαγή έχει πολλούς </w:t>
      </w:r>
      <w:r>
        <w:rPr>
          <w:rFonts w:eastAsia="Times New Roman"/>
          <w:bCs/>
          <w:szCs w:val="24"/>
        </w:rPr>
        <w:lastRenderedPageBreak/>
        <w:t xml:space="preserve">εχθρούς, είχε πει ο Ρόμπερτ </w:t>
      </w:r>
      <w:proofErr w:type="spellStart"/>
      <w:r>
        <w:rPr>
          <w:rFonts w:eastAsia="Times New Roman"/>
          <w:bCs/>
          <w:szCs w:val="24"/>
        </w:rPr>
        <w:t>Κένεντι</w:t>
      </w:r>
      <w:proofErr w:type="spellEnd"/>
      <w:r>
        <w:rPr>
          <w:rFonts w:eastAsia="Times New Roman"/>
          <w:bCs/>
          <w:szCs w:val="24"/>
        </w:rPr>
        <w:t>. Το είδαμε όλοι αυτό να εξελίσσεται και να επαληθεύεται από την προηγούμενη εβδομάδα που αναβλήθηκε το παρόν νομοσχέδιο λόγω της πρότασης μομφής. Το βλέπουμε και από τη Δευτέρα με τα όσα τραγικά διαδραματίζονται σ</w:t>
      </w:r>
      <w:r w:rsidR="00A92457">
        <w:rPr>
          <w:rFonts w:eastAsia="Times New Roman"/>
          <w:bCs/>
          <w:szCs w:val="24"/>
        </w:rPr>
        <w:t>ε</w:t>
      </w:r>
      <w:r>
        <w:rPr>
          <w:rFonts w:eastAsia="Times New Roman"/>
          <w:bCs/>
          <w:szCs w:val="24"/>
        </w:rPr>
        <w:t xml:space="preserve"> αυτή την Αίθουσα. Ειδικά ο ΣΥΡΙΖΑ δεν θα έπρεπε να δημιουργεί τέτοιου είδους επεισόδια, αφού έχει ζήσει κι εκείνος τα όσα κατάπτυστα συνέβαιναν πριν από λίγα χρόνια, όταν η Χρυσή Αυγή εξευτέλιζε με τη στάση της το Κοινοβούλιο. Κυβέρνηση τότε ήταν ο ΣΥΡΙΖΑ. </w:t>
      </w:r>
    </w:p>
    <w:p w:rsidR="009B1533" w:rsidRDefault="00F93039">
      <w:pPr>
        <w:spacing w:line="600" w:lineRule="auto"/>
        <w:ind w:firstLine="720"/>
        <w:jc w:val="both"/>
        <w:rPr>
          <w:rFonts w:eastAsia="Times New Roman"/>
          <w:bCs/>
          <w:szCs w:val="24"/>
        </w:rPr>
      </w:pPr>
      <w:r>
        <w:rPr>
          <w:rFonts w:eastAsia="Times New Roman"/>
          <w:bCs/>
          <w:szCs w:val="24"/>
        </w:rPr>
        <w:t>Δυστυχώς βλέπουμε τέτοιου είδους συμπεριφορές να επαναλαμβάνονται. Ο «</w:t>
      </w:r>
      <w:proofErr w:type="spellStart"/>
      <w:r>
        <w:rPr>
          <w:rFonts w:eastAsia="Times New Roman"/>
          <w:bCs/>
          <w:szCs w:val="24"/>
        </w:rPr>
        <w:t>πολακισμός</w:t>
      </w:r>
      <w:proofErr w:type="spellEnd"/>
      <w:r>
        <w:rPr>
          <w:rFonts w:eastAsia="Times New Roman"/>
          <w:bCs/>
          <w:szCs w:val="24"/>
        </w:rPr>
        <w:t>» επιβάλλεται να μείνει μακριά από τα έδρανα της Βουλής. Δεν έχουν θέση τέτοιου είδους επιθέσεις σε Υπουργούς και Βουλευτές. Εκφράσεις όπως «όλοι σας και μόνος μου», «θα σας θάψω τρία μέτρα κάτω από τη γη» και «πρέπει να κλείσουμε κάποιους στη φυλακή για να κερδίσουμε τις εκλογές» είναι ανεπίτρεπτες για κοινοβουλευτικούς, γιατί Κοινοβούλιο σημαίνει δημοκρατία και ελευθερία και σίγουρα «ελεύθερος» δεν σημαίνει «ανεξέλεγκτος». Ο Κωνσταντίνος Καραμανλής έλεγε πως όταν έχουμε κατάχρηση της ελευθερίας έχουμε κατάλυση της δημοκρατίας. Ας διαφυλάξουμε, λοιπόν, τον χώρο αυτό, γιατί αν δεν το κάνουμε εμείς, είμαστε όλοι υπεύθυνοι απέναντι στην ιστορία.</w:t>
      </w:r>
    </w:p>
    <w:p w:rsidR="009B1533" w:rsidRDefault="00F93039">
      <w:pPr>
        <w:spacing w:line="600" w:lineRule="auto"/>
        <w:ind w:firstLine="720"/>
        <w:jc w:val="both"/>
        <w:rPr>
          <w:rFonts w:eastAsia="Times New Roman"/>
          <w:bCs/>
          <w:szCs w:val="24"/>
        </w:rPr>
      </w:pPr>
      <w:r>
        <w:rPr>
          <w:rFonts w:eastAsia="Times New Roman"/>
          <w:bCs/>
          <w:szCs w:val="24"/>
        </w:rPr>
        <w:lastRenderedPageBreak/>
        <w:t xml:space="preserve">Το μήνυμα, όμως, απ’ αυτό το Βήμα είναι για το αύριο των νέων ανθρώπων, το αύριο των επιστημόνων που έχουν φύγει από τη χώρα και θέλουμε πολύ να επιστρέψουν, το αύριο της ελληνικής περιφέρειας. </w:t>
      </w:r>
    </w:p>
    <w:p w:rsidR="009B1533" w:rsidRDefault="00F93039">
      <w:pPr>
        <w:spacing w:line="600" w:lineRule="auto"/>
        <w:ind w:firstLine="720"/>
        <w:jc w:val="both"/>
        <w:rPr>
          <w:rFonts w:eastAsia="Times New Roman"/>
          <w:bCs/>
          <w:szCs w:val="24"/>
        </w:rPr>
      </w:pPr>
      <w:r>
        <w:rPr>
          <w:rFonts w:eastAsia="Times New Roman"/>
          <w:bCs/>
          <w:szCs w:val="24"/>
        </w:rPr>
        <w:t xml:space="preserve">Ο αναπτυξιακός νόμος είναι το εργαλείο εκείνο που θα μας πάει μπροστά. Η Ελλάδα της εσωστρέφειας και της μιζέριας δεν υπάρχει πια. Βρισκόμαστε σε μια χώρα που έχει βγει από την κρίση με πολύ κόπο, με πολλές θυσίες, αλλά και ταυτόχρονα με πολλά μαθήματα. Είμαστε επιτέλους η Ελλάδα που αφουγκράζεται τις παγκόσμιες αλλαγές και τοποθετείται αναλόγως. Έχουμε πλέον έναν ισχυρό λόγο στα διεθνή </w:t>
      </w:r>
      <w:r>
        <w:rPr>
          <w:rFonts w:eastAsia="Times New Roman"/>
          <w:bCs/>
          <w:szCs w:val="24"/>
          <w:lang w:val="en-US"/>
        </w:rPr>
        <w:t>fora</w:t>
      </w:r>
      <w:r>
        <w:rPr>
          <w:rFonts w:eastAsia="Times New Roman"/>
          <w:bCs/>
          <w:szCs w:val="24"/>
        </w:rPr>
        <w:t xml:space="preserve">. Η εικόνα μας των κλειστών τραπεζών, του εμπαιγμού των Ευρωπαίων εταίρων και των </w:t>
      </w:r>
      <w:proofErr w:type="spellStart"/>
      <w:r>
        <w:rPr>
          <w:rFonts w:eastAsia="Times New Roman"/>
          <w:bCs/>
          <w:szCs w:val="24"/>
        </w:rPr>
        <w:t>ψευτολεονταρισμών</w:t>
      </w:r>
      <w:proofErr w:type="spellEnd"/>
      <w:r>
        <w:rPr>
          <w:rFonts w:eastAsia="Times New Roman"/>
          <w:bCs/>
          <w:szCs w:val="24"/>
        </w:rPr>
        <w:t xml:space="preserve"> δεν υπάρχει πια και ευτυχώς. Ανάπτυξη σημαίνει πρόοδος, σημαίνει νέες θέσεις εργασίας και μάλιστα καλά αμειβόμενες. Για να επιτευχθούν αυτά χρειάζονται συγκεκριμένα εργαλεία, με πρώτο το νομοθετικό πλαίσιο που αντιλαμβάνεται το τώρα και βλέπει το αύριο.</w:t>
      </w:r>
    </w:p>
    <w:p w:rsidR="009B1533" w:rsidRDefault="00F93039">
      <w:pPr>
        <w:spacing w:line="600" w:lineRule="auto"/>
        <w:ind w:firstLine="720"/>
        <w:jc w:val="both"/>
        <w:rPr>
          <w:rFonts w:eastAsia="Times New Roman"/>
          <w:bCs/>
          <w:szCs w:val="24"/>
        </w:rPr>
      </w:pPr>
      <w:r>
        <w:rPr>
          <w:rFonts w:eastAsia="Times New Roman"/>
          <w:bCs/>
          <w:szCs w:val="24"/>
        </w:rPr>
        <w:t xml:space="preserve">Ο προς ψήφιση νόμος συνιστά το νέο θεσμικό μοχλό εξέλιξης της ελληνικής οικονομίας, ανταποκρίνεται στις σύγχρονες απαιτήσεις της επιχειρηματικότητας και περιλαμβάνει το πνεύμα των στρατηγικών σχεδίων ανάπτυξης. Αναλύοντας, θα δούμε ότι εισάγει σημαντικές καινοτομίες. Πρώτη και βασική αλλαγή είναι η διάκριση στα καθεστώτα χορήγησης κρατικών ενισχύσεων. Δίνεται έμφαση στην πράσινη ενεργειακή μετάβαση, στον ψηφιακό </w:t>
      </w:r>
      <w:r>
        <w:rPr>
          <w:rFonts w:eastAsia="Times New Roman"/>
          <w:bCs/>
          <w:szCs w:val="24"/>
        </w:rPr>
        <w:lastRenderedPageBreak/>
        <w:t xml:space="preserve">μετασχηματισμό, την καινοτομία, την ενίσχυση της εξωστρέφειας, της απασχόλησης, της </w:t>
      </w:r>
      <w:proofErr w:type="spellStart"/>
      <w:r>
        <w:rPr>
          <w:rFonts w:eastAsia="Times New Roman"/>
          <w:bCs/>
          <w:szCs w:val="24"/>
        </w:rPr>
        <w:t>αγροδιατροφής</w:t>
      </w:r>
      <w:proofErr w:type="spellEnd"/>
      <w:r>
        <w:rPr>
          <w:rFonts w:eastAsia="Times New Roman"/>
          <w:bCs/>
          <w:szCs w:val="24"/>
        </w:rPr>
        <w:t xml:space="preserve"> και της αλιείας. Ιδιαίτερα οι νέες τεχνολογίες και η καινοτομία αναφέρονται σε όλα σχεδόν τα καθεστώτα σαν αξιολογούμενα κριτήρια για την ενίσχυση νέων επενδύσεων.</w:t>
      </w:r>
    </w:p>
    <w:p w:rsidR="009B1533" w:rsidRDefault="00F93039">
      <w:pPr>
        <w:spacing w:line="600" w:lineRule="auto"/>
        <w:ind w:firstLine="720"/>
        <w:jc w:val="both"/>
        <w:rPr>
          <w:rFonts w:eastAsia="Times New Roman"/>
          <w:bCs/>
          <w:szCs w:val="24"/>
        </w:rPr>
      </w:pPr>
      <w:r>
        <w:rPr>
          <w:rFonts w:eastAsia="Times New Roman"/>
          <w:bCs/>
          <w:szCs w:val="24"/>
        </w:rPr>
        <w:t xml:space="preserve">Ας μην παραβλέπουμε ότι οι ελληνικές επιδόσεις στον δείκτη ψηφιακής οικονομίας και κοινωνίας είναι απογοητευτικές. Βρισκόμαστε στην ουρά της Ευρωπαϊκής Ένωσης μεταξύ των </w:t>
      </w:r>
      <w:r w:rsidR="00A92457">
        <w:rPr>
          <w:rFonts w:eastAsia="Times New Roman"/>
          <w:bCs/>
          <w:szCs w:val="24"/>
        </w:rPr>
        <w:t xml:space="preserve">είκοσι οκτώ </w:t>
      </w:r>
      <w:r>
        <w:rPr>
          <w:rFonts w:eastAsia="Times New Roman"/>
          <w:bCs/>
          <w:szCs w:val="24"/>
        </w:rPr>
        <w:t>κρατών. Αυτό πρέπει να αλλάξει και αλλάζει, με την Κυβέρνηση του Κυριάκου Μητσοτάκη να δίνει συνεχώς έμφαση στο ψηφιακό κράτος.</w:t>
      </w:r>
    </w:p>
    <w:p w:rsidR="009B1533" w:rsidRDefault="00F93039">
      <w:pPr>
        <w:spacing w:line="600" w:lineRule="auto"/>
        <w:ind w:firstLine="720"/>
        <w:jc w:val="both"/>
        <w:rPr>
          <w:rFonts w:eastAsia="Times New Roman"/>
          <w:bCs/>
          <w:szCs w:val="24"/>
        </w:rPr>
      </w:pPr>
      <w:r>
        <w:rPr>
          <w:rFonts w:eastAsia="Times New Roman"/>
          <w:bCs/>
          <w:szCs w:val="24"/>
        </w:rPr>
        <w:t xml:space="preserve">Το </w:t>
      </w:r>
      <w:r>
        <w:rPr>
          <w:rFonts w:eastAsia="Times New Roman"/>
          <w:bCs/>
          <w:szCs w:val="24"/>
          <w:lang w:val="en-US"/>
        </w:rPr>
        <w:t>Facebook</w:t>
      </w:r>
      <w:r>
        <w:rPr>
          <w:rFonts w:eastAsia="Times New Roman"/>
          <w:bCs/>
          <w:szCs w:val="24"/>
        </w:rPr>
        <w:t xml:space="preserve">, κυρίες και κύριοι συνάδελφοι, έκανε </w:t>
      </w:r>
      <w:r>
        <w:rPr>
          <w:rFonts w:eastAsia="Times New Roman"/>
          <w:bCs/>
          <w:szCs w:val="24"/>
          <w:lang w:val="en-US"/>
        </w:rPr>
        <w:t>like</w:t>
      </w:r>
      <w:r w:rsidRPr="00F4085B">
        <w:rPr>
          <w:rFonts w:eastAsia="Times New Roman"/>
          <w:bCs/>
          <w:szCs w:val="24"/>
        </w:rPr>
        <w:t xml:space="preserve"> </w:t>
      </w:r>
      <w:r>
        <w:rPr>
          <w:rFonts w:eastAsia="Times New Roman"/>
          <w:bCs/>
          <w:szCs w:val="24"/>
        </w:rPr>
        <w:t>στην Πάτρα. Έτσι θα μπορούσα να περιγράψω με δ</w:t>
      </w:r>
      <w:r w:rsidR="00A92457">
        <w:rPr>
          <w:rFonts w:eastAsia="Times New Roman"/>
          <w:bCs/>
          <w:szCs w:val="24"/>
        </w:rPr>
        <w:t>ύ</w:t>
      </w:r>
      <w:r>
        <w:rPr>
          <w:rFonts w:eastAsia="Times New Roman"/>
          <w:bCs/>
          <w:szCs w:val="24"/>
        </w:rPr>
        <w:t xml:space="preserve">ο λόγια την εξαγορά από τον διεθνή κολοσσό </w:t>
      </w:r>
      <w:r>
        <w:rPr>
          <w:rFonts w:eastAsia="Times New Roman"/>
          <w:bCs/>
          <w:szCs w:val="24"/>
          <w:lang w:val="en-US"/>
        </w:rPr>
        <w:t>Facebook</w:t>
      </w:r>
      <w:r>
        <w:rPr>
          <w:rFonts w:eastAsia="Times New Roman"/>
          <w:bCs/>
          <w:szCs w:val="24"/>
        </w:rPr>
        <w:t xml:space="preserve"> της πατρινής εταιρείας προηγμένης ηχητικής τεχνολογίας</w:t>
      </w:r>
      <w:r w:rsidRPr="00F4085B">
        <w:rPr>
          <w:rFonts w:eastAsia="Times New Roman"/>
          <w:bCs/>
          <w:szCs w:val="24"/>
        </w:rPr>
        <w:t xml:space="preserve"> </w:t>
      </w:r>
      <w:r w:rsidR="00A92457">
        <w:rPr>
          <w:rFonts w:eastAsia="Times New Roman"/>
          <w:bCs/>
          <w:szCs w:val="24"/>
        </w:rPr>
        <w:t>«</w:t>
      </w:r>
      <w:r>
        <w:rPr>
          <w:rFonts w:eastAsia="Times New Roman"/>
          <w:bCs/>
          <w:szCs w:val="24"/>
          <w:lang w:val="en-US"/>
        </w:rPr>
        <w:t>ACCUSONUS</w:t>
      </w:r>
      <w:r w:rsidR="00A92457">
        <w:rPr>
          <w:rFonts w:eastAsia="Times New Roman"/>
          <w:bCs/>
          <w:szCs w:val="24"/>
        </w:rPr>
        <w:t>»</w:t>
      </w:r>
      <w:r>
        <w:rPr>
          <w:rFonts w:eastAsia="Times New Roman"/>
          <w:bCs/>
          <w:szCs w:val="24"/>
        </w:rPr>
        <w:t>, μια προσπάθεια νέων ανθρώπων και επιστημόνων αποφοίτων του Πανεπιστημίου Πατρών, μια εταιρεία που παρ</w:t>
      </w:r>
      <w:r w:rsidR="00A92457">
        <w:rPr>
          <w:rFonts w:eastAsia="Times New Roman"/>
          <w:bCs/>
          <w:szCs w:val="24"/>
        </w:rPr>
        <w:t xml:space="preserve">’ </w:t>
      </w:r>
      <w:r>
        <w:rPr>
          <w:rFonts w:eastAsia="Times New Roman"/>
          <w:bCs/>
          <w:szCs w:val="24"/>
        </w:rPr>
        <w:t xml:space="preserve">όλη την ανάπτυξή της εκτός Ελλάδας, διατήρησε τα εργαστήριά της και στην Πάτρα και στην Αθήνα. Απασχολεί δεκάδες μηχανικούς και ειδικούς λογισμικού. Αυτή τη χώρα θέλουμε, γεμάτη ελπίδα για το μέλλον. Πρέπει να είμαστε περήφανοι για μια ακόμα φορά για τους νέους μας και τους επιστήμονές μας. Προσωπικά είμαι διπλά περήφανη, αφού μιλάμε για εταιρεία της Πάτρας, αλλά και για μηχανικούς </w:t>
      </w:r>
      <w:r>
        <w:rPr>
          <w:rFonts w:eastAsia="Times New Roman"/>
          <w:bCs/>
          <w:szCs w:val="24"/>
        </w:rPr>
        <w:lastRenderedPageBreak/>
        <w:t xml:space="preserve">που είναι απόφοιτοι της σπουδαίας Πολυτεχνικής Σχολής του Πανεπιστημίου Πατρών. </w:t>
      </w:r>
    </w:p>
    <w:p w:rsidR="009B1533" w:rsidRDefault="00F93039">
      <w:pPr>
        <w:spacing w:line="600" w:lineRule="auto"/>
        <w:ind w:firstLine="720"/>
        <w:jc w:val="both"/>
        <w:rPr>
          <w:rFonts w:eastAsia="Times New Roman"/>
          <w:bCs/>
          <w:szCs w:val="24"/>
        </w:rPr>
      </w:pPr>
      <w:r>
        <w:rPr>
          <w:rFonts w:eastAsia="Times New Roman"/>
          <w:bCs/>
          <w:szCs w:val="24"/>
        </w:rPr>
        <w:t>Δεύτερη και ουσιαστική αλλαγή είναι αυτή της επιτάχυνσης των διαδικασιών. Μπαίνει μ</w:t>
      </w:r>
      <w:r w:rsidR="00C7039B">
        <w:rPr>
          <w:rFonts w:eastAsia="Times New Roman"/>
          <w:bCs/>
          <w:szCs w:val="24"/>
        </w:rPr>
        <w:t>ί</w:t>
      </w:r>
      <w:r>
        <w:rPr>
          <w:rFonts w:eastAsia="Times New Roman"/>
          <w:bCs/>
          <w:szCs w:val="24"/>
        </w:rPr>
        <w:t>α παράμετρος που αφορά στον χρόνο αξιολόγησης, ο οποίος και περιορίζεται στις εξήντα ημέρες. Αυτό θα επιτευχθεί με την άρση γραφειοκρατικών εμποδίων, με διευκολύνσεις στις διαδικασίες έγκρισης, με σύντμηση του χρόνου ανταπόκρισης των υπηρεσιών στα υποβαλλόμενα αιτήματα και βέβαια με αξιοποίηση του νέου πληροφοριακού συστήματος που αναπτύσσεται για την υποστήριξη του αναπτυξιακού νόμου. Με το νέο πλαίσιο που εισάγει το αρμόδιο Υπουργείο για πρώτη φορά προβλέπεται η ενεργή εμπλοκή του ιδιωτικού τομέα, καθώς τα επενδυτικά σχέδια προϋπολογισμού πάνω από 700.000 ευρώ θα ανατίθενται ως προς την αξιολόγηση, την ένταξη και την παρακολούθηση σε ιδιώτη ορκωτό λογιστή.</w:t>
      </w:r>
    </w:p>
    <w:p w:rsidR="009B1533" w:rsidRDefault="00F93039">
      <w:pPr>
        <w:spacing w:line="600" w:lineRule="auto"/>
        <w:ind w:firstLine="720"/>
        <w:jc w:val="both"/>
        <w:rPr>
          <w:rFonts w:eastAsia="Times New Roman"/>
          <w:bCs/>
          <w:szCs w:val="24"/>
        </w:rPr>
      </w:pPr>
      <w:r>
        <w:rPr>
          <w:rFonts w:eastAsia="Times New Roman"/>
          <w:bCs/>
          <w:szCs w:val="24"/>
        </w:rPr>
        <w:t xml:space="preserve">Με τον προηγούμενο νόμο, μόλις </w:t>
      </w:r>
      <w:r w:rsidR="00C7039B">
        <w:rPr>
          <w:rFonts w:eastAsia="Times New Roman"/>
          <w:bCs/>
          <w:szCs w:val="24"/>
        </w:rPr>
        <w:t xml:space="preserve">εννιακόσια ενενήντα εννέα </w:t>
      </w:r>
      <w:r>
        <w:rPr>
          <w:rFonts w:eastAsia="Times New Roman"/>
          <w:bCs/>
          <w:szCs w:val="24"/>
        </w:rPr>
        <w:t xml:space="preserve">σχέδια υπήχθησαν στον νόμο μέχρι τον Ιούλιο του 2019 και ξέρετε γιατί; Διότι κυρίως τον έπνιγε η γραφειοκρατία. Με τα προηγούμενα μοντέλα διαχείρισης των επενδυτικών σχεδίων είχαμε περιπτώσεις που από την υποβολή του σχεδίου μέχρι την ένταξή του μεσολαβούσαν περισσότεροι από </w:t>
      </w:r>
      <w:r w:rsidR="00C7039B">
        <w:rPr>
          <w:rFonts w:eastAsia="Times New Roman"/>
          <w:bCs/>
          <w:szCs w:val="24"/>
        </w:rPr>
        <w:t>τριάντα έξι</w:t>
      </w:r>
      <w:r>
        <w:rPr>
          <w:rFonts w:eastAsia="Times New Roman"/>
          <w:bCs/>
          <w:szCs w:val="24"/>
        </w:rPr>
        <w:t xml:space="preserve"> μήνες. Να η διαφορά.</w:t>
      </w:r>
    </w:p>
    <w:p w:rsidR="009B1533" w:rsidRDefault="00F93039">
      <w:pPr>
        <w:spacing w:line="600" w:lineRule="auto"/>
        <w:ind w:firstLine="720"/>
        <w:jc w:val="both"/>
        <w:rPr>
          <w:rFonts w:eastAsia="Times New Roman"/>
          <w:bCs/>
          <w:szCs w:val="24"/>
        </w:rPr>
      </w:pPr>
      <w:r>
        <w:rPr>
          <w:rFonts w:eastAsia="Times New Roman"/>
          <w:bCs/>
          <w:szCs w:val="24"/>
        </w:rPr>
        <w:lastRenderedPageBreak/>
        <w:t>Τρίτη διαφοροποίηση είναι αυτή που αφορά στα ποσοστά επιχορήγησης επιδότησης. Για παράδειγμα, στην Περιφέρεια Δυτικής Ελλάδας τα ποσοστά επιχορήγησης για τις νέες και πολύ μικρές επιχειρήσεις θα φτάνουν στο 70%, στο 60% για τις μεσαίες επιχειρήσεις και στο 50% για τις μεγάλες επιχειρήσεις. Για τις πολύ μικρές ή μικρές επιχειρήσεις, μάλιστα, θα είναι με τη μορφή επιχορήγησης τουλάχιστον στο 80% της επιδότησης και θα φτάσει μέχρι και το 100% της επιδότησης σε ειδικές περιπτώσεις. Καταλαβαίνουμε πόσο σημαντική είναι αυτή η αύξηση στα ποσοστά επιχορήγησης όταν συγκρίνουμε με τον αμέσως προηγούμενο νόμο του ΣΥΡΙΖΑ που τα ποσοστά έφταναν περίπου στο 40% και μετά βίας στο 55% με τη μορφή της φορολογικής απαλλαγής.</w:t>
      </w:r>
    </w:p>
    <w:p w:rsidR="009B1533" w:rsidRDefault="00F93039">
      <w:pPr>
        <w:spacing w:line="600" w:lineRule="auto"/>
        <w:ind w:firstLine="720"/>
        <w:jc w:val="both"/>
        <w:rPr>
          <w:rFonts w:eastAsia="Times New Roman"/>
          <w:bCs/>
          <w:szCs w:val="24"/>
        </w:rPr>
      </w:pPr>
      <w:r>
        <w:rPr>
          <w:rFonts w:eastAsia="Times New Roman"/>
          <w:bCs/>
          <w:szCs w:val="24"/>
        </w:rPr>
        <w:t xml:space="preserve">Κυρίες και κύριοι συνάδελφοι, σας καλώ να στηρίξετε με την ψήφο σας τον νέο αναπτυξιακό νόμο, γιατί με την επιτάχυνση και τα θεσμικά καθεστώτα δημιουργούνται οι συνθήκες για ισχυρή ανάπτυξη της πατρίδας μας, κάτι που είχε υποσχεθεί ο Πρωθυπουργός Κυριάκος Μητσοτάκης και που αυτή η Κυβέρνηση υπηρετεί από την πρώτη μέρα και δεν σταμάτησε ούτε εν μέσω της πανδημίας να το υπηρετεί. Ο νόμος αυτός είναι εργαλείο για τη μείωση της ανεργίας στη χώρα και κίνητρο για νέες και νέους συμπολίτες μας που έφυγαν στο εξωτερικό να γυρίσουν πίσω και να δημιουργήσουμε την Ελλάδα που </w:t>
      </w:r>
      <w:r>
        <w:rPr>
          <w:rFonts w:eastAsia="Times New Roman"/>
          <w:bCs/>
          <w:szCs w:val="24"/>
        </w:rPr>
        <w:lastRenderedPageBreak/>
        <w:t>θέλουμε να έχουν τα παιδιά μας, την Ελλάδα της ανάπτυξης, την Ελλάδα του μέλλοντος και της προοπτικής.</w:t>
      </w:r>
    </w:p>
    <w:p w:rsidR="009B1533" w:rsidRDefault="00F93039">
      <w:pPr>
        <w:spacing w:line="600" w:lineRule="auto"/>
        <w:ind w:firstLine="720"/>
        <w:jc w:val="both"/>
        <w:rPr>
          <w:rFonts w:eastAsia="Times New Roman"/>
          <w:bCs/>
          <w:szCs w:val="24"/>
        </w:rPr>
      </w:pPr>
      <w:r>
        <w:rPr>
          <w:rFonts w:eastAsia="Times New Roman"/>
          <w:bCs/>
          <w:szCs w:val="24"/>
        </w:rPr>
        <w:t>Σας ευχαριστώ.</w:t>
      </w:r>
    </w:p>
    <w:p w:rsidR="009B1533" w:rsidRDefault="00F93039">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9B1533" w:rsidRDefault="00F93039">
      <w:pPr>
        <w:spacing w:line="600" w:lineRule="auto"/>
        <w:ind w:firstLine="720"/>
        <w:jc w:val="both"/>
        <w:rPr>
          <w:rFonts w:eastAsia="Times New Roman"/>
          <w:bCs/>
          <w:szCs w:val="24"/>
        </w:rPr>
      </w:pPr>
      <w:r w:rsidRPr="00F60AB0">
        <w:rPr>
          <w:rFonts w:eastAsia="Times New Roman"/>
          <w:b/>
          <w:bCs/>
          <w:szCs w:val="24"/>
        </w:rPr>
        <w:t>ΠΡΟΕΔΡΕΥΟΥΣΑ (Σοφία Σακοράφα):</w:t>
      </w:r>
      <w:r>
        <w:rPr>
          <w:rFonts w:eastAsia="Times New Roman"/>
          <w:bCs/>
          <w:szCs w:val="24"/>
        </w:rPr>
        <w:t xml:space="preserve"> Ευχαριστούμε την κυρία συνάδελφο.</w:t>
      </w:r>
    </w:p>
    <w:p w:rsidR="009B1533" w:rsidRDefault="00F93039">
      <w:pPr>
        <w:spacing w:line="600" w:lineRule="auto"/>
        <w:ind w:firstLine="720"/>
        <w:jc w:val="both"/>
        <w:rPr>
          <w:rFonts w:eastAsia="Times New Roman"/>
          <w:bCs/>
          <w:szCs w:val="24"/>
        </w:rPr>
      </w:pPr>
      <w:r>
        <w:rPr>
          <w:rFonts w:eastAsia="Times New Roman"/>
          <w:bCs/>
          <w:szCs w:val="24"/>
        </w:rPr>
        <w:t xml:space="preserve">Γίνεται γνωστό στο Σώμα ότι η Διαρκής Επιτροπή Μορφωτικών Υποθέσεων καταθέτει τις </w:t>
      </w:r>
      <w:r w:rsidR="00C7039B">
        <w:rPr>
          <w:rFonts w:eastAsia="Times New Roman"/>
          <w:bCs/>
          <w:szCs w:val="24"/>
        </w:rPr>
        <w:t>ε</w:t>
      </w:r>
      <w:r>
        <w:rPr>
          <w:rFonts w:eastAsia="Times New Roman"/>
          <w:bCs/>
          <w:szCs w:val="24"/>
        </w:rPr>
        <w:t>κθέσεις της στα σχέδια νόμ</w:t>
      </w:r>
      <w:r w:rsidR="00AF388E">
        <w:rPr>
          <w:rFonts w:eastAsia="Times New Roman"/>
          <w:bCs/>
          <w:szCs w:val="24"/>
        </w:rPr>
        <w:t>ου</w:t>
      </w:r>
      <w:r>
        <w:rPr>
          <w:rFonts w:eastAsia="Times New Roman"/>
          <w:bCs/>
          <w:szCs w:val="24"/>
        </w:rPr>
        <w:t xml:space="preserve"> του Υπουργείου Πολιτισμού και Αθλητισμού</w:t>
      </w:r>
      <w:r w:rsidRPr="00370981">
        <w:rPr>
          <w:rFonts w:eastAsia="Times New Roman"/>
          <w:bCs/>
          <w:szCs w:val="24"/>
        </w:rPr>
        <w:t>:</w:t>
      </w:r>
    </w:p>
    <w:p w:rsidR="009B1533" w:rsidRDefault="00F93039">
      <w:pPr>
        <w:spacing w:line="600" w:lineRule="auto"/>
        <w:ind w:firstLine="720"/>
        <w:jc w:val="both"/>
        <w:rPr>
          <w:rFonts w:eastAsia="Times New Roman"/>
          <w:bCs/>
          <w:szCs w:val="24"/>
        </w:rPr>
      </w:pPr>
      <w:r>
        <w:rPr>
          <w:rFonts w:eastAsia="Times New Roman"/>
          <w:bCs/>
          <w:szCs w:val="24"/>
        </w:rPr>
        <w:t>α)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Δημοκρατίας του Αζερμπαϊτζάν» και</w:t>
      </w:r>
    </w:p>
    <w:p w:rsidR="009B1533" w:rsidRDefault="00F93039">
      <w:pPr>
        <w:spacing w:line="600" w:lineRule="auto"/>
        <w:ind w:firstLine="720"/>
        <w:jc w:val="both"/>
        <w:rPr>
          <w:rFonts w:eastAsia="Times New Roman"/>
          <w:bCs/>
          <w:szCs w:val="24"/>
        </w:rPr>
      </w:pPr>
      <w:r>
        <w:rPr>
          <w:rFonts w:eastAsia="Times New Roman"/>
          <w:bCs/>
          <w:szCs w:val="24"/>
        </w:rPr>
        <w:t>β) «Κύρωση του Μνημονίου Συνεργασίας στον τομέα του αθλητισμού μεταξύ του Υπουργείου Πολιτισμού και Αθλητισμού της Ελληνικής Δημοκρατίας και της Κινεζικής Ομοσπονδίας ατόμων με αναπηρίες της Λαϊκής Δημοκρατίας της Κίνας».</w:t>
      </w:r>
    </w:p>
    <w:p w:rsidR="009B1533" w:rsidRDefault="00F93039">
      <w:pPr>
        <w:spacing w:line="600" w:lineRule="auto"/>
        <w:ind w:firstLine="720"/>
        <w:jc w:val="both"/>
        <w:rPr>
          <w:rFonts w:eastAsia="Times New Roman"/>
          <w:bCs/>
          <w:szCs w:val="24"/>
        </w:rPr>
      </w:pPr>
      <w:r>
        <w:rPr>
          <w:rFonts w:eastAsia="Times New Roman"/>
          <w:bCs/>
          <w:szCs w:val="24"/>
        </w:rPr>
        <w:t xml:space="preserve">Τον λόγο τώρα έχει ο συνάδελφος κ. Θεόδωρος </w:t>
      </w:r>
      <w:proofErr w:type="spellStart"/>
      <w:r>
        <w:rPr>
          <w:rFonts w:eastAsia="Times New Roman"/>
          <w:bCs/>
          <w:szCs w:val="24"/>
        </w:rPr>
        <w:t>Δρίτσας</w:t>
      </w:r>
      <w:proofErr w:type="spellEnd"/>
      <w:r>
        <w:rPr>
          <w:rFonts w:eastAsia="Times New Roman"/>
          <w:bCs/>
          <w:szCs w:val="24"/>
        </w:rPr>
        <w:t xml:space="preserve"> από τον ΣΥΡΙΖΑ.</w:t>
      </w:r>
    </w:p>
    <w:p w:rsidR="009B1533" w:rsidRDefault="00F93039">
      <w:pPr>
        <w:spacing w:line="600" w:lineRule="auto"/>
        <w:ind w:firstLine="720"/>
        <w:jc w:val="both"/>
        <w:rPr>
          <w:rFonts w:eastAsia="Times New Roman"/>
          <w:bCs/>
          <w:szCs w:val="24"/>
        </w:rPr>
      </w:pPr>
      <w:r w:rsidRPr="00F60AB0">
        <w:rPr>
          <w:rFonts w:eastAsia="Times New Roman"/>
          <w:b/>
          <w:bCs/>
          <w:szCs w:val="24"/>
        </w:rPr>
        <w:lastRenderedPageBreak/>
        <w:t>ΘΕΟΔΩΡΟΣ ΔΡΙΤΣΑΣ:</w:t>
      </w:r>
      <w:r w:rsidRPr="00370981">
        <w:rPr>
          <w:rFonts w:eastAsia="Times New Roman"/>
          <w:bCs/>
          <w:szCs w:val="24"/>
        </w:rPr>
        <w:t xml:space="preserve"> </w:t>
      </w:r>
      <w:r>
        <w:rPr>
          <w:rFonts w:eastAsia="Times New Roman"/>
          <w:bCs/>
          <w:szCs w:val="24"/>
        </w:rPr>
        <w:t>Ευχαριστώ πάρα πολύ, κυρία Πρόεδρε.</w:t>
      </w:r>
    </w:p>
    <w:p w:rsidR="009B1533" w:rsidRDefault="00F93039">
      <w:pPr>
        <w:spacing w:line="600" w:lineRule="auto"/>
        <w:ind w:firstLine="720"/>
        <w:jc w:val="both"/>
        <w:rPr>
          <w:rFonts w:eastAsia="Times New Roman"/>
          <w:bCs/>
          <w:szCs w:val="24"/>
        </w:rPr>
      </w:pPr>
      <w:r>
        <w:rPr>
          <w:rFonts w:eastAsia="Times New Roman"/>
          <w:bCs/>
          <w:szCs w:val="24"/>
        </w:rPr>
        <w:t xml:space="preserve">Αισθάνομαι πολύ ευτυχής που δεν θα είμαι υπόλογος ότι παραβιάζω τον Κανονισμό της Βουλής, αφού το σχετικό άρθρο για όσες και όσους μιλούν εκτός θέματος καταργήθηκε ήδη πανηγυρικά -απ’ ό,τι φαίνεται- και θα περάσει στα αζήτητα μετά την απαγόρευση στον Παύλο </w:t>
      </w:r>
      <w:proofErr w:type="spellStart"/>
      <w:r>
        <w:rPr>
          <w:rFonts w:eastAsia="Times New Roman"/>
          <w:bCs/>
          <w:szCs w:val="24"/>
        </w:rPr>
        <w:t>Πολάκη</w:t>
      </w:r>
      <w:proofErr w:type="spellEnd"/>
      <w:r>
        <w:rPr>
          <w:rFonts w:eastAsia="Times New Roman"/>
          <w:bCs/>
          <w:szCs w:val="24"/>
        </w:rPr>
        <w:t xml:space="preserve"> να μιλήσει για το θέμα που επέλεξε και όσα ακολούθησαν εν συνεχεία από την αυθαίρετη παρέμβαση του </w:t>
      </w:r>
      <w:proofErr w:type="spellStart"/>
      <w:r>
        <w:rPr>
          <w:rFonts w:eastAsia="Times New Roman"/>
          <w:bCs/>
          <w:szCs w:val="24"/>
        </w:rPr>
        <w:t>Προεδρεύοντος</w:t>
      </w:r>
      <w:proofErr w:type="spellEnd"/>
      <w:r>
        <w:rPr>
          <w:rFonts w:eastAsia="Times New Roman"/>
          <w:bCs/>
          <w:szCs w:val="24"/>
        </w:rPr>
        <w:t xml:space="preserve"> Αντιπροέδρου της Βουλής κ. Αθανασίου που έχει όλη την ευθύνη γι’ αυτή την προβοκάτσια, που δεν είναι μόνο δική του. Ο Πρόεδρος είχε επίσης την ευθύνη την επόμενη μέρα για τον τρόπο που χειρίστηκε το ζήτημα και εν συνεχεία παρέπεμψε τον Παύλο </w:t>
      </w:r>
      <w:proofErr w:type="spellStart"/>
      <w:r>
        <w:rPr>
          <w:rFonts w:eastAsia="Times New Roman"/>
          <w:bCs/>
          <w:szCs w:val="24"/>
        </w:rPr>
        <w:t>Πολάκη</w:t>
      </w:r>
      <w:proofErr w:type="spellEnd"/>
      <w:r>
        <w:rPr>
          <w:rFonts w:eastAsia="Times New Roman"/>
          <w:bCs/>
          <w:szCs w:val="24"/>
        </w:rPr>
        <w:t xml:space="preserve"> στην Επιτροπή Δεοντολογίας.</w:t>
      </w:r>
    </w:p>
    <w:p w:rsidR="009B1533" w:rsidRDefault="00F93039">
      <w:pPr>
        <w:spacing w:line="600" w:lineRule="auto"/>
        <w:ind w:firstLine="720"/>
        <w:jc w:val="both"/>
        <w:rPr>
          <w:rFonts w:eastAsia="Times New Roman"/>
          <w:bCs/>
          <w:szCs w:val="24"/>
        </w:rPr>
      </w:pPr>
      <w:r>
        <w:rPr>
          <w:rFonts w:eastAsia="Times New Roman"/>
          <w:bCs/>
          <w:szCs w:val="24"/>
        </w:rPr>
        <w:t>Έχουμε ψηφίσει και εγκρίνει και στηρίξει τον Πρόεδρο της Βουλής κ. Τασούλα, ο οποίος πήρε τις περισσότερες ψήφους στην ιστορία του Κοινοβουλίου ως Πρόεδρος. Λυπάμαι, το έχω μετανιώσει. Δεν είναι η πρώτη φορά που δείχνει συμπεριφορά Προέδρου μίας πτέρυγας της Βουλής και όχι του συνόλου του Κοινοβουλίου.</w:t>
      </w:r>
    </w:p>
    <w:p w:rsidR="009B1533" w:rsidRDefault="00F93039">
      <w:pPr>
        <w:spacing w:line="600" w:lineRule="auto"/>
        <w:ind w:firstLine="720"/>
        <w:jc w:val="both"/>
        <w:rPr>
          <w:rFonts w:eastAsia="Times New Roman"/>
          <w:bCs/>
          <w:szCs w:val="24"/>
        </w:rPr>
      </w:pPr>
      <w:r>
        <w:rPr>
          <w:rFonts w:eastAsia="Times New Roman"/>
          <w:bCs/>
          <w:szCs w:val="24"/>
        </w:rPr>
        <w:t xml:space="preserve">Προχωρώ, λοιπόν. Σκάνδαλο </w:t>
      </w:r>
      <w:r w:rsidR="00C7039B">
        <w:rPr>
          <w:rFonts w:eastAsia="Times New Roman"/>
          <w:bCs/>
          <w:szCs w:val="24"/>
        </w:rPr>
        <w:t>«</w:t>
      </w:r>
      <w:r>
        <w:rPr>
          <w:rFonts w:eastAsia="Times New Roman"/>
          <w:bCs/>
          <w:szCs w:val="24"/>
          <w:lang w:val="en-US"/>
        </w:rPr>
        <w:t>NOVARTIS</w:t>
      </w:r>
      <w:r w:rsidR="00C7039B">
        <w:rPr>
          <w:rFonts w:eastAsia="Times New Roman"/>
          <w:bCs/>
          <w:szCs w:val="24"/>
        </w:rPr>
        <w:t>»</w:t>
      </w:r>
      <w:r w:rsidRPr="001975B8">
        <w:rPr>
          <w:rFonts w:eastAsia="Times New Roman"/>
          <w:bCs/>
          <w:szCs w:val="24"/>
        </w:rPr>
        <w:t xml:space="preserve">. </w:t>
      </w:r>
      <w:r>
        <w:rPr>
          <w:rFonts w:eastAsia="Times New Roman"/>
          <w:bCs/>
          <w:szCs w:val="24"/>
        </w:rPr>
        <w:t xml:space="preserve">Υπάρχει; Δεν υπάρχει; Πού είναι; «Ψάξε, ψάξε, δεν θα το βρεις». </w:t>
      </w:r>
    </w:p>
    <w:p w:rsidR="009B1533" w:rsidRDefault="00F93039">
      <w:pPr>
        <w:spacing w:line="600" w:lineRule="auto"/>
        <w:ind w:firstLine="720"/>
        <w:jc w:val="both"/>
        <w:rPr>
          <w:rFonts w:eastAsia="Times New Roman"/>
          <w:bCs/>
          <w:szCs w:val="24"/>
        </w:rPr>
      </w:pPr>
      <w:r>
        <w:rPr>
          <w:rFonts w:eastAsia="Times New Roman"/>
          <w:bCs/>
          <w:szCs w:val="24"/>
        </w:rPr>
        <w:lastRenderedPageBreak/>
        <w:t xml:space="preserve">Κύριε Γεωργιάδη, το βράδυ που μίλησα στη συζήτηση για την πρόταση δυσπιστίας επικαλέστηκα την ιδιότητά μου στο παρελθόν ως Προέδρου της Προανακριτικής Επιτροπής της Βουλής για το σκάνδαλο </w:t>
      </w:r>
      <w:r w:rsidR="00C7039B">
        <w:rPr>
          <w:rFonts w:eastAsia="Times New Roman"/>
          <w:bCs/>
          <w:szCs w:val="24"/>
        </w:rPr>
        <w:t>«</w:t>
      </w:r>
      <w:r>
        <w:rPr>
          <w:rFonts w:eastAsia="Times New Roman"/>
          <w:bCs/>
          <w:szCs w:val="24"/>
          <w:lang w:val="en-US"/>
        </w:rPr>
        <w:t>NOVARTIS</w:t>
      </w:r>
      <w:r w:rsidR="00C7039B">
        <w:rPr>
          <w:rFonts w:eastAsia="Times New Roman"/>
          <w:bCs/>
          <w:szCs w:val="24"/>
        </w:rPr>
        <w:t>»</w:t>
      </w:r>
      <w:r w:rsidRPr="001975B8">
        <w:rPr>
          <w:rFonts w:eastAsia="Times New Roman"/>
          <w:bCs/>
          <w:szCs w:val="24"/>
        </w:rPr>
        <w:t xml:space="preserve"> </w:t>
      </w:r>
      <w:r>
        <w:rPr>
          <w:rFonts w:eastAsia="Times New Roman"/>
          <w:bCs/>
          <w:szCs w:val="24"/>
        </w:rPr>
        <w:t>και είπα ότι θα μελετήσω την πράξη αρχειοθέτησης και τότε θα μιλήσω.</w:t>
      </w:r>
    </w:p>
    <w:p w:rsidR="005B5C2F" w:rsidRDefault="00144DBB">
      <w:pPr>
        <w:spacing w:line="600" w:lineRule="auto"/>
        <w:ind w:firstLine="720"/>
        <w:jc w:val="both"/>
        <w:rPr>
          <w:rFonts w:eastAsia="Times New Roman" w:cs="Times New Roman"/>
          <w:szCs w:val="24"/>
        </w:rPr>
      </w:pPr>
      <w:r>
        <w:rPr>
          <w:rFonts w:eastAsia="Times New Roman" w:cs="Times New Roman"/>
          <w:szCs w:val="24"/>
        </w:rPr>
        <w:t>Δεν την έχω μελετήσει ακόμα. Επειδή αναφέρθηκε ότι λείπει μια σελίδα -άλλοι τη λένε κρίσιμη, άλλοι δεν ξέρω εγώ τι- καλό θα είναι και αυτή τη σελίδα να τη συμπλη</w:t>
      </w:r>
      <w:r>
        <w:rPr>
          <w:rFonts w:eastAsia="Times New Roman" w:cs="Times New Roman"/>
          <w:szCs w:val="24"/>
        </w:rPr>
        <w:t xml:space="preserve">ρώσετε, αφού καλώς είχατε την πρωτοβουλία να την καταθέσετε στα Πρακτικά της Βουλής, για να έχουμε το σύνολο και να κάνουμε τη συζήτηση. Όμως και εσείς, κύριε Γεωργιάδη και ο Πρωθυπουργός της Ελλάδας και όλοι οι Βουλευτές και οι </w:t>
      </w:r>
      <w:proofErr w:type="spellStart"/>
      <w:r>
        <w:rPr>
          <w:rFonts w:eastAsia="Times New Roman" w:cs="Times New Roman"/>
          <w:szCs w:val="24"/>
        </w:rPr>
        <w:t>Βουλεύτριες</w:t>
      </w:r>
      <w:proofErr w:type="spellEnd"/>
      <w:r>
        <w:rPr>
          <w:rFonts w:eastAsia="Times New Roman" w:cs="Times New Roman"/>
          <w:szCs w:val="24"/>
        </w:rPr>
        <w:t xml:space="preserve"> της Νέας Δημοκρ</w:t>
      </w:r>
      <w:r>
        <w:rPr>
          <w:rFonts w:eastAsia="Times New Roman" w:cs="Times New Roman"/>
          <w:szCs w:val="24"/>
        </w:rPr>
        <w:t>ατίας και όλοι οι περίφημοι ρεπόρτερ του δικαστικού ρεπορτάζ και των κλάδων και των διαφόρων συστημικών ΜΜΕ γνωρίζουν ότι η Βουλή των Ελλήνων τότε παρέλαβε μ</w:t>
      </w:r>
      <w:r w:rsidR="00C7039B">
        <w:rPr>
          <w:rFonts w:eastAsia="Times New Roman" w:cs="Times New Roman"/>
          <w:szCs w:val="24"/>
        </w:rPr>
        <w:t>ί</w:t>
      </w:r>
      <w:r>
        <w:rPr>
          <w:rFonts w:eastAsia="Times New Roman" w:cs="Times New Roman"/>
          <w:szCs w:val="24"/>
        </w:rPr>
        <w:t>α δικογραφία στην οποία αναφέρονταν</w:t>
      </w:r>
      <w:r w:rsidR="00C7039B">
        <w:rPr>
          <w:rFonts w:eastAsia="Times New Roman" w:cs="Times New Roman"/>
          <w:szCs w:val="24"/>
        </w:rPr>
        <w:t>,</w:t>
      </w:r>
      <w:r>
        <w:rPr>
          <w:rFonts w:eastAsia="Times New Roman" w:cs="Times New Roman"/>
          <w:szCs w:val="24"/>
        </w:rPr>
        <w:t xml:space="preserve"> όντως</w:t>
      </w:r>
      <w:r w:rsidR="00C7039B">
        <w:rPr>
          <w:rFonts w:eastAsia="Times New Roman" w:cs="Times New Roman"/>
          <w:szCs w:val="24"/>
        </w:rPr>
        <w:t>,</w:t>
      </w:r>
      <w:r>
        <w:rPr>
          <w:rFonts w:eastAsia="Times New Roman" w:cs="Times New Roman"/>
          <w:szCs w:val="24"/>
        </w:rPr>
        <w:t xml:space="preserve"> και δέκα πολιτικά πρόσωπα, είτε σε έγγραφα ελληνικά κα</w:t>
      </w:r>
      <w:r>
        <w:rPr>
          <w:rFonts w:eastAsia="Times New Roman" w:cs="Times New Roman"/>
          <w:szCs w:val="24"/>
        </w:rPr>
        <w:t xml:space="preserve">ι εκ του εξωτερικού, εκ των Ηνωμένων Πολιτειών, είτε σε καταθέσεις προστατευόμενων μαρτύρων, διεθνής νόμιμη πρακτική είτε σε εκθέσεις ακόμα και του ίδιου του κ. </w:t>
      </w:r>
      <w:proofErr w:type="spellStart"/>
      <w:r>
        <w:rPr>
          <w:rFonts w:eastAsia="Times New Roman" w:cs="Times New Roman"/>
          <w:szCs w:val="24"/>
        </w:rPr>
        <w:t>Φρουζή</w:t>
      </w:r>
      <w:proofErr w:type="spellEnd"/>
      <w:r>
        <w:rPr>
          <w:rFonts w:eastAsia="Times New Roman" w:cs="Times New Roman"/>
          <w:szCs w:val="24"/>
        </w:rPr>
        <w:t xml:space="preserve">, είτε </w:t>
      </w:r>
      <w:proofErr w:type="spellStart"/>
      <w:r>
        <w:rPr>
          <w:rFonts w:eastAsia="Times New Roman" w:cs="Times New Roman"/>
          <w:szCs w:val="24"/>
        </w:rPr>
        <w:t>είτε</w:t>
      </w:r>
      <w:proofErr w:type="spellEnd"/>
      <w:r>
        <w:rPr>
          <w:rFonts w:eastAsia="Times New Roman" w:cs="Times New Roman"/>
          <w:szCs w:val="24"/>
        </w:rPr>
        <w:t xml:space="preserve"> </w:t>
      </w:r>
      <w:proofErr w:type="spellStart"/>
      <w:r>
        <w:rPr>
          <w:rFonts w:eastAsia="Times New Roman" w:cs="Times New Roman"/>
          <w:szCs w:val="24"/>
        </w:rPr>
        <w:t>είτε</w:t>
      </w:r>
      <w:proofErr w:type="spellEnd"/>
      <w:r>
        <w:rPr>
          <w:rFonts w:eastAsia="Times New Roman" w:cs="Times New Roman"/>
          <w:szCs w:val="24"/>
        </w:rPr>
        <w:t>. Είχε δικαίωμα η τότε πλειοψηφία του ΣΥΡΙΖΑ και οι Βουλευτές να τη βάλου</w:t>
      </w:r>
      <w:r>
        <w:rPr>
          <w:rFonts w:eastAsia="Times New Roman" w:cs="Times New Roman"/>
          <w:szCs w:val="24"/>
        </w:rPr>
        <w:t>ν στο ντουλάπι; Είχε δικαίωμα;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Αντίθετα, μελετώντας με πολύ μεγάλη σοβαρότητα όλοι οι Βουλευτές που υπογράψαμε και ο Πρόεδρος είπαμε ότι υπάρχει πρόβλημα αδικήματος </w:t>
      </w:r>
      <w:r>
        <w:rPr>
          <w:rFonts w:eastAsia="Times New Roman" w:cs="Times New Roman"/>
          <w:szCs w:val="24"/>
        </w:rPr>
        <w:lastRenderedPageBreak/>
        <w:t xml:space="preserve">απιστίας διαπράξεων ή παραλείψεων ζημίας του δημοσίου, δυστυχώς </w:t>
      </w:r>
      <w:proofErr w:type="spellStart"/>
      <w:r w:rsidRPr="00AF7368">
        <w:rPr>
          <w:rFonts w:eastAsia="Times New Roman" w:cs="Times New Roman"/>
          <w:szCs w:val="24"/>
        </w:rPr>
        <w:t>παραγεγραμμένο</w:t>
      </w:r>
      <w:proofErr w:type="spellEnd"/>
      <w:r w:rsidRPr="00AF7368">
        <w:rPr>
          <w:rFonts w:eastAsia="Times New Roman" w:cs="Times New Roman"/>
          <w:szCs w:val="24"/>
        </w:rPr>
        <w:t xml:space="preserve"> </w:t>
      </w:r>
      <w:r>
        <w:rPr>
          <w:rFonts w:eastAsia="Times New Roman" w:cs="Times New Roman"/>
          <w:szCs w:val="24"/>
        </w:rPr>
        <w:t xml:space="preserve">και άρα δεν προτείνουμε στη Βουλή να συγκροτήσει προανακριτική επιτροπή για την απιστία, διότι δεν έχει πλέον αντικείμενο και προτείναμε για τα άλλα ενδεχόμενα αδικήματα. Δεν χρησιμοποιήσαμε ποτέ </w:t>
      </w:r>
      <w:r w:rsidR="00C7039B">
        <w:rPr>
          <w:rFonts w:eastAsia="Times New Roman" w:cs="Times New Roman"/>
          <w:szCs w:val="24"/>
        </w:rPr>
        <w:t>τη λέξη</w:t>
      </w:r>
      <w:r>
        <w:rPr>
          <w:rFonts w:eastAsia="Times New Roman" w:cs="Times New Roman"/>
          <w:szCs w:val="24"/>
        </w:rPr>
        <w:t xml:space="preserve"> «κατηγορούμενοι», ποτέ δεν χρησιμοποιήσαμε τίποτα από όλα αυτά. Αφήστε τη δημοσιότητα. Μιλάμε για την υπεύθυνη στάση του ΣΥΡΙΖΑ. Συγκροτήσαμε προανακριτική επιτροπή για να ελέγξει το ενδεχόμενο αδίκημα της δωροδοκίας. Και εκεί όχι πρώτη φορά, δεν το ανακαλύψαμε </w:t>
      </w:r>
      <w:r w:rsidRPr="0076025C">
        <w:rPr>
          <w:rFonts w:eastAsia="Times New Roman" w:cs="Times New Roman"/>
          <w:szCs w:val="24"/>
          <w:lang w:val="en-US"/>
        </w:rPr>
        <w:t>ad</w:t>
      </w:r>
      <w:r w:rsidRPr="0076025C">
        <w:rPr>
          <w:rFonts w:eastAsia="Times New Roman" w:cs="Times New Roman"/>
          <w:szCs w:val="24"/>
        </w:rPr>
        <w:t xml:space="preserve"> </w:t>
      </w:r>
      <w:r w:rsidRPr="0076025C">
        <w:rPr>
          <w:rFonts w:eastAsia="Times New Roman" w:cs="Times New Roman"/>
          <w:szCs w:val="24"/>
          <w:lang w:val="en-US"/>
        </w:rPr>
        <w:t>hoc</w:t>
      </w:r>
      <w:r w:rsidRPr="0076025C">
        <w:rPr>
          <w:rFonts w:eastAsia="Times New Roman" w:cs="Times New Roman"/>
          <w:szCs w:val="24"/>
        </w:rPr>
        <w:t xml:space="preserve">, </w:t>
      </w:r>
      <w:r>
        <w:rPr>
          <w:rFonts w:eastAsia="Times New Roman" w:cs="Times New Roman"/>
          <w:szCs w:val="24"/>
        </w:rPr>
        <w:t>ήταν η πάγια άποψή μας διατυπωμένη και σε όλες τις προηγούμενες αντίστοιχες διαδικασίες για άλλα πρόσωπα, διατυπώσαμε την επιστημονική άποψη -τεκμηριωμένη πάρα πολύ καλά- ότι τα αδικήματα, όπως είναι η δωροδοκία, δεν μπορούν να θεωρούνται -όπως προβλέπει κατά το άρθρο 86 του Συντάγματος- κατά την τέλεση των καθηκόντων των Υπουργών. Γι’ αυτό δεν μπήκαμε στην ουσία και το παραπέμψαμε στη δικαιοσύνη. Μόλις συγκροτήθηκε η επιτροπή ποιος σεβάστηκε τη δικαιοσύνη και ποιος δεν τη σεβάστηκε; Ξέσπασε ορυμαγδός της δήθεν σκευωρίας. Εσείς είσαστε οι σκευωροί από την πρώτη στιγμή, όχι ο ΣΥΡΙΖΑ. Ο ΣΥΡΙΖΑ έκανε κατά το Σύνταγμα, τους νόμους και τον Κανονισμό της Βουλής τη δεσμευτική του υποχρέωση με άψογο τρόπο.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Όσο για τον ισχυρισμό του κ. Γεωργιάδη -τον επανέλαβε και χθες, τον είχε επαναλάβει και τότε- ότι παραιτείται -λέει- από το προνόμιο της δίωξης ή </w:t>
      </w:r>
      <w:r>
        <w:rPr>
          <w:rFonts w:eastAsia="Times New Roman" w:cs="Times New Roman"/>
          <w:szCs w:val="24"/>
        </w:rPr>
        <w:lastRenderedPageBreak/>
        <w:t>μη δίωξης λόγω παραγραφής, κύριε Γεωργιάδη, όχι θεατρινισμοί σε τόσο σοβαρά θέματα. Γνωρίζετε πάρα πολύ καλά ότι είτε παραιτείστε είτε δεν παραιτείστε η κρίση της δικαιοσύνης για το αν ένα αδίκημα παραγράφεται ή δεν παραγράφεται είναι κρίση δημόσιας τάξης και δεν εξαρτάται από τον ελεγχόμενο ή από τον κατηγορούμενο ή από οποιονδήποτε άλλον. Αφήστε τους θεατρινισμούς.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υπόθεση «</w:t>
      </w:r>
      <w:r w:rsidR="003D4B18">
        <w:rPr>
          <w:rFonts w:eastAsia="Times New Roman" w:cs="Times New Roman"/>
          <w:szCs w:val="24"/>
          <w:lang w:val="en-US"/>
        </w:rPr>
        <w:t>NOVARTIS</w:t>
      </w:r>
      <w:r>
        <w:rPr>
          <w:rFonts w:eastAsia="Times New Roman" w:cs="Times New Roman"/>
          <w:szCs w:val="24"/>
        </w:rPr>
        <w:t>», λοιπόν, πρωτίστως δεν μπόρεσε δικαστικά να διερευνηθεί ούτε από τη Βουλή ούτε από τη δικαιοσύνη ως προς το αδίκημα της απιστίας. Το αδίκημα της δωροδοκίας, που υπήρχαν αναφορές στη δικογραφία -δεν έχω δικαίωμα να κάνω χρήση των στοιχείων αυτών, αλλά όλοι και όλες γνωρίζουμε ότι υπήρχαν αναφορές- είναι θέμα προς διερεύνηση. Αν θα αποδειχθεί, αν θα διασταυρωθούν λογαριασμοί, αν θα γίνει το ένα ή το άλλο είναι άλλο θέμα. Αλλά αυτό είναι το σκάνδαλο «</w:t>
      </w:r>
      <w:r w:rsidR="003D4B18">
        <w:rPr>
          <w:rFonts w:eastAsia="Times New Roman" w:cs="Times New Roman"/>
          <w:szCs w:val="24"/>
          <w:lang w:val="en-US"/>
        </w:rPr>
        <w:t>NOVARTIS</w:t>
      </w:r>
      <w:r>
        <w:rPr>
          <w:rFonts w:eastAsia="Times New Roman" w:cs="Times New Roman"/>
          <w:szCs w:val="24"/>
        </w:rPr>
        <w:t>», αυτή είναι η σκευωρία.</w:t>
      </w:r>
    </w:p>
    <w:p w:rsidR="009B1533" w:rsidRDefault="00F93039">
      <w:pPr>
        <w:spacing w:line="600" w:lineRule="auto"/>
        <w:ind w:firstLine="720"/>
        <w:jc w:val="both"/>
        <w:rPr>
          <w:rFonts w:eastAsia="Times New Roman" w:cs="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Δύο λεπτά ακόμα, κυρία Πρόεδρε, να μιλήσω για το νομοσχέδιο, για να είμαι και νόμιμος.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Ο ΣΥΡΙΖΑ έφτιαξε αναπτυξιακό νόμο που δρομολογήθηκε ακριβώς επειδή αυτά τα πράγματα γίνονται μήνα με το μήνα, χρόνο με το</w:t>
      </w:r>
      <w:r w:rsidR="003D4B18">
        <w:rPr>
          <w:rFonts w:eastAsia="Times New Roman" w:cs="Times New Roman"/>
          <w:szCs w:val="24"/>
        </w:rPr>
        <w:t>ν</w:t>
      </w:r>
      <w:r>
        <w:rPr>
          <w:rFonts w:eastAsia="Times New Roman" w:cs="Times New Roman"/>
          <w:szCs w:val="24"/>
        </w:rPr>
        <w:t xml:space="preserve"> χρόνο. Στα δύο πρώτα χρόνια της διακυβέρνησης της Νέας Δημοκρατίας αυτό που δρομολογήθηκε τότε πήρε μπρος και με αποτελέσματα. Οι συνάδελφοι του ΣΥΡΙΖΑ τα είπαν πολύ καλά, αλλά εγώ θα μείνω στο εξής: ΕΑΒ. Κύριε Υπουργέ, κύριε Γεωργιάδη, έχετε τροπολογία με την οποία καταργείτε το </w:t>
      </w:r>
      <w:r w:rsidR="003D4B18">
        <w:rPr>
          <w:rFonts w:eastAsia="Times New Roman" w:cs="Times New Roman"/>
          <w:szCs w:val="24"/>
        </w:rPr>
        <w:t>Δ</w:t>
      </w:r>
      <w:r>
        <w:rPr>
          <w:rFonts w:eastAsia="Times New Roman" w:cs="Times New Roman"/>
          <w:szCs w:val="24"/>
        </w:rPr>
        <w:t xml:space="preserve">ιοικητικό </w:t>
      </w:r>
      <w:r w:rsidR="003D4B18">
        <w:rPr>
          <w:rFonts w:eastAsia="Times New Roman" w:cs="Times New Roman"/>
          <w:szCs w:val="24"/>
        </w:rPr>
        <w:t>Σ</w:t>
      </w:r>
      <w:r>
        <w:rPr>
          <w:rFonts w:eastAsia="Times New Roman" w:cs="Times New Roman"/>
          <w:szCs w:val="24"/>
        </w:rPr>
        <w:t xml:space="preserve">υμβούλιο της ΕΑΒ στην πραγματικότητα και αναλαμβάνει όχι το Υπουργείο Οικονομικών που έχει τη μετοχή της ΕΑΒ τη μια, αλλά το Υπουργείο Ανάπτυξης, το δικό σας, να αναθέτει έργο είτε απευθείας είτε με διαγωνισμούς χάριν της ΕΑΒ. Την ίδια στιγμή είναι δρομολογημένη η δραστικότατη μείωση του μετοχικού κεφαλαίου της ΕΑΒ. Την ίδια στιγμή έχει εγκατασταθεί μια κυρία στη ΕΑΒ με ρόλο διοικητικό που ξεπερνάει κάθε αρμοδιότητα του διοικητικού συμβουλίου και κάνει ό,τι θέλει. Την ίδια στιγμή διώκονται συνδικαλιστές και ο πρόεδρος του σωματείου εργαζομένων αντιμετωπίζει δίκη σε λίγες μέρες ακριβώς με τις διώξεις αυτής της κυρίας και αυτών των διοικούντων. Την ίδια στιγμή υπάρχουν δημοσιεύματα ότι είναι δρομολογημένη η πώληση του 49% των μετοχών της ΕΑΒ </w:t>
      </w:r>
      <w:r w:rsidR="00AF388E">
        <w:rPr>
          <w:rFonts w:eastAsia="Times New Roman" w:cs="Times New Roman"/>
          <w:szCs w:val="24"/>
        </w:rPr>
        <w:t>-</w:t>
      </w:r>
      <w:r>
        <w:rPr>
          <w:rFonts w:eastAsia="Times New Roman" w:cs="Times New Roman"/>
          <w:szCs w:val="24"/>
        </w:rPr>
        <w:t xml:space="preserve">ποιον μετοχών, είναι μία η μετοχή, να δούμε με ποιον τρόπο θα γίνει αυτό- και της απόδοσης και του μάνατζμεντ σε αυτόν που θα πάρει το 49%. Αυτά ή πρέπει να ήταν στην αιτιολογική έκθεση της τροπολογίας που εισάγεται σήμερα ή αμέσως τώρα να δηλώσετε ότι την αποσύρετε. Είναι </w:t>
      </w:r>
      <w:r>
        <w:rPr>
          <w:rFonts w:eastAsia="Times New Roman" w:cs="Times New Roman"/>
          <w:szCs w:val="24"/>
        </w:rPr>
        <w:lastRenderedPageBreak/>
        <w:t>πολύ σοβαρά θέματα για την αμυντική βιομηχανία της χώρας. Δεν είναι μόνο παραγωγική και αναπτυξιακή η αμυντική βιομηχανία, είναι και βάση της άμυνας σε καιρό πολέμου. Δεν μπορεί να την έχει ιδιώτης.</w:t>
      </w:r>
    </w:p>
    <w:p w:rsidR="009B1533" w:rsidRDefault="00F93039">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 σας παρακαλώ.</w:t>
      </w:r>
    </w:p>
    <w:p w:rsidR="009B1533" w:rsidRDefault="00F93039">
      <w:pPr>
        <w:spacing w:line="600" w:lineRule="auto"/>
        <w:ind w:firstLine="720"/>
        <w:jc w:val="both"/>
        <w:rPr>
          <w:rFonts w:eastAsia="Times New Roman" w:cs="Times New Roman"/>
          <w:szCs w:val="24"/>
        </w:rPr>
      </w:pPr>
      <w:r w:rsidRPr="003F31A0">
        <w:rPr>
          <w:rFonts w:eastAsia="Times New Roman" w:cs="Times New Roman"/>
          <w:b/>
          <w:szCs w:val="24"/>
        </w:rPr>
        <w:t xml:space="preserve">ΘΕΟΔΩΡΟΣ ΔΡΙΤΣΑΣ: </w:t>
      </w:r>
      <w:r>
        <w:rPr>
          <w:rFonts w:eastAsia="Times New Roman" w:cs="Times New Roman"/>
          <w:szCs w:val="24"/>
        </w:rPr>
        <w:t>Θα τελειώσω.</w:t>
      </w:r>
    </w:p>
    <w:p w:rsidR="009B1533" w:rsidRDefault="00F93039">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Ναι, κύριε συνάδελφε, έχετε φτάσει στα </w:t>
      </w:r>
      <w:proofErr w:type="spellStart"/>
      <w:r>
        <w:rPr>
          <w:rFonts w:eastAsia="Times New Roman" w:cs="Times New Roman"/>
          <w:szCs w:val="24"/>
        </w:rPr>
        <w:t>εννιάμισι</w:t>
      </w:r>
      <w:proofErr w:type="spellEnd"/>
      <w:r>
        <w:rPr>
          <w:rFonts w:eastAsia="Times New Roman" w:cs="Times New Roman"/>
          <w:szCs w:val="24"/>
        </w:rPr>
        <w:t xml:space="preserve"> λεπτά. Σας παρακαλώ.</w:t>
      </w:r>
    </w:p>
    <w:p w:rsidR="009B1533" w:rsidRDefault="00F93039">
      <w:pPr>
        <w:spacing w:line="600" w:lineRule="auto"/>
        <w:ind w:firstLine="720"/>
        <w:jc w:val="both"/>
        <w:rPr>
          <w:rFonts w:eastAsia="Times New Roman" w:cs="Times New Roman"/>
          <w:szCs w:val="24"/>
        </w:rPr>
      </w:pPr>
      <w:r w:rsidRPr="003F31A0">
        <w:rPr>
          <w:rFonts w:eastAsia="Times New Roman" w:cs="Times New Roman"/>
          <w:b/>
          <w:szCs w:val="24"/>
        </w:rPr>
        <w:t>ΘΕΟΔΩΡΟΣ ΔΡΙΤΣΑΣ:</w:t>
      </w:r>
      <w:r>
        <w:rPr>
          <w:rFonts w:eastAsia="Times New Roman" w:cs="Times New Roman"/>
          <w:szCs w:val="24"/>
        </w:rPr>
        <w:t xml:space="preserve"> Το ίδιο ισχύει για τα ΕΑΣ, το ίδιο ισχύει για τα ναυπηγεία </w:t>
      </w:r>
      <w:r w:rsidR="00AF388E">
        <w:rPr>
          <w:rFonts w:eastAsia="Times New Roman" w:cs="Times New Roman"/>
          <w:szCs w:val="24"/>
        </w:rPr>
        <w:t>-</w:t>
      </w:r>
      <w:r>
        <w:rPr>
          <w:rFonts w:eastAsia="Times New Roman" w:cs="Times New Roman"/>
          <w:szCs w:val="24"/>
        </w:rPr>
        <w:t>άλλης τάξης τα ναυπηγεία-, το ίδιο ισχύει και για πολλά άλλα.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τελειώνω, κυρία Πρόεδρε, με την τροπολογία του ΣΥΡΙΖΑ για τη μηδενική φορολόγηση των αναδρομικών των συνταξιούχων. Είναι καίριας σημασίας και καλώ την Κυβέρνηση να τη δεχτεί.</w:t>
      </w:r>
    </w:p>
    <w:p w:rsidR="009B1533" w:rsidRDefault="00F93039">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πάρα πολύ.</w:t>
      </w:r>
    </w:p>
    <w:p w:rsidR="009B1533" w:rsidRDefault="00F93039">
      <w:pPr>
        <w:spacing w:line="600" w:lineRule="auto"/>
        <w:ind w:firstLine="720"/>
        <w:jc w:val="both"/>
        <w:rPr>
          <w:rFonts w:eastAsia="Times New Roman" w:cs="Times New Roman"/>
          <w:szCs w:val="24"/>
        </w:rPr>
      </w:pPr>
      <w:r w:rsidRPr="003F31A0">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Τελειώνω σε δευτερόλεπτα. Παρακαλώ. Έχετε δίκιο.</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Η απάλειψη κάθε πρόνοιας για τα ρυμουλκά στον αναπτυξιακό νόμο, που έχει ξεσηκώσει την κατακραυγή όλων των κλάδων της ναυτιλίας -γιατί τα λιμάνια και η ελληνική ναυτιλία, πρώτη στον κόσμο, συνδέονται με την ασφάλεια της ναυσιπλοΐας και εκεί λειτουργεί αναπτυξιακά αυτή η ρύθμιση-, εάν δεν συμπεριλαμβάνεται -έδωσε μια εξήγηση ο κ. Παπαθανάσης, αλλά δεν νομίζω ότι είναι επαρκής-, στερείτε από έναν πολύ δυναμικό κλάδο ένα ατού για να μπορέσει να παίξει ρόλο στον διεθνή ανταγωνισμό </w:t>
      </w:r>
      <w:r w:rsidRPr="00754464">
        <w:rPr>
          <w:rFonts w:eastAsia="Times New Roman" w:cs="Times New Roman"/>
          <w:szCs w:val="24"/>
        </w:rPr>
        <w:t>επ</w:t>
      </w:r>
      <w:r>
        <w:rPr>
          <w:rFonts w:eastAsia="Times New Roman" w:cs="Times New Roman"/>
          <w:szCs w:val="24"/>
        </w:rPr>
        <w:t>’</w:t>
      </w:r>
      <w:r w:rsidRPr="00754464">
        <w:rPr>
          <w:rFonts w:eastAsia="Times New Roman" w:cs="Times New Roman"/>
          <w:szCs w:val="24"/>
        </w:rPr>
        <w:t xml:space="preserve"> </w:t>
      </w:r>
      <w:proofErr w:type="spellStart"/>
      <w:r w:rsidRPr="00754464">
        <w:rPr>
          <w:rFonts w:eastAsia="Times New Roman" w:cs="Times New Roman"/>
          <w:szCs w:val="24"/>
        </w:rPr>
        <w:t>ωφελεία</w:t>
      </w:r>
      <w:proofErr w:type="spellEnd"/>
      <w:r w:rsidRPr="00754464">
        <w:rPr>
          <w:rFonts w:eastAsia="Times New Roman" w:cs="Times New Roman"/>
          <w:szCs w:val="24"/>
        </w:rPr>
        <w:t xml:space="preserve"> </w:t>
      </w:r>
      <w:r>
        <w:rPr>
          <w:rFonts w:eastAsia="Times New Roman" w:cs="Times New Roman"/>
          <w:szCs w:val="24"/>
        </w:rPr>
        <w:t>της ελληνικής οικονομίας και του ελληνικού λαού.</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Κύριοι συνάδελφοι θα σας παρακαλέσω τον ωφέλιμο χρόνο σας, δηλαδή τον χρόνο που δίνει το Κοινοβούλιο από τον Κανονισμό για να μιλάτε για το νομοσχέδιο, θα σας παρακαλέσω να τον χρησιμοποιείτε γι’ αυτό. Εάν θέλετε μέσα σε αυτόν τον χρόνο να πείτε οτιδήποτε φυσικά και το Προεδρείο δεν έχει κανένα δικαίωμα και κανέναν λόγο να στερήσει τον λόγο και το τι θέλει κανείς να πει από το Βήμα της Βουλής.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πάντα η σχετική ανοχή, αλλά τόσο πολύ δεν μπορούμε να ξεπερνάμε τον χρόνο, δηλαδή να μιλάμε επτά λεπτά για ένα τελείως άσχετο θέμα με το σημερινό νομοσχέδιο και να ζητάμε να μιλήσουμε για το νομοσχέδιο αφού τελείωσε αυτός ο χρόνος. Καταλαβαίνετε ότι δημιουργείται τεράστιο πρόβλημα στη λειτουργία του Κοινοβουλίου.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κάνουμε, εμείς, κυρία Πρόεδρε…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εγώ λέω αυτό που έζησα αυτή τη στιγμή. Τώρα, από εκεί και πέρα δεν θα απαντήσω ούτε για το τι συνέβη χθες ούτε για τις αψιμαχίες που υπάρχουν. Δεν με αφορούν καθόλου. Εγώ λέω για τη λειτουργία και για το πώς προεδρεύω εγώ αυτή τη στιγμή που βρίσκομαι στην Έδρα.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Τον λόγο έχει ο Υπουργός Ανάπτυξης κ. Γεωργιάδης.</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Ευχαριστώ πολύ, κυρία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Πρώτον, πριν πω οτιδήποτε άλλο, θέλω να εκφράσω δημοσίως τα συγχαρητήριά μου στην Ελληνική Αστυνομία για την άμεση σύλληψη του φερόμενου ως δράστη του δολοφονηθέντος νεαρού χθες στη Θεσσαλονίκη. Ήταν ένα έγκλημα το οποίο έχει συγκλονίσει όλη την Ελλάδα από την αγριότητα και από τη μορφή της. Φυσικά, τίποτα δεν μπορεί να μειώσει τον απίστευτο </w:t>
      </w:r>
      <w:r>
        <w:rPr>
          <w:rFonts w:eastAsia="Times New Roman" w:cs="Times New Roman"/>
          <w:szCs w:val="24"/>
        </w:rPr>
        <w:lastRenderedPageBreak/>
        <w:t>πόνο που ζει αυτή η οικογένεια, αλλά το μέγιστο ανθρωπίνως δυνατό είναι να τιμωρηθούν οι δράστες. Ευχαριστώ, λοιπόν, την Ελληνική Αστυνομία που έδρασε με τόσο μεγάλη ταχύτητα.</w:t>
      </w:r>
    </w:p>
    <w:p w:rsidR="009B1533" w:rsidRDefault="00F93039">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είχα ετοιμάσει μία ομιλία </w:t>
      </w:r>
      <w:r w:rsidR="00AF388E">
        <w:rPr>
          <w:rFonts w:eastAsia="Times New Roman" w:cs="Times New Roman"/>
          <w:szCs w:val="24"/>
        </w:rPr>
        <w:t>-</w:t>
      </w:r>
      <w:r>
        <w:rPr>
          <w:rFonts w:eastAsia="Times New Roman" w:cs="Times New Roman"/>
          <w:szCs w:val="24"/>
        </w:rPr>
        <w:t>και θα την κάνω στο μέγιστο μέρος- για τον νέο αναπτυξιακό νόμο και για όλα αυτά τα σπουδαία που επιτυγχάνει η Κυβέρνησή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παρακαλώ πολύ μη φύγετε γιατί θα σας απαντήσω τώρα.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Έρχομαι πιο κοντά για να σας ακούσω, κύριε Γεωργιάδη.</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Όμως, αναγκαστικά και για όσα κάνει ο ΣΥΡΙΖΑ από χθες και για όσα είπε προηγουμένως ο κ. </w:t>
      </w:r>
      <w:proofErr w:type="spellStart"/>
      <w:r>
        <w:rPr>
          <w:rFonts w:eastAsia="Times New Roman" w:cs="Times New Roman"/>
          <w:szCs w:val="24"/>
        </w:rPr>
        <w:t>Δρίτσας</w:t>
      </w:r>
      <w:proofErr w:type="spellEnd"/>
      <w:r>
        <w:rPr>
          <w:rFonts w:eastAsia="Times New Roman" w:cs="Times New Roman"/>
          <w:szCs w:val="24"/>
        </w:rPr>
        <w:t xml:space="preserve">, οφείλω να δώσω απαντήσεις. Έχω μάθει στη ζωή μου πάντα να απαντώ, αλλά δεσμεύομαι ότι αυτή είναι και η τελευταία φορά που αναφέρομαι στα ζητήματα του δικού μου ελέγχου και των εναντίον </w:t>
      </w:r>
      <w:r w:rsidR="00694DCA">
        <w:rPr>
          <w:rFonts w:eastAsia="Times New Roman" w:cs="Times New Roman"/>
          <w:szCs w:val="24"/>
        </w:rPr>
        <w:t>μ</w:t>
      </w:r>
      <w:r>
        <w:rPr>
          <w:rFonts w:eastAsia="Times New Roman" w:cs="Times New Roman"/>
          <w:szCs w:val="24"/>
        </w:rPr>
        <w:t xml:space="preserve">ου κατηγοριών για τη </w:t>
      </w:r>
      <w:r w:rsidR="00694DCA">
        <w:rPr>
          <w:rFonts w:eastAsia="Times New Roman" w:cs="Times New Roman"/>
          <w:szCs w:val="24"/>
        </w:rPr>
        <w:t>«</w:t>
      </w:r>
      <w:r w:rsidRPr="001D01E7">
        <w:rPr>
          <w:rFonts w:eastAsia="Times New Roman" w:cs="Times New Roman"/>
          <w:szCs w:val="24"/>
          <w:lang w:val="en-US"/>
        </w:rPr>
        <w:t>NOVARTIS</w:t>
      </w:r>
      <w:r w:rsidR="00694DCA">
        <w:rPr>
          <w:rFonts w:eastAsia="Times New Roman" w:cs="Times New Roman"/>
          <w:szCs w:val="24"/>
        </w:rPr>
        <w:t>»</w:t>
      </w:r>
      <w:r>
        <w:rPr>
          <w:rFonts w:eastAsia="Times New Roman" w:cs="Times New Roman"/>
          <w:szCs w:val="24"/>
        </w:rPr>
        <w:t xml:space="preserve">. Απ’ αυτή την ομιλία και μετά, για όποιον από τον ΣΥΡΙΖΑ ή από το κόμμα του ΣΥΡΙΖΑ ή το ίδιο το κόμμα του ΣΥΡΙΖΑ εξακολουθήσει να με παρουσιάζει ως ύποπτο ή ένοχο για τη </w:t>
      </w:r>
      <w:r w:rsidR="00694DCA">
        <w:rPr>
          <w:rFonts w:eastAsia="Times New Roman" w:cs="Times New Roman"/>
          <w:szCs w:val="24"/>
        </w:rPr>
        <w:t>«</w:t>
      </w:r>
      <w:r w:rsidRPr="001D01E7">
        <w:rPr>
          <w:rFonts w:eastAsia="Times New Roman" w:cs="Times New Roman"/>
          <w:szCs w:val="24"/>
          <w:lang w:val="en-US"/>
        </w:rPr>
        <w:t>NOVARTIS</w:t>
      </w:r>
      <w:r w:rsidR="00694DCA">
        <w:rPr>
          <w:rFonts w:eastAsia="Times New Roman" w:cs="Times New Roman"/>
          <w:szCs w:val="24"/>
        </w:rPr>
        <w:t>»</w:t>
      </w:r>
      <w:r>
        <w:rPr>
          <w:rFonts w:eastAsia="Times New Roman" w:cs="Times New Roman"/>
          <w:szCs w:val="24"/>
        </w:rPr>
        <w:t xml:space="preserve"> θα του κάνω κατευθείαν αγωγή. Θα με βρίζετε όσο θέλετε, αλλά όχι τζάμπα από δω και μπρος.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Πάμε να απαντήσω, λοιπόν, σ</w:t>
      </w:r>
      <w:r w:rsidR="00694DCA">
        <w:rPr>
          <w:rFonts w:eastAsia="Times New Roman" w:cs="Times New Roman"/>
          <w:szCs w:val="24"/>
        </w:rPr>
        <w:t>ε</w:t>
      </w:r>
      <w:r>
        <w:rPr>
          <w:rFonts w:eastAsia="Times New Roman" w:cs="Times New Roman"/>
          <w:szCs w:val="24"/>
        </w:rPr>
        <w:t xml:space="preserve"> αυτά που είπε ο κ. </w:t>
      </w:r>
      <w:proofErr w:type="spellStart"/>
      <w:r>
        <w:rPr>
          <w:rFonts w:eastAsia="Times New Roman" w:cs="Times New Roman"/>
          <w:szCs w:val="24"/>
        </w:rPr>
        <w:t>Δρίτσας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για να καταλάβετε λίγο κι εσείς και ο ελληνικός λαός τι τραβάω </w:t>
      </w:r>
      <w:r w:rsidR="00AF388E">
        <w:rPr>
          <w:rFonts w:eastAsia="Times New Roman" w:cs="Times New Roman"/>
          <w:szCs w:val="24"/>
        </w:rPr>
        <w:t>-</w:t>
      </w:r>
      <w:r>
        <w:rPr>
          <w:rFonts w:eastAsia="Times New Roman" w:cs="Times New Roman"/>
          <w:szCs w:val="24"/>
        </w:rPr>
        <w:t xml:space="preserve">γιατί αυτό πια δεν είναι πολιτική σύγκρουση, είναι εχθροπάθεια, μίσος και εξόντωση- θα σας πω τα εξής: Κατέθεσα χθες στη Βουλή την πράξη αρχειοθέτησης. Ήμουν υποχρεωμένος να το κάνω; Όχι. Μόνος μου το έκανα. Υπήρχε κάποιος τρόπος να πάρει ο ΣΥΡΙΖΑ την πράξη αρχειοθέτησης νομίμως; Όχι. Απαγορεύεται. Υπήρχε κάποιος τρόπος να δημοσιεύσει κάποιος κάτι από την πράξη, αν δεν το θέλω εγώ; Όχι. Είναι ευαίσθητα προσωπικά δεδομένα. Το έκανα μόνος μου, καταθέτοντάς το. Αν δείτε, μεταξύ της προτελευταίας και της τελευταίας σελίδας -τα ξαναβάζω για να καταλάβετε- υπάρχει πάνω-πάνω μια μικρή μισή γραμμή. Γιατί; Διότι ο </w:t>
      </w:r>
      <w:r w:rsidR="00694DCA">
        <w:rPr>
          <w:rFonts w:eastAsia="Times New Roman" w:cs="Times New Roman"/>
          <w:szCs w:val="24"/>
        </w:rPr>
        <w:t>γ</w:t>
      </w:r>
      <w:r>
        <w:rPr>
          <w:rFonts w:eastAsia="Times New Roman" w:cs="Times New Roman"/>
          <w:szCs w:val="24"/>
        </w:rPr>
        <w:t xml:space="preserve">ραμματέας του δικαστηρίου που μας το έδωσε, όταν </w:t>
      </w:r>
      <w:proofErr w:type="spellStart"/>
      <w:r>
        <w:rPr>
          <w:rFonts w:eastAsia="Times New Roman" w:cs="Times New Roman"/>
          <w:szCs w:val="24"/>
        </w:rPr>
        <w:t>σκάναρε</w:t>
      </w:r>
      <w:proofErr w:type="spellEnd"/>
      <w:r>
        <w:rPr>
          <w:rFonts w:eastAsia="Times New Roman" w:cs="Times New Roman"/>
          <w:szCs w:val="24"/>
        </w:rPr>
        <w:t xml:space="preserve"> τη σελίδα, είχε μια μικρή σειρά.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Τώρα, σας τη δίνω ολόκληρη. Πήγα σήμερα από τον δικηγόρο μου και την πήρα ξανά ολόκληρη.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rsidR="009B1533" w:rsidRDefault="00F93039">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Ανάπτυξης και Επενδύσεων</w:t>
      </w:r>
      <w:r w:rsidRPr="00212EE8">
        <w:rPr>
          <w:rFonts w:eastAsia="Times New Roman" w:cs="Times New Roman"/>
          <w:szCs w:val="24"/>
        </w:rPr>
        <w:t xml:space="preserve"> κ.</w:t>
      </w:r>
      <w:r>
        <w:rPr>
          <w:rFonts w:eastAsia="Times New Roman" w:cs="Times New Roman"/>
          <w:szCs w:val="24"/>
        </w:rPr>
        <w:t xml:space="preserve"> Σπυρίδων</w:t>
      </w:r>
      <w:r w:rsidR="00AF388E">
        <w:rPr>
          <w:rFonts w:eastAsia="Times New Roman" w:cs="Times New Roman"/>
          <w:szCs w:val="24"/>
        </w:rPr>
        <w:t xml:space="preserve"> </w:t>
      </w:r>
      <w:r>
        <w:rPr>
          <w:rFonts w:eastAsia="Times New Roman" w:cs="Times New Roman"/>
          <w:szCs w:val="24"/>
        </w:rPr>
        <w:t>-</w:t>
      </w:r>
      <w:r w:rsidR="00AF388E">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w:t>
      </w:r>
      <w:r>
        <w:rPr>
          <w:rFonts w:eastAsia="Times New Roman" w:cs="Times New Roman"/>
          <w:szCs w:val="24"/>
        </w:rPr>
        <w:lastRenderedPageBreak/>
        <w:t>οποίο βρίσκε</w:t>
      </w:r>
      <w:r w:rsidRPr="00212EE8">
        <w:rPr>
          <w:rFonts w:eastAsia="Times New Roman" w:cs="Times New Roman"/>
          <w:szCs w:val="24"/>
        </w:rPr>
        <w:t xml:space="preserve">ται στο </w:t>
      </w:r>
      <w:r w:rsidR="00694DCA">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Βλέπετε, δηλαδή, ότι δεν λείπει καμ</w:t>
      </w:r>
      <w:r w:rsidR="00694DCA">
        <w:rPr>
          <w:rFonts w:eastAsia="Times New Roman" w:cs="Times New Roman"/>
          <w:szCs w:val="24"/>
        </w:rPr>
        <w:t>μ</w:t>
      </w:r>
      <w:r>
        <w:rPr>
          <w:rFonts w:eastAsia="Times New Roman" w:cs="Times New Roman"/>
          <w:szCs w:val="24"/>
        </w:rPr>
        <w:t xml:space="preserve">ία σελίδα. Έλειπε για την ακρίβεια μισή γραμμή. Θα τη διαβάσω και αυτή που έλειπε, γιατί από χθες αυτή η γραμμή προκάλεσε επίσημη ανακοίνωση του κόμματος του ΣΥΡΙΖΑ. Σήμερα, με θλίψη μου είδα ότι ο κ. Φίλης στο </w:t>
      </w:r>
      <w:r w:rsidR="00694DCA">
        <w:rPr>
          <w:rFonts w:eastAsia="Times New Roman" w:cs="Times New Roman"/>
          <w:szCs w:val="24"/>
        </w:rPr>
        <w:t>«</w:t>
      </w:r>
      <w:r>
        <w:rPr>
          <w:rFonts w:eastAsia="Times New Roman" w:cs="Times New Roman"/>
          <w:szCs w:val="24"/>
        </w:rPr>
        <w:t>ΟΡΕΝ</w:t>
      </w:r>
      <w:r w:rsidR="00694DCA">
        <w:rPr>
          <w:rFonts w:eastAsia="Times New Roman" w:cs="Times New Roman"/>
          <w:szCs w:val="24"/>
        </w:rPr>
        <w:t>»</w:t>
      </w:r>
      <w:r>
        <w:rPr>
          <w:rFonts w:eastAsia="Times New Roman" w:cs="Times New Roman"/>
          <w:szCs w:val="24"/>
        </w:rPr>
        <w:t xml:space="preserve"> είπε ότι λείπει σελίδα από την αρχειοθέτηση Γεωργιάδη και πάνω σε αυτό πήγε να κάνει μία νέα συνωμοσία ότι εγώ είχα σκοπό να κρύψω μια σελίδα.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Θα σας πω επί λέξει τι έλειπε: «Λαμβάνοντας υπ</w:t>
      </w:r>
      <w:r w:rsidR="00694DCA">
        <w:rPr>
          <w:rFonts w:eastAsia="Times New Roman" w:cs="Times New Roman"/>
          <w:szCs w:val="24"/>
        </w:rPr>
        <w:t xml:space="preserve">’ </w:t>
      </w:r>
      <w:r>
        <w:rPr>
          <w:rFonts w:eastAsia="Times New Roman" w:cs="Times New Roman"/>
          <w:szCs w:val="24"/>
        </w:rPr>
        <w:t>όψ</w:t>
      </w:r>
      <w:r w:rsidR="00694DCA">
        <w:rPr>
          <w:rFonts w:eastAsia="Times New Roman" w:cs="Times New Roman"/>
          <w:szCs w:val="24"/>
        </w:rPr>
        <w:t>ιν</w:t>
      </w:r>
      <w:r>
        <w:rPr>
          <w:rFonts w:eastAsia="Times New Roman" w:cs="Times New Roman"/>
          <w:szCs w:val="24"/>
        </w:rPr>
        <w:t xml:space="preserve"> και τα αναφερόμενα στη μείζονα σκέψη της παρούσης, κρίνουμε επί της ουσίας της υποθέσεως…» -προσέξτε, επί της ουσίας της υποθέσεως, δεν πάει σε παραγραφή- «…ότι με τα </w:t>
      </w:r>
      <w:proofErr w:type="spellStart"/>
      <w:r>
        <w:rPr>
          <w:rFonts w:eastAsia="Times New Roman" w:cs="Times New Roman"/>
          <w:szCs w:val="24"/>
        </w:rPr>
        <w:t>προκύψαντα</w:t>
      </w:r>
      <w:proofErr w:type="spellEnd"/>
      <w:r>
        <w:rPr>
          <w:rFonts w:eastAsia="Times New Roman" w:cs="Times New Roman"/>
          <w:szCs w:val="24"/>
        </w:rPr>
        <w:t xml:space="preserve"> πραγματικά περιστατικά, οι…» -όπως το είχα καταθέσει εγώ χθες διαβαζόταν- «…πρώην Υπουργού Υγείας </w:t>
      </w:r>
      <w:proofErr w:type="spellStart"/>
      <w:r>
        <w:rPr>
          <w:rFonts w:eastAsia="Times New Roman" w:cs="Times New Roman"/>
          <w:szCs w:val="24"/>
        </w:rPr>
        <w:t>Αδώνιδος</w:t>
      </w:r>
      <w:proofErr w:type="spellEnd"/>
      <w:r w:rsidR="00694DCA">
        <w:rPr>
          <w:rFonts w:eastAsia="Times New Roman" w:cs="Times New Roman"/>
          <w:szCs w:val="24"/>
        </w:rPr>
        <w:t xml:space="preserve"> </w:t>
      </w:r>
      <w:r>
        <w:rPr>
          <w:rFonts w:eastAsia="Times New Roman" w:cs="Times New Roman"/>
          <w:szCs w:val="24"/>
        </w:rPr>
        <w:t>-</w:t>
      </w:r>
      <w:r w:rsidR="00694DCA">
        <w:rPr>
          <w:rFonts w:eastAsia="Times New Roman" w:cs="Times New Roman"/>
          <w:szCs w:val="24"/>
        </w:rPr>
        <w:t xml:space="preserve"> </w:t>
      </w:r>
      <w:r>
        <w:rPr>
          <w:rFonts w:eastAsia="Times New Roman" w:cs="Times New Roman"/>
          <w:szCs w:val="24"/>
        </w:rPr>
        <w:t>Σπυρίδωνος Γεωργιάδη», κ</w:t>
      </w:r>
      <w:r w:rsidR="00694DCA">
        <w:rPr>
          <w:rFonts w:eastAsia="Times New Roman" w:cs="Times New Roman"/>
          <w:szCs w:val="24"/>
        </w:rPr>
        <w:t>.</w:t>
      </w:r>
      <w:r>
        <w:rPr>
          <w:rFonts w:eastAsia="Times New Roman" w:cs="Times New Roman"/>
          <w:szCs w:val="24"/>
        </w:rPr>
        <w:t>λπ</w:t>
      </w:r>
      <w:r w:rsidR="00694DCA">
        <w:rPr>
          <w:rFonts w:eastAsia="Times New Roman" w:cs="Times New Roman"/>
          <w:szCs w:val="24"/>
        </w:rPr>
        <w:t>.</w:t>
      </w:r>
      <w:r>
        <w:rPr>
          <w:rFonts w:eastAsia="Times New Roman" w:cs="Times New Roman"/>
          <w:szCs w:val="24"/>
        </w:rPr>
        <w:t>, γιατί έλειπε η γραμμή. Αυτό που λείπει είναι «…οι υπάρχουσες ενδείξεις δεν είναι επαρκείς για την κίνηση της ποινικής διώξεως σε βάρος του πρώην Υπουργού Υγείας…». Δηλαδή, έλειπε η φράση «…οι υπάρχουσες ενδείξεις δεν είναι επαρκείς για την κίνηση ποινικής διώξεως σε βάρος του πρώην Υπουργού Υγείας…». Αυτό έλειπε.</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αν έχετε τον </w:t>
      </w:r>
      <w:r w:rsidR="00AF388E">
        <w:rPr>
          <w:rFonts w:eastAsia="Times New Roman" w:cs="Times New Roman"/>
          <w:szCs w:val="24"/>
        </w:rPr>
        <w:t>θ</w:t>
      </w:r>
      <w:r>
        <w:rPr>
          <w:rFonts w:eastAsia="Times New Roman" w:cs="Times New Roman"/>
          <w:szCs w:val="24"/>
        </w:rPr>
        <w:t>εό σας! Γι’ αυτό που τώρα σας δείχνω έκανε το κόμμα σας επίσημη ανακοίνωση και με ρωτούσατε πριν από λίγο στο Βήμα. Ως πού θα φτάσει η ανθρωποφαγία σας εναντίον 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Δεύτερον, μέσα στο πόρισμα </w:t>
      </w:r>
      <w:r w:rsidR="00AF388E">
        <w:rPr>
          <w:rFonts w:eastAsia="Times New Roman" w:cs="Times New Roman"/>
          <w:szCs w:val="24"/>
        </w:rPr>
        <w:t>-</w:t>
      </w:r>
      <w:r>
        <w:rPr>
          <w:rFonts w:eastAsia="Times New Roman" w:cs="Times New Roman"/>
          <w:szCs w:val="24"/>
        </w:rPr>
        <w:t xml:space="preserve">άλλοι φωστήρες βρήκαν κι έχουν κάνει στο </w:t>
      </w:r>
      <w:r w:rsidR="00694DCA">
        <w:rPr>
          <w:rFonts w:eastAsia="Times New Roman" w:cs="Times New Roman"/>
          <w:szCs w:val="24"/>
          <w:lang w:val="en-US"/>
        </w:rPr>
        <w:t>Twitter</w:t>
      </w:r>
      <w:r w:rsidRPr="00CA39D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trend</w:t>
      </w:r>
      <w:r>
        <w:rPr>
          <w:rFonts w:eastAsia="Times New Roman" w:cs="Times New Roman"/>
          <w:szCs w:val="24"/>
        </w:rPr>
        <w:t xml:space="preserve">», δηλαδή ατεκμηρίωτες καταθέσεις, κάτι τέτοιο είναι το </w:t>
      </w:r>
      <w:r>
        <w:rPr>
          <w:rFonts w:eastAsia="Times New Roman" w:cs="Times New Roman"/>
          <w:szCs w:val="24"/>
          <w:lang w:val="en-US"/>
        </w:rPr>
        <w:t>trend</w:t>
      </w:r>
      <w:r>
        <w:rPr>
          <w:rFonts w:eastAsia="Times New Roman" w:cs="Times New Roman"/>
          <w:szCs w:val="24"/>
        </w:rPr>
        <w:t xml:space="preserve"> που έχουν φτιάξει- αναφέρονται σε καταθέσεις στον λογαριασμό μου όλη αυτή την οκταετία που μου ήλεγξαν </w:t>
      </w:r>
      <w:r w:rsidR="00AF388E">
        <w:rPr>
          <w:rFonts w:eastAsia="Times New Roman" w:cs="Times New Roman"/>
          <w:szCs w:val="24"/>
        </w:rPr>
        <w:t>-</w:t>
      </w:r>
      <w:r>
        <w:rPr>
          <w:rFonts w:eastAsia="Times New Roman" w:cs="Times New Roman"/>
          <w:szCs w:val="24"/>
        </w:rPr>
        <w:t xml:space="preserve">δέκα χιλιάδες τη μία χρονιά, δεκαπέντε την άλλη, τριάντα χιλιάδες την άλλη χρονιά- τα οποία έχουν γίνει από υπαλλήλους των εταιρειών μου στον λογαριασμό μου, δηλωμένα στο </w:t>
      </w:r>
      <w:r w:rsidR="00694DCA">
        <w:rPr>
          <w:rFonts w:eastAsia="Times New Roman" w:cs="Times New Roman"/>
          <w:szCs w:val="24"/>
        </w:rPr>
        <w:t>«</w:t>
      </w:r>
      <w:r>
        <w:rPr>
          <w:rFonts w:eastAsia="Times New Roman" w:cs="Times New Roman"/>
          <w:szCs w:val="24"/>
        </w:rPr>
        <w:t>πόθεν έσχες</w:t>
      </w:r>
      <w:r w:rsidR="00694DCA">
        <w:rPr>
          <w:rFonts w:eastAsia="Times New Roman" w:cs="Times New Roman"/>
          <w:szCs w:val="24"/>
        </w:rPr>
        <w:t>»</w:t>
      </w:r>
      <w:r>
        <w:rPr>
          <w:rFonts w:eastAsia="Times New Roman" w:cs="Times New Roman"/>
          <w:szCs w:val="24"/>
        </w:rPr>
        <w:t xml:space="preserve"> μου. Και λένε οι εισαγγελείς σωστά στην αρχική τους ανάλυση «Βρήκαμε και καταθέσεις μετρητών από τους υπαλλήλους και τα συγγενικά του πρόσωπα», από τον αδερφό μου δηλαδή που ήταν ο διαχειριστής των εταιρειών μου. Μάλιστα.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το ίδιο διάστημα αυτές οι εταιρείες έχουν κάνει κάποια εκατομμύρια τζίρο. Εμείς που είμαστε επιχειρηματίες, τι νομίζετε, δεν παίρνουμε λεφτά από τις εταιρείες μας; Δεν πληρωνόμαστε; Από πού παίρνουμε τα λεφτά που δίνουμε; Τα έχω δηλώσει αυτά στο «πόθεν έσχες» μου, κύριε </w:t>
      </w:r>
      <w:proofErr w:type="spellStart"/>
      <w:r>
        <w:rPr>
          <w:rFonts w:eastAsia="Times New Roman" w:cs="Times New Roman"/>
          <w:szCs w:val="24"/>
        </w:rPr>
        <w:t>Δρίτσα</w:t>
      </w:r>
      <w:proofErr w:type="spellEnd"/>
      <w:r>
        <w:rPr>
          <w:rFonts w:eastAsia="Times New Roman" w:cs="Times New Roman"/>
          <w:szCs w:val="24"/>
        </w:rPr>
        <w:t xml:space="preserve">; Βεβαίως τα έχω δηλώσει. Το ξέρει ο ΣΥΡΙΖΑ ότι τα έχω δηλώσει; Το ξέρει. Γιατί το ξέρει; Διότι ο ΣΥΡΙΖΑ με δικό μου αίτημα ήλεγξε το «πόθεν έσχες» μου επί ΣΥΡΙΖΑ, κύριε </w:t>
      </w:r>
      <w:proofErr w:type="spellStart"/>
      <w:r>
        <w:rPr>
          <w:rFonts w:eastAsia="Times New Roman" w:cs="Times New Roman"/>
          <w:szCs w:val="24"/>
        </w:rPr>
        <w:t>Δρίτσα</w:t>
      </w:r>
      <w:proofErr w:type="spellEnd"/>
      <w:r>
        <w:rPr>
          <w:rFonts w:eastAsia="Times New Roman" w:cs="Times New Roman"/>
          <w:szCs w:val="24"/>
        </w:rPr>
        <w:t xml:space="preserve">, επί προεδρίας της Επιτροπής </w:t>
      </w:r>
      <w:r w:rsidR="00694DCA">
        <w:rPr>
          <w:rFonts w:eastAsia="Times New Roman" w:cs="Times New Roman"/>
          <w:szCs w:val="24"/>
        </w:rPr>
        <w:t>«π</w:t>
      </w:r>
      <w:r>
        <w:rPr>
          <w:rFonts w:eastAsia="Times New Roman" w:cs="Times New Roman"/>
          <w:szCs w:val="24"/>
        </w:rPr>
        <w:t xml:space="preserve">όθεν </w:t>
      </w:r>
      <w:r w:rsidR="00694DCA">
        <w:rPr>
          <w:rFonts w:eastAsia="Times New Roman" w:cs="Times New Roman"/>
          <w:szCs w:val="24"/>
        </w:rPr>
        <w:t>έ</w:t>
      </w:r>
      <w:r>
        <w:rPr>
          <w:rFonts w:eastAsia="Times New Roman" w:cs="Times New Roman"/>
          <w:szCs w:val="24"/>
        </w:rPr>
        <w:t>σχες</w:t>
      </w:r>
      <w:r w:rsidR="00694DCA">
        <w:rPr>
          <w:rFonts w:eastAsia="Times New Roman" w:cs="Times New Roman"/>
          <w:szCs w:val="24"/>
        </w:rPr>
        <w:t>»</w:t>
      </w:r>
      <w:r>
        <w:rPr>
          <w:rFonts w:eastAsia="Times New Roman" w:cs="Times New Roman"/>
          <w:szCs w:val="24"/>
        </w:rPr>
        <w:t xml:space="preserve"> κ</w:t>
      </w:r>
      <w:r w:rsidR="00694DCA">
        <w:rPr>
          <w:rFonts w:eastAsia="Times New Roman" w:cs="Times New Roman"/>
          <w:szCs w:val="24"/>
        </w:rPr>
        <w:t>.</w:t>
      </w:r>
      <w:r>
        <w:rPr>
          <w:rFonts w:eastAsia="Times New Roman" w:cs="Times New Roman"/>
          <w:szCs w:val="24"/>
        </w:rPr>
        <w:t xml:space="preserve"> Τασίας Χριστοδουλοπούλου. Τη γνωρίζετε; Είναι φίλη μου; </w:t>
      </w:r>
      <w:r>
        <w:rPr>
          <w:rFonts w:eastAsia="Times New Roman" w:cs="Times New Roman"/>
          <w:szCs w:val="24"/>
        </w:rPr>
        <w:lastRenderedPageBreak/>
        <w:t>Έχει λόγο η κ</w:t>
      </w:r>
      <w:r w:rsidR="00694DCA">
        <w:rPr>
          <w:rFonts w:eastAsia="Times New Roman" w:cs="Times New Roman"/>
          <w:szCs w:val="24"/>
        </w:rPr>
        <w:t>.</w:t>
      </w:r>
      <w:r>
        <w:rPr>
          <w:rFonts w:eastAsia="Times New Roman" w:cs="Times New Roman"/>
          <w:szCs w:val="24"/>
        </w:rPr>
        <w:t xml:space="preserve"> Χριστοδουλοπούλου να συγκαλύψει τον Άδωνι Γεωργιάδη; Δεν γνωρίζετε από την κ</w:t>
      </w:r>
      <w:r w:rsidR="00694DCA">
        <w:rPr>
          <w:rFonts w:eastAsia="Times New Roman" w:cs="Times New Roman"/>
          <w:szCs w:val="24"/>
        </w:rPr>
        <w:t>.</w:t>
      </w:r>
      <w:r>
        <w:rPr>
          <w:rFonts w:eastAsia="Times New Roman" w:cs="Times New Roman"/>
          <w:szCs w:val="24"/>
        </w:rPr>
        <w:t xml:space="preserve"> Τασία Χριστοδουλοπούλου ότι αφού ήλεγξε το «πόθεν έσχες» μου η </w:t>
      </w:r>
      <w:r w:rsidR="00694DCA">
        <w:rPr>
          <w:rFonts w:eastAsia="Times New Roman" w:cs="Times New Roman"/>
          <w:szCs w:val="24"/>
        </w:rPr>
        <w:t>ε</w:t>
      </w:r>
      <w:r>
        <w:rPr>
          <w:rFonts w:eastAsia="Times New Roman" w:cs="Times New Roman"/>
          <w:szCs w:val="24"/>
        </w:rPr>
        <w:t>πιτροπή, είπε «</w:t>
      </w:r>
      <w:r w:rsidR="00694DCA">
        <w:rPr>
          <w:rFonts w:eastAsia="Times New Roman" w:cs="Times New Roman"/>
          <w:szCs w:val="24"/>
        </w:rPr>
        <w:t>δ</w:t>
      </w:r>
      <w:r>
        <w:rPr>
          <w:rFonts w:eastAsia="Times New Roman" w:cs="Times New Roman"/>
          <w:szCs w:val="24"/>
        </w:rPr>
        <w:t xml:space="preserve">εν υπάρχει κανένα πρόβλημα στο </w:t>
      </w:r>
      <w:r w:rsidR="00694DCA">
        <w:rPr>
          <w:rFonts w:eastAsia="Times New Roman" w:cs="Times New Roman"/>
          <w:szCs w:val="24"/>
        </w:rPr>
        <w:t>«</w:t>
      </w:r>
      <w:r>
        <w:rPr>
          <w:rFonts w:eastAsia="Times New Roman" w:cs="Times New Roman"/>
          <w:szCs w:val="24"/>
        </w:rPr>
        <w:t>πόθεν έσχες</w:t>
      </w:r>
      <w:r w:rsidR="00694DCA">
        <w:rPr>
          <w:rFonts w:eastAsia="Times New Roman" w:cs="Times New Roman"/>
          <w:szCs w:val="24"/>
        </w:rPr>
        <w:t>»</w:t>
      </w:r>
      <w:r>
        <w:rPr>
          <w:rFonts w:eastAsia="Times New Roman" w:cs="Times New Roman"/>
          <w:szCs w:val="24"/>
        </w:rPr>
        <w:t xml:space="preserve"> του κ. Γεωργιάδη»; Το γνωρίζετε, αφού εσείς ήσασταν Πλειοψηφία.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Επικουρικά αυτού, τις καταθέσεις μου τις έχω ξαναδώσει στη Βουλή; Περιμέναμε την αρχειοθέτηση για να τις δείτε; Δεν θυμάστε, κύριε </w:t>
      </w:r>
      <w:proofErr w:type="spellStart"/>
      <w:r>
        <w:rPr>
          <w:rFonts w:eastAsia="Times New Roman" w:cs="Times New Roman"/>
          <w:szCs w:val="24"/>
        </w:rPr>
        <w:t>Δρίτσα</w:t>
      </w:r>
      <w:proofErr w:type="spellEnd"/>
      <w:r>
        <w:rPr>
          <w:rFonts w:eastAsia="Times New Roman" w:cs="Times New Roman"/>
          <w:szCs w:val="24"/>
        </w:rPr>
        <w:t xml:space="preserve"> </w:t>
      </w:r>
      <w:r w:rsidR="00426999">
        <w:rPr>
          <w:rFonts w:eastAsia="Times New Roman" w:cs="Times New Roman"/>
          <w:szCs w:val="24"/>
        </w:rPr>
        <w:t>-</w:t>
      </w:r>
      <w:r>
        <w:rPr>
          <w:rFonts w:eastAsia="Times New Roman" w:cs="Times New Roman"/>
          <w:szCs w:val="24"/>
        </w:rPr>
        <w:t xml:space="preserve">νομίζω ότι δεν ήσασταν στην </w:t>
      </w:r>
      <w:r w:rsidR="0076332D">
        <w:rPr>
          <w:rFonts w:eastAsia="Times New Roman" w:cs="Times New Roman"/>
          <w:szCs w:val="24"/>
        </w:rPr>
        <w:t>ε</w:t>
      </w:r>
      <w:r>
        <w:rPr>
          <w:rFonts w:eastAsia="Times New Roman" w:cs="Times New Roman"/>
          <w:szCs w:val="24"/>
        </w:rPr>
        <w:t xml:space="preserve">πιτροπή εσείς- ότι στην </w:t>
      </w:r>
      <w:r w:rsidR="0076332D">
        <w:rPr>
          <w:rFonts w:eastAsia="Times New Roman" w:cs="Times New Roman"/>
          <w:szCs w:val="24"/>
        </w:rPr>
        <w:t>ε</w:t>
      </w:r>
      <w:r>
        <w:rPr>
          <w:rFonts w:eastAsia="Times New Roman" w:cs="Times New Roman"/>
          <w:szCs w:val="24"/>
        </w:rPr>
        <w:t xml:space="preserve">ξεταστική </w:t>
      </w:r>
      <w:r w:rsidR="0076332D">
        <w:rPr>
          <w:rFonts w:eastAsia="Times New Roman" w:cs="Times New Roman"/>
          <w:szCs w:val="24"/>
        </w:rPr>
        <w:t>ε</w:t>
      </w:r>
      <w:r>
        <w:rPr>
          <w:rFonts w:eastAsia="Times New Roman" w:cs="Times New Roman"/>
          <w:szCs w:val="24"/>
        </w:rPr>
        <w:t xml:space="preserve">πιτροπή για την υγεία την πρώτη μέρα που πήγα είχα τυπώσει όλες τις καταθέσεις όλων των λογαριασμών μου και τις κατέθεσα στην </w:t>
      </w:r>
      <w:r w:rsidR="0076332D">
        <w:rPr>
          <w:rFonts w:eastAsia="Times New Roman" w:cs="Times New Roman"/>
          <w:szCs w:val="24"/>
        </w:rPr>
        <w:t>ε</w:t>
      </w:r>
      <w:r>
        <w:rPr>
          <w:rFonts w:eastAsia="Times New Roman" w:cs="Times New Roman"/>
          <w:szCs w:val="24"/>
        </w:rPr>
        <w:t xml:space="preserve">πιτροπή για την υγεία; Μόνος μου! Δεν μου τις ζήτησε η </w:t>
      </w:r>
      <w:r w:rsidR="0076332D">
        <w:rPr>
          <w:rFonts w:eastAsia="Times New Roman" w:cs="Times New Roman"/>
          <w:szCs w:val="24"/>
        </w:rPr>
        <w:t>ε</w:t>
      </w:r>
      <w:r>
        <w:rPr>
          <w:rFonts w:eastAsia="Times New Roman" w:cs="Times New Roman"/>
          <w:szCs w:val="24"/>
        </w:rPr>
        <w:t>πιτροπή. Είπα «</w:t>
      </w:r>
      <w:r w:rsidR="0076332D">
        <w:rPr>
          <w:rFonts w:eastAsia="Times New Roman" w:cs="Times New Roman"/>
          <w:szCs w:val="24"/>
        </w:rPr>
        <w:t>π</w:t>
      </w:r>
      <w:r>
        <w:rPr>
          <w:rFonts w:eastAsia="Times New Roman" w:cs="Times New Roman"/>
          <w:szCs w:val="24"/>
        </w:rPr>
        <w:t>άρτε και τις καταθέσεις 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Βγαίνει χθες η αρχειοθέτηση και το κόμμα σας βγάζει ανακοίνωση που αμφισβητεί την αρχειοθέτηση. Δηλαδή, τι λέει το κόμμα σας; Αν έχετε τον Θεό σας! Αυτά είναι φοβερά που ζούμε! Στην ουσία υπονοεί ότι ο οικονομικός εισαγγελέας και όλη η οικονομική εισαγγελία είναι σε κάποια προσπάθεια συγκάλυψης των ευθυνών μου για τη </w:t>
      </w:r>
      <w:r w:rsidR="0076332D">
        <w:rPr>
          <w:rFonts w:eastAsia="Times New Roman" w:cs="Times New Roman"/>
          <w:szCs w:val="24"/>
        </w:rPr>
        <w:t>«</w:t>
      </w:r>
      <w:r w:rsidRPr="001D01E7">
        <w:rPr>
          <w:rFonts w:eastAsia="Times New Roman" w:cs="Times New Roman"/>
          <w:szCs w:val="24"/>
          <w:lang w:val="en-US"/>
        </w:rPr>
        <w:t>NOVARTIS</w:t>
      </w:r>
      <w:r w:rsidR="0076332D">
        <w:rPr>
          <w:rFonts w:eastAsia="Times New Roman" w:cs="Times New Roman"/>
          <w:szCs w:val="24"/>
        </w:rPr>
        <w:t>»</w:t>
      </w:r>
      <w:r>
        <w:rPr>
          <w:rFonts w:eastAsia="Times New Roman" w:cs="Times New Roman"/>
          <w:szCs w:val="24"/>
        </w:rPr>
        <w:t>. Αυτό λέει η ανακοίνωσή σας. Δηλαδή, λέει ότι εγώ είμαι πλέον συνένοχος με τους εισαγγελικούς λειτουργούς.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τον Θεό! Θα σταματήσετε; Ανθρώπινα σας το λέω! Θα σταματήσετε; Το «πόθεν έσχες» μου το ελέγξατε εσείς του ΣΥΡΙΖΑ και μου είπατε «εντάξει». Εσείς του ΣΥΡΙΖΑ είπατε προηγουμένως ότι κάνατε προκαταρκτική και τα </w:t>
      </w:r>
      <w:r>
        <w:rPr>
          <w:rFonts w:eastAsia="Times New Roman" w:cs="Times New Roman"/>
          <w:szCs w:val="24"/>
        </w:rPr>
        <w:lastRenderedPageBreak/>
        <w:t xml:space="preserve">στείλατε στη δικαιοσύνη. Η δικαιοσύνη </w:t>
      </w:r>
      <w:proofErr w:type="spellStart"/>
      <w:r>
        <w:rPr>
          <w:rFonts w:eastAsia="Times New Roman" w:cs="Times New Roman"/>
          <w:szCs w:val="24"/>
        </w:rPr>
        <w:t>απεφάνθη</w:t>
      </w:r>
      <w:proofErr w:type="spellEnd"/>
      <w:r>
        <w:rPr>
          <w:rFonts w:eastAsia="Times New Roman" w:cs="Times New Roman"/>
          <w:szCs w:val="24"/>
        </w:rPr>
        <w:t xml:space="preserve">. Τι άλλο θέλετε από μένα, κύριε </w:t>
      </w:r>
      <w:proofErr w:type="spellStart"/>
      <w:r>
        <w:rPr>
          <w:rFonts w:eastAsia="Times New Roman" w:cs="Times New Roman"/>
          <w:szCs w:val="24"/>
        </w:rPr>
        <w:t>Δρίτσα</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Ακούστε το αμίμητο, κύριοι συνάδελφοι, το οποίο εδώ πια ξεπερνάει κάθε έννοια λογικής. Ειλικρινά δεν ξέρω τι άλλο να πω. Πείτε μου πού να πάω να πω. Πρώτο θέμα σήμερα στην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 xml:space="preserve"> είναι ότι βρήκαμε λεφτά, λέει, στους λογαριασμούς του Γεωργιάδη από τον </w:t>
      </w:r>
      <w:r w:rsidR="0076332D">
        <w:rPr>
          <w:rFonts w:eastAsia="Times New Roman" w:cs="Times New Roman"/>
          <w:szCs w:val="24"/>
        </w:rPr>
        <w:t>«</w:t>
      </w:r>
      <w:r>
        <w:rPr>
          <w:rFonts w:eastAsia="Times New Roman" w:cs="Times New Roman"/>
          <w:szCs w:val="24"/>
        </w:rPr>
        <w:t>ΣΚΑΪ</w:t>
      </w:r>
      <w:r w:rsidR="0076332D">
        <w:rPr>
          <w:rFonts w:eastAsia="Times New Roman" w:cs="Times New Roman"/>
          <w:szCs w:val="24"/>
        </w:rPr>
        <w:t>»</w:t>
      </w:r>
      <w:r>
        <w:rPr>
          <w:rFonts w:eastAsia="Times New Roman" w:cs="Times New Roman"/>
          <w:szCs w:val="24"/>
        </w:rPr>
        <w:t xml:space="preserve">. Το διαβάσατε στην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 xml:space="preserve">; Πρώτο θέμα είναι, από αναφορές του </w:t>
      </w:r>
      <w:r w:rsidR="0076332D">
        <w:rPr>
          <w:rFonts w:eastAsia="Times New Roman" w:cs="Times New Roman"/>
          <w:szCs w:val="24"/>
        </w:rPr>
        <w:t>«</w:t>
      </w:r>
      <w:r>
        <w:rPr>
          <w:rFonts w:eastAsia="Times New Roman" w:cs="Times New Roman"/>
          <w:szCs w:val="24"/>
          <w:lang w:val="en-US"/>
        </w:rPr>
        <w:t>DOCUMENTO</w:t>
      </w:r>
      <w:r w:rsidR="0076332D">
        <w:rPr>
          <w:rFonts w:eastAsia="Times New Roman" w:cs="Times New Roman"/>
          <w:szCs w:val="24"/>
        </w:rPr>
        <w:t>»</w:t>
      </w:r>
      <w:r>
        <w:rPr>
          <w:rFonts w:eastAsia="Times New Roman" w:cs="Times New Roman"/>
          <w:szCs w:val="24"/>
        </w:rPr>
        <w:t>. Είναι στην πράξη αρχειοθέτησης.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Συγγνώμη, δεν ξέρετε ότι η σύζυγός μου δούλευε στο </w:t>
      </w:r>
      <w:r w:rsidR="0076332D">
        <w:rPr>
          <w:rFonts w:eastAsia="Times New Roman" w:cs="Times New Roman"/>
          <w:szCs w:val="24"/>
        </w:rPr>
        <w:t>«</w:t>
      </w:r>
      <w:r>
        <w:rPr>
          <w:rFonts w:eastAsia="Times New Roman" w:cs="Times New Roman"/>
          <w:szCs w:val="24"/>
        </w:rPr>
        <w:t>ΣΚΑΪ</w:t>
      </w:r>
      <w:r w:rsidR="0076332D">
        <w:rPr>
          <w:rFonts w:eastAsia="Times New Roman" w:cs="Times New Roman"/>
          <w:szCs w:val="24"/>
        </w:rPr>
        <w:t>»</w:t>
      </w:r>
      <w:r>
        <w:rPr>
          <w:rFonts w:eastAsia="Times New Roman" w:cs="Times New Roman"/>
          <w:szCs w:val="24"/>
        </w:rPr>
        <w:t xml:space="preserve"> και παρουσίαζε εκπομπή; Τι λέτε, τζάμπα την παρουσίαζε την εκπομπή ή πληρωνόταν από την εκπομπή που παρουσίαζε; Πληρώθηκε για την εκπομπή ή δεν πληρώθηκε; Δεν είναι δηλωμένα στο «πόθεν έσχες» της; Προφανώς και είναι! Και αυτό είναι πρώτο θέμα στην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Δρίτσα</w:t>
      </w:r>
      <w:proofErr w:type="spellEnd"/>
      <w:r>
        <w:rPr>
          <w:rFonts w:eastAsia="Times New Roman" w:cs="Times New Roman"/>
          <w:szCs w:val="24"/>
        </w:rPr>
        <w:t xml:space="preserve"> </w:t>
      </w:r>
      <w:r w:rsidR="00AF388E">
        <w:rPr>
          <w:rFonts w:eastAsia="Times New Roman" w:cs="Times New Roman"/>
          <w:szCs w:val="24"/>
        </w:rPr>
        <w:t>-</w:t>
      </w:r>
      <w:r>
        <w:rPr>
          <w:rFonts w:eastAsia="Times New Roman" w:cs="Times New Roman"/>
          <w:szCs w:val="24"/>
        </w:rPr>
        <w:t>και γι’ αυτό έχει φτάσει σ</w:t>
      </w:r>
      <w:r w:rsidR="0076332D">
        <w:rPr>
          <w:rFonts w:eastAsia="Times New Roman" w:cs="Times New Roman"/>
          <w:szCs w:val="24"/>
        </w:rPr>
        <w:t>ε</w:t>
      </w:r>
      <w:r>
        <w:rPr>
          <w:rFonts w:eastAsia="Times New Roman" w:cs="Times New Roman"/>
          <w:szCs w:val="24"/>
        </w:rPr>
        <w:t xml:space="preserve"> αυτό το σημείο σήμερα και πάτε να την κλείσετε- είχε και μια ηθική αξία. Δεν ήταν ποτέ </w:t>
      </w:r>
      <w:r w:rsidR="0076332D">
        <w:rPr>
          <w:rFonts w:eastAsia="Times New Roman" w:cs="Times New Roman"/>
          <w:szCs w:val="24"/>
        </w:rPr>
        <w:t>«</w:t>
      </w:r>
      <w:r>
        <w:rPr>
          <w:rFonts w:eastAsia="Times New Roman" w:cs="Times New Roman"/>
          <w:szCs w:val="24"/>
          <w:lang w:val="en-US"/>
        </w:rPr>
        <w:t>DOCUMENTO</w:t>
      </w:r>
      <w:r w:rsidR="0076332D">
        <w:rPr>
          <w:rFonts w:eastAsia="Times New Roman" w:cs="Times New Roman"/>
          <w:szCs w:val="24"/>
        </w:rPr>
        <w:t>»</w:t>
      </w:r>
      <w:r>
        <w:rPr>
          <w:rFonts w:eastAsia="Times New Roman" w:cs="Times New Roman"/>
          <w:szCs w:val="24"/>
        </w:rPr>
        <w:t xml:space="preserve"> η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 xml:space="preserve">. Η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 xml:space="preserve"> είχε μια ηθική αξία. Εγώ μπορεί να μην είμαι αριστερός, δεν ήμουν ποτέ, αλλά αντιλαμβάνομαι ότι η </w:t>
      </w:r>
      <w:r w:rsidR="0076332D">
        <w:rPr>
          <w:rFonts w:eastAsia="Times New Roman" w:cs="Times New Roman"/>
          <w:szCs w:val="24"/>
        </w:rPr>
        <w:t>«</w:t>
      </w:r>
      <w:r>
        <w:rPr>
          <w:rFonts w:eastAsia="Times New Roman" w:cs="Times New Roman"/>
          <w:szCs w:val="24"/>
        </w:rPr>
        <w:t>ΑΥΓΗ</w:t>
      </w:r>
      <w:r w:rsidR="0076332D">
        <w:rPr>
          <w:rFonts w:eastAsia="Times New Roman" w:cs="Times New Roman"/>
          <w:szCs w:val="24"/>
        </w:rPr>
        <w:t>»</w:t>
      </w:r>
      <w:r>
        <w:rPr>
          <w:rFonts w:eastAsia="Times New Roman" w:cs="Times New Roman"/>
          <w:szCs w:val="24"/>
        </w:rPr>
        <w:t xml:space="preserve"> είχε στην ελληνική κοινωνία μια ηθική αξία. Είναι ηθικό αυτό που κάνετε σήμερα; Με κατηγορήσατε, με στείλατε στη δικαιοσύνη, </w:t>
      </w:r>
      <w:proofErr w:type="spellStart"/>
      <w:r>
        <w:rPr>
          <w:rFonts w:eastAsia="Times New Roman" w:cs="Times New Roman"/>
          <w:szCs w:val="24"/>
        </w:rPr>
        <w:t>απεφάνθη</w:t>
      </w:r>
      <w:proofErr w:type="spellEnd"/>
      <w:r>
        <w:rPr>
          <w:rFonts w:eastAsia="Times New Roman" w:cs="Times New Roman"/>
          <w:szCs w:val="24"/>
        </w:rPr>
        <w:t xml:space="preserve"> η δικαιοσύνη. Ελέγξατε </w:t>
      </w:r>
      <w:r>
        <w:rPr>
          <w:rFonts w:eastAsia="Times New Roman" w:cs="Times New Roman"/>
          <w:szCs w:val="24"/>
        </w:rPr>
        <w:lastRenderedPageBreak/>
        <w:t>το «πόθεν έσχες» μου, σας έδωσα τις καταθέσεις μου. Τι άλλο θέλετε από μένα, για να μην το ξαναπείτε ποτέ; Μπορείτε να μου πείτε;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w:t>
      </w:r>
      <w:r w:rsidR="0076332D">
        <w:rPr>
          <w:rFonts w:eastAsia="Times New Roman" w:cs="Times New Roman"/>
          <w:szCs w:val="24"/>
        </w:rPr>
        <w:t>να</w:t>
      </w:r>
      <w:r>
        <w:rPr>
          <w:rFonts w:eastAsia="Times New Roman" w:cs="Times New Roman"/>
          <w:szCs w:val="24"/>
        </w:rPr>
        <w:t xml:space="preserve"> μου πείτε εσείς πάλι για ίσες αποστάσεις σ</w:t>
      </w:r>
      <w:r w:rsidR="0076332D">
        <w:rPr>
          <w:rFonts w:eastAsia="Times New Roman" w:cs="Times New Roman"/>
          <w:szCs w:val="24"/>
        </w:rPr>
        <w:t>ε</w:t>
      </w:r>
      <w:r>
        <w:rPr>
          <w:rFonts w:eastAsia="Times New Roman" w:cs="Times New Roman"/>
          <w:szCs w:val="24"/>
        </w:rPr>
        <w:t xml:space="preserve"> αυτά.</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Το δάχτυλο, κύριε Γεωργιάδη, το δάχτυλο. Μη μας κουνάτε το δάχτυλο.</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Ακούστε. Εδώ είμαστε χώρα του δυτικού κόσμου. Εδώ δεν έχουμε λαϊκά δικαστήρια. Εδώ έχουμε θεσμούς, έχουμε ανεξαρτησία των εξουσιών, έχουμε ανάγκη αποδείξεως των κατηγοριών σε δικαστήριο για να κριθεί κάποιος ένοχος. Έχουμε τέτοιες φιλοσοφίες. Έτσι πορευτήκαμε. Με αυτές έχουμε φτιάξει αυτό το κράτος και αυτή την κοινωνία.</w:t>
      </w:r>
    </w:p>
    <w:p w:rsidR="005B5C2F" w:rsidRDefault="00144DB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Θέλει ο ΣΥΡΙΖΑ αυτά να τα καταργήσουμε όλα; Θέλετε; Θέλετε δηλαδή εγώ να αρχίσω λέω ότι είχατε </w:t>
      </w:r>
      <w:r w:rsidR="0076332D">
        <w:rPr>
          <w:rFonts w:eastAsia="Times New Roman" w:cs="Times New Roman"/>
          <w:szCs w:val="24"/>
        </w:rPr>
        <w:t>Υ</w:t>
      </w:r>
      <w:r>
        <w:rPr>
          <w:rFonts w:eastAsia="Times New Roman" w:cs="Times New Roman"/>
          <w:szCs w:val="24"/>
        </w:rPr>
        <w:t xml:space="preserve">πουργό που είχε ξεχάσει να πουλήσει την εταιρεία όταν έγινε </w:t>
      </w:r>
      <w:r w:rsidR="0076332D">
        <w:rPr>
          <w:rFonts w:eastAsia="Times New Roman" w:cs="Times New Roman"/>
          <w:szCs w:val="24"/>
        </w:rPr>
        <w:t>Υ</w:t>
      </w:r>
      <w:r>
        <w:rPr>
          <w:rFonts w:eastAsia="Times New Roman" w:cs="Times New Roman"/>
          <w:szCs w:val="24"/>
        </w:rPr>
        <w:t xml:space="preserve">πουργός κι έκανε ιδιωτικό συμφωνητικό ένα βράδυ σε ένα αστυνομικό τμήμα και έβαλε με δόσεις να παίρνει τα εκατό χιλιάρικα; Ο κ. </w:t>
      </w:r>
      <w:proofErr w:type="spellStart"/>
      <w:r>
        <w:rPr>
          <w:rFonts w:eastAsia="Times New Roman" w:cs="Times New Roman"/>
          <w:szCs w:val="24"/>
        </w:rPr>
        <w:t>Φλαμπουράρης</w:t>
      </w:r>
      <w:proofErr w:type="spellEnd"/>
      <w:r>
        <w:rPr>
          <w:rFonts w:eastAsia="Times New Roman" w:cs="Times New Roman"/>
          <w:szCs w:val="24"/>
        </w:rPr>
        <w:t xml:space="preserve">; Είχατε άλλον </w:t>
      </w:r>
      <w:r w:rsidR="0076332D">
        <w:rPr>
          <w:rFonts w:eastAsia="Times New Roman" w:cs="Times New Roman"/>
          <w:szCs w:val="24"/>
        </w:rPr>
        <w:t>Υ</w:t>
      </w:r>
      <w:r>
        <w:rPr>
          <w:rFonts w:eastAsia="Times New Roman" w:cs="Times New Roman"/>
          <w:szCs w:val="24"/>
        </w:rPr>
        <w:t xml:space="preserve">πουργό ο οποίος ξέχασε να δηλώσει ένα εκατομμύριο καταθέσεις στο </w:t>
      </w:r>
      <w:r w:rsidR="0076332D">
        <w:rPr>
          <w:rFonts w:eastAsia="Times New Roman" w:cs="Times New Roman"/>
          <w:szCs w:val="24"/>
        </w:rPr>
        <w:t>«</w:t>
      </w:r>
      <w:r>
        <w:rPr>
          <w:rFonts w:eastAsia="Times New Roman" w:cs="Times New Roman"/>
          <w:szCs w:val="24"/>
        </w:rPr>
        <w:t>πόθεν έσχες</w:t>
      </w:r>
      <w:r w:rsidR="0076332D">
        <w:rPr>
          <w:rFonts w:eastAsia="Times New Roman" w:cs="Times New Roman"/>
          <w:szCs w:val="24"/>
        </w:rPr>
        <w:t>»</w:t>
      </w:r>
      <w:r>
        <w:rPr>
          <w:rFonts w:eastAsia="Times New Roman" w:cs="Times New Roman"/>
          <w:szCs w:val="24"/>
        </w:rPr>
        <w:t xml:space="preserve"> του και κάναμε τα στρ</w:t>
      </w:r>
      <w:r>
        <w:rPr>
          <w:rFonts w:eastAsia="Times New Roman" w:cs="Times New Roman"/>
          <w:szCs w:val="24"/>
        </w:rPr>
        <w:t xml:space="preserve">αβά μάτια στην επιτροπή για να μην πάει φυλακή; Ή ότι είχατε άλλον Υπουργό που του έλειπαν 100.000 ευρώ και πούλησε αυτοκίνητο του </w:t>
      </w:r>
      <w:proofErr w:type="spellStart"/>
      <w:r>
        <w:rPr>
          <w:rFonts w:eastAsia="Times New Roman" w:cs="Times New Roman"/>
          <w:szCs w:val="24"/>
        </w:rPr>
        <w:t>Αμίν</w:t>
      </w:r>
      <w:proofErr w:type="spellEnd"/>
      <w:r>
        <w:rPr>
          <w:rFonts w:eastAsia="Times New Roman" w:cs="Times New Roman"/>
          <w:szCs w:val="24"/>
        </w:rPr>
        <w:t xml:space="preserve"> Νταντά στο </w:t>
      </w:r>
      <w:r w:rsidR="0076332D">
        <w:rPr>
          <w:rFonts w:eastAsia="Times New Roman" w:cs="Times New Roman"/>
          <w:szCs w:val="24"/>
        </w:rPr>
        <w:t>«</w:t>
      </w:r>
      <w:r>
        <w:rPr>
          <w:rFonts w:eastAsia="Times New Roman" w:cs="Times New Roman"/>
          <w:szCs w:val="24"/>
        </w:rPr>
        <w:t xml:space="preserve">πόθεν </w:t>
      </w:r>
      <w:r>
        <w:rPr>
          <w:rFonts w:eastAsia="Times New Roman" w:cs="Times New Roman"/>
          <w:szCs w:val="24"/>
        </w:rPr>
        <w:lastRenderedPageBreak/>
        <w:t>έσχες</w:t>
      </w:r>
      <w:r w:rsidR="0076332D">
        <w:rPr>
          <w:rFonts w:eastAsia="Times New Roman" w:cs="Times New Roman"/>
          <w:szCs w:val="24"/>
        </w:rPr>
        <w:t>»</w:t>
      </w:r>
      <w:r>
        <w:rPr>
          <w:rFonts w:eastAsia="Times New Roman" w:cs="Times New Roman"/>
          <w:szCs w:val="24"/>
        </w:rPr>
        <w:t xml:space="preserve"> του για να δικαιολογήσει τα εκατό χιλιάρικα; Αυτή θέλετε να είναι η συζήτηση από δω και μπρος;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η τελευταία φορά που ανέχομαι να με ρωτήσει ένας από τον ΣΥΡΙΖΑ για τη </w:t>
      </w:r>
      <w:r w:rsidR="0076332D">
        <w:rPr>
          <w:rFonts w:eastAsia="Times New Roman" w:cs="Times New Roman"/>
          <w:szCs w:val="24"/>
        </w:rPr>
        <w:t>«</w:t>
      </w:r>
      <w:r>
        <w:rPr>
          <w:rFonts w:eastAsia="Times New Roman" w:cs="Times New Roman"/>
          <w:szCs w:val="24"/>
          <w:lang w:val="en-US"/>
        </w:rPr>
        <w:t>NOVARTIS</w:t>
      </w:r>
      <w:r w:rsidR="0076332D">
        <w:rPr>
          <w:rFonts w:eastAsia="Times New Roman" w:cs="Times New Roman"/>
          <w:szCs w:val="24"/>
        </w:rPr>
        <w:t>»</w:t>
      </w:r>
      <w:r w:rsidRPr="00A6380A">
        <w:rPr>
          <w:rFonts w:eastAsia="Times New Roman" w:cs="Times New Roman"/>
          <w:szCs w:val="24"/>
        </w:rPr>
        <w:t xml:space="preserve"> </w:t>
      </w:r>
      <w:r>
        <w:rPr>
          <w:rFonts w:eastAsia="Times New Roman" w:cs="Times New Roman"/>
          <w:szCs w:val="24"/>
        </w:rPr>
        <w:t xml:space="preserve">ως προς το ποινικό σκέλος, επαναλαμβάνω. Ως προς το πολιτικό σκέλος και την πολιτική ή τη φαρμακοβιομηχανία, πολύ ευχαρίστως. Όσο θέλετε. Ως προς το ποινικό σκέλος, η δικαιοσύνη </w:t>
      </w:r>
      <w:proofErr w:type="spellStart"/>
      <w:r>
        <w:rPr>
          <w:rFonts w:eastAsia="Times New Roman" w:cs="Times New Roman"/>
          <w:szCs w:val="24"/>
        </w:rPr>
        <w:t>απεφάνθη</w:t>
      </w:r>
      <w:proofErr w:type="spellEnd"/>
      <w:r>
        <w:rPr>
          <w:rFonts w:eastAsia="Times New Roman" w:cs="Times New Roman"/>
          <w:szCs w:val="24"/>
        </w:rPr>
        <w:t xml:space="preserve">. Άλλον τρόπο δεν έχουμε στην Ελλάδα.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Παρακαλώ πολύ τον κ. Τσίπρα να σταματήσει.</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Θα με συγχωρέσετε, κυρίες και κύριοι συνάδελφοι, αλλά εγώ από αύριο, αναγκαστικά, σε όποιον μιλάει, θα καταθέτω αγωγή. Δεν έχω άλλο τρόπο. Αν μου υποδείξετε άλλον τρόπο, ευχαρίστως. Αγωγή, όχι μήνυση. Θα πηγαίνει, θα πηγαίνω με την πράξη αρχειοθέτησης και θα πληρώνει. Να τελειώσει η πλάκα. Μέχρι εδώ.</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Κλείνω τώρα με αυτό. Για την ιστορία να πω ότι η πράξη αρχειοθετήσεως είναι έπος για μένα. Και το έπος ποιο είναι; Ότι οι εισαγγελείς μπήκαν στην ουσία των κατηγοριών εναντίον μου.</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που κατά την γνώμη μου, κύριε </w:t>
      </w:r>
      <w:proofErr w:type="spellStart"/>
      <w:r>
        <w:rPr>
          <w:rFonts w:eastAsia="Times New Roman" w:cs="Times New Roman"/>
          <w:szCs w:val="24"/>
        </w:rPr>
        <w:t>Δρίτσα</w:t>
      </w:r>
      <w:proofErr w:type="spellEnd"/>
      <w:r>
        <w:rPr>
          <w:rFonts w:eastAsia="Times New Roman" w:cs="Times New Roman"/>
          <w:szCs w:val="24"/>
        </w:rPr>
        <w:t xml:space="preserve"> -επειδή ρωτήσατε- θα έπρεπε να το κάνετε στην προκαταρκτική επιτροπή εσείς. Να φέρω ένα παράδειγμα, επειδή </w:t>
      </w:r>
      <w:r w:rsidR="00AF388E">
        <w:rPr>
          <w:rFonts w:eastAsia="Times New Roman" w:cs="Times New Roman"/>
          <w:szCs w:val="24"/>
        </w:rPr>
        <w:t>-</w:t>
      </w:r>
      <w:r>
        <w:rPr>
          <w:rFonts w:eastAsia="Times New Roman" w:cs="Times New Roman"/>
          <w:szCs w:val="24"/>
        </w:rPr>
        <w:t xml:space="preserve">λέω- με προκαλέσατε, τι έπρεπε να κάνετε. Λάθος τα </w:t>
      </w:r>
      <w:r>
        <w:rPr>
          <w:rFonts w:eastAsia="Times New Roman" w:cs="Times New Roman"/>
          <w:szCs w:val="24"/>
        </w:rPr>
        <w:lastRenderedPageBreak/>
        <w:t xml:space="preserve">κάνατε. Για πολιτικούς λόγους τα κάνατε, γι’ αυτό είστε σκευωροί. Γιατί το Σύνταγμα σάς έδινε όλη τη δυνατότητα να λειτουργήσετε ως εισαγγελική αρχή. Ο ένας, λοιπόν, μάρτυρας </w:t>
      </w:r>
      <w:r w:rsidR="00AF388E">
        <w:rPr>
          <w:rFonts w:eastAsia="Times New Roman" w:cs="Times New Roman"/>
          <w:szCs w:val="24"/>
        </w:rPr>
        <w:t>-</w:t>
      </w:r>
      <w:r>
        <w:rPr>
          <w:rFonts w:eastAsia="Times New Roman" w:cs="Times New Roman"/>
          <w:szCs w:val="24"/>
        </w:rPr>
        <w:t xml:space="preserve">αυτά λέει μέσα η αρχειοθέτηση- κατέθεσε ότι τον Σεπτέμβριο του 2013 ήρθε ο κ. </w:t>
      </w:r>
      <w:proofErr w:type="spellStart"/>
      <w:r>
        <w:rPr>
          <w:rFonts w:eastAsia="Times New Roman" w:cs="Times New Roman"/>
          <w:szCs w:val="24"/>
        </w:rPr>
        <w:t>Φρουζής</w:t>
      </w:r>
      <w:proofErr w:type="spellEnd"/>
      <w:r>
        <w:rPr>
          <w:rFonts w:eastAsia="Times New Roman" w:cs="Times New Roman"/>
          <w:szCs w:val="24"/>
        </w:rPr>
        <w:t xml:space="preserve"> στο γραφείο μου και μου έδωσε 2 εκατομμύρια ευρώ. Γιατί μου έδωσε </w:t>
      </w:r>
      <w:r w:rsidR="00AF388E">
        <w:rPr>
          <w:rFonts w:eastAsia="Times New Roman" w:cs="Times New Roman"/>
          <w:szCs w:val="24"/>
        </w:rPr>
        <w:t>2</w:t>
      </w:r>
      <w:r>
        <w:rPr>
          <w:rFonts w:eastAsia="Times New Roman" w:cs="Times New Roman"/>
          <w:szCs w:val="24"/>
        </w:rPr>
        <w:t xml:space="preserve"> εκατομμύρια ευρώ, κατά τον μάρτυρα; Γιατί είχα πληρώσει, λέει, τη </w:t>
      </w:r>
      <w:r w:rsidR="0076332D">
        <w:rPr>
          <w:rFonts w:eastAsia="Times New Roman" w:cs="Times New Roman"/>
          <w:szCs w:val="24"/>
        </w:rPr>
        <w:t>«</w:t>
      </w:r>
      <w:r w:rsidR="0076332D">
        <w:rPr>
          <w:rFonts w:eastAsia="Times New Roman" w:cs="Times New Roman"/>
          <w:szCs w:val="24"/>
          <w:lang w:val="en-US"/>
        </w:rPr>
        <w:t>NOVARTIS</w:t>
      </w:r>
      <w:r w:rsidR="0076332D">
        <w:rPr>
          <w:rFonts w:eastAsia="Times New Roman" w:cs="Times New Roman"/>
          <w:szCs w:val="24"/>
        </w:rPr>
        <w:t>»</w:t>
      </w:r>
      <w:r>
        <w:rPr>
          <w:rFonts w:eastAsia="Times New Roman" w:cs="Times New Roman"/>
          <w:szCs w:val="24"/>
        </w:rPr>
        <w:t xml:space="preserve"> προνομιακά από </w:t>
      </w:r>
      <w:proofErr w:type="spellStart"/>
      <w:r>
        <w:rPr>
          <w:rFonts w:eastAsia="Times New Roman" w:cs="Times New Roman"/>
          <w:szCs w:val="24"/>
        </w:rPr>
        <w:t>χρωστούμενα</w:t>
      </w:r>
      <w:proofErr w:type="spellEnd"/>
      <w:r>
        <w:rPr>
          <w:rFonts w:eastAsia="Times New Roman" w:cs="Times New Roman"/>
          <w:szCs w:val="24"/>
        </w:rPr>
        <w:t xml:space="preserve"> 65 εκατομμύρια.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κατέθεσα εκείνη τη μέρα εδώ, κύριε </w:t>
      </w:r>
      <w:proofErr w:type="spellStart"/>
      <w:r>
        <w:rPr>
          <w:rFonts w:eastAsia="Times New Roman" w:cs="Times New Roman"/>
          <w:szCs w:val="24"/>
        </w:rPr>
        <w:t>Δρίτσα</w:t>
      </w:r>
      <w:proofErr w:type="spellEnd"/>
      <w:r>
        <w:rPr>
          <w:rFonts w:eastAsia="Times New Roman" w:cs="Times New Roman"/>
          <w:szCs w:val="24"/>
        </w:rPr>
        <w:t xml:space="preserve">, ότι εγώ είχα πληρώσει 19 εκατομμύρια και όχι 65 εκατομμύρια μέχρι τον Σεπτέμβριο του 2013. Αν απλώς καλούσατε τον μάρτυρα αυτόν στην επιτροπή σας και του λέγατε «μα, εδώ έχει πληρώσει 19 και όχι 65 εκατομμύρια, άρα γιατί του έδωσε ο </w:t>
      </w:r>
      <w:proofErr w:type="spellStart"/>
      <w:r>
        <w:rPr>
          <w:rFonts w:eastAsia="Times New Roman" w:cs="Times New Roman"/>
          <w:szCs w:val="24"/>
        </w:rPr>
        <w:t>Φρουζής</w:t>
      </w:r>
      <w:proofErr w:type="spellEnd"/>
      <w:r>
        <w:rPr>
          <w:rFonts w:eastAsia="Times New Roman" w:cs="Times New Roman"/>
          <w:szCs w:val="24"/>
        </w:rPr>
        <w:t xml:space="preserve"> τα 2 εκατομμύρια;» θα είχε τελειώσει η ιστορία στην αρχή. Θα φαινόταν ότι είναι ψευδομάρτυρας.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γιατί δεν το κάνατε; Γιατί δεν σας έφτανε να αποδείξετε ότι είμαι αθώος, όπως θα έκανε ένας σοβαρός πολιτικός αντίπαλος, ή ένοχος -αν ήμουνα. Σας ενδιέφερε να κρατήσει σε χρονικό εύρος αυτή η ιστορία έτσι ώστε να πάμε στις εκλογές κατηγορούμενοι. Αυτό ήταν το πολιτικό σας σχέδιο. Αυτό θέλατε να κάνετε. Αυτό κάνατε τελικά, με την παραπομπή μας στη δικαιοσύνη. Δεν σας βγήκε, γιατί ο ελληνικός λαός δεν τσίμπησε και τώρα που η δικαιοσύνη </w:t>
      </w:r>
      <w:proofErr w:type="spellStart"/>
      <w:r>
        <w:rPr>
          <w:rFonts w:eastAsia="Times New Roman" w:cs="Times New Roman"/>
          <w:szCs w:val="24"/>
        </w:rPr>
        <w:t>απεφάνθη</w:t>
      </w:r>
      <w:proofErr w:type="spellEnd"/>
      <w:r>
        <w:rPr>
          <w:rFonts w:eastAsia="Times New Roman" w:cs="Times New Roman"/>
          <w:szCs w:val="24"/>
        </w:rPr>
        <w:t xml:space="preserve">, συνεχίζετε το ίδιο τροπάρι. Φτάνει. Μέχρι εδώ!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Και επικαλούμαι τα αισθήματα κάθε δημοκρατικού πολίτη αυτής της χώρας να σκεφτεί τι θα έκανε, πλέον, στη θέση μου, που μετά από όλα αυτά εξακολουθώ να δέχομαι αυτήν τη λάσπη εναντίον μου.</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με συγχωρέσετε γι’ αυτή τη συναισθηματική φόρτιση, αλλά υπάρχουν στιγμές στην πολιτική που είμαστε και άνθρωποι δεν είμαστε ρομπότ, ούτε να μας κρίνει κάποιος αν φώναξε αυτός εκεί, του ξέφυγε να πει αυτό, γιατί το είπε κ.λπ.</w:t>
      </w:r>
      <w:r w:rsidR="0076332D">
        <w:rPr>
          <w:rFonts w:eastAsia="Times New Roman" w:cs="Times New Roman"/>
          <w:szCs w:val="24"/>
        </w:rPr>
        <w:t>.</w:t>
      </w:r>
      <w:r>
        <w:rPr>
          <w:rFonts w:eastAsia="Times New Roman" w:cs="Times New Roman"/>
          <w:szCs w:val="24"/>
        </w:rPr>
        <w:t xml:space="preserve"> Δεν είμαστε μηχανές, άνθρωποι είμαστε.</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Έβαλε σήμερα ο Τσίπρας όλη την </w:t>
      </w:r>
      <w:proofErr w:type="spellStart"/>
      <w:r>
        <w:rPr>
          <w:rFonts w:eastAsia="Times New Roman" w:cs="Times New Roman"/>
          <w:szCs w:val="24"/>
        </w:rPr>
        <w:t>υπόγα</w:t>
      </w:r>
      <w:proofErr w:type="spellEnd"/>
      <w:r>
        <w:rPr>
          <w:rFonts w:eastAsia="Times New Roman" w:cs="Times New Roman"/>
          <w:szCs w:val="24"/>
        </w:rPr>
        <w:t xml:space="preserve"> του διαδικτύου, πάλι, να με παρουσιάζει ένοχο και δεν ντρέπεται.</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Πάμε, τώρα, στη συζήτηση του νομοσχεδίου.</w:t>
      </w:r>
    </w:p>
    <w:p w:rsidR="009B1533" w:rsidRDefault="00F93039">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Νέος αναπτυξιακός νόμος: Πρώτα από όλα, καταθέτω αυτό που είπα χθες. Είναι ο πίνακας της στατιστικής σύγκρισης των ετησίων υπαγωγών επί διακυβερνήσεως ΣΥΡΙΖΑ και επί διακυβερνήσεως Νέας Δημοκρατίας. Τα είπα χθες τα ποσοστά. Απλώς θα αναφέρω ότι στο γενικό άθροισμα έχουμε κατ’ έτος αύξηση υπαγωγών συν 284%. Μπράβο, αγαπητέ Νίκο Παπαθανάση.</w:t>
      </w:r>
    </w:p>
    <w:p w:rsidR="009B1533" w:rsidRDefault="00F93039">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Ανάπτυξης και Επενδύσεων,</w:t>
      </w:r>
      <w:r w:rsidRPr="00457054">
        <w:rPr>
          <w:rFonts w:eastAsia="Times New Roman"/>
          <w:szCs w:val="24"/>
        </w:rPr>
        <w:t xml:space="preserve"> κ. </w:t>
      </w:r>
      <w:r>
        <w:rPr>
          <w:rFonts w:eastAsia="Times New Roman"/>
          <w:szCs w:val="24"/>
        </w:rPr>
        <w:t>Σπυρίδων Άδωνις Γεωργιάδης</w:t>
      </w:r>
      <w:r w:rsidRPr="00457054">
        <w:rPr>
          <w:rFonts w:eastAsia="Times New Roman"/>
          <w:szCs w:val="24"/>
        </w:rPr>
        <w:t xml:space="preserve"> καταθέτει για τα Πρακτικά το προαναφερθέν έγγραφο, το </w:t>
      </w:r>
      <w:r w:rsidRPr="00457054">
        <w:rPr>
          <w:rFonts w:eastAsia="Times New Roman"/>
          <w:szCs w:val="24"/>
        </w:rPr>
        <w:lastRenderedPageBreak/>
        <w:t>οποίο βρίσκεται στο αρχείο του Τμήματος Γραμματείας της Διεύθυνσης Στενογραφίας και Πρακτικών της Βουλής)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πείτε τώρα αυτός είναι ένα στατιστικός δείκτης είναι ένας πίνακας, έχει αξία για την πραγματική ζωή; Αυτό το νομοσχέδιο που ψηφίζουμε έχει αξία ή τελικά μας το έφαγε όλο ο </w:t>
      </w:r>
      <w:proofErr w:type="spellStart"/>
      <w:r>
        <w:rPr>
          <w:rFonts w:eastAsia="Times New Roman" w:cs="Times New Roman"/>
          <w:szCs w:val="24"/>
        </w:rPr>
        <w:t>Πολάκης</w:t>
      </w:r>
      <w:proofErr w:type="spellEnd"/>
      <w:r>
        <w:rPr>
          <w:rFonts w:eastAsia="Times New Roman" w:cs="Times New Roman"/>
          <w:szCs w:val="24"/>
        </w:rPr>
        <w:t xml:space="preserve"> και η </w:t>
      </w:r>
      <w:r w:rsidR="0076332D">
        <w:rPr>
          <w:rFonts w:eastAsia="Times New Roman" w:cs="Times New Roman"/>
          <w:szCs w:val="24"/>
        </w:rPr>
        <w:t>«</w:t>
      </w:r>
      <w:r w:rsidR="0076332D">
        <w:rPr>
          <w:rFonts w:eastAsia="Times New Roman" w:cs="Times New Roman"/>
          <w:szCs w:val="24"/>
          <w:lang w:val="en-US"/>
        </w:rPr>
        <w:t>NOVARTIS</w:t>
      </w:r>
      <w:r w:rsidR="0076332D">
        <w:rPr>
          <w:rFonts w:eastAsia="Times New Roman" w:cs="Times New Roman"/>
          <w:szCs w:val="24"/>
        </w:rPr>
        <w:t>»</w:t>
      </w:r>
      <w:r>
        <w:rPr>
          <w:rFonts w:eastAsia="Times New Roman" w:cs="Times New Roman"/>
          <w:szCs w:val="24"/>
        </w:rPr>
        <w:t>; Σας διαβεβαιώ αυτό το νομοσχέδιο έχει τεράστια αξία. Ξέρετε γιατί αυτό το νομοσχέδιο έχει τεράστια αξία; Αυτό το νομοσχέδιο έχει τεράστια αξία, διότι αλλάζει τη ζωή των ανθρώπων.</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Χθες, κυρίες και κύριοι, ανακοινώθηκε από την </w:t>
      </w:r>
      <w:r>
        <w:rPr>
          <w:rFonts w:eastAsia="Times New Roman" w:cs="Times New Roman"/>
          <w:szCs w:val="24"/>
          <w:lang w:val="en-US"/>
        </w:rPr>
        <w:t>EUROSTAT</w:t>
      </w:r>
      <w:r>
        <w:rPr>
          <w:rFonts w:eastAsia="Times New Roman" w:cs="Times New Roman"/>
          <w:szCs w:val="24"/>
        </w:rPr>
        <w:t xml:space="preserve">, ο μηνιαίος ρυθμός ανεργίας σε όλη την Ευρώπη. Η Ελλάδα, για πρώτη φορά μετά από δέκα χρόνια, έπεσε κάτω από το 13%. Είναι η χαμηλότερη ανεργία μας σχεδόν από την έναρξη της χρεοκοπίας. Για φανταστείτε, η Ελλάδα μας εν μέσω πανδημίας, την ίδια στιγμή που η γερμανική οικονομία έχει γυρίσει σε ύφεση το τελευταίο τρίμηνο του 2021, καταφέρνει όχι μόνο να επιτύχει εντυπωσιακούς ρυθμούς ανάπτυξης που σύμφωνα με την τελευταία ανακοίνωση του ΙΟΒΕ μπορεί και να ξεπεράσει για το 2021 το 9%. Εάν αυτό πράγματι συμβεί, να ξέρετε θα είναι εξαιρετικά καλό νέο, όχι μόνο διότι θα έχει ανάπτυξη πολύ μεγαλύτερη από αυτήν που προϋπολογίζαμε, αλλά γιατί ταυτόχρονα θα είναι και το έλλειμμα πολύ μικρότερο.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Άρα, λοιπόν, θα έχουμε επιτύχει μία πολύ καλύτερη οικονομική αφετηρία για το 2022 και άρα θα έχουμε τη βεβαιότητα ότι οι στόχοι, που είναι αρκετά φιλόδοξοι του περίπου 5% ανάπτυξη το 2022, θα επιτευχθούν. Εάν αυτό συμβεί, θα έχουμε έναν από τους μεγαλύτερους ρυθμούς ανάπτυξης σε όλη την Ευρωπαϊκή Ένωση. Είναι συλλογική μας εθνική επιτυχία. Δεν είναι προσωπική μου επιτυχία ως Υπουργού Ανάπτυξης ή του Νίκου Παπαθανάση του Αναπληρωτή Υπουργού. Ο καθένας μας στη χώρα αυτή ένα πετραδάκι έβαλε για να γίνει αυτό. Ο ξενοδόχος που άνοιξε και είχε καλούς πελάτες, ο εστιάτορας που βελτίωσε τις υπηρεσίες του κι έφερε κόσμο στο μαγαζί του, ο έμπορος που κατάφερε να στήσει το μαγαζί του μέσα σ</w:t>
      </w:r>
      <w:r w:rsidR="0076332D">
        <w:rPr>
          <w:rFonts w:eastAsia="Times New Roman" w:cs="Times New Roman"/>
          <w:szCs w:val="24"/>
        </w:rPr>
        <w:t>ε</w:t>
      </w:r>
      <w:r>
        <w:rPr>
          <w:rFonts w:eastAsia="Times New Roman" w:cs="Times New Roman"/>
          <w:szCs w:val="24"/>
        </w:rPr>
        <w:t xml:space="preserve"> αυτή την κρίση και να φτιάξει ιστοσελίδα και να συνεχίσει τις πωλήσεις σε μια δύσκολη στιγμή. Ο παραγωγός, ο αγρότης, που βελτίωσε τον τρόπο της παραγωγής του. Όλοι έχουμε συμβάλει, ο καθένας με τον τρόπο του, σε μια μεγάλη συλλογική εθνική επιτυχία. Εγώ θα είμαι πολύ περήφανος εάν αυτό το νούμερο πράγματι επιτευχθεί. Θα είναι συγκλονιστικό νέο για την Ελλάδα. Θα μας καθιστά πρωταθλητές στην ανάπτυξη στην Ευρωπαϊκή Ένωση.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Παράλληλα, σήμερα, πέραν του πολύ καλού νέου της μειώσεως της ανεργίας που ανακοινώθηκε χθες, είχαμε από τον κύριο Πρωθυπουργός την εξαιρετικά καλή ανακοίνωση για τη μείωση του ΕΝΦΙΑ.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μου επιτρέψετε μια μικρή αναφορά εδώ και θυμούνται σίγουρα οι παλαιότεροι Βουλευτές -βλέπω εδώ τον Γιώργο Βλάχο, τον Μάξιμο </w:t>
      </w:r>
      <w:proofErr w:type="spellStart"/>
      <w:r>
        <w:rPr>
          <w:rFonts w:eastAsia="Times New Roman" w:cs="Times New Roman"/>
          <w:szCs w:val="24"/>
        </w:rPr>
        <w:t>Σενετάκη</w:t>
      </w:r>
      <w:proofErr w:type="spellEnd"/>
      <w:r>
        <w:rPr>
          <w:rFonts w:eastAsia="Times New Roman" w:cs="Times New Roman"/>
          <w:szCs w:val="24"/>
        </w:rPr>
        <w:t xml:space="preserve"> που ήμασταν μαζί, τον Γιάννη Ανδριανό, τον Λάζαρο </w:t>
      </w:r>
      <w:proofErr w:type="spellStart"/>
      <w:r>
        <w:rPr>
          <w:rFonts w:eastAsia="Times New Roman" w:cs="Times New Roman"/>
          <w:szCs w:val="24"/>
        </w:rPr>
        <w:t>Τσαβδαρίδη</w:t>
      </w:r>
      <w:proofErr w:type="spellEnd"/>
      <w:r>
        <w:rPr>
          <w:rFonts w:eastAsia="Times New Roman" w:cs="Times New Roman"/>
          <w:szCs w:val="24"/>
        </w:rPr>
        <w:t xml:space="preserve">, λέω τους παρόντες εκείνη την εποχή- όταν θεσπίστηκε ο ΕΝΦΙΑ, που γινόταν εδώ χαμός, ήταν μια από τις δυσκολότερες στιγμές κυβερνήσεως Σαμαρά </w:t>
      </w:r>
      <w:r w:rsidR="00AF388E">
        <w:rPr>
          <w:rFonts w:eastAsia="Times New Roman" w:cs="Times New Roman"/>
          <w:szCs w:val="24"/>
        </w:rPr>
        <w:t>-</w:t>
      </w:r>
      <w:r>
        <w:rPr>
          <w:rFonts w:eastAsia="Times New Roman" w:cs="Times New Roman"/>
          <w:szCs w:val="24"/>
        </w:rPr>
        <w:t xml:space="preserve"> Βενιζέλου, καίτοι ο ΕΝΦΙΑ είχε έρθει ως προσαρμογή στον προηγούμενο φόρο επί των ακινήτων, που είχε θεσπιστεί από την </w:t>
      </w:r>
      <w:r w:rsidR="0076332D">
        <w:rPr>
          <w:rFonts w:eastAsia="Times New Roman" w:cs="Times New Roman"/>
          <w:szCs w:val="24"/>
        </w:rPr>
        <w:t>κ</w:t>
      </w:r>
      <w:r>
        <w:rPr>
          <w:rFonts w:eastAsia="Times New Roman" w:cs="Times New Roman"/>
          <w:szCs w:val="24"/>
        </w:rPr>
        <w:t>υβέρνηση του Γιώργου Παπανδρέου, το περίφημο ΕΕΤΗΔΕ. Θυμίζω και τη μεγάλη σύγκρουση τότε με τον συμπληρωματικό φόρο και όλα αυτά τα οποία είχαν γίνει.</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Τότε, ο ΣΥΡΙΖΑ έκανε ως κεντρικό του προεκλογικό σύνθημα ότι θα καταργήσει τον ΕΝΦΙΑ. Ο κ. Τσίπρας στις εκλογές του 2015, του Ιανουαρίου, είχε ως βασική προεκλογική υπόσχεση ότι θα καταργούσε τον ΕΝΦΙΑ. Και, πράγματι, αυτή η υπόσχεση του έφερε πολλές ψήφους. Γιατί πάρα πολλοί άνθρωποι, που ως τότε ψήφιζαν Νέα Δημοκρατία, λόγω του ΕΝΦΙΑ, αποφάσισαν να την καταψηφίσουν. Γρήγορα κατάλαβαν ότι είχαν πέσει θύματα πολιτικής απάτης.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Φυσικά, ο ΕΝΦΙΑ ουδέποτε καταργήθηκε από τον ΣΥΡΙΖΑ. Αυξήθηκε, μάλιστα. Κι έρχεται η Κυβέρνηση του Κυριάκου Μητσοτάκη, στην πρώτη μας ομιλία στη Βουλή, στην πρώτη ομιλία του κυρίου Πρωθυπουργού, στις </w:t>
      </w:r>
      <w:r>
        <w:rPr>
          <w:rFonts w:eastAsia="Times New Roman" w:cs="Times New Roman"/>
          <w:szCs w:val="24"/>
        </w:rPr>
        <w:lastRenderedPageBreak/>
        <w:t xml:space="preserve">προγραμματικές του δηλώσεις και λέει ότι ξεκινά η μείωση του ΕΝΦΙΑ τότε. Και συνεχίζεται σήμερα με τη νέα μείωση, για τρίτη συνεχόμενη φορά, αθροιστικά άνω του 30% μείωση του ΕΝΦΙΑ από τη μέρα που αναλάβαμε τη διακυβέρνηση αυτού του τόπου, για να αποδειχθεί η διαφορά μεταξύ αυτών που είναι νοικοκύρηδες, που βάζουν τα πράγματα σε μια σειρά και καταφέρνουν να δώσουν αποτέλεσμα στον ελληνικό λαό και να του αλλάξουν τη ζωή, από αυτούς που απλώς υπόσχονται και φωνάζουν μόνο και μόνο για να κερδίσουν πολιτικές εντυπώσεις.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Είναι μεγάλο νέο για την οικονομία μας και την οικονομική της ανάπτυξη η μείωση του ΕΝΦΙΑ που ανακοινώθηκε σήμερα από τον κύριο Πρωθυπουργό. Θα κάνει, Νίκο, και τη δική μας δουλειά στον αναπτυξιακό νόμο πολύ ευκολότερη. Θα μειώσει τα φορολογικά βάρη στους συμπολίτες μας για να έχουν την ευκαιρία να επενδύσουν περισσότερα χρήματα, μέσω του αναπτυξιακού μας νόμου και θα αυξήσει την αξία των ακινήτων, που αντίστροφα όσο μειώνεται ο φόρος, τόσο αυξάνει η αξία τους.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Πρέπει όλες οι πολιτικές πτέρυγες της Βουλής να χαιρετίσουν τη σημερινή ανακοίνωση του Κυριάκου Μητσοτάκη, γιατί είναι ένα πολύ καλό νέο για τον ελληνικό λαό και πρέπει να μην είστε μικρόψυχοι. </w:t>
      </w:r>
    </w:p>
    <w:p w:rsidR="005B5C2F" w:rsidRDefault="00144DBB">
      <w:pPr>
        <w:spacing w:line="600" w:lineRule="auto"/>
        <w:ind w:firstLine="720"/>
        <w:jc w:val="both"/>
        <w:rPr>
          <w:rFonts w:eastAsia="Times New Roman" w:cs="Times New Roman"/>
          <w:szCs w:val="24"/>
        </w:rPr>
      </w:pPr>
      <w:r>
        <w:rPr>
          <w:rFonts w:eastAsia="Times New Roman" w:cs="Times New Roman"/>
          <w:szCs w:val="24"/>
        </w:rPr>
        <w:t xml:space="preserve">Ο νόμος μας, όπως είπα και στην επιτροπή, έχει ορισμένα βασικά χαρακτηριστικά που τον ξεχωρίζουν από τον προηγούμενο. Δεν απαξιώνουμε </w:t>
      </w:r>
      <w:r>
        <w:rPr>
          <w:rFonts w:eastAsia="Times New Roman" w:cs="Times New Roman"/>
          <w:szCs w:val="24"/>
        </w:rPr>
        <w:lastRenderedPageBreak/>
        <w:t>τον προηγούμενο. Εμείς</w:t>
      </w:r>
      <w:r>
        <w:rPr>
          <w:rFonts w:eastAsia="Times New Roman" w:cs="Times New Roman"/>
          <w:szCs w:val="24"/>
        </w:rPr>
        <w:t xml:space="preserve"> όμως, δουλέψαμε με έναν συγκεκριμένο τρόπο και πολύ επαγγελματικά.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 κάναμε; Πρώτα ήλθε η </w:t>
      </w:r>
      <w:r w:rsidR="00F244A0">
        <w:rPr>
          <w:rFonts w:eastAsia="Times New Roman" w:cs="Times New Roman"/>
          <w:szCs w:val="24"/>
        </w:rPr>
        <w:t>ε</w:t>
      </w:r>
      <w:r>
        <w:rPr>
          <w:rFonts w:eastAsia="Times New Roman" w:cs="Times New Roman"/>
          <w:szCs w:val="24"/>
        </w:rPr>
        <w:t xml:space="preserve">πιτροπή </w:t>
      </w:r>
      <w:proofErr w:type="spellStart"/>
      <w:r>
        <w:rPr>
          <w:rFonts w:eastAsia="Times New Roman" w:cs="Times New Roman"/>
          <w:szCs w:val="24"/>
        </w:rPr>
        <w:t>Πισσαρίδη</w:t>
      </w:r>
      <w:proofErr w:type="spellEnd"/>
      <w:r>
        <w:rPr>
          <w:rFonts w:eastAsia="Times New Roman" w:cs="Times New Roman"/>
          <w:szCs w:val="24"/>
        </w:rPr>
        <w:t xml:space="preserve">. Την υβρίσατε, τη λοιδορήσατε, την ακυρώσατε. Είχατε να προτείνετε κάποιον καλύτερο του </w:t>
      </w:r>
      <w:proofErr w:type="spellStart"/>
      <w:r>
        <w:rPr>
          <w:rFonts w:eastAsia="Times New Roman" w:cs="Times New Roman"/>
          <w:szCs w:val="24"/>
        </w:rPr>
        <w:t>Πισσαρίδη</w:t>
      </w:r>
      <w:proofErr w:type="spellEnd"/>
      <w:r>
        <w:rPr>
          <w:rFonts w:eastAsia="Times New Roman" w:cs="Times New Roman"/>
          <w:szCs w:val="24"/>
        </w:rPr>
        <w:t xml:space="preserve">; Έχουμε στον </w:t>
      </w:r>
      <w:r w:rsidR="00F244A0">
        <w:rPr>
          <w:rFonts w:eastAsia="Times New Roman" w:cs="Times New Roman"/>
          <w:szCs w:val="24"/>
        </w:rPr>
        <w:t>Ε</w:t>
      </w:r>
      <w:r>
        <w:rPr>
          <w:rFonts w:eastAsia="Times New Roman" w:cs="Times New Roman"/>
          <w:szCs w:val="24"/>
        </w:rPr>
        <w:t xml:space="preserve">λληνισμό και άλλον Νομπελίστα στα οικονομικά ή τα Νόμπελ οικονομικών για σας είναι μηδέν και δεν αξίζουν; Πιθανόν να είναι και τα Νόμπελ μηδέν. Για εσάς όλα είναι μηδέν. Ό,τι δεν είναι δικό σας είναι μηδέν. Εξ αντικειμένου όμως, ο καλύτερος που θα συμβολίσει μία επιτροπή που είχε την επαγγελματική και επιστημονική επάρκεια για να μας πει τι πρέπει να κάνουμε ήταν ο κ. </w:t>
      </w:r>
      <w:proofErr w:type="spellStart"/>
      <w:r>
        <w:rPr>
          <w:rFonts w:eastAsia="Times New Roman" w:cs="Times New Roman"/>
          <w:szCs w:val="24"/>
        </w:rPr>
        <w:t>Πισσαρίδης</w:t>
      </w:r>
      <w:proofErr w:type="spellEnd"/>
      <w:r>
        <w:rPr>
          <w:rFonts w:eastAsia="Times New Roman" w:cs="Times New Roman"/>
          <w:szCs w:val="24"/>
        </w:rPr>
        <w:t xml:space="preserve"> και μαζί και όλοι οι υπόλοιποι άξιοι συνεργάτες του, μέλη της επιτροπής, όπως ο κ. </w:t>
      </w:r>
      <w:proofErr w:type="spellStart"/>
      <w:r>
        <w:rPr>
          <w:rFonts w:eastAsia="Times New Roman" w:cs="Times New Roman"/>
          <w:szCs w:val="24"/>
        </w:rPr>
        <w:t>Βέττας</w:t>
      </w:r>
      <w:proofErr w:type="spellEnd"/>
      <w:r>
        <w:rPr>
          <w:rFonts w:eastAsia="Times New Roman" w:cs="Times New Roman"/>
          <w:szCs w:val="24"/>
        </w:rPr>
        <w:t xml:space="preserve"> και άλλοι από τον ΙΟΒΕ.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Αυτή η επιτροπή χαρτογράφησε τα ελαττώματα, τις αδυναμίες, τα προτερήματα και τα πλεονεκτήματα της ελληνικής οικονομίας. Χαρτογράφησε και τα προτερήματα και τις αδυναμίες των γειτόνων μας, των ανταγωνιστών μας. Και κατέληξε σε ένα σχέδιο. Αυτό το σχέδιο έγινε νέο ΕΣΠΑ που θα παρουσιάσουμε σε λίγες ημέρες, αναπτυξιακός νόμος που παρουσιάζουμε τώρα, </w:t>
      </w:r>
      <w:r w:rsidR="00F244A0">
        <w:rPr>
          <w:rFonts w:eastAsia="Times New Roman" w:cs="Times New Roman"/>
          <w:szCs w:val="24"/>
        </w:rPr>
        <w:t>Τ</w:t>
      </w:r>
      <w:r>
        <w:rPr>
          <w:rFonts w:eastAsia="Times New Roman" w:cs="Times New Roman"/>
          <w:szCs w:val="24"/>
        </w:rPr>
        <w:t xml:space="preserve">αμείο </w:t>
      </w:r>
      <w:r w:rsidR="00F244A0">
        <w:rPr>
          <w:rFonts w:eastAsia="Times New Roman" w:cs="Times New Roman"/>
          <w:szCs w:val="24"/>
        </w:rPr>
        <w:t>Α</w:t>
      </w:r>
      <w:r>
        <w:rPr>
          <w:rFonts w:eastAsia="Times New Roman" w:cs="Times New Roman"/>
          <w:szCs w:val="24"/>
        </w:rPr>
        <w:t>νάκαμψης «Ελλάδα 2.0» που έχει ήδη ψηφιστεί. Και πάμε για πρώτη φορά να προσαρμόσουμε όλα τα χρηματοδοτικά μας και αναπτυξιακά εργαλεία σε αυτό το ενιαίο εθνικό σχέδιο. Πάνω σε αυτό το εθνικό σχέδιο είναι τα δεκατρία καθεστώτα που ανακοινώνουμε στον νέο αναπτυξιακό νόμο.</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Θα πείτε «είχαμε και εμείς καθεστώτα, στον δικό μας νόμο, αλλά δεν βγήκαν». Μέχρι να φύγετε αν θυμάμαι καλά είχαν βγει τρία ή τέσσερα. Το τέταρτο βγήκε λίγο πριν φύγετε, δεν λειτούργησε. Δεν προλάβατε να εφαρμόσετε τον νόμο σας. Δεν ξέρω το γιατί, δεν με ενδιαφέρει, δεν σας έφτασαν τρία χρόνια, δεν έχει σημασία. Δικός σας λογαριασμός. Ψηφίσατε το 2016 οκτώ καθεστώτα και δεν τα ανοίξατε ποτέ. Τι να κάνουμε τώρα; Αυτό έμεινε στην ιστορία. Ας τα ανοίγατε.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Εμείς δεσμευόμαστε μέχρι το τέλος αυτού του χρόνου, αφού οι Βουλευτές μας, μας δώσουν τη θετική ψήφο σε αυτό το νομοσχέδιο, τα καθεστώτα θα έχουν μπει σε λειτουργία. Και γιατί έχουν σημασία τα καθεστώτα; Όχι μόνο διότι ξέρουμε πια πού θέλουμε να πάμε τη χώρα -όλη αυτή η συζήτηση περί νέου αναπτυξιακού μοντέλου σε αυτό απαντά-, αλλά διότι με τα καθεστώτα ξέρεις ακριβώς πόσους πόρους από τους διαθέσιμους του αναπτυξιακού νόμου θα διαθέσεις και σε ποια πλευρά. Και αυτό έχει μεγάλη σημασία, γιατί έτσι δεν θα </w:t>
      </w:r>
      <w:proofErr w:type="spellStart"/>
      <w:r>
        <w:rPr>
          <w:rFonts w:eastAsia="Times New Roman" w:cs="Times New Roman"/>
          <w:szCs w:val="24"/>
        </w:rPr>
        <w:t>κανιβαλίσει</w:t>
      </w:r>
      <w:proofErr w:type="spellEnd"/>
      <w:r>
        <w:rPr>
          <w:rFonts w:eastAsia="Times New Roman" w:cs="Times New Roman"/>
          <w:szCs w:val="24"/>
        </w:rPr>
        <w:t xml:space="preserve"> παραδείγματος χάριν η μία πλευρά που έχει μεγάλο ρυθμό ανάπτυξης την άλλη, που θέλει κάποιον χρόνο για να προσαρμοστεί. Αυτό κάνουν τα καθεστώτα. Το λέω λίγο λαϊκά για να καταλαβαινόμαστε.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νέος νόμος θα είναι όλος ψηφιακός. Θα μπορούν όλοι οι αιτούντες να παρακολουθούν την εξέλιξη της αιτήσεώς τους στο κινητό τους τηλέφωνο για </w:t>
      </w:r>
      <w:r>
        <w:rPr>
          <w:rFonts w:eastAsia="Times New Roman" w:cs="Times New Roman"/>
          <w:szCs w:val="24"/>
        </w:rPr>
        <w:lastRenderedPageBreak/>
        <w:t>να μην ταλαιπωρούνται, για να μειωθεί η γραφειοκρατία. Ο νέος νόμος θα έχει μεγάλη εμπλοκή του ιδιωτικού τομέα στον έλεγχο των επενδυτικών σχεδίων από τα μητρώα που έχουμε φτιάξει, του οικονομικού επιμελητηρίου και των ελεγκτών, ώστε να υποβοηθηθεί η υπηρεσία. Δεν υποτιμούμε την υπηρεσία, είναι υπηρεσία. Και θέλω να ευχαριστήσω και τον κ. Λαμπρινό και τον κ. Αθανασίου. Προφανώς, ποτέ δεν υποτιμήσαμε την υπηρεσία. Εμείς είχαμε πάει να την υποβοηθήσουμε την υπηρεσία να γίνει η δουλειά γρηγορότερα. Γιατί να γίνει η δουλειά γρηγορότερα; Γιατί ο χρόνος είναι χρήμα. Γι’ αυτό πρέπει η δουλειά να γίνει γρηγορότερα. Αυτός είναι ο λόγος.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βεβαίως, ακούσαμε και τη Βουλή. Όπως σίγουρα γνωρίζετε είχε ανακοινώσει ο κύριος Υπουργός κ. Παπαθανάσης από χθες και θα καταθέσει σε σύντομο χρόνο και νομοτεχνικές βελτιώσεις. Στις ενστάσεις και ανησυχίες που δόκιμα η Βουλή κατέθεσε, λέω μία κορυφαία: Γιατί εμπλέκουμε τις τράπεζες; Είναι ένα σημείο κομβικό που θέλω να το εξηγήσω. Είναι η εμπλοκή των τραπεζών και η ανάγκη να έχει παρουσιάσει από μία τράπεζα μία πρόθεση χρηματοδότησης και μια εκτίμηση του εύλογου κόστους, μεγαλύτερο βάρος στη διαδικασία; Ενδεχομένως και να είναι. Άρα γιατί σε έναν νόμο που θέλουμε να έχει λιγότερη γραφειοκρατία και μεγαλύτερη ταχύτητα θέλουμε να βάλουμε κάτι που μπορεί να είναι μεγαλύτερο βάρος; Γιατί είμαστε τρελοί; Δεν ξέρουμε τι κάνουμε;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Το είπε χθες ο κ. </w:t>
      </w:r>
      <w:proofErr w:type="spellStart"/>
      <w:r>
        <w:rPr>
          <w:rFonts w:eastAsia="Times New Roman" w:cs="Times New Roman"/>
          <w:szCs w:val="24"/>
        </w:rPr>
        <w:t>Χαρίτσης</w:t>
      </w:r>
      <w:proofErr w:type="spellEnd"/>
      <w:r>
        <w:rPr>
          <w:rFonts w:eastAsia="Times New Roman" w:cs="Times New Roman"/>
          <w:szCs w:val="24"/>
        </w:rPr>
        <w:t xml:space="preserve">. Για όσους ακούσατε την ομιλία του, δεν το είπε υπέρ μας, του ξέφυγε και φάνηκε ποιο είναι το πρόβλημα. Τι είπε ο κ. </w:t>
      </w:r>
      <w:proofErr w:type="spellStart"/>
      <w:r>
        <w:rPr>
          <w:rFonts w:eastAsia="Times New Roman" w:cs="Times New Roman"/>
          <w:szCs w:val="24"/>
        </w:rPr>
        <w:t>Χαρίτσης</w:t>
      </w:r>
      <w:proofErr w:type="spellEnd"/>
      <w:r>
        <w:rPr>
          <w:rFonts w:eastAsia="Times New Roman" w:cs="Times New Roman"/>
          <w:szCs w:val="24"/>
        </w:rPr>
        <w:t xml:space="preserve"> χθες; Ότι όταν παραλάβαμε, λέει, τη διακυβέρνηση είχαμε </w:t>
      </w:r>
      <w:r w:rsidR="00F244A0">
        <w:rPr>
          <w:rFonts w:eastAsia="Times New Roman" w:cs="Times New Roman"/>
          <w:szCs w:val="24"/>
        </w:rPr>
        <w:t>εξίμισι</w:t>
      </w:r>
      <w:r>
        <w:rPr>
          <w:rFonts w:eastAsia="Times New Roman" w:cs="Times New Roman"/>
          <w:szCs w:val="24"/>
        </w:rPr>
        <w:t xml:space="preserve"> χιλιάδες επενδυτικά σχέδια του παρελθόντος που δεν μπορούσαν να υλοποιηθούν. Και μέχρι να εκκαθαρίσουμε αυτά, να καταλάβουμε τι συμβαίνει με αυτά, γιατί αυτά δέσμευαν τους πόρους, εφόσον είχαν εγκριθεί, είχαν μπει στους καταλόγους υπαγωγής -όταν βάζεις κάποιο επενδυτικό σχέδιο στην υπαγωγή δεσμεύεις και τα λεφτά δεν μπορείς να τα δώσεις σε άλλον-, χάσαμε χρόνο. Και γι’ αυτό μας είπε ο κ. </w:t>
      </w:r>
      <w:proofErr w:type="spellStart"/>
      <w:r>
        <w:rPr>
          <w:rFonts w:eastAsia="Times New Roman" w:cs="Times New Roman"/>
          <w:szCs w:val="24"/>
        </w:rPr>
        <w:t>Χαρίτσης</w:t>
      </w:r>
      <w:proofErr w:type="spellEnd"/>
      <w:r>
        <w:rPr>
          <w:rFonts w:eastAsia="Times New Roman" w:cs="Times New Roman"/>
          <w:szCs w:val="24"/>
        </w:rPr>
        <w:t xml:space="preserve"> είχαμε λιγότερη υπαγωγή, γιατί εμείς ασχολούμασταν με το να εκκαθαρίζουμε τα προηγούμενα. Θα πω ότι έχει δίκιο. Εγώ τον κ. </w:t>
      </w:r>
      <w:proofErr w:type="spellStart"/>
      <w:r>
        <w:rPr>
          <w:rFonts w:eastAsia="Times New Roman" w:cs="Times New Roman"/>
          <w:szCs w:val="24"/>
        </w:rPr>
        <w:t>Χαρίτση</w:t>
      </w:r>
      <w:proofErr w:type="spellEnd"/>
      <w:r>
        <w:rPr>
          <w:rFonts w:eastAsia="Times New Roman" w:cs="Times New Roman"/>
          <w:szCs w:val="24"/>
        </w:rPr>
        <w:t xml:space="preserve"> τον θεωρώ και καλό Υπουργό και εργατικό άνθρωπο, το ξεκαθαρίζω. Μα, γι’ αυτόν τον λόγο μπήκε η εμπλοκή της τράπεζας και το εύλογο κόστος. Για ποιο λόγο δηλαδή; Δεν μας ενδιαφέρει απλώς να κάνουν όλοι αιτήματα και να κάνουν υπαγωγές για να είμαστε χαρούμενοι ότι κάναμε υπαγωγές και να λέμε στη Βουλή πόσες πολλές υπαγωγές κάναμε και πόσο ευχαριστημένοι είμαστε όλοι που εγκρίνουμε επενδυτικά σχέδια. Αυτό είναι ωραίο για την πολιτική, μπορεί να φέρνει και ψήφους, μια χαρά είναι. Αλλά έχει ένα μικρό προβληματάκι. Αν πράγματι μένουν </w:t>
      </w:r>
      <w:r w:rsidR="00F244A0">
        <w:rPr>
          <w:rFonts w:eastAsia="Times New Roman" w:cs="Times New Roman"/>
          <w:szCs w:val="24"/>
        </w:rPr>
        <w:t xml:space="preserve">εξίμισι </w:t>
      </w:r>
      <w:r>
        <w:rPr>
          <w:rFonts w:eastAsia="Times New Roman" w:cs="Times New Roman"/>
          <w:szCs w:val="24"/>
        </w:rPr>
        <w:t xml:space="preserve">χιλιάδες, όπως είπε ο κ. </w:t>
      </w:r>
      <w:proofErr w:type="spellStart"/>
      <w:r>
        <w:rPr>
          <w:rFonts w:eastAsia="Times New Roman" w:cs="Times New Roman"/>
          <w:szCs w:val="24"/>
        </w:rPr>
        <w:t>Χαρίτσης</w:t>
      </w:r>
      <w:proofErr w:type="spellEnd"/>
      <w:r>
        <w:rPr>
          <w:rFonts w:eastAsia="Times New Roman" w:cs="Times New Roman"/>
          <w:szCs w:val="24"/>
        </w:rPr>
        <w:t xml:space="preserve">, που δεν υλοποιούνται, αυτά τα </w:t>
      </w:r>
      <w:r w:rsidR="00F244A0">
        <w:rPr>
          <w:rFonts w:eastAsia="Times New Roman" w:cs="Times New Roman"/>
          <w:szCs w:val="24"/>
        </w:rPr>
        <w:t xml:space="preserve">εξίμισι </w:t>
      </w:r>
      <w:r>
        <w:rPr>
          <w:rFonts w:eastAsia="Times New Roman" w:cs="Times New Roman"/>
          <w:szCs w:val="24"/>
        </w:rPr>
        <w:t xml:space="preserve">χιλιάδες που δεν </w:t>
      </w:r>
      <w:r>
        <w:rPr>
          <w:rFonts w:eastAsia="Times New Roman" w:cs="Times New Roman"/>
          <w:szCs w:val="24"/>
        </w:rPr>
        <w:lastRenderedPageBreak/>
        <w:t>υλοποιούνται, εμποδίζουν ενδεχομένως άλλα που θα μπορούσαν να υλοποιηθούν.</w:t>
      </w:r>
    </w:p>
    <w:p w:rsidR="005B5C2F" w:rsidRDefault="00144DBB">
      <w:pPr>
        <w:spacing w:line="600" w:lineRule="auto"/>
        <w:ind w:firstLine="720"/>
        <w:jc w:val="both"/>
        <w:rPr>
          <w:rFonts w:eastAsia="Times New Roman" w:cs="Times New Roman"/>
          <w:szCs w:val="24"/>
        </w:rPr>
      </w:pPr>
      <w:r>
        <w:rPr>
          <w:rFonts w:eastAsia="Times New Roman" w:cs="Times New Roman"/>
          <w:szCs w:val="24"/>
        </w:rPr>
        <w:t>Εμείς</w:t>
      </w:r>
      <w:r w:rsidR="005229A5">
        <w:rPr>
          <w:rFonts w:eastAsia="Times New Roman" w:cs="Times New Roman"/>
          <w:szCs w:val="24"/>
        </w:rPr>
        <w:t>,</w:t>
      </w:r>
      <w:r>
        <w:rPr>
          <w:rFonts w:eastAsia="Times New Roman" w:cs="Times New Roman"/>
          <w:szCs w:val="24"/>
        </w:rPr>
        <w:t xml:space="preserve"> λοιπόν, επιλέγουμε και λέμε ότι θα έχουμε λιγότερα αιτήματα. Προφανώς θα έχ</w:t>
      </w:r>
      <w:r>
        <w:rPr>
          <w:rFonts w:eastAsia="Times New Roman" w:cs="Times New Roman"/>
          <w:szCs w:val="24"/>
        </w:rPr>
        <w:t>ουμε λιγότερα, αφού εμπλέκετ</w:t>
      </w:r>
      <w:r w:rsidR="006F34FB">
        <w:rPr>
          <w:rFonts w:eastAsia="Times New Roman" w:cs="Times New Roman"/>
          <w:szCs w:val="24"/>
        </w:rPr>
        <w:t>αι</w:t>
      </w:r>
      <w:r>
        <w:rPr>
          <w:rFonts w:eastAsia="Times New Roman" w:cs="Times New Roman"/>
          <w:szCs w:val="24"/>
        </w:rPr>
        <w:t xml:space="preserve"> η τράπεζα. Αυτά, όμως που θα έχουμε δεν θα είναι για να εγκριθούν, θα είναι για να γίνουν. Γιατί μόνο αυτά που τελικά γίνονται προσθέτουν στο ΑΕΠ, γεννούν θέσεις εργασίας, προσθέτουν στην παραγωγικότητα της χώρας. Αυτά που απ</w:t>
      </w:r>
      <w:r>
        <w:rPr>
          <w:rFonts w:eastAsia="Times New Roman" w:cs="Times New Roman"/>
          <w:szCs w:val="24"/>
        </w:rPr>
        <w:t xml:space="preserve">λώς υπάγονται είναι ένα ωραίο δελτίο τύπου και μια ωραία φωτογραφία.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Έχετε από τον ΣΥΡΙΖΑ να μας υποδείξετε έναν άλλον τρόπο να το κάνουμε αυτό; Αφού ο κ. </w:t>
      </w:r>
      <w:proofErr w:type="spellStart"/>
      <w:r>
        <w:rPr>
          <w:rFonts w:eastAsia="Times New Roman" w:cs="Times New Roman"/>
          <w:szCs w:val="24"/>
        </w:rPr>
        <w:t>Χαρίτσης</w:t>
      </w:r>
      <w:proofErr w:type="spellEnd"/>
      <w:r>
        <w:rPr>
          <w:rFonts w:eastAsia="Times New Roman" w:cs="Times New Roman"/>
          <w:szCs w:val="24"/>
        </w:rPr>
        <w:t>, ο συντάκτης του νόμου σας, αναγνώρισε χθες το πρόβλημα -μόνος του το αναγνώρισε, στην ομιλία του- έχετε να μας υποδείξετε μια διαφορετική λύση; Έχετε; Όχι. Ωραία. Αφού δεν έχετε, θα πάμε με τη δική μας λύση, στην ένσταση. «Μα, θα είναι πιο δυσλειτουργικό και θα αργούμε». Ακούστε. Εγώ θέλω να είμαι καθαρός. Η πολιτική για μένα πάντα ήταν εφαρμοσμένη τέχνη. Το αν ο νόμος αυτός που ψηφίζουμε θα λειτουργήσει καλύτερα, χειρότερα, πιο γρήγορα θα φανεί στην πράξη. Σε λίγους μήνες, μετά την ψήφισ</w:t>
      </w:r>
      <w:r w:rsidR="00286541">
        <w:rPr>
          <w:rFonts w:eastAsia="Times New Roman" w:cs="Times New Roman"/>
          <w:szCs w:val="24"/>
        </w:rPr>
        <w:t>ή</w:t>
      </w:r>
      <w:r>
        <w:rPr>
          <w:rFonts w:eastAsia="Times New Roman" w:cs="Times New Roman"/>
          <w:szCs w:val="24"/>
        </w:rPr>
        <w:t xml:space="preserve"> του θα είμαστε εδώ και αν δούμε ότι ο νόμος κολλάει, μην έχετε κα</w:t>
      </w:r>
      <w:r w:rsidR="005229A5">
        <w:rPr>
          <w:rFonts w:eastAsia="Times New Roman" w:cs="Times New Roman"/>
          <w:szCs w:val="24"/>
        </w:rPr>
        <w:t>μ</w:t>
      </w:r>
      <w:r>
        <w:rPr>
          <w:rFonts w:eastAsia="Times New Roman" w:cs="Times New Roman"/>
          <w:szCs w:val="24"/>
        </w:rPr>
        <w:t xml:space="preserve">μία αμφιβολία, διότι ευτυχώς και εγώ και ο κ. Παπαθανάσης -για τον οποίο θέλω να κάνω μια μικρή παρένθεση και να πω πως δεν θα μπορούσα να έχω καλύτερο συνεργάτη στο Υπουργείο Ανάπτυξης-, είμαστε πρακτικοί άνθρωποι. </w:t>
      </w:r>
      <w:r>
        <w:rPr>
          <w:rFonts w:eastAsia="Times New Roman" w:cs="Times New Roman"/>
          <w:szCs w:val="24"/>
        </w:rPr>
        <w:lastRenderedPageBreak/>
        <w:t xml:space="preserve">Αν κάτι κολλήσει Νίκο μου, θα έχουμε πρόβλημα να το αλλάξουμε, γιατί το είχαμε ψηφίσει τότε και μην μας πουν ότι το αλλάξαμε; Σιγά!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Στην τελική μας προσπάθεια το μόνο που μας νοιάζει είναι να κάνουμε τη ζωή των Ελλήνων πολιτών καλύτερη. Τίποτα άλλο δεν μας νοιάζει πέρα από αυτό. Και σε αυτό η όρεξή μας είναι απέραντη. Ό,τι χρειαστεί να κάνουμε για να βρει ο κόσμος δουλειά, ό,τι χρειαστεί να κάνουμε για να γίνει η ζωή των Ελλήνων πολιτών καλύτερη θα τα κάνουμε όλα. Και αν κάτι το κάναμε λάθος, θα το διορθώσουμε. Αυτή είναι η φιλοσοφία που έχει αυτή η πολιτική ηγεσία του Υπουργείου και γι’ αυτό πάμε καλά.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Μπορεί να με έλεγαν, κυρίες και κύριοι συνάδελφοι, Υπουργό υπανάπτυξης, όπως θυμάστε, αλλά τώρα το έχουν κόψει. Με 9% είναι λίγο δύσκολο, το καταλαβαίνετε. Υπουργό υπανάπτυξης έλεγαν, κάτι «</w:t>
      </w:r>
      <w:proofErr w:type="spellStart"/>
      <w:r>
        <w:rPr>
          <w:rFonts w:eastAsia="Times New Roman" w:cs="Times New Roman"/>
          <w:szCs w:val="24"/>
        </w:rPr>
        <w:t>σβιν</w:t>
      </w:r>
      <w:proofErr w:type="spellEnd"/>
      <w:r>
        <w:rPr>
          <w:rFonts w:eastAsia="Times New Roman" w:cs="Times New Roman"/>
          <w:szCs w:val="24"/>
        </w:rPr>
        <w:t>», τα θυμάστε αυτά; Τα έλεγε και ο Τσίπρας. Του έλεγα</w:t>
      </w:r>
      <w:r w:rsidR="00286541">
        <w:rPr>
          <w:rFonts w:eastAsia="Times New Roman" w:cs="Times New Roman"/>
          <w:szCs w:val="24"/>
        </w:rPr>
        <w:t>:</w:t>
      </w:r>
      <w:r>
        <w:rPr>
          <w:rFonts w:eastAsia="Times New Roman" w:cs="Times New Roman"/>
          <w:szCs w:val="24"/>
        </w:rPr>
        <w:t xml:space="preserve"> «</w:t>
      </w:r>
      <w:r w:rsidR="00286541">
        <w:rPr>
          <w:rFonts w:eastAsia="Times New Roman" w:cs="Times New Roman"/>
          <w:szCs w:val="24"/>
        </w:rPr>
        <w:t>Μ</w:t>
      </w:r>
      <w:r>
        <w:rPr>
          <w:rFonts w:eastAsia="Times New Roman" w:cs="Times New Roman"/>
          <w:szCs w:val="24"/>
        </w:rPr>
        <w:t xml:space="preserve">ην βιάζεσαι». Αλλά είναι πάντα βιαστικός, είναι ο χαρακτήρας του. Δεν μελετάει. Το ρητορικό του ταλέντο τον έχει δεσμεύσει στο να μην εργάζεται και επειδή δεν εργάζεται, κάνει λάθη και βιάζεται. Υπουργός υπανάπτυξης ο Γεωργιάδης με 9% και Υπουργός υπερανάπτυξης ο </w:t>
      </w:r>
      <w:proofErr w:type="spellStart"/>
      <w:r>
        <w:rPr>
          <w:rFonts w:eastAsia="Times New Roman" w:cs="Times New Roman"/>
          <w:szCs w:val="24"/>
        </w:rPr>
        <w:t>Τσακαλώτος</w:t>
      </w:r>
      <w:proofErr w:type="spellEnd"/>
      <w:r>
        <w:rPr>
          <w:rFonts w:eastAsia="Times New Roman" w:cs="Times New Roman"/>
          <w:szCs w:val="24"/>
        </w:rPr>
        <w:t xml:space="preserve"> με μηδέν. Πώς γίνεται; Εσείς το ξέρετε.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επαναλαμβάνω για να το ξέρετε εσείς, της Νέας Δημοκρατίας: Η Ελλάδα στα τεσσεράμισι χρόνια ΣΥΡΙΖΑ ήταν πάντα τελευταία. Ήμασταν η </w:t>
      </w:r>
      <w:r>
        <w:rPr>
          <w:rFonts w:eastAsia="Times New Roman" w:cs="Times New Roman"/>
          <w:szCs w:val="24"/>
        </w:rPr>
        <w:lastRenderedPageBreak/>
        <w:t xml:space="preserve">τελευταία χώρα σε ανάπτυξη στην Ευρωπαϊκή Ένωση, στους είκοσι επτά και είκοσι οκτώ πριν το </w:t>
      </w:r>
      <w:r>
        <w:rPr>
          <w:rFonts w:eastAsia="Times New Roman" w:cs="Times New Roman"/>
          <w:szCs w:val="24"/>
          <w:lang w:val="en-US"/>
        </w:rPr>
        <w:t>Brexit</w:t>
      </w:r>
      <w:r>
        <w:rPr>
          <w:rFonts w:eastAsia="Times New Roman" w:cs="Times New Roman"/>
          <w:szCs w:val="24"/>
        </w:rPr>
        <w:t>. Τελευταίοι!</w:t>
      </w:r>
    </w:p>
    <w:p w:rsidR="009B1533" w:rsidRDefault="00F93039">
      <w:pPr>
        <w:spacing w:line="600" w:lineRule="auto"/>
        <w:ind w:firstLine="720"/>
        <w:jc w:val="both"/>
        <w:rPr>
          <w:rFonts w:eastAsia="Times New Roman" w:cs="Times New Roman"/>
          <w:szCs w:val="24"/>
        </w:rPr>
      </w:pPr>
      <w:r w:rsidRPr="00396EBE">
        <w:rPr>
          <w:rFonts w:eastAsia="Times New Roman" w:cs="Times New Roman"/>
          <w:b/>
          <w:szCs w:val="24"/>
        </w:rPr>
        <w:t>ΘΕΟΔΩΡΟΣ ΔΡΙΤΣΑΣ:</w:t>
      </w:r>
      <w:r>
        <w:rPr>
          <w:rFonts w:eastAsia="Times New Roman" w:cs="Times New Roman"/>
          <w:szCs w:val="24"/>
        </w:rPr>
        <w:t xml:space="preserve"> Τα προηγούμενα έξι χρόνια;</w:t>
      </w:r>
    </w:p>
    <w:p w:rsidR="009B1533" w:rsidRDefault="00F93039">
      <w:pPr>
        <w:spacing w:line="600" w:lineRule="auto"/>
        <w:ind w:firstLine="720"/>
        <w:jc w:val="both"/>
        <w:rPr>
          <w:rFonts w:eastAsia="Times New Roman" w:cs="Times New Roman"/>
          <w:szCs w:val="24"/>
        </w:rPr>
      </w:pPr>
      <w:r w:rsidRPr="00396EBE">
        <w:rPr>
          <w:rFonts w:eastAsia="Times New Roman" w:cs="Times New Roman"/>
          <w:b/>
          <w:szCs w:val="24"/>
        </w:rPr>
        <w:t>ΣΠΥΡΙΔΩΝ</w:t>
      </w:r>
      <w:r w:rsidR="005229A5">
        <w:rPr>
          <w:rFonts w:eastAsia="Times New Roman" w:cs="Times New Roman"/>
          <w:b/>
          <w:szCs w:val="24"/>
        </w:rPr>
        <w:t xml:space="preserve"> </w:t>
      </w:r>
      <w:r w:rsidRPr="00396EBE">
        <w:rPr>
          <w:rFonts w:eastAsia="Times New Roman" w:cs="Times New Roman"/>
          <w:b/>
          <w:szCs w:val="24"/>
        </w:rPr>
        <w:t>-</w:t>
      </w:r>
      <w:r w:rsidR="005229A5">
        <w:rPr>
          <w:rFonts w:eastAsia="Times New Roman" w:cs="Times New Roman"/>
          <w:b/>
          <w:szCs w:val="24"/>
        </w:rPr>
        <w:t xml:space="preserve"> </w:t>
      </w:r>
      <w:r w:rsidRPr="00396EBE">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Θα σας πω αμέσως. Τελευταίοι!</w:t>
      </w:r>
    </w:p>
    <w:p w:rsidR="009B1533" w:rsidRDefault="00F93039">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Κύριε συνάδελφε, ζητήστε τον λόγο μετά.</w:t>
      </w:r>
    </w:p>
    <w:p w:rsidR="009B1533" w:rsidRDefault="00F93039">
      <w:pPr>
        <w:spacing w:line="600" w:lineRule="auto"/>
        <w:ind w:firstLine="720"/>
        <w:jc w:val="both"/>
        <w:rPr>
          <w:rFonts w:eastAsia="Times New Roman" w:cs="Times New Roman"/>
          <w:szCs w:val="24"/>
        </w:rPr>
      </w:pPr>
      <w:r w:rsidRPr="00396EBE">
        <w:rPr>
          <w:rFonts w:eastAsia="Times New Roman" w:cs="Times New Roman"/>
          <w:b/>
          <w:szCs w:val="24"/>
        </w:rPr>
        <w:t>ΣΠΥΡΙΔΩΝ</w:t>
      </w:r>
      <w:r w:rsidR="005229A5">
        <w:rPr>
          <w:rFonts w:eastAsia="Times New Roman" w:cs="Times New Roman"/>
          <w:b/>
          <w:szCs w:val="24"/>
        </w:rPr>
        <w:t xml:space="preserve"> </w:t>
      </w:r>
      <w:r w:rsidRPr="00396EBE">
        <w:rPr>
          <w:rFonts w:eastAsia="Times New Roman" w:cs="Times New Roman"/>
          <w:b/>
          <w:szCs w:val="24"/>
        </w:rPr>
        <w:t>-</w:t>
      </w:r>
      <w:r w:rsidR="005229A5">
        <w:rPr>
          <w:rFonts w:eastAsia="Times New Roman" w:cs="Times New Roman"/>
          <w:b/>
          <w:szCs w:val="24"/>
        </w:rPr>
        <w:t xml:space="preserve"> </w:t>
      </w:r>
      <w:r w:rsidRPr="00396EBE">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Στα δυόμισι χρόνια της Νέας Δημοκρατίας, ακόμα και το 2020 που ήταν η χρονιά της μεγάλης ύφεσης λόγω της πανδημίας όλες οι προβλέψεις και της Κομισιόν και του Διεθνούς Νομισματικού Ταμείου προέβλεπαν από την αρχή ότι η Ελλάδα είναι μακράν η τελευταία. Γιατί το προέβλεπαν; Λόγω της πολύ μεγάλης εξάρτησης του ΑΕΠ μας από τον τουρισμό. Και επειδή όλοι υπολόγιζαν από την αρχή ότι ο τουρισμός το 2020 θα είναι μηδέν, όπως και πρακτικά ήταν, λόγω της πολύ μεγάλης συμβολής στο ΑΕΠ της χώρας του τουρισμού, η Ελλάδα έπρεπε να είναι η τελευταία. Αυτό είπαν αυτόματα όλοι. Η Ελλάδα είχε μεγάλη ύφεση, στο 29%, αλλά δεν ήμασταν τελευταίοι. Ήμασταν τέταρτοι από το τέλος. Θα μου πείτε είσαι υπερήφανος για </w:t>
      </w:r>
      <w:r>
        <w:rPr>
          <w:rFonts w:eastAsia="Times New Roman" w:cs="Times New Roman"/>
          <w:szCs w:val="24"/>
        </w:rPr>
        <w:lastRenderedPageBreak/>
        <w:t>το τέταρτοι από το τέλος; Από το τελευταίος του ΣΥΡΙΖΑ, σίγουρα καλύτερα για να είμαστε ειλικρινείς. Αλλά δεν ήταν αυτό που θέλαμε.</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Όμως, ξεπεράσαμε επί τα </w:t>
      </w:r>
      <w:proofErr w:type="spellStart"/>
      <w:r w:rsidRPr="00CE598A">
        <w:rPr>
          <w:rFonts w:eastAsia="Times New Roman" w:cs="Times New Roman"/>
          <w:szCs w:val="24"/>
        </w:rPr>
        <w:t>βελτίω</w:t>
      </w:r>
      <w:proofErr w:type="spellEnd"/>
      <w:r w:rsidRPr="00CE598A">
        <w:rPr>
          <w:rFonts w:eastAsia="Times New Roman" w:cs="Times New Roman"/>
          <w:szCs w:val="24"/>
        </w:rPr>
        <w:t xml:space="preserve"> όλες τις προβλέψεις και έλεγα τότε εγώ</w:t>
      </w:r>
      <w:r>
        <w:rPr>
          <w:rFonts w:eastAsia="Times New Roman" w:cs="Times New Roman"/>
          <w:szCs w:val="24"/>
        </w:rPr>
        <w:t xml:space="preserve"> εδώ</w:t>
      </w:r>
      <w:r w:rsidRPr="00CE598A">
        <w:rPr>
          <w:rFonts w:eastAsia="Times New Roman" w:cs="Times New Roman"/>
          <w:szCs w:val="24"/>
        </w:rPr>
        <w:t xml:space="preserve">, αν θυμάστε, ότι είναι πολύ καλό δείγμα για την ελληνική οικονομία και ότι θα γίνει το 2021, ότι αυτή τη χρονιά με αυτές συνθήκες πήγαμε πολύ καλύτερα απ’ όλες τις χρονιές. Ο κ. </w:t>
      </w:r>
      <w:proofErr w:type="spellStart"/>
      <w:r w:rsidRPr="00CE598A">
        <w:rPr>
          <w:rFonts w:eastAsia="Times New Roman" w:cs="Times New Roman"/>
          <w:szCs w:val="24"/>
        </w:rPr>
        <w:t>Βαρουφάκης</w:t>
      </w:r>
      <w:proofErr w:type="spellEnd"/>
      <w:r w:rsidRPr="00CE598A">
        <w:rPr>
          <w:rFonts w:eastAsia="Times New Roman" w:cs="Times New Roman"/>
          <w:szCs w:val="24"/>
        </w:rPr>
        <w:t xml:space="preserve">, αν θυμάστε, είχε προβλέψει εδώ μείον 15% και πήγαμε μείον 9%.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Προσέξτε τώρα. Εάν πράγματι οι προβλέψεις του ΙΟΒΕ επιβεβαιωθούν, η Ελλάδα θα είναι μέσα στις δύο ή τρεις, το πολύ, ευρωπαϊκές χώρες που το 2021 θα έχει θεραπεύσει όλη τη ζημιά του 2020. Δεν θέλουν να το πουν ανάπτυξη. Θέλουν να το πουν ανάκαμψη, για να το μειώσουν. Ανάκαμψη, κανένα πρόβλημα!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Πάμε για ανάπτυξη το 2022 </w:t>
      </w:r>
      <w:r w:rsidR="00AF388E">
        <w:rPr>
          <w:rFonts w:eastAsia="Times New Roman" w:cs="Times New Roman"/>
          <w:szCs w:val="24"/>
        </w:rPr>
        <w:t>-</w:t>
      </w:r>
      <w:r w:rsidRPr="00CE598A">
        <w:rPr>
          <w:rFonts w:eastAsia="Times New Roman" w:cs="Times New Roman"/>
          <w:szCs w:val="24"/>
        </w:rPr>
        <w:t>εγώ βάζω και το στοίχημα! Όμως, θα είμαστε μέσα στις δύο ή τρεις χώρες της Ευρώπης που θα έχουμε θεραπεύσει όλη τη ζημιά σε ένα χρόνο!</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Και αυτό, κυρίες και κύριοι του ΣΥΡΙΖΑ, είναι συλλογική, εθνική μας επιτυχία και στο μέτρο που με αφορά ως Υπουργός Ανάπτυξης </w:t>
      </w:r>
      <w:r w:rsidR="00AF388E">
        <w:rPr>
          <w:rFonts w:eastAsia="Times New Roman" w:cs="Times New Roman"/>
          <w:szCs w:val="24"/>
        </w:rPr>
        <w:t>-</w:t>
      </w:r>
      <w:r w:rsidRPr="00CE598A">
        <w:rPr>
          <w:rFonts w:eastAsia="Times New Roman" w:cs="Times New Roman"/>
          <w:szCs w:val="24"/>
        </w:rPr>
        <w:t xml:space="preserve">υπανάπτυξης, χωρίς αρμοδιότητες, με αρμοδιότητες, όλα τα έχω ακούσει από εσάς!- είναι μεγάλη επιτυχία και θέλω να ευχαριστήσω πρώτα απ’ όλους τους συναδέλφους </w:t>
      </w:r>
      <w:r w:rsidRPr="00CE598A">
        <w:rPr>
          <w:rFonts w:eastAsia="Times New Roman" w:cs="Times New Roman"/>
          <w:szCs w:val="24"/>
        </w:rPr>
        <w:lastRenderedPageBreak/>
        <w:t>της Νέας Δημοκρατίας που έχουν στηρίξει και στηρίζουν όλες τις νομοθετικές μας πρωτοβουλίες μέχρι τώρα, για να μπορούμε να κάνουμε αυτά που κάνουμε και βεβαίως όλους τους συνεργάτες μου στο Υπουργείο Ανάπτυξης, τον Γιάννη Τσακίρη, το</w:t>
      </w:r>
      <w:r w:rsidR="00286541">
        <w:rPr>
          <w:rFonts w:eastAsia="Times New Roman" w:cs="Times New Roman"/>
          <w:szCs w:val="24"/>
        </w:rPr>
        <w:t>ν</w:t>
      </w:r>
      <w:r w:rsidRPr="00CE598A">
        <w:rPr>
          <w:rFonts w:eastAsia="Times New Roman" w:cs="Times New Roman"/>
          <w:szCs w:val="24"/>
        </w:rPr>
        <w:t xml:space="preserve"> Χρίστο Δήμα, τους Γενικούς Γραμματείς, τους Ειδικούς Γραμματείς, αλλά </w:t>
      </w:r>
      <w:r w:rsidR="00AF388E">
        <w:rPr>
          <w:rFonts w:eastAsia="Times New Roman" w:cs="Times New Roman"/>
          <w:szCs w:val="24"/>
        </w:rPr>
        <w:t>-</w:t>
      </w:r>
      <w:r w:rsidRPr="00CE598A">
        <w:rPr>
          <w:rFonts w:eastAsia="Times New Roman" w:cs="Times New Roman"/>
          <w:szCs w:val="24"/>
        </w:rPr>
        <w:t xml:space="preserve">όπως είπα και πριν- πάνω απ’ όλα τον Νίκο Παπαθανάση, γιατί τίποτα δεν έχω κάνει μόνος μου.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Όλα τα κάνουμε από την πρώτη μέρα παρέα και αυτό το νομοσχέδιο είναι ένα νομοσχέδιο που το φτιάξαμε παρέα με κέφι, με μεράκι, με όρεξη και με τη γνώση δύο ανθρώπων που και οι δύο δουλεύαμε χρόνια στον ιδιωτικό τομέα και μπορούμε να εκτιμήσουμε τι θα πει να καθυστερήσει η έγκρισ</w:t>
      </w:r>
      <w:r>
        <w:rPr>
          <w:rFonts w:eastAsia="Times New Roman" w:cs="Times New Roman"/>
          <w:szCs w:val="24"/>
        </w:rPr>
        <w:t>ή</w:t>
      </w:r>
      <w:r w:rsidRPr="00CE598A">
        <w:rPr>
          <w:rFonts w:eastAsia="Times New Roman" w:cs="Times New Roman"/>
          <w:szCs w:val="24"/>
        </w:rPr>
        <w:t xml:space="preserve"> σου έστω και ένα εικοσιτετράωρο.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Σας ευχαριστώ πολύ. </w:t>
      </w:r>
    </w:p>
    <w:p w:rsidR="009B1533" w:rsidRDefault="00F93039">
      <w:pPr>
        <w:spacing w:line="600" w:lineRule="auto"/>
        <w:ind w:firstLine="720"/>
        <w:jc w:val="center"/>
        <w:rPr>
          <w:rFonts w:eastAsia="Times New Roman" w:cs="Times New Roman"/>
          <w:szCs w:val="24"/>
        </w:rPr>
      </w:pPr>
      <w:r w:rsidRPr="00CE598A">
        <w:rPr>
          <w:rFonts w:eastAsia="Times New Roman" w:cs="Times New Roman"/>
          <w:szCs w:val="24"/>
        </w:rPr>
        <w:t>(Όρθιοι οι Βουλευτές της Νέας Δημοκρατίας χειροκροτούν ζωηρά)</w:t>
      </w:r>
    </w:p>
    <w:p w:rsidR="009B1533" w:rsidRDefault="00F93039">
      <w:pPr>
        <w:spacing w:line="600" w:lineRule="auto"/>
        <w:ind w:firstLine="720"/>
        <w:jc w:val="both"/>
        <w:rPr>
          <w:rFonts w:eastAsia="Times New Roman" w:cs="Times New Roman"/>
          <w:szCs w:val="24"/>
        </w:rPr>
      </w:pPr>
      <w:r w:rsidRPr="00CE598A">
        <w:rPr>
          <w:rFonts w:eastAsia="Times New Roman"/>
          <w:b/>
          <w:szCs w:val="24"/>
          <w:shd w:val="clear" w:color="auto" w:fill="FFFFFF"/>
        </w:rPr>
        <w:t xml:space="preserve">ΠΡΟΕΔΡΕΥΟΥΣΑ (Σοφία Σακοράφα): </w:t>
      </w:r>
      <w:r w:rsidRPr="00CE598A">
        <w:rPr>
          <w:rFonts w:eastAsia="Times New Roman" w:cs="Times New Roman"/>
          <w:szCs w:val="24"/>
        </w:rPr>
        <w:t>Κι εγώ σας ευχαριστώ, κύριε Υπουργέ.</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Έχει ζητήσει το λόγο</w:t>
      </w:r>
      <w:r w:rsidR="005229A5">
        <w:rPr>
          <w:rFonts w:eastAsia="Times New Roman" w:cs="Times New Roman"/>
          <w:szCs w:val="24"/>
        </w:rPr>
        <w:t xml:space="preserve"> </w:t>
      </w:r>
      <w:r w:rsidR="00AF388E">
        <w:rPr>
          <w:rFonts w:eastAsia="Times New Roman" w:cs="Times New Roman"/>
          <w:szCs w:val="24"/>
        </w:rPr>
        <w:t>-</w:t>
      </w:r>
      <w:r w:rsidRPr="00CE598A">
        <w:rPr>
          <w:rFonts w:eastAsia="Times New Roman" w:cs="Times New Roman"/>
          <w:szCs w:val="24"/>
        </w:rPr>
        <w:t xml:space="preserve">επί προσωπικού φαντάζομαι- ο κ. </w:t>
      </w:r>
      <w:proofErr w:type="spellStart"/>
      <w:r w:rsidRPr="00CE598A">
        <w:rPr>
          <w:rFonts w:eastAsia="Times New Roman" w:cs="Times New Roman"/>
          <w:szCs w:val="24"/>
        </w:rPr>
        <w:t>Δρίτσας</w:t>
      </w:r>
      <w:proofErr w:type="spellEnd"/>
      <w:r w:rsidRPr="00CE598A">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Ορίστε, έχετε το λόγο.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ΘΕΟΔΩΡΟΣ ΔΡΙΤΣΑΣ: </w:t>
      </w:r>
      <w:r w:rsidRPr="00CE598A">
        <w:rPr>
          <w:rFonts w:eastAsia="Times New Roman" w:cs="Times New Roman"/>
          <w:szCs w:val="24"/>
        </w:rPr>
        <w:t xml:space="preserve">Ακριβώς, κυρία Πρόεδρε. Σας ευχαριστώ πάρα πολύ.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lastRenderedPageBreak/>
        <w:t xml:space="preserve">Κύριε Υπουργέ, με απειλήσατε και εμένα και πολλούς άλλους ότι θα προχωρήσετε σε αγωγές. Σας προκαλώ να το κάνετε. Εγώ είμαι έτοιμος. </w:t>
      </w:r>
    </w:p>
    <w:p w:rsidR="009B1533" w:rsidRDefault="00F93039">
      <w:pPr>
        <w:spacing w:line="600" w:lineRule="auto"/>
        <w:ind w:firstLine="720"/>
        <w:jc w:val="both"/>
        <w:rPr>
          <w:rFonts w:eastAsia="Times New Roman" w:cs="Times New Roman"/>
          <w:szCs w:val="24"/>
        </w:rPr>
      </w:pPr>
      <w:r>
        <w:rPr>
          <w:rFonts w:eastAsia="Times New Roman"/>
          <w:b/>
          <w:szCs w:val="24"/>
        </w:rPr>
        <w:t xml:space="preserve">ΣΠΥΡΙΔΩΝ – </w:t>
      </w:r>
      <w:r w:rsidRPr="00CE598A">
        <w:rPr>
          <w:rFonts w:eastAsia="Times New Roman"/>
          <w:b/>
          <w:szCs w:val="24"/>
        </w:rPr>
        <w:t xml:space="preserve">ΑΔΩΝΙΣ ΓΕΩΡΓΙΑΔΗΣ (Υπουργός Ανάπτυξης και Επενδύσεων): </w:t>
      </w:r>
      <w:r w:rsidRPr="00CE598A">
        <w:rPr>
          <w:rFonts w:eastAsia="Times New Roman" w:cs="Times New Roman"/>
          <w:szCs w:val="24"/>
        </w:rPr>
        <w:t xml:space="preserve">Ξαναπείτε το.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ΘΕΟΔΩΡΟΣ ΔΡΙΤΣΑΣ: </w:t>
      </w:r>
      <w:r w:rsidRPr="00CE598A">
        <w:rPr>
          <w:rFonts w:eastAsia="Times New Roman" w:cs="Times New Roman"/>
          <w:szCs w:val="24"/>
        </w:rPr>
        <w:t>Όμως δεν πήρα το</w:t>
      </w:r>
      <w:r w:rsidR="005229A5">
        <w:rPr>
          <w:rFonts w:eastAsia="Times New Roman" w:cs="Times New Roman"/>
          <w:szCs w:val="24"/>
        </w:rPr>
        <w:t>ν</w:t>
      </w:r>
      <w:r w:rsidRPr="00CE598A">
        <w:rPr>
          <w:rFonts w:eastAsia="Times New Roman" w:cs="Times New Roman"/>
          <w:szCs w:val="24"/>
        </w:rPr>
        <w:t xml:space="preserve"> λόγο μόνο γι’ αυτό γιατί αναφερθήκατε είκοσι-τριάντα φορές στο όνομά μου και στη συντρόφισσά μου, την Αναστασία Χριστοδουλοπούλου.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Κύριε Υπουργέ, μπορώ να καταλάβω αν έχετε την πίκρα ότι έχετε αδικηθεί, το δικαίωμα του ελεγχόμενου ή του κατηγορουμένου, να ζητήσετε επιείκεια. Όμως, απέναντι σε ανθρώπους σαν κι εμένα και σχεδόν στο σύνολο των δυνάμεων της Αριστεράς και του ΣΥΡΙΖΑ – Προοδευτική Συμμαχία που έχουμε δώσει σε όλη μας τη ζωή μάχες για την υποστήριξη και την υπεράσπιση αξιών, όπως είναι το τεκμήριο αθωότητας, μη διεκδικείτε </w:t>
      </w:r>
      <w:r w:rsidR="00286541">
        <w:rPr>
          <w:rFonts w:eastAsia="Times New Roman" w:cs="Times New Roman"/>
          <w:szCs w:val="24"/>
        </w:rPr>
        <w:t>Ν</w:t>
      </w:r>
      <w:r w:rsidRPr="00CE598A">
        <w:rPr>
          <w:rFonts w:eastAsia="Times New Roman" w:cs="Times New Roman"/>
          <w:szCs w:val="24"/>
        </w:rPr>
        <w:t xml:space="preserve">όμπελ διαστρέβλωσης των δεδομένων, στο οποίο είστε εξπέρ όντως.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Κοιτάξτε, διαστρεβλώσατε για μια ακόμα φορά και όσα είπα και όσα επισήμανα. Δηλαδή τι μας λέτε; Ότι οι εισαγγελείς που υπέγραψαν την πράξη αρχειοθέτησης της υπόθεσης που αφορούσε εσάς και τον κ. Αβραμόπουλο μπήκαν, ενώ δεν υπήρχε δίωξη, στη διερεύνηση του ενδεχόμενου αδικήματος της απιστίας; Αυτό μας λέτε;</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lastRenderedPageBreak/>
        <w:t xml:space="preserve">Δεν υπάρχει τέτοια περίπτωση να μπήκαν, εκτός και αν στο πλαίσιο της δικής τους αρμοδιότητας έκαναν κάποια σχόλια. Δεν υπάρχει περίπτωση να μπήκαν! Δεν είχαν δικαίωμα!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Άρα το αδίκημα της απιστίας δεν έχει ελεγχθεί ούτε από τη Βουλή ούτε από τη δικαιοσύνη, διότι έχει παραγραφεί. Έγιναν το 2015 δύο φορές εκλογές και έτσι </w:t>
      </w:r>
      <w:proofErr w:type="spellStart"/>
      <w:r w:rsidRPr="00CE598A">
        <w:rPr>
          <w:rFonts w:eastAsia="Times New Roman" w:cs="Times New Roman"/>
          <w:szCs w:val="24"/>
        </w:rPr>
        <w:t>παρεγράφη</w:t>
      </w:r>
      <w:proofErr w:type="spellEnd"/>
      <w:r w:rsidRPr="00CE598A">
        <w:rPr>
          <w:rFonts w:eastAsia="Times New Roman" w:cs="Times New Roman"/>
          <w:szCs w:val="24"/>
        </w:rPr>
        <w:t xml:space="preserve">. Τώρα το Σύνταγμα άλλαξε κάπως και, εν πάση περιπτώσει, είναι διαφορετικό.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Αυτό είναι πολύ βασικό. Δεν λέω ότι δεν θα υπερασπιστείτε τον εαυτό σας και για το ενδεχόμενο της απιστίας. Θα τον υπερασπιστείτε βέβαια. Αλλά σκευωρία; Σκευωρία; Πραγματικά η κ. </w:t>
      </w:r>
      <w:proofErr w:type="spellStart"/>
      <w:r w:rsidRPr="00CE598A">
        <w:rPr>
          <w:rFonts w:eastAsia="Times New Roman" w:cs="Times New Roman"/>
          <w:szCs w:val="24"/>
        </w:rPr>
        <w:t>Τουλουπάκη</w:t>
      </w:r>
      <w:proofErr w:type="spellEnd"/>
      <w:r w:rsidRPr="00CE598A">
        <w:rPr>
          <w:rFonts w:eastAsia="Times New Roman" w:cs="Times New Roman"/>
          <w:szCs w:val="24"/>
        </w:rPr>
        <w:t xml:space="preserve">, άλλοι δικαστές, εμείς είχαμε άλλη δυνατότητα παρά να προχωρήσουμε αυτήν την υπόθεση και αυτό το φάκελο; Μπορούσε η κ. </w:t>
      </w:r>
      <w:proofErr w:type="spellStart"/>
      <w:r w:rsidRPr="00CE598A">
        <w:rPr>
          <w:rFonts w:eastAsia="Times New Roman" w:cs="Times New Roman"/>
          <w:szCs w:val="24"/>
        </w:rPr>
        <w:t>Τουλουπάκη</w:t>
      </w:r>
      <w:proofErr w:type="spellEnd"/>
      <w:r w:rsidRPr="00CE598A">
        <w:rPr>
          <w:rFonts w:eastAsia="Times New Roman" w:cs="Times New Roman"/>
          <w:szCs w:val="24"/>
        </w:rPr>
        <w:t xml:space="preserve"> να μην το στείλει στη Βουλή; Δεν θα ήταν στο δικαστικό </w:t>
      </w:r>
      <w:r w:rsidR="00120896">
        <w:rPr>
          <w:rFonts w:eastAsia="Times New Roman" w:cs="Times New Roman"/>
          <w:szCs w:val="24"/>
        </w:rPr>
        <w:t>σ</w:t>
      </w:r>
      <w:r w:rsidRPr="00CE598A">
        <w:rPr>
          <w:rFonts w:eastAsia="Times New Roman" w:cs="Times New Roman"/>
          <w:szCs w:val="24"/>
        </w:rPr>
        <w:t xml:space="preserve">ώμα τώρα.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Αυτές δε οι απειλές, κύριε Γεωργιάδη, δεν είναι καινούργιες. Τις δέχτηκα εγώ και γραπτά και προφορικά από εσάς, από τον κ. Σαμαρά και από τον κ. Λοβέρδο </w:t>
      </w:r>
      <w:r w:rsidR="00AF388E">
        <w:rPr>
          <w:rFonts w:eastAsia="Times New Roman" w:cs="Times New Roman"/>
          <w:szCs w:val="24"/>
        </w:rPr>
        <w:t>-</w:t>
      </w:r>
      <w:r w:rsidRPr="00CE598A">
        <w:rPr>
          <w:rFonts w:eastAsia="Times New Roman" w:cs="Times New Roman"/>
          <w:szCs w:val="24"/>
        </w:rPr>
        <w:t xml:space="preserve">όχι από τους άλλους επτά, προς τιμήν τους- σε όλη τη διάρκεια και όλα τα μέλη της επιτροπής, όπως τους δέχτηκε και η δικαιοσύνη και η κ. </w:t>
      </w:r>
      <w:proofErr w:type="spellStart"/>
      <w:r w:rsidRPr="00CE598A">
        <w:rPr>
          <w:rFonts w:eastAsia="Times New Roman" w:cs="Times New Roman"/>
          <w:szCs w:val="24"/>
        </w:rPr>
        <w:t>Τουλουπάκη</w:t>
      </w:r>
      <w:proofErr w:type="spellEnd"/>
      <w:r w:rsidRPr="00CE598A">
        <w:rPr>
          <w:rFonts w:eastAsia="Times New Roman" w:cs="Times New Roman"/>
          <w:szCs w:val="24"/>
        </w:rPr>
        <w:t xml:space="preserve"> και πολλοί άλλοι. Τόσο σεβασμό έχετε στη δικαιοσύνη! Τόσο σεβασμό! Και τόσο ο ΣΥΡΙΖΑ έφτιαξε τη σκευωρία μαζί με τους δικαστές! Ας τα αφήσουμε αυτά.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lastRenderedPageBreak/>
        <w:t xml:space="preserve">Σεμνά, λοιπόν, υπερασπιστείτε τον εαυτό σας </w:t>
      </w:r>
      <w:r w:rsidR="00AF388E">
        <w:rPr>
          <w:rFonts w:eastAsia="Times New Roman" w:cs="Times New Roman"/>
          <w:szCs w:val="24"/>
        </w:rPr>
        <w:t>-</w:t>
      </w:r>
      <w:r w:rsidRPr="00CE598A">
        <w:rPr>
          <w:rFonts w:eastAsia="Times New Roman" w:cs="Times New Roman"/>
          <w:szCs w:val="24"/>
        </w:rPr>
        <w:t xml:space="preserve">έχετε κάθε δικαίωμα-, αλλά αφήστε τις απειλές. Δεν θα σταματήσετε το δημόσιο διάλογο και τη διεκδίκησή μας, για να αποκαλυφθεί το σκάνδαλο </w:t>
      </w:r>
      <w:r w:rsidR="00D97449">
        <w:rPr>
          <w:rFonts w:eastAsia="Times New Roman" w:cs="Times New Roman"/>
          <w:szCs w:val="24"/>
        </w:rPr>
        <w:t>«</w:t>
      </w:r>
      <w:r w:rsidR="00D97449" w:rsidRPr="00CE598A">
        <w:rPr>
          <w:rFonts w:eastAsia="Times New Roman" w:cs="Times New Roman"/>
          <w:szCs w:val="24"/>
          <w:lang w:val="en-US"/>
        </w:rPr>
        <w:t>NOVARTIS</w:t>
      </w:r>
      <w:r w:rsidR="00D97449">
        <w:rPr>
          <w:rFonts w:eastAsia="Times New Roman" w:cs="Times New Roman"/>
          <w:szCs w:val="24"/>
        </w:rPr>
        <w:t>»</w:t>
      </w:r>
      <w:r w:rsidRPr="00CE598A">
        <w:rPr>
          <w:rFonts w:eastAsia="Times New Roman" w:cs="Times New Roman"/>
          <w:szCs w:val="24"/>
        </w:rPr>
        <w:t xml:space="preserve"> και επιτέλους πάρτε θέση! Υπάρχει ή δεν υπάρχει σκάνδαλο </w:t>
      </w:r>
      <w:r w:rsidR="00D97449">
        <w:rPr>
          <w:rFonts w:eastAsia="Times New Roman" w:cs="Times New Roman"/>
          <w:szCs w:val="24"/>
        </w:rPr>
        <w:t>«</w:t>
      </w:r>
      <w:r w:rsidR="00D97449" w:rsidRPr="00CE598A">
        <w:rPr>
          <w:rFonts w:eastAsia="Times New Roman" w:cs="Times New Roman"/>
          <w:szCs w:val="24"/>
          <w:lang w:val="en-US"/>
        </w:rPr>
        <w:t>NOVARTIS</w:t>
      </w:r>
      <w:r w:rsidR="00D97449">
        <w:rPr>
          <w:rFonts w:eastAsia="Times New Roman" w:cs="Times New Roman"/>
          <w:szCs w:val="24"/>
        </w:rPr>
        <w:t>»</w:t>
      </w:r>
      <w:r w:rsidRPr="00CE598A">
        <w:rPr>
          <w:rFonts w:eastAsia="Times New Roman" w:cs="Times New Roman"/>
          <w:szCs w:val="24"/>
        </w:rPr>
        <w:t>; Θα ενθαρρύνετε τη δικαιοσύνη να πάει μέχρι τέλους τη διερεύνησή του; Θα ζητήσετε αποζημιώσεις; Πείτε, επιτέλους!</w:t>
      </w:r>
    </w:p>
    <w:p w:rsidR="009B1533" w:rsidRDefault="00F93039">
      <w:pPr>
        <w:spacing w:line="600" w:lineRule="auto"/>
        <w:ind w:firstLine="720"/>
        <w:jc w:val="both"/>
        <w:rPr>
          <w:rFonts w:eastAsia="Times New Roman" w:cs="Times New Roman"/>
          <w:szCs w:val="24"/>
        </w:rPr>
      </w:pPr>
      <w:r w:rsidRPr="00CE598A">
        <w:rPr>
          <w:rFonts w:eastAsia="Times New Roman"/>
          <w:b/>
          <w:szCs w:val="24"/>
          <w:shd w:val="clear" w:color="auto" w:fill="FFFFFF"/>
        </w:rPr>
        <w:t>ΠΡΟΕΔΡΕΥΟΥΣΑ (Σοφία Σακοράφα):</w:t>
      </w:r>
      <w:r>
        <w:rPr>
          <w:rFonts w:eastAsia="Times New Roman"/>
          <w:b/>
          <w:szCs w:val="24"/>
          <w:shd w:val="clear" w:color="auto" w:fill="FFFFFF"/>
        </w:rPr>
        <w:t xml:space="preserve"> </w:t>
      </w:r>
      <w:r w:rsidRPr="00CE598A">
        <w:rPr>
          <w:rFonts w:eastAsia="Times New Roman" w:cs="Times New Roman"/>
          <w:szCs w:val="24"/>
        </w:rPr>
        <w:t xml:space="preserve">Πρέπει να κλείσετε, κύριε συνάδελφε.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ΘΕΟΔΩΡΟΣ ΔΡΙΤΣΑΣ: </w:t>
      </w:r>
      <w:r w:rsidRPr="00CE598A">
        <w:rPr>
          <w:rFonts w:eastAsia="Times New Roman" w:cs="Times New Roman"/>
          <w:szCs w:val="24"/>
        </w:rPr>
        <w:t>Τελείωσα, κυρία Πρόεδρε.</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Γιατί όλα αυτά εκκρεμούν και από το </w:t>
      </w:r>
      <w:proofErr w:type="spellStart"/>
      <w:r w:rsidRPr="00CE598A">
        <w:rPr>
          <w:rFonts w:eastAsia="Times New Roman" w:cs="Times New Roman"/>
          <w:szCs w:val="24"/>
        </w:rPr>
        <w:t>Βατοπέδι</w:t>
      </w:r>
      <w:proofErr w:type="spellEnd"/>
      <w:r w:rsidRPr="00CE598A">
        <w:rPr>
          <w:rFonts w:eastAsia="Times New Roman" w:cs="Times New Roman"/>
          <w:szCs w:val="24"/>
        </w:rPr>
        <w:t xml:space="preserve"> και από τη </w:t>
      </w:r>
      <w:r w:rsidR="00D97449">
        <w:rPr>
          <w:rFonts w:eastAsia="Times New Roman" w:cs="Times New Roman"/>
          <w:szCs w:val="24"/>
        </w:rPr>
        <w:t>«</w:t>
      </w:r>
      <w:r w:rsidR="00D97449" w:rsidRPr="00CE598A">
        <w:rPr>
          <w:rFonts w:eastAsia="Times New Roman" w:cs="Times New Roman"/>
          <w:szCs w:val="24"/>
          <w:lang w:val="en-US"/>
        </w:rPr>
        <w:t>SIEMENS</w:t>
      </w:r>
      <w:r w:rsidR="00D97449">
        <w:rPr>
          <w:rFonts w:eastAsia="Times New Roman" w:cs="Times New Roman"/>
          <w:szCs w:val="24"/>
        </w:rPr>
        <w:t>»</w:t>
      </w:r>
      <w:r w:rsidRPr="00CE598A">
        <w:rPr>
          <w:rFonts w:eastAsia="Times New Roman" w:cs="Times New Roman"/>
          <w:szCs w:val="24"/>
        </w:rPr>
        <w:t xml:space="preserve"> και λοιπά, αλλά αφήστε. Ναι, ξέρω, ήμουν σε όλες αυτές τις επιτροπές, κύριε Γεωργιάδη. Έχω γνώση. Τώρα τι να πούμε; Ότι ο </w:t>
      </w:r>
      <w:proofErr w:type="spellStart"/>
      <w:r w:rsidRPr="00CE598A">
        <w:rPr>
          <w:rFonts w:eastAsia="Times New Roman" w:cs="Times New Roman"/>
          <w:szCs w:val="24"/>
        </w:rPr>
        <w:t>Εφραίμ</w:t>
      </w:r>
      <w:proofErr w:type="spellEnd"/>
      <w:r w:rsidRPr="00CE598A">
        <w:rPr>
          <w:rFonts w:eastAsia="Times New Roman" w:cs="Times New Roman"/>
          <w:szCs w:val="24"/>
        </w:rPr>
        <w:t xml:space="preserve"> </w:t>
      </w:r>
      <w:proofErr w:type="spellStart"/>
      <w:r w:rsidRPr="00CE598A">
        <w:rPr>
          <w:rFonts w:eastAsia="Times New Roman" w:cs="Times New Roman"/>
          <w:szCs w:val="24"/>
        </w:rPr>
        <w:t>απηλλάγη</w:t>
      </w:r>
      <w:proofErr w:type="spellEnd"/>
      <w:r w:rsidRPr="00CE598A">
        <w:rPr>
          <w:rFonts w:eastAsia="Times New Roman" w:cs="Times New Roman"/>
          <w:szCs w:val="24"/>
        </w:rPr>
        <w:t xml:space="preserve"> γιατί δεν είχε δόλο;</w:t>
      </w:r>
    </w:p>
    <w:p w:rsidR="009B1533" w:rsidRDefault="00F93039">
      <w:pPr>
        <w:spacing w:line="600" w:lineRule="auto"/>
        <w:ind w:firstLine="720"/>
        <w:jc w:val="both"/>
        <w:rPr>
          <w:rFonts w:eastAsia="Times New Roman" w:cs="Times New Roman"/>
          <w:szCs w:val="24"/>
        </w:rPr>
      </w:pPr>
      <w:r w:rsidRPr="00CE598A">
        <w:rPr>
          <w:rFonts w:eastAsia="Times New Roman" w:cs="Times New Roman"/>
          <w:b/>
        </w:rPr>
        <w:t xml:space="preserve">ΛΑΖΑΡΟΣ ΤΣΑΒΔΑΡΙΔΗΣ: </w:t>
      </w:r>
      <w:r w:rsidRPr="00CE598A">
        <w:rPr>
          <w:rFonts w:eastAsia="Times New Roman" w:cs="Times New Roman"/>
          <w:szCs w:val="24"/>
        </w:rPr>
        <w:t>Στα κανάλια δεν θα πείτε τίποτα;</w:t>
      </w:r>
    </w:p>
    <w:p w:rsidR="009B1533" w:rsidRDefault="00F93039">
      <w:pPr>
        <w:spacing w:line="600" w:lineRule="auto"/>
        <w:ind w:firstLine="720"/>
        <w:jc w:val="both"/>
        <w:rPr>
          <w:rFonts w:eastAsia="Times New Roman" w:cs="Times New Roman"/>
          <w:szCs w:val="24"/>
        </w:rPr>
      </w:pPr>
      <w:r w:rsidRPr="00CE598A">
        <w:rPr>
          <w:rFonts w:eastAsia="Times New Roman"/>
          <w:b/>
          <w:szCs w:val="24"/>
          <w:shd w:val="clear" w:color="auto" w:fill="FFFFFF"/>
        </w:rPr>
        <w:t xml:space="preserve">ΠΡΟΕΔΡΕΥΟΥΣΑ (Σοφία Σακοράφα): </w:t>
      </w:r>
      <w:r w:rsidRPr="00CE598A">
        <w:rPr>
          <w:rFonts w:eastAsia="Times New Roman" w:cs="Times New Roman"/>
          <w:szCs w:val="24"/>
        </w:rPr>
        <w:t>Κύριε συνάδελφε, μην ανοίγουμε συζήτηση. Σας έχω δώσει το</w:t>
      </w:r>
      <w:r w:rsidR="005804B6">
        <w:rPr>
          <w:rFonts w:eastAsia="Times New Roman" w:cs="Times New Roman"/>
          <w:szCs w:val="24"/>
        </w:rPr>
        <w:t>ν</w:t>
      </w:r>
      <w:r w:rsidRPr="00CE598A">
        <w:rPr>
          <w:rFonts w:eastAsia="Times New Roman" w:cs="Times New Roman"/>
          <w:szCs w:val="24"/>
        </w:rPr>
        <w:t xml:space="preserve"> λόγο για να απαντήσετε στον κύριο Υπουργό.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ΘΕΟΔΩΡΟΣ ΔΡΙΤΣΑΣ: </w:t>
      </w:r>
      <w:r w:rsidRPr="00CE598A">
        <w:rPr>
          <w:rFonts w:eastAsia="Times New Roman" w:cs="Times New Roman"/>
          <w:szCs w:val="24"/>
        </w:rPr>
        <w:t xml:space="preserve">Δεν θέλω να επεκταθώ. </w:t>
      </w:r>
    </w:p>
    <w:p w:rsidR="009B1533" w:rsidRDefault="00F93039">
      <w:pPr>
        <w:spacing w:line="600" w:lineRule="auto"/>
        <w:ind w:firstLine="720"/>
        <w:jc w:val="both"/>
        <w:rPr>
          <w:rFonts w:eastAsia="Times New Roman" w:cs="Times New Roman"/>
          <w:szCs w:val="24"/>
        </w:rPr>
      </w:pPr>
      <w:r w:rsidRPr="00CE598A">
        <w:rPr>
          <w:rFonts w:eastAsia="Times New Roman"/>
          <w:b/>
          <w:szCs w:val="24"/>
          <w:shd w:val="clear" w:color="auto" w:fill="FFFFFF"/>
        </w:rPr>
        <w:lastRenderedPageBreak/>
        <w:t>ΠΡΟΕΔΡΕΥΟΥΣΑ (Σοφία Σακοράφα):</w:t>
      </w:r>
      <w:r w:rsidRPr="00CE598A">
        <w:rPr>
          <w:rFonts w:eastAsia="Times New Roman" w:cs="Times New Roman"/>
          <w:szCs w:val="24"/>
        </w:rPr>
        <w:t xml:space="preserve"> Σας παρακαλώ πρέπει να κλείσετε.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ΘΕΟΔΩΡΟΣ ΔΡΙΤΣΑΣ:</w:t>
      </w:r>
      <w:r>
        <w:rPr>
          <w:rFonts w:eastAsia="Times New Roman" w:cs="Times New Roman"/>
          <w:b/>
          <w:szCs w:val="24"/>
        </w:rPr>
        <w:t xml:space="preserve"> </w:t>
      </w:r>
      <w:r w:rsidRPr="00CE598A">
        <w:rPr>
          <w:rFonts w:eastAsia="Times New Roman" w:cs="Times New Roman"/>
          <w:szCs w:val="24"/>
        </w:rPr>
        <w:t xml:space="preserve">Μια κουβέντα μόνο για την Αναστασία Χριστοδουλοπούλου.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Κύριε Γεωργιάδη, η Αναστασία Χριστοδουλοπούλου…</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ΙΩΑΝΝΗΣ ΠΑΠΠΑΣ: </w:t>
      </w:r>
      <w:r w:rsidRPr="00CE598A">
        <w:rPr>
          <w:rFonts w:eastAsia="Times New Roman" w:cs="Times New Roman"/>
          <w:szCs w:val="24"/>
        </w:rPr>
        <w:t xml:space="preserve">Δεν προχωρά έτσι η Ελλάδα.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ΘΕΟΔΩΡΟΣ ΔΡΙΤΣΑΣ: </w:t>
      </w:r>
      <w:r w:rsidRPr="00CE598A">
        <w:rPr>
          <w:rFonts w:eastAsia="Times New Roman" w:cs="Times New Roman"/>
          <w:szCs w:val="24"/>
        </w:rPr>
        <w:t xml:space="preserve">…όχι γιατί είναι σύντροφός μου στη ζωή και στους αγώνες, αλλά γιατί την ξέρουν όσοι την ξέρουν καλά, είναι ένας αδέκαστος άνθρωπος, ανεπηρέαστος, με βαθιά νομική γνώση, με μεγάλη υπευθυνότητα, με εργασιομανία για ό,τι κάνει, με πνεύμα ανεξαρτησίας και με εντιμότητα όσο δεν πάει άλλο.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ΜΑΞΙΜΟΣ ΣΕΝΕΤΑΚΗΣ: </w:t>
      </w:r>
      <w:r w:rsidRPr="00CE598A">
        <w:rPr>
          <w:rFonts w:eastAsia="Times New Roman" w:cs="Times New Roman"/>
          <w:szCs w:val="24"/>
        </w:rPr>
        <w:t xml:space="preserve">Άρα;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ΘΕΟΔΩΡΟΣ ΔΡΙΤΣΑΣ: </w:t>
      </w:r>
      <w:r w:rsidRPr="00CE598A">
        <w:rPr>
          <w:rFonts w:eastAsia="Times New Roman" w:cs="Times New Roman"/>
          <w:szCs w:val="24"/>
        </w:rPr>
        <w:t>Προσέξτε.</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Αυτή τη γυναίκα, αυτή την πολιτικό, αυτή τη </w:t>
      </w:r>
      <w:proofErr w:type="spellStart"/>
      <w:r w:rsidRPr="00CE598A">
        <w:rPr>
          <w:rFonts w:eastAsia="Times New Roman" w:cs="Times New Roman"/>
          <w:szCs w:val="24"/>
        </w:rPr>
        <w:t>Βουλεύτρια</w:t>
      </w:r>
      <w:proofErr w:type="spellEnd"/>
      <w:r w:rsidRPr="00CE598A">
        <w:rPr>
          <w:rFonts w:eastAsia="Times New Roman" w:cs="Times New Roman"/>
          <w:szCs w:val="24"/>
        </w:rPr>
        <w:t>, εσείς όλοι και η παράταξή σας την κατασπαράξατε! Θα ζητήσετε συγ</w:t>
      </w:r>
      <w:r w:rsidR="00D97449">
        <w:rPr>
          <w:rFonts w:eastAsia="Times New Roman" w:cs="Times New Roman"/>
          <w:szCs w:val="24"/>
        </w:rPr>
        <w:t>γ</w:t>
      </w:r>
      <w:r w:rsidRPr="00CE598A">
        <w:rPr>
          <w:rFonts w:eastAsia="Times New Roman" w:cs="Times New Roman"/>
          <w:szCs w:val="24"/>
        </w:rPr>
        <w:t>νώμη; Την κατασπαράξατε χωρίς παραπομπή</w:t>
      </w:r>
      <w:r>
        <w:rPr>
          <w:rFonts w:eastAsia="Times New Roman" w:cs="Times New Roman"/>
          <w:szCs w:val="24"/>
        </w:rPr>
        <w:t xml:space="preserve"> στη </w:t>
      </w:r>
      <w:r w:rsidRPr="00CE598A">
        <w:rPr>
          <w:rFonts w:eastAsia="Times New Roman" w:cs="Times New Roman"/>
          <w:szCs w:val="24"/>
        </w:rPr>
        <w:t>δικαιοσύνη, χωρίς τεκμήριο αθωότητας, χωρίς τίποτα! Θα ζητήσετε συ</w:t>
      </w:r>
      <w:r w:rsidR="00D97449">
        <w:rPr>
          <w:rFonts w:eastAsia="Times New Roman" w:cs="Times New Roman"/>
          <w:szCs w:val="24"/>
        </w:rPr>
        <w:t>γ</w:t>
      </w:r>
      <w:r w:rsidRPr="00CE598A">
        <w:rPr>
          <w:rFonts w:eastAsia="Times New Roman" w:cs="Times New Roman"/>
          <w:szCs w:val="24"/>
        </w:rPr>
        <w:t>γνώμη για την Αναστασία Χριστοδουλοπούλου μία φορά; Μία φορά!</w:t>
      </w:r>
    </w:p>
    <w:p w:rsidR="009B1533" w:rsidRDefault="00F93039">
      <w:pPr>
        <w:spacing w:line="600" w:lineRule="auto"/>
        <w:ind w:firstLine="720"/>
        <w:jc w:val="center"/>
        <w:rPr>
          <w:rFonts w:eastAsia="Times New Roman"/>
          <w:szCs w:val="24"/>
          <w:shd w:val="clear" w:color="auto" w:fill="FFFFFF"/>
        </w:rPr>
      </w:pPr>
      <w:r w:rsidRPr="00CE598A">
        <w:rPr>
          <w:rFonts w:eastAsia="Times New Roman"/>
          <w:szCs w:val="24"/>
          <w:shd w:val="clear" w:color="auto" w:fill="FFFFFF"/>
        </w:rPr>
        <w:lastRenderedPageBreak/>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Παρακαλώ, κύριε Γεωργιάδη. Τα υπόλοιπα να τα πάρετε </w:t>
      </w:r>
      <w:r w:rsidR="00120896">
        <w:rPr>
          <w:rFonts w:eastAsia="Times New Roman" w:cs="Times New Roman"/>
          <w:szCs w:val="24"/>
        </w:rPr>
        <w:t>Ν</w:t>
      </w:r>
      <w:r w:rsidRPr="00CE598A">
        <w:rPr>
          <w:rFonts w:eastAsia="Times New Roman" w:cs="Times New Roman"/>
          <w:szCs w:val="24"/>
        </w:rPr>
        <w:t xml:space="preserve">όμπελ ανυποληψίας. Σας ανήκουν. </w:t>
      </w:r>
    </w:p>
    <w:p w:rsidR="009B1533" w:rsidRDefault="00F93039">
      <w:pPr>
        <w:spacing w:line="600" w:lineRule="auto"/>
        <w:ind w:firstLine="720"/>
        <w:jc w:val="both"/>
        <w:rPr>
          <w:rFonts w:eastAsia="Times New Roman" w:cs="Times New Roman"/>
          <w:szCs w:val="24"/>
        </w:rPr>
      </w:pPr>
      <w:r w:rsidRPr="00CE598A">
        <w:rPr>
          <w:rFonts w:eastAsia="Times New Roman"/>
          <w:b/>
          <w:szCs w:val="24"/>
          <w:shd w:val="clear" w:color="auto" w:fill="FFFFFF"/>
        </w:rPr>
        <w:t>ΠΡΟΕΔΡΕΥΟΥΣΑ (Σοφία Σακοράφα):</w:t>
      </w:r>
      <w:r w:rsidRPr="00CE598A">
        <w:rPr>
          <w:rFonts w:eastAsia="Times New Roman" w:cs="Times New Roman"/>
          <w:szCs w:val="24"/>
        </w:rPr>
        <w:t xml:space="preserve"> Σας ευχαριστώ, κύριε </w:t>
      </w:r>
      <w:proofErr w:type="spellStart"/>
      <w:r w:rsidRPr="00CE598A">
        <w:rPr>
          <w:rFonts w:eastAsia="Times New Roman" w:cs="Times New Roman"/>
          <w:szCs w:val="24"/>
        </w:rPr>
        <w:t>Δρίτσα</w:t>
      </w:r>
      <w:proofErr w:type="spellEnd"/>
      <w:r w:rsidRPr="00CE598A">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ΜΑΞΙΜΟΣ ΣΕΝΕΤΑΚΗΣ: </w:t>
      </w:r>
      <w:r w:rsidRPr="00CE598A">
        <w:rPr>
          <w:rFonts w:eastAsia="Times New Roman" w:cs="Times New Roman"/>
          <w:szCs w:val="24"/>
        </w:rPr>
        <w:t xml:space="preserve">Εσείς την προσβάλλετε, κύριε </w:t>
      </w:r>
      <w:proofErr w:type="spellStart"/>
      <w:r w:rsidRPr="00CE598A">
        <w:rPr>
          <w:rFonts w:eastAsia="Times New Roman" w:cs="Times New Roman"/>
          <w:szCs w:val="24"/>
        </w:rPr>
        <w:t>Δρίτσα</w:t>
      </w:r>
      <w:proofErr w:type="spellEnd"/>
      <w:r w:rsidRPr="00CE598A">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CE598A">
        <w:rPr>
          <w:rFonts w:eastAsia="Times New Roman"/>
          <w:b/>
          <w:szCs w:val="24"/>
          <w:shd w:val="clear" w:color="auto" w:fill="FFFFFF"/>
        </w:rPr>
        <w:t xml:space="preserve">ΠΡΟΕΔΡΕΥΟΥΣΑ (Σοφία Σακοράφα): </w:t>
      </w:r>
      <w:r w:rsidRPr="00CE598A">
        <w:rPr>
          <w:rFonts w:eastAsia="Times New Roman" w:cs="Times New Roman"/>
          <w:szCs w:val="24"/>
        </w:rPr>
        <w:t>Κύριε συνάδελφε, σας παρακαλώ πολ</w:t>
      </w:r>
      <w:r>
        <w:rPr>
          <w:rFonts w:eastAsia="Times New Roman" w:cs="Times New Roman"/>
          <w:szCs w:val="24"/>
        </w:rPr>
        <w:t>ύ!</w:t>
      </w:r>
      <w:r w:rsidRPr="00CE598A">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Κύριε Υπουργέ, μου επιτρέπετε</w:t>
      </w:r>
      <w:r>
        <w:rPr>
          <w:rFonts w:eastAsia="Times New Roman" w:cs="Times New Roman"/>
          <w:szCs w:val="24"/>
        </w:rPr>
        <w:t xml:space="preserve">; </w:t>
      </w:r>
      <w:r w:rsidRPr="00CE598A">
        <w:rPr>
          <w:rFonts w:eastAsia="Times New Roman" w:cs="Times New Roman"/>
          <w:szCs w:val="24"/>
        </w:rPr>
        <w:t>Έχει ζητήσει το</w:t>
      </w:r>
      <w:r w:rsidR="005804B6">
        <w:rPr>
          <w:rFonts w:eastAsia="Times New Roman" w:cs="Times New Roman"/>
          <w:szCs w:val="24"/>
        </w:rPr>
        <w:t>ν</w:t>
      </w:r>
      <w:r w:rsidRPr="00CE598A">
        <w:rPr>
          <w:rFonts w:eastAsia="Times New Roman" w:cs="Times New Roman"/>
          <w:szCs w:val="24"/>
        </w:rPr>
        <w:t xml:space="preserve"> λόγο ο κ. </w:t>
      </w:r>
      <w:proofErr w:type="spellStart"/>
      <w:r w:rsidRPr="00CE598A">
        <w:rPr>
          <w:rFonts w:eastAsia="Times New Roman" w:cs="Times New Roman"/>
          <w:szCs w:val="24"/>
        </w:rPr>
        <w:t>Μαμουλάκης</w:t>
      </w:r>
      <w:proofErr w:type="spellEnd"/>
      <w:r w:rsidRPr="00CE598A">
        <w:rPr>
          <w:rFonts w:eastAsia="Times New Roman" w:cs="Times New Roman"/>
          <w:szCs w:val="24"/>
        </w:rPr>
        <w:t xml:space="preserve"> και θα σας δώσω αμέσως μετά το</w:t>
      </w:r>
      <w:r w:rsidR="00120896">
        <w:rPr>
          <w:rFonts w:eastAsia="Times New Roman" w:cs="Times New Roman"/>
          <w:szCs w:val="24"/>
        </w:rPr>
        <w:t>ν</w:t>
      </w:r>
      <w:r w:rsidRPr="00CE598A">
        <w:rPr>
          <w:rFonts w:eastAsia="Times New Roman" w:cs="Times New Roman"/>
          <w:szCs w:val="24"/>
        </w:rPr>
        <w:t xml:space="preserve"> λόγο, για να απαντήσετε συνολικά. </w:t>
      </w:r>
    </w:p>
    <w:p w:rsidR="009B1533" w:rsidRDefault="00F93039">
      <w:pPr>
        <w:spacing w:line="600" w:lineRule="auto"/>
        <w:ind w:firstLine="720"/>
        <w:jc w:val="both"/>
        <w:rPr>
          <w:rFonts w:eastAsia="Times New Roman" w:cs="Times New Roman"/>
          <w:szCs w:val="24"/>
        </w:rPr>
      </w:pPr>
      <w:r w:rsidRPr="00CE598A">
        <w:rPr>
          <w:rFonts w:eastAsia="Times New Roman" w:cs="Times New Roman"/>
          <w:szCs w:val="24"/>
        </w:rPr>
        <w:t xml:space="preserve">Ορίστε, κύριε </w:t>
      </w:r>
      <w:proofErr w:type="spellStart"/>
      <w:r w:rsidRPr="00CE598A">
        <w:rPr>
          <w:rFonts w:eastAsia="Times New Roman" w:cs="Times New Roman"/>
          <w:szCs w:val="24"/>
        </w:rPr>
        <w:t>Μαμουλ</w:t>
      </w:r>
      <w:r>
        <w:rPr>
          <w:rFonts w:eastAsia="Times New Roman" w:cs="Times New Roman"/>
          <w:szCs w:val="24"/>
        </w:rPr>
        <w:t>άκη</w:t>
      </w:r>
      <w:proofErr w:type="spellEnd"/>
      <w:r>
        <w:rPr>
          <w:rFonts w:eastAsia="Times New Roman" w:cs="Times New Roman"/>
          <w:szCs w:val="24"/>
        </w:rPr>
        <w:t xml:space="preserve">, για ένα λεπτό σας παρακαλώ.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 xml:space="preserve">ΧΑΡΑΛΑΜΠΟΣ (ΧΑΡΗΣ) ΜΑΜΟΥΛΑΚΗΣ: </w:t>
      </w:r>
      <w:r>
        <w:rPr>
          <w:rFonts w:eastAsia="Times New Roman" w:cs="Times New Roman"/>
          <w:szCs w:val="24"/>
        </w:rPr>
        <w:t xml:space="preserve">Ευχαριστώ, κυρία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Εγώ θα επισημάνω δυο-τρία θέματα </w:t>
      </w:r>
      <w:r w:rsidRPr="00CE598A">
        <w:rPr>
          <w:rFonts w:eastAsia="Times New Roman" w:cs="Times New Roman"/>
          <w:szCs w:val="24"/>
        </w:rPr>
        <w:t xml:space="preserve">που άκουσα από τον Υπουργό και νομίζω ότι χρήζουν </w:t>
      </w:r>
      <w:r>
        <w:rPr>
          <w:rFonts w:eastAsia="Times New Roman" w:cs="Times New Roman"/>
          <w:szCs w:val="24"/>
        </w:rPr>
        <w:t xml:space="preserve">απαντήσεως, </w:t>
      </w:r>
      <w:r w:rsidRPr="00CE598A">
        <w:rPr>
          <w:rFonts w:eastAsia="Times New Roman" w:cs="Times New Roman"/>
          <w:szCs w:val="24"/>
        </w:rPr>
        <w:t xml:space="preserve">καθαρά </w:t>
      </w:r>
      <w:proofErr w:type="spellStart"/>
      <w:r>
        <w:rPr>
          <w:rFonts w:eastAsia="Times New Roman" w:cs="Times New Roman"/>
          <w:szCs w:val="24"/>
        </w:rPr>
        <w:t>τεχνικοικονομικά</w:t>
      </w:r>
      <w:proofErr w:type="spellEnd"/>
      <w:r>
        <w:rPr>
          <w:rFonts w:eastAsia="Times New Roman" w:cs="Times New Roman"/>
          <w:szCs w:val="24"/>
        </w:rPr>
        <w:t xml:space="preserve">, </w:t>
      </w:r>
      <w:r w:rsidRPr="00CE598A">
        <w:rPr>
          <w:rFonts w:eastAsia="Times New Roman" w:cs="Times New Roman"/>
          <w:szCs w:val="24"/>
        </w:rPr>
        <w:t>αλλά και στο ζήτημα τ</w:t>
      </w:r>
      <w:r>
        <w:rPr>
          <w:rFonts w:eastAsia="Times New Roman" w:cs="Times New Roman"/>
          <w:szCs w:val="24"/>
        </w:rPr>
        <w:t>ων αναφορών σας περί αναπτύξεως.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Κατ</w:t>
      </w:r>
      <w:r w:rsidR="00D97449">
        <w:rPr>
          <w:rFonts w:eastAsia="Times New Roman" w:cs="Times New Roman"/>
          <w:szCs w:val="24"/>
        </w:rPr>
        <w:t xml:space="preserve">’ </w:t>
      </w:r>
      <w:r>
        <w:rPr>
          <w:rFonts w:eastAsia="Times New Roman" w:cs="Times New Roman"/>
          <w:szCs w:val="24"/>
        </w:rPr>
        <w:t>αρχάς, κύριε Υπουργέ, τέλος του 2014 με αρχές του 2015, όταν παρέλαβε η</w:t>
      </w:r>
      <w:r w:rsidRPr="00CE598A">
        <w:rPr>
          <w:rFonts w:eastAsia="Times New Roman" w:cs="Times New Roman"/>
          <w:szCs w:val="24"/>
        </w:rPr>
        <w:t xml:space="preserve"> κυβέρνηση </w:t>
      </w:r>
      <w:r>
        <w:rPr>
          <w:rFonts w:eastAsia="Times New Roman" w:cs="Times New Roman"/>
          <w:szCs w:val="24"/>
        </w:rPr>
        <w:t xml:space="preserve">ΣΥΡΙΖΑ, </w:t>
      </w:r>
      <w:r w:rsidRPr="00CE598A">
        <w:rPr>
          <w:rFonts w:eastAsia="Times New Roman" w:cs="Times New Roman"/>
          <w:szCs w:val="24"/>
        </w:rPr>
        <w:t>ξέρετε τι ύψος οφειλών είχατε μεταφ</w:t>
      </w:r>
      <w:r>
        <w:rPr>
          <w:rFonts w:eastAsia="Times New Roman" w:cs="Times New Roman"/>
          <w:szCs w:val="24"/>
        </w:rPr>
        <w:t xml:space="preserve">έρει στην κυβέρνηση που ανέλαβε, πέραν των υπολοίπων </w:t>
      </w:r>
      <w:r w:rsidR="00AF388E">
        <w:rPr>
          <w:rFonts w:eastAsia="Times New Roman" w:cs="Times New Roman"/>
          <w:szCs w:val="24"/>
        </w:rPr>
        <w:t>-</w:t>
      </w:r>
      <w:r>
        <w:rPr>
          <w:rFonts w:eastAsia="Times New Roman" w:cs="Times New Roman"/>
          <w:szCs w:val="24"/>
        </w:rPr>
        <w:t xml:space="preserve">άδεια ταμεία, </w:t>
      </w:r>
      <w:r w:rsidRPr="00CE598A">
        <w:rPr>
          <w:rFonts w:eastAsia="Times New Roman" w:cs="Times New Roman"/>
          <w:szCs w:val="24"/>
        </w:rPr>
        <w:t xml:space="preserve">με </w:t>
      </w:r>
      <w:r>
        <w:rPr>
          <w:rFonts w:eastAsia="Times New Roman" w:cs="Times New Roman"/>
          <w:szCs w:val="24"/>
        </w:rPr>
        <w:t xml:space="preserve">χώρα στα μνημόνια, </w:t>
      </w:r>
      <w:r w:rsidRPr="00CE598A">
        <w:rPr>
          <w:rFonts w:eastAsia="Times New Roman" w:cs="Times New Roman"/>
          <w:szCs w:val="24"/>
        </w:rPr>
        <w:t xml:space="preserve">με </w:t>
      </w:r>
      <w:r>
        <w:rPr>
          <w:rFonts w:eastAsia="Times New Roman" w:cs="Times New Roman"/>
          <w:szCs w:val="24"/>
        </w:rPr>
        <w:t>αρρύθμιστο χρέος και συναφή; Ξέρετε σε</w:t>
      </w:r>
      <w:r w:rsidRPr="00CE598A">
        <w:rPr>
          <w:rFonts w:eastAsia="Times New Roman" w:cs="Times New Roman"/>
          <w:szCs w:val="24"/>
        </w:rPr>
        <w:t xml:space="preserve"> τι ύψος </w:t>
      </w:r>
      <w:r>
        <w:rPr>
          <w:rFonts w:eastAsia="Times New Roman" w:cs="Times New Roman"/>
          <w:szCs w:val="24"/>
        </w:rPr>
        <w:t xml:space="preserve">ήταν, από τον  </w:t>
      </w:r>
      <w:r w:rsidRPr="00CE598A">
        <w:rPr>
          <w:rFonts w:eastAsia="Times New Roman" w:cs="Times New Roman"/>
          <w:szCs w:val="24"/>
        </w:rPr>
        <w:lastRenderedPageBreak/>
        <w:t>προηγούμενο επενδυτικό νόμο του 2011</w:t>
      </w:r>
      <w:r>
        <w:rPr>
          <w:rFonts w:eastAsia="Times New Roman" w:cs="Times New Roman"/>
          <w:szCs w:val="24"/>
        </w:rPr>
        <w:t xml:space="preserve">; </w:t>
      </w:r>
      <w:r w:rsidRPr="00CE598A">
        <w:rPr>
          <w:rFonts w:eastAsia="Times New Roman" w:cs="Times New Roman"/>
          <w:szCs w:val="24"/>
        </w:rPr>
        <w:t xml:space="preserve">Θα σας απαντήσω </w:t>
      </w:r>
      <w:r>
        <w:rPr>
          <w:rFonts w:eastAsia="Times New Roman" w:cs="Times New Roman"/>
          <w:szCs w:val="24"/>
        </w:rPr>
        <w:t xml:space="preserve">εγώ: 5,4 δισεκατομμύρια ευρώ.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w:t>
      </w:r>
      <w:r w:rsidRPr="00CE598A">
        <w:rPr>
          <w:rFonts w:eastAsia="Times New Roman" w:cs="Times New Roman"/>
          <w:szCs w:val="24"/>
        </w:rPr>
        <w:t xml:space="preserve"> καθένας μπορεί </w:t>
      </w:r>
      <w:r>
        <w:rPr>
          <w:rFonts w:eastAsia="Times New Roman" w:cs="Times New Roman"/>
          <w:szCs w:val="24"/>
        </w:rPr>
        <w:t xml:space="preserve">να βγάλει τα </w:t>
      </w:r>
      <w:r w:rsidRPr="00CE598A">
        <w:rPr>
          <w:rFonts w:eastAsia="Times New Roman" w:cs="Times New Roman"/>
          <w:szCs w:val="24"/>
        </w:rPr>
        <w:t xml:space="preserve">συμπεράσματά του </w:t>
      </w:r>
      <w:r>
        <w:rPr>
          <w:rFonts w:eastAsia="Times New Roman" w:cs="Times New Roman"/>
          <w:szCs w:val="24"/>
        </w:rPr>
        <w:t xml:space="preserve">και </w:t>
      </w:r>
      <w:r w:rsidRPr="00CE598A">
        <w:rPr>
          <w:rFonts w:eastAsia="Times New Roman" w:cs="Times New Roman"/>
          <w:szCs w:val="24"/>
        </w:rPr>
        <w:t xml:space="preserve">να αντιληφθεί </w:t>
      </w:r>
      <w:r>
        <w:rPr>
          <w:rFonts w:eastAsia="Times New Roman" w:cs="Times New Roman"/>
          <w:szCs w:val="24"/>
        </w:rPr>
        <w:t xml:space="preserve">τα περί νοικοκυροσύνης. Δράττομαι της ευκαιρίας από την έκφραση που είπατε περί νοικοκυροσύνης. Και </w:t>
      </w:r>
      <w:r w:rsidRPr="00CE598A">
        <w:rPr>
          <w:rFonts w:eastAsia="Times New Roman" w:cs="Times New Roman"/>
          <w:szCs w:val="24"/>
        </w:rPr>
        <w:t>είστε και Αντιπρόεδρος ενός κόμματος που αυτή τη στιγμή οφείλε</w:t>
      </w:r>
      <w:r>
        <w:rPr>
          <w:rFonts w:eastAsia="Times New Roman" w:cs="Times New Roman"/>
          <w:szCs w:val="24"/>
        </w:rPr>
        <w:t xml:space="preserve">ι εκατοντάδες εκατομμύρια ευρώ, πάνω από 250 εκατομμύρια ευρώ, </w:t>
      </w:r>
      <w:r w:rsidRPr="00CE598A">
        <w:rPr>
          <w:rFonts w:eastAsia="Times New Roman" w:cs="Times New Roman"/>
          <w:szCs w:val="24"/>
        </w:rPr>
        <w:t xml:space="preserve">χωρίς καν να εξυπηρετήσει </w:t>
      </w:r>
      <w:r>
        <w:rPr>
          <w:rFonts w:eastAsia="Times New Roman" w:cs="Times New Roman"/>
          <w:szCs w:val="24"/>
        </w:rPr>
        <w:t xml:space="preserve">στοιχειωδώς </w:t>
      </w:r>
      <w:r w:rsidRPr="00CE598A">
        <w:rPr>
          <w:rFonts w:eastAsia="Times New Roman" w:cs="Times New Roman"/>
          <w:szCs w:val="24"/>
        </w:rPr>
        <w:t>ούτε μία δόση ούτε καν ενήμερα δά</w:t>
      </w:r>
      <w:r>
        <w:rPr>
          <w:rFonts w:eastAsia="Times New Roman" w:cs="Times New Roman"/>
          <w:szCs w:val="24"/>
        </w:rPr>
        <w:t>νεια. Και μιλάτε για νοικοκυροσύνη εδώ μέσα, εσείς!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 xml:space="preserve">Τα έχουμε φτιάξει αυτά, ρυθμισμένα και πληρώνουμε. </w:t>
      </w:r>
    </w:p>
    <w:p w:rsidR="009B1533" w:rsidRDefault="00F93039">
      <w:pPr>
        <w:spacing w:line="600" w:lineRule="auto"/>
        <w:ind w:firstLine="720"/>
        <w:jc w:val="both"/>
        <w:rPr>
          <w:rFonts w:eastAsia="Times New Roman" w:cs="Times New Roman"/>
          <w:szCs w:val="24"/>
        </w:rPr>
      </w:pPr>
      <w:r w:rsidRPr="00CE598A">
        <w:rPr>
          <w:rFonts w:eastAsia="Times New Roman" w:cs="Times New Roman"/>
          <w:b/>
          <w:szCs w:val="24"/>
        </w:rPr>
        <w:t>ΧΑΡΑΛΑΜΠΟΣ (ΧΑΡΗΣ) ΜΑΜΟΥΛΑΚΗΣ:</w:t>
      </w:r>
      <w:r>
        <w:rPr>
          <w:rFonts w:eastAsia="Times New Roman" w:cs="Times New Roman"/>
          <w:b/>
          <w:szCs w:val="24"/>
        </w:rPr>
        <w:t xml:space="preserve"> </w:t>
      </w:r>
      <w:r>
        <w:rPr>
          <w:rFonts w:eastAsia="Times New Roman" w:cs="Times New Roman"/>
          <w:szCs w:val="24"/>
        </w:rPr>
        <w:t>Τι έχετε; Με τρόπο που φτιάχνει η Νέα Δημοκρατία τα πράγματα;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Επίσης, δεν θα μιλήσω </w:t>
      </w:r>
      <w:r w:rsidR="00AF388E">
        <w:rPr>
          <w:rFonts w:eastAsia="Times New Roman" w:cs="Times New Roman"/>
          <w:szCs w:val="24"/>
        </w:rPr>
        <w:t>-</w:t>
      </w:r>
      <w:r>
        <w:rPr>
          <w:rFonts w:eastAsia="Times New Roman" w:cs="Times New Roman"/>
          <w:szCs w:val="24"/>
        </w:rPr>
        <w:t>είναι γνωστά- για το ποιος χρεοκόπησε τη χώρα και ποιος την έφερε σε αυτή την κατάσταση. Όμως η αναφορά περί νοικοκυροσύνης, πραγματικά, προκάλεσε το κοινό περί δικαίου αίσθημα!</w:t>
      </w:r>
    </w:p>
    <w:p w:rsidR="005B5C2F" w:rsidRDefault="00144DBB">
      <w:pPr>
        <w:spacing w:line="600" w:lineRule="auto"/>
        <w:ind w:firstLine="720"/>
        <w:jc w:val="both"/>
        <w:rPr>
          <w:rFonts w:eastAsia="Times New Roman" w:cs="Times New Roman"/>
          <w:szCs w:val="24"/>
        </w:rPr>
      </w:pPr>
      <w:r>
        <w:rPr>
          <w:rFonts w:eastAsia="Times New Roman" w:cs="Times New Roman"/>
          <w:szCs w:val="24"/>
        </w:rPr>
        <w:t>Μπορούμε να αναφερόμαστε εδώ, βεβαίως ελεύθερος λόγος για όλους, αλλά πρέπει να προσέχουμε και το τι λέμε. Και ό,τι αρχί</w:t>
      </w:r>
      <w:r>
        <w:rPr>
          <w:rFonts w:eastAsia="Times New Roman" w:cs="Times New Roman"/>
          <w:szCs w:val="24"/>
        </w:rPr>
        <w:t xml:space="preserve">ζει με οργή τελειώνει με ντροπή. Και αυτή είναι μια φράση που είναι πάντα καλό να την έχουμε στο πίσω μέρος του μυαλού μας σε οτιδήποτε κι αν κάνουμε στη ζωή.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ανάπτυξη, γιατί πραγματικά αναφέρατε νούμερα τα οποία είναι πολύ γλαφυρά και εντυπωσιακά, θα έλεγα, η ανάπτυξη ξέρετε πού εδράζεται πάντα; Πώς μετριέται η ανάπτυξη; Μετριέται πάντα εν συν</w:t>
      </w:r>
      <w:r w:rsidR="00D97449">
        <w:rPr>
          <w:rFonts w:eastAsia="Times New Roman" w:cs="Times New Roman"/>
          <w:szCs w:val="24"/>
        </w:rPr>
        <w:t>α</w:t>
      </w:r>
      <w:r>
        <w:rPr>
          <w:rFonts w:eastAsia="Times New Roman" w:cs="Times New Roman"/>
          <w:szCs w:val="24"/>
        </w:rPr>
        <w:t>ρτ</w:t>
      </w:r>
      <w:r w:rsidR="00D97449">
        <w:rPr>
          <w:rFonts w:eastAsia="Times New Roman" w:cs="Times New Roman"/>
          <w:szCs w:val="24"/>
        </w:rPr>
        <w:t>ή</w:t>
      </w:r>
      <w:r>
        <w:rPr>
          <w:rFonts w:eastAsia="Times New Roman" w:cs="Times New Roman"/>
          <w:szCs w:val="24"/>
        </w:rPr>
        <w:t xml:space="preserve">σει του Ακαθάριστου Εθνικού Προϊόντος από έτος σε έτος.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Ξέρετε πού έχετε φέρει τη χώρα μας αυτή τη στιγμή; Ξέρετε ποιο είναι το ΑΕΠ της χώρας αυτή τη στιγμή που μιλάμε; Γνωρίζετε, κύριε Γεωργιάδη; Είναι στα επίπεδα του 2015. Κι αν έχετε την παραμικρή αμφιβολία, διαψεύστε με. Είναι στα νούμερα του 2015. Απέχει παρασάγγας, ακόμα και τώρα που μιλάμε, από αυτό το ΑΕΠ που σας παραδώσαμε. Και μιλάτε για ανάπτυξη εδώ μέσα και πανηγυρίζετε αλαλάζων περί αναπτύξεως; Τα πράγματα και τα νούμερα πραγματικά είναι πεισματάρικα και ξεροκέφαλα και είναι εδώ να αποδείξουν.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επειδή μιλάμε για νοικοκυροσύνη, είναι καλό να γνωρίζουμε και το τι συμβαίνει όσον αφορά το χρέος της </w:t>
      </w:r>
      <w:r w:rsidR="00120896">
        <w:rPr>
          <w:rFonts w:eastAsia="Times New Roman" w:cs="Times New Roman"/>
          <w:szCs w:val="24"/>
        </w:rPr>
        <w:t>γ</w:t>
      </w:r>
      <w:r>
        <w:rPr>
          <w:rFonts w:eastAsia="Times New Roman" w:cs="Times New Roman"/>
          <w:szCs w:val="24"/>
        </w:rPr>
        <w:t xml:space="preserve">ενικής </w:t>
      </w:r>
      <w:r w:rsidR="00120896">
        <w:rPr>
          <w:rFonts w:eastAsia="Times New Roman" w:cs="Times New Roman"/>
          <w:szCs w:val="24"/>
        </w:rPr>
        <w:t>κ</w:t>
      </w:r>
      <w:r>
        <w:rPr>
          <w:rFonts w:eastAsia="Times New Roman" w:cs="Times New Roman"/>
          <w:szCs w:val="24"/>
        </w:rPr>
        <w:t xml:space="preserve">υβέρνησης κατά Μάαστριχτ. Ξέρετε πού το έχετε φτάσει; Ξέρετε πού το παραλάβατε και πού βρίσκεται τώρα; Είκοσι ποσοστιαίες μονάδες παραπάνω, φλερτάρει με το 215%. Είναι απίστευτο!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ακούμε εδώ πέρα, με ψυχραιμία, σιωπώντας, τα επιχειρήματά σας, αλλά δεν μπορείτε να αλλάζετε άρδην την πραγματικότητα, δεν μπορεί να είναι επίπλαστη η πραγματικότητα. Είναι εδώ, είναι μπροστά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-και σε αυτό θα συμφωνήσουμε νομίζω- οι πολίτες αυτή τη στιγμή με το ράλι ακρίβειας βιώνουν μια δραματική κατάσταση για την καθημερινότητά τους.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Θα είμαι σύντομος, κυρία Πρόεδρε, και κλείνω με αυτό.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άκουσα πολύ προσεκτικά σε μια λαθροχειρία σας, κύριε Υπουργέ, και κλείνω με αυτό, γιατί νομίζω ότι προκαλεί. Σε προχθεσινή σας τοποθέτηση στο </w:t>
      </w:r>
      <w:r w:rsidR="00120896">
        <w:rPr>
          <w:rFonts w:eastAsia="Times New Roman" w:cs="Times New Roman"/>
          <w:szCs w:val="24"/>
        </w:rPr>
        <w:t>ε</w:t>
      </w:r>
      <w:r>
        <w:rPr>
          <w:rFonts w:eastAsia="Times New Roman" w:cs="Times New Roman"/>
          <w:szCs w:val="24"/>
        </w:rPr>
        <w:t xml:space="preserve">λληνικό Κοινοβούλιο αναφέρατε εν συγκρίσει, για να δείξετε την επιτυχία της Κυβέρνησής σας, ότι η Αναπτυξιακή Τράπεζα, που ο ρόλος της είναι να αξιοποιεί πόρους του </w:t>
      </w:r>
      <w:r w:rsidR="00D97449">
        <w:rPr>
          <w:rFonts w:eastAsia="Times New Roman" w:cs="Times New Roman"/>
          <w:szCs w:val="24"/>
        </w:rPr>
        <w:t>ε</w:t>
      </w:r>
      <w:r>
        <w:rPr>
          <w:rFonts w:eastAsia="Times New Roman" w:cs="Times New Roman"/>
          <w:szCs w:val="24"/>
        </w:rPr>
        <w:t xml:space="preserve">λληνικού </w:t>
      </w:r>
      <w:r w:rsidR="00D97449">
        <w:rPr>
          <w:rFonts w:eastAsia="Times New Roman" w:cs="Times New Roman"/>
          <w:szCs w:val="24"/>
        </w:rPr>
        <w:t>δ</w:t>
      </w:r>
      <w:r>
        <w:rPr>
          <w:rFonts w:eastAsia="Times New Roman" w:cs="Times New Roman"/>
          <w:szCs w:val="24"/>
        </w:rPr>
        <w:t xml:space="preserve">ημοσίου σωστά, ορθολογικά και δίκαια, από το 2015 ως το 2019 </w:t>
      </w:r>
      <w:proofErr w:type="spellStart"/>
      <w:r>
        <w:rPr>
          <w:rFonts w:eastAsia="Times New Roman" w:cs="Times New Roman"/>
          <w:szCs w:val="24"/>
        </w:rPr>
        <w:t>απορροφήθηκε</w:t>
      </w:r>
      <w:proofErr w:type="spellEnd"/>
      <w:r>
        <w:rPr>
          <w:rFonts w:eastAsia="Times New Roman" w:cs="Times New Roman"/>
          <w:szCs w:val="24"/>
        </w:rPr>
        <w:t xml:space="preserve"> ένα ποσό </w:t>
      </w:r>
      <w:proofErr w:type="spellStart"/>
      <w:r>
        <w:rPr>
          <w:rFonts w:eastAsia="Times New Roman" w:cs="Times New Roman"/>
          <w:szCs w:val="24"/>
        </w:rPr>
        <w:t>υποτετραπλάσιο</w:t>
      </w:r>
      <w:proofErr w:type="spellEnd"/>
      <w:r>
        <w:rPr>
          <w:rFonts w:eastAsia="Times New Roman" w:cs="Times New Roman"/>
          <w:szCs w:val="24"/>
        </w:rPr>
        <w:t xml:space="preserve"> του ποσού που εσείς αναφέρατε τώρα. Δηλαδή, ότι 2015-2019 ο ΣΥΡΙΖΑ αξιοποίησε μέσω της Αναπτυξιακής ένα άλφα ποσό και ότι τώρα τετραπλασιάστηκε, από το 2019 που παραλάβετε μέχρι σήμερα.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να καταλάβετε πού εστιάζεται η λαθροχειρία, κύριοι συνάδελφοι, ξέρετε πότε η Αναπτυξιακή Τράπεζα ιδρύθηκε, πότε λειτούργησε; Γιατί μας είπατε ότι από το 2015 ως το 2019 είχε </w:t>
      </w:r>
      <w:proofErr w:type="spellStart"/>
      <w:r>
        <w:rPr>
          <w:rFonts w:eastAsia="Times New Roman" w:cs="Times New Roman"/>
          <w:szCs w:val="24"/>
        </w:rPr>
        <w:t>υποαπορροφητικότητα</w:t>
      </w:r>
      <w:proofErr w:type="spellEnd"/>
      <w:r>
        <w:rPr>
          <w:rFonts w:eastAsia="Times New Roman" w:cs="Times New Roman"/>
          <w:szCs w:val="24"/>
        </w:rPr>
        <w:t xml:space="preserve">. Δημιουργήθηκε επί ΣΥΡΙΖΑ και στην πράξη λειτούργησε το 2018, ενώ ιδρύθηκε το 2017. Και συγκρίνετε το 2015-2019, που δεν υφίστατο, εδώ στο </w:t>
      </w:r>
      <w:r w:rsidR="00120896">
        <w:rPr>
          <w:rFonts w:eastAsia="Times New Roman" w:cs="Times New Roman"/>
          <w:szCs w:val="24"/>
        </w:rPr>
        <w:t>ε</w:t>
      </w:r>
      <w:r>
        <w:rPr>
          <w:rFonts w:eastAsia="Times New Roman" w:cs="Times New Roman"/>
          <w:szCs w:val="24"/>
        </w:rPr>
        <w:t xml:space="preserve">λληνικό Κοινοβούλιο; Κάνετε τέτοιες συγκρίσεις; Προκαλεί και προκαλείτε.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η πολιτική τιμωρεί όταν υπερβαίνουμε παρασάγγας αυτό που πρέπει να εκφράσουμε δίκαια και ειλικρινώς, νομίζω ότι οφείλετε σε αυτό να μας απαντήσετε. Σας έθεσα συγκεκριμένα ζητήματα.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ευχαριστώ πολύ, κύριε συνάδελφε.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Και για την «</w:t>
      </w:r>
      <w:r w:rsidR="00D97449">
        <w:rPr>
          <w:rFonts w:eastAsia="Times New Roman" w:cs="Times New Roman"/>
          <w:szCs w:val="24"/>
        </w:rPr>
        <w:t>ΑΥΓΗ</w:t>
      </w:r>
      <w:r>
        <w:rPr>
          <w:rFonts w:eastAsia="Times New Roman" w:cs="Times New Roman"/>
          <w:szCs w:val="24"/>
        </w:rPr>
        <w:t>» αυτό που είπατε δεν ισχύει…</w:t>
      </w:r>
    </w:p>
    <w:p w:rsidR="009B1533" w:rsidRDefault="00F93039">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Αφού το έχω ανεβάσει…</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ακούστηκε)</w:t>
      </w:r>
    </w:p>
    <w:p w:rsidR="009B1533" w:rsidRDefault="00F93039">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Καλά, εντάξει. Μην με αναγκάσετε τώρα να καταθέσω στη Βουλή </w:t>
      </w:r>
      <w:proofErr w:type="spellStart"/>
      <w:r>
        <w:rPr>
          <w:rFonts w:eastAsia="Times New Roman"/>
          <w:color w:val="111111"/>
          <w:szCs w:val="24"/>
          <w:lang w:val="en-US"/>
        </w:rPr>
        <w:t>avgi</w:t>
      </w:r>
      <w:proofErr w:type="spellEnd"/>
      <w:r w:rsidRPr="006116D2">
        <w:rPr>
          <w:rFonts w:eastAsia="Times New Roman"/>
          <w:color w:val="111111"/>
          <w:szCs w:val="24"/>
        </w:rPr>
        <w:t>.</w:t>
      </w:r>
      <w:proofErr w:type="spellStart"/>
      <w:r>
        <w:rPr>
          <w:rFonts w:eastAsia="Times New Roman"/>
          <w:color w:val="111111"/>
          <w:szCs w:val="24"/>
        </w:rPr>
        <w:t>gr</w:t>
      </w:r>
      <w:proofErr w:type="spellEnd"/>
      <w:r>
        <w:rPr>
          <w:rFonts w:eastAsia="Times New Roman"/>
          <w:color w:val="111111"/>
          <w:szCs w:val="24"/>
        </w:rPr>
        <w:t xml:space="preserve">, </w:t>
      </w:r>
      <w:r w:rsidR="00515D25">
        <w:rPr>
          <w:rFonts w:eastAsia="Times New Roman"/>
          <w:color w:val="111111"/>
          <w:szCs w:val="24"/>
        </w:rPr>
        <w:t>«</w:t>
      </w:r>
      <w:r w:rsidR="00515D25">
        <w:rPr>
          <w:rFonts w:eastAsia="Times New Roman"/>
          <w:color w:val="111111"/>
          <w:szCs w:val="24"/>
          <w:lang w:val="en-US"/>
        </w:rPr>
        <w:t>DOCUMENTO</w:t>
      </w:r>
      <w:r w:rsidR="00515D25">
        <w:rPr>
          <w:rFonts w:eastAsia="Times New Roman"/>
          <w:color w:val="111111"/>
          <w:szCs w:val="24"/>
        </w:rPr>
        <w:t>»</w:t>
      </w:r>
      <w:r>
        <w:rPr>
          <w:rFonts w:eastAsia="Times New Roman"/>
          <w:color w:val="111111"/>
          <w:szCs w:val="24"/>
        </w:rPr>
        <w:t>:</w:t>
      </w:r>
      <w:r w:rsidRPr="006116D2">
        <w:rPr>
          <w:rFonts w:eastAsia="Times New Roman"/>
          <w:color w:val="111111"/>
          <w:szCs w:val="24"/>
        </w:rPr>
        <w:t xml:space="preserve"> </w:t>
      </w:r>
      <w:r>
        <w:rPr>
          <w:rFonts w:eastAsia="Times New Roman"/>
          <w:color w:val="111111"/>
          <w:szCs w:val="24"/>
        </w:rPr>
        <w:t xml:space="preserve">«Πήρε λεφτά από τον </w:t>
      </w:r>
      <w:r w:rsidR="00D97449">
        <w:rPr>
          <w:rFonts w:eastAsia="Times New Roman"/>
          <w:color w:val="111111"/>
          <w:szCs w:val="24"/>
        </w:rPr>
        <w:t>«</w:t>
      </w:r>
      <w:r>
        <w:rPr>
          <w:rFonts w:eastAsia="Times New Roman"/>
          <w:color w:val="111111"/>
          <w:szCs w:val="24"/>
        </w:rPr>
        <w:t>ΣΚΑΪ</w:t>
      </w:r>
      <w:r w:rsidR="00D97449">
        <w:rPr>
          <w:rFonts w:eastAsia="Times New Roman"/>
          <w:color w:val="111111"/>
          <w:szCs w:val="24"/>
        </w:rPr>
        <w:t>»</w:t>
      </w:r>
      <w:r>
        <w:rPr>
          <w:rFonts w:eastAsia="Times New Roman"/>
          <w:color w:val="111111"/>
          <w:szCs w:val="24"/>
        </w:rPr>
        <w:t xml:space="preserve"> ο Γεωργιάδης». Φτάνει. Έχει γίνει γκροτέσκο αυτή η ιστορία. Ήρεμα και με τη σειρά. </w:t>
      </w:r>
    </w:p>
    <w:p w:rsidR="009B1533" w:rsidRDefault="00F93039">
      <w:pPr>
        <w:spacing w:line="600" w:lineRule="auto"/>
        <w:ind w:firstLine="720"/>
        <w:jc w:val="both"/>
        <w:rPr>
          <w:rFonts w:eastAsia="Times New Roman" w:cs="Times New Roman"/>
          <w:szCs w:val="24"/>
        </w:rPr>
      </w:pPr>
      <w:r>
        <w:rPr>
          <w:rFonts w:eastAsia="Times New Roman"/>
          <w:color w:val="111111"/>
          <w:szCs w:val="24"/>
        </w:rPr>
        <w:t xml:space="preserve">Κατ’ αρχάς, είπατε ότι ό,τι ξεκινάει με οργή </w:t>
      </w:r>
      <w:r>
        <w:rPr>
          <w:rFonts w:eastAsia="Times New Roman" w:cs="Times New Roman"/>
          <w:szCs w:val="24"/>
        </w:rPr>
        <w:t xml:space="preserve">καταλήγει με ντροπή. Πριν ο κ. </w:t>
      </w:r>
      <w:proofErr w:type="spellStart"/>
      <w:r>
        <w:rPr>
          <w:rFonts w:eastAsia="Times New Roman" w:cs="Times New Roman"/>
          <w:szCs w:val="24"/>
        </w:rPr>
        <w:t>Δρίτσας</w:t>
      </w:r>
      <w:proofErr w:type="spellEnd"/>
      <w:r>
        <w:rPr>
          <w:rFonts w:eastAsia="Times New Roman" w:cs="Times New Roman"/>
          <w:szCs w:val="24"/>
        </w:rPr>
        <w:t xml:space="preserve"> μου φάνηκε πολύ οργισμένος. Λέτε να καταλήξει με ντροπή; Ο διπλανός σας ήταν. Δεν τον είδατε οργισμένο πριν</w:t>
      </w:r>
      <w:r w:rsidR="00120896">
        <w:rPr>
          <w:rFonts w:eastAsia="Times New Roman" w:cs="Times New Roman"/>
          <w:szCs w:val="24"/>
        </w:rPr>
        <w:t>;</w:t>
      </w:r>
      <w:r>
        <w:rPr>
          <w:rFonts w:eastAsia="Times New Roman" w:cs="Times New Roman"/>
          <w:szCs w:val="24"/>
        </w:rPr>
        <w:t xml:space="preserve"> </w:t>
      </w:r>
      <w:r w:rsidR="00120896">
        <w:rPr>
          <w:rFonts w:eastAsia="Times New Roman" w:cs="Times New Roman"/>
          <w:szCs w:val="24"/>
        </w:rPr>
        <w:t>Μ</w:t>
      </w:r>
      <w:r>
        <w:rPr>
          <w:rFonts w:eastAsia="Times New Roman" w:cs="Times New Roman"/>
          <w:szCs w:val="24"/>
        </w:rPr>
        <w:t xml:space="preserve">όνο εγώ τον είδα; Δηλαδή, πρέπει να ντρέπεται ο κ. </w:t>
      </w:r>
      <w:proofErr w:type="spellStart"/>
      <w:r>
        <w:rPr>
          <w:rFonts w:eastAsia="Times New Roman" w:cs="Times New Roman"/>
          <w:szCs w:val="24"/>
        </w:rPr>
        <w:t>Δρίτσας</w:t>
      </w:r>
      <w:proofErr w:type="spellEnd"/>
      <w:r>
        <w:rPr>
          <w:rFonts w:eastAsia="Times New Roman" w:cs="Times New Roman"/>
          <w:szCs w:val="24"/>
        </w:rPr>
        <w:t xml:space="preserve">; Αυτό είπατε προ ολίγου;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Βεβαίως και είμαι όταν με απειλείτε με αγωγές.</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Δεν απείλησα εσάς </w:t>
      </w:r>
      <w:r w:rsidR="00D97449">
        <w:rPr>
          <w:rFonts w:eastAsia="Times New Roman" w:cs="Times New Roman"/>
          <w:szCs w:val="24"/>
        </w:rPr>
        <w:t>π</w:t>
      </w:r>
      <w:r>
        <w:rPr>
          <w:rFonts w:eastAsia="Times New Roman" w:cs="Times New Roman"/>
          <w:szCs w:val="24"/>
        </w:rPr>
        <w:t xml:space="preserve">ροσωπικά.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Ελάτε τώρα…</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Απείλησα τον οποιονδήποτε θα συνεχίσει και μετά την οριστική πράξη αρχειοθέτησης για τις καταγγελίες εναντίον μου να με παρουσιάζει ως ύποπτο και ως ένοχο. Τελεία.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 έχετε να μου υποδείξετε έναν άλλο πολιτισμένο τρόπο για να το σταματήσω, ευχαρίστως. Δεν έχω άλλον πια, γιατί αυτό που έπρεπε να γίνει έχει γίνει από τη δικαιοσύνη. Δεν έχω άλλο κανέναν. Το ξεκαθάρισα.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Προς τον κ. </w:t>
      </w:r>
      <w:proofErr w:type="spellStart"/>
      <w:r>
        <w:rPr>
          <w:rFonts w:eastAsia="Times New Roman" w:cs="Times New Roman"/>
          <w:szCs w:val="24"/>
        </w:rPr>
        <w:t>Δρίτσα</w:t>
      </w:r>
      <w:proofErr w:type="spellEnd"/>
      <w:r>
        <w:rPr>
          <w:rFonts w:eastAsia="Times New Roman" w:cs="Times New Roman"/>
          <w:szCs w:val="24"/>
        </w:rPr>
        <w:t xml:space="preserve"> τώρα, με τη σειρά. Κατ’ αρχάς, όλα όσα είπατε για την κ</w:t>
      </w:r>
      <w:r w:rsidR="00D97449">
        <w:rPr>
          <w:rFonts w:eastAsia="Times New Roman" w:cs="Times New Roman"/>
          <w:szCs w:val="24"/>
        </w:rPr>
        <w:t>.</w:t>
      </w:r>
      <w:r>
        <w:rPr>
          <w:rFonts w:eastAsia="Times New Roman" w:cs="Times New Roman"/>
          <w:szCs w:val="24"/>
        </w:rPr>
        <w:t xml:space="preserve"> Τασία Χριστοδουλοπούλου, για το πόσο εργατική, πόσο ακέραια, πόσο δεινή νομικός, όλα αυτά που είπατε, επιβεβαιώνουν πόσο καθαρός είμαι. Γιατί επαναλαμβάνω, χθες το κόμμα σας έβγαλε ανακοίνωση για το «πόθεν έσχες» μου. Το «πόθεν έσχες</w:t>
      </w:r>
      <w:r w:rsidR="00D97449">
        <w:rPr>
          <w:rFonts w:eastAsia="Times New Roman" w:cs="Times New Roman"/>
          <w:szCs w:val="24"/>
        </w:rPr>
        <w:t>»</w:t>
      </w:r>
      <w:r>
        <w:rPr>
          <w:rFonts w:eastAsia="Times New Roman" w:cs="Times New Roman"/>
          <w:szCs w:val="24"/>
        </w:rPr>
        <w:t xml:space="preserve"> μου, σας είπα, ελέγχθηκε από τη σύντροφό σας στη ζωή και τους αγώνες, που είναι αυτή που μου είπατε. Το δέχομαι.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Ξαναρωτάω. Αφού η κ</w:t>
      </w:r>
      <w:r w:rsidR="00D97449">
        <w:rPr>
          <w:rFonts w:eastAsia="Times New Roman" w:cs="Times New Roman"/>
          <w:szCs w:val="24"/>
        </w:rPr>
        <w:t>.</w:t>
      </w:r>
      <w:r>
        <w:rPr>
          <w:rFonts w:eastAsia="Times New Roman" w:cs="Times New Roman"/>
          <w:szCs w:val="24"/>
        </w:rPr>
        <w:t xml:space="preserve"> Τασία Χριστοδουλοπούλου είναι ακεραία, έντιμη, καλή επιστήμονας, ικανή κ.λπ., και είπε ότι το «πόθεν έσχες» του Γεωργιάδη </w:t>
      </w:r>
      <w:r>
        <w:rPr>
          <w:rFonts w:eastAsia="Times New Roman" w:cs="Times New Roman"/>
          <w:szCs w:val="24"/>
        </w:rPr>
        <w:lastRenderedPageBreak/>
        <w:t>είναι ακέραιο σαν διαμάντι, έχει λόγο γι’ αυτό να αμφιβάλει ο ΣΥΡΙΖΑ ή δεν εμπιστεύεται την κ</w:t>
      </w:r>
      <w:r w:rsidR="00D97449">
        <w:rPr>
          <w:rFonts w:eastAsia="Times New Roman" w:cs="Times New Roman"/>
          <w:szCs w:val="24"/>
        </w:rPr>
        <w:t>.</w:t>
      </w:r>
      <w:r>
        <w:rPr>
          <w:rFonts w:eastAsia="Times New Roman" w:cs="Times New Roman"/>
          <w:szCs w:val="24"/>
        </w:rPr>
        <w:t xml:space="preserve"> Τασία Χριστοδουλοπούλου; Αυτό σας είπα. Είναι τόσο απλό. Εάν δεν το καταλαβαίνετε, λυπάμαι.</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ΘΕΟΔΩΡΟΣ ΔΡΙΤΣΑΣ: </w:t>
      </w:r>
      <w:r w:rsidRPr="004D1FB0">
        <w:rPr>
          <w:rFonts w:eastAsia="Times New Roman" w:cs="Times New Roman"/>
          <w:szCs w:val="24"/>
        </w:rPr>
        <w:t>Νόμπελ</w:t>
      </w:r>
      <w:r w:rsidR="00120896">
        <w:rPr>
          <w:rFonts w:eastAsia="Times New Roman" w:cs="Times New Roman"/>
          <w:szCs w:val="24"/>
        </w:rPr>
        <w:t>.</w:t>
      </w:r>
      <w:r>
        <w:rPr>
          <w:rFonts w:eastAsia="Times New Roman" w:cs="Times New Roman"/>
          <w:szCs w:val="24"/>
        </w:rPr>
        <w:t xml:space="preserve"> Νόμπελ παραπλάνησης! Τι </w:t>
      </w:r>
      <w:proofErr w:type="spellStart"/>
      <w:r>
        <w:rPr>
          <w:rFonts w:eastAsia="Times New Roman" w:cs="Times New Roman"/>
          <w:szCs w:val="24"/>
        </w:rPr>
        <w:t>Πισσαρίδης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Να καταγραφεί στα Πρακτικά ότι ο καλός συνάδελφος κ. </w:t>
      </w:r>
      <w:proofErr w:type="spellStart"/>
      <w:r>
        <w:rPr>
          <w:rFonts w:eastAsia="Times New Roman" w:cs="Times New Roman"/>
          <w:szCs w:val="24"/>
        </w:rPr>
        <w:t>Δρίτσας</w:t>
      </w:r>
      <w:proofErr w:type="spellEnd"/>
      <w:r>
        <w:rPr>
          <w:rFonts w:eastAsia="Times New Roman" w:cs="Times New Roman"/>
          <w:szCs w:val="24"/>
        </w:rPr>
        <w:t xml:space="preserve"> με προτείνει για Νόμπελ πάνω και από τον κ. </w:t>
      </w:r>
      <w:proofErr w:type="spellStart"/>
      <w:r>
        <w:rPr>
          <w:rFonts w:eastAsia="Times New Roman" w:cs="Times New Roman"/>
          <w:szCs w:val="24"/>
        </w:rPr>
        <w:t>Πισσαρίδη</w:t>
      </w:r>
      <w:proofErr w:type="spellEnd"/>
      <w:r>
        <w:rPr>
          <w:rFonts w:eastAsia="Times New Roman" w:cs="Times New Roman"/>
          <w:szCs w:val="24"/>
        </w:rPr>
        <w:t xml:space="preserve">. Αυτή είναι η μεγαλύτερη ψήφος εμπιστοσύνης στον Υπουργό Ανάπτυξης Άδωνι Γεωργιάδη που έχω ακούσει στη ζωή μου μέχρι σήμερα.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Επανέρχομαι στο δεύτερο επιχείρημα, ότι δεν μπόρεσαν οι εισαγγελείς να κρίνουν την απιστία </w:t>
      </w:r>
      <w:r w:rsidR="00515D25">
        <w:rPr>
          <w:rFonts w:eastAsia="Times New Roman" w:cs="Times New Roman"/>
          <w:szCs w:val="24"/>
        </w:rPr>
        <w:t>-</w:t>
      </w:r>
      <w:r>
        <w:rPr>
          <w:rFonts w:eastAsia="Times New Roman" w:cs="Times New Roman"/>
          <w:szCs w:val="24"/>
        </w:rPr>
        <w:t xml:space="preserve">είπατε- γιατί λόγω του Συντάγματος και του άρθρου 86 είχε παραγραφεί και πράγματι δεν μπορούν οι εισαγγελείς να κρίνουν την απιστία. Συμφωνούμε.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Όταν όμως ήσασταν πλειοψηφία, σας είπα, και τα Πρακτικά της Βουλής είναι γνωστά και εσείς ήσασταν ο Πρόεδρος της προκαταρκτικής, άρα το ξέρετε, εγώ ήρθα εδώ στο Βήμα και είπα: «Κάνω χρήση της παραγράφου 5 του άρθρου 86». Το λέω για τον κόσμο που μας βλέπει.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λέει το άρθρο 5 της παραγράφου 86;  Ότι αν πρώην Υπουργός κατηγορηθεί για αδίκημα που έχει παραγραφεί από το Σύνταγμα, μπορεί να παραιτηθεί της παραγραφής, να συσταθεί κανονικά </w:t>
      </w:r>
      <w:r w:rsidR="00A77927">
        <w:rPr>
          <w:rFonts w:eastAsia="Times New Roman" w:cs="Times New Roman"/>
          <w:szCs w:val="24"/>
        </w:rPr>
        <w:t>Ε</w:t>
      </w:r>
      <w:r>
        <w:rPr>
          <w:rFonts w:eastAsia="Times New Roman" w:cs="Times New Roman"/>
          <w:szCs w:val="24"/>
        </w:rPr>
        <w:t xml:space="preserve">ιδικό </w:t>
      </w:r>
      <w:r w:rsidR="00A77927">
        <w:rPr>
          <w:rFonts w:eastAsia="Times New Roman" w:cs="Times New Roman"/>
          <w:szCs w:val="24"/>
        </w:rPr>
        <w:t>Δ</w:t>
      </w:r>
      <w:r>
        <w:rPr>
          <w:rFonts w:eastAsia="Times New Roman" w:cs="Times New Roman"/>
          <w:szCs w:val="24"/>
        </w:rPr>
        <w:t xml:space="preserve">ικαστήριο σαν να μην είχε γίνει παραγραφή, να δικαστεί, απλώς δεν μπαίνει φυλακή.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Και άλλο Νόμπελ! Πρέπει να το καταθέσετε…</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Μα, μου το ζήτησε ο ΣΥΡΙΖΑ μία φορά όταν ήταν κυβέρνηση να το κάνω;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ενεργοποιείται μόνο του το άρθρο 86…</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Αντιθέτως, είπατε από την αρχή ότι δεν θέλετε να το κάνετε. Αν το είχατε κάνει και αν μου το είχατε ζητήσει, σας το είχα δηλώσει ότι εγώ έδινα τη συναίνεσή μου για να δικαστώ κανονικά στο ειδικό δικαστήριο και για την απιστία. Τόσο δεν είχα να φοβηθώ απολύτως τίποτα.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Ποτέ δεν θέλατε, όμως, να ακούσετε τίποτα από όσα λέω, διότι από την αρχή ο μόνος σας στόχος ήταν να με καταστρέψετε. Δεν σας ενδιέφερε ποτέ η αθωότητα ή η ενοχή μου. Σας ενδιέφερε μόνο η καταστροφή μου.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Το σκάνδαλο </w:t>
      </w:r>
      <w:r w:rsidR="00D97449">
        <w:rPr>
          <w:rFonts w:eastAsia="Times New Roman" w:cs="Times New Roman"/>
          <w:szCs w:val="24"/>
        </w:rPr>
        <w:t>«</w:t>
      </w:r>
      <w:r w:rsidR="00D97449">
        <w:rPr>
          <w:rFonts w:eastAsia="Times New Roman" w:cs="Times New Roman"/>
          <w:szCs w:val="24"/>
          <w:lang w:val="en-US"/>
        </w:rPr>
        <w:t>NOVARTIS</w:t>
      </w:r>
      <w:r w:rsidR="00D97449">
        <w:rPr>
          <w:rFonts w:eastAsia="Times New Roman" w:cs="Times New Roman"/>
          <w:szCs w:val="24"/>
        </w:rPr>
        <w:t>»</w:t>
      </w:r>
      <w:r w:rsidRPr="007875FE">
        <w:rPr>
          <w:rFonts w:eastAsia="Times New Roman" w:cs="Times New Roman"/>
          <w:szCs w:val="24"/>
        </w:rPr>
        <w:t xml:space="preserve"> </w:t>
      </w:r>
      <w:r>
        <w:rPr>
          <w:rFonts w:eastAsia="Times New Roman" w:cs="Times New Roman"/>
          <w:szCs w:val="24"/>
        </w:rPr>
        <w:t xml:space="preserve">μας ενδιέφερε. Σας ενδιαφέρει εσάς; </w:t>
      </w:r>
    </w:p>
    <w:p w:rsidR="009B1533" w:rsidRDefault="00F93039">
      <w:pPr>
        <w:spacing w:line="600" w:lineRule="auto"/>
        <w:ind w:firstLine="720"/>
        <w:jc w:val="both"/>
        <w:rPr>
          <w:rFonts w:eastAsia="Times New Roman" w:cs="Times New Roman"/>
          <w:szCs w:val="24"/>
        </w:rPr>
      </w:pPr>
      <w:r>
        <w:rPr>
          <w:rFonts w:eastAsia="Times New Roman"/>
          <w:b/>
          <w:color w:val="111111"/>
          <w:szCs w:val="24"/>
        </w:rPr>
        <w:lastRenderedPageBreak/>
        <w:t>ΣΠΥΡΙΔΩΝ - ΑΔΩΝΙΣ ΓΕΩΡΓΙΑΔΗΣ (Υπουργός Ανάπτυξης και Επενδύσεων):</w:t>
      </w:r>
      <w:r>
        <w:rPr>
          <w:rFonts w:eastAsia="Times New Roman" w:cs="Times New Roman"/>
          <w:szCs w:val="24"/>
        </w:rPr>
        <w:t xml:space="preserve"> Το ότι από προχθές όλοι εσείς περνάτε αυτό που περνάτε στο διαδίκτυο και τη Βουλή συμβαίνει γιατί έχετε πάθει </w:t>
      </w:r>
      <w:proofErr w:type="spellStart"/>
      <w:r>
        <w:rPr>
          <w:rFonts w:eastAsia="Times New Roman" w:cs="Times New Roman"/>
          <w:szCs w:val="24"/>
        </w:rPr>
        <w:t>βέρτιγκο</w:t>
      </w:r>
      <w:proofErr w:type="spellEnd"/>
      <w:r>
        <w:rPr>
          <w:rFonts w:eastAsia="Times New Roman" w:cs="Times New Roman"/>
          <w:szCs w:val="24"/>
        </w:rPr>
        <w:t xml:space="preserve">, επειδή δεν καταφέρατε να με καταστρέψετε. Αυτή είναι η πραγματικότητα.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θα σας πω και κάτι, κύριε </w:t>
      </w:r>
      <w:proofErr w:type="spellStart"/>
      <w:r>
        <w:rPr>
          <w:rFonts w:eastAsia="Times New Roman" w:cs="Times New Roman"/>
          <w:szCs w:val="24"/>
        </w:rPr>
        <w:t>Δρίτσα</w:t>
      </w:r>
      <w:proofErr w:type="spellEnd"/>
      <w:r>
        <w:rPr>
          <w:rFonts w:eastAsia="Times New Roman" w:cs="Times New Roman"/>
          <w:szCs w:val="24"/>
        </w:rPr>
        <w:t xml:space="preserve">. Πολιτικά κάποτε μπορεί να με καταστρέψετε, αν με αντιμετωπίσετε πολιτικά. Ποινικά, αν προσπαθήσετε να με καταστρέψετε, πάντα θα χάνετε, γιατί είμαι ακέραιος. Αυτή είναι η πραγματικότητα. </w:t>
      </w:r>
    </w:p>
    <w:p w:rsidR="009B1533" w:rsidRDefault="00F9303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B5C2F" w:rsidRDefault="00144DBB">
      <w:pPr>
        <w:spacing w:line="600" w:lineRule="auto"/>
        <w:ind w:firstLine="720"/>
        <w:jc w:val="both"/>
        <w:rPr>
          <w:rFonts w:eastAsia="Times New Roman"/>
          <w:b/>
          <w:color w:val="111111"/>
          <w:szCs w:val="24"/>
        </w:rPr>
      </w:pPr>
      <w:r w:rsidRPr="007875FE">
        <w:rPr>
          <w:rFonts w:eastAsia="Times New Roman" w:cs="Times New Roman"/>
          <w:b/>
          <w:szCs w:val="24"/>
        </w:rPr>
        <w:t>ΛΑΖΑΡΟΣ ΤΣΑΒΔΑΡΙΔΗΣ:</w:t>
      </w:r>
      <w:r>
        <w:rPr>
          <w:rFonts w:eastAsia="Times New Roman" w:cs="Times New Roman"/>
          <w:szCs w:val="24"/>
        </w:rPr>
        <w:t xml:space="preserve"> Ούτε πολιτικά μπορεί</w:t>
      </w:r>
      <w:r>
        <w:rPr>
          <w:rFonts w:eastAsia="Times New Roman"/>
          <w:b/>
          <w:color w:val="111111"/>
          <w:szCs w:val="24"/>
        </w:rPr>
        <w:t>.</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Μπορεί. Η δημοκρατία έχει ανατροπές. Δεν είμαστε μόνιμοι στην πολιτική, κανείς μας δεν είναι μόνιμος. Έχω διαβάσει ιστορία, όλα μπορούν να αλλάξουν. Ο ελληνικός λαός είναι κυρίαρχος, δεν είμαστε εμείς.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Πάμε στα οικονομικά που είπε ο κύριος συνάδελφος, για να κλείσω.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συνάδελφε, με κατηγορήσατε ότι έχουμε επιστρέψει σε ΑΕΠ του 2015. Σωστά. Γιατί; Σίγουρα τη λέξη πανδημία την έχετε ακούσει. Δεν φαντάζομαι να μην την έχετε ακούσει, κάπου θα την έχει πάρει το αυτί σας. Άρα γνωρίζετε ότι το έτος 2020 παγκόσμια, στον πλανήτη γη, ήταν το έτος της </w:t>
      </w:r>
      <w:r>
        <w:rPr>
          <w:rFonts w:eastAsia="Times New Roman" w:cs="Times New Roman"/>
          <w:szCs w:val="24"/>
        </w:rPr>
        <w:lastRenderedPageBreak/>
        <w:t>μεγαλύτερης συνολικά ύφεσης από τον Δεύτερο Παγκόσμιο Πόλεμο. Σωστά μέχρι εδώ;</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Προσέξτε κάτι που σας διέφυγε από τα νούμερα. Άρα είναι λογικό και η Ελλάδα σε μία χρονιά παγκόσμιας ύφεσης να έχει μεγάλη ύφεση. Φαντάζομαι ότι το καταλαβαίνετε.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Γιατί, όμως, άλλες χώρες η ύφεση δεν τις οδήγησε στο ΑΕΠ του 2015, ενώ την Ελλάδα την οδήγησε στο ΑΕΠ του 2015; Γιατί η ενδιάμεση πενταετία είχε αύξηση ΑΕΠ 2%</w:t>
      </w:r>
      <w:r w:rsidR="005804B6">
        <w:rPr>
          <w:rFonts w:eastAsia="Times New Roman" w:cs="Times New Roman"/>
          <w:szCs w:val="24"/>
        </w:rPr>
        <w:t xml:space="preserve"> </w:t>
      </w:r>
      <w:r>
        <w:rPr>
          <w:rFonts w:eastAsia="Times New Roman" w:cs="Times New Roman"/>
          <w:szCs w:val="24"/>
        </w:rPr>
        <w:t>-</w:t>
      </w:r>
      <w:r w:rsidR="005804B6">
        <w:rPr>
          <w:rFonts w:eastAsia="Times New Roman" w:cs="Times New Roman"/>
          <w:szCs w:val="24"/>
        </w:rPr>
        <w:t xml:space="preserve"> </w:t>
      </w:r>
      <w:r>
        <w:rPr>
          <w:rFonts w:eastAsia="Times New Roman" w:cs="Times New Roman"/>
          <w:szCs w:val="24"/>
        </w:rPr>
        <w:t xml:space="preserve">2,5% συνολικά.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Σοβαρά; Το περίμενα αυτό. </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Από τη στιγμή, λοιπόν, που είχατε 0,5% το 2015, 1% το 2016 -ας είναι τέσσερα συνολικά και να μην κάνω λάθος στην πρόσθεση- επειδή ακριβώς η ενδιάμεση ανάπτυξη ήταν ελάχιστη, γι’ αυτό και η μείωση του 2020 αναλογικά σε καθαρή αξία μας πηγαίνει πίσω.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 σας είπα, όμως; Με την ανάπτυξη που επιτυγχάνουμε το 2021 επιστρέφουμε στο ΑΕΠ του 2019. Τι σημαίνει αυτό; Σημαίνει ότι στους πρώτους τρεις μήνες του 2022 θα είμαστε πάνω από το 2019 ήδη.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Γιατί; Διότι σας είπα -και πάλι δεν το καταλαβαίνετε- ότι η οικονομία μας έχει αρχίζει και λειτουργεί. Και είπατε και κάτι ακόμα λάθος. Αν είχατε διαβάσει </w:t>
      </w:r>
      <w:r>
        <w:rPr>
          <w:rFonts w:eastAsia="Times New Roman" w:cs="Times New Roman"/>
          <w:szCs w:val="24"/>
        </w:rPr>
        <w:lastRenderedPageBreak/>
        <w:t xml:space="preserve">την έκθεση προόδου των θεσμών, αλλά και την προτελευταία απόφαση του Eurogroup που μιλάει για την ανάπτυξη στην Ελλάδα θα βλέπατε ότι και οι δύο χαιρετίζουν όχι απλώς την οικονομική ανάπτυξη που επιτυγχάνει η Ελλάδα και που ήταν πολύ καλύτερη των προβλέψεων και ήταν θετική έκπληξη στην Ευρωζώνη, και όλα αυτά που γράφουν, αλλά γιατί για πρώτη φορά το μίγμα της ανάπτυξης είναι διαφορετικό από το παρελθόν.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Ενώ, δηλαδή, κατά το παρελθόν η ανάπτυξη ήταν κατά κύριο λόγο από την κατανάλωση και τις υπηρεσίες, δηλαδή τον τουρισμό, τώρα για πρώτη φορά έχουμε μεγάλο μερίδιο επενδύσεων 18% και μεγάλο μερίδιο παραγωγής κι εξαγωγών. Και αυτό το χαιρετίζει το </w:t>
      </w:r>
      <w:r>
        <w:rPr>
          <w:rFonts w:eastAsia="Times New Roman" w:cs="Times New Roman"/>
          <w:szCs w:val="24"/>
          <w:lang w:val="en-US"/>
        </w:rPr>
        <w:t>Eurogroup</w:t>
      </w:r>
      <w:r>
        <w:rPr>
          <w:rFonts w:eastAsia="Times New Roman" w:cs="Times New Roman"/>
          <w:szCs w:val="24"/>
        </w:rPr>
        <w:t xml:space="preserve"> ως μεγάλο βήμα προόδου της ουσίας, της πραγματικής αντοχής της ελληνικής οικονομίας, Αυτός ο αναπτυξιακός νόμος που συζητάμε σήμερα έρχεται ακριβώς για να ενισχύσει αυτή την πλευρά, έρχεται για να ενισχύσει την παραγωγική Ελλάδα, την Ελλάδα των εξαγωγών, την Ελλάδα που προσελκύει ξένες επενδύσεις.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Εσείς νομίζετε ότι αυτά τα δυόμισ</w:t>
      </w:r>
      <w:r w:rsidR="000D3A99">
        <w:rPr>
          <w:rFonts w:eastAsia="Times New Roman" w:cs="Times New Roman"/>
          <w:szCs w:val="24"/>
        </w:rPr>
        <w:t>ι</w:t>
      </w:r>
      <w:r>
        <w:rPr>
          <w:rFonts w:eastAsia="Times New Roman" w:cs="Times New Roman"/>
          <w:szCs w:val="24"/>
        </w:rPr>
        <w:t xml:space="preserve"> χρόνια έχουν έρθει στην Ελλάδα αυτοί οι επιχειρηματικοί κολοσσοί που έρχονται γιατί κάποιος μας συμπαθεί ή κάναμε μια συνωμοσία κατά της Αριστεράς. Δεν υπάρχει καμ</w:t>
      </w:r>
      <w:r w:rsidR="00D97449">
        <w:rPr>
          <w:rFonts w:eastAsia="Times New Roman" w:cs="Times New Roman"/>
          <w:szCs w:val="24"/>
        </w:rPr>
        <w:t>μ</w:t>
      </w:r>
      <w:r>
        <w:rPr>
          <w:rFonts w:eastAsia="Times New Roman" w:cs="Times New Roman"/>
          <w:szCs w:val="24"/>
        </w:rPr>
        <w:t xml:space="preserve">ία τέτοια συνωμοσία. Θα σας πω πως γίνεται αυτή η δουλειά για να τη μάθετε, γιατί μπορεί κάποτε ο ελληνικός λαός να σας </w:t>
      </w:r>
      <w:proofErr w:type="spellStart"/>
      <w:r>
        <w:rPr>
          <w:rFonts w:eastAsia="Times New Roman" w:cs="Times New Roman"/>
          <w:szCs w:val="24"/>
        </w:rPr>
        <w:t>ξαναεκλέξει</w:t>
      </w:r>
      <w:proofErr w:type="spellEnd"/>
      <w:r>
        <w:rPr>
          <w:rFonts w:eastAsia="Times New Roman" w:cs="Times New Roman"/>
          <w:szCs w:val="24"/>
        </w:rPr>
        <w:t xml:space="preserve">, για να την ξέρετε.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ήρθε η </w:t>
      </w:r>
      <w:r w:rsidR="006E627C">
        <w:rPr>
          <w:rFonts w:eastAsia="Times New Roman" w:cs="Times New Roman"/>
          <w:szCs w:val="24"/>
        </w:rPr>
        <w:t>«</w:t>
      </w:r>
      <w:r>
        <w:rPr>
          <w:rFonts w:eastAsia="Times New Roman" w:cs="Times New Roman"/>
          <w:szCs w:val="24"/>
          <w:lang w:val="en-US"/>
        </w:rPr>
        <w:t>Amazon</w:t>
      </w:r>
      <w:r>
        <w:rPr>
          <w:rFonts w:eastAsia="Times New Roman" w:cs="Times New Roman"/>
          <w:szCs w:val="24"/>
        </w:rPr>
        <w:t xml:space="preserve"> </w:t>
      </w:r>
      <w:r>
        <w:rPr>
          <w:rFonts w:eastAsia="Times New Roman" w:cs="Times New Roman"/>
          <w:szCs w:val="24"/>
          <w:lang w:val="en-US"/>
        </w:rPr>
        <w:t>Wed</w:t>
      </w:r>
      <w:r w:rsidRPr="00D67111">
        <w:rPr>
          <w:rFonts w:eastAsia="Times New Roman" w:cs="Times New Roman"/>
          <w:szCs w:val="24"/>
        </w:rPr>
        <w:t xml:space="preserve"> </w:t>
      </w:r>
      <w:r>
        <w:rPr>
          <w:rFonts w:eastAsia="Times New Roman" w:cs="Times New Roman"/>
          <w:szCs w:val="24"/>
          <w:lang w:val="en-US"/>
        </w:rPr>
        <w:t>Services</w:t>
      </w:r>
      <w:r w:rsidR="006E627C">
        <w:rPr>
          <w:rFonts w:eastAsia="Times New Roman" w:cs="Times New Roman"/>
          <w:szCs w:val="24"/>
        </w:rPr>
        <w:t>»</w:t>
      </w:r>
      <w:r w:rsidRPr="00D67111">
        <w:rPr>
          <w:rFonts w:eastAsia="Times New Roman" w:cs="Times New Roman"/>
          <w:szCs w:val="24"/>
        </w:rPr>
        <w:t xml:space="preserve"> </w:t>
      </w:r>
      <w:r>
        <w:rPr>
          <w:rFonts w:eastAsia="Times New Roman" w:cs="Times New Roman"/>
          <w:szCs w:val="24"/>
        </w:rPr>
        <w:t xml:space="preserve">και συναντηθήκαμε με τον Πρωθυπουργό και τον κ. </w:t>
      </w:r>
      <w:proofErr w:type="spellStart"/>
      <w:r>
        <w:rPr>
          <w:rFonts w:eastAsia="Times New Roman" w:cs="Times New Roman"/>
          <w:szCs w:val="24"/>
        </w:rPr>
        <w:t>Πιερρακάκη</w:t>
      </w:r>
      <w:proofErr w:type="spellEnd"/>
      <w:r>
        <w:rPr>
          <w:rFonts w:eastAsia="Times New Roman" w:cs="Times New Roman"/>
          <w:szCs w:val="24"/>
        </w:rPr>
        <w:t xml:space="preserve"> στην Αμερική, βγήκε ο </w:t>
      </w:r>
      <w:r>
        <w:rPr>
          <w:rFonts w:eastAsia="Times New Roman" w:cs="Times New Roman"/>
          <w:szCs w:val="24"/>
          <w:lang w:val="en-US"/>
        </w:rPr>
        <w:t>C</w:t>
      </w:r>
      <w:r w:rsidR="006E627C">
        <w:rPr>
          <w:rFonts w:eastAsia="Times New Roman" w:cs="Times New Roman"/>
          <w:szCs w:val="24"/>
          <w:lang w:val="en-US"/>
        </w:rPr>
        <w:t>E</w:t>
      </w:r>
      <w:r>
        <w:rPr>
          <w:rFonts w:eastAsia="Times New Roman" w:cs="Times New Roman"/>
          <w:szCs w:val="24"/>
          <w:lang w:val="en-US"/>
        </w:rPr>
        <w:t>O</w:t>
      </w:r>
      <w:r w:rsidRPr="00D67111">
        <w:rPr>
          <w:rFonts w:eastAsia="Times New Roman" w:cs="Times New Roman"/>
          <w:szCs w:val="24"/>
        </w:rPr>
        <w:t xml:space="preserve"> </w:t>
      </w:r>
      <w:r>
        <w:rPr>
          <w:rFonts w:eastAsia="Times New Roman" w:cs="Times New Roman"/>
          <w:szCs w:val="24"/>
        </w:rPr>
        <w:t xml:space="preserve">και μας είπε για ποιον λόγο αποφάσισε να φέρει τα πρώτα 200 εκατομμύρια στην Ελλάδα. Ξεκίνησε λέγοντας το εξής πολύ τιμητικό για μένα, πολύ τιμητικό για την Κυβέρνηση και πολύ τιμητικό για τον κ. </w:t>
      </w:r>
      <w:proofErr w:type="spellStart"/>
      <w:r>
        <w:rPr>
          <w:rFonts w:eastAsia="Times New Roman" w:cs="Times New Roman"/>
          <w:szCs w:val="24"/>
        </w:rPr>
        <w:t>Πιερρακάκη</w:t>
      </w:r>
      <w:proofErr w:type="spellEnd"/>
      <w:r>
        <w:rPr>
          <w:rFonts w:eastAsia="Times New Roman" w:cs="Times New Roman"/>
          <w:szCs w:val="24"/>
        </w:rPr>
        <w:t xml:space="preserve">. Λέει: «Κύριε Πρωθυπουργέ, η απόφασή μας να επενδύσουμε στην Ελλάδα δεν ήρθε ως κεραυνός εν αιθρία. Διαπιστώνουμε την εξαιρετική δουλειά που έχει κάνει η Ελλάδα τα τελευταία δύο χρόνια ως προς διαμόρφωση ευνοϊκού επιχειρηματικού κλίματος </w:t>
      </w:r>
      <w:r w:rsidR="00515D25">
        <w:rPr>
          <w:rFonts w:eastAsia="Times New Roman" w:cs="Times New Roman"/>
          <w:szCs w:val="24"/>
        </w:rPr>
        <w:t>-</w:t>
      </w:r>
      <w:r>
        <w:rPr>
          <w:rFonts w:eastAsia="Times New Roman" w:cs="Times New Roman"/>
          <w:szCs w:val="24"/>
        </w:rPr>
        <w:t xml:space="preserve">βλέπε: στρατηγικές επενδύσεις, αναπτυξιακός νόμος, φορολογικά κίνητρα, επιχειρηματικότητα και βλέπε όλα τα κάνουμε- και ταυτόχρονα διαπιστώσαμε από την ομάδα μας στην Αθήνα ότι έχουμε βρει δύο Υπουργούς, τον κ. </w:t>
      </w:r>
      <w:proofErr w:type="spellStart"/>
      <w:r>
        <w:rPr>
          <w:rFonts w:eastAsia="Times New Roman" w:cs="Times New Roman"/>
          <w:szCs w:val="24"/>
        </w:rPr>
        <w:t>Πιερρακάκη</w:t>
      </w:r>
      <w:proofErr w:type="spellEnd"/>
      <w:r>
        <w:rPr>
          <w:rFonts w:eastAsia="Times New Roman" w:cs="Times New Roman"/>
          <w:szCs w:val="24"/>
        </w:rPr>
        <w:t xml:space="preserve"> και κ. Γεωργιάδη –αναγκαστικά το αναφέρω, αφού αναφέρθηκε σε μένα- που μας λύνουν αμέσως όλα τα προβλήματα και δεν ταλαιπωρούμαστε». Κι έτσι αποφάσισε η </w:t>
      </w:r>
      <w:r w:rsidR="006E627C">
        <w:rPr>
          <w:rFonts w:eastAsia="Times New Roman" w:cs="Times New Roman"/>
          <w:szCs w:val="24"/>
        </w:rPr>
        <w:t>«</w:t>
      </w:r>
      <w:r w:rsidR="006E627C">
        <w:rPr>
          <w:rFonts w:eastAsia="Times New Roman" w:cs="Times New Roman"/>
          <w:szCs w:val="24"/>
          <w:lang w:val="en-US"/>
        </w:rPr>
        <w:t>AMAZON</w:t>
      </w:r>
      <w:r w:rsidR="006E627C">
        <w:rPr>
          <w:rFonts w:eastAsia="Times New Roman" w:cs="Times New Roman"/>
          <w:szCs w:val="24"/>
        </w:rPr>
        <w:t>»</w:t>
      </w:r>
      <w:r>
        <w:rPr>
          <w:rFonts w:eastAsia="Times New Roman" w:cs="Times New Roman"/>
          <w:szCs w:val="24"/>
        </w:rPr>
        <w:t xml:space="preserve"> να έρθει στην Ελλάδα αντί να πάει στη Βουλγαρία κι αντί να πάει σε μια άλλη χώρα.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Αυτό όσο και να το απαξιώνετε, είναι γεγονός. Να σας περιγράψει ο Νίκος Παπαθανάσης την αγωνία που είχαμε μέχρι να αποφασίσει η </w:t>
      </w:r>
      <w:r w:rsidR="006E627C">
        <w:rPr>
          <w:rFonts w:eastAsia="Times New Roman" w:cs="Times New Roman"/>
          <w:szCs w:val="24"/>
        </w:rPr>
        <w:t>«</w:t>
      </w:r>
      <w:r w:rsidR="006E627C">
        <w:rPr>
          <w:rFonts w:eastAsia="Times New Roman" w:cs="Times New Roman"/>
          <w:szCs w:val="24"/>
          <w:lang w:val="en-US"/>
        </w:rPr>
        <w:t>MICROSOFT</w:t>
      </w:r>
      <w:r w:rsidR="006E627C">
        <w:rPr>
          <w:rFonts w:eastAsia="Times New Roman" w:cs="Times New Roman"/>
          <w:szCs w:val="24"/>
        </w:rPr>
        <w:t>»</w:t>
      </w:r>
      <w:r w:rsidRPr="00D67111">
        <w:rPr>
          <w:rFonts w:eastAsia="Times New Roman" w:cs="Times New Roman"/>
          <w:szCs w:val="24"/>
        </w:rPr>
        <w:t xml:space="preserve"> </w:t>
      </w:r>
      <w:r>
        <w:rPr>
          <w:rFonts w:eastAsia="Times New Roman" w:cs="Times New Roman"/>
          <w:szCs w:val="24"/>
        </w:rPr>
        <w:t>να έρθει στην Ελλάδα. Ξέρετε με πόσες χώρες αγωνιστήκαμε για να έρθει στην Ελλάδα; Με εννέα χώρες. Τι νομίζετε; Ότι η</w:t>
      </w:r>
      <w:r w:rsidRPr="000939BA">
        <w:rPr>
          <w:rFonts w:eastAsia="Times New Roman" w:cs="Times New Roman"/>
          <w:szCs w:val="24"/>
        </w:rPr>
        <w:t xml:space="preserve"> </w:t>
      </w:r>
      <w:r w:rsidR="006E627C">
        <w:rPr>
          <w:rFonts w:eastAsia="Times New Roman" w:cs="Times New Roman"/>
          <w:szCs w:val="24"/>
        </w:rPr>
        <w:t>«</w:t>
      </w:r>
      <w:r w:rsidR="006E627C">
        <w:rPr>
          <w:rFonts w:eastAsia="Times New Roman" w:cs="Times New Roman"/>
          <w:szCs w:val="24"/>
          <w:lang w:val="en-US"/>
        </w:rPr>
        <w:t>MICROSOFT</w:t>
      </w:r>
      <w:r w:rsidR="006E627C">
        <w:rPr>
          <w:rFonts w:eastAsia="Times New Roman" w:cs="Times New Roman"/>
          <w:szCs w:val="24"/>
        </w:rPr>
        <w:t>»</w:t>
      </w:r>
      <w:r>
        <w:rPr>
          <w:rFonts w:eastAsia="Times New Roman" w:cs="Times New Roman"/>
          <w:szCs w:val="24"/>
        </w:rPr>
        <w:t xml:space="preserve"> είπε</w:t>
      </w:r>
      <w:r w:rsidR="006E627C">
        <w:rPr>
          <w:rFonts w:eastAsia="Times New Roman" w:cs="Times New Roman"/>
          <w:szCs w:val="24"/>
        </w:rPr>
        <w:t>:</w:t>
      </w:r>
      <w:r>
        <w:rPr>
          <w:rFonts w:eastAsia="Times New Roman" w:cs="Times New Roman"/>
          <w:szCs w:val="24"/>
        </w:rPr>
        <w:t xml:space="preserve"> «Πάω στην Ελλάδα»; Εννέα χώρες </w:t>
      </w:r>
      <w:proofErr w:type="spellStart"/>
      <w:r>
        <w:rPr>
          <w:rFonts w:eastAsia="Times New Roman" w:cs="Times New Roman"/>
          <w:szCs w:val="24"/>
        </w:rPr>
        <w:t>σκάναρε</w:t>
      </w:r>
      <w:proofErr w:type="spellEnd"/>
      <w:r>
        <w:rPr>
          <w:rFonts w:eastAsia="Times New Roman" w:cs="Times New Roman"/>
          <w:szCs w:val="24"/>
        </w:rPr>
        <w:t xml:space="preserve"> η </w:t>
      </w:r>
      <w:r w:rsidR="006E627C">
        <w:rPr>
          <w:rFonts w:eastAsia="Times New Roman" w:cs="Times New Roman"/>
          <w:szCs w:val="24"/>
        </w:rPr>
        <w:t>«</w:t>
      </w:r>
      <w:r w:rsidR="006E627C">
        <w:rPr>
          <w:rFonts w:eastAsia="Times New Roman" w:cs="Times New Roman"/>
          <w:szCs w:val="24"/>
          <w:lang w:val="en-US"/>
        </w:rPr>
        <w:t>MICROSOFT</w:t>
      </w:r>
      <w:r w:rsidR="006E627C">
        <w:rPr>
          <w:rFonts w:eastAsia="Times New Roman" w:cs="Times New Roman"/>
          <w:szCs w:val="24"/>
        </w:rPr>
        <w:t>»</w:t>
      </w:r>
      <w:r>
        <w:rPr>
          <w:rFonts w:eastAsia="Times New Roman" w:cs="Times New Roman"/>
          <w:szCs w:val="24"/>
        </w:rPr>
        <w:t xml:space="preserve"> με γύρους. </w:t>
      </w:r>
      <w:r>
        <w:rPr>
          <w:rFonts w:eastAsia="Times New Roman" w:cs="Times New Roman"/>
          <w:szCs w:val="24"/>
        </w:rPr>
        <w:lastRenderedPageBreak/>
        <w:t xml:space="preserve">Περνάγαμε γύρους. Τι κάνετε στην Ελλάδα; Πώς είναι η φορολογία; Ποια είναι η ταχύτητα των διαδικασιών; Πότε θα πάρουμε τις άδειες; Και απαντούσαμε εμείς κάθε απόγευμα. Και το θυμάμαι σαν τώρα που με πήρε ο Νίκος ο Παπαθανάσης και μου λέει: «Κερδίσαμε! Επέλεξαν Ελλάδα!». Το θυμάσαι;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Αυτά πώς νομίζετε ότι γίνονται; Με τον </w:t>
      </w:r>
      <w:proofErr w:type="spellStart"/>
      <w:r>
        <w:rPr>
          <w:rFonts w:eastAsia="Times New Roman" w:cs="Times New Roman"/>
          <w:szCs w:val="24"/>
        </w:rPr>
        <w:t>Πολάκη</w:t>
      </w:r>
      <w:proofErr w:type="spellEnd"/>
      <w:r>
        <w:rPr>
          <w:rFonts w:eastAsia="Times New Roman" w:cs="Times New Roman"/>
          <w:szCs w:val="24"/>
        </w:rPr>
        <w:t xml:space="preserve">; Αυτά γίνονται γιατί είμαστε από πάνω. Αυτά γίνονται γιατί δουλεύουμε χωρίς ωράριο. Αυτά γίνονται και τα έχουμε κάνει στην προσωπική μας ζωή και μεταφέρουμε την εμπειρία της προσωπικής μας ζωής στο κράτος.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Εκτός αν νομίζετε </w:t>
      </w:r>
      <w:r w:rsidR="005804B6">
        <w:rPr>
          <w:rFonts w:eastAsia="Times New Roman" w:cs="Times New Roman"/>
          <w:szCs w:val="24"/>
        </w:rPr>
        <w:t>-</w:t>
      </w:r>
      <w:r>
        <w:rPr>
          <w:rFonts w:eastAsia="Times New Roman" w:cs="Times New Roman"/>
          <w:szCs w:val="24"/>
        </w:rPr>
        <w:t xml:space="preserve">επαναλαμβάνω- ότι για μια παγκόσμια συνωμοσία σε δυόμισι χρόνια ήρθε η </w:t>
      </w:r>
      <w:r w:rsidR="006E627C">
        <w:rPr>
          <w:rFonts w:eastAsia="Times New Roman" w:cs="Times New Roman"/>
          <w:szCs w:val="24"/>
        </w:rPr>
        <w:t>«</w:t>
      </w:r>
      <w:r w:rsidR="006E627C">
        <w:rPr>
          <w:rFonts w:eastAsia="Times New Roman" w:cs="Times New Roman"/>
          <w:szCs w:val="24"/>
          <w:lang w:val="en-US"/>
        </w:rPr>
        <w:t>PFIZER</w:t>
      </w:r>
      <w:r w:rsidR="006E627C">
        <w:rPr>
          <w:rFonts w:eastAsia="Times New Roman" w:cs="Times New Roman"/>
          <w:szCs w:val="24"/>
        </w:rPr>
        <w:t>»</w:t>
      </w:r>
      <w:r w:rsidRPr="002B7A66">
        <w:rPr>
          <w:rFonts w:eastAsia="Times New Roman" w:cs="Times New Roman"/>
          <w:szCs w:val="24"/>
        </w:rPr>
        <w:t xml:space="preserve">, </w:t>
      </w:r>
      <w:r>
        <w:rPr>
          <w:rFonts w:eastAsia="Times New Roman" w:cs="Times New Roman"/>
          <w:szCs w:val="24"/>
        </w:rPr>
        <w:t xml:space="preserve">η </w:t>
      </w:r>
      <w:r w:rsidR="006E627C">
        <w:rPr>
          <w:rFonts w:eastAsia="Times New Roman" w:cs="Times New Roman"/>
          <w:szCs w:val="24"/>
        </w:rPr>
        <w:t>«</w:t>
      </w:r>
      <w:r w:rsidR="006E627C">
        <w:rPr>
          <w:rFonts w:eastAsia="Times New Roman" w:cs="Times New Roman"/>
          <w:szCs w:val="24"/>
          <w:lang w:val="en-US"/>
        </w:rPr>
        <w:t>CISCO</w:t>
      </w:r>
      <w:r w:rsidR="006E627C">
        <w:rPr>
          <w:rFonts w:eastAsia="Times New Roman" w:cs="Times New Roman"/>
          <w:szCs w:val="24"/>
        </w:rPr>
        <w:t>»</w:t>
      </w:r>
      <w:r w:rsidRPr="002B7A66">
        <w:rPr>
          <w:rFonts w:eastAsia="Times New Roman" w:cs="Times New Roman"/>
          <w:szCs w:val="24"/>
        </w:rPr>
        <w:t xml:space="preserve">, </w:t>
      </w:r>
      <w:r>
        <w:rPr>
          <w:rFonts w:eastAsia="Times New Roman" w:cs="Times New Roman"/>
          <w:szCs w:val="24"/>
        </w:rPr>
        <w:t xml:space="preserve">η </w:t>
      </w:r>
      <w:r w:rsidR="006E627C">
        <w:rPr>
          <w:rFonts w:eastAsia="Times New Roman" w:cs="Times New Roman"/>
          <w:szCs w:val="24"/>
        </w:rPr>
        <w:t>«</w:t>
      </w:r>
      <w:r w:rsidR="006E627C">
        <w:rPr>
          <w:rFonts w:eastAsia="Times New Roman" w:cs="Times New Roman"/>
          <w:szCs w:val="24"/>
          <w:lang w:val="en-US"/>
        </w:rPr>
        <w:t>DELOIT</w:t>
      </w:r>
      <w:r w:rsidR="006E627C">
        <w:rPr>
          <w:rFonts w:eastAsia="Times New Roman" w:cs="Times New Roman"/>
          <w:szCs w:val="24"/>
        </w:rPr>
        <w:t>»</w:t>
      </w:r>
      <w:r>
        <w:rPr>
          <w:rFonts w:eastAsia="Times New Roman" w:cs="Times New Roman"/>
          <w:szCs w:val="24"/>
        </w:rPr>
        <w:t xml:space="preserve">, η </w:t>
      </w:r>
      <w:r w:rsidR="006E627C">
        <w:rPr>
          <w:rFonts w:eastAsia="Times New Roman" w:cs="Times New Roman"/>
          <w:szCs w:val="24"/>
        </w:rPr>
        <w:t>«</w:t>
      </w:r>
      <w:r w:rsidR="006E627C">
        <w:rPr>
          <w:rFonts w:eastAsia="Times New Roman" w:cs="Times New Roman"/>
          <w:szCs w:val="24"/>
          <w:lang w:val="en-US"/>
        </w:rPr>
        <w:t>MICROSOFT</w:t>
      </w:r>
      <w:r w:rsidR="006E627C">
        <w:rPr>
          <w:rFonts w:eastAsia="Times New Roman" w:cs="Times New Roman"/>
          <w:szCs w:val="24"/>
        </w:rPr>
        <w:t>»</w:t>
      </w:r>
      <w:r>
        <w:rPr>
          <w:rFonts w:eastAsia="Times New Roman" w:cs="Times New Roman"/>
          <w:szCs w:val="24"/>
        </w:rPr>
        <w:t xml:space="preserve">, η </w:t>
      </w:r>
      <w:r w:rsidR="006E627C">
        <w:rPr>
          <w:rFonts w:eastAsia="Times New Roman" w:cs="Times New Roman"/>
          <w:szCs w:val="24"/>
        </w:rPr>
        <w:t>«</w:t>
      </w:r>
      <w:r w:rsidR="006E627C">
        <w:rPr>
          <w:rFonts w:eastAsia="Times New Roman" w:cs="Times New Roman"/>
          <w:szCs w:val="24"/>
          <w:lang w:val="en-US"/>
        </w:rPr>
        <w:t>DIGITAL</w:t>
      </w:r>
      <w:r w:rsidR="006E627C" w:rsidRPr="002B7A66">
        <w:rPr>
          <w:rFonts w:eastAsia="Times New Roman" w:cs="Times New Roman"/>
          <w:szCs w:val="24"/>
        </w:rPr>
        <w:t xml:space="preserve"> </w:t>
      </w:r>
      <w:r w:rsidR="006E627C">
        <w:rPr>
          <w:rFonts w:eastAsia="Times New Roman" w:cs="Times New Roman"/>
          <w:szCs w:val="24"/>
          <w:lang w:val="en-US"/>
        </w:rPr>
        <w:t>REALTY</w:t>
      </w:r>
      <w:r w:rsidR="006E627C">
        <w:rPr>
          <w:rFonts w:eastAsia="Times New Roman" w:cs="Times New Roman"/>
          <w:szCs w:val="24"/>
        </w:rPr>
        <w:t>»</w:t>
      </w:r>
      <w:r>
        <w:rPr>
          <w:rFonts w:eastAsia="Times New Roman" w:cs="Times New Roman"/>
          <w:szCs w:val="24"/>
        </w:rPr>
        <w:t xml:space="preserve">, η </w:t>
      </w:r>
      <w:r w:rsidR="006E627C">
        <w:rPr>
          <w:rFonts w:eastAsia="Times New Roman" w:cs="Times New Roman"/>
          <w:szCs w:val="24"/>
        </w:rPr>
        <w:t>«</w:t>
      </w:r>
      <w:r>
        <w:rPr>
          <w:rFonts w:eastAsia="Times New Roman" w:cs="Times New Roman"/>
          <w:szCs w:val="24"/>
          <w:lang w:val="en-US"/>
        </w:rPr>
        <w:t>Amazon</w:t>
      </w:r>
      <w:r>
        <w:rPr>
          <w:rFonts w:eastAsia="Times New Roman" w:cs="Times New Roman"/>
          <w:szCs w:val="24"/>
        </w:rPr>
        <w:t xml:space="preserve"> </w:t>
      </w:r>
      <w:r>
        <w:rPr>
          <w:rFonts w:eastAsia="Times New Roman" w:cs="Times New Roman"/>
          <w:szCs w:val="24"/>
          <w:lang w:val="en-US"/>
        </w:rPr>
        <w:t>Web</w:t>
      </w:r>
      <w:r w:rsidRPr="002B7A66">
        <w:rPr>
          <w:rFonts w:eastAsia="Times New Roman" w:cs="Times New Roman"/>
          <w:szCs w:val="24"/>
        </w:rPr>
        <w:t xml:space="preserve"> </w:t>
      </w:r>
      <w:r>
        <w:rPr>
          <w:rFonts w:eastAsia="Times New Roman" w:cs="Times New Roman"/>
          <w:szCs w:val="24"/>
          <w:lang w:val="en-US"/>
        </w:rPr>
        <w:t>Services</w:t>
      </w:r>
      <w:r w:rsidR="006E627C">
        <w:rPr>
          <w:rFonts w:eastAsia="Times New Roman" w:cs="Times New Roman"/>
          <w:szCs w:val="24"/>
        </w:rPr>
        <w:t>»</w:t>
      </w:r>
      <w:r w:rsidRPr="002B7A66">
        <w:rPr>
          <w:rFonts w:eastAsia="Times New Roman" w:cs="Times New Roman"/>
          <w:szCs w:val="24"/>
        </w:rPr>
        <w:t xml:space="preserve"> </w:t>
      </w:r>
      <w:r>
        <w:rPr>
          <w:rFonts w:eastAsia="Times New Roman" w:cs="Times New Roman"/>
          <w:szCs w:val="24"/>
        </w:rPr>
        <w:t xml:space="preserve">και τώρα η </w:t>
      </w:r>
      <w:r w:rsidR="006E627C">
        <w:rPr>
          <w:rFonts w:eastAsia="Times New Roman" w:cs="Times New Roman"/>
          <w:szCs w:val="24"/>
        </w:rPr>
        <w:t>«</w:t>
      </w:r>
      <w:r w:rsidR="006E627C">
        <w:rPr>
          <w:rFonts w:eastAsia="Times New Roman" w:cs="Times New Roman"/>
          <w:szCs w:val="24"/>
          <w:lang w:val="en-US"/>
        </w:rPr>
        <w:t>FACEBOOK</w:t>
      </w:r>
      <w:r w:rsidR="006E627C">
        <w:rPr>
          <w:rFonts w:eastAsia="Times New Roman" w:cs="Times New Roman"/>
          <w:szCs w:val="24"/>
        </w:rPr>
        <w:t>»</w:t>
      </w:r>
      <w:r w:rsidRPr="002B7A66">
        <w:rPr>
          <w:rFonts w:eastAsia="Times New Roman" w:cs="Times New Roman"/>
          <w:szCs w:val="24"/>
        </w:rPr>
        <w:t xml:space="preserve">. </w:t>
      </w:r>
      <w:r>
        <w:rPr>
          <w:rFonts w:eastAsia="Times New Roman" w:cs="Times New Roman"/>
          <w:szCs w:val="24"/>
        </w:rPr>
        <w:t>Σίγουρα ξεχνάω αρκετές ακόμα. Ήρθαν όλοι αυτοί. Είδαν φως και μπήκαν ξαφνικά! Αυτό αφορά και το ΚΙΝΑΛ, γιατί και δικό σας έργο είναι.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Όταν ρώτησα τον κ. Νάσο Ηλιόπουλο σε μια εκπομπή του </w:t>
      </w:r>
      <w:r w:rsidR="006E627C">
        <w:rPr>
          <w:rFonts w:eastAsia="Times New Roman" w:cs="Times New Roman"/>
          <w:szCs w:val="24"/>
        </w:rPr>
        <w:t>«</w:t>
      </w:r>
      <w:r>
        <w:rPr>
          <w:rFonts w:eastAsia="Times New Roman" w:cs="Times New Roman"/>
          <w:szCs w:val="24"/>
        </w:rPr>
        <w:t>ΣΚΑ</w:t>
      </w:r>
      <w:r w:rsidR="006E627C">
        <w:rPr>
          <w:rFonts w:eastAsia="Times New Roman" w:cs="Times New Roman"/>
          <w:szCs w:val="24"/>
        </w:rPr>
        <w:t>Ϊ»</w:t>
      </w:r>
      <w:r>
        <w:rPr>
          <w:rFonts w:eastAsia="Times New Roman" w:cs="Times New Roman"/>
          <w:szCs w:val="24"/>
        </w:rPr>
        <w:t xml:space="preserve">, από τον οποίο έμαθα ότι πληρώνομαι κιόλας σήμερα από την </w:t>
      </w:r>
      <w:r w:rsidR="006E627C">
        <w:rPr>
          <w:rFonts w:eastAsia="Times New Roman" w:cs="Times New Roman"/>
          <w:szCs w:val="24"/>
        </w:rPr>
        <w:t>«</w:t>
      </w:r>
      <w:r>
        <w:rPr>
          <w:rFonts w:eastAsia="Times New Roman" w:cs="Times New Roman"/>
          <w:szCs w:val="24"/>
        </w:rPr>
        <w:t>ΑΥΓΗ</w:t>
      </w:r>
      <w:r w:rsidR="006E627C">
        <w:rPr>
          <w:rFonts w:eastAsia="Times New Roman" w:cs="Times New Roman"/>
          <w:szCs w:val="24"/>
        </w:rPr>
        <w:t>»</w:t>
      </w:r>
      <w:r>
        <w:rPr>
          <w:rFonts w:eastAsia="Times New Roman" w:cs="Times New Roman"/>
          <w:szCs w:val="24"/>
        </w:rPr>
        <w:t xml:space="preserve"> και το </w:t>
      </w:r>
      <w:r w:rsidR="006E627C">
        <w:rPr>
          <w:rFonts w:eastAsia="Times New Roman" w:cs="Times New Roman"/>
          <w:szCs w:val="24"/>
        </w:rPr>
        <w:t>«</w:t>
      </w:r>
      <w:r>
        <w:rPr>
          <w:rFonts w:eastAsia="Times New Roman" w:cs="Times New Roman"/>
          <w:szCs w:val="24"/>
          <w:lang w:val="en-US"/>
        </w:rPr>
        <w:t>DOCUMENTO</w:t>
      </w:r>
      <w:r w:rsidR="006E627C">
        <w:rPr>
          <w:rFonts w:eastAsia="Times New Roman" w:cs="Times New Roman"/>
          <w:szCs w:val="24"/>
        </w:rPr>
        <w:t>»</w:t>
      </w:r>
      <w:r>
        <w:rPr>
          <w:rFonts w:eastAsia="Times New Roman" w:cs="Times New Roman"/>
          <w:szCs w:val="24"/>
        </w:rPr>
        <w:t>: «Πείτε μου, κύριε Ηλιόπουλε, μία επένδυση που έφερε ο ΣΥΡΙΖΑ τα πέντε χρόνια που ήσασταν κυβέρνηση»…</w:t>
      </w:r>
    </w:p>
    <w:p w:rsidR="005B5C2F" w:rsidRDefault="00144DBB">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Δεν ξέρετε; Η «ΠΑΠΑΣΤΡΑΤΟΣ» σας λέει κάτι;</w:t>
      </w:r>
    </w:p>
    <w:p w:rsidR="009B1533" w:rsidRDefault="00F93039">
      <w:pPr>
        <w:spacing w:line="600" w:lineRule="auto"/>
        <w:ind w:firstLine="720"/>
        <w:jc w:val="both"/>
        <w:rPr>
          <w:rFonts w:eastAsia="Times New Roman" w:cs="Times New Roman"/>
          <w:szCs w:val="24"/>
        </w:rPr>
      </w:pPr>
      <w:r w:rsidRPr="002B7A66">
        <w:rPr>
          <w:rFonts w:eastAsia="Times New Roman" w:cs="Times New Roman"/>
          <w:b/>
          <w:szCs w:val="24"/>
        </w:rPr>
        <w:lastRenderedPageBreak/>
        <w:t>ΣΠΥΡΙΔΩΝ</w:t>
      </w:r>
      <w:r w:rsidR="006E627C">
        <w:rPr>
          <w:rFonts w:eastAsia="Times New Roman" w:cs="Times New Roman"/>
          <w:b/>
          <w:szCs w:val="24"/>
        </w:rPr>
        <w:t xml:space="preserve"> </w:t>
      </w:r>
      <w:r w:rsidRPr="002B7A66">
        <w:rPr>
          <w:rFonts w:eastAsia="Times New Roman" w:cs="Times New Roman"/>
          <w:b/>
          <w:szCs w:val="24"/>
        </w:rPr>
        <w:t>-</w:t>
      </w:r>
      <w:r w:rsidR="006E627C">
        <w:rPr>
          <w:rFonts w:eastAsia="Times New Roman" w:cs="Times New Roman"/>
          <w:b/>
          <w:szCs w:val="24"/>
        </w:rPr>
        <w:t xml:space="preserve"> </w:t>
      </w:r>
      <w:r w:rsidRPr="002B7A66">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Για την «ΠΑΠΑΣΤΡΑΤΟΣ», κύριε, επειδή με προκαλέσατε και την πατήσατε κι εσείς σαν τον Νάσο Ηλιόπουλο, η συμφωνία κλείστηκε στο γραφείο του Αντώνη Σαμαρά Πρωθυπουργού με εμένα παρόντα ως Υπουργού Υγείας της Ελλάδος. Αφήστε τον πώς έκλεισε η «ΠΑΠΑΣΤΡΑΤΟΣ».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λέει, λοιπόν, ο κ. Νάσος Ηλιόπουλος και το βίντεο είναι στη διάθεσή σας: </w:t>
      </w:r>
      <w:r w:rsidR="000D3A99">
        <w:rPr>
          <w:rFonts w:eastAsia="Times New Roman" w:cs="Times New Roman"/>
          <w:szCs w:val="24"/>
        </w:rPr>
        <w:t>«</w:t>
      </w:r>
      <w:r>
        <w:rPr>
          <w:rFonts w:eastAsia="Times New Roman" w:cs="Times New Roman"/>
          <w:szCs w:val="24"/>
        </w:rPr>
        <w:t xml:space="preserve">Η </w:t>
      </w:r>
      <w:r w:rsidR="006E627C">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sidR="000D3A99">
        <w:rPr>
          <w:rFonts w:eastAsia="Times New Roman" w:cs="Times New Roman"/>
          <w:szCs w:val="24"/>
        </w:rPr>
        <w:t>»</w:t>
      </w:r>
      <w:r>
        <w:rPr>
          <w:rFonts w:eastAsia="Times New Roman" w:cs="Times New Roman"/>
          <w:szCs w:val="24"/>
        </w:rPr>
        <w:t xml:space="preserve">. Γέλαγε και ο κάμεραμαν στον </w:t>
      </w:r>
      <w:r w:rsidR="006E627C">
        <w:rPr>
          <w:rFonts w:eastAsia="Times New Roman" w:cs="Times New Roman"/>
          <w:szCs w:val="24"/>
        </w:rPr>
        <w:t>«</w:t>
      </w:r>
      <w:r>
        <w:rPr>
          <w:rFonts w:eastAsia="Times New Roman" w:cs="Times New Roman"/>
          <w:szCs w:val="24"/>
        </w:rPr>
        <w:t>ΣΚΑ</w:t>
      </w:r>
      <w:r w:rsidR="006E627C">
        <w:rPr>
          <w:rFonts w:eastAsia="Times New Roman" w:cs="Times New Roman"/>
          <w:szCs w:val="24"/>
        </w:rPr>
        <w:t>Ϊ»</w:t>
      </w:r>
      <w:r>
        <w:rPr>
          <w:rFonts w:eastAsia="Times New Roman" w:cs="Times New Roman"/>
          <w:szCs w:val="24"/>
        </w:rPr>
        <w:t xml:space="preserve">! Διότι θυμίζω ότι όταν ο Σαμαράς και η </w:t>
      </w:r>
      <w:r w:rsidR="006E627C">
        <w:rPr>
          <w:rFonts w:eastAsia="Times New Roman" w:cs="Times New Roman"/>
          <w:szCs w:val="24"/>
        </w:rPr>
        <w:t>κ</w:t>
      </w:r>
      <w:r>
        <w:rPr>
          <w:rFonts w:eastAsia="Times New Roman" w:cs="Times New Roman"/>
          <w:szCs w:val="24"/>
        </w:rPr>
        <w:t>υβέρνηση Σαμαρά</w:t>
      </w:r>
      <w:r w:rsidR="006E627C">
        <w:rPr>
          <w:rFonts w:eastAsia="Times New Roman" w:cs="Times New Roman"/>
          <w:szCs w:val="24"/>
        </w:rPr>
        <w:t xml:space="preserve"> </w:t>
      </w:r>
      <w:r>
        <w:rPr>
          <w:rFonts w:eastAsia="Times New Roman" w:cs="Times New Roman"/>
          <w:szCs w:val="24"/>
        </w:rPr>
        <w:t>-</w:t>
      </w:r>
      <w:r w:rsidR="006E627C">
        <w:rPr>
          <w:rFonts w:eastAsia="Times New Roman" w:cs="Times New Roman"/>
          <w:szCs w:val="24"/>
        </w:rPr>
        <w:t xml:space="preserve"> </w:t>
      </w:r>
      <w:r>
        <w:rPr>
          <w:rFonts w:eastAsia="Times New Roman" w:cs="Times New Roman"/>
          <w:szCs w:val="24"/>
        </w:rPr>
        <w:t xml:space="preserve">Βενιζέλου, κύριοι του ΚΙΝΑΛ, υπογράψαμε τη </w:t>
      </w:r>
      <w:r w:rsidR="006E627C">
        <w:rPr>
          <w:rFonts w:eastAsia="Times New Roman" w:cs="Times New Roman"/>
          <w:szCs w:val="24"/>
        </w:rPr>
        <w:t>«</w:t>
      </w:r>
      <w:r>
        <w:rPr>
          <w:rFonts w:eastAsia="Times New Roman" w:cs="Times New Roman"/>
          <w:szCs w:val="24"/>
          <w:lang w:val="en-US"/>
        </w:rPr>
        <w:t>FRAPORT</w:t>
      </w:r>
      <w:r w:rsidR="006E627C">
        <w:rPr>
          <w:rFonts w:eastAsia="Times New Roman" w:cs="Times New Roman"/>
          <w:szCs w:val="24"/>
        </w:rPr>
        <w:t>»</w:t>
      </w:r>
      <w:r>
        <w:rPr>
          <w:rFonts w:eastAsia="Times New Roman" w:cs="Times New Roman"/>
          <w:szCs w:val="24"/>
        </w:rPr>
        <w:t xml:space="preserve"> και κάναμε τη σύμβαση σε αυτή τη Βουλή, ο ΣΥΡΙΖΑ όχι μόνο καταψηφίζανε, αλλά μας κατηγόρησαν ότι τα ξεπουλάμε στους Γερμανούς και ότι είμαστε γερμανοτσολιάδες. Και αφού έκαναν αυτά που μας λέγανε και έλεγε ο γνωστός μου φίλος</w:t>
      </w:r>
      <w:r w:rsidR="006E627C">
        <w:rPr>
          <w:rFonts w:eastAsia="Times New Roman" w:cs="Times New Roman"/>
          <w:szCs w:val="24"/>
        </w:rPr>
        <w:t>:</w:t>
      </w:r>
      <w:r>
        <w:rPr>
          <w:rFonts w:eastAsia="Times New Roman" w:cs="Times New Roman"/>
          <w:szCs w:val="24"/>
        </w:rPr>
        <w:t xml:space="preserve"> «Θα βάλω το κορμί μου μπροστά για να μην πάρουν οι Γερμανοί το Αεροδρόμιο των Χανίων», δήλωση του </w:t>
      </w:r>
      <w:proofErr w:type="spellStart"/>
      <w:r>
        <w:rPr>
          <w:rFonts w:eastAsia="Times New Roman" w:cs="Times New Roman"/>
          <w:szCs w:val="24"/>
        </w:rPr>
        <w:t>Πολάκη</w:t>
      </w:r>
      <w:proofErr w:type="spellEnd"/>
      <w:r>
        <w:rPr>
          <w:rFonts w:eastAsia="Times New Roman" w:cs="Times New Roman"/>
          <w:szCs w:val="24"/>
        </w:rPr>
        <w:t xml:space="preserve"> είναι αυτή, μετά ήρθαν ως κυβέρνηση και πουλήσαν το </w:t>
      </w:r>
      <w:r w:rsidR="006E627C">
        <w:rPr>
          <w:rFonts w:eastAsia="Times New Roman" w:cs="Times New Roman"/>
          <w:szCs w:val="24"/>
        </w:rPr>
        <w:t>α</w:t>
      </w:r>
      <w:r>
        <w:rPr>
          <w:rFonts w:eastAsia="Times New Roman" w:cs="Times New Roman"/>
          <w:szCs w:val="24"/>
        </w:rPr>
        <w:t xml:space="preserve">εροδρόμιο στη </w:t>
      </w:r>
      <w:r w:rsidR="006E627C">
        <w:rPr>
          <w:rFonts w:eastAsia="Times New Roman" w:cs="Times New Roman"/>
          <w:szCs w:val="24"/>
        </w:rPr>
        <w:t>«</w:t>
      </w:r>
      <w:r>
        <w:rPr>
          <w:rFonts w:eastAsia="Times New Roman" w:cs="Times New Roman"/>
          <w:szCs w:val="24"/>
          <w:lang w:val="en-US"/>
        </w:rPr>
        <w:t>FRAPORT</w:t>
      </w:r>
      <w:r w:rsidR="006E627C">
        <w:rPr>
          <w:rFonts w:eastAsia="Times New Roman" w:cs="Times New Roman"/>
          <w:szCs w:val="24"/>
        </w:rPr>
        <w:t>»</w:t>
      </w:r>
      <w:r>
        <w:rPr>
          <w:rFonts w:eastAsia="Times New Roman" w:cs="Times New Roman"/>
          <w:szCs w:val="24"/>
        </w:rPr>
        <w:t xml:space="preserve">. Γελάει ο κύριος του ΚΚΕ και δίκιο έχει. Και όχι μόνο πουλήσαν </w:t>
      </w:r>
      <w:r w:rsidR="006E627C">
        <w:rPr>
          <w:rFonts w:eastAsia="Times New Roman" w:cs="Times New Roman"/>
          <w:szCs w:val="24"/>
        </w:rPr>
        <w:t>α</w:t>
      </w:r>
      <w:r>
        <w:rPr>
          <w:rFonts w:eastAsia="Times New Roman" w:cs="Times New Roman"/>
          <w:szCs w:val="24"/>
        </w:rPr>
        <w:t xml:space="preserve">εροδρόμιο στη </w:t>
      </w:r>
      <w:r w:rsidR="006E627C">
        <w:rPr>
          <w:rFonts w:eastAsia="Times New Roman" w:cs="Times New Roman"/>
          <w:szCs w:val="24"/>
        </w:rPr>
        <w:t>«</w:t>
      </w:r>
      <w:r>
        <w:rPr>
          <w:rFonts w:eastAsia="Times New Roman" w:cs="Times New Roman"/>
          <w:szCs w:val="24"/>
          <w:lang w:val="en-US"/>
        </w:rPr>
        <w:t>FRAPORT</w:t>
      </w:r>
      <w:r w:rsidR="006E627C">
        <w:rPr>
          <w:rFonts w:eastAsia="Times New Roman" w:cs="Times New Roman"/>
          <w:szCs w:val="24"/>
        </w:rPr>
        <w:t>»</w:t>
      </w:r>
      <w:r>
        <w:rPr>
          <w:rFonts w:eastAsia="Times New Roman" w:cs="Times New Roman"/>
          <w:szCs w:val="24"/>
        </w:rPr>
        <w:t xml:space="preserve">, αλλά το διαφημίζουν και σαν δική τους επένδυση! Καταλαβαίνετε τώρα για τι μιλάμε;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Κι έβγαλαν μετά ανακοίνωση, όταν έφυγα, μια χρονιά που είχαν αύξηση στις επενδύσεις σε ποσό και ήταν η χρονιά που είχαν βάλει τα λεφτά οι Γερμανοί.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Άρα όταν ανέλαβα το Υπουργείο Ανάπτυξης στον δείκτη που μετράει όλες τις χώρες της Ευρώπης, πενήντα μία χώρες, στον δίκτυο άμεσων ξένων επενδύσεων, -αυτός ο δείκτης που μετράει επενδύσεις μόνο άνω των 150 εκατομμυρίων ευρώ- ήμασταν στη θέση τρι</w:t>
      </w:r>
      <w:r w:rsidR="009A3BFE">
        <w:rPr>
          <w:rFonts w:eastAsia="Times New Roman" w:cs="Times New Roman"/>
          <w:szCs w:val="24"/>
        </w:rPr>
        <w:t>ά</w:t>
      </w:r>
      <w:r>
        <w:rPr>
          <w:rFonts w:eastAsia="Times New Roman" w:cs="Times New Roman"/>
          <w:szCs w:val="24"/>
        </w:rPr>
        <w:t>ντα</w:t>
      </w:r>
      <w:r w:rsidR="009A3BFE">
        <w:rPr>
          <w:rFonts w:eastAsia="Times New Roman" w:cs="Times New Roman"/>
          <w:szCs w:val="24"/>
        </w:rPr>
        <w:t xml:space="preserve"> </w:t>
      </w:r>
      <w:r>
        <w:rPr>
          <w:rFonts w:eastAsia="Times New Roman" w:cs="Times New Roman"/>
          <w:szCs w:val="24"/>
        </w:rPr>
        <w:t>πέντε. Από τις πενήντα μία ήμασταν στο τρι</w:t>
      </w:r>
      <w:r w:rsidR="009A3BFE">
        <w:rPr>
          <w:rFonts w:eastAsia="Times New Roman" w:cs="Times New Roman"/>
          <w:szCs w:val="24"/>
        </w:rPr>
        <w:t>ά</w:t>
      </w:r>
      <w:r>
        <w:rPr>
          <w:rFonts w:eastAsia="Times New Roman" w:cs="Times New Roman"/>
          <w:szCs w:val="24"/>
        </w:rPr>
        <w:t>ντα</w:t>
      </w:r>
      <w:r w:rsidR="009A3BFE">
        <w:rPr>
          <w:rFonts w:eastAsia="Times New Roman" w:cs="Times New Roman"/>
          <w:szCs w:val="24"/>
        </w:rPr>
        <w:t xml:space="preserve"> </w:t>
      </w:r>
      <w:r>
        <w:rPr>
          <w:rFonts w:eastAsia="Times New Roman" w:cs="Times New Roman"/>
          <w:szCs w:val="24"/>
        </w:rPr>
        <w:t xml:space="preserve">πέντε.  Σήμερα είμαστε στην πρώτη δεκάδα.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Αν βάλετε το μυαλό σας να δουλέψει και να καταλάβετε πόση δουλειά έχει από πίσω να πας από τη θέση τρι</w:t>
      </w:r>
      <w:r w:rsidR="009A3BFE">
        <w:rPr>
          <w:rFonts w:eastAsia="Times New Roman" w:cs="Times New Roman"/>
          <w:szCs w:val="24"/>
        </w:rPr>
        <w:t>ά</w:t>
      </w:r>
      <w:r>
        <w:rPr>
          <w:rFonts w:eastAsia="Times New Roman" w:cs="Times New Roman"/>
          <w:szCs w:val="24"/>
        </w:rPr>
        <w:t>ντα</w:t>
      </w:r>
      <w:r w:rsidR="009A3BFE">
        <w:rPr>
          <w:rFonts w:eastAsia="Times New Roman" w:cs="Times New Roman"/>
          <w:szCs w:val="24"/>
        </w:rPr>
        <w:t xml:space="preserve"> </w:t>
      </w:r>
      <w:r>
        <w:rPr>
          <w:rFonts w:eastAsia="Times New Roman" w:cs="Times New Roman"/>
          <w:szCs w:val="24"/>
        </w:rPr>
        <w:t xml:space="preserve">πέντε στην πρώτη δεκάδα, εάν δεν με καλέσετε και στην Κουμουνδούρου να </w:t>
      </w:r>
      <w:r w:rsidR="009A3BFE">
        <w:rPr>
          <w:rFonts w:eastAsia="Times New Roman" w:cs="Times New Roman"/>
          <w:szCs w:val="24"/>
        </w:rPr>
        <w:t>σ</w:t>
      </w:r>
      <w:r>
        <w:rPr>
          <w:rFonts w:eastAsia="Times New Roman" w:cs="Times New Roman"/>
          <w:szCs w:val="24"/>
        </w:rPr>
        <w:t xml:space="preserve">ας κάνω φροντιστήριο για το πώς γίνεται, πολύ ευχαρίστως. Δεν γίνεται με τοξικότητα. Δεν γίνεται με σόου στη Βουλή. Δεν γίνεται με αμφισβήτηση της δικαιοσύνης. Δεν γίνεται με ύβρεις στους πολιτικούς αντιπάλους. Δεν είναι μια σκευωρίες </w:t>
      </w:r>
      <w:r w:rsidR="006E627C">
        <w:rPr>
          <w:rFonts w:eastAsia="Times New Roman" w:cs="Times New Roman"/>
          <w:szCs w:val="24"/>
        </w:rPr>
        <w:t>«</w:t>
      </w:r>
      <w:r w:rsidR="006E627C">
        <w:rPr>
          <w:rFonts w:eastAsia="Times New Roman" w:cs="Times New Roman"/>
          <w:szCs w:val="24"/>
          <w:lang w:val="en-US"/>
        </w:rPr>
        <w:t>NOVARTIS</w:t>
      </w:r>
      <w:r w:rsidR="006E627C">
        <w:rPr>
          <w:rFonts w:eastAsia="Times New Roman" w:cs="Times New Roman"/>
          <w:szCs w:val="24"/>
        </w:rPr>
        <w:t>»</w:t>
      </w:r>
      <w:r>
        <w:rPr>
          <w:rFonts w:eastAsia="Times New Roman" w:cs="Times New Roman"/>
          <w:szCs w:val="24"/>
        </w:rPr>
        <w:t>. Γίνεται με δουλειά</w:t>
      </w:r>
      <w:r w:rsidRPr="005C36E1">
        <w:rPr>
          <w:rFonts w:eastAsia="Times New Roman" w:cs="Times New Roman"/>
          <w:szCs w:val="24"/>
        </w:rPr>
        <w:t xml:space="preserve">, </w:t>
      </w:r>
      <w:r>
        <w:rPr>
          <w:rFonts w:eastAsia="Times New Roman" w:cs="Times New Roman"/>
          <w:szCs w:val="24"/>
        </w:rPr>
        <w:t xml:space="preserve">με καλό επενδυτικό κλίμα, με πολιτική σταθερότητα, με χαμηλή φορολογία, με μείωση του ΕΝΦΙΑ. Με αυτά γίνεται, αλλιώς μένεις στη μιζέρια.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το μεγάλο ερώτημα που θα απαντηθεί από τον ελληνικό λαό στις επόμενες εκλογές αυτό τελικά θα είναι: Θέλουμε να επιστρέψουμε στην μιζέρια ή θέλουμε να είμαστε στην Ελλάδα της προόδου των νέων θέσεων εργασίας, των μεγάλων ξένων επενδύσεων που μας βάζουν στον παγκόσμιο χάρτη;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για να μην αρχίσουν τα σενάρια περί εκλογών, εμείς λέμε πάντα στο τέλος της τετραετίας. Οι νόμοι που ψηφίζουμε γίνονται για να έχουν προλάβει </w:t>
      </w:r>
      <w:r>
        <w:rPr>
          <w:rFonts w:eastAsia="Times New Roman" w:cs="Times New Roman"/>
          <w:szCs w:val="24"/>
        </w:rPr>
        <w:lastRenderedPageBreak/>
        <w:t xml:space="preserve">να λειτουργήσουν με το τέλος της τετραετίας και να είναι εύκολο για τον ελληνικό λαό να δει τη διαφορά, να κάνει τη σύγκριση και να κάνει την επιλογή του!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9B1533" w:rsidRDefault="00F93039">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ευχαριστώ, κύριε Υπουργέ.</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Κυρία Πρόεδρε, μπορώ να έχω τον λόγο; </w:t>
      </w:r>
    </w:p>
    <w:p w:rsidR="009B1533" w:rsidRDefault="00F93039">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Κύριε συνάδελφε, νομίζω ότι ολοκληρώθηκε η συζήτηση. Είπατε αυτό που θέλετε, είπε και ο κύριος Υπουργός. Πρέπει να προχωρήσει ο κατάλογος γιατί περιμένουν οι συνάδελφοι εδώ και αρκετή ώρα. Στη δευτερολογία σας ό,τι θέλετε θα το πείτε.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της Νέας Δημοκρατίας ο κ. </w:t>
      </w:r>
      <w:proofErr w:type="spellStart"/>
      <w:r>
        <w:rPr>
          <w:rFonts w:eastAsia="Times New Roman" w:cs="Times New Roman"/>
          <w:szCs w:val="24"/>
        </w:rPr>
        <w:t>Μαραβέγιας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κυρία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Βουλή την Κυριακή δεν απέρριψε απλά ακόμα μία πρόταση δυσπιστίας του ΣΥΡΙΖΑ. Απέρριψε και τον λαϊκισμό και τις </w:t>
      </w:r>
      <w:proofErr w:type="spellStart"/>
      <w:r>
        <w:rPr>
          <w:rFonts w:eastAsia="Times New Roman" w:cs="Times New Roman"/>
          <w:szCs w:val="24"/>
        </w:rPr>
        <w:t>τρας</w:t>
      </w:r>
      <w:proofErr w:type="spellEnd"/>
      <w:r>
        <w:rPr>
          <w:rFonts w:eastAsia="Times New Roman" w:cs="Times New Roman"/>
          <w:szCs w:val="24"/>
        </w:rPr>
        <w:t xml:space="preserve"> </w:t>
      </w:r>
      <w:proofErr w:type="spellStart"/>
      <w:r>
        <w:rPr>
          <w:rFonts w:eastAsia="Times New Roman" w:cs="Times New Roman"/>
          <w:szCs w:val="24"/>
        </w:rPr>
        <w:t>περσόνες</w:t>
      </w:r>
      <w:proofErr w:type="spellEnd"/>
      <w:r>
        <w:rPr>
          <w:rFonts w:eastAsia="Times New Roman" w:cs="Times New Roman"/>
          <w:szCs w:val="24"/>
        </w:rPr>
        <w:t xml:space="preserve">. Απέρριψε την ανυπαρξία προτάσεων για το μέλλον. Απέρριψε την ομφαλοσκόπηση της αντιπολίτευσης και την ενασχόλησή της με εσωτερικά </w:t>
      </w:r>
      <w:r>
        <w:rPr>
          <w:rFonts w:eastAsia="Times New Roman" w:cs="Times New Roman"/>
          <w:szCs w:val="24"/>
        </w:rPr>
        <w:lastRenderedPageBreak/>
        <w:t xml:space="preserve">κομματικά προβλήματα. Και τα απέρριψε απλά γιατί δεν αφορούν την κοινωνία, γιατί απλά αποδεικνύουν για ακόμα μια φορά την αδυναμία, ιδιαίτερα του ΣΥΡΙΖΑ να πει έστω δύο χρήσιμα πράγματα και να βάλει στη σειρά δύο λέξεις και δύο προτάσεις τη μία πίσω από την άλλη.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χαρακτηριστικό παράδειγμα είναι η οικονομία. Επί τρεις μέρες ο ΣΥΡΙΖΑ δεν μπόρεσε να πει ούτε μία λέξη για τις αναπτυξιακές πολιτικές της πατρίδας μας, για την αύξηση του ΑΕΠ άνω του 8% που καταγράφηκε το 2021, για τις νέες επενδύσεις, όπως είπε προηγουμένως και ο Υπουργός, που ήρθαν αλλά και που συνεχίζουν να έρχονται, όπως αυτές από την επενδυτική τράπεζα την </w:t>
      </w:r>
      <w:r w:rsidR="006E627C">
        <w:rPr>
          <w:rFonts w:eastAsia="Times New Roman" w:cs="Times New Roman"/>
          <w:szCs w:val="24"/>
        </w:rPr>
        <w:t>«</w:t>
      </w:r>
      <w:r>
        <w:rPr>
          <w:rFonts w:eastAsia="Times New Roman" w:cs="Times New Roman"/>
          <w:szCs w:val="24"/>
          <w:lang w:val="en-US"/>
        </w:rPr>
        <w:t>JP</w:t>
      </w:r>
      <w:r w:rsidRPr="005C36E1">
        <w:rPr>
          <w:rFonts w:eastAsia="Times New Roman" w:cs="Times New Roman"/>
          <w:szCs w:val="24"/>
        </w:rPr>
        <w:t xml:space="preserve"> </w:t>
      </w:r>
      <w:r w:rsidR="006E627C">
        <w:rPr>
          <w:rFonts w:eastAsia="Times New Roman" w:cs="Times New Roman"/>
          <w:szCs w:val="24"/>
          <w:lang w:val="en-US"/>
        </w:rPr>
        <w:t>MORGAN</w:t>
      </w:r>
      <w:r w:rsidR="006E627C">
        <w:rPr>
          <w:rFonts w:eastAsia="Times New Roman" w:cs="Times New Roman"/>
          <w:szCs w:val="24"/>
        </w:rPr>
        <w:t>»</w:t>
      </w:r>
      <w:r>
        <w:rPr>
          <w:rFonts w:eastAsia="Times New Roman" w:cs="Times New Roman"/>
          <w:szCs w:val="24"/>
        </w:rPr>
        <w:t xml:space="preserve"> και διεθνών τεχνολογικών κολοσσών, όπως η </w:t>
      </w:r>
      <w:r w:rsidR="006E627C">
        <w:rPr>
          <w:rFonts w:eastAsia="Times New Roman" w:cs="Times New Roman"/>
          <w:szCs w:val="24"/>
        </w:rPr>
        <w:t>«</w:t>
      </w:r>
      <w:r w:rsidR="006E627C">
        <w:rPr>
          <w:rFonts w:eastAsia="Times New Roman" w:cs="Times New Roman"/>
          <w:szCs w:val="24"/>
          <w:lang w:val="en-US"/>
        </w:rPr>
        <w:t>MICROSOFT</w:t>
      </w:r>
      <w:r w:rsidR="006E627C">
        <w:rPr>
          <w:rFonts w:eastAsia="Times New Roman" w:cs="Times New Roman"/>
          <w:szCs w:val="24"/>
        </w:rPr>
        <w:t>»</w:t>
      </w:r>
      <w:r>
        <w:rPr>
          <w:rFonts w:eastAsia="Times New Roman" w:cs="Times New Roman"/>
          <w:szCs w:val="24"/>
        </w:rPr>
        <w:t xml:space="preserve">, η </w:t>
      </w:r>
      <w:r w:rsidR="006E627C">
        <w:rPr>
          <w:rFonts w:eastAsia="Times New Roman" w:cs="Times New Roman"/>
          <w:szCs w:val="24"/>
        </w:rPr>
        <w:t>«</w:t>
      </w:r>
      <w:r w:rsidR="006E627C">
        <w:rPr>
          <w:rFonts w:eastAsia="Times New Roman" w:cs="Times New Roman"/>
          <w:szCs w:val="24"/>
          <w:lang w:val="en-US"/>
        </w:rPr>
        <w:t>PFIZER</w:t>
      </w:r>
      <w:r w:rsidR="006E627C">
        <w:rPr>
          <w:rFonts w:eastAsia="Times New Roman" w:cs="Times New Roman"/>
          <w:szCs w:val="24"/>
        </w:rPr>
        <w:t>»</w:t>
      </w:r>
      <w:r>
        <w:rPr>
          <w:rFonts w:eastAsia="Times New Roman" w:cs="Times New Roman"/>
          <w:szCs w:val="24"/>
        </w:rPr>
        <w:t xml:space="preserve">, η </w:t>
      </w:r>
      <w:r w:rsidR="006E627C">
        <w:rPr>
          <w:rFonts w:eastAsia="Times New Roman" w:cs="Times New Roman"/>
          <w:szCs w:val="24"/>
        </w:rPr>
        <w:t>«</w:t>
      </w:r>
      <w:r w:rsidR="006E627C">
        <w:rPr>
          <w:rFonts w:eastAsia="Times New Roman" w:cs="Times New Roman"/>
          <w:szCs w:val="24"/>
          <w:lang w:val="en-US"/>
        </w:rPr>
        <w:t>AMAZON</w:t>
      </w:r>
      <w:r w:rsidR="006E627C">
        <w:rPr>
          <w:rFonts w:eastAsia="Times New Roman" w:cs="Times New Roman"/>
          <w:szCs w:val="24"/>
        </w:rPr>
        <w:t>»</w:t>
      </w:r>
      <w:r>
        <w:rPr>
          <w:rFonts w:eastAsia="Times New Roman" w:cs="Times New Roman"/>
          <w:szCs w:val="24"/>
        </w:rPr>
        <w:t xml:space="preserve"> και τόσες άλλες.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Μόνο η πρόσφατη συμμετοχή</w:t>
      </w:r>
      <w:r w:rsidRPr="006F2B1E">
        <w:rPr>
          <w:rFonts w:eastAsia="Times New Roman" w:cs="Times New Roman"/>
          <w:szCs w:val="24"/>
        </w:rPr>
        <w:t xml:space="preserve"> </w:t>
      </w:r>
      <w:r w:rsidR="006E627C">
        <w:rPr>
          <w:rFonts w:eastAsia="Times New Roman" w:cs="Times New Roman"/>
          <w:szCs w:val="24"/>
        </w:rPr>
        <w:t>«</w:t>
      </w:r>
      <w:r>
        <w:rPr>
          <w:rFonts w:eastAsia="Times New Roman" w:cs="Times New Roman"/>
          <w:szCs w:val="24"/>
          <w:lang w:val="en-US"/>
        </w:rPr>
        <w:t>JP</w:t>
      </w:r>
      <w:r w:rsidRPr="006F2B1E">
        <w:rPr>
          <w:rFonts w:eastAsia="Times New Roman" w:cs="Times New Roman"/>
          <w:szCs w:val="24"/>
        </w:rPr>
        <w:t xml:space="preserve"> </w:t>
      </w:r>
      <w:r>
        <w:rPr>
          <w:rFonts w:eastAsia="Times New Roman" w:cs="Times New Roman"/>
          <w:szCs w:val="24"/>
          <w:lang w:val="en-US"/>
        </w:rPr>
        <w:t>M</w:t>
      </w:r>
      <w:r w:rsidRPr="006F2B1E">
        <w:rPr>
          <w:rFonts w:eastAsia="Times New Roman" w:cs="Times New Roman"/>
          <w:szCs w:val="24"/>
        </w:rPr>
        <w:t>Ο</w:t>
      </w:r>
      <w:r>
        <w:rPr>
          <w:rFonts w:eastAsia="Times New Roman" w:cs="Times New Roman"/>
          <w:szCs w:val="24"/>
          <w:lang w:val="en-US"/>
        </w:rPr>
        <w:t>RGAN</w:t>
      </w:r>
      <w:r w:rsidR="006E627C">
        <w:rPr>
          <w:rFonts w:eastAsia="Times New Roman" w:cs="Times New Roman"/>
          <w:szCs w:val="24"/>
        </w:rPr>
        <w:t>»</w:t>
      </w:r>
      <w:r>
        <w:rPr>
          <w:rFonts w:eastAsia="Times New Roman" w:cs="Times New Roman"/>
          <w:szCs w:val="24"/>
        </w:rPr>
        <w:t xml:space="preserve"> ξεπερνά το 1 δι</w:t>
      </w:r>
      <w:r w:rsidR="006E627C">
        <w:rPr>
          <w:rFonts w:eastAsia="Times New Roman" w:cs="Times New Roman"/>
          <w:szCs w:val="24"/>
        </w:rPr>
        <w:t>σεκατομμύριο</w:t>
      </w:r>
      <w:r>
        <w:rPr>
          <w:rFonts w:eastAsia="Times New Roman" w:cs="Times New Roman"/>
          <w:szCs w:val="24"/>
        </w:rPr>
        <w:t xml:space="preserve"> ευρώ και αφορά πέραν από την ψηφιακή τραπεζική και την έρευνα σε </w:t>
      </w:r>
      <w:proofErr w:type="spellStart"/>
      <w:r>
        <w:rPr>
          <w:rFonts w:eastAsia="Times New Roman" w:cs="Times New Roman"/>
          <w:szCs w:val="24"/>
        </w:rPr>
        <w:t>κρυπτονομίσματα</w:t>
      </w:r>
      <w:proofErr w:type="spellEnd"/>
      <w:r>
        <w:rPr>
          <w:rFonts w:eastAsia="Times New Roman" w:cs="Times New Roman"/>
          <w:szCs w:val="24"/>
        </w:rPr>
        <w:t xml:space="preserve">, νέες μορφές ηλεκτρονικών πληρωμών για τις οποίες θα αναπτυχθεί και στην Ελλάδα ένα </w:t>
      </w:r>
      <w:r>
        <w:rPr>
          <w:rFonts w:eastAsia="Times New Roman" w:cs="Times New Roman"/>
          <w:szCs w:val="24"/>
          <w:lang w:val="en-US"/>
        </w:rPr>
        <w:t>hub</w:t>
      </w:r>
      <w:r>
        <w:rPr>
          <w:rFonts w:eastAsia="Times New Roman" w:cs="Times New Roman"/>
          <w:szCs w:val="24"/>
        </w:rPr>
        <w:t xml:space="preserve"> τεχνολογικών εφαρμογών διεθνούς εμβέλειας</w:t>
      </w:r>
      <w:r w:rsidRPr="006F2B1E">
        <w:rPr>
          <w:rFonts w:eastAsia="Times New Roman" w:cs="Times New Roman"/>
          <w:szCs w:val="24"/>
        </w:rPr>
        <w:t>.</w:t>
      </w:r>
      <w:r>
        <w:rPr>
          <w:rFonts w:eastAsia="Times New Roman" w:cs="Times New Roman"/>
          <w:szCs w:val="24"/>
        </w:rPr>
        <w:t xml:space="preserve"> Και για αυτό</w:t>
      </w:r>
      <w:r w:rsidR="002A5255">
        <w:rPr>
          <w:rFonts w:eastAsia="Times New Roman" w:cs="Times New Roman"/>
          <w:szCs w:val="24"/>
        </w:rPr>
        <w:t>ν</w:t>
      </w:r>
      <w:r>
        <w:rPr>
          <w:rFonts w:eastAsia="Times New Roman" w:cs="Times New Roman"/>
          <w:szCs w:val="24"/>
        </w:rPr>
        <w:t xml:space="preserve"> τον λόγο, κύριε Υπουργέ, η συζήτηση για το</w:t>
      </w:r>
      <w:r w:rsidR="002A5255">
        <w:rPr>
          <w:rFonts w:eastAsia="Times New Roman" w:cs="Times New Roman"/>
          <w:szCs w:val="24"/>
        </w:rPr>
        <w:t>ν</w:t>
      </w:r>
      <w:r>
        <w:rPr>
          <w:rFonts w:eastAsia="Times New Roman" w:cs="Times New Roman"/>
          <w:szCs w:val="24"/>
        </w:rPr>
        <w:t xml:space="preserve"> νέο αναπτυξιακό νόμο αποτελεί ευκαιρία για τη Νέα Δημοκρατία να παρουσιάσει το αύριο που αρχίζουμε ήδη να χτίζουμε από σήμερα. Να μιλήσουμε στους πολίτες για τις ευκαιρίες που ανοίγονται σε όλους</w:t>
      </w:r>
      <w:r w:rsidRPr="00E24A8B">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lastRenderedPageBreak/>
        <w:t xml:space="preserve">ευημερία όλων, ψηφίζοντας συγκεκριμένα μέτρα τα οποία θα διατηρήσουν στην Ελλάδα την ισχυρή ανάπτυξη που στηρίζει το παρόν νομοσχέδιο. Μια ανάπτυξη υψηλή και για το 2022 σε συνέχεια του ρεκόρ οικονομικής μεγέθυνσης που είχαμε το 2021.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κεντρικός στόχος του συζητούμενου σχεδίου νόμου είναι η αύξηση των ιδιωτικών επενδύσεων, εκείνων δηλαδή που κατά κύριο λόγο δημιουργούν πλούτο και νέες θέσεις εργασίας. Και ο νέος αναπτυξιακός νόμος εντάσσεται αρμονικά σε δύο ευρύτερα χρηματοδοτικά σχήματα, το νέο ΕΣΠΑ και το Ταμείο Ανάπτυξης. Και έρχεται επομένως να στηρίξει συνολικά τη νέα επενδυτική πολιτική της Κυβέρνησης που προτάσσει τον ψηφιακό και τεχνολογικό μετασχηματισμό των επιχειρήσεων, την πράσινη μετάβαση, τη δημιουργία οικονομιών κλίμακας και τη στήριξη καινοτόμων επενδύσεων για τη βιομηχανική ανάπτυξη όπως στη ρομποτική και την τεχνητή νοημοσύνη.</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Ποια εργαλεία όμως χρησιμοποιεί το νομοσχέδιο για να τα πετύχει όλα αυτά; Χορήγηση υψηλών ποσοστών κρατικών ενισχύσεων, άρση γραφειοκρατικών εμποδίων στις διαδικασίες έγκρισης, διεύρυνση του αριθμού των χρηματοδοτούμενων επενδυτικών σχεδίων σε τομείς της εθνικής οικονομίας με χαμηλά ποσοστά, όπως η καινοτομία, η υψηλή τεχνολογία, η αξιοποίηση της εφαρμοσμένης έρευνας.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Έτσι πλέον ο νέος αναπτυξιακός νόμος θα αφορά σχεδόν το σύνολο των τομέων της πραγματικής οικονομίας, καλύπτοντας ένα ευρύ φάσμα επιχειρηματικών σχεδίων και θα απευθύνεται σε πλήθος επαγγελματικών κλάδων όπως για παράδειγμα τον τουρισμό, τη μεταποίηση, την αγροδιατροφή και την εφοδιαστική αλυσίδα.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Δύο ακόμα σημεία θα ήθελα να επισημάνω: Ειδικό καθεστώς ενίσχυσης για νέους επιχειρηματίες και αυξημένα ποσοστά κρατικών ενισχύσεων για τις περισσότερες περιφέρειες της χώρας. Ειδικά για τη Θεσσαλία από </w:t>
      </w:r>
      <w:r w:rsidR="006E627C">
        <w:rPr>
          <w:rFonts w:eastAsia="Times New Roman" w:cs="Times New Roman"/>
          <w:szCs w:val="24"/>
        </w:rPr>
        <w:t>την 1</w:t>
      </w:r>
      <w:r w:rsidR="006E627C" w:rsidRPr="006E627C">
        <w:rPr>
          <w:rFonts w:eastAsia="Times New Roman" w:cs="Times New Roman"/>
          <w:szCs w:val="24"/>
          <w:vertAlign w:val="superscript"/>
        </w:rPr>
        <w:t>η</w:t>
      </w:r>
      <w:r w:rsidR="006E627C">
        <w:rPr>
          <w:rFonts w:eastAsia="Times New Roman" w:cs="Times New Roman"/>
          <w:szCs w:val="24"/>
        </w:rPr>
        <w:t xml:space="preserve"> Ιανουαρίου </w:t>
      </w:r>
      <w:r>
        <w:rPr>
          <w:rFonts w:eastAsia="Times New Roman" w:cs="Times New Roman"/>
          <w:szCs w:val="24"/>
        </w:rPr>
        <w:t>2022 εφαρμόζεται το διευρυμένο όριο του 70% στις δημόσιες χρηματοδοτήσεις, αυξημένο δηλαδή σε σχέση με τον προηγούμενο χάρτη περιφερειακών ενισχύσεων. Και σε ό,τι αφορά την οικονομική στήριξη μόνο από τον νέο αναπτυξιακό νόμο αυτή περιλαμβάνει συνολική εθνική ενίσχυση 1,8 δι</w:t>
      </w:r>
      <w:r w:rsidR="006E627C">
        <w:rPr>
          <w:rFonts w:eastAsia="Times New Roman" w:cs="Times New Roman"/>
          <w:szCs w:val="24"/>
        </w:rPr>
        <w:t>σεκατομμύρι</w:t>
      </w:r>
      <w:r w:rsidR="00515D25">
        <w:rPr>
          <w:rFonts w:eastAsia="Times New Roman" w:cs="Times New Roman"/>
          <w:szCs w:val="24"/>
        </w:rPr>
        <w:t>ο</w:t>
      </w:r>
      <w:r>
        <w:rPr>
          <w:rFonts w:eastAsia="Times New Roman" w:cs="Times New Roman"/>
          <w:szCs w:val="24"/>
        </w:rPr>
        <w:t xml:space="preserve"> ευρώ, 900 εκατομμύρια φορολογικές απαλλαγές, επιδοτήσεις χρηματοδοτικής μίσθωσης και μισθολογικού κόστους αλλά και ακόμα 900 εκατομμύρια απευθείας επιχορηγήσεις για μικρές και πολύ μικρές επιχειρήσεις μέσα από το </w:t>
      </w:r>
      <w:r w:rsidR="002A5255">
        <w:rPr>
          <w:rFonts w:eastAsia="Times New Roman" w:cs="Times New Roman"/>
          <w:szCs w:val="24"/>
        </w:rPr>
        <w:t>π</w:t>
      </w:r>
      <w:r>
        <w:rPr>
          <w:rFonts w:eastAsia="Times New Roman" w:cs="Times New Roman"/>
          <w:szCs w:val="24"/>
        </w:rPr>
        <w:t xml:space="preserve">ρόγραμμα των </w:t>
      </w:r>
      <w:r w:rsidR="002A5255">
        <w:rPr>
          <w:rFonts w:eastAsia="Times New Roman" w:cs="Times New Roman"/>
          <w:szCs w:val="24"/>
        </w:rPr>
        <w:t>δ</w:t>
      </w:r>
      <w:r>
        <w:rPr>
          <w:rFonts w:eastAsia="Times New Roman" w:cs="Times New Roman"/>
          <w:szCs w:val="24"/>
        </w:rPr>
        <w:t xml:space="preserve">ημοσίων </w:t>
      </w:r>
      <w:r w:rsidR="002A5255">
        <w:rPr>
          <w:rFonts w:eastAsia="Times New Roman" w:cs="Times New Roman"/>
          <w:szCs w:val="24"/>
        </w:rPr>
        <w:t>ε</w:t>
      </w:r>
      <w:r>
        <w:rPr>
          <w:rFonts w:eastAsia="Times New Roman" w:cs="Times New Roman"/>
          <w:szCs w:val="24"/>
        </w:rPr>
        <w:t>πενδύσεων.</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Και όλα τα παραπάνω θα συμπληρωθούν με πρόσθετους ευρωπαϊκούς πόρους από </w:t>
      </w:r>
      <w:r w:rsidR="006E627C">
        <w:rPr>
          <w:rFonts w:eastAsia="Times New Roman" w:cs="Times New Roman"/>
          <w:szCs w:val="24"/>
        </w:rPr>
        <w:t>π</w:t>
      </w:r>
      <w:r>
        <w:rPr>
          <w:rFonts w:eastAsia="Times New Roman" w:cs="Times New Roman"/>
          <w:szCs w:val="24"/>
        </w:rPr>
        <w:t xml:space="preserve">ρογράμματα του νέου ΕΣΠΑ και του Ταμείου Ανάπτυξης καθώς τα περισσότερα καθεστώτα του νέου αναπτυξιακού νόμου αφορούν επενδυτικά σχέδια που θα μπορούσαν να χρηματοδοτηθούν και με ευρωπαϊκά κονδύλια.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να μην ξεχνάμε ότι αυτή η προσπάθεια δεν γίνεται εν </w:t>
      </w:r>
      <w:proofErr w:type="spellStart"/>
      <w:r>
        <w:rPr>
          <w:rFonts w:eastAsia="Times New Roman" w:cs="Times New Roman"/>
          <w:szCs w:val="24"/>
        </w:rPr>
        <w:t>κενώ</w:t>
      </w:r>
      <w:proofErr w:type="spellEnd"/>
      <w:r>
        <w:rPr>
          <w:rFonts w:eastAsia="Times New Roman" w:cs="Times New Roman"/>
          <w:szCs w:val="24"/>
        </w:rPr>
        <w:t>. Έχει ήδη προηγηθεί η ριζική αλλαγή του επιχειρηματικού περιβάλλοντος από την Κυβέρνηση Μητσοτάκη που προσέλκυσε πλήθος νέων επενδύσεων με την απλοποίηση του πλαισίου αδειοδοτήσεων, με το</w:t>
      </w:r>
      <w:r w:rsidR="002A5255">
        <w:rPr>
          <w:rFonts w:eastAsia="Times New Roman" w:cs="Times New Roman"/>
          <w:szCs w:val="24"/>
        </w:rPr>
        <w:t>ν</w:t>
      </w:r>
      <w:r>
        <w:rPr>
          <w:rFonts w:eastAsia="Times New Roman" w:cs="Times New Roman"/>
          <w:szCs w:val="24"/>
        </w:rPr>
        <w:t xml:space="preserve"> νέο εργασιακό νόμο, με τις αλλαγές στη λειτουργία του ασφαλιστικού συστήματος αλλά και την ασφάλεια δικαίου που διέπει πλέον τις επιχειρηματικές δράσεις στη χώρα. </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6E627C">
        <w:rPr>
          <w:rFonts w:eastAsia="Times New Roman"/>
          <w:b/>
          <w:szCs w:val="24"/>
        </w:rPr>
        <w:t>ΧΑΡΑΛΑΜΠΟΣ ΑΘΑΝΑΣΙΟΥ</w:t>
      </w:r>
      <w:r>
        <w:rPr>
          <w:rFonts w:eastAsia="Times New Roman"/>
          <w:szCs w:val="24"/>
        </w:rPr>
        <w:t>)</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και δυόμισι χρόνια το Υπουργείο Ανάπτυξης έχει θεμελιώσει ένα στέρεο νομοθετικό και κανονιστικό πλαίσιο όχι μόνο για τις ιδιωτικές επενδύσεις αλλά και για το επιχειρείν γενικότερα. Και αυτή ακριβώς η σταθερή πολιτική μας υπέρ της πραγματικής οικονομίας και της προσέλκυσης νέων επενδύσεων οδήγησε την Ελλάδα στο να βελτιώσει τα τελευταία δύο χρόνια κατά δώδεκα και πλέον θέσεις την κατάταξή της στον διεθνή δείκτη ανταγωνιστικότητας. Θυμίζω ότι επί ΣΥΡΙΖΑ βρισκόμασταν στην </w:t>
      </w:r>
      <w:r w:rsidR="00EE589E">
        <w:rPr>
          <w:rFonts w:eastAsia="Times New Roman" w:cs="Times New Roman"/>
          <w:szCs w:val="24"/>
        </w:rPr>
        <w:t>πεντηκοστή όγδοη</w:t>
      </w:r>
      <w:r>
        <w:rPr>
          <w:rFonts w:eastAsia="Times New Roman" w:cs="Times New Roman"/>
          <w:szCs w:val="24"/>
        </w:rPr>
        <w:t xml:space="preserve"> θέση και οι άμεσες ξένες επενδύσεις είχαν εξαφανιστεί. Επρόκειτο για κατάσταση -μπορεί να πει κανείς- απελπιστική την οποία όμως καταφέραμε να αντιστρέψουμε με σκληρή δουλειά από τον Ιούλιο του 2019.</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θέλοντας να κάνω μια παρατήρηση που αφορά την εξελισσόμενη κρίση που πλήττει τον ΣΥΡΙΖΑ, μια κρίση πολιτικής που έχει μετατραπεί σε κρίση πανικού, μπορεί να πει κανείς και κρίση παράκρουσης.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την Κυριακή τον Αρχηγό της Αξιωματικής Αντιπολίτευσης όχι να ζητά επιτέλους συγγνώμη από τις εκατόν τρεις χαροκαμένες οικογένειες στο Μάτι, αλλά να απαιτεί από τον Κυριάκο Μητσοτάκη να ζητήσει εκείνος τη συγγνώμη. Είδαμε προχθές τον κ. </w:t>
      </w:r>
      <w:proofErr w:type="spellStart"/>
      <w:r>
        <w:rPr>
          <w:rFonts w:eastAsia="Times New Roman" w:cs="Times New Roman"/>
          <w:szCs w:val="24"/>
        </w:rPr>
        <w:t>Πολάκη</w:t>
      </w:r>
      <w:proofErr w:type="spellEnd"/>
      <w:r>
        <w:rPr>
          <w:rFonts w:eastAsia="Times New Roman" w:cs="Times New Roman"/>
          <w:szCs w:val="24"/>
        </w:rPr>
        <w:t xml:space="preserve"> σε μια ακόμα στιγμή πολιτικής παράκρουσης να καταλαμβάνει το Βήμα της Βουλής μιλώντας μόνος του επί ώρα.</w:t>
      </w:r>
    </w:p>
    <w:p w:rsidR="009B1533" w:rsidRDefault="002A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00F93039">
        <w:rPr>
          <w:rFonts w:eastAsia="Times New Roman" w:cs="Times New Roman"/>
          <w:szCs w:val="24"/>
        </w:rPr>
        <w:t>ι μας δείχνουν</w:t>
      </w:r>
      <w:r>
        <w:rPr>
          <w:rFonts w:eastAsia="Times New Roman" w:cs="Times New Roman"/>
          <w:szCs w:val="24"/>
        </w:rPr>
        <w:t>, λοιπόν,</w:t>
      </w:r>
      <w:r w:rsidR="00F93039">
        <w:rPr>
          <w:rFonts w:eastAsia="Times New Roman" w:cs="Times New Roman"/>
          <w:szCs w:val="24"/>
        </w:rPr>
        <w:t xml:space="preserve"> όλα αυτά; Τον πανικό του ΣΥΡΙΖΑ λόγω των δημοσκοπήσεων που τον δείχνουν να επιστρέφει στο 2009 και από την άλλη αποδεικνύουν την απόλυτη αδυναμία του να ασκήσει τον θεσμικό ρόλο της Αξιωματικής Αντιπολίτευσης τον οποίο μάλλον προσεχώς χάνει. Αυτή η αδυναμία τον οδήγησε και σε ταύτιση με μέσα που εκφράζουν τον νέο </w:t>
      </w:r>
      <w:proofErr w:type="spellStart"/>
      <w:r w:rsidR="00F93039">
        <w:rPr>
          <w:rFonts w:eastAsia="Times New Roman" w:cs="Times New Roman"/>
          <w:szCs w:val="24"/>
        </w:rPr>
        <w:t>Αυριανισμό</w:t>
      </w:r>
      <w:proofErr w:type="spellEnd"/>
      <w:r w:rsidR="00F93039">
        <w:rPr>
          <w:rFonts w:eastAsia="Times New Roman" w:cs="Times New Roman"/>
          <w:szCs w:val="24"/>
        </w:rPr>
        <w:t xml:space="preserve">, σε πολιτικές αγκαλιές με τον κ. </w:t>
      </w:r>
      <w:proofErr w:type="spellStart"/>
      <w:r w:rsidR="00F93039">
        <w:rPr>
          <w:rFonts w:eastAsia="Times New Roman" w:cs="Times New Roman"/>
          <w:szCs w:val="24"/>
        </w:rPr>
        <w:t>Φουρθιώτη</w:t>
      </w:r>
      <w:proofErr w:type="spellEnd"/>
      <w:r w:rsidR="00F93039">
        <w:rPr>
          <w:rFonts w:eastAsia="Times New Roman" w:cs="Times New Roman"/>
          <w:szCs w:val="24"/>
        </w:rPr>
        <w:t xml:space="preserve">, με τον οποίο πλέον επικοινωνούν ανοιχτά τόσο ο κ. Τσίπρας όσο και ο κ. </w:t>
      </w:r>
      <w:proofErr w:type="spellStart"/>
      <w:r w:rsidR="00F93039">
        <w:rPr>
          <w:rFonts w:eastAsia="Times New Roman" w:cs="Times New Roman"/>
          <w:szCs w:val="24"/>
        </w:rPr>
        <w:t>Πολάκης</w:t>
      </w:r>
      <w:proofErr w:type="spellEnd"/>
      <w:r w:rsidR="00F93039">
        <w:rPr>
          <w:rFonts w:eastAsia="Times New Roman" w:cs="Times New Roman"/>
          <w:szCs w:val="24"/>
        </w:rPr>
        <w:t xml:space="preserve">.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καταθέτω εδώ για τα Πρακτικά δημοσιευμένες από τους ίδιους επικοινωνίες με τον κ. </w:t>
      </w:r>
      <w:proofErr w:type="spellStart"/>
      <w:r>
        <w:rPr>
          <w:rFonts w:eastAsia="Times New Roman" w:cs="Times New Roman"/>
          <w:szCs w:val="24"/>
        </w:rPr>
        <w:t>Φουρθιώτη</w:t>
      </w:r>
      <w:proofErr w:type="spellEnd"/>
      <w:r>
        <w:rPr>
          <w:rFonts w:eastAsia="Times New Roman" w:cs="Times New Roman"/>
          <w:szCs w:val="24"/>
        </w:rPr>
        <w:t xml:space="preserve"> στα μέσα κοινωνικής δικτύωσης, </w:t>
      </w:r>
      <w:r w:rsidR="002A5255">
        <w:rPr>
          <w:rFonts w:eastAsia="Times New Roman" w:cs="Times New Roman"/>
          <w:szCs w:val="24"/>
        </w:rPr>
        <w:t xml:space="preserve">το </w:t>
      </w:r>
      <w:r>
        <w:rPr>
          <w:rFonts w:eastAsia="Times New Roman" w:cs="Times New Roman"/>
          <w:szCs w:val="24"/>
          <w:lang w:val="en-US"/>
        </w:rPr>
        <w:t>Facebook</w:t>
      </w:r>
      <w:r>
        <w:rPr>
          <w:rFonts w:eastAsia="Times New Roman" w:cs="Times New Roman"/>
          <w:szCs w:val="24"/>
        </w:rPr>
        <w:t xml:space="preserve"> και το </w:t>
      </w:r>
      <w:r w:rsidR="00EE589E">
        <w:rPr>
          <w:rFonts w:eastAsia="Times New Roman" w:cs="Times New Roman"/>
          <w:szCs w:val="24"/>
          <w:lang w:val="en-US"/>
        </w:rPr>
        <w:t>Twitter</w:t>
      </w:r>
      <w:r w:rsidRPr="00467A3E">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 xml:space="preserve">ο Βουλευτής, κ. Κωνσταντίνος </w:t>
      </w:r>
      <w:proofErr w:type="spellStart"/>
      <w:r>
        <w:rPr>
          <w:rFonts w:eastAsia="Times New Roman" w:cs="Times New Roman"/>
          <w:szCs w:val="24"/>
        </w:rPr>
        <w:t>Μαραβέγιας</w:t>
      </w:r>
      <w:proofErr w:type="spellEnd"/>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αυτή η δημόσια σύμπραξη ΣΥΡΙΖΑ</w:t>
      </w:r>
      <w:r w:rsidR="00EE589E">
        <w:rPr>
          <w:rFonts w:eastAsia="Times New Roman" w:cs="Times New Roman"/>
          <w:szCs w:val="24"/>
        </w:rPr>
        <w:t xml:space="preserve"> </w:t>
      </w:r>
      <w:r>
        <w:rPr>
          <w:rFonts w:eastAsia="Times New Roman" w:cs="Times New Roman"/>
          <w:szCs w:val="24"/>
        </w:rPr>
        <w:t>-</w:t>
      </w:r>
      <w:r w:rsidR="00EE589E">
        <w:rPr>
          <w:rFonts w:eastAsia="Times New Roman" w:cs="Times New Roman"/>
          <w:szCs w:val="24"/>
        </w:rPr>
        <w:t xml:space="preserve"> </w:t>
      </w:r>
      <w:proofErr w:type="spellStart"/>
      <w:r>
        <w:rPr>
          <w:rFonts w:eastAsia="Times New Roman" w:cs="Times New Roman"/>
          <w:szCs w:val="24"/>
        </w:rPr>
        <w:t>Φουρθιώτη</w:t>
      </w:r>
      <w:proofErr w:type="spellEnd"/>
      <w:r>
        <w:rPr>
          <w:rFonts w:eastAsia="Times New Roman" w:cs="Times New Roman"/>
          <w:szCs w:val="24"/>
        </w:rPr>
        <w:t xml:space="preserve"> τυχαία; Ρωτώ και περιμένω την απάντηση από τον κ. </w:t>
      </w:r>
      <w:proofErr w:type="spellStart"/>
      <w:r>
        <w:rPr>
          <w:rFonts w:eastAsia="Times New Roman" w:cs="Times New Roman"/>
          <w:szCs w:val="24"/>
        </w:rPr>
        <w:t>Πολάκη</w:t>
      </w:r>
      <w:proofErr w:type="spellEnd"/>
      <w:r>
        <w:rPr>
          <w:rFonts w:eastAsia="Times New Roman" w:cs="Times New Roman"/>
          <w:szCs w:val="24"/>
        </w:rPr>
        <w:t xml:space="preserve">. Επειδή επί μήνες ο ίδιος προανήγγειλε την κατάθεση ερωτήσεων στη Βουλή για τα οικονομικά του κ. </w:t>
      </w:r>
      <w:proofErr w:type="spellStart"/>
      <w:r>
        <w:rPr>
          <w:rFonts w:eastAsia="Times New Roman" w:cs="Times New Roman"/>
          <w:szCs w:val="24"/>
        </w:rPr>
        <w:t>Φουρθιώτη</w:t>
      </w:r>
      <w:proofErr w:type="spellEnd"/>
      <w:r>
        <w:rPr>
          <w:rFonts w:eastAsia="Times New Roman" w:cs="Times New Roman"/>
          <w:szCs w:val="24"/>
        </w:rPr>
        <w:t xml:space="preserve">. Μάλιστα πριν από λίγες μέρες μας είπε πως έχει ρωτήσει τρεις φορές τα Υπουργεία Εργασίας και Οικονομικών για τη συμμετοχή του εν λόγω κυρίου στα </w:t>
      </w:r>
      <w:r w:rsidR="00EE589E">
        <w:rPr>
          <w:rFonts w:eastAsia="Times New Roman" w:cs="Times New Roman"/>
          <w:szCs w:val="24"/>
        </w:rPr>
        <w:t>π</w:t>
      </w:r>
      <w:r>
        <w:rPr>
          <w:rFonts w:eastAsia="Times New Roman" w:cs="Times New Roman"/>
          <w:szCs w:val="24"/>
        </w:rPr>
        <w:t>ρογράμματα «Επιστρεπτέα Προκαταβολή» και «</w:t>
      </w:r>
      <w:r w:rsidR="00EE589E">
        <w:rPr>
          <w:rFonts w:eastAsia="Times New Roman" w:cs="Times New Roman"/>
          <w:szCs w:val="24"/>
        </w:rPr>
        <w:t>ΣΥΝ-ΕΡΓΑΣΙΑ</w:t>
      </w:r>
      <w:r>
        <w:rPr>
          <w:rFonts w:eastAsia="Times New Roman" w:cs="Times New Roman"/>
          <w:szCs w:val="24"/>
        </w:rPr>
        <w:t>».</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rsidR="009B1533" w:rsidRDefault="00F93039">
      <w:pPr>
        <w:autoSpaceDE w:val="0"/>
        <w:autoSpaceDN w:val="0"/>
        <w:adjustRightInd w:val="0"/>
        <w:spacing w:line="600" w:lineRule="auto"/>
        <w:ind w:firstLine="720"/>
        <w:jc w:val="both"/>
        <w:rPr>
          <w:rFonts w:eastAsia="Times New Roman" w:cs="Times New Roman"/>
          <w:szCs w:val="24"/>
        </w:rPr>
      </w:pPr>
      <w:r w:rsidRPr="00467A3E">
        <w:rPr>
          <w:rFonts w:eastAsia="Times New Roman" w:cs="Times New Roman"/>
          <w:b/>
          <w:szCs w:val="24"/>
        </w:rPr>
        <w:t>ΚΩΝΣΤΑΝΤΙΝΟΣ ΜΑΡΑΒΕΓΙΑΣ:</w:t>
      </w:r>
      <w:r>
        <w:rPr>
          <w:rFonts w:eastAsia="Times New Roman" w:cs="Times New Roman"/>
          <w:b/>
          <w:szCs w:val="24"/>
        </w:rPr>
        <w:t xml:space="preserve"> </w:t>
      </w:r>
      <w:r>
        <w:rPr>
          <w:rFonts w:eastAsia="Times New Roman" w:cs="Times New Roman"/>
          <w:szCs w:val="24"/>
        </w:rPr>
        <w:t>Έψαξα λοιπόν ακόμα και σήμερα</w:t>
      </w:r>
      <w:r w:rsidR="002A5255">
        <w:rPr>
          <w:rFonts w:eastAsia="Times New Roman" w:cs="Times New Roman"/>
          <w:szCs w:val="24"/>
        </w:rPr>
        <w:t>,</w:t>
      </w:r>
      <w:r>
        <w:rPr>
          <w:rFonts w:eastAsia="Times New Roman" w:cs="Times New Roman"/>
          <w:szCs w:val="24"/>
        </w:rPr>
        <w:t xml:space="preserve"> πριν έρθω στο Βήμα της Βουλής</w:t>
      </w:r>
      <w:r w:rsidR="002A5255">
        <w:rPr>
          <w:rFonts w:eastAsia="Times New Roman" w:cs="Times New Roman"/>
          <w:szCs w:val="24"/>
        </w:rPr>
        <w:t>,</w:t>
      </w:r>
      <w:r>
        <w:rPr>
          <w:rFonts w:eastAsia="Times New Roman" w:cs="Times New Roman"/>
          <w:szCs w:val="24"/>
        </w:rPr>
        <w:t xml:space="preserve"> για να βρω αυτές τις ερωτήσεις. Διαπίστωσα πως δεν υπάρχει ούτε μία, απολύτως τίποτα που να αφορά έστω και έμμεσα τον κ. </w:t>
      </w:r>
      <w:proofErr w:type="spellStart"/>
      <w:r>
        <w:rPr>
          <w:rFonts w:eastAsia="Times New Roman" w:cs="Times New Roman"/>
          <w:szCs w:val="24"/>
        </w:rPr>
        <w:t>Φουρθιώτη</w:t>
      </w:r>
      <w:proofErr w:type="spellEnd"/>
      <w:r>
        <w:rPr>
          <w:rFonts w:eastAsia="Times New Roman" w:cs="Times New Roman"/>
          <w:szCs w:val="24"/>
        </w:rPr>
        <w:t xml:space="preserve"> και τον κοινοβουλευτικό έλεγχο των συμφερόντων του.</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ολοκληρώστε.</w:t>
      </w:r>
    </w:p>
    <w:p w:rsidR="009B1533" w:rsidRDefault="00F93039">
      <w:pPr>
        <w:autoSpaceDE w:val="0"/>
        <w:autoSpaceDN w:val="0"/>
        <w:adjustRightInd w:val="0"/>
        <w:spacing w:line="600" w:lineRule="auto"/>
        <w:ind w:firstLine="720"/>
        <w:jc w:val="both"/>
        <w:rPr>
          <w:rFonts w:eastAsia="Times New Roman" w:cs="Times New Roman"/>
          <w:szCs w:val="24"/>
        </w:rPr>
      </w:pPr>
      <w:r w:rsidRPr="00467A3E">
        <w:rPr>
          <w:rFonts w:eastAsia="Times New Roman" w:cs="Times New Roman"/>
          <w:b/>
          <w:szCs w:val="24"/>
        </w:rPr>
        <w:lastRenderedPageBreak/>
        <w:t>ΚΩΝΣΤΑΝΤΙΝΟΣ ΜΑΡΑΒΕΓΙΑΣ:</w:t>
      </w:r>
      <w:r>
        <w:rPr>
          <w:rFonts w:eastAsia="Times New Roman" w:cs="Times New Roman"/>
          <w:b/>
          <w:szCs w:val="24"/>
        </w:rPr>
        <w:t xml:space="preserve"> </w:t>
      </w:r>
      <w:r>
        <w:rPr>
          <w:rFonts w:eastAsia="Times New Roman" w:cs="Times New Roman"/>
          <w:szCs w:val="24"/>
        </w:rPr>
        <w:t xml:space="preserve">Και απευθύνομαι λοιπόν ξανά προς τον κ. </w:t>
      </w:r>
      <w:proofErr w:type="spellStart"/>
      <w:r>
        <w:rPr>
          <w:rFonts w:eastAsia="Times New Roman" w:cs="Times New Roman"/>
          <w:szCs w:val="24"/>
        </w:rPr>
        <w:t>Πολάκη</w:t>
      </w:r>
      <w:proofErr w:type="spellEnd"/>
      <w:r>
        <w:rPr>
          <w:rFonts w:eastAsia="Times New Roman" w:cs="Times New Roman"/>
          <w:szCs w:val="24"/>
        </w:rPr>
        <w:t xml:space="preserve"> για να μας εξηγήσει γιατί ενώ επί μήνες απειλούσε τον κ. </w:t>
      </w:r>
      <w:proofErr w:type="spellStart"/>
      <w:r>
        <w:rPr>
          <w:rFonts w:eastAsia="Times New Roman" w:cs="Times New Roman"/>
          <w:szCs w:val="24"/>
        </w:rPr>
        <w:t>Φουρθιώτη</w:t>
      </w:r>
      <w:proofErr w:type="spellEnd"/>
      <w:r>
        <w:rPr>
          <w:rFonts w:eastAsia="Times New Roman" w:cs="Times New Roman"/>
          <w:szCs w:val="24"/>
        </w:rPr>
        <w:t xml:space="preserve"> που δήθεν έρχονταν αλλά τελικά δεν κατέθεσε ποτέ στην Βουλή, τι συνέβη. Τον φοβήθηκε ο κ. </w:t>
      </w:r>
      <w:proofErr w:type="spellStart"/>
      <w:r>
        <w:rPr>
          <w:rFonts w:eastAsia="Times New Roman" w:cs="Times New Roman"/>
          <w:szCs w:val="24"/>
        </w:rPr>
        <w:t>Πολάκης</w:t>
      </w:r>
      <w:proofErr w:type="spellEnd"/>
      <w:r>
        <w:rPr>
          <w:rFonts w:eastAsia="Times New Roman" w:cs="Times New Roman"/>
          <w:szCs w:val="24"/>
        </w:rPr>
        <w:t xml:space="preserve"> ή συναλλάχθηκε με τον ΣΥΡΙΖΑ;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κύριε συνάδελφε…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Από αυτή την κατάσταση στην οποία περιήλθε με δική του ευθύνη ο κ. Τσίπρας, δεν θα βγει ούτε με πυροτεχνήματα ούτε με κουτοπονηριές τύπου </w:t>
      </w:r>
      <w:proofErr w:type="spellStart"/>
      <w:r>
        <w:rPr>
          <w:rFonts w:eastAsia="Times New Roman" w:cs="Times New Roman"/>
          <w:szCs w:val="24"/>
        </w:rPr>
        <w:t>Πολάκη</w:t>
      </w:r>
      <w:proofErr w:type="spellEnd"/>
      <w:r>
        <w:rPr>
          <w:rFonts w:eastAsia="Times New Roman" w:cs="Times New Roman"/>
          <w:szCs w:val="24"/>
        </w:rPr>
        <w:t>.</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έχετε πάει στα εννέα λεπτά! Παρακαλώ.</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Τα πυροτεχνήματα από μόνα τους δεν φέρνουν ούτε ανάσταση, πολλώ δε μάλλον τη νεκρανάσταση ενός αποτυχημένου Μεσσία.</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9B1533" w:rsidRDefault="00F9303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b/>
          <w:szCs w:val="24"/>
        </w:rPr>
        <w:t>ΙΩΑΝΝΗΣ ΣΑΡΑΚΙΩΤΗΣ:</w:t>
      </w:r>
      <w:r>
        <w:rPr>
          <w:rFonts w:eastAsia="Times New Roman"/>
          <w:szCs w:val="24"/>
        </w:rPr>
        <w:t xml:space="preserve"> Κύριε Πρόεδρε, τον λόγο.</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σας αφορά αυτό τώρα. Είστε σήμερα </w:t>
      </w:r>
      <w:r w:rsidR="00EE589E">
        <w:rPr>
          <w:rFonts w:eastAsia="Times New Roman" w:cs="Times New Roman"/>
          <w:szCs w:val="24"/>
        </w:rPr>
        <w:t>Κ</w:t>
      </w:r>
      <w:r>
        <w:rPr>
          <w:rFonts w:eastAsia="Times New Roman" w:cs="Times New Roman"/>
          <w:szCs w:val="24"/>
        </w:rPr>
        <w:t xml:space="preserve">οινοβουλευτικός </w:t>
      </w:r>
      <w:r w:rsidR="00EE589E">
        <w:rPr>
          <w:rFonts w:eastAsia="Times New Roman" w:cs="Times New Roman"/>
          <w:szCs w:val="24"/>
        </w:rPr>
        <w:t>Ε</w:t>
      </w:r>
      <w:r>
        <w:rPr>
          <w:rFonts w:eastAsia="Times New Roman" w:cs="Times New Roman"/>
          <w:szCs w:val="24"/>
        </w:rPr>
        <w:t>κπρόσωπος;</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b/>
          <w:szCs w:val="24"/>
        </w:rPr>
        <w:lastRenderedPageBreak/>
        <w:t>ΙΩΑΝΝΗΣ ΣΑΡΑΚΙΩΤΗΣ:</w:t>
      </w:r>
      <w:r>
        <w:rPr>
          <w:rFonts w:eastAsia="Times New Roman" w:cs="Times New Roman"/>
          <w:szCs w:val="24"/>
        </w:rPr>
        <w:t xml:space="preserve"> Ναι, είμαι.</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Με την ιδιότητα αυτή σας δίνω τον λόγο.</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b/>
          <w:szCs w:val="24"/>
        </w:rPr>
        <w:t>ΙΩΑΝΝΗΣ ΣΑΡΑΚΙΩΤΗΣ:</w:t>
      </w:r>
      <w:r>
        <w:rPr>
          <w:rFonts w:eastAsia="Times New Roman"/>
          <w:szCs w:val="24"/>
        </w:rPr>
        <w:t xml:space="preserve"> Κύριε Πρόεδρε, προχθές διακόψατε την ομιλία συναδέλφου του ΣΥΡΙΖΑ</w:t>
      </w:r>
      <w:r w:rsidR="002A5255">
        <w:rPr>
          <w:rFonts w:eastAsia="Times New Roman"/>
          <w:szCs w:val="24"/>
        </w:rPr>
        <w:t>,</w:t>
      </w:r>
      <w:r>
        <w:rPr>
          <w:rFonts w:eastAsia="Times New Roman"/>
          <w:szCs w:val="24"/>
        </w:rPr>
        <w:t xml:space="preserve"> του κ. </w:t>
      </w:r>
      <w:proofErr w:type="spellStart"/>
      <w:r>
        <w:rPr>
          <w:rFonts w:eastAsia="Times New Roman"/>
          <w:szCs w:val="24"/>
        </w:rPr>
        <w:t>Πολάκη</w:t>
      </w:r>
      <w:proofErr w:type="spellEnd"/>
      <w:r w:rsidR="002A5255">
        <w:rPr>
          <w:rFonts w:eastAsia="Times New Roman"/>
          <w:szCs w:val="24"/>
        </w:rPr>
        <w:t>,</w:t>
      </w:r>
      <w:r>
        <w:rPr>
          <w:rFonts w:eastAsia="Times New Roman"/>
          <w:szCs w:val="24"/>
        </w:rPr>
        <w:t xml:space="preserve"> επειδή μιλούσε εκτός του αντικειμένου της συζήτησης. Σήμερα έγινε μια ομιλία από τον προηγούμενο ομιλητή όπου δεν αναφέρθηκε στο νομοσχέδιο και μιλούσε δέκα λεπτά για τη</w:t>
      </w:r>
      <w:r w:rsidRPr="0066092C">
        <w:rPr>
          <w:rFonts w:eastAsia="Times New Roman"/>
          <w:szCs w:val="24"/>
        </w:rPr>
        <w:t xml:space="preserve"> </w:t>
      </w:r>
      <w:r w:rsidR="00EE589E">
        <w:rPr>
          <w:rFonts w:eastAsia="Times New Roman"/>
          <w:szCs w:val="24"/>
        </w:rPr>
        <w:t>«</w:t>
      </w:r>
      <w:r w:rsidR="00EE589E">
        <w:rPr>
          <w:rFonts w:eastAsia="Times New Roman"/>
          <w:szCs w:val="24"/>
          <w:lang w:val="en-US"/>
        </w:rPr>
        <w:t>NOVARTIS</w:t>
      </w:r>
      <w:r w:rsidR="00EE589E">
        <w:rPr>
          <w:rFonts w:eastAsia="Times New Roman"/>
          <w:szCs w:val="24"/>
        </w:rPr>
        <w:t>»</w:t>
      </w:r>
      <w:r w:rsidRPr="0066092C">
        <w:rPr>
          <w:rFonts w:eastAsia="Times New Roman"/>
          <w:szCs w:val="24"/>
        </w:rPr>
        <w:t xml:space="preserve">, </w:t>
      </w:r>
      <w:r>
        <w:rPr>
          <w:rFonts w:eastAsia="Times New Roman"/>
          <w:szCs w:val="24"/>
        </w:rPr>
        <w:t xml:space="preserve">τον </w:t>
      </w:r>
      <w:proofErr w:type="spellStart"/>
      <w:r>
        <w:rPr>
          <w:rFonts w:eastAsia="Times New Roman"/>
          <w:szCs w:val="24"/>
        </w:rPr>
        <w:t>Πολάκη</w:t>
      </w:r>
      <w:proofErr w:type="spellEnd"/>
      <w:r>
        <w:rPr>
          <w:rFonts w:eastAsia="Times New Roman"/>
          <w:szCs w:val="24"/>
        </w:rPr>
        <w:t xml:space="preserve"> και τον </w:t>
      </w:r>
      <w:proofErr w:type="spellStart"/>
      <w:r>
        <w:rPr>
          <w:rFonts w:eastAsia="Times New Roman"/>
          <w:szCs w:val="24"/>
        </w:rPr>
        <w:t>Φουρθιώτη</w:t>
      </w:r>
      <w:proofErr w:type="spellEnd"/>
      <w:r>
        <w:rPr>
          <w:rFonts w:eastAsia="Times New Roman"/>
          <w:szCs w:val="24"/>
        </w:rPr>
        <w:t xml:space="preserve"> και δεν τον διακόψατε.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Κατ’ αρχάς να μην κάνετε τέτοιους συσχετισμούς. Διότι ανέβηκα πριν δύο λεπτά και του είπα να ολοκληρώσει την ομιλία του.</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b/>
          <w:szCs w:val="24"/>
        </w:rPr>
        <w:t>ΙΩΑΝΝΗΣ ΣΑΡΑΚΙΩΤΗΣ:</w:t>
      </w:r>
      <w:r>
        <w:rPr>
          <w:rFonts w:eastAsia="Times New Roman"/>
          <w:szCs w:val="24"/>
        </w:rPr>
        <w:t xml:space="preserve"> Εφαρμόζετε δύο μέτρα και δύο σταθμά!</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πολύ διαφορετικό το θέμα να μιλάει και ένας απλός Βουλευτής για ένα θέμα της </w:t>
      </w:r>
      <w:proofErr w:type="spellStart"/>
      <w:r>
        <w:rPr>
          <w:rFonts w:eastAsia="Times New Roman" w:cs="Times New Roman"/>
          <w:szCs w:val="24"/>
        </w:rPr>
        <w:t>επικαιρότητος</w:t>
      </w:r>
      <w:proofErr w:type="spellEnd"/>
      <w:r>
        <w:rPr>
          <w:rFonts w:eastAsia="Times New Roman" w:cs="Times New Roman"/>
          <w:szCs w:val="24"/>
        </w:rPr>
        <w:t xml:space="preserve"> για ένα με δύο λεπτά, αν και δεν το προβλέπει ο Κανονισμός, και άλλο να εξαντλείται όλη η ομιλία σε εκτός του θέματος. Είναι πολύ διαφορετικό.</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b/>
          <w:szCs w:val="24"/>
        </w:rPr>
        <w:t xml:space="preserve">ΙΩΑΝΝΗΣ ΣΑΡΑΚΙΩΤΗΣ: </w:t>
      </w:r>
      <w:r>
        <w:rPr>
          <w:rFonts w:eastAsia="Times New Roman"/>
          <w:szCs w:val="24"/>
        </w:rPr>
        <w:t xml:space="preserve">Τον κ. </w:t>
      </w:r>
      <w:proofErr w:type="spellStart"/>
      <w:r>
        <w:rPr>
          <w:rFonts w:eastAsia="Times New Roman"/>
          <w:szCs w:val="24"/>
        </w:rPr>
        <w:t>Πολάκη</w:t>
      </w:r>
      <w:proofErr w:type="spellEnd"/>
      <w:r>
        <w:rPr>
          <w:rFonts w:eastAsia="Times New Roman"/>
          <w:szCs w:val="24"/>
        </w:rPr>
        <w:t xml:space="preserve"> τον διακόψατε στα δύο λεπτά</w:t>
      </w:r>
      <w:r w:rsidRPr="00E24A8B">
        <w:rPr>
          <w:rFonts w:eastAsia="Times New Roman"/>
          <w:szCs w:val="24"/>
        </w:rPr>
        <w:t>!</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Το θέμα αυτό τελείωσε. Εξαντλήθηκε από τη Βουλή το θέμα και δεν θα χρειαστεί να λέμε τα ίδια και τα ίδια. Και εγώ προσωπικά δεν έχω διακόψει ποτέ συνάδελφο όταν βγήκε εκτός θέματος.</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b/>
          <w:szCs w:val="24"/>
        </w:rPr>
        <w:t>ΙΩΑΝΝΗΣ ΣΑΡΑΚΙΩΤΗΣ:</w:t>
      </w:r>
      <w:r>
        <w:rPr>
          <w:rFonts w:eastAsia="Times New Roman"/>
          <w:szCs w:val="24"/>
        </w:rPr>
        <w:t xml:space="preserve"> Εσείς; Το κάνατε την Δευτέρα. Θα μας τρελάνετε;</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κάνω αυτό όταν εξαντλεί όλο τον χρόνο.</w:t>
      </w:r>
    </w:p>
    <w:p w:rsidR="009B1533" w:rsidRDefault="00F93039">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Τον λόγο έχει η κ. Μαρία </w:t>
      </w:r>
      <w:proofErr w:type="spellStart"/>
      <w:r>
        <w:rPr>
          <w:rFonts w:eastAsia="Times New Roman" w:cs="Times New Roman"/>
          <w:szCs w:val="24"/>
        </w:rPr>
        <w:t>Κομνηνάκα</w:t>
      </w:r>
      <w:proofErr w:type="spellEnd"/>
      <w:r>
        <w:rPr>
          <w:rFonts w:eastAsia="Times New Roman" w:cs="Times New Roman"/>
          <w:szCs w:val="24"/>
        </w:rPr>
        <w:t xml:space="preserve"> από το Κομμουνιστικό Κόμμα Ελλάδας.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Θα ξεκινήσω την ομιλία μου από την προκλητική τροπολογία του Υπουργείου Μετανάστευσης, που είναι προφανές ότι φωτογραφίζει τη νέα δομή - φυλακή προσφύγων, την οποία επιχειρεί να κατασκευάσει η Κυβέρνηση στη θέση </w:t>
      </w:r>
      <w:proofErr w:type="spellStart"/>
      <w:r>
        <w:rPr>
          <w:rFonts w:eastAsia="Times New Roman" w:cs="Times New Roman"/>
          <w:szCs w:val="24"/>
        </w:rPr>
        <w:t>Βάστρια</w:t>
      </w:r>
      <w:proofErr w:type="spellEnd"/>
      <w:r>
        <w:rPr>
          <w:rFonts w:eastAsia="Times New Roman" w:cs="Times New Roman"/>
          <w:szCs w:val="24"/>
        </w:rPr>
        <w:t xml:space="preserve"> της Λέσβου. Πέρα φυσικά από τη συνολική διαφωνία μας με την κατασκευή αυτών των απάνθρωπων φυλακών εγκλωβισμού των προσφύγων, δεν αγνοούμε και το γεγονός ότι επιχειρείτε να φτιάξετε αυτό το κολαστήριο στην καρδιά του μεγάλου πευκοδάσους της Λέσβου.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αυτά τα ενοχλητικά εμπόδια θέλει να απαλλαγεί η Κυβέρνηση και δεν διστάζει να νομοθετήσει την εξαίρεση από τους κανονισμούς που επιβάλλουν την οριοθέτηση των ρεμάτων, αλλά και να αφαιρέσει τις όποιες </w:t>
      </w:r>
      <w:proofErr w:type="spellStart"/>
      <w:r>
        <w:rPr>
          <w:rFonts w:eastAsia="Times New Roman" w:cs="Times New Roman"/>
          <w:szCs w:val="24"/>
        </w:rPr>
        <w:t>αδειοδοτικές</w:t>
      </w:r>
      <w:proofErr w:type="spellEnd"/>
      <w:r>
        <w:rPr>
          <w:rFonts w:eastAsia="Times New Roman" w:cs="Times New Roman"/>
          <w:szCs w:val="24"/>
        </w:rPr>
        <w:t xml:space="preserve"> αρμοδιότητες από την τοπική διοίκηση για όσο διάστημα, προφανώς, της μπαίνει εμπόδιο στο σχεδιασμό της, καθιστώντας το ίδιο το Υπουργείο αποκλειστικά αρμόδιο να ελέγξει την τήρηση της περιβαλλοντικής νομοθεσίας, νομοθεσία που δεν έχετε διστάσει να κάνετε κατ’ επανάληψη λάστιχο άλλοτε για να προχωράνε επενδυτικά σχέδια, άλλοτε για να φτιάχνετε απάνθρωπες φυλακές. Περιβαλλοντική ευαισθησία έχετε μόνο όταν πρόκειται, τελικά, για πράσινες μπίζνες.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Αναρωτιόμαστε: Πόσα στρέμματα δάσος, πόσες χιλιάδες δέντρα θα κοπούν για να στηθεί και να λειτουργήσει αυτή η απάνθρωπη φυλακή στη Λέσβο; Τι θα συμβεί σε περίπτωση μιας φωτιάς στην καρδιά του δάσους, σαν αυτές που ξέσπασαν δύο φορές τις τελευταίες δεκαπέντε μέρες από υπερφόρτωση του δικτύου στο σημερινό, ευρωπαϊκών προδιαγραφών, ΚΥΤ στο Μαυροβούνι; Πού θα σταματήσει αυτή η φωτιά και με πόσα θύματα στο διάβα της;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Βέβαια, θα ήταν μάλλον αντίφαση να αναζητά κανείς τέτοιου είδους ευαισθησίες από μια Κυβέρνηση και κυρίως από ένα σύστημα που δείχνει την πυγμή του σε ξεριζωμένους ανθρώπους, μετατρέποντας το Αιγαίο σε θάλασσα </w:t>
      </w:r>
      <w:r>
        <w:rPr>
          <w:rFonts w:eastAsia="Times New Roman" w:cs="Times New Roman"/>
          <w:szCs w:val="24"/>
        </w:rPr>
        <w:lastRenderedPageBreak/>
        <w:t xml:space="preserve">νεκρών και τα νησιά μας σε φυλακές ψυχών, με μόνο τους έγκλημα ότι έφυγαν να γλιτώσουν από τον πόλεμο, τη φτώχεια και την εξαθλίωση.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Είναι, πράγματι, αποκαλυπτική η αποφασιστικότητα της Κυβέρνησης να επιβάλει δια πυρός και σιδήρου την αντιδραστική πολιτική της Ευρωπαϊκής Ένωσης, όπως έκανε, βέβαια, και η προηγούμενη κυβέρνηση του ΣΥΡΙΖΑ, ώστε γράφει στα παλιά της τα παπούτσια την πάνδημη άρνηση του λαού της Λέσβου και της Χίου να παίξουν τον ρόλο του δεσμοφύλακα, τους οποίους, βέβαια, δεν μπορέσατε να κάμψετε ούτε με το μαστίγιο της καταστολής, ούτε με το καρότο των ανταλλαγμάτων. Γι’ αυτό επιχειρείτε τώρα να ξεκινήσετε τα έργα, μεταφέροντας νύχτα τα μηχανήματα, σαν τον κλέφτη.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Επιβεβαιώνεται αυτό στο οποίο εστίασε την κριτική του το ΚΚΕ σε όλη αυτή την πολυήμερη συζήτηση, ότι το αστικό κράτος είναι επιλεκτικά ανίκανο και γυμνό μόνο όταν καλείται να προστατεύσει τη ζωή του λαού. Αντίθετα, είναι ικανότατο και «επιτελικό» όταν πρόκειται να εφαρμόσει αντιλαϊκές πολιτικές, να διευκολύνει τις επενδύσεις μεγάλων επιχειρηματικών ομίλων, είναι πανέτοιμο και σε πλήρη συντονισμό όταν πρόκειται να τσακίσει κατασταλτικά τις λαϊκές κινητοποιήσεις.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στον τομέα αυτό επιβεβαιώνεται πλήρως ότι το κράτος έχει συνέχεια παρά τις εναλλαγές των κυβερνήσεων. Έχει συνέχεια και στην έλλειψη υποδομών και μέσων για την προστασία της ζωής, της υγείας, της περιουσίας </w:t>
      </w:r>
      <w:r>
        <w:rPr>
          <w:rFonts w:eastAsia="Times New Roman" w:cs="Times New Roman"/>
          <w:szCs w:val="24"/>
        </w:rPr>
        <w:lastRenderedPageBreak/>
        <w:t xml:space="preserve">του λαού, συνέχεια και στα μέτρα ενίσχυσης και διευκόλυνσης των περίφημων επενδυτών.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χαρακτηριστική η ταχύτητα που νομοθετείτε διευκολύνσεις και ελαφρύνσεις προς τους μονοπωλιακούς ομίλους ως απαραίτητο, βέβαια, συνοδευτικό για το ζεστό χρήμα που τους προορίζετε. Στα 11 δισεκατομμύρια φτάνει ο λογαριασμός μόνο για τη φετινή χρονιά.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Όμως πίσω από τους ανέξοδους λεονταρισμούς που παρακολουθούμε εδώ και μέρες στο Κοινοβούλιο, είναι αποκαλυπτική η στρατηγική σύμπλευση της Νέας Δημοκρατίας, του ΣΥΡΙΖΑ, αλλά και του ΚΙΝΑΛ. Ο ΣΥΡΙΖΑ, ουσιαστικά, εγκαλεί την Κυβέρνηση για νομοθετικό πλεονασμό, αφού αντίστοιχες διευκολύνσεις υπάρχουν ήδη, λένε, στον δικό του ισχύοντα αναπτυξιακό νόμο του 2016. Αυτό κι αν είναι ετοιμότητα και συνέχεια του κράτους. Πρόκειται για μια συμφωνία που στην πραγματικότητα δικαιολογείται από τη βασική στρατηγική σύμπλευση της Νέας Δημοκρατίας, του ΣΥΡΙΖΑ, του Κινήματος Αλλαγής, που εκδηλώθηκε και στη στήριξη του προγράμματος του Ταμείου Ανάκαμψης, με την αντιπαράθεση να εξαντλείται στο ποιοι μονοπωλιακοί όμιλοι θα στηριχθούν έναντι άλλων και όχι, βέβαια, στο αν αυτοί οι πόροι θα διατεθούν για έργα και υποδομές που αφορούν την προστασία και τις ανάγκες του λαού, δηλαδή όλα αυτά που κρίνονται σταθερά μη επιλέξιμα γιατί δεν αποδίδουν τα επιθυμητά ποσοστά κέρδους.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Αυτό, όμως, που δεν δικαιολογείται είναι η περίσσια υποκρισία σας να παρουσιάζετε τάχα, ότι όλοι κόπτεστε ξαφνικά για τους μικρούς επαγγελματίες, αυτοαπασχολούμενους και τη δυνατότητα αξιοποίησης αυτών των διευκολύνσεων του νόμου. Γιατί και σε αυτό δώσατε όλοι σας εξετάσεις και αξιολογηθήκατε κάτω από τη βάση.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με τον προηγούμενο αναπτυξιακό νόμο της κυβέρνησης ΣΥΡΙΖΑ η ένταξη των πολύ μικρών επιχειρήσεων άγγιξε το ιλιγγιώδες ποσοστό του 0,01% των συνολικών επενδυτικών σχεδίων. Αν σκεφτεί κανείς ότι η μικρότερη επένδυση που συμπεριέλαβαν όλοι οι προηγούμενοι αναπτυξιακοί νόμοι -και με κυβέρνηση ΣΥΡΙΖΑ, με </w:t>
      </w:r>
      <w:r w:rsidR="00EE589E">
        <w:rPr>
          <w:rFonts w:eastAsia="Times New Roman" w:cs="Times New Roman"/>
          <w:szCs w:val="24"/>
        </w:rPr>
        <w:t>ΠΑΣΟΚ</w:t>
      </w:r>
      <w:r>
        <w:rPr>
          <w:rFonts w:eastAsia="Times New Roman" w:cs="Times New Roman"/>
          <w:szCs w:val="24"/>
        </w:rPr>
        <w:t xml:space="preserve"> παλαιότερα κ.λπ.- ήταν τουλάχιστον της τάξης των 2 εκατομμυρίων ευρώ, καταλαβαίνει ότι είναι άνθρακας ο θησαυρός για τους αυτοαπασχολούμενους, μικρούς επαγγελματίες, βιοπαλαιστές, αγρότες ιδίως στις νησιωτικές, απομακρυσμένες περιοχές που ούτε διανοούνται, βέβαια, αυτά τα μεγέθη.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Άνθρακας είναι, όμως, ο θησαυρός και για τους εργαζόμενους, αφού προϋπόθεση της καπιταλιστικής ανάπτυξης είναι το εφιαλτικό εργασιακό περιβάλλον που όλοι μαζί έχετε διαμορφώσει. Γι’ αυτό έρχονται τα αρπακτικά, για τα οποία καμαρώνατε, κύριε Υπουργέ, από του Βήματος.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μαύρο ρεκόρ της ανεργίας, που στο </w:t>
      </w:r>
      <w:r w:rsidR="008A7870">
        <w:rPr>
          <w:rFonts w:eastAsia="Times New Roman" w:cs="Times New Roman"/>
          <w:szCs w:val="24"/>
        </w:rPr>
        <w:t>β</w:t>
      </w:r>
      <w:r>
        <w:rPr>
          <w:rFonts w:eastAsia="Times New Roman" w:cs="Times New Roman"/>
          <w:szCs w:val="24"/>
        </w:rPr>
        <w:t xml:space="preserve">όρειο Αιγαίο ακόμα και στο προ της πανδημίας διάστημα ξεπερνούσε και τα χειρότερα ποσοστά ανεργίας των </w:t>
      </w:r>
      <w:r>
        <w:rPr>
          <w:rFonts w:eastAsia="Times New Roman" w:cs="Times New Roman"/>
          <w:szCs w:val="24"/>
        </w:rPr>
        <w:lastRenderedPageBreak/>
        <w:t xml:space="preserve">χρόνων της δεκαετούς κρίσης, αλλά και η πραγματικότητα που βιώνουν χιλιάδες εργαζόμενοι που ανακυκλώνονται στη </w:t>
      </w:r>
      <w:proofErr w:type="spellStart"/>
      <w:r>
        <w:rPr>
          <w:rFonts w:eastAsia="Times New Roman" w:cs="Times New Roman"/>
          <w:szCs w:val="24"/>
        </w:rPr>
        <w:t>μισοδουλειά</w:t>
      </w:r>
      <w:proofErr w:type="spellEnd"/>
      <w:r>
        <w:rPr>
          <w:rFonts w:eastAsia="Times New Roman" w:cs="Times New Roman"/>
          <w:szCs w:val="24"/>
        </w:rPr>
        <w:t xml:space="preserve"> των κακοπληρωμένων προγραμμάτων του ΟΑΕΔ και των </w:t>
      </w:r>
      <w:proofErr w:type="spellStart"/>
      <w:r>
        <w:rPr>
          <w:rFonts w:eastAsia="Times New Roman" w:cs="Times New Roman"/>
          <w:szCs w:val="24"/>
        </w:rPr>
        <w:t>ολιγόμηνων</w:t>
      </w:r>
      <w:proofErr w:type="spellEnd"/>
      <w:r>
        <w:rPr>
          <w:rFonts w:eastAsia="Times New Roman" w:cs="Times New Roman"/>
          <w:szCs w:val="24"/>
        </w:rPr>
        <w:t xml:space="preserve"> συμβάσεων εργασίας, δεν αφήνουν κανένα περιθώριο αυταπάτης.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Αποκαλυπτικά είναι, όμως, τα στοιχεία και στα νησιά του δήθεν θαύματος του τουρισμού. Χαρακτηριστικό παράδειγμα είναι η περίπτωση της Πάρου, όπου εν</w:t>
      </w:r>
      <w:r w:rsidR="008A7870">
        <w:rPr>
          <w:rFonts w:eastAsia="Times New Roman" w:cs="Times New Roman"/>
          <w:szCs w:val="24"/>
        </w:rPr>
        <w:t xml:space="preserve"> </w:t>
      </w:r>
      <w:r>
        <w:rPr>
          <w:rFonts w:eastAsia="Times New Roman" w:cs="Times New Roman"/>
          <w:szCs w:val="24"/>
        </w:rPr>
        <w:t>όψει των μεγάλων τουριστικών επενδύσεων υπάρχει, πράγματι, άνοδος στην οικοδομή. Όμως, την ίδια στιγμή, με τα ενοίκια να πλησιάζουν ή και να ξεπερνούν το ύψος του μέσου μισθού, η στέγη μετατρέπεται σε είδος πολυτελείας τόσο για τους εργάτες που με τον ιδρώτα τους θα κτίζουν, όσο και για υγειονομικούς, επικουρικούς κ.λπ., που δεν τολμούν να επιλέξουν το</w:t>
      </w:r>
      <w:r w:rsidR="008A7870">
        <w:rPr>
          <w:rFonts w:eastAsia="Times New Roman" w:cs="Times New Roman"/>
          <w:szCs w:val="24"/>
        </w:rPr>
        <w:t>ν</w:t>
      </w:r>
      <w:r>
        <w:rPr>
          <w:rFonts w:eastAsia="Times New Roman" w:cs="Times New Roman"/>
          <w:szCs w:val="24"/>
        </w:rPr>
        <w:t xml:space="preserve"> διορισμό τους στο </w:t>
      </w:r>
      <w:r w:rsidR="008A7870">
        <w:rPr>
          <w:rFonts w:eastAsia="Times New Roman" w:cs="Times New Roman"/>
          <w:szCs w:val="24"/>
        </w:rPr>
        <w:t>κ</w:t>
      </w:r>
      <w:r>
        <w:rPr>
          <w:rFonts w:eastAsia="Times New Roman" w:cs="Times New Roman"/>
          <w:szCs w:val="24"/>
        </w:rPr>
        <w:t xml:space="preserve">έντρο </w:t>
      </w:r>
      <w:r w:rsidR="008A7870">
        <w:rPr>
          <w:rFonts w:eastAsia="Times New Roman" w:cs="Times New Roman"/>
          <w:szCs w:val="24"/>
        </w:rPr>
        <w:t>υ</w:t>
      </w:r>
      <w:r>
        <w:rPr>
          <w:rFonts w:eastAsia="Times New Roman" w:cs="Times New Roman"/>
          <w:szCs w:val="24"/>
        </w:rPr>
        <w:t xml:space="preserve">γείας του νησιού, αφού το ύψος του μισθού τους δεν θα φτάνει ούτε για το νοίκι.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Δεν είναι, λοιπόν, δύσκολο να διαπιστώσει κανείς για ποιον προορίζεται και αυτή η πολυπόθητη ανάπτυξη, όπως πέραν πάσης αμφιβολίας μαρτυρούν και τα ίδια τα αναπτυξιακά εργαλεία που νομοθετείτε. Ενώ προβλέπονται φορολογικές απαλλαγές στα κέρδη των επενδυτών πριν καν την ολοκλήρωση της επένδυσης, αντίθετα για τα λαϊκά νοικοκυριά, που στενάζουν από την ακρίβεια, παρουσιάζετε ως μη ρεαλιστικό το αίτημα του ΚΚΕ για κατάργηση του ΦΠΑ στην ενέργεια, στα είδη πλατιάς λαϊκής κατανάλωσης, του </w:t>
      </w:r>
      <w:r w:rsidR="00515D25">
        <w:rPr>
          <w:rFonts w:eastAsia="Times New Roman" w:cs="Times New Roman"/>
          <w:szCs w:val="24"/>
        </w:rPr>
        <w:t>ε</w:t>
      </w:r>
      <w:r>
        <w:rPr>
          <w:rFonts w:eastAsia="Times New Roman" w:cs="Times New Roman"/>
          <w:szCs w:val="24"/>
        </w:rPr>
        <w:t xml:space="preserve">ιδικού </w:t>
      </w:r>
      <w:r w:rsidR="00515D25">
        <w:rPr>
          <w:rFonts w:eastAsia="Times New Roman" w:cs="Times New Roman"/>
          <w:szCs w:val="24"/>
        </w:rPr>
        <w:t>φ</w:t>
      </w:r>
      <w:r>
        <w:rPr>
          <w:rFonts w:eastAsia="Times New Roman" w:cs="Times New Roman"/>
          <w:szCs w:val="24"/>
        </w:rPr>
        <w:t xml:space="preserve">όρου </w:t>
      </w:r>
      <w:r w:rsidR="00515D25">
        <w:rPr>
          <w:rFonts w:eastAsia="Times New Roman" w:cs="Times New Roman"/>
          <w:szCs w:val="24"/>
        </w:rPr>
        <w:lastRenderedPageBreak/>
        <w:t>κ</w:t>
      </w:r>
      <w:r>
        <w:rPr>
          <w:rFonts w:eastAsia="Times New Roman" w:cs="Times New Roman"/>
          <w:szCs w:val="24"/>
        </w:rPr>
        <w:t xml:space="preserve">ατανάλωσης στα καύσιμα, για κατάργηση και όχι μείωση του πιο άδικου, αντιλαϊκού νόμου, του ΕΝΦΙΑ, που ακόμα περιμένει στο συρτάρι για να καταργηθεί.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Τους δίνετε ζεστό χρήμα και επιχορηγήσεις για την ανανέωση του μηχανολογικού τους εξοπλισμού. Λεφτά, όμως, δεν υπάρχουν για την απαλλαγή μικρών επαγγελματιών, αυτοαπασχολούμενων, που καταστρέφονται, από μέρος των χρεών τους, την επαναφορά αφορολόγητων ορίων για αφορολόγητο πετρέλαιο, καύσιμα στα αγροτικά μέσα και εφόδια.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Προβλέπεται επιδότηση επιχειρηματικού κινδύνου για εξασφάλιση των επιχειρηματικών τους δανείων, αλλά θεωρείται ρίσκο που δεν αποζημιώνεται η ακαρπία των ελαιοπαραγωγών ή μένουν στο ελάχιστο και με ρυθμούς χελώνας οι αποζημιώσεις για τόσες και τόσες φυσικές καταστροφές, που συσσωρεύονται η μία μετά την άλλη στο τεφτέρι με τα βερεσέ.</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Σάμπως με τον ίδιο τρόπο δεν αποζημιώνετε με πακτωλό εκατομμυρίων τα διαφυγόντα κέρδη από τη μείωση της κυκλοφορίας στους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των οδικών αξόνων;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Όμως παρουσιάζετε ως επικίνδυνη μια κομμουνιστική ιδεοληψία, κύριε Υπουργέ, τη διεκδίκηση των αγροτών για καθορισμό κατώτατων εγγυημένων </w:t>
      </w:r>
      <w:r>
        <w:rPr>
          <w:rFonts w:eastAsia="Times New Roman" w:cs="Times New Roman"/>
          <w:szCs w:val="24"/>
        </w:rPr>
        <w:lastRenderedPageBreak/>
        <w:t xml:space="preserve">τιμών που να καλύπτουν το κόστος παραγωγής τους και να εξασφαλίζουν εισόδημα επιβίωσης στον αγρότη και προσιτές τιμές στη λαϊκή κατανάλωση.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Να γιατί αυτού του είδους η ανάπτυξη αντικειμενικά εχθρεύεται τις σύγχρονες ανάγκες του λαού.  Κα οι εργάτες, οι αυτοαπασχολούμενοι, τα λαϊκά στρώματα δεν έχουν άλλο δρόμο να βαδίσουν παρά αυτό της οργανωμένης διεκδίκησης, σε συμπόρευση με το ΚΚΕ, ανοίγοντας τον πραγματικό δρόμο της ανατροπής για μια κοινωνία που μπορεί και θα βάλει στο επίκεντρο την κάλυψη όλων των σύγχρονων αναγκών τους.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κυρία </w:t>
      </w:r>
      <w:proofErr w:type="spellStart"/>
      <w:r>
        <w:rPr>
          <w:rFonts w:eastAsia="Times New Roman" w:cs="Times New Roman"/>
          <w:szCs w:val="24"/>
        </w:rPr>
        <w:t>Κομνηνάκα</w:t>
      </w:r>
      <w:proofErr w:type="spellEnd"/>
      <w:r>
        <w:rPr>
          <w:rFonts w:eastAsia="Times New Roman" w:cs="Times New Roman"/>
          <w:szCs w:val="24"/>
        </w:rPr>
        <w:t>, σας ευχαριστώ πολύ.</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Λιούπης</w:t>
      </w:r>
      <w:proofErr w:type="spellEnd"/>
      <w:r>
        <w:rPr>
          <w:rFonts w:eastAsia="Times New Roman" w:cs="Times New Roman"/>
          <w:szCs w:val="24"/>
        </w:rPr>
        <w:t xml:space="preserve"> από τη Νέα Δημοκρατία.</w:t>
      </w:r>
    </w:p>
    <w:p w:rsidR="005B5C2F" w:rsidRDefault="00515D25">
      <w:pPr>
        <w:spacing w:line="600" w:lineRule="auto"/>
        <w:ind w:firstLine="720"/>
        <w:rPr>
          <w:rFonts w:eastAsia="Times New Roman" w:cs="Times New Roman"/>
          <w:szCs w:val="24"/>
        </w:rPr>
      </w:pPr>
      <w:r>
        <w:rPr>
          <w:rFonts w:eastAsia="Times New Roman" w:cs="Times New Roman"/>
          <w:b/>
          <w:szCs w:val="24"/>
        </w:rPr>
        <w:t>ΑΘΑ</w:t>
      </w:r>
      <w:r w:rsidR="00144DBB">
        <w:rPr>
          <w:rFonts w:eastAsia="Times New Roman" w:cs="Times New Roman"/>
          <w:b/>
          <w:szCs w:val="24"/>
        </w:rPr>
        <w:t xml:space="preserve">ΝΑΣΙΟΣ ΛΙΟΥΠΗΣ: </w:t>
      </w:r>
      <w:r w:rsidR="00144DBB">
        <w:rPr>
          <w:rFonts w:eastAsia="Times New Roman" w:cs="Times New Roman"/>
          <w:szCs w:val="24"/>
        </w:rPr>
        <w:t>Σας 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έχουμε </w:t>
      </w:r>
      <w:r w:rsidR="00550233">
        <w:rPr>
          <w:rFonts w:eastAsia="Times New Roman" w:cs="Times New Roman"/>
          <w:szCs w:val="24"/>
        </w:rPr>
        <w:t xml:space="preserve">και </w:t>
      </w:r>
      <w:r>
        <w:rPr>
          <w:rFonts w:eastAsia="Times New Roman" w:cs="Times New Roman"/>
          <w:szCs w:val="24"/>
        </w:rPr>
        <w:t xml:space="preserve">πίσω μας στιγμές </w:t>
      </w:r>
      <w:r w:rsidR="00550233">
        <w:rPr>
          <w:rFonts w:eastAsia="Times New Roman" w:cs="Times New Roman"/>
          <w:szCs w:val="24"/>
        </w:rPr>
        <w:t>-ε</w:t>
      </w:r>
      <w:r>
        <w:rPr>
          <w:rFonts w:eastAsia="Times New Roman" w:cs="Times New Roman"/>
          <w:szCs w:val="24"/>
        </w:rPr>
        <w:t>υτυχώς είναι λίγε</w:t>
      </w:r>
      <w:r w:rsidR="00550233">
        <w:rPr>
          <w:rFonts w:eastAsia="Times New Roman" w:cs="Times New Roman"/>
          <w:szCs w:val="24"/>
        </w:rPr>
        <w:t>ς -</w:t>
      </w:r>
      <w:r>
        <w:rPr>
          <w:rFonts w:eastAsia="Times New Roman" w:cs="Times New Roman"/>
          <w:szCs w:val="24"/>
        </w:rPr>
        <w:t xml:space="preserve"> </w:t>
      </w:r>
      <w:r w:rsidR="00550233">
        <w:rPr>
          <w:rFonts w:eastAsia="Times New Roman" w:cs="Times New Roman"/>
          <w:szCs w:val="24"/>
        </w:rPr>
        <w:t xml:space="preserve">που </w:t>
      </w:r>
      <w:r>
        <w:rPr>
          <w:rFonts w:eastAsia="Times New Roman" w:cs="Times New Roman"/>
          <w:szCs w:val="24"/>
        </w:rPr>
        <w:t xml:space="preserve">δεν τιμούν τον κοινοβουλευτισμό μας και κυρίως, ελπίζω να επικεντρωθούμε, πλέον, στα ουσιώδη και σημαντικά ζητήματα που αφορούν </w:t>
      </w:r>
      <w:r w:rsidR="00550233">
        <w:rPr>
          <w:rFonts w:eastAsia="Times New Roman" w:cs="Times New Roman"/>
          <w:szCs w:val="24"/>
        </w:rPr>
        <w:t>σ</w:t>
      </w:r>
      <w:r>
        <w:rPr>
          <w:rFonts w:eastAsia="Times New Roman" w:cs="Times New Roman"/>
          <w:szCs w:val="24"/>
        </w:rPr>
        <w:t xml:space="preserve">τον ελληνικό λαό, </w:t>
      </w:r>
      <w:r w:rsidR="00550233">
        <w:rPr>
          <w:rFonts w:eastAsia="Times New Roman" w:cs="Times New Roman"/>
          <w:szCs w:val="24"/>
        </w:rPr>
        <w:t>σ</w:t>
      </w:r>
      <w:r>
        <w:rPr>
          <w:rFonts w:eastAsia="Times New Roman" w:cs="Times New Roman"/>
          <w:szCs w:val="24"/>
        </w:rPr>
        <w:t xml:space="preserve">τους Έλληνες πολίτες, όπως παραδείγματος χάριν η σημερινή εξαγγελία του Πρωθυπουργού για τη μείωση </w:t>
      </w:r>
      <w:r>
        <w:rPr>
          <w:rFonts w:eastAsia="Times New Roman" w:cs="Times New Roman"/>
          <w:szCs w:val="24"/>
        </w:rPr>
        <w:lastRenderedPageBreak/>
        <w:t>κατά 13% του ΕΝΦΙΑ πέρα και πάνω από τα υπεσχημένα από την Κυβέρνησή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Επίσης, σημαντικό που πρέπει να εστιάσουμε και το σημερινό νομοσχέδιο: Έρχεται μετά από διακυβέρνηση δυόμιση ετών και πάρα πολλές νομοθετικές πρωτοβουλίες που έχουν θωρακίσει την ελληνική οικονομία και κοινωνία απέναντι στις σύγχρονες προκλήσεις. Μετά</w:t>
      </w:r>
      <w:r w:rsidR="00907F12">
        <w:rPr>
          <w:rFonts w:eastAsia="Times New Roman" w:cs="Times New Roman"/>
          <w:szCs w:val="24"/>
        </w:rPr>
        <w:t xml:space="preserve"> από</w:t>
      </w:r>
      <w:r>
        <w:rPr>
          <w:rFonts w:eastAsia="Times New Roman" w:cs="Times New Roman"/>
          <w:szCs w:val="24"/>
        </w:rPr>
        <w:t xml:space="preserve"> το Εθνικό Σχέδιο Ανάκαμψης και Ανθεκτικότητα</w:t>
      </w:r>
      <w:r w:rsidR="00907F12">
        <w:rPr>
          <w:rFonts w:eastAsia="Times New Roman" w:cs="Times New Roman"/>
          <w:szCs w:val="24"/>
        </w:rPr>
        <w:t>ς</w:t>
      </w:r>
      <w:r>
        <w:rPr>
          <w:rFonts w:eastAsia="Times New Roman" w:cs="Times New Roman"/>
          <w:szCs w:val="24"/>
        </w:rPr>
        <w:t>, τον νέο Εθνικό Χάρτη Περιφερειακών Ενισχύσεων 2022</w:t>
      </w:r>
      <w:r w:rsidR="00515D25">
        <w:rPr>
          <w:rFonts w:eastAsia="Times New Roman" w:cs="Times New Roman"/>
          <w:szCs w:val="24"/>
        </w:rPr>
        <w:t xml:space="preserve"> </w:t>
      </w:r>
      <w:r>
        <w:rPr>
          <w:rFonts w:eastAsia="Times New Roman" w:cs="Times New Roman"/>
          <w:szCs w:val="24"/>
        </w:rPr>
        <w:t>-</w:t>
      </w:r>
      <w:r w:rsidR="00515D25">
        <w:rPr>
          <w:rFonts w:eastAsia="Times New Roman" w:cs="Times New Roman"/>
          <w:szCs w:val="24"/>
        </w:rPr>
        <w:t xml:space="preserve"> </w:t>
      </w:r>
      <w:r>
        <w:rPr>
          <w:rFonts w:eastAsia="Times New Roman" w:cs="Times New Roman"/>
          <w:szCs w:val="24"/>
        </w:rPr>
        <w:t xml:space="preserve">2027, η χώρα μας καλείται να λάβει κάθε απαραίτητο μέτρο, για να συμμετάσχει ενεργά στην </w:t>
      </w:r>
      <w:r w:rsidR="00907F12">
        <w:rPr>
          <w:rFonts w:eastAsia="Times New Roman" w:cs="Times New Roman"/>
          <w:szCs w:val="24"/>
        </w:rPr>
        <w:t xml:space="preserve">τέταρτη </w:t>
      </w:r>
      <w:r>
        <w:rPr>
          <w:rFonts w:eastAsia="Times New Roman" w:cs="Times New Roman"/>
          <w:szCs w:val="24"/>
        </w:rPr>
        <w:t>βιομηχανική επανάσταση.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 σημερινός αναπτυξιακός νόμος έρχεται ως επιστέγασμα της όλης προσπάθειας, ώστε η ελληνική οικονομία να καταστεί περισσότερο ελκυστική στο διεθνές επενδυτικό περιβάλλον. Η νέα αυτή νομοθετική πρωτοβουλία είναι το επιστέγασμα μιας συστηματικής και μακροχρόνιας προσπάθειας: Σύνθεση απόψεων, μετά από εκτεταμένη διαβούλευση, περίπου ενάμιση έτους, με όλους τους αρμόδιους φορείς. Δεν είναι τυχαίο, εξάλλου, ότι οι φορείς επιδοκίμασαν το νομοσχέδιο και τις καινοτομίες που εισάγει. Ακόμα και στο στάδιο των επιτροπών έγιναν αλλαγές και βελτιώσεις.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Υπουργείο Ανάπτυξης λειτουργεί χωρίς παρωπίδες, χωρίς εμμονές και κυρίως, με διάθεση να έχουμε το καλύτερο δυνατό αποτέλεσμα για το μέλλον της χώρας, με δεκατρείς θεματικές ενότητες, κρατική στήριξη, </w:t>
      </w:r>
      <w:r>
        <w:rPr>
          <w:rFonts w:eastAsia="Times New Roman" w:cs="Times New Roman"/>
          <w:szCs w:val="24"/>
        </w:rPr>
        <w:lastRenderedPageBreak/>
        <w:t xml:space="preserve">επενδύσεις για όλες τις επιχειρηματικές κατηγορίες, όπως, ενδεικτικά, ενισχύοντας τον ψηφιακό μετασχηματισμό των επιχειρήσεων, δίνοντας ώθηση στην έρευνα, </w:t>
      </w:r>
      <w:r w:rsidR="00907F12">
        <w:rPr>
          <w:rFonts w:eastAsia="Times New Roman" w:cs="Times New Roman"/>
          <w:szCs w:val="24"/>
        </w:rPr>
        <w:t>σ</w:t>
      </w:r>
      <w:r>
        <w:rPr>
          <w:rFonts w:eastAsia="Times New Roman" w:cs="Times New Roman"/>
          <w:szCs w:val="24"/>
        </w:rPr>
        <w:t xml:space="preserve">την καινοτομία και στην αξιοποίηση νέων τεχνολογιών ρομποτικής και τεχνητής νοημοσύνης, βάζοντας στο επίκεντρο τους νέους επιχειρηματίες, στηρίζοντας τις περιοχές που εντάσσονται στο Σχέδιο Δίκαιης </w:t>
      </w:r>
      <w:r w:rsidR="00907F12">
        <w:rPr>
          <w:rFonts w:eastAsia="Times New Roman" w:cs="Times New Roman"/>
          <w:szCs w:val="24"/>
        </w:rPr>
        <w:t xml:space="preserve">Αναπτυξιακής </w:t>
      </w:r>
      <w:r>
        <w:rPr>
          <w:rFonts w:eastAsia="Times New Roman" w:cs="Times New Roman"/>
          <w:szCs w:val="24"/>
        </w:rPr>
        <w:t>Μετ</w:t>
      </w:r>
      <w:r w:rsidR="00907F12">
        <w:rPr>
          <w:rFonts w:eastAsia="Times New Roman" w:cs="Times New Roman"/>
          <w:szCs w:val="24"/>
        </w:rPr>
        <w:t>ά</w:t>
      </w:r>
      <w:r>
        <w:rPr>
          <w:rFonts w:eastAsia="Times New Roman" w:cs="Times New Roman"/>
          <w:szCs w:val="24"/>
        </w:rPr>
        <w:t>β</w:t>
      </w:r>
      <w:r w:rsidR="00907F12">
        <w:rPr>
          <w:rFonts w:eastAsia="Times New Roman" w:cs="Times New Roman"/>
          <w:szCs w:val="24"/>
        </w:rPr>
        <w:t>αση</w:t>
      </w:r>
      <w:r>
        <w:rPr>
          <w:rFonts w:eastAsia="Times New Roman" w:cs="Times New Roman"/>
          <w:szCs w:val="24"/>
        </w:rPr>
        <w:t>ς, προωθώντας την πράσινη μετάβαση για τις επιχειρήσεις, δίνοντας έμφαση στην πρωτογενή παραγωγή και αγροδιατροφή και τέλος, παρέχοντας ώθηση στον τουρισμό και τις εναλλακτικές μορφές του.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Είναι σημαντικό ότι αυτή η Κυβέρνηση δεν επιχειρεί να υποβιβάσει το έργο των προκατόχων της, για να αναβαθμίσει το δικό της έργο. Δεν έχει ανάγκη από τέτοιες συγκρίσεις. Αντιθέτως, αναγνωρίζεται η αξία του προηγούμενου αναπτυξιακού νόμου, μόνο, όμως, τα δυόμιση χρόνια της διακυβέρνησης της Νέας Δημοκρατίας αξιοποιήθηκε με τριπλάσια ταχύτητα από ό,τι επί διακυβέρνησης του ΣΥΡΙΖΑ.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Ωστόσο, οι σημερινές ανάγκες, η σημερινή κατάσταση της οικονομίας, η σημερινή διεθνής οικονομική κατάσταση απαιτούν νέα αποφασιστικά μέτρα. Η πραγματικότητα είναι ότι βρισκόμαστε πολύ πίσω από τον ευρωπαϊκό μέσο όρο σε σχέση με τις ιδιωτικές επενδύσεις και επομένως, υπάρχει μεγάλο περιθώριο βελτίωσης για τη χώρα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Ο νέος αναπτυξιακός νόμος κινείται σε διαφορετική κατεύθυνση από τον προηγούμενο</w:t>
      </w:r>
      <w:r w:rsidR="00907F12">
        <w:rPr>
          <w:rFonts w:eastAsia="Times New Roman" w:cs="Times New Roman"/>
          <w:szCs w:val="24"/>
        </w:rPr>
        <w:t>,</w:t>
      </w:r>
      <w:r>
        <w:rPr>
          <w:rFonts w:eastAsia="Times New Roman" w:cs="Times New Roman"/>
          <w:szCs w:val="24"/>
        </w:rPr>
        <w:t xml:space="preserve"> της προηγούμενης κυβέρνησης, αφού διευρύνει το πεδίο εφαρμογής του και επεκτείνεται στις περισσότερες περιφέρειες της χώρας -η Θεσσαλία είναι ανάμεσα στις περιφέρειες που συμπεριλαμβάνονται στον νέο αναπτυξιακό-, να φτάνει το 60% για τις μεσαίες επιχειρήσεις, το 70% για τις μικρές, με δυνατότητα για 10% περαιτέρω αύξηση. Ταυτόχρονα, στοχεύει ξεκάθαρα στην απλοποίηση των διαδικασιών, για να έχουμε την ταχύτερη και αποτελεσματικότερη εφαρμογή του νόμου.</w:t>
      </w:r>
    </w:p>
    <w:p w:rsidR="009B1533" w:rsidRDefault="00907F12">
      <w:pPr>
        <w:spacing w:line="600" w:lineRule="auto"/>
        <w:ind w:firstLine="720"/>
        <w:jc w:val="both"/>
        <w:rPr>
          <w:rFonts w:eastAsia="Times New Roman" w:cs="Times New Roman"/>
          <w:szCs w:val="24"/>
        </w:rPr>
      </w:pPr>
      <w:r>
        <w:rPr>
          <w:rFonts w:eastAsia="Times New Roman" w:cs="Times New Roman"/>
          <w:szCs w:val="24"/>
        </w:rPr>
        <w:t>Σημείο-</w:t>
      </w:r>
      <w:r w:rsidR="00F93039">
        <w:rPr>
          <w:rFonts w:eastAsia="Times New Roman" w:cs="Times New Roman"/>
          <w:szCs w:val="24"/>
        </w:rPr>
        <w:t>κλειδί είναι η σύντμηση των προθεσμιών που έχουν οι υπηρεσίες στη διάθεσή τους και με τη συμμετοχή ειδικών ιδιωτών που βοηθούν να ολοκληρώνονται ταχύτερα τα διάφορα στάδια.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Οι μεγάλες καθυστερήσεις στην έγκριση των επενδυτικών σχεδίων</w:t>
      </w:r>
      <w:r w:rsidR="00907F12">
        <w:rPr>
          <w:rFonts w:eastAsia="Times New Roman" w:cs="Times New Roman"/>
          <w:szCs w:val="24"/>
        </w:rPr>
        <w:t>,</w:t>
      </w:r>
      <w:r>
        <w:rPr>
          <w:rFonts w:eastAsia="Times New Roman" w:cs="Times New Roman"/>
          <w:szCs w:val="24"/>
        </w:rPr>
        <w:t xml:space="preserve"> που έφταναν ακόμα και τα δύο χρόνια</w:t>
      </w:r>
      <w:r w:rsidR="00907F12">
        <w:rPr>
          <w:rFonts w:eastAsia="Times New Roman" w:cs="Times New Roman"/>
          <w:szCs w:val="24"/>
        </w:rPr>
        <w:t>,</w:t>
      </w:r>
      <w:r>
        <w:rPr>
          <w:rFonts w:eastAsia="Times New Roman" w:cs="Times New Roman"/>
          <w:szCs w:val="24"/>
        </w:rPr>
        <w:t xml:space="preserve"> </w:t>
      </w:r>
      <w:r w:rsidR="00907F12">
        <w:rPr>
          <w:rFonts w:eastAsia="Times New Roman" w:cs="Times New Roman"/>
          <w:szCs w:val="24"/>
        </w:rPr>
        <w:t xml:space="preserve">ήταν </w:t>
      </w:r>
      <w:r>
        <w:rPr>
          <w:rFonts w:eastAsia="Times New Roman" w:cs="Times New Roman"/>
          <w:szCs w:val="24"/>
        </w:rPr>
        <w:t xml:space="preserve">αποτρεπτικές για όποιον </w:t>
      </w:r>
      <w:r w:rsidR="00907F12">
        <w:rPr>
          <w:rFonts w:eastAsia="Times New Roman" w:cs="Times New Roman"/>
          <w:szCs w:val="24"/>
        </w:rPr>
        <w:t xml:space="preserve">ενδιαφερόταν </w:t>
      </w:r>
      <w:r>
        <w:rPr>
          <w:rFonts w:eastAsia="Times New Roman" w:cs="Times New Roman"/>
          <w:szCs w:val="24"/>
        </w:rPr>
        <w:t>να συμμετέχει. Με τις νέες διατάξεις οι προθεσμίες είναι σύντομες, έως εξήντα ημέρες, οι διαδικασίες γρήγορες</w:t>
      </w:r>
      <w:r w:rsidR="00907F12">
        <w:rPr>
          <w:rFonts w:eastAsia="Times New Roman" w:cs="Times New Roman"/>
          <w:szCs w:val="24"/>
        </w:rPr>
        <w:t>,</w:t>
      </w:r>
      <w:r>
        <w:rPr>
          <w:rFonts w:eastAsia="Times New Roman" w:cs="Times New Roman"/>
          <w:szCs w:val="24"/>
        </w:rPr>
        <w:t xml:space="preserve"> αλλά και ασφαλείς. Η αξιολόγηση των επενδυτικών σχεδίων γίνεται από τα μέλη του Εθνικού Μητρώου Πιστοποιημένων </w:t>
      </w:r>
      <w:proofErr w:type="spellStart"/>
      <w:r>
        <w:rPr>
          <w:rFonts w:eastAsia="Times New Roman" w:cs="Times New Roman"/>
          <w:szCs w:val="24"/>
        </w:rPr>
        <w:t>Αξιολογητών</w:t>
      </w:r>
      <w:proofErr w:type="spellEnd"/>
      <w:r>
        <w:rPr>
          <w:rFonts w:eastAsia="Times New Roman" w:cs="Times New Roman"/>
          <w:szCs w:val="24"/>
        </w:rPr>
        <w:t xml:space="preserve"> ή από ορκωτούς ελεγκτές ή από τον ΕΦΕΠΑΕ</w:t>
      </w:r>
      <w:r w:rsidRPr="0088049B">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Είναι εντελώς άστοχη η κριτική</w:t>
      </w:r>
      <w:r w:rsidRPr="0088049B">
        <w:rPr>
          <w:rFonts w:eastAsia="Times New Roman" w:cs="Times New Roman"/>
          <w:szCs w:val="24"/>
        </w:rPr>
        <w:t xml:space="preserve"> </w:t>
      </w:r>
      <w:r>
        <w:rPr>
          <w:rFonts w:eastAsia="Times New Roman" w:cs="Times New Roman"/>
          <w:szCs w:val="24"/>
        </w:rPr>
        <w:t xml:space="preserve">ότι ο νέος αναπτυξιακός νόμος δεν αναφέρεται στις μικρομεσαίες επιχειρήσεις. Η αλήθεια είναι ότι το όραμα για μια Ελλάδα ισχυρή, προϋποθέτει συμμετοχή όλων. Και η Κυβέρνηση ξεκάθαρα </w:t>
      </w:r>
      <w:r>
        <w:rPr>
          <w:rFonts w:eastAsia="Times New Roman" w:cs="Times New Roman"/>
          <w:szCs w:val="24"/>
        </w:rPr>
        <w:lastRenderedPageBreak/>
        <w:t>επιδιώκει την κινητοποίηση επενδυτών της μικρής και μεσαίας κλίμακας επιχειρήσεων με τη στήριξη και τα κίνητρα που παρέχονται σε νέους επιχειρηματίες, όπως και με την ενίσχυση δράσεων, έρευνας και καινοτομίας, με την επιδότηση με χρήματα να φτάνει σε ποσοστό έως το 80% για τις μικρές επιχειρήσεις. Η χρηματοδότηση γίνεται μέσω του ΠΔΕ, του ΕΣΠΑ 2021</w:t>
      </w:r>
      <w:r w:rsidR="00515D25">
        <w:rPr>
          <w:rFonts w:eastAsia="Times New Roman" w:cs="Times New Roman"/>
          <w:szCs w:val="24"/>
        </w:rPr>
        <w:t xml:space="preserve"> </w:t>
      </w:r>
      <w:r>
        <w:rPr>
          <w:rFonts w:eastAsia="Times New Roman" w:cs="Times New Roman"/>
          <w:szCs w:val="24"/>
        </w:rPr>
        <w:t>-</w:t>
      </w:r>
      <w:r w:rsidR="00515D25">
        <w:rPr>
          <w:rFonts w:eastAsia="Times New Roman" w:cs="Times New Roman"/>
          <w:szCs w:val="24"/>
        </w:rPr>
        <w:t xml:space="preserve"> </w:t>
      </w:r>
      <w:r>
        <w:rPr>
          <w:rFonts w:eastAsia="Times New Roman" w:cs="Times New Roman"/>
          <w:szCs w:val="24"/>
        </w:rPr>
        <w:t>2027 και το Ταμείο Ανάκαμψης.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 νέος αναπτυξιακός νόμος είναι το όχημα για να είναι η χώρα μας παρούσα στις τεχνολογικές εξελίξεις και στις σύγχρονες απαιτήσεις. Μαζί με όλες τις υπόλοιπες πρωτοβουλίες που έχει λάβει η Κυβέρνηση, οι σημερινές διατάξεις έρχονται να δημιουργήσουν το σωστό πλαίσιο για την Ελλάδα με ισχυρή ανάπτυξη. Με έναν μηχανισμό που λειτουργεί για πρώτη φορά ταχύτατα προς όφελος των ενδιαφερόμενων επενδυτών</w:t>
      </w:r>
      <w:r w:rsidR="00907F12">
        <w:rPr>
          <w:rFonts w:eastAsia="Times New Roman" w:cs="Times New Roman"/>
          <w:szCs w:val="24"/>
        </w:rPr>
        <w:t>,</w:t>
      </w:r>
      <w:r>
        <w:rPr>
          <w:rFonts w:eastAsia="Times New Roman" w:cs="Times New Roman"/>
          <w:szCs w:val="24"/>
        </w:rPr>
        <w:t xml:space="preserve"> αλλά και της συνολικής οικονομίας, παρέχει στήριξη σε όλη την επικράτεια και ιδιαίτερα στους νέους, στις μικρές επιχειρήσεις και όσους επενδύουν σε ψηφιακά μέσα, σε έρευνα και καινοτομία.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Γενικώς, η Κυβέρνηση επενδύει σε όσους έχουν τη διάθεση να εργαστούν, για να </w:t>
      </w:r>
      <w:proofErr w:type="spellStart"/>
      <w:r>
        <w:rPr>
          <w:rFonts w:eastAsia="Times New Roman" w:cs="Times New Roman"/>
          <w:szCs w:val="24"/>
        </w:rPr>
        <w:t>παράξουν</w:t>
      </w:r>
      <w:proofErr w:type="spellEnd"/>
      <w:r>
        <w:rPr>
          <w:rFonts w:eastAsia="Times New Roman" w:cs="Times New Roman"/>
          <w:szCs w:val="24"/>
        </w:rPr>
        <w:t>, να δημιουργήσουν νέες σταθερές θέσεις εργασίας, γιατί αυτή ήταν εξαρχής η δέσμευση του Πρωθυπουργού Κυριάκου Μητσοτάκη και σύσσωμου του κυβερνητικού επιτελείου: Να μετασχηματιστεί η χώρα, να αποκτήσει η Ελλάδα πραγματική αναπτυξιακή προοπτική.</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δυο λόγια, κύριε Πρόεδρε, για τη σημαντική τροπολογία του Υπουργείου Παιδείας, όπως μας την ανέπτυξε η Υπουργός </w:t>
      </w:r>
      <w:r w:rsidR="005E67FF">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Εξασφαλίζονται με αυτή </w:t>
      </w:r>
      <w:r>
        <w:rPr>
          <w:rFonts w:eastAsia="Times New Roman" w:cs="Times New Roman"/>
          <w:szCs w:val="24"/>
          <w:lang w:val="en-US"/>
        </w:rPr>
        <w:t>vouchers</w:t>
      </w:r>
      <w:r w:rsidRPr="005852B4">
        <w:rPr>
          <w:rFonts w:eastAsia="Times New Roman" w:cs="Times New Roman"/>
          <w:szCs w:val="24"/>
        </w:rPr>
        <w:t xml:space="preserve"> </w:t>
      </w:r>
      <w:r>
        <w:rPr>
          <w:rFonts w:eastAsia="Times New Roman" w:cs="Times New Roman"/>
          <w:szCs w:val="24"/>
        </w:rPr>
        <w:t xml:space="preserve">για περίπου εκατόν εξήντα εκπαιδευτικούς μας για τεχνολογικό εξοπλισμό και αυτά μετά τα πεντακόσιες χιλιάδες </w:t>
      </w:r>
      <w:r>
        <w:rPr>
          <w:rFonts w:eastAsia="Times New Roman" w:cs="Times New Roman"/>
          <w:szCs w:val="24"/>
          <w:lang w:val="en-US"/>
        </w:rPr>
        <w:t>vouchers</w:t>
      </w:r>
      <w:r w:rsidRPr="005852B4">
        <w:rPr>
          <w:rFonts w:eastAsia="Times New Roman" w:cs="Times New Roman"/>
          <w:szCs w:val="24"/>
        </w:rPr>
        <w:t xml:space="preserve"> </w:t>
      </w:r>
      <w:r>
        <w:rPr>
          <w:rFonts w:eastAsia="Times New Roman" w:cs="Times New Roman"/>
          <w:szCs w:val="24"/>
        </w:rPr>
        <w:t>που δόθηκαν ήδη στους νέους και στις νέες μας, ώστε να συμπληρωθούν μέχρι το ένα εκατομμύριο εξακόσιες χιλιάδες μέλη της εκπαιδευτικής κοινότητας και να οδηγηθεί έτσι και η παιδεία μας στον ψηφιακό μετασχηματισμό της εκπαίδευσης.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5852B4">
        <w:rPr>
          <w:rFonts w:eastAsia="Times New Roman"/>
          <w:b/>
          <w:szCs w:val="24"/>
        </w:rPr>
        <w:t xml:space="preserve">ΠΡΟΕΔΡΕΥΩΝ (Χαράλαμπος Αθανασίου): </w:t>
      </w:r>
      <w:r>
        <w:rPr>
          <w:rFonts w:eastAsia="Times New Roman"/>
          <w:szCs w:val="24"/>
        </w:rPr>
        <w:t xml:space="preserve">Και εγώ ευχαριστώ, κύριε </w:t>
      </w:r>
      <w:proofErr w:type="spellStart"/>
      <w:r>
        <w:rPr>
          <w:rFonts w:eastAsia="Times New Roman"/>
          <w:szCs w:val="24"/>
        </w:rPr>
        <w:t>Λιούπη</w:t>
      </w:r>
      <w:proofErr w:type="spellEnd"/>
      <w:r>
        <w:rPr>
          <w:rFonts w:eastAsia="Times New Roman"/>
          <w:szCs w:val="24"/>
        </w:rPr>
        <w:t xml:space="preserve">. Να με συγχωρήσουν οι συνάδελφοι -δεν μπορώ να μην το πω-, πάντα </w:t>
      </w:r>
      <w:r>
        <w:rPr>
          <w:rFonts w:eastAsia="Times New Roman" w:cs="Times New Roman"/>
          <w:szCs w:val="24"/>
        </w:rPr>
        <w:t xml:space="preserve">ο κ. </w:t>
      </w:r>
      <w:proofErr w:type="spellStart"/>
      <w:r>
        <w:rPr>
          <w:rFonts w:eastAsia="Times New Roman" w:cs="Times New Roman"/>
          <w:szCs w:val="24"/>
        </w:rPr>
        <w:t>Λιούπης</w:t>
      </w:r>
      <w:proofErr w:type="spellEnd"/>
      <w:r>
        <w:rPr>
          <w:rFonts w:eastAsia="Times New Roman" w:cs="Times New Roman"/>
          <w:szCs w:val="24"/>
        </w:rPr>
        <w:t xml:space="preserve"> είναι μέσα στον χρόνο.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Προχωράμε στον συνάδελφο κ. </w:t>
      </w:r>
      <w:proofErr w:type="spellStart"/>
      <w:r>
        <w:rPr>
          <w:rFonts w:eastAsia="Times New Roman" w:cs="Times New Roman"/>
          <w:szCs w:val="24"/>
        </w:rPr>
        <w:t>Σπανάκη</w:t>
      </w:r>
      <w:proofErr w:type="spellEnd"/>
      <w:r>
        <w:rPr>
          <w:rFonts w:eastAsia="Times New Roman" w:cs="Times New Roman"/>
          <w:szCs w:val="24"/>
        </w:rPr>
        <w:t xml:space="preserve">. Μετά </w:t>
      </w:r>
      <w:r w:rsidR="005E67FF">
        <w:rPr>
          <w:rFonts w:eastAsia="Times New Roman" w:cs="Times New Roman"/>
          <w:szCs w:val="24"/>
        </w:rPr>
        <w:t xml:space="preserve">από </w:t>
      </w:r>
      <w:r>
        <w:rPr>
          <w:rFonts w:eastAsia="Times New Roman" w:cs="Times New Roman"/>
          <w:szCs w:val="24"/>
        </w:rPr>
        <w:t xml:space="preserve">τον κ. </w:t>
      </w:r>
      <w:proofErr w:type="spellStart"/>
      <w:r>
        <w:rPr>
          <w:rFonts w:eastAsia="Times New Roman" w:cs="Times New Roman"/>
          <w:szCs w:val="24"/>
        </w:rPr>
        <w:t>Σπανάκη</w:t>
      </w:r>
      <w:proofErr w:type="spellEnd"/>
      <w:r>
        <w:rPr>
          <w:rFonts w:eastAsia="Times New Roman" w:cs="Times New Roman"/>
          <w:szCs w:val="24"/>
        </w:rPr>
        <w:t xml:space="preserve"> τον λόγο θα έχει ο κ. Κωνσταντίνος </w:t>
      </w:r>
      <w:proofErr w:type="spellStart"/>
      <w:r>
        <w:rPr>
          <w:rFonts w:eastAsia="Times New Roman" w:cs="Times New Roman"/>
          <w:szCs w:val="24"/>
        </w:rPr>
        <w:t>Μπλούχος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Σπανάκη</w:t>
      </w:r>
      <w:proofErr w:type="spellEnd"/>
      <w:r>
        <w:rPr>
          <w:rFonts w:eastAsia="Times New Roman" w:cs="Times New Roman"/>
          <w:szCs w:val="24"/>
        </w:rPr>
        <w:t>, δεν σημαίνει ότι δεν μπορείτε να ξεπεράσετε λίγο τον χρόνο, όπως οι άλλοι, μέχρι οκτώ λεπτά δηλαδή, αλλά όχι πάνω από οκτώ. Ισχύει για όλους τους συναδέλφους, βέβαια.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ΒΑΣΙΛΕΙΟΣ</w:t>
      </w:r>
      <w:r w:rsidR="005E67FF">
        <w:rPr>
          <w:rFonts w:eastAsia="Times New Roman" w:cs="Times New Roman"/>
          <w:b/>
          <w:szCs w:val="24"/>
        </w:rPr>
        <w:t xml:space="preserve"> </w:t>
      </w:r>
      <w:r>
        <w:rPr>
          <w:rFonts w:eastAsia="Times New Roman" w:cs="Times New Roman"/>
          <w:b/>
          <w:szCs w:val="24"/>
        </w:rPr>
        <w:t>-</w:t>
      </w:r>
      <w:r w:rsidR="005E67FF">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Ευχαριστώ πολύ,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ανάπτυξη, </w:t>
      </w:r>
      <w:r w:rsidR="00B144CE">
        <w:rPr>
          <w:rFonts w:eastAsia="Times New Roman" w:cs="Times New Roman"/>
          <w:szCs w:val="24"/>
        </w:rPr>
        <w:t>«</w:t>
      </w:r>
      <w:r>
        <w:rPr>
          <w:rFonts w:eastAsia="Times New Roman" w:cs="Times New Roman"/>
          <w:szCs w:val="24"/>
        </w:rPr>
        <w:t>αναπτυξιακός νόμος, Ελλάδα ισχυρή ανάπτυξη» αυτός είναι ο τίτλος του νομοσχεδίου. Υπάρχει, όμως, ανάπτυξη χωρίς μείωση της φορολογίας; Όχι.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πρώτη προτεραιότητα στην ατζέντα της είχε πριν </w:t>
      </w:r>
      <w:r w:rsidR="00B144CE">
        <w:rPr>
          <w:rFonts w:eastAsia="Times New Roman" w:cs="Times New Roman"/>
          <w:szCs w:val="24"/>
        </w:rPr>
        <w:t xml:space="preserve">από </w:t>
      </w:r>
      <w:r>
        <w:rPr>
          <w:rFonts w:eastAsia="Times New Roman" w:cs="Times New Roman"/>
          <w:szCs w:val="24"/>
        </w:rPr>
        <w:t xml:space="preserve">τις 7 Ιουλίου </w:t>
      </w:r>
      <w:r w:rsidRPr="00F87B31">
        <w:rPr>
          <w:rFonts w:eastAsia="Times New Roman" w:cs="Times New Roman"/>
          <w:szCs w:val="24"/>
        </w:rPr>
        <w:t>20</w:t>
      </w:r>
      <w:r>
        <w:rPr>
          <w:rFonts w:eastAsia="Times New Roman" w:cs="Times New Roman"/>
          <w:szCs w:val="24"/>
        </w:rPr>
        <w:t>19 τη μείωση της φορολογίας. Σήμερα είχαμε την εξαγγελία της μειώσεως για άλλη μία φορά του ΕΝΦΙΑ, του ΕΝΦΙΑ που ταλανίζει πολλά νοικοκυριά και λόγω της μείωσης του εισοδήματος τα τελευταία έτη, 2015</w:t>
      </w:r>
      <w:r w:rsidR="00515D25">
        <w:rPr>
          <w:rFonts w:eastAsia="Times New Roman" w:cs="Times New Roman"/>
          <w:szCs w:val="24"/>
        </w:rPr>
        <w:t xml:space="preserve"> </w:t>
      </w:r>
      <w:r>
        <w:rPr>
          <w:rFonts w:eastAsia="Times New Roman" w:cs="Times New Roman"/>
          <w:szCs w:val="24"/>
        </w:rPr>
        <w:t>-</w:t>
      </w:r>
      <w:r w:rsidR="00515D25">
        <w:rPr>
          <w:rFonts w:eastAsia="Times New Roman" w:cs="Times New Roman"/>
          <w:szCs w:val="24"/>
        </w:rPr>
        <w:t xml:space="preserve"> </w:t>
      </w:r>
      <w:r>
        <w:rPr>
          <w:rFonts w:eastAsia="Times New Roman" w:cs="Times New Roman"/>
          <w:szCs w:val="24"/>
        </w:rPr>
        <w:t>2019.</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Σήμερα, όμως, πέντε εκατομμύρια φορολογούμενοι μπορούν και είναι και θα δουν μείωση του ΕΝΦΙΑ. Πέντε εκατομμύρια φορολογούμενοι και μέσα σε αυτούς είναι χαμηλά εισοδήματα, μεσαία εισοδήματα.</w:t>
      </w:r>
    </w:p>
    <w:p w:rsidR="005B5C2F" w:rsidRDefault="00144DBB">
      <w:pPr>
        <w:spacing w:line="600" w:lineRule="auto"/>
        <w:ind w:firstLine="720"/>
        <w:jc w:val="both"/>
        <w:rPr>
          <w:rFonts w:eastAsia="Times New Roman"/>
          <w:bCs/>
          <w:szCs w:val="24"/>
        </w:rPr>
      </w:pPr>
      <w:r>
        <w:rPr>
          <w:rFonts w:eastAsia="Times New Roman" w:cs="Times New Roman"/>
          <w:szCs w:val="24"/>
        </w:rPr>
        <w:t>Επειδή γίνετα</w:t>
      </w:r>
      <w:r>
        <w:rPr>
          <w:rFonts w:eastAsia="Times New Roman" w:cs="Times New Roman"/>
          <w:szCs w:val="24"/>
        </w:rPr>
        <w:t>ι πολύ μεγάλος λόγος για το τι πολιτική εμείς ακολουθούμε, θέλω πραγματικά να προκαλέσω και να προσκαλέσω τους συναδέλφους, όσο και αν φωνάζουν, είτε στα κανάλια είτε εδώ, όταν με το καλό θα μπορούμε να πάμε στις πλατείες, να πάμε στις πλατείες ανοιχτά, να</w:t>
      </w:r>
      <w:r>
        <w:rPr>
          <w:rFonts w:eastAsia="Times New Roman" w:cs="Times New Roman"/>
          <w:szCs w:val="24"/>
        </w:rPr>
        <w:t xml:space="preserve"> κάνουμε έναν ανοιχτό διάλογο, για να δούμε τι έκανε αυτή η Κυβέρνηση για τις γειτονιές των περιοχών μας. Για παράδειγμα</w:t>
      </w:r>
      <w:r w:rsidRPr="00F87B31">
        <w:rPr>
          <w:rFonts w:eastAsia="Times New Roman" w:cs="Times New Roman"/>
          <w:szCs w:val="24"/>
        </w:rPr>
        <w:t>,</w:t>
      </w:r>
      <w:r>
        <w:rPr>
          <w:rFonts w:eastAsia="Times New Roman" w:cs="Times New Roman"/>
          <w:szCs w:val="24"/>
        </w:rPr>
        <w:t xml:space="preserve"> ένα διαμέρισμα στην Καισαριανή με τιμή ζώνης 1.100 ευρώ</w:t>
      </w:r>
      <w:r w:rsidRPr="00BC20F9">
        <w:rPr>
          <w:rFonts w:eastAsia="Times New Roman" w:cs="Times New Roman"/>
          <w:szCs w:val="24"/>
        </w:rPr>
        <w:t xml:space="preserve"> </w:t>
      </w:r>
      <w:r>
        <w:rPr>
          <w:rFonts w:eastAsia="Times New Roman" w:cs="Times New Roman"/>
          <w:szCs w:val="24"/>
        </w:rPr>
        <w:t>το 2021, πλήρωνε ΕΝΦΙΑ 310 ευρώ.</w:t>
      </w:r>
      <w:r>
        <w:rPr>
          <w:rFonts w:eastAsia="Times New Roman"/>
          <w:bCs/>
          <w:szCs w:val="24"/>
        </w:rPr>
        <w:t xml:space="preserve"> </w:t>
      </w:r>
      <w:r w:rsidR="00F93039">
        <w:rPr>
          <w:rFonts w:eastAsia="Times New Roman"/>
          <w:bCs/>
          <w:szCs w:val="24"/>
        </w:rPr>
        <w:t xml:space="preserve">Ενώ η αντικειμενική αξία και η τιμή ζώνης πήγε στα 350 ευρώ ανά τετραγωνικό μέτρο, θα πληρώσει τώρα ΕΝΦΙΑ </w:t>
      </w:r>
      <w:r w:rsidR="00F93039">
        <w:rPr>
          <w:rFonts w:eastAsia="Times New Roman"/>
          <w:bCs/>
          <w:szCs w:val="24"/>
        </w:rPr>
        <w:lastRenderedPageBreak/>
        <w:t xml:space="preserve">220 ευρώ, δηλαδή ενώ έχουμε αύξηση της αντικειμενικής κατά 22,73%, ο φόρος μειώνεται. </w:t>
      </w:r>
    </w:p>
    <w:p w:rsidR="009B1533" w:rsidRDefault="00F93039">
      <w:pPr>
        <w:spacing w:line="600" w:lineRule="auto"/>
        <w:ind w:firstLine="720"/>
        <w:jc w:val="both"/>
        <w:rPr>
          <w:rFonts w:eastAsia="Times New Roman"/>
          <w:bCs/>
          <w:szCs w:val="24"/>
        </w:rPr>
      </w:pPr>
      <w:r>
        <w:rPr>
          <w:rFonts w:eastAsia="Times New Roman"/>
          <w:bCs/>
          <w:szCs w:val="24"/>
        </w:rPr>
        <w:t xml:space="preserve">Αυτή είναι η λογική μας και αυτή είναι η φιλοσοφία μας και αυτό είναι το μήνυμα προς κάθε κατεύθυνση, δηλαδή ότι η Ελλάδα είναι μια χώρα που πάει προς μείωση των φορολογικών συντελεστών σε ό,τι φόρο και αν είναι αυτός, προκειμένου να επενδύσουν οι επενδυτές. </w:t>
      </w:r>
    </w:p>
    <w:p w:rsidR="009B1533" w:rsidRDefault="00F93039">
      <w:pPr>
        <w:spacing w:line="600" w:lineRule="auto"/>
        <w:ind w:firstLine="720"/>
        <w:jc w:val="both"/>
        <w:rPr>
          <w:rFonts w:eastAsia="Times New Roman"/>
          <w:bCs/>
          <w:szCs w:val="24"/>
        </w:rPr>
      </w:pPr>
      <w:r>
        <w:rPr>
          <w:rFonts w:eastAsia="Times New Roman"/>
          <w:bCs/>
          <w:szCs w:val="24"/>
        </w:rPr>
        <w:t xml:space="preserve">Ο αναπτυξιακός νόμος που έρχεται προς ψήφιση είναι το θεσμικό εργαλείο για να εφαρμόσουμε στην πράξη την αλλαγή του παραγωγικού υποδείγματος και να καταστήσουμε φιλικότερο το επενδυτικό κλίμα στη χώρα. </w:t>
      </w:r>
    </w:p>
    <w:p w:rsidR="009B1533" w:rsidRDefault="00F93039">
      <w:pPr>
        <w:spacing w:line="600" w:lineRule="auto"/>
        <w:ind w:firstLine="720"/>
        <w:jc w:val="both"/>
        <w:rPr>
          <w:rFonts w:eastAsia="Times New Roman"/>
          <w:bCs/>
          <w:szCs w:val="24"/>
        </w:rPr>
      </w:pPr>
      <w:r>
        <w:rPr>
          <w:rFonts w:eastAsia="Times New Roman"/>
          <w:bCs/>
          <w:szCs w:val="24"/>
        </w:rPr>
        <w:t>Ο λόγος που φέρνουμε έναν αναπτυξιακό νόμο είναι πάρα πολύ απλός</w:t>
      </w:r>
      <w:r w:rsidRPr="00895602">
        <w:rPr>
          <w:rFonts w:eastAsia="Times New Roman"/>
          <w:bCs/>
          <w:szCs w:val="24"/>
        </w:rPr>
        <w:t>:</w:t>
      </w:r>
      <w:r>
        <w:rPr>
          <w:rFonts w:eastAsia="Times New Roman"/>
          <w:bCs/>
          <w:szCs w:val="24"/>
        </w:rPr>
        <w:t xml:space="preserve"> Οι ανάγκες του 2016 είναι διαφορετικές απ’ αυτές του 2022. Είμαστε αυτή τη στιγμή στο ξεκίνημα όλων των νέων διαρθρωτικών ταμείων, αλλά κυρίως έχουμε περάσει μια κρίση πανδημίας, είμαστε μπροστά στην εξειδίκευση του προγράμματος ΕΣΠΑ 2021</w:t>
      </w:r>
      <w:r w:rsidR="00515D25">
        <w:rPr>
          <w:rFonts w:eastAsia="Times New Roman"/>
          <w:bCs/>
          <w:szCs w:val="24"/>
        </w:rPr>
        <w:t xml:space="preserve"> </w:t>
      </w:r>
      <w:r>
        <w:rPr>
          <w:rFonts w:eastAsia="Times New Roman"/>
          <w:bCs/>
          <w:szCs w:val="24"/>
        </w:rPr>
        <w:t>-</w:t>
      </w:r>
      <w:r w:rsidR="00515D25">
        <w:rPr>
          <w:rFonts w:eastAsia="Times New Roman"/>
          <w:bCs/>
          <w:szCs w:val="24"/>
        </w:rPr>
        <w:t xml:space="preserve"> </w:t>
      </w:r>
      <w:r>
        <w:rPr>
          <w:rFonts w:eastAsia="Times New Roman"/>
          <w:bCs/>
          <w:szCs w:val="24"/>
        </w:rPr>
        <w:t>2027 του νέου Χάρτη Περιφερειακών Ενισχύσεων και κυρίως έχουμε το Ταμείο Ανάκαμψης και Ανθεκτικότητας, του οποίου η απορρόφηση των κονδυλίων είναι ένα πολύ μεγάλο στοίχημα, καθώς θα συμπαρασύρει και ιδιωτικές επενδύσεις.</w:t>
      </w:r>
    </w:p>
    <w:p w:rsidR="005B5C2F" w:rsidRDefault="00144DBB">
      <w:pPr>
        <w:spacing w:line="600" w:lineRule="auto"/>
        <w:ind w:firstLine="720"/>
        <w:jc w:val="both"/>
        <w:rPr>
          <w:rFonts w:eastAsia="Times New Roman"/>
          <w:bCs/>
          <w:szCs w:val="24"/>
        </w:rPr>
      </w:pPr>
      <w:r>
        <w:rPr>
          <w:rFonts w:eastAsia="Times New Roman"/>
          <w:bCs/>
          <w:szCs w:val="24"/>
        </w:rPr>
        <w:t xml:space="preserve">Όλοι μας πρέπει να κάνουμε έναν ουσιαστικό διάλογο και οι πολιτικές δυνάμεις του τόπου πρέπει να αναπτύξουν έναν προτασιακό λόγο και να </w:t>
      </w:r>
      <w:r>
        <w:rPr>
          <w:rFonts w:eastAsia="Times New Roman"/>
          <w:bCs/>
          <w:szCs w:val="24"/>
        </w:rPr>
        <w:lastRenderedPageBreak/>
        <w:t>σταμα</w:t>
      </w:r>
      <w:r>
        <w:rPr>
          <w:rFonts w:eastAsia="Times New Roman"/>
          <w:bCs/>
          <w:szCs w:val="24"/>
        </w:rPr>
        <w:t>τήσουν επιτέλους κάποιες παρατάξεις να αναλώνονται σε μικροπολιτική, όταν αυτή η Κυβέρνηση με υπευθυνότητα έδρασε. Αξίζουν πολλά συγχαρητήρια και στον Υπουργό Άδωνι Γεωργιάδη και στον Αναπληρωτή Υπουργό Νίκο Παπαθανάση και σ’ όλο το επιτελείο, στους υπηρεσ</w:t>
      </w:r>
      <w:r>
        <w:rPr>
          <w:rFonts w:eastAsia="Times New Roman"/>
          <w:bCs/>
          <w:szCs w:val="24"/>
        </w:rPr>
        <w:t xml:space="preserve">ιακούς παράγοντες του Υπουργείου Ανάπτυξης. Ενώ κάνουν μια σοβαρή προσπάθεια για να λύσουν προβλήματα του παρελθόντος, αλλά και για να δημιουργήσουν τις προοπτικές να μιλάμε για ανάπτυξη χωρίς γραφειοκρατία, έρχεστε εσείς και ασχολείστε με θέματα τα οποία </w:t>
      </w:r>
      <w:r>
        <w:rPr>
          <w:rFonts w:eastAsia="Times New Roman"/>
          <w:bCs/>
          <w:szCs w:val="24"/>
        </w:rPr>
        <w:t>βρίσκονται μακριά από την πραγματικότητα. Δεν μπορούμε αυτό να το αφήσουμε έτσι.</w:t>
      </w:r>
    </w:p>
    <w:p w:rsidR="009B1533" w:rsidRDefault="00F93039">
      <w:pPr>
        <w:spacing w:line="600" w:lineRule="auto"/>
        <w:ind w:firstLine="720"/>
        <w:jc w:val="both"/>
        <w:rPr>
          <w:rFonts w:eastAsia="Times New Roman"/>
          <w:bCs/>
          <w:szCs w:val="24"/>
        </w:rPr>
      </w:pPr>
      <w:r>
        <w:rPr>
          <w:rFonts w:eastAsia="Times New Roman"/>
          <w:bCs/>
          <w:szCs w:val="24"/>
        </w:rPr>
        <w:t>Ο ν.4399/2016 απευθυνόταν σε μια άλλη εποχή, κυρίες και κύριοι συνάδελφοι, και δεν λάμβανε υπ</w:t>
      </w:r>
      <w:r w:rsidR="001D71D6">
        <w:rPr>
          <w:rFonts w:eastAsia="Times New Roman"/>
          <w:bCs/>
          <w:szCs w:val="24"/>
        </w:rPr>
        <w:t xml:space="preserve">’ όψιν </w:t>
      </w:r>
      <w:r>
        <w:rPr>
          <w:rFonts w:eastAsia="Times New Roman"/>
          <w:bCs/>
          <w:szCs w:val="24"/>
        </w:rPr>
        <w:t xml:space="preserve">νέες εξελίξεις όπως η τέταρτη βιομηχανική επανάσταση, ενώ δεν αντιμετώπιζε επαρκώς θέματα γραφειοκρατίας. </w:t>
      </w:r>
    </w:p>
    <w:p w:rsidR="009B1533" w:rsidRDefault="00F93039">
      <w:pPr>
        <w:spacing w:line="600" w:lineRule="auto"/>
        <w:ind w:firstLine="720"/>
        <w:jc w:val="both"/>
        <w:rPr>
          <w:rFonts w:eastAsia="Times New Roman"/>
          <w:bCs/>
          <w:szCs w:val="24"/>
        </w:rPr>
      </w:pPr>
      <w:r>
        <w:rPr>
          <w:rFonts w:eastAsia="Times New Roman"/>
          <w:bCs/>
          <w:szCs w:val="24"/>
        </w:rPr>
        <w:t xml:space="preserve">Με τις διατάξεις του νέου νόμου που σε λίγες ώρες έρχεται προς ψήφιση και θα γίνει νόμος του κράτους απλοποιούνται πολλές διαδικασίες. Ιδιώτες ελεγκτές αποκτούν έναν κρίσιμο ρόλο και διευρύνεται η γκάμα των επενδυτικών έργων που μπορούν να ενταχθούν σ’ αυτόν. </w:t>
      </w:r>
    </w:p>
    <w:p w:rsidR="005B5C2F" w:rsidRDefault="00144DBB">
      <w:pPr>
        <w:spacing w:line="600" w:lineRule="auto"/>
        <w:ind w:firstLine="720"/>
        <w:jc w:val="both"/>
        <w:rPr>
          <w:rFonts w:eastAsia="Times New Roman"/>
          <w:bCs/>
          <w:szCs w:val="24"/>
        </w:rPr>
      </w:pPr>
      <w:r>
        <w:rPr>
          <w:rFonts w:eastAsia="Times New Roman"/>
          <w:bCs/>
          <w:szCs w:val="24"/>
        </w:rPr>
        <w:t xml:space="preserve">Μια από τις καινοτομίες του νέου πλαισίου είναι η θέσπιση </w:t>
      </w:r>
      <w:r w:rsidR="001D71D6">
        <w:rPr>
          <w:rFonts w:eastAsia="Times New Roman"/>
          <w:bCs/>
          <w:szCs w:val="24"/>
        </w:rPr>
        <w:t xml:space="preserve">δεκατριών </w:t>
      </w:r>
      <w:r>
        <w:rPr>
          <w:rFonts w:eastAsia="Times New Roman"/>
          <w:bCs/>
          <w:szCs w:val="24"/>
        </w:rPr>
        <w:t xml:space="preserve">θεματικών καθεστώτων, με το κάθε καθεστώς να στοχεύει και να ενισχύει επενδυτικά σχέδια συγκεκριμένων κλάδων. Η επιλογή των θεματικών αυτών </w:t>
      </w:r>
      <w:r>
        <w:rPr>
          <w:rFonts w:eastAsia="Times New Roman"/>
          <w:bCs/>
          <w:szCs w:val="24"/>
        </w:rPr>
        <w:lastRenderedPageBreak/>
        <w:t xml:space="preserve">καθεστώτων αποτυπώνει την αναπροσαρμοσμένη επενδυτική στρατηγική της Κυβέρνησης για την αλλαγή του </w:t>
      </w:r>
      <w:proofErr w:type="spellStart"/>
      <w:r>
        <w:rPr>
          <w:rFonts w:eastAsia="Times New Roman"/>
          <w:bCs/>
          <w:szCs w:val="24"/>
        </w:rPr>
        <w:t>μονοπαραγωγικού</w:t>
      </w:r>
      <w:proofErr w:type="spellEnd"/>
      <w:r>
        <w:rPr>
          <w:rFonts w:eastAsia="Times New Roman"/>
          <w:bCs/>
          <w:szCs w:val="24"/>
        </w:rPr>
        <w:t xml:space="preserve"> μοντέλου της χώρας. Προφανώς δεν παρακάμπτει παραδοσιακούς τομείς της οικονομίας, </w:t>
      </w:r>
      <w:r w:rsidR="001D71D6">
        <w:rPr>
          <w:rFonts w:eastAsia="Times New Roman"/>
          <w:bCs/>
          <w:szCs w:val="24"/>
        </w:rPr>
        <w:t>όμως,</w:t>
      </w:r>
      <w:r>
        <w:rPr>
          <w:rFonts w:eastAsia="Times New Roman"/>
          <w:bCs/>
          <w:szCs w:val="24"/>
        </w:rPr>
        <w:t xml:space="preserve"> ενισχύει καθοριστικά επιχειρηματικές δραστηριότητες π</w:t>
      </w:r>
      <w:r>
        <w:rPr>
          <w:rFonts w:eastAsia="Times New Roman"/>
          <w:bCs/>
          <w:szCs w:val="24"/>
        </w:rPr>
        <w:t>ου αφορούν στον ψηφιακό μετασχηματισμό της χώρας, την πράσινη μετάβαση, την αναβάθμιση της έρευνας και της καινοτομίας και κινητοποιεί νέους που επιθυμούν να εισέλθουν στον παραγωγικό ιστό με νέες ιδέες και εξωστρέφεια.</w:t>
      </w:r>
    </w:p>
    <w:p w:rsidR="009B1533" w:rsidRDefault="00F93039">
      <w:pPr>
        <w:spacing w:line="600" w:lineRule="auto"/>
        <w:ind w:firstLine="720"/>
        <w:jc w:val="both"/>
        <w:rPr>
          <w:rFonts w:eastAsia="Times New Roman"/>
          <w:bCs/>
          <w:szCs w:val="24"/>
        </w:rPr>
      </w:pPr>
      <w:r>
        <w:rPr>
          <w:rFonts w:eastAsia="Times New Roman"/>
          <w:bCs/>
          <w:szCs w:val="24"/>
        </w:rPr>
        <w:t>Εδώ, κύριε Υπουργέ, κύριε Παπαθανάση, θα μου επιτρέψετε να πω ότι είναι πολύ σημαντικό αυτό και πρέπει να το δείτε, διότι κάναμε μια συζήτηση. Τελικά</w:t>
      </w:r>
      <w:r w:rsidR="001D71D6">
        <w:rPr>
          <w:rFonts w:eastAsia="Times New Roman"/>
          <w:bCs/>
          <w:szCs w:val="24"/>
        </w:rPr>
        <w:t>,</w:t>
      </w:r>
      <w:r>
        <w:rPr>
          <w:rFonts w:eastAsia="Times New Roman"/>
          <w:bCs/>
          <w:szCs w:val="24"/>
        </w:rPr>
        <w:t xml:space="preserve"> αυτό το νομοσχέδιο αφορά μόνο </w:t>
      </w:r>
      <w:r w:rsidR="001D71D6">
        <w:rPr>
          <w:rFonts w:eastAsia="Times New Roman"/>
          <w:bCs/>
          <w:szCs w:val="24"/>
        </w:rPr>
        <w:t>σ</w:t>
      </w:r>
      <w:r>
        <w:rPr>
          <w:rFonts w:eastAsia="Times New Roman"/>
          <w:bCs/>
          <w:szCs w:val="24"/>
        </w:rPr>
        <w:t xml:space="preserve">την περιφέρεια ή αφορά και </w:t>
      </w:r>
      <w:r w:rsidR="001D71D6">
        <w:rPr>
          <w:rFonts w:eastAsia="Times New Roman"/>
          <w:bCs/>
          <w:szCs w:val="24"/>
        </w:rPr>
        <w:t xml:space="preserve">στους </w:t>
      </w:r>
      <w:r>
        <w:rPr>
          <w:rFonts w:eastAsia="Times New Roman"/>
          <w:bCs/>
          <w:szCs w:val="24"/>
        </w:rPr>
        <w:t xml:space="preserve">δήμους της Αττικής; Όχι. Το νομοσχέδιο αυτό αφορά και φυσικά μπορεί να αφορά κάθε δήμο, κάθε περιοχή, κάθε επιχείρηση και του </w:t>
      </w:r>
      <w:r w:rsidR="001D71D6">
        <w:rPr>
          <w:rFonts w:eastAsia="Times New Roman"/>
          <w:bCs/>
          <w:szCs w:val="24"/>
        </w:rPr>
        <w:t xml:space="preserve">λεκανοπεδίου </w:t>
      </w:r>
      <w:r>
        <w:rPr>
          <w:rFonts w:eastAsia="Times New Roman"/>
          <w:bCs/>
          <w:szCs w:val="24"/>
        </w:rPr>
        <w:t xml:space="preserve">της Αττικής. Το λέω αυτό διότι γνωρίζετε ότι εκλέγομαι στον νότιο τομέα της Β΄ Αθηνών. </w:t>
      </w:r>
    </w:p>
    <w:p w:rsidR="005B5C2F" w:rsidRDefault="00144DBB">
      <w:pPr>
        <w:spacing w:line="600" w:lineRule="auto"/>
        <w:ind w:firstLine="720"/>
        <w:jc w:val="both"/>
        <w:rPr>
          <w:rFonts w:eastAsia="Times New Roman"/>
          <w:bCs/>
          <w:szCs w:val="24"/>
        </w:rPr>
      </w:pPr>
      <w:r>
        <w:rPr>
          <w:rFonts w:eastAsia="Times New Roman"/>
          <w:bCs/>
          <w:szCs w:val="24"/>
        </w:rPr>
        <w:t xml:space="preserve">Άρα, λοιπόν, ο ρόλος της </w:t>
      </w:r>
      <w:r w:rsidR="001D71D6">
        <w:rPr>
          <w:rFonts w:eastAsia="Times New Roman"/>
          <w:bCs/>
          <w:szCs w:val="24"/>
        </w:rPr>
        <w:t>τοπικής αυτοδιοίκησης</w:t>
      </w:r>
      <w:r>
        <w:rPr>
          <w:rFonts w:eastAsia="Times New Roman"/>
          <w:bCs/>
          <w:szCs w:val="24"/>
        </w:rPr>
        <w:t>, είτε είναι ένας δήμος της Αττικής είτε είναι ένας δήμος τη</w:t>
      </w:r>
      <w:r>
        <w:rPr>
          <w:rFonts w:eastAsia="Times New Roman"/>
          <w:bCs/>
          <w:szCs w:val="24"/>
        </w:rPr>
        <w:t xml:space="preserve">ς Θεσσαλονίκης είτε είναι ένας δήμος της ευρύτερης περιφέρειας, είναι καθοριστικός και κυρίως για να κινητοποιήσει τους νέους, για να γίνουν μπροστάρηδες εφαρμογής αυτού του αναπτυξιακού νόμου, γιατί αυτός ο αναπτυξιακός νόμος δίνει τη δυνατότητα σε νέους </w:t>
      </w:r>
      <w:r>
        <w:rPr>
          <w:rFonts w:eastAsia="Times New Roman"/>
          <w:bCs/>
          <w:szCs w:val="24"/>
        </w:rPr>
        <w:t xml:space="preserve">επιχειρηματίες, σε νέους ανθρώπους να επενδύσουν για να κάνουμε </w:t>
      </w:r>
      <w:r>
        <w:rPr>
          <w:rFonts w:eastAsia="Times New Roman"/>
          <w:bCs/>
          <w:szCs w:val="24"/>
        </w:rPr>
        <w:lastRenderedPageBreak/>
        <w:t xml:space="preserve">πραγματικά ισχυρή ανάπτυξη στην Ελλάδα, όπως λέει και ο τίτλος του συγκεκριμένου νομοσχεδίου. </w:t>
      </w:r>
    </w:p>
    <w:p w:rsidR="005B5C2F" w:rsidRDefault="00144DBB">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5B5C2F" w:rsidRDefault="00144DBB">
      <w:pPr>
        <w:spacing w:line="600" w:lineRule="auto"/>
        <w:ind w:firstLine="720"/>
        <w:jc w:val="both"/>
        <w:rPr>
          <w:rFonts w:eastAsia="Times New Roman"/>
          <w:bCs/>
          <w:szCs w:val="24"/>
        </w:rPr>
      </w:pPr>
      <w:r>
        <w:rPr>
          <w:rFonts w:eastAsia="Times New Roman"/>
          <w:bCs/>
          <w:szCs w:val="24"/>
        </w:rPr>
        <w:t>Κύριε Πρόεδρε</w:t>
      </w:r>
      <w:r>
        <w:rPr>
          <w:rFonts w:eastAsia="Times New Roman"/>
          <w:bCs/>
          <w:szCs w:val="24"/>
        </w:rPr>
        <w:t>, θα ήθελα ένα λεπτό.</w:t>
      </w:r>
    </w:p>
    <w:p w:rsidR="009B1533" w:rsidRDefault="00F93039">
      <w:pPr>
        <w:spacing w:line="600" w:lineRule="auto"/>
        <w:ind w:firstLine="720"/>
        <w:jc w:val="both"/>
        <w:rPr>
          <w:rFonts w:eastAsia="Times New Roman"/>
          <w:bCs/>
          <w:szCs w:val="24"/>
        </w:rPr>
      </w:pPr>
      <w:r>
        <w:rPr>
          <w:rFonts w:eastAsia="Times New Roman"/>
          <w:bCs/>
          <w:szCs w:val="24"/>
        </w:rPr>
        <w:t xml:space="preserve">Σκοπός των ρυθμίσεων, όπως αναφέρεται και στην αιτιολογική έκθεση, είναι και η πρόθεση οικονομικής ανάπτυξης μέσω επιτάχυνσης διαδικασιών και χορήγησης κινήτρων σε </w:t>
      </w:r>
      <w:proofErr w:type="spellStart"/>
      <w:r>
        <w:rPr>
          <w:rFonts w:eastAsia="Times New Roman"/>
          <w:bCs/>
          <w:szCs w:val="24"/>
        </w:rPr>
        <w:t>στοχευμένες</w:t>
      </w:r>
      <w:proofErr w:type="spellEnd"/>
      <w:r>
        <w:rPr>
          <w:rFonts w:eastAsia="Times New Roman"/>
          <w:bCs/>
          <w:szCs w:val="24"/>
        </w:rPr>
        <w:t xml:space="preserve"> δραστηριότητες για την εξωστρέφεια, για την πράσινη και ψηφιακή μετάβαση. </w:t>
      </w:r>
    </w:p>
    <w:p w:rsidR="005B5C2F" w:rsidRDefault="00144DBB">
      <w:pPr>
        <w:spacing w:line="600" w:lineRule="auto"/>
        <w:ind w:firstLine="720"/>
        <w:jc w:val="both"/>
        <w:rPr>
          <w:rFonts w:eastAsia="Times New Roman"/>
          <w:bCs/>
          <w:szCs w:val="24"/>
        </w:rPr>
      </w:pPr>
      <w:r>
        <w:rPr>
          <w:rFonts w:eastAsia="Times New Roman"/>
          <w:bCs/>
          <w:szCs w:val="24"/>
        </w:rPr>
        <w:t>Ένα ακόμα σημαντικό στοιχείο του νέου αναπτυξιακού νόμου είναι ότι η διαδικασία των αιτήσεων, αλλά και των εγκρίσεων, θα γίνεται ψηφιακά, ενώ μειώνονται και οι χρόνοι για την αξιολόγηση των επενδυτικών σχεδίων. Θα ολοκληρώνονται σε τριάντα</w:t>
      </w:r>
      <w:r>
        <w:rPr>
          <w:rFonts w:eastAsia="Times New Roman"/>
          <w:bCs/>
          <w:szCs w:val="24"/>
        </w:rPr>
        <w:t xml:space="preserve"> μέρες, δηλαδή με διαδικασίες-εξπρές, για να κλείνουν οι εκκρεμότητες. </w:t>
      </w:r>
    </w:p>
    <w:p w:rsidR="005B5C2F" w:rsidRDefault="00144DBB">
      <w:pPr>
        <w:spacing w:line="600" w:lineRule="auto"/>
        <w:ind w:firstLine="720"/>
        <w:jc w:val="both"/>
        <w:rPr>
          <w:rFonts w:eastAsia="Times New Roman"/>
          <w:bCs/>
          <w:szCs w:val="24"/>
        </w:rPr>
      </w:pPr>
      <w:r>
        <w:rPr>
          <w:rFonts w:eastAsia="Times New Roman"/>
          <w:bCs/>
          <w:szCs w:val="24"/>
        </w:rPr>
        <w:t>Να θυμίσω στους συναδέλφους, αλλά και σε όσους μας ακούνε, ότι μέχρι σήμερα</w:t>
      </w:r>
      <w:r w:rsidR="001D71D6">
        <w:rPr>
          <w:rFonts w:eastAsia="Times New Roman"/>
          <w:bCs/>
          <w:szCs w:val="24"/>
        </w:rPr>
        <w:t>,</w:t>
      </w:r>
      <w:r>
        <w:rPr>
          <w:rFonts w:eastAsia="Times New Roman"/>
          <w:bCs/>
          <w:szCs w:val="24"/>
        </w:rPr>
        <w:t xml:space="preserve"> με </w:t>
      </w:r>
      <w:r w:rsidR="001D71D6">
        <w:rPr>
          <w:rFonts w:eastAsia="Times New Roman"/>
          <w:bCs/>
          <w:szCs w:val="24"/>
        </w:rPr>
        <w:t xml:space="preserve">τον </w:t>
      </w:r>
      <w:r>
        <w:rPr>
          <w:rFonts w:eastAsia="Times New Roman"/>
          <w:bCs/>
          <w:szCs w:val="24"/>
        </w:rPr>
        <w:t>προηγούμενο νόμο θέλαμε τουλάχιστον δύο χρόνια για να πάρει έγκριση μια επένδυση. Αυτές τις στρεβλώσ</w:t>
      </w:r>
      <w:r>
        <w:rPr>
          <w:rFonts w:eastAsia="Times New Roman"/>
          <w:bCs/>
          <w:szCs w:val="24"/>
        </w:rPr>
        <w:t xml:space="preserve">εις ερχόμαστε να λύσουμε. </w:t>
      </w:r>
    </w:p>
    <w:p w:rsidR="005B5C2F" w:rsidRDefault="00144DBB">
      <w:pPr>
        <w:spacing w:line="600" w:lineRule="auto"/>
        <w:ind w:firstLine="720"/>
        <w:jc w:val="both"/>
        <w:rPr>
          <w:rFonts w:eastAsia="Times New Roman"/>
          <w:bCs/>
          <w:szCs w:val="24"/>
        </w:rPr>
      </w:pPr>
      <w:r>
        <w:rPr>
          <w:rFonts w:eastAsia="Times New Roman"/>
          <w:bCs/>
          <w:szCs w:val="24"/>
        </w:rPr>
        <w:t xml:space="preserve">Κυρίες και κύριοι συνάδελφοι, θα μου επιτρέψετε να κάνω μια αναφορά σε μια τροπολογία που αφορά </w:t>
      </w:r>
      <w:r w:rsidR="001D71D6">
        <w:rPr>
          <w:rFonts w:eastAsia="Times New Roman"/>
          <w:bCs/>
          <w:szCs w:val="24"/>
        </w:rPr>
        <w:t>σ</w:t>
      </w:r>
      <w:r>
        <w:rPr>
          <w:rFonts w:eastAsia="Times New Roman"/>
          <w:bCs/>
          <w:szCs w:val="24"/>
        </w:rPr>
        <w:t xml:space="preserve">το άρθρο για την επέκταση της χρηματοδοτικής </w:t>
      </w:r>
      <w:r>
        <w:rPr>
          <w:rFonts w:eastAsia="Times New Roman"/>
          <w:bCs/>
          <w:szCs w:val="24"/>
        </w:rPr>
        <w:lastRenderedPageBreak/>
        <w:t xml:space="preserve">μίσθωσης στους ιδιώτες. Να μην περνάμε με </w:t>
      </w:r>
      <w:r w:rsidR="001D71D6">
        <w:rPr>
          <w:rFonts w:eastAsia="Times New Roman"/>
          <w:bCs/>
          <w:szCs w:val="24"/>
        </w:rPr>
        <w:t xml:space="preserve">«ψιλά </w:t>
      </w:r>
      <w:r>
        <w:rPr>
          <w:rFonts w:eastAsia="Times New Roman"/>
          <w:bCs/>
          <w:szCs w:val="24"/>
        </w:rPr>
        <w:t>γράμματα</w:t>
      </w:r>
      <w:r w:rsidR="001D71D6">
        <w:rPr>
          <w:rFonts w:eastAsia="Times New Roman"/>
          <w:bCs/>
          <w:szCs w:val="24"/>
        </w:rPr>
        <w:t>»</w:t>
      </w:r>
      <w:r>
        <w:rPr>
          <w:rFonts w:eastAsia="Times New Roman"/>
          <w:bCs/>
          <w:szCs w:val="24"/>
        </w:rPr>
        <w:t xml:space="preserve"> αυτό το άρθρο. Αυτό το άρθρο </w:t>
      </w:r>
      <w:r w:rsidR="00515D25">
        <w:rPr>
          <w:rFonts w:eastAsia="Times New Roman"/>
          <w:bCs/>
          <w:szCs w:val="24"/>
        </w:rPr>
        <w:t>-</w:t>
      </w:r>
      <w:r>
        <w:rPr>
          <w:rFonts w:eastAsia="Times New Roman"/>
          <w:bCs/>
          <w:szCs w:val="24"/>
        </w:rPr>
        <w:t xml:space="preserve">προσέξτε- θα δημιουργήσει άλλες προοπτικές για την ελληνική οικονομία, θα καταπολεμήσει στη βάση της και τη φοροδιαφυγή, αν θέλετε, διότι πλέον θα μπορούμε να έχουμε επέκταση της χρηματοδοτικής μίσθωσης κινητών και ακινήτων σε επιχειρήσεις, σε ελεύθερους </w:t>
      </w:r>
      <w:r>
        <w:rPr>
          <w:rFonts w:eastAsia="Times New Roman"/>
          <w:bCs/>
          <w:szCs w:val="24"/>
        </w:rPr>
        <w:t>επαγγελματίες και σε ιδιώτες. Το τονίζω αυτό. Με τη ρύθμιση αυτή γίνεται το άνοιγμα της αγοράς των υπηρεσιών χρηματοδοτικής μίσθωσης σε κάθε αγαθό, κεφαλαιουχικό ή καταναλωτικό, ανεξάρτητα αν είναι επιχείρηση, ελεύθερος επαγγελματίας ή ιδιώτης, ώστε να τεθ</w:t>
      </w:r>
      <w:r>
        <w:rPr>
          <w:rFonts w:eastAsia="Times New Roman"/>
          <w:bCs/>
          <w:szCs w:val="24"/>
        </w:rPr>
        <w:t>εί στη διάθεση των πολιτών ένα πρόσθετο εναλλακτικό χρηματοδοτικό εργαλείο για τη χρηματοδότηση των αναγκών.</w:t>
      </w:r>
    </w:p>
    <w:p w:rsidR="005B5C2F" w:rsidRDefault="00144DBB">
      <w:pPr>
        <w:spacing w:line="600" w:lineRule="auto"/>
        <w:ind w:firstLine="720"/>
        <w:jc w:val="both"/>
        <w:rPr>
          <w:rFonts w:eastAsia="Times New Roman"/>
          <w:bCs/>
          <w:szCs w:val="24"/>
        </w:rPr>
      </w:pPr>
      <w:r w:rsidRPr="00980490">
        <w:rPr>
          <w:rFonts w:eastAsia="Times New Roman"/>
          <w:b/>
          <w:bCs/>
          <w:szCs w:val="24"/>
        </w:rPr>
        <w:t>ΠΡΟΕΔΡΕΥΩΝ (Χαράλαμπος Αθανασίου):</w:t>
      </w:r>
      <w:r w:rsidRPr="008825A2">
        <w:rPr>
          <w:rFonts w:eastAsia="Times New Roman"/>
          <w:bCs/>
          <w:szCs w:val="24"/>
        </w:rPr>
        <w:t xml:space="preserve"> </w:t>
      </w:r>
      <w:r w:rsidR="005D3E39">
        <w:rPr>
          <w:rFonts w:eastAsia="Times New Roman"/>
          <w:bCs/>
          <w:szCs w:val="24"/>
        </w:rPr>
        <w:t>Ολοκληρώστε</w:t>
      </w:r>
      <w:r>
        <w:rPr>
          <w:rFonts w:eastAsia="Times New Roman"/>
          <w:bCs/>
          <w:szCs w:val="24"/>
        </w:rPr>
        <w:t>, κύριε συνάδελφε, έχετε φτάσει στα εννιά λεπτά.</w:t>
      </w:r>
      <w:r w:rsidR="005D3E39">
        <w:rPr>
          <w:rFonts w:eastAsia="Times New Roman"/>
          <w:bCs/>
          <w:szCs w:val="24"/>
        </w:rPr>
        <w:t xml:space="preserve"> </w:t>
      </w:r>
    </w:p>
    <w:p w:rsidR="005B5C2F" w:rsidRDefault="00144DBB">
      <w:pPr>
        <w:spacing w:line="600" w:lineRule="auto"/>
        <w:ind w:firstLine="720"/>
        <w:jc w:val="both"/>
        <w:rPr>
          <w:rFonts w:eastAsia="Times New Roman"/>
          <w:bCs/>
          <w:szCs w:val="24"/>
        </w:rPr>
      </w:pPr>
      <w:r w:rsidRPr="00980490">
        <w:rPr>
          <w:rFonts w:eastAsia="Times New Roman"/>
          <w:b/>
          <w:bCs/>
          <w:szCs w:val="24"/>
        </w:rPr>
        <w:t>ΒΑΣΙΛΕΙΟΣ</w:t>
      </w:r>
      <w:r w:rsidR="005D3E39">
        <w:rPr>
          <w:rFonts w:eastAsia="Times New Roman"/>
          <w:b/>
          <w:bCs/>
          <w:szCs w:val="24"/>
        </w:rPr>
        <w:t xml:space="preserve"> </w:t>
      </w:r>
      <w:r w:rsidRPr="00980490">
        <w:rPr>
          <w:rFonts w:eastAsia="Times New Roman"/>
          <w:b/>
          <w:bCs/>
          <w:szCs w:val="24"/>
        </w:rPr>
        <w:t>-</w:t>
      </w:r>
      <w:r w:rsidR="005D3E39">
        <w:rPr>
          <w:rFonts w:eastAsia="Times New Roman"/>
          <w:b/>
          <w:bCs/>
          <w:szCs w:val="24"/>
        </w:rPr>
        <w:t xml:space="preserve"> </w:t>
      </w:r>
      <w:r w:rsidRPr="00980490">
        <w:rPr>
          <w:rFonts w:eastAsia="Times New Roman"/>
          <w:b/>
          <w:bCs/>
          <w:szCs w:val="24"/>
        </w:rPr>
        <w:t>ΠΕΤΡΟΣ ΣΠΑΝΑΚΗΣ:</w:t>
      </w:r>
      <w:r>
        <w:rPr>
          <w:rFonts w:eastAsia="Times New Roman"/>
          <w:bCs/>
          <w:szCs w:val="24"/>
        </w:rPr>
        <w:t xml:space="preserve"> Κλείνω εδώ, κύριε Πρόε</w:t>
      </w:r>
      <w:r>
        <w:rPr>
          <w:rFonts w:eastAsia="Times New Roman"/>
          <w:bCs/>
          <w:szCs w:val="24"/>
        </w:rPr>
        <w:t>δρε και ευχαριστώ για την ανοχή σας.</w:t>
      </w:r>
    </w:p>
    <w:p w:rsidR="009B1533" w:rsidRDefault="00F93039">
      <w:pPr>
        <w:spacing w:line="600" w:lineRule="auto"/>
        <w:ind w:firstLine="720"/>
        <w:jc w:val="both"/>
        <w:rPr>
          <w:rFonts w:eastAsia="Times New Roman"/>
          <w:bCs/>
          <w:szCs w:val="24"/>
        </w:rPr>
      </w:pPr>
      <w:r>
        <w:rPr>
          <w:rFonts w:eastAsia="Times New Roman"/>
          <w:bCs/>
          <w:szCs w:val="24"/>
        </w:rPr>
        <w:t xml:space="preserve">Θα μου επιτρέψετε να πω ότι πρέπει να υπάρξει μια νομοθετική βελτίωση </w:t>
      </w:r>
      <w:r w:rsidR="00515D25">
        <w:rPr>
          <w:rFonts w:eastAsia="Times New Roman"/>
          <w:bCs/>
          <w:szCs w:val="24"/>
        </w:rPr>
        <w:t>-</w:t>
      </w:r>
      <w:r>
        <w:rPr>
          <w:rFonts w:eastAsia="Times New Roman"/>
          <w:bCs/>
          <w:szCs w:val="24"/>
        </w:rPr>
        <w:t xml:space="preserve">προλαβαίνουμε, βλέπω στην Αίθουσα και τους νομικούς του Υπουργείου σας και τους υπηρεσιακούς- ώστε η εφαρμογή αυτής της διάταξης να γίνεται και να ορίζεται με συγκεκριμένη υπουργική απόφαση, διότι στην πορεία θα προκύψουν κάποια ζητήματα όσον αφορά </w:t>
      </w:r>
      <w:r w:rsidR="005D3E39">
        <w:rPr>
          <w:rFonts w:eastAsia="Times New Roman"/>
          <w:bCs/>
          <w:szCs w:val="24"/>
        </w:rPr>
        <w:t>σ</w:t>
      </w:r>
      <w:r>
        <w:rPr>
          <w:rFonts w:eastAsia="Times New Roman"/>
          <w:bCs/>
          <w:szCs w:val="24"/>
        </w:rPr>
        <w:t xml:space="preserve">την εφαρμογή για την επέκταση της χρηματοδοτικής μίσθωσης, το άρθρο 1 της τροπολογίας, δηλαδή </w:t>
      </w:r>
      <w:r>
        <w:rPr>
          <w:rFonts w:eastAsia="Times New Roman"/>
          <w:bCs/>
          <w:szCs w:val="24"/>
        </w:rPr>
        <w:lastRenderedPageBreak/>
        <w:t xml:space="preserve">να προστεθεί και να ορίζεται με συγκεκριμένη υπουργική απόφαση. Παραδείγματος </w:t>
      </w:r>
      <w:r w:rsidR="005D3E39">
        <w:rPr>
          <w:rFonts w:eastAsia="Times New Roman"/>
          <w:bCs/>
          <w:szCs w:val="24"/>
        </w:rPr>
        <w:t xml:space="preserve">χάριν </w:t>
      </w:r>
      <w:r w:rsidR="00515D25">
        <w:rPr>
          <w:rFonts w:eastAsia="Times New Roman"/>
          <w:bCs/>
          <w:szCs w:val="24"/>
        </w:rPr>
        <w:t>-</w:t>
      </w:r>
      <w:r>
        <w:rPr>
          <w:rFonts w:eastAsia="Times New Roman"/>
          <w:bCs/>
          <w:szCs w:val="24"/>
        </w:rPr>
        <w:t xml:space="preserve">και εδώ κλείνω- ένας δημόσιος υπάλληλος μπορεί να πάρει με </w:t>
      </w:r>
      <w:r>
        <w:rPr>
          <w:rFonts w:eastAsia="Times New Roman"/>
          <w:bCs/>
          <w:szCs w:val="24"/>
          <w:lang w:val="en-US"/>
        </w:rPr>
        <w:t>leasing</w:t>
      </w:r>
      <w:r w:rsidRPr="008825A2">
        <w:rPr>
          <w:rFonts w:eastAsia="Times New Roman"/>
          <w:bCs/>
          <w:szCs w:val="24"/>
        </w:rPr>
        <w:t xml:space="preserve"> </w:t>
      </w:r>
      <w:r>
        <w:rPr>
          <w:rFonts w:eastAsia="Times New Roman"/>
          <w:bCs/>
          <w:szCs w:val="24"/>
        </w:rPr>
        <w:t xml:space="preserve">ένα αυτοκίνητο; Μπορεί. Υπάρχει διαδικασία, τρόπος και όλα αυτά τα οποία γίνονται. </w:t>
      </w:r>
    </w:p>
    <w:p w:rsidR="005B5C2F" w:rsidRDefault="00144DBB">
      <w:pPr>
        <w:spacing w:line="600" w:lineRule="auto"/>
        <w:ind w:firstLine="720"/>
        <w:jc w:val="both"/>
        <w:rPr>
          <w:rFonts w:eastAsia="Times New Roman"/>
          <w:bCs/>
          <w:szCs w:val="24"/>
        </w:rPr>
      </w:pPr>
      <w:r>
        <w:rPr>
          <w:rFonts w:eastAsia="Times New Roman"/>
          <w:bCs/>
          <w:szCs w:val="24"/>
        </w:rPr>
        <w:t xml:space="preserve">Αυτές, λοιπόν, οι διατάξεις είναι διατάξεις για το αύριο της χώρας, για το μέλλον της ελληνικής οικονομίας και νομίζω, αγαπητέ </w:t>
      </w:r>
      <w:proofErr w:type="spellStart"/>
      <w:r>
        <w:rPr>
          <w:rFonts w:eastAsia="Times New Roman"/>
          <w:bCs/>
          <w:szCs w:val="24"/>
        </w:rPr>
        <w:t>εισηγητά</w:t>
      </w:r>
      <w:proofErr w:type="spellEnd"/>
      <w:r>
        <w:rPr>
          <w:rFonts w:eastAsia="Times New Roman"/>
          <w:bCs/>
          <w:szCs w:val="24"/>
        </w:rPr>
        <w:t xml:space="preserve"> της Πλειοψηφίας, ότι πρέπει να το ξαναδείτε, διότι αυτό το νομοσχέδιο θα φέρει ισχυρή ανάπτυξη στην Ελλάδα και πρέπει να</w:t>
      </w:r>
      <w:r>
        <w:rPr>
          <w:rFonts w:eastAsia="Times New Roman"/>
          <w:bCs/>
          <w:szCs w:val="24"/>
        </w:rPr>
        <w:t xml:space="preserve"> ψηφιστεί με ισχυρή πλειοψηφία από το </w:t>
      </w:r>
      <w:r w:rsidR="005D3E39">
        <w:rPr>
          <w:rFonts w:eastAsia="Times New Roman"/>
          <w:bCs/>
          <w:szCs w:val="24"/>
        </w:rPr>
        <w:t xml:space="preserve">ελληνικό </w:t>
      </w:r>
      <w:r>
        <w:rPr>
          <w:rFonts w:eastAsia="Times New Roman"/>
          <w:bCs/>
          <w:szCs w:val="24"/>
        </w:rPr>
        <w:t>Κοινοβούλιο σε λίγες ώρες.</w:t>
      </w:r>
    </w:p>
    <w:p w:rsidR="009B1533" w:rsidRDefault="00F93039">
      <w:pPr>
        <w:spacing w:line="600" w:lineRule="auto"/>
        <w:ind w:firstLine="720"/>
        <w:jc w:val="both"/>
        <w:rPr>
          <w:rFonts w:eastAsia="Times New Roman"/>
          <w:bCs/>
          <w:szCs w:val="24"/>
        </w:rPr>
      </w:pPr>
      <w:r>
        <w:rPr>
          <w:rFonts w:eastAsia="Times New Roman"/>
          <w:bCs/>
          <w:szCs w:val="24"/>
        </w:rPr>
        <w:t>Ευχαριστώ πολύ.</w:t>
      </w:r>
    </w:p>
    <w:p w:rsidR="009B1533" w:rsidRDefault="00F93039">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9B1533" w:rsidRDefault="00F93039">
      <w:pPr>
        <w:spacing w:line="600" w:lineRule="auto"/>
        <w:ind w:firstLine="720"/>
        <w:jc w:val="both"/>
        <w:rPr>
          <w:rFonts w:eastAsia="Times New Roman"/>
          <w:bCs/>
          <w:szCs w:val="24"/>
        </w:rPr>
      </w:pPr>
      <w:r w:rsidRPr="000913DC">
        <w:rPr>
          <w:rFonts w:eastAsia="Times New Roman"/>
          <w:b/>
          <w:bCs/>
          <w:szCs w:val="24"/>
        </w:rPr>
        <w:t xml:space="preserve">ΠΡΟΕΔΡΕΥΩΝ (Χαράλαμπος Αθανασίου): </w:t>
      </w:r>
      <w:r>
        <w:rPr>
          <w:rFonts w:eastAsia="Times New Roman"/>
          <w:bCs/>
          <w:szCs w:val="24"/>
        </w:rPr>
        <w:t xml:space="preserve">Τον λόγο έχει ο συνάδελφος της Νέας Δημοκρατίας κ. Κωνσταντίνος </w:t>
      </w:r>
      <w:proofErr w:type="spellStart"/>
      <w:r>
        <w:rPr>
          <w:rFonts w:eastAsia="Times New Roman"/>
          <w:bCs/>
          <w:szCs w:val="24"/>
        </w:rPr>
        <w:t>Μπλούχος</w:t>
      </w:r>
      <w:proofErr w:type="spellEnd"/>
      <w:r>
        <w:rPr>
          <w:rFonts w:eastAsia="Times New Roman"/>
          <w:bCs/>
          <w:szCs w:val="24"/>
        </w:rPr>
        <w:t xml:space="preserve"> και αμέσως μετά ο κ. Κωνσταντίνος Μπάρκας από τον ΣΥΡΙΖΑ.</w:t>
      </w:r>
    </w:p>
    <w:p w:rsidR="009B1533" w:rsidRDefault="00F93039">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Μπλούχο</w:t>
      </w:r>
      <w:proofErr w:type="spellEnd"/>
      <w:r>
        <w:rPr>
          <w:rFonts w:eastAsia="Times New Roman"/>
          <w:bCs/>
          <w:szCs w:val="24"/>
        </w:rPr>
        <w:t>.</w:t>
      </w:r>
    </w:p>
    <w:p w:rsidR="009B1533" w:rsidRDefault="00F93039">
      <w:pPr>
        <w:spacing w:line="600" w:lineRule="auto"/>
        <w:ind w:firstLine="720"/>
        <w:jc w:val="both"/>
        <w:rPr>
          <w:rFonts w:eastAsia="Times New Roman"/>
          <w:bCs/>
          <w:szCs w:val="24"/>
        </w:rPr>
      </w:pPr>
      <w:r w:rsidRPr="000913DC">
        <w:rPr>
          <w:rFonts w:eastAsia="Times New Roman"/>
          <w:b/>
          <w:bCs/>
          <w:szCs w:val="24"/>
        </w:rPr>
        <w:t>ΚΩΝΣΤΑΝΤΙΝΟΣ ΜΠΛΟΥΧΟΣ:</w:t>
      </w:r>
      <w:r w:rsidRPr="008825A2">
        <w:rPr>
          <w:rFonts w:eastAsia="Times New Roman"/>
          <w:bCs/>
          <w:szCs w:val="24"/>
        </w:rPr>
        <w:t xml:space="preserve"> </w:t>
      </w:r>
      <w:r>
        <w:rPr>
          <w:rFonts w:eastAsia="Times New Roman"/>
          <w:bCs/>
          <w:szCs w:val="24"/>
        </w:rPr>
        <w:t>Ευχαριστώ πολύ, κύριε Πρόεδρε.</w:t>
      </w:r>
    </w:p>
    <w:p w:rsidR="009B1533" w:rsidRDefault="00F93039">
      <w:pPr>
        <w:spacing w:line="600" w:lineRule="auto"/>
        <w:ind w:firstLine="720"/>
        <w:jc w:val="both"/>
        <w:rPr>
          <w:rFonts w:eastAsia="Times New Roman"/>
          <w:bCs/>
          <w:szCs w:val="24"/>
        </w:rPr>
      </w:pPr>
      <w:r>
        <w:rPr>
          <w:rFonts w:eastAsia="Times New Roman"/>
          <w:bCs/>
          <w:szCs w:val="24"/>
        </w:rPr>
        <w:t xml:space="preserve">Κυρίες και κύριοι συνάδελφοι, γινόμαστε μάρτυρες καθημερινά ενός ευτελούς πολιτικού εξτρεμισμού ο οποίος εκτός από τη </w:t>
      </w:r>
      <w:proofErr w:type="spellStart"/>
      <w:r>
        <w:rPr>
          <w:rFonts w:eastAsia="Times New Roman"/>
          <w:bCs/>
          <w:szCs w:val="24"/>
        </w:rPr>
        <w:t>συμπεριφορική</w:t>
      </w:r>
      <w:proofErr w:type="spellEnd"/>
      <w:r>
        <w:rPr>
          <w:rFonts w:eastAsia="Times New Roman"/>
          <w:bCs/>
          <w:szCs w:val="24"/>
        </w:rPr>
        <w:t xml:space="preserve"> του αναξιοπρέπεια, εμπεριέχει κυρίαρχα δύο βασικά συστατικά, μια βολικά </w:t>
      </w:r>
      <w:r>
        <w:rPr>
          <w:rFonts w:eastAsia="Times New Roman"/>
          <w:bCs/>
          <w:szCs w:val="24"/>
        </w:rPr>
        <w:lastRenderedPageBreak/>
        <w:t xml:space="preserve">απλουστευτική προσέγγιση των αιτιών των κρίσεων που αντιμετωπίζουμε και των συνεπειών τους, αλλά και τη </w:t>
      </w:r>
      <w:proofErr w:type="spellStart"/>
      <w:r>
        <w:rPr>
          <w:rFonts w:eastAsia="Times New Roman"/>
          <w:bCs/>
          <w:szCs w:val="24"/>
        </w:rPr>
        <w:t>συναπορρέουσα</w:t>
      </w:r>
      <w:proofErr w:type="spellEnd"/>
      <w:r>
        <w:rPr>
          <w:rFonts w:eastAsia="Times New Roman"/>
          <w:bCs/>
          <w:szCs w:val="24"/>
        </w:rPr>
        <w:t xml:space="preserve"> αντίληψη και πεποίθησή σας ότι πίσω απ’ όλα αυτά διακρίνονται οι γνωστοί «κακοί» της Κυβέρνησης. </w:t>
      </w:r>
    </w:p>
    <w:p w:rsidR="005B5C2F" w:rsidRDefault="00144DBB">
      <w:pPr>
        <w:spacing w:line="600" w:lineRule="auto"/>
        <w:ind w:firstLine="720"/>
        <w:jc w:val="both"/>
        <w:rPr>
          <w:rFonts w:eastAsia="Times New Roman"/>
          <w:bCs/>
          <w:szCs w:val="24"/>
        </w:rPr>
      </w:pPr>
      <w:r>
        <w:rPr>
          <w:rFonts w:eastAsia="Times New Roman"/>
          <w:bCs/>
          <w:szCs w:val="24"/>
        </w:rPr>
        <w:t>Είναι πασιφανής πλέον η κατάντια της ελληνικής Αριστεράς που αυτοπαγιδεύεται και αυτοακυρώνε</w:t>
      </w:r>
      <w:r>
        <w:rPr>
          <w:rFonts w:eastAsia="Times New Roman"/>
          <w:bCs/>
          <w:szCs w:val="24"/>
        </w:rPr>
        <w:t xml:space="preserve">ται, διότι όταν ζητάτε τα αδύνατα, αγαπητοί συνάδελφοι, ο ελληνικός λαός πλέον αναγνωρίζει ότι μόνο ψεύτες μπορούν να τα ικανοποιήσουν. </w:t>
      </w:r>
    </w:p>
    <w:p w:rsidR="009B1533" w:rsidRDefault="00F93039">
      <w:pPr>
        <w:spacing w:line="600" w:lineRule="auto"/>
        <w:ind w:firstLine="720"/>
        <w:jc w:val="both"/>
        <w:rPr>
          <w:rFonts w:eastAsia="Times New Roman"/>
          <w:bCs/>
          <w:szCs w:val="24"/>
        </w:rPr>
      </w:pPr>
      <w:r>
        <w:rPr>
          <w:rFonts w:eastAsia="Times New Roman"/>
          <w:bCs/>
          <w:szCs w:val="24"/>
        </w:rPr>
        <w:t xml:space="preserve">Οι αριστεροί δεν μπορείτε παρά να είστε είτε μηδενιστές είτε απολιθώματα. Επειδή στην κόλαση του λαϊκισμού σας δεν υπάρχει απαγορευμένος καρπός, ξεπερνώντας την πολιτική σας ένδεια κάνετε την απέλπιδα προσπάθεια να </w:t>
      </w:r>
      <w:proofErr w:type="spellStart"/>
      <w:r>
        <w:rPr>
          <w:rFonts w:eastAsia="Times New Roman"/>
          <w:bCs/>
          <w:szCs w:val="24"/>
        </w:rPr>
        <w:t>στοχοποιείτε</w:t>
      </w:r>
      <w:proofErr w:type="spellEnd"/>
      <w:r>
        <w:rPr>
          <w:rFonts w:eastAsia="Times New Roman"/>
          <w:bCs/>
          <w:szCs w:val="24"/>
        </w:rPr>
        <w:t xml:space="preserve">, να </w:t>
      </w:r>
      <w:proofErr w:type="spellStart"/>
      <w:r>
        <w:rPr>
          <w:rFonts w:eastAsia="Times New Roman"/>
          <w:bCs/>
          <w:szCs w:val="24"/>
        </w:rPr>
        <w:t>ασαφοποιείτε</w:t>
      </w:r>
      <w:proofErr w:type="spellEnd"/>
      <w:r>
        <w:rPr>
          <w:rFonts w:eastAsia="Times New Roman"/>
          <w:bCs/>
          <w:szCs w:val="24"/>
        </w:rPr>
        <w:t xml:space="preserve">, να δραματοποιείτε, να θεατρινίζετε τελικά, αλλά αυτή η αγαπημένη σας αμφίεση μπορεί να μεταφράστηκε ως πολιτική ευκαιρία πριν από λίγα χρόνια, όμως τώρα </w:t>
      </w:r>
      <w:proofErr w:type="spellStart"/>
      <w:r>
        <w:rPr>
          <w:rFonts w:eastAsia="Times New Roman"/>
          <w:bCs/>
          <w:szCs w:val="24"/>
        </w:rPr>
        <w:t>καταδηλώνει</w:t>
      </w:r>
      <w:proofErr w:type="spellEnd"/>
      <w:r>
        <w:rPr>
          <w:rFonts w:eastAsia="Times New Roman"/>
          <w:bCs/>
          <w:szCs w:val="24"/>
        </w:rPr>
        <w:t xml:space="preserve"> γύμνια και κουφότητα. Σαρδόνιοι και απροσάρμοστοι διακατέχεστε από τέτοιο αίσθημα πολιτικής ασφυξίας, εκδηλώνετε πυρετικούς πολιτικούς σπασμούς και προσπαθείτε να συμπαρασύρετε με την τοξικότητα και την πόλωσή σας την πολιτική ζωή του τόπου. Για εσάς σήμερα</w:t>
      </w:r>
      <w:r w:rsidR="005D3E39">
        <w:rPr>
          <w:rFonts w:eastAsia="Times New Roman"/>
          <w:bCs/>
          <w:szCs w:val="24"/>
        </w:rPr>
        <w:t>,</w:t>
      </w:r>
      <w:r>
        <w:rPr>
          <w:rFonts w:eastAsia="Times New Roman"/>
          <w:bCs/>
          <w:szCs w:val="24"/>
        </w:rPr>
        <w:t xml:space="preserve"> αυτό καθιστά κακοήθη πολιτική </w:t>
      </w:r>
      <w:proofErr w:type="spellStart"/>
      <w:r>
        <w:rPr>
          <w:rFonts w:eastAsia="Times New Roman"/>
          <w:bCs/>
          <w:szCs w:val="24"/>
        </w:rPr>
        <w:t>αυτοπεμψία</w:t>
      </w:r>
      <w:proofErr w:type="spellEnd"/>
      <w:r>
        <w:rPr>
          <w:rFonts w:eastAsia="Times New Roman"/>
          <w:bCs/>
          <w:szCs w:val="24"/>
        </w:rPr>
        <w:t>.</w:t>
      </w:r>
    </w:p>
    <w:p w:rsidR="005B5C2F" w:rsidRDefault="00144DB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D257CE">
        <w:rPr>
          <w:rFonts w:eastAsia="Times New Roman" w:cs="Times New Roman"/>
          <w:szCs w:val="24"/>
        </w:rPr>
        <w:t>,</w:t>
      </w:r>
      <w:r>
        <w:rPr>
          <w:rFonts w:eastAsia="Times New Roman" w:cs="Times New Roman"/>
          <w:szCs w:val="24"/>
        </w:rPr>
        <w:t xml:space="preserve"> η περιφέρεια από την οποία προέρχομαι αποτελούσε μητρόπολη της ανεργίας. Εντούτοις</w:t>
      </w:r>
      <w:r w:rsidR="005D3E39">
        <w:rPr>
          <w:rFonts w:eastAsia="Times New Roman" w:cs="Times New Roman"/>
          <w:szCs w:val="24"/>
        </w:rPr>
        <w:t>,</w:t>
      </w:r>
      <w:r>
        <w:rPr>
          <w:rFonts w:eastAsia="Times New Roman" w:cs="Times New Roman"/>
          <w:szCs w:val="24"/>
        </w:rPr>
        <w:t xml:space="preserve"> επιχειρήσεις με προοπτική</w:t>
      </w:r>
      <w:r w:rsidRPr="00D257C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μεσαίες και μεγάλες πλέον υπάρχουν</w:t>
      </w:r>
      <w:r>
        <w:rPr>
          <w:rFonts w:eastAsia="Times New Roman" w:cs="Times New Roman"/>
          <w:szCs w:val="24"/>
        </w:rPr>
        <w:t>, επιχειρήσεις στις οποίες προσβλέπει ο χειμαζόμενος οικονομικά άνεργο</w:t>
      </w:r>
      <w:r w:rsidR="0071099B">
        <w:rPr>
          <w:rFonts w:eastAsia="Times New Roman" w:cs="Times New Roman"/>
          <w:szCs w:val="24"/>
        </w:rPr>
        <w:t>ς</w:t>
      </w:r>
      <w:r>
        <w:rPr>
          <w:rFonts w:eastAsia="Times New Roman" w:cs="Times New Roman"/>
          <w:szCs w:val="24"/>
        </w:rPr>
        <w:t>. Και αυτό που δεν πρέπει να παραγραφεί είναι ότι αυτές οι επιχειρήσεις όχι μόνο πληθαίνουν, αλλά και αυξάνουν την επενδυτική τους δραστηριότητα με αυτή τη διακυβέρνηση που περιορίζει τ</w:t>
      </w:r>
      <w:r>
        <w:rPr>
          <w:rFonts w:eastAsia="Times New Roman" w:cs="Times New Roman"/>
          <w:szCs w:val="24"/>
        </w:rPr>
        <w:t>ις στρεβλώσεις και αναζωογονεί την προοπτική τους.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Ένα παράδειγμα, νεαρός μου φίλος προ έτους καταθέτει αίτηση πρόσληψης ως ανειδίκευτος εργάτης σε μεγάλη επιχείρηση υψηλής τεχνολογίας της περιοχής μου, τη δική μας «</w:t>
      </w:r>
      <w:r w:rsidR="0071099B">
        <w:rPr>
          <w:rFonts w:eastAsia="Times New Roman" w:cs="Times New Roman"/>
          <w:szCs w:val="24"/>
          <w:lang w:val="en-US"/>
        </w:rPr>
        <w:t>RAYCAP</w:t>
      </w:r>
      <w:r>
        <w:rPr>
          <w:rFonts w:eastAsia="Times New Roman" w:cs="Times New Roman"/>
          <w:szCs w:val="24"/>
        </w:rPr>
        <w:t xml:space="preserve">», που επέκτεινε τα τελευταία χρόνια τις δραστηριότητές της, που διπλασίασε σχεδόν το εργατικό δυναμικό και παράλληλα προσέφερε προοπτική και αξιοπρέπεια στο εργασιακό τους περιβάλλον. </w:t>
      </w:r>
      <w:r w:rsidR="0071099B">
        <w:rPr>
          <w:rFonts w:eastAsia="Times New Roman" w:cs="Times New Roman"/>
          <w:szCs w:val="24"/>
        </w:rPr>
        <w:t xml:space="preserve">Αυτός, ο </w:t>
      </w:r>
      <w:r>
        <w:rPr>
          <w:rFonts w:eastAsia="Times New Roman" w:cs="Times New Roman"/>
          <w:szCs w:val="24"/>
        </w:rPr>
        <w:t xml:space="preserve">πτυχιούχος </w:t>
      </w:r>
      <w:r w:rsidR="0071099B">
        <w:rPr>
          <w:rFonts w:eastAsia="Times New Roman" w:cs="Times New Roman"/>
          <w:szCs w:val="24"/>
        </w:rPr>
        <w:t xml:space="preserve">ενός ΤΕΙ, </w:t>
      </w:r>
      <w:r>
        <w:rPr>
          <w:rFonts w:eastAsia="Times New Roman" w:cs="Times New Roman"/>
          <w:szCs w:val="24"/>
        </w:rPr>
        <w:t>ζητούσε δουλειά σε μια εταιρεία υψηλής τεχνολογίας με πλούσια εξαγωγική δραστηριότητα στην οποία προσελήφθη με μικρό μισθό. Η εξέλιξη της ιστορίας σχετίζεται με το παρόν νομοθέτημα και με τις προθέσεις τούτης της Κυβέρνησης να ξεμπλοκάρει τη χώρα μας από τον αέναο κρατισμό και την επιδοματική πολιτική. Ο νεαρός σύντομα εδραιώθηκε στη δουλειά του, επέδειξε ικανότητες και γνώσεις, στο εξάμηνο επάνω τα στελέχη της επιχείρησης διέκριναν τον μελλοντικό τμηματάρχη έργου και τον εκπαίδευσαν ανάλογα αυξάνοντας τις αποδοχές του στο διπλάσιο.</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Η εξέλιξη αυτή που προέκυψε από το αντικείμενο υψηλής τεχνολογίας της συγκεκριμένης εταιρείας, από τις σπουδές του υπαλλήλου και από τη δυνατότητα να αξιοποιηθούν οι γνώσεις και οι δεξιότητες τέτοιων ομάδων παιδιών τι μας καταδεικνύει; Πόσο αντιλαμβανόμαστε την ανάπτυξη μέσα από την ιστορία του νεαρού αυτού; Πόσο συνειδητοποιούμε το </w:t>
      </w:r>
      <w:proofErr w:type="spellStart"/>
      <w:r>
        <w:rPr>
          <w:rFonts w:eastAsia="Times New Roman" w:cs="Times New Roman"/>
          <w:szCs w:val="24"/>
        </w:rPr>
        <w:t>φιλοεπενδυτικό</w:t>
      </w:r>
      <w:proofErr w:type="spellEnd"/>
      <w:r>
        <w:rPr>
          <w:rFonts w:eastAsia="Times New Roman" w:cs="Times New Roman"/>
          <w:szCs w:val="24"/>
        </w:rPr>
        <w:t xml:space="preserve"> κλίμα ως παρότρυνση σε κεφαλαιούχους να φτιάξουν τέτοιου είδους επιχειρήσεις, δίνοντας δουλειά σε τέτοιους εργαζόμενους;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Στην ατυχή προσπάθεια προ ημερών του κ. </w:t>
      </w:r>
      <w:proofErr w:type="spellStart"/>
      <w:r>
        <w:rPr>
          <w:rFonts w:eastAsia="Times New Roman" w:cs="Times New Roman"/>
          <w:szCs w:val="24"/>
        </w:rPr>
        <w:t>Τσακαλώτου</w:t>
      </w:r>
      <w:proofErr w:type="spellEnd"/>
      <w:r>
        <w:rPr>
          <w:rFonts w:eastAsia="Times New Roman" w:cs="Times New Roman"/>
          <w:szCs w:val="24"/>
        </w:rPr>
        <w:t xml:space="preserve"> να δώσει ορισμό στον φιλελευθερισμό ή μάλλον τον ιστορικό που προκαταβολικά τον έχει </w:t>
      </w:r>
      <w:proofErr w:type="spellStart"/>
      <w:r>
        <w:rPr>
          <w:rFonts w:eastAsia="Times New Roman" w:cs="Times New Roman"/>
          <w:szCs w:val="24"/>
        </w:rPr>
        <w:t>δαιμονοποιήσει</w:t>
      </w:r>
      <w:proofErr w:type="spellEnd"/>
      <w:r>
        <w:rPr>
          <w:rFonts w:eastAsia="Times New Roman" w:cs="Times New Roman"/>
          <w:szCs w:val="24"/>
        </w:rPr>
        <w:t xml:space="preserve"> -όπως και όλοι σας- και σε αυτό απέτυχε, αγνοώντας βασικές αρχές, όπως το θεώρημα της λειτουργικής απροσδιοριστίας των συστημάτων. Φυσικά ούτε εσάς έπεισε μέσα στον ρητορικό δογματισμό του. Μάλλον απαιτείται επαναπροσδιορισμός της έννοιας αυτής καθ’ αυτής -της ανάπτυξης- για σας.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Δύο, λοιπόν, είναι οι βασικοί μας στόχοι. Αυτός της οικονομικής μεγέθυνσης σε ποσοτικούς δείκτες και μεταβλητές που θα συνεπιφέρουν την αξιοπιστία του εθνικού μας προϊόντος και αυτός της οικονομικής μας ανάπτυξης που τουλάχιστον για μένα -αλλά πιστεύω και συνολικά την Κυβέρνηση- είναι κατ</w:t>
      </w:r>
      <w:r w:rsidR="0071099B">
        <w:rPr>
          <w:rFonts w:eastAsia="Times New Roman" w:cs="Times New Roman"/>
          <w:szCs w:val="24"/>
        </w:rPr>
        <w:t xml:space="preserve">’ </w:t>
      </w:r>
      <w:r>
        <w:rPr>
          <w:rFonts w:eastAsia="Times New Roman" w:cs="Times New Roman"/>
          <w:szCs w:val="24"/>
        </w:rPr>
        <w:t>εξοχήν ποιοτικός ο όρος και αντανακλά στη βελτίωση των συνθηκών επιβίωσης και της κοινωνικής ευημερίας γενικότερα.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Πώς μεταφράζεται αυτό στο παρόν; Σε εκείνες τις προσεγγίσεις και τροχοδρομήσεις γι’ αυτό που λέγεται «η κατάλληλη ανάπτυξη», στοχεύοντας σε μια αληθινά </w:t>
      </w:r>
      <w:proofErr w:type="spellStart"/>
      <w:r>
        <w:rPr>
          <w:rFonts w:eastAsia="Times New Roman" w:cs="Times New Roman"/>
          <w:szCs w:val="24"/>
        </w:rPr>
        <w:t>αξιοβίωτη</w:t>
      </w:r>
      <w:proofErr w:type="spellEnd"/>
      <w:r>
        <w:rPr>
          <w:rFonts w:eastAsia="Times New Roman" w:cs="Times New Roman"/>
          <w:szCs w:val="24"/>
        </w:rPr>
        <w:t xml:space="preserve"> αυθεντική ανάπτυξη που θα μεταγγίζονται σε ουσιαστικές ποιοτικές πλευρές της ζωής των συμπολιτών μας. Η Κυβέρνηση αναζητεί και πριμοδοτεί τις δυνάμεις που θα αποτελούν το υπόβαθρο της οικονομικής αλλαγής και μπορούν να φανούν ικανές να μεταβάλουν το βιοτικό επίπεδο της χώρας για τις επόμενες γενεές.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Στον αναπτυξιακό του 2016</w:t>
      </w:r>
      <w:r w:rsidR="00EE6AA5">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εργαλειακά</w:t>
      </w:r>
      <w:proofErr w:type="spellEnd"/>
      <w:r>
        <w:rPr>
          <w:rFonts w:eastAsia="Times New Roman" w:cs="Times New Roman"/>
          <w:szCs w:val="24"/>
        </w:rPr>
        <w:t xml:space="preserve"> είχε ψηφιστεί επί κυβέρνησης ΣΥΡΙΖΑ</w:t>
      </w:r>
      <w:r w:rsidR="00EE6AA5">
        <w:rPr>
          <w:rFonts w:eastAsia="Times New Roman" w:cs="Times New Roman"/>
          <w:szCs w:val="24"/>
        </w:rPr>
        <w:t>,</w:t>
      </w:r>
      <w:r>
        <w:rPr>
          <w:rFonts w:eastAsia="Times New Roman" w:cs="Times New Roman"/>
          <w:szCs w:val="24"/>
        </w:rPr>
        <w:t xml:space="preserve"> από τα υπαχθέντα επενδυτικά σχέδια τα μισά ανήκουν στον ΚΑΔ που αφορά δραστηριότητες υπηρεσιών παροχής καταλύματος και υπηρεσιών εστίασης, απορροφώντας το μεγαλύτερο </w:t>
      </w:r>
      <w:r w:rsidR="00EE6AA5">
        <w:rPr>
          <w:rFonts w:eastAsia="Times New Roman" w:cs="Times New Roman"/>
          <w:szCs w:val="24"/>
        </w:rPr>
        <w:t xml:space="preserve">μέρος </w:t>
      </w:r>
      <w:r>
        <w:rPr>
          <w:rFonts w:eastAsia="Times New Roman" w:cs="Times New Roman"/>
          <w:szCs w:val="24"/>
        </w:rPr>
        <w:t xml:space="preserve">του συνόλου των επιχειρήσεων συμβατικής επένδυσης. Αλλά γιατί κάνει μια κυβέρνηση αναπτυξιακό νόμο; Μα για να αλλάξει το παραγωγικό μοντέλο, για να σταματήσεις να παράγεις απλώς </w:t>
      </w:r>
      <w:proofErr w:type="spellStart"/>
      <w:r>
        <w:rPr>
          <w:rFonts w:eastAsia="Times New Roman" w:cs="Times New Roman"/>
          <w:szCs w:val="24"/>
        </w:rPr>
        <w:t>γκαρσονάκια</w:t>
      </w:r>
      <w:proofErr w:type="spellEnd"/>
      <w:r>
        <w:rPr>
          <w:rFonts w:eastAsia="Times New Roman" w:cs="Times New Roman"/>
          <w:szCs w:val="24"/>
        </w:rPr>
        <w:t xml:space="preserve"> της Ευρώπης, που έλεγε κάποτε και ένας μεγάλος ηγέτης.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Ειδικότερα, στον νέο νόμο υπάρχουν δεκατρία καθεστώτα ενισχύσεων με θεματική στόχευση, αντί μιας οριζόντιας διάστασης. Συγκριτικά αυτό που είναι εξόφθαλμο είναι ότι από τον νόμο του 2016 το πραγματικό αποτύπωμα των ενισχύσεων ήταν χαμηλό ή σχεδόν ανύπαρκτο στην οικονομία. Η στόχευση της στήριξης επενδυτικών σχεδίων οφείλει να γίνεται με κριτήρια οικονομικά και </w:t>
      </w:r>
      <w:r>
        <w:rPr>
          <w:rFonts w:eastAsia="Times New Roman" w:cs="Times New Roman"/>
          <w:szCs w:val="24"/>
        </w:rPr>
        <w:lastRenderedPageBreak/>
        <w:t>το αποτύπωμα που θα έχουν αυτά στην οικονομία τόσο την τοπική όσο και την εθνική. Πόσες θέσεις εργασίας δημιουργούν; Σε ποιον τομέα; Υπάρχει καινοτομία;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Βρισκόμαστε σε μια ιδιαίτερη συγκυρία οικονομική και κοινωνική. Η στόχευση ενός κράτους δικαίου είναι σήμερα μακροπρόθεσμη απόδοση των επενδύσεων και της προσέλκυσης νέων στους τομείς που η αγορά υπαγορεύει. Το κράτος είναι ο ρυθμιστής, δεν είναι ο επενδυτής και δεν θα έπρεπε να είναι όταν μιλάμε για ανάπτυξη. Δεν είναι αυτός ένας αναπτυξιακός νόμος αποσπασματικός, μήτε υπηρετεί ιδεοληψίες. Είναι ένα συνδυαστικό εργαλείο</w:t>
      </w:r>
      <w:r w:rsidR="00A010C1">
        <w:rPr>
          <w:rFonts w:eastAsia="Times New Roman" w:cs="Times New Roman"/>
          <w:szCs w:val="24"/>
        </w:rPr>
        <w:t>,</w:t>
      </w:r>
      <w:r>
        <w:rPr>
          <w:rFonts w:eastAsia="Times New Roman" w:cs="Times New Roman"/>
          <w:szCs w:val="24"/>
        </w:rPr>
        <w:t xml:space="preserve"> με στόχευση συγκεκριμένη</w:t>
      </w:r>
      <w:r w:rsidR="00A010C1">
        <w:rPr>
          <w:rFonts w:eastAsia="Times New Roman" w:cs="Times New Roman"/>
          <w:szCs w:val="24"/>
        </w:rPr>
        <w:t>,</w:t>
      </w:r>
      <w:r>
        <w:rPr>
          <w:rFonts w:eastAsia="Times New Roman" w:cs="Times New Roman"/>
          <w:szCs w:val="24"/>
        </w:rPr>
        <w:t xml:space="preserve"> που ζητά να αναπτύξει συγκεκριμένους τομείς σήμερα.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Κύριοι Υπουργοί, δύο παρατηρήσεις για το νομοσχέδιο</w:t>
      </w:r>
      <w:r w:rsidR="00A010C1">
        <w:rPr>
          <w:rFonts w:eastAsia="Times New Roman" w:cs="Times New Roman"/>
          <w:szCs w:val="24"/>
        </w:rPr>
        <w:t>,</w:t>
      </w:r>
      <w:r>
        <w:rPr>
          <w:rFonts w:eastAsia="Times New Roman" w:cs="Times New Roman"/>
          <w:szCs w:val="24"/>
        </w:rPr>
        <w:t xml:space="preserve"> που αρκούντως αναλύθηκε από πολλούς συνομιλητές, που έμμεσα</w:t>
      </w:r>
      <w:r w:rsidR="00A010C1">
        <w:rPr>
          <w:rFonts w:eastAsia="Times New Roman" w:cs="Times New Roman"/>
          <w:szCs w:val="24"/>
        </w:rPr>
        <w:t>,</w:t>
      </w:r>
      <w:r>
        <w:rPr>
          <w:rFonts w:eastAsia="Times New Roman" w:cs="Times New Roman"/>
          <w:szCs w:val="24"/>
        </w:rPr>
        <w:t xml:space="preserve"> </w:t>
      </w:r>
      <w:r w:rsidR="00A010C1">
        <w:rPr>
          <w:rFonts w:eastAsia="Times New Roman" w:cs="Times New Roman"/>
          <w:szCs w:val="24"/>
        </w:rPr>
        <w:t>όμως,</w:t>
      </w:r>
      <w:r>
        <w:rPr>
          <w:rFonts w:eastAsia="Times New Roman" w:cs="Times New Roman"/>
          <w:szCs w:val="24"/>
        </w:rPr>
        <w:t xml:space="preserve"> άπτονται του παρόντος. Αφορούν από τη μια στη δημογραφική μας συμπίεση που είναι δεδομένη, σε περιοχές όπως τις δικές μου, τους </w:t>
      </w:r>
      <w:proofErr w:type="spellStart"/>
      <w:r>
        <w:rPr>
          <w:rFonts w:eastAsia="Times New Roman" w:cs="Times New Roman"/>
          <w:szCs w:val="24"/>
        </w:rPr>
        <w:t>ακριτικότερους</w:t>
      </w:r>
      <w:proofErr w:type="spellEnd"/>
      <w:r>
        <w:rPr>
          <w:rFonts w:eastAsia="Times New Roman" w:cs="Times New Roman"/>
          <w:szCs w:val="24"/>
        </w:rPr>
        <w:t xml:space="preserve"> και φτωχότερους δήμους, όπως είναι στη περιοχή </w:t>
      </w:r>
      <w:r w:rsidR="00A010C1">
        <w:rPr>
          <w:rFonts w:eastAsia="Times New Roman" w:cs="Times New Roman"/>
          <w:szCs w:val="24"/>
        </w:rPr>
        <w:t xml:space="preserve">του </w:t>
      </w:r>
      <w:r>
        <w:rPr>
          <w:rFonts w:eastAsia="Times New Roman" w:cs="Times New Roman"/>
          <w:szCs w:val="24"/>
        </w:rPr>
        <w:t xml:space="preserve">Νευροκοπίου και στο </w:t>
      </w:r>
      <w:proofErr w:type="spellStart"/>
      <w:r>
        <w:rPr>
          <w:rFonts w:eastAsia="Times New Roman" w:cs="Times New Roman"/>
          <w:szCs w:val="24"/>
        </w:rPr>
        <w:t>Παρανέστι</w:t>
      </w:r>
      <w:proofErr w:type="spellEnd"/>
      <w:r>
        <w:rPr>
          <w:rFonts w:eastAsia="Times New Roman" w:cs="Times New Roman"/>
          <w:szCs w:val="24"/>
        </w:rPr>
        <w:t xml:space="preserve"> και αυτό που είναι το αποτέλεσμα μιας ολοένα και περισσότερο χρόνιας και επιταχυνόμενης πορείας προς την ερήμωση -μιλώ για ερήμωση, όχι απλώς ορεινών και δύσβατων περιοχών, αλλά ακριτικών- και από την άλλη στην αναγκαιότητα στο πλαίσιο ενδεχομένως μιας </w:t>
      </w:r>
      <w:proofErr w:type="spellStart"/>
      <w:r>
        <w:rPr>
          <w:rFonts w:eastAsia="Times New Roman" w:cs="Times New Roman"/>
          <w:szCs w:val="24"/>
        </w:rPr>
        <w:t>πολυεπίπεδης</w:t>
      </w:r>
      <w:proofErr w:type="spellEnd"/>
      <w:r>
        <w:rPr>
          <w:rFonts w:eastAsia="Times New Roman" w:cs="Times New Roman"/>
          <w:szCs w:val="24"/>
        </w:rPr>
        <w:t xml:space="preserve"> προσέγγισης </w:t>
      </w:r>
      <w:r>
        <w:rPr>
          <w:rFonts w:eastAsia="Times New Roman" w:cs="Times New Roman"/>
          <w:szCs w:val="24"/>
        </w:rPr>
        <w:lastRenderedPageBreak/>
        <w:t>να δοθούν κατευθύνσεις, ώστε να αξιοποιηθεί η δυνατότητα για επιπλέον κίνητρα στις συγκεκριμένες περιοχές. Να εμπλουτιστούν οι ειδικές περιπτώσεις του προβλεπόμενου με αύξηση ποσοστού ενίσχυσης σε περιοχές που έχουν αυξημένη ανεργία, χαμηλό κατά κεφαλήν ΑΕΠ και συνάμα παρουσιάζουν εικόνα ερήμωσης.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προτείνω ασμένως την ψήφιση του παρόντος. Ο αναπτυξιακός βηματισμός της Κυβέρνησης του Κυριάκου Μητσοτάκη οδηγεί την Ελλάδα σε ασφαλείς θάλασσες και σε ολοένα και μεγαλύτερη απομάκρυνση από τις οδυνηρές οικονομικές καταστάσεις του παρελθόντος. Η Ελλάδα πρέπει να γίνει ισχυρότερη και θα γίνει ισχυρότερη.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Αγαπητοί μου συνάδελφοι, η Κυβέρνηση του Κυριάκου Μητσοτάκη ουδέποτε χρησιμοποίησε σαν άλλοθι ούτε τις ασύμμετρες απειλές των τελευταίων δύο ετών ούτε τις χρόνιες παθογένειες και στρεβλώσεις αυτού του κράτους. Οι ογκόλιθοι της </w:t>
      </w:r>
      <w:proofErr w:type="spellStart"/>
      <w:r>
        <w:rPr>
          <w:rFonts w:eastAsia="Times New Roman" w:cs="Times New Roman"/>
          <w:szCs w:val="24"/>
        </w:rPr>
        <w:t>πολυεπίπεδης</w:t>
      </w:r>
      <w:proofErr w:type="spellEnd"/>
      <w:r>
        <w:rPr>
          <w:rFonts w:eastAsia="Times New Roman" w:cs="Times New Roman"/>
          <w:szCs w:val="24"/>
        </w:rPr>
        <w:t xml:space="preserve"> κρίσης αναδεικνύονται όχι εμπόδια, αλλά σκαλοπάτια προοπτικής για την Κυβέρνησή μας. Εσείς επιλέγετε να μνηστεύετε τα εμπόδια, πατάτε σε αυτά, στρεβλώνετε το μέτρο τους με τον αντιπολιτευτικό σας λόγο -τον ενίοτε προκλητικά χυδαίο και κατ</w:t>
      </w:r>
      <w:r w:rsidR="00A010C1">
        <w:rPr>
          <w:rFonts w:eastAsia="Times New Roman" w:cs="Times New Roman"/>
          <w:szCs w:val="24"/>
        </w:rPr>
        <w:t xml:space="preserve">’ </w:t>
      </w:r>
      <w:r>
        <w:rPr>
          <w:rFonts w:eastAsia="Times New Roman" w:cs="Times New Roman"/>
          <w:szCs w:val="24"/>
        </w:rPr>
        <w:t>εξοχήν άναρθρο και παραληρηματικό-, κατασκευάζοντας εχθρούς και επενδύοντας σε διχασμούς.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η ηθική δικαίωση και η δική </w:t>
      </w:r>
      <w:r w:rsidR="00A010C1">
        <w:rPr>
          <w:rFonts w:eastAsia="Times New Roman" w:cs="Times New Roman"/>
          <w:szCs w:val="24"/>
        </w:rPr>
        <w:t>σας,</w:t>
      </w:r>
      <w:r>
        <w:rPr>
          <w:rFonts w:eastAsia="Times New Roman" w:cs="Times New Roman"/>
          <w:szCs w:val="24"/>
        </w:rPr>
        <w:t xml:space="preserve"> αλλά και της Κυβέρνησής μας είναι δεδομένη.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9B1533" w:rsidRDefault="00F93039">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Ευχαριστώ, κύριε </w:t>
      </w:r>
      <w:proofErr w:type="spellStart"/>
      <w:r>
        <w:rPr>
          <w:rFonts w:eastAsia="Times New Roman" w:cs="Times New Roman"/>
          <w:szCs w:val="24"/>
        </w:rPr>
        <w:t>Μπλούχο</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από τον ΣΥΡΙΖΑ η κ. </w:t>
      </w:r>
      <w:proofErr w:type="spellStart"/>
      <w:r>
        <w:rPr>
          <w:rFonts w:eastAsia="Times New Roman" w:cs="Times New Roman"/>
          <w:szCs w:val="24"/>
        </w:rPr>
        <w:t>Βέττα</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4E6DCB">
        <w:rPr>
          <w:rFonts w:eastAsia="Times New Roman" w:cs="Times New Roman"/>
          <w:b/>
          <w:szCs w:val="24"/>
        </w:rPr>
        <w:t>ΚΑΛΛΙΟΠΗ ΒΕΤΤΑ:</w:t>
      </w:r>
      <w:r>
        <w:rPr>
          <w:rFonts w:eastAsia="Times New Roman" w:cs="Times New Roman"/>
          <w:szCs w:val="24"/>
        </w:rPr>
        <w:t xml:space="preserve"> 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γίνεται στη σκιά της απαράδεκτης και αντιδημοκρατικής συμπεριφοράς που επέδειξε η Κυβέρνηση στην πρώτη συνεδρίαση. Η πρωτοφανής απόφαση του Προεδρείου να αφαιρέσει τον λόγο από Βουλευτή και να κλείσει το </w:t>
      </w:r>
      <w:r w:rsidR="00A010C1">
        <w:rPr>
          <w:rFonts w:eastAsia="Times New Roman" w:cs="Times New Roman"/>
          <w:szCs w:val="24"/>
        </w:rPr>
        <w:t xml:space="preserve">μικρόφωνό </w:t>
      </w:r>
      <w:r>
        <w:rPr>
          <w:rFonts w:eastAsia="Times New Roman" w:cs="Times New Roman"/>
          <w:szCs w:val="24"/>
        </w:rPr>
        <w:t>του συνιστά μια αυταρχική πράξη που δεν έχει προηγούμενο στην πρόσφατη κοινοβουλευτική περίοδο. Η δικαιολογία ότι η ομιλία ήταν εκτός θέματος δεν στέκει, αφού όλοι μας πολλές φορές παρεμβαίνουμε και συζητάμε για θέματα της επικαιρότητας, πόσο μάλλον όταν η αναφορά γινόταν για ένα σκάνδαλο της υπερτιμολόγησης φαρμάκων που κόστισε δυσθεώρητα ποσά στον ελληνικό λαό και ζημίωσε την ανάπτυξη και την ευημερία του τόπου.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όμως, στο σημερινό θέμα. Με την επικοινωνία και τις </w:t>
      </w:r>
      <w:r w:rsidR="00BF5751">
        <w:rPr>
          <w:rFonts w:eastAsia="Times New Roman" w:cs="Times New Roman"/>
          <w:szCs w:val="24"/>
        </w:rPr>
        <w:t xml:space="preserve">εξυπηρετήσεις </w:t>
      </w:r>
      <w:r>
        <w:rPr>
          <w:rFonts w:eastAsia="Times New Roman" w:cs="Times New Roman"/>
          <w:szCs w:val="24"/>
        </w:rPr>
        <w:t>συμφερόντων επιχειρείτε και στο συγκεκριμένο νομοσχέδιο να δημιουργήσετε ένα επίχρισμα ανάπτυξης</w:t>
      </w:r>
      <w:r w:rsidR="00BF5751">
        <w:rPr>
          <w:rFonts w:eastAsia="Times New Roman" w:cs="Times New Roman"/>
          <w:szCs w:val="24"/>
        </w:rPr>
        <w:t>,</w:t>
      </w:r>
      <w:r>
        <w:rPr>
          <w:rFonts w:eastAsia="Times New Roman" w:cs="Times New Roman"/>
          <w:szCs w:val="24"/>
        </w:rPr>
        <w:t xml:space="preserve"> η οποία απέχει πολύ από το να είναι δίκαιη και συμπεριληπτική.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Αναλυτικότερα, πρώτα απ’ όλα το νομοσχέδιο είναι </w:t>
      </w:r>
      <w:proofErr w:type="spellStart"/>
      <w:r>
        <w:rPr>
          <w:rFonts w:eastAsia="Times New Roman" w:cs="Times New Roman"/>
          <w:szCs w:val="24"/>
        </w:rPr>
        <w:t>υπερσυγκεντρωτικό</w:t>
      </w:r>
      <w:proofErr w:type="spellEnd"/>
      <w:r>
        <w:rPr>
          <w:rFonts w:eastAsia="Times New Roman" w:cs="Times New Roman"/>
          <w:szCs w:val="24"/>
        </w:rPr>
        <w:t xml:space="preserve"> καθώς περιορίζεται ο ρόλος όλων των υπηρεσιών πλην του αρμόδιου Υπουργού ο οποίος έχει τον καθοριστικό ρόλο στην επιλογή των προτάσεων.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Δεύτερον, είναι υδροκέφαλο καθώς εντείνει τις περιφερειακές ανισότητες.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Τρίτον, στηρίζει τις μεγάλες επιχειρήσεις με διπλασιασμό των ανώτατων ορίων ενίσχυσης, ενώ για τις μικρές επιφυλάσσει μεγάλες δυσκολίες, τράπεζες, υψηλά κόστη, ορκωτοί, έγκριση δανείων από τράπεζα πριν από </w:t>
      </w:r>
      <w:r w:rsidR="00BF5751">
        <w:rPr>
          <w:rFonts w:eastAsia="Times New Roman" w:cs="Times New Roman"/>
          <w:szCs w:val="24"/>
        </w:rPr>
        <w:t xml:space="preserve">την </w:t>
      </w:r>
      <w:r>
        <w:rPr>
          <w:rFonts w:eastAsia="Times New Roman" w:cs="Times New Roman"/>
          <w:szCs w:val="24"/>
        </w:rPr>
        <w:t xml:space="preserve">αίτηση, έκθεση πιστοποίησης, έλεγχο πληρότητας και νομιμότητας κ.λπ., εμπόδια που πολύ δύσκολα θα μπορέσουν να ξεπεραστούν από τη συντριπτική πλειοψηφία των μικρομεσαίων επιχειρήσεων.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Τέταρτον, προωθεί την ιδιωτικοποίηση των αξιολογήσεων και των ελέγχων, για μια ακόμη φορά αυτό, ενώ σε λίγα χρόνια το δημόσιο</w:t>
      </w:r>
      <w:r w:rsidR="00BF5751">
        <w:rPr>
          <w:rFonts w:eastAsia="Times New Roman" w:cs="Times New Roman"/>
          <w:szCs w:val="24"/>
        </w:rPr>
        <w:t>,</w:t>
      </w:r>
      <w:r>
        <w:rPr>
          <w:rFonts w:eastAsia="Times New Roman" w:cs="Times New Roman"/>
          <w:szCs w:val="24"/>
        </w:rPr>
        <w:t xml:space="preserve"> μάλλον</w:t>
      </w:r>
      <w:r w:rsidR="00BF5751">
        <w:rPr>
          <w:rFonts w:eastAsia="Times New Roman" w:cs="Times New Roman"/>
          <w:szCs w:val="24"/>
        </w:rPr>
        <w:t>,</w:t>
      </w:r>
      <w:r>
        <w:rPr>
          <w:rFonts w:eastAsia="Times New Roman" w:cs="Times New Roman"/>
          <w:szCs w:val="24"/>
        </w:rPr>
        <w:t xml:space="preserve"> δεν θα μπορεί καν να αξιολογεί μελέτες και προγράμματα, καθώς δεν θα έχει την απαραίτητη τεχνογνωσία.</w:t>
      </w:r>
    </w:p>
    <w:p w:rsidR="009B1533" w:rsidRDefault="00F93039">
      <w:pPr>
        <w:spacing w:line="600" w:lineRule="auto"/>
        <w:ind w:firstLine="720"/>
        <w:jc w:val="both"/>
        <w:rPr>
          <w:rFonts w:eastAsia="Times New Roman" w:cs="Times New Roman"/>
          <w:szCs w:val="24"/>
        </w:rPr>
      </w:pPr>
      <w:r>
        <w:rPr>
          <w:rFonts w:eastAsia="Times New Roman"/>
          <w:szCs w:val="24"/>
        </w:rPr>
        <w:lastRenderedPageBreak/>
        <w:t xml:space="preserve">Πέμπτον, </w:t>
      </w:r>
      <w:r>
        <w:rPr>
          <w:rFonts w:eastAsia="Times New Roman" w:cs="Times New Roman"/>
          <w:szCs w:val="24"/>
        </w:rPr>
        <w:t xml:space="preserve">είναι πρόχειρο αφού προβλέπει μια σειρά από εξουσιοδοτικές διατάξεις –σχεδόν είκοσι πέντε στον αριθμό- και δείχνει με αυτόν τον τρόπο την ελαφρότητα που αντιμετωπίζετε και το συγκεκριμένο πεδίο, κύριε Υπουργέ.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Υπενθυμίζω, τέλος, ότι η Κυβέρνηση επαίρεται για την αποτελεσματικότητά της στη στήριξη των εργαζομένων και των επιχειρήσεων, όταν το ποσοστό των απασχολούμενων που λάμβανε από </w:t>
      </w:r>
      <w:r w:rsidR="00BF5751">
        <w:rPr>
          <w:rFonts w:eastAsia="Times New Roman" w:cs="Times New Roman"/>
          <w:szCs w:val="24"/>
        </w:rPr>
        <w:t xml:space="preserve">0 </w:t>
      </w:r>
      <w:r>
        <w:rPr>
          <w:rFonts w:eastAsia="Times New Roman" w:cs="Times New Roman"/>
          <w:szCs w:val="24"/>
        </w:rPr>
        <w:t xml:space="preserve">έως 200 ευρώ έχουν δωδεκαπλασιαστεί, ενώ οι μικρομεσαίες επιχειρήσεις της χώρας βρίσκονται σύμφωνα με την έρευνα </w:t>
      </w:r>
      <w:r>
        <w:rPr>
          <w:rFonts w:eastAsia="Times New Roman" w:cs="Times New Roman"/>
          <w:szCs w:val="24"/>
          <w:lang w:val="en-US"/>
        </w:rPr>
        <w:t>SHAPE</w:t>
      </w:r>
      <w:r w:rsidRPr="00F42D28">
        <w:rPr>
          <w:rFonts w:eastAsia="Times New Roman" w:cs="Times New Roman"/>
          <w:szCs w:val="24"/>
        </w:rPr>
        <w:t xml:space="preserve"> </w:t>
      </w:r>
      <w:r>
        <w:rPr>
          <w:rFonts w:eastAsia="Times New Roman" w:cs="Times New Roman"/>
          <w:szCs w:val="24"/>
        </w:rPr>
        <w:t>της Ευρωπαϊκής Επιτροπής στις τελευταίες θέσεις ως προς την πρόσβαση σε τραπεζικό δανεισμό.</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Πέρα, όμως, από τη γενική κριτική θα ήθελα να σταθώ και να αναφερθώ με αφορμή τις διατάξεις για τη δίκαιη μετάβαση στην κατάσταση που επικρατεί στην περιοχή μου, την Περιφερειακή Ενότητα Κοζάνης. Προκαταρκτικά να υπενθυμίσω ότι μόλις πριν</w:t>
      </w:r>
      <w:r w:rsidR="00BF5751">
        <w:rPr>
          <w:rFonts w:eastAsia="Times New Roman" w:cs="Times New Roman"/>
          <w:szCs w:val="24"/>
        </w:rPr>
        <w:t xml:space="preserve"> από</w:t>
      </w:r>
      <w:r>
        <w:rPr>
          <w:rFonts w:eastAsia="Times New Roman" w:cs="Times New Roman"/>
          <w:szCs w:val="24"/>
        </w:rPr>
        <w:t xml:space="preserve"> λίγες μέρες ορίσθηκε ο </w:t>
      </w:r>
      <w:r w:rsidR="00BF5751">
        <w:rPr>
          <w:rFonts w:eastAsia="Times New Roman" w:cs="Times New Roman"/>
          <w:szCs w:val="24"/>
        </w:rPr>
        <w:t xml:space="preserve">διοικητής </w:t>
      </w:r>
      <w:r>
        <w:rPr>
          <w:rFonts w:eastAsia="Times New Roman" w:cs="Times New Roman"/>
          <w:szCs w:val="24"/>
        </w:rPr>
        <w:t xml:space="preserve">της </w:t>
      </w:r>
      <w:r w:rsidR="00BF5751">
        <w:rPr>
          <w:rFonts w:eastAsia="Times New Roman" w:cs="Times New Roman"/>
          <w:szCs w:val="24"/>
        </w:rPr>
        <w:t xml:space="preserve">μονάδας </w:t>
      </w:r>
      <w:r>
        <w:rPr>
          <w:rFonts w:eastAsia="Times New Roman" w:cs="Times New Roman"/>
          <w:szCs w:val="24"/>
        </w:rPr>
        <w:t xml:space="preserve">που θα επιβλέπει τη μετάβαση. Δηλαδή, ενώ σε λίγους μήνες ολοκληρώνεται η </w:t>
      </w:r>
      <w:proofErr w:type="spellStart"/>
      <w:r>
        <w:rPr>
          <w:rFonts w:eastAsia="Times New Roman" w:cs="Times New Roman"/>
          <w:szCs w:val="24"/>
        </w:rPr>
        <w:t>απολιγνιτοποίηση</w:t>
      </w:r>
      <w:proofErr w:type="spellEnd"/>
      <w:r>
        <w:rPr>
          <w:rFonts w:eastAsia="Times New Roman" w:cs="Times New Roman"/>
          <w:szCs w:val="24"/>
        </w:rPr>
        <w:t xml:space="preserve">, η αντιμετώπισή της θα ξεκινήσει μόλις τώρα. Μόνο και μόνο με αυτή την προχειρότητα καταλαβαίνει </w:t>
      </w:r>
      <w:r w:rsidR="00BF5751">
        <w:rPr>
          <w:rFonts w:eastAsia="Times New Roman" w:cs="Times New Roman"/>
          <w:szCs w:val="24"/>
        </w:rPr>
        <w:t xml:space="preserve">κάποιος </w:t>
      </w:r>
      <w:r>
        <w:rPr>
          <w:rFonts w:eastAsia="Times New Roman" w:cs="Times New Roman"/>
          <w:szCs w:val="24"/>
        </w:rPr>
        <w:t xml:space="preserve">την </w:t>
      </w:r>
      <w:proofErr w:type="spellStart"/>
      <w:r>
        <w:rPr>
          <w:rFonts w:eastAsia="Times New Roman" w:cs="Times New Roman"/>
          <w:szCs w:val="24"/>
        </w:rPr>
        <w:t>επιτελικότητα</w:t>
      </w:r>
      <w:proofErr w:type="spellEnd"/>
      <w:r>
        <w:rPr>
          <w:rFonts w:eastAsia="Times New Roman" w:cs="Times New Roman"/>
          <w:szCs w:val="24"/>
        </w:rPr>
        <w:t xml:space="preserve"> της Κυβέρνησης και την ικανότητά της.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Αναφορικά με τα σημερινά, επαίρεται η Κυβέρνηση για το ποσοστό ενίσχυσης, λέγοντας ότι είναι ιδιαίτερα </w:t>
      </w:r>
      <w:r w:rsidR="00BF5751">
        <w:rPr>
          <w:rFonts w:eastAsia="Times New Roman" w:cs="Times New Roman"/>
          <w:szCs w:val="24"/>
        </w:rPr>
        <w:t xml:space="preserve">υψηλό </w:t>
      </w:r>
      <w:r>
        <w:rPr>
          <w:rFonts w:eastAsia="Times New Roman" w:cs="Times New Roman"/>
          <w:szCs w:val="24"/>
        </w:rPr>
        <w:t xml:space="preserve">στη </w:t>
      </w:r>
      <w:r w:rsidR="005804B6">
        <w:rPr>
          <w:rFonts w:eastAsia="Times New Roman" w:cs="Times New Roman"/>
          <w:szCs w:val="24"/>
        </w:rPr>
        <w:t>δ</w:t>
      </w:r>
      <w:r>
        <w:rPr>
          <w:rFonts w:eastAsia="Times New Roman" w:cs="Times New Roman"/>
          <w:szCs w:val="24"/>
        </w:rPr>
        <w:t xml:space="preserve">υτική Μακεδονία. Και ποια είναι η αλήθεια; Τα ανωτέρω ποσοστά είναι για μεγάλες επιχειρήσεις 50%, για </w:t>
      </w:r>
      <w:r>
        <w:rPr>
          <w:rFonts w:eastAsia="Times New Roman" w:cs="Times New Roman"/>
          <w:szCs w:val="24"/>
        </w:rPr>
        <w:lastRenderedPageBreak/>
        <w:t xml:space="preserve">μεσαίες 60% και για μικρές 70%. Λόγω του χάρτη περιφερειακών ανισοτήτων και των αντίστοιχων ενισχύσεων, η Ελλάδα που βρίσκεται σε πολύ χαμηλή θέση θα μπορέσει να προσθέσει, όπως ήδη αναφέρθηκε, μια προσαύξηση 10% επί της μέγιστης έντασης ενίσχυσης. Δηλαδή, ένα πιθανό 10% σε σχέση με την υπόλοιπη Ελλάδα είναι η επιπλέον ενίσχυση για τη </w:t>
      </w:r>
      <w:r w:rsidR="005804B6">
        <w:rPr>
          <w:rFonts w:eastAsia="Times New Roman" w:cs="Times New Roman"/>
          <w:szCs w:val="24"/>
        </w:rPr>
        <w:t>δ</w:t>
      </w:r>
      <w:r>
        <w:rPr>
          <w:rFonts w:eastAsia="Times New Roman" w:cs="Times New Roman"/>
          <w:szCs w:val="24"/>
        </w:rPr>
        <w:t>υτική Μακεδονία. Άραγε, επαρκεί αυτή η ενίσχυση του 10% σε μια περιοχή που θα δει περίπου το 40% του ΑΕΠ να χάνεται;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Παράλληλα, στο σημερινό νομοσχέδιο δεν υπάρχει κα</w:t>
      </w:r>
      <w:r w:rsidR="00BF5751">
        <w:rPr>
          <w:rFonts w:eastAsia="Times New Roman" w:cs="Times New Roman"/>
          <w:szCs w:val="24"/>
        </w:rPr>
        <w:t>μ</w:t>
      </w:r>
      <w:r>
        <w:rPr>
          <w:rFonts w:eastAsia="Times New Roman" w:cs="Times New Roman"/>
          <w:szCs w:val="24"/>
        </w:rPr>
        <w:t xml:space="preserve">μία διάκριση των αμιγώς </w:t>
      </w:r>
      <w:proofErr w:type="spellStart"/>
      <w:r>
        <w:rPr>
          <w:rFonts w:eastAsia="Times New Roman" w:cs="Times New Roman"/>
          <w:szCs w:val="24"/>
        </w:rPr>
        <w:t>λιγνιτικών</w:t>
      </w:r>
      <w:proofErr w:type="spellEnd"/>
      <w:r>
        <w:rPr>
          <w:rFonts w:eastAsia="Times New Roman" w:cs="Times New Roman"/>
          <w:szCs w:val="24"/>
        </w:rPr>
        <w:t xml:space="preserve"> περιοχών με άλλες περιοχές που βρίσκονται σε καθεστώς μετάβασης, όπως είναι για παράδειγμα τα νησιά. Επίσης</w:t>
      </w:r>
      <w:r w:rsidR="00A77447">
        <w:rPr>
          <w:rFonts w:eastAsia="Times New Roman" w:cs="Times New Roman"/>
          <w:szCs w:val="24"/>
        </w:rPr>
        <w:t>,</w:t>
      </w:r>
      <w:r>
        <w:rPr>
          <w:rFonts w:eastAsia="Times New Roman" w:cs="Times New Roman"/>
          <w:szCs w:val="24"/>
        </w:rPr>
        <w:t xml:space="preserve"> δεν προβλέπονται χρηματοδοτικά εργαλεία ενίσχυσης των ενεργειακών κοινοτήτων ούτε καν για τους φορείς της </w:t>
      </w:r>
      <w:r w:rsidR="00A77447">
        <w:rPr>
          <w:rFonts w:eastAsia="Times New Roman" w:cs="Times New Roman"/>
          <w:szCs w:val="24"/>
        </w:rPr>
        <w:t xml:space="preserve">τοπικής αυτοδιοίκησης </w:t>
      </w:r>
      <w:r>
        <w:rPr>
          <w:rFonts w:eastAsia="Times New Roman" w:cs="Times New Roman"/>
          <w:szCs w:val="24"/>
        </w:rPr>
        <w:t xml:space="preserve">πρώτου και δεύτερου βαθμού.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Τέλος, να επισημάνω δύο στοιχεία που καταρρίπτουν το αφήγημα της επιτάχυνσης των εξελίξεων για τα επενδυτικά σχέδια στη </w:t>
      </w:r>
      <w:r w:rsidR="005804B6">
        <w:rPr>
          <w:rFonts w:eastAsia="Times New Roman" w:cs="Times New Roman"/>
          <w:szCs w:val="24"/>
        </w:rPr>
        <w:t>δ</w:t>
      </w:r>
      <w:r>
        <w:rPr>
          <w:rFonts w:eastAsia="Times New Roman" w:cs="Times New Roman"/>
          <w:szCs w:val="24"/>
        </w:rPr>
        <w:t xml:space="preserve">υτική Μακεδονία. Το πρώτο αφορά </w:t>
      </w:r>
      <w:r w:rsidR="00A77447">
        <w:rPr>
          <w:rFonts w:eastAsia="Times New Roman" w:cs="Times New Roman"/>
          <w:szCs w:val="24"/>
        </w:rPr>
        <w:t>σ</w:t>
      </w:r>
      <w:r>
        <w:rPr>
          <w:rFonts w:eastAsia="Times New Roman" w:cs="Times New Roman"/>
          <w:szCs w:val="24"/>
        </w:rPr>
        <w:t xml:space="preserve">την αποκατάσταση των εδαφών, όπου δεν έχουμε ακόμα προχωρήσει στη μεταβίβαση των εδαφών ώστε να ξεκινήσουν τα έργα, καθώς δεν έχει ολοκληρωθεί ακόμη η αποτίμηση της αξίας αυτών των εδαφών. Από τις προβλεπόμενες αποκαταστάσεις και αποξηλώσεις συνολικού ύψους 110 εκατομμυρίων ευρώ έχουν υλοποιηθεί μόνο 10 εκατομμύρια ευρώ, ενώ ακόμη </w:t>
      </w:r>
      <w:r>
        <w:rPr>
          <w:rFonts w:eastAsia="Times New Roman" w:cs="Times New Roman"/>
          <w:szCs w:val="24"/>
        </w:rPr>
        <w:lastRenderedPageBreak/>
        <w:t xml:space="preserve">και τα χρήματα από το Ταμείο Ανάκαμψης που έχουν προβλεφθεί είναι υπό την αίρεση των παραπάνω προϋποθέσεων που σας είπα.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δεύτερο κομμάτι αφορά </w:t>
      </w:r>
      <w:r w:rsidR="00A77447">
        <w:rPr>
          <w:rFonts w:eastAsia="Times New Roman" w:cs="Times New Roman"/>
          <w:szCs w:val="24"/>
        </w:rPr>
        <w:t>σ</w:t>
      </w:r>
      <w:r>
        <w:rPr>
          <w:rFonts w:eastAsia="Times New Roman" w:cs="Times New Roman"/>
          <w:szCs w:val="24"/>
        </w:rPr>
        <w:t xml:space="preserve">τα Ειδικά Πολεοδομικά Σχέδια για τις </w:t>
      </w:r>
      <w:r w:rsidR="00A77447">
        <w:rPr>
          <w:rFonts w:eastAsia="Times New Roman" w:cs="Times New Roman"/>
          <w:szCs w:val="24"/>
        </w:rPr>
        <w:t xml:space="preserve">ζώνες </w:t>
      </w:r>
      <w:proofErr w:type="spellStart"/>
      <w:r w:rsidR="00A77447">
        <w:rPr>
          <w:rFonts w:eastAsia="Times New Roman" w:cs="Times New Roman"/>
          <w:szCs w:val="24"/>
        </w:rPr>
        <w:t>απολιγνιτοποίησης</w:t>
      </w:r>
      <w:proofErr w:type="spellEnd"/>
      <w:r w:rsidR="00A77447">
        <w:rPr>
          <w:rFonts w:eastAsia="Times New Roman" w:cs="Times New Roman"/>
          <w:szCs w:val="24"/>
        </w:rPr>
        <w:t xml:space="preserve"> </w:t>
      </w:r>
      <w:r>
        <w:rPr>
          <w:rFonts w:eastAsia="Times New Roman" w:cs="Times New Roman"/>
          <w:szCs w:val="24"/>
        </w:rPr>
        <w:t xml:space="preserve">που είναι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αποσαφηνισθεί ποιες δραστηριότητες μπορούν να υλοποιηθούν, με ποιους όρους δόμησης, κ</w:t>
      </w:r>
      <w:r w:rsidR="00A77447">
        <w:rPr>
          <w:rFonts w:eastAsia="Times New Roman" w:cs="Times New Roman"/>
          <w:szCs w:val="24"/>
        </w:rPr>
        <w:t>.</w:t>
      </w:r>
      <w:r>
        <w:rPr>
          <w:rFonts w:eastAsia="Times New Roman" w:cs="Times New Roman"/>
          <w:szCs w:val="24"/>
        </w:rPr>
        <w:t>λπ.</w:t>
      </w:r>
      <w:r w:rsidR="00A77447">
        <w:rPr>
          <w:rFonts w:eastAsia="Times New Roman" w:cs="Times New Roman"/>
          <w:szCs w:val="24"/>
        </w:rPr>
        <w:t>.</w:t>
      </w:r>
      <w:r>
        <w:rPr>
          <w:rFonts w:eastAsia="Times New Roman" w:cs="Times New Roman"/>
          <w:szCs w:val="24"/>
        </w:rPr>
        <w:t xml:space="preserve"> Σύμφωνα με τις πιο αισιόδοξες προβλέψεις, αν ξεκινήσουν σε λίγους μήνες οι μελέτες, θα έχουν ολοκληρωθεί στο δεύτερο εξάμηνο του 2023, δηλαδή όταν θα κλείσουν οι υφιστάμενες </w:t>
      </w:r>
      <w:r w:rsidR="00A77447">
        <w:rPr>
          <w:rFonts w:eastAsia="Times New Roman" w:cs="Times New Roman"/>
          <w:szCs w:val="24"/>
        </w:rPr>
        <w:t>μονάδες</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για τη </w:t>
      </w:r>
      <w:r w:rsidR="005804B6">
        <w:rPr>
          <w:rFonts w:eastAsia="Times New Roman" w:cs="Times New Roman"/>
          <w:szCs w:val="24"/>
        </w:rPr>
        <w:t>δ</w:t>
      </w:r>
      <w:r>
        <w:rPr>
          <w:rFonts w:eastAsia="Times New Roman" w:cs="Times New Roman"/>
          <w:szCs w:val="24"/>
        </w:rPr>
        <w:t>υτική Μακεδονία και τους κατοίκους της, την ώρα που δεν έχετε εξασφαλίσει ούτε την ενεργειακή αυτάρκεια της χώρας. Την ώρα που η ακρίβεια και οι τιμές ενέργειας έχουν πετάξει στα ύψη, επιδίδεστε σε ευχολόγια και σε σχέδια που δεν έχουν κα</w:t>
      </w:r>
      <w:r w:rsidR="00A77447">
        <w:rPr>
          <w:rFonts w:eastAsia="Times New Roman" w:cs="Times New Roman"/>
          <w:szCs w:val="24"/>
        </w:rPr>
        <w:t>μ</w:t>
      </w:r>
      <w:r>
        <w:rPr>
          <w:rFonts w:eastAsia="Times New Roman" w:cs="Times New Roman"/>
          <w:szCs w:val="24"/>
        </w:rPr>
        <w:t xml:space="preserve">μία επαφή με την πραγματικότητα, ναρκοθετώντας το παρόν και το μέλλον των πολιτών της </w:t>
      </w:r>
      <w:r w:rsidR="005804B6">
        <w:rPr>
          <w:rFonts w:eastAsia="Times New Roman" w:cs="Times New Roman"/>
          <w:szCs w:val="24"/>
        </w:rPr>
        <w:t>δ</w:t>
      </w:r>
      <w:r>
        <w:rPr>
          <w:rFonts w:eastAsia="Times New Roman" w:cs="Times New Roman"/>
          <w:szCs w:val="24"/>
        </w:rPr>
        <w:t xml:space="preserve">υτικής Μακεδονίας, κάνοντας ένα άλμα στο κενό.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δύο πολιτικές συγκρούονται για το μέλλον της χώρας, όπως φαίνεται και από την </w:t>
      </w:r>
      <w:r w:rsidR="00A77447">
        <w:rPr>
          <w:rFonts w:eastAsia="Times New Roman" w:cs="Times New Roman"/>
          <w:szCs w:val="24"/>
        </w:rPr>
        <w:t xml:space="preserve">έκθεση </w:t>
      </w:r>
      <w:proofErr w:type="spellStart"/>
      <w:r>
        <w:rPr>
          <w:rFonts w:eastAsia="Times New Roman" w:cs="Times New Roman"/>
          <w:szCs w:val="24"/>
        </w:rPr>
        <w:t>Πισσαρίδη</w:t>
      </w:r>
      <w:proofErr w:type="spellEnd"/>
      <w:r>
        <w:rPr>
          <w:rFonts w:eastAsia="Times New Roman" w:cs="Times New Roman"/>
          <w:szCs w:val="24"/>
        </w:rPr>
        <w:t xml:space="preserve">. Το ένα είναι το μοντέλο που μας οδήγησε στην κρίση και την </w:t>
      </w:r>
      <w:proofErr w:type="spellStart"/>
      <w:r>
        <w:rPr>
          <w:rFonts w:eastAsia="Times New Roman" w:cs="Times New Roman"/>
          <w:szCs w:val="24"/>
        </w:rPr>
        <w:t>πολυεπίπεδη</w:t>
      </w:r>
      <w:proofErr w:type="spellEnd"/>
      <w:r>
        <w:rPr>
          <w:rFonts w:eastAsia="Times New Roman" w:cs="Times New Roman"/>
          <w:szCs w:val="24"/>
        </w:rPr>
        <w:t xml:space="preserve"> ύφεση, με άκρατο νεοφιλελευθερισμό, ιδιωτικοποιήσεις, συγκέντρωση περιουσίας και ιδιοκτησία σε μεγάλους επιχειρηματίες. Είναι το μοντέλο που βιώνουμε και σήμερα: Πτωχευτικός Κώδικας, στρατηγικές επενδύσεις για ημέτερους, αναπτυξιακή </w:t>
      </w:r>
      <w:r>
        <w:rPr>
          <w:rFonts w:eastAsia="Times New Roman" w:cs="Times New Roman"/>
          <w:szCs w:val="24"/>
        </w:rPr>
        <w:lastRenderedPageBreak/>
        <w:t xml:space="preserve">μετάβαση και </w:t>
      </w:r>
      <w:proofErr w:type="spellStart"/>
      <w:r>
        <w:rPr>
          <w:rFonts w:eastAsia="Times New Roman" w:cs="Times New Roman"/>
          <w:szCs w:val="24"/>
        </w:rPr>
        <w:t>απολιγνιτοποίηση</w:t>
      </w:r>
      <w:proofErr w:type="spellEnd"/>
      <w:r>
        <w:rPr>
          <w:rFonts w:eastAsia="Times New Roman" w:cs="Times New Roman"/>
          <w:szCs w:val="24"/>
        </w:rPr>
        <w:t xml:space="preserve"> χωρίς σχέδιο και με κόστος για τους πολλούς, αναπτυξιακός νόμος για τους λίγους. Πρόκειται</w:t>
      </w:r>
      <w:r w:rsidR="00A77447">
        <w:rPr>
          <w:rFonts w:eastAsia="Times New Roman" w:cs="Times New Roman"/>
          <w:szCs w:val="24"/>
        </w:rPr>
        <w:t>,</w:t>
      </w:r>
      <w:r>
        <w:rPr>
          <w:rFonts w:eastAsia="Times New Roman" w:cs="Times New Roman"/>
          <w:szCs w:val="24"/>
        </w:rPr>
        <w:t xml:space="preserve"> σαφώς</w:t>
      </w:r>
      <w:r w:rsidR="00A77447">
        <w:rPr>
          <w:rFonts w:eastAsia="Times New Roman" w:cs="Times New Roman"/>
          <w:szCs w:val="24"/>
        </w:rPr>
        <w:t>,</w:t>
      </w:r>
      <w:r>
        <w:rPr>
          <w:rFonts w:eastAsia="Times New Roman" w:cs="Times New Roman"/>
          <w:szCs w:val="24"/>
        </w:rPr>
        <w:t xml:space="preserve"> για μια μελετημένη και οργανωμένη εξόντωση των πολύ μικρών, των μικρών και των μεσαίων επιχειρήσεων. </w:t>
      </w:r>
    </w:p>
    <w:p w:rsidR="009B1533" w:rsidRDefault="00F9303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άλλο σχέδιο προϋποθέτει ισχυρό και αποτελεσματικό κοινωνικό κράτος, με επένδυση στην εργασία, στις τεχνολογίες και </w:t>
      </w:r>
      <w:r w:rsidR="008A712B">
        <w:rPr>
          <w:rFonts w:eastAsia="Times New Roman" w:cs="Times New Roman"/>
          <w:szCs w:val="24"/>
        </w:rPr>
        <w:t>σ</w:t>
      </w:r>
      <w:r>
        <w:rPr>
          <w:rFonts w:eastAsia="Times New Roman" w:cs="Times New Roman"/>
          <w:szCs w:val="24"/>
        </w:rPr>
        <w:t xml:space="preserve">την καινοτομία. Είναι το σχέδιο που έχουμε εμείς.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Οι δύο πολιτικές, τα δύο σχέδια είναι σε γνώση της κοινωνίας, των επιχειρήσεων και των εργαζομένων. Να είστε σίγουροι ότι με τις επερχόμενες πολιτικές αλλαγές θα γίνει πραγματικότητα το σχέδιό μας, ένα σχέδιο για όλες και όλους, ένα σχέδιο προοπτικής και ελπίδας.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πολύ.</w:t>
      </w:r>
    </w:p>
    <w:p w:rsidR="009B1533" w:rsidRDefault="00F93039">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ευχαριστώ, κυρία </w:t>
      </w:r>
      <w:proofErr w:type="spellStart"/>
      <w:r>
        <w:rPr>
          <w:rFonts w:eastAsia="Times New Roman" w:cs="Times New Roman"/>
          <w:szCs w:val="24"/>
        </w:rPr>
        <w:t>Βέττα</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Έχει ζητήσει τον λόγο ο Υπουργός κ. Παπαθανάσης.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Κύριε Πρόεδρε, η κυρία </w:t>
      </w:r>
      <w:proofErr w:type="spellStart"/>
      <w:r>
        <w:rPr>
          <w:rFonts w:eastAsia="Times New Roman"/>
          <w:bCs/>
          <w:color w:val="111111"/>
          <w:szCs w:val="24"/>
        </w:rPr>
        <w:t>Βέττα</w:t>
      </w:r>
      <w:proofErr w:type="spellEnd"/>
      <w:r>
        <w:rPr>
          <w:rFonts w:eastAsia="Times New Roman" w:cs="Times New Roman"/>
          <w:szCs w:val="24"/>
        </w:rPr>
        <w:t xml:space="preserve"> επέλεξε να αναφερθεί στη </w:t>
      </w:r>
      <w:r w:rsidR="00B32CD1">
        <w:rPr>
          <w:rFonts w:eastAsia="Times New Roman" w:cs="Times New Roman"/>
          <w:szCs w:val="24"/>
        </w:rPr>
        <w:t>δ</w:t>
      </w:r>
      <w:r>
        <w:rPr>
          <w:rFonts w:eastAsia="Times New Roman" w:cs="Times New Roman"/>
          <w:szCs w:val="24"/>
        </w:rPr>
        <w:t xml:space="preserve">υτική Μακεδονία γιατί είναι Βουλευτής της </w:t>
      </w:r>
      <w:r w:rsidR="00B9492F">
        <w:rPr>
          <w:rFonts w:eastAsia="Times New Roman" w:cs="Times New Roman"/>
          <w:szCs w:val="24"/>
        </w:rPr>
        <w:t>δ</w:t>
      </w:r>
      <w:r>
        <w:rPr>
          <w:rFonts w:eastAsia="Times New Roman" w:cs="Times New Roman"/>
          <w:szCs w:val="24"/>
        </w:rPr>
        <w:t>υτικής Μακεδονίας.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Ειλικρινά, θα έλεγα ότι μάλλον έχετε μεγάλο θάρρος να αναφέρεστε στη </w:t>
      </w:r>
      <w:r w:rsidR="00B32CD1">
        <w:rPr>
          <w:rFonts w:eastAsia="Times New Roman" w:cs="Times New Roman"/>
          <w:szCs w:val="24"/>
        </w:rPr>
        <w:t>δ</w:t>
      </w:r>
      <w:r>
        <w:rPr>
          <w:rFonts w:eastAsia="Times New Roman" w:cs="Times New Roman"/>
          <w:szCs w:val="24"/>
        </w:rPr>
        <w:t xml:space="preserve">υτική Μακεδονία, κυρία </w:t>
      </w:r>
      <w:proofErr w:type="spellStart"/>
      <w:r>
        <w:rPr>
          <w:rFonts w:eastAsia="Times New Roman" w:cs="Times New Roman"/>
          <w:szCs w:val="24"/>
        </w:rPr>
        <w:t>Βέττα</w:t>
      </w:r>
      <w:proofErr w:type="spellEnd"/>
      <w:r>
        <w:rPr>
          <w:rFonts w:eastAsia="Times New Roman" w:cs="Times New Roman"/>
          <w:szCs w:val="24"/>
        </w:rPr>
        <w:t>, διότι έχετε ξεχάσει κάτι βασικό.</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νομίζω ότι εμείς έχουμε κάνει τη συζήτηση και θα ήθελα να τα ακούσει και η </w:t>
      </w:r>
      <w:r w:rsidR="008A712B">
        <w:rPr>
          <w:rFonts w:eastAsia="Times New Roman" w:cs="Times New Roman"/>
          <w:szCs w:val="24"/>
        </w:rPr>
        <w:t xml:space="preserve">κ. </w:t>
      </w:r>
      <w:proofErr w:type="spellStart"/>
      <w:r>
        <w:rPr>
          <w:rFonts w:eastAsia="Times New Roman" w:cs="Times New Roman"/>
          <w:szCs w:val="24"/>
        </w:rPr>
        <w:t>Βέττα</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52%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συνέβη στην εποχή της διακυβέρνησής σας! Μιλάμε για 52%. Τίποτα δεν κάνατε. Το μόνο που κάνατε είναι</w:t>
      </w:r>
      <w:r w:rsidR="008A712B">
        <w:rPr>
          <w:rFonts w:eastAsia="Times New Roman" w:cs="Times New Roman"/>
          <w:szCs w:val="24"/>
        </w:rPr>
        <w:t>,</w:t>
      </w:r>
      <w:r>
        <w:rPr>
          <w:rFonts w:eastAsia="Times New Roman" w:cs="Times New Roman"/>
          <w:szCs w:val="24"/>
        </w:rPr>
        <w:t xml:space="preserve"> τρεις μήνες πριν φύγετε από την κυβέρνηση</w:t>
      </w:r>
      <w:r w:rsidR="008A712B">
        <w:rPr>
          <w:rFonts w:eastAsia="Times New Roman" w:cs="Times New Roman"/>
          <w:szCs w:val="24"/>
        </w:rPr>
        <w:t>,</w:t>
      </w:r>
      <w:r>
        <w:rPr>
          <w:rFonts w:eastAsia="Times New Roman" w:cs="Times New Roman"/>
          <w:szCs w:val="24"/>
        </w:rPr>
        <w:t xml:space="preserve"> να βγάλετε μια υπουργική απόφαση για να ονοματίσετε ένα πράσινο ταμείο.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Αμέσως μετά</w:t>
      </w:r>
      <w:r w:rsidR="008A712B">
        <w:rPr>
          <w:rFonts w:eastAsia="Times New Roman" w:cs="Times New Roman"/>
          <w:szCs w:val="24"/>
        </w:rPr>
        <w:t xml:space="preserve"> από</w:t>
      </w:r>
      <w:r>
        <w:rPr>
          <w:rFonts w:eastAsia="Times New Roman" w:cs="Times New Roman"/>
          <w:szCs w:val="24"/>
        </w:rPr>
        <w:t xml:space="preserve"> την ανάληψη της διακυβέρνησής μας, ο Πρωθυπουργός έστρεψε τα βλέμματα </w:t>
      </w:r>
      <w:r w:rsidR="008A712B">
        <w:rPr>
          <w:rFonts w:eastAsia="Times New Roman" w:cs="Times New Roman"/>
          <w:szCs w:val="24"/>
        </w:rPr>
        <w:t>-</w:t>
      </w:r>
      <w:r>
        <w:rPr>
          <w:rFonts w:eastAsia="Times New Roman" w:cs="Times New Roman"/>
          <w:szCs w:val="24"/>
        </w:rPr>
        <w:t>όχι μόνο της Ελλάδας, αλλά ολόκληρης της Ευρώπης</w:t>
      </w:r>
      <w:r w:rsidR="008A712B">
        <w:rPr>
          <w:rFonts w:eastAsia="Times New Roman" w:cs="Times New Roman"/>
          <w:szCs w:val="24"/>
        </w:rPr>
        <w:t>-</w:t>
      </w:r>
      <w:r>
        <w:rPr>
          <w:rFonts w:eastAsia="Times New Roman" w:cs="Times New Roman"/>
          <w:szCs w:val="24"/>
        </w:rPr>
        <w:t xml:space="preserve"> </w:t>
      </w:r>
      <w:r w:rsidR="008A712B">
        <w:rPr>
          <w:rFonts w:eastAsia="Times New Roman" w:cs="Times New Roman"/>
          <w:szCs w:val="24"/>
        </w:rPr>
        <w:t xml:space="preserve">πάνω </w:t>
      </w:r>
      <w:r>
        <w:rPr>
          <w:rFonts w:eastAsia="Times New Roman" w:cs="Times New Roman"/>
          <w:szCs w:val="24"/>
        </w:rPr>
        <w:t xml:space="preserve">στη </w:t>
      </w:r>
      <w:r w:rsidR="00B9492F">
        <w:rPr>
          <w:rFonts w:eastAsia="Times New Roman" w:cs="Times New Roman"/>
          <w:szCs w:val="24"/>
        </w:rPr>
        <w:t>δ</w:t>
      </w:r>
      <w:r>
        <w:rPr>
          <w:rFonts w:eastAsia="Times New Roman" w:cs="Times New Roman"/>
          <w:szCs w:val="24"/>
        </w:rPr>
        <w:t xml:space="preserve">υτική Μακεδονία. Και σήμερα που μιλάμε «τρέχουν» προγράμματα, αλλά το συνολικό πακέτο που θα έρθει στην περιοχή σας, κυρία </w:t>
      </w:r>
      <w:proofErr w:type="spellStart"/>
      <w:r>
        <w:rPr>
          <w:rFonts w:eastAsia="Times New Roman" w:cs="Times New Roman"/>
          <w:szCs w:val="24"/>
        </w:rPr>
        <w:t>Βέττα</w:t>
      </w:r>
      <w:proofErr w:type="spellEnd"/>
      <w:r>
        <w:rPr>
          <w:rFonts w:eastAsia="Times New Roman" w:cs="Times New Roman"/>
          <w:szCs w:val="24"/>
        </w:rPr>
        <w:t xml:space="preserve">, είναι 7,5 δισεκατομμύρια ευρώ. Είναι μία μοναδική ευκαιρία και για τη Μεγαλόπολη, αλλά μιλάω για το 85%, 90%, που θα πάει στη </w:t>
      </w:r>
      <w:r w:rsidR="00B9492F">
        <w:rPr>
          <w:rFonts w:eastAsia="Times New Roman" w:cs="Times New Roman"/>
          <w:szCs w:val="24"/>
        </w:rPr>
        <w:t>δ</w:t>
      </w:r>
      <w:r>
        <w:rPr>
          <w:rFonts w:eastAsia="Times New Roman" w:cs="Times New Roman"/>
          <w:szCs w:val="24"/>
        </w:rPr>
        <w:t>υτική Μακεδονία.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Για να δείτε πόσο ενδιαφερόσασταν για τη Δυτική Μακεδονία, θα σας αναφέρω τρία νούμερα, τρεις αριθμούς. Επί της εποχής σας στον αναπτυξιακό νόμο είχατε τις εξής υπαγωγές: στην αγροδιατροφή 1,71 επενδυτικά σχέδια ετησίως. Επί της εποχής μας, 21,6 επενδυτικά σχέδια ετησίως στην αγροδιατροφή</w:t>
      </w:r>
      <w:r w:rsidR="008A712B">
        <w:rPr>
          <w:rFonts w:eastAsia="Times New Roman" w:cs="Times New Roman"/>
          <w:szCs w:val="24"/>
        </w:rPr>
        <w:t>,</w:t>
      </w:r>
      <w:r>
        <w:rPr>
          <w:rFonts w:eastAsia="Times New Roman" w:cs="Times New Roman"/>
          <w:szCs w:val="24"/>
        </w:rPr>
        <w:t xml:space="preserve"> στη </w:t>
      </w:r>
      <w:r w:rsidR="00B9492F">
        <w:rPr>
          <w:rFonts w:eastAsia="Times New Roman" w:cs="Times New Roman"/>
          <w:szCs w:val="24"/>
        </w:rPr>
        <w:t>δ</w:t>
      </w:r>
      <w:r>
        <w:rPr>
          <w:rFonts w:eastAsia="Times New Roman" w:cs="Times New Roman"/>
          <w:szCs w:val="24"/>
        </w:rPr>
        <w:t xml:space="preserve">υτική Μακεδονία. Στη </w:t>
      </w:r>
      <w:r w:rsidR="00B9492F">
        <w:rPr>
          <w:rFonts w:eastAsia="Times New Roman" w:cs="Times New Roman"/>
          <w:szCs w:val="24"/>
        </w:rPr>
        <w:t>δ</w:t>
      </w:r>
      <w:r>
        <w:rPr>
          <w:rFonts w:eastAsia="Times New Roman" w:cs="Times New Roman"/>
          <w:szCs w:val="24"/>
        </w:rPr>
        <w:t xml:space="preserve">υτική Μακεδονία, για τη μεταποίηση, στην εποχή σας, στη διακυβέρνησή σας, είχαμε 0,57 επενδυτικά σχέδια </w:t>
      </w:r>
      <w:r w:rsidR="00B9492F">
        <w:rPr>
          <w:rFonts w:eastAsia="Times New Roman" w:cs="Times New Roman"/>
          <w:szCs w:val="24"/>
        </w:rPr>
        <w:t>-</w:t>
      </w:r>
      <w:r>
        <w:rPr>
          <w:rFonts w:eastAsia="Times New Roman" w:cs="Times New Roman"/>
          <w:szCs w:val="24"/>
        </w:rPr>
        <w:t xml:space="preserve">καταλαβαίνετε, κάνετε τον πολλαπλασιασμό επί 3,5- ανά έτος. Στην εποχή μας, 4,4. Μόνο να σας πω ότι αυτό είναι 670% πάνω, 1.160% πάνω ανά ετήσια βάση οι υπαγωγές που κάναμε εμείς, απλά και μόνο για να κατανοήσετε ότι εμείς δώσαμε σημασία από την πρώτη στιγμή και στρέψαμε την προσοχή του κράτους στη </w:t>
      </w:r>
      <w:r w:rsidR="00B9492F">
        <w:rPr>
          <w:rFonts w:eastAsia="Times New Roman" w:cs="Times New Roman"/>
          <w:szCs w:val="24"/>
        </w:rPr>
        <w:t>δ</w:t>
      </w:r>
      <w:r>
        <w:rPr>
          <w:rFonts w:eastAsia="Times New Roman" w:cs="Times New Roman"/>
          <w:szCs w:val="24"/>
        </w:rPr>
        <w:t xml:space="preserve">υτική Μακεδονία.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Τώρα, επειδή αναφερθήκατε στο θέμα των έργων, πείτε μου μία πράξη που κάνατε στο θέμα της ΔΕΗ και των εδαφών κατά τη διάρκεια της διακυβέρνησής σας. Πείτε μου μία. Θέλετε να σας δείξω εγώ το Σχέδιο Δίκαιης Αναπτυξιακής Μετάβασης, τα εδαφικά, τη διαπραγμάτευση, τις προβλέψεις για τις χρήσεις γης;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παρακαλώ! Μιλάμε για τον αναπτυξιακό νόμο, αλλά ειλικρινά δεν μπορείτε εσείς του ΣΥΡΙΖΑ να αγγίξετε το θέμα της </w:t>
      </w:r>
      <w:r w:rsidR="00B9492F">
        <w:rPr>
          <w:rFonts w:eastAsia="Times New Roman" w:cs="Times New Roman"/>
          <w:szCs w:val="24"/>
        </w:rPr>
        <w:t>δ</w:t>
      </w:r>
      <w:r>
        <w:rPr>
          <w:rFonts w:eastAsia="Times New Roman" w:cs="Times New Roman"/>
          <w:szCs w:val="24"/>
        </w:rPr>
        <w:t xml:space="preserve">υτικής Μακεδονίας. </w:t>
      </w:r>
    </w:p>
    <w:p w:rsidR="009B1533" w:rsidRDefault="00F93039">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Ευχαριστούμε.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w:t>
      </w:r>
      <w:proofErr w:type="spellStart"/>
      <w:r>
        <w:rPr>
          <w:rFonts w:eastAsia="Times New Roman" w:cs="Times New Roman"/>
          <w:szCs w:val="24"/>
        </w:rPr>
        <w:t>Βέττα</w:t>
      </w:r>
      <w:proofErr w:type="spellEnd"/>
      <w:r>
        <w:rPr>
          <w:rFonts w:eastAsia="Times New Roman" w:cs="Times New Roman"/>
          <w:szCs w:val="24"/>
        </w:rPr>
        <w:t>, αυτό ήταν μία τοποθέτηση δική σας και μία τοποθέτηση του κυρίου Υπουργού. Δεν υπάρχει προσωπικό. Νομίζω ότι δεν πρέπει να το συνεχίσουμε. Ενδεχομένως μπορείτε να ενημερώσετε τον Κοινοβουλευτικό Εκπρόσωπο στο τέλος και να ανασκευάσει κάτι, αν θέλετε.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κ. Γιώργος </w:t>
      </w:r>
      <w:proofErr w:type="spellStart"/>
      <w:r>
        <w:rPr>
          <w:rFonts w:eastAsia="Times New Roman" w:cs="Times New Roman"/>
          <w:szCs w:val="24"/>
        </w:rPr>
        <w:t>Καρασμάνης</w:t>
      </w:r>
      <w:proofErr w:type="spellEnd"/>
      <w:r>
        <w:rPr>
          <w:rFonts w:eastAsia="Times New Roman" w:cs="Times New Roman"/>
          <w:szCs w:val="24"/>
        </w:rPr>
        <w:t xml:space="preserve"> από τη Νέα Δημοκρατία έχει τον λόγο και αμέσως μετά ο κ. Ιωάννης Ανδριανός, ο οποίος βρίσκεται εδώ.</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Καρασμάνη</w:t>
      </w:r>
      <w:proofErr w:type="spellEnd"/>
      <w:r>
        <w:rPr>
          <w:rFonts w:eastAsia="Times New Roman" w:cs="Times New Roman"/>
          <w:szCs w:val="24"/>
        </w:rPr>
        <w:t>, έχετε τον λόγο.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w:t>
      </w:r>
      <w:r w:rsidRPr="008F6500">
        <w:rPr>
          <w:rFonts w:eastAsia="Times New Roman" w:cs="Times New Roman"/>
          <w:szCs w:val="24"/>
        </w:rPr>
        <w:t>Ευχαριστώ, κύριε Πρόεδρε.</w:t>
      </w:r>
    </w:p>
    <w:p w:rsidR="009B1533" w:rsidRDefault="00F93039">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μετά από μία </w:t>
      </w:r>
      <w:proofErr w:type="spellStart"/>
      <w:r>
        <w:rPr>
          <w:rFonts w:eastAsia="Times New Roman" w:cs="Times New Roman"/>
          <w:szCs w:val="24"/>
        </w:rPr>
        <w:t>υπερδεκαετή</w:t>
      </w:r>
      <w:proofErr w:type="spellEnd"/>
      <w:r>
        <w:rPr>
          <w:rFonts w:eastAsia="Times New Roman" w:cs="Times New Roman"/>
          <w:szCs w:val="24"/>
        </w:rPr>
        <w:t xml:space="preserve"> οικονομική κρίση, μετά από μια πολύχρονη απραξία που καθήλωσε τις επενδύσεις και απαξίωσε βιομηχανίες και επιχειρήσεις, μας ενέσκηψε ως κεραυνός εν αιθρία κι αυτή η εφιαλτική πανδημία που μέχρι στιγμής έχει κοστίσει στην εθνική μας οικονομία πάνω από 43 δισεκατομμύρια</w:t>
      </w:r>
      <w:r w:rsidR="004065AD">
        <w:rPr>
          <w:rFonts w:eastAsia="Times New Roman" w:cs="Times New Roman"/>
          <w:szCs w:val="24"/>
        </w:rPr>
        <w:t xml:space="preserve"> ευρώ</w:t>
      </w:r>
      <w:r>
        <w:rPr>
          <w:rFonts w:eastAsia="Times New Roman" w:cs="Times New Roman"/>
          <w:szCs w:val="24"/>
        </w:rPr>
        <w:t xml:space="preserve">, χρήματα με τα οποία η Κυβέρνηση στήριξε όλες τις παραγωγικές κοινωνικές τάξεις.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Εν τούτοις, σε πείσμα όλων αυτών των συγκυριών, μέσα από αυτή τη </w:t>
      </w:r>
      <w:proofErr w:type="spellStart"/>
      <w:r>
        <w:rPr>
          <w:rFonts w:eastAsia="Times New Roman" w:cs="Times New Roman"/>
          <w:szCs w:val="24"/>
        </w:rPr>
        <w:t>δυστοπική</w:t>
      </w:r>
      <w:proofErr w:type="spellEnd"/>
      <w:r>
        <w:rPr>
          <w:rFonts w:eastAsia="Times New Roman" w:cs="Times New Roman"/>
          <w:szCs w:val="24"/>
        </w:rPr>
        <w:t xml:space="preserve"> εικόνα έχει αρχίσει να διαγράφεται το 2022 ως μία χρονιά</w:t>
      </w:r>
      <w:r w:rsidR="00B9492F">
        <w:rPr>
          <w:rFonts w:eastAsia="Times New Roman" w:cs="Times New Roman"/>
          <w:szCs w:val="24"/>
        </w:rPr>
        <w:t xml:space="preserve"> </w:t>
      </w:r>
      <w:r>
        <w:rPr>
          <w:rFonts w:eastAsia="Times New Roman" w:cs="Times New Roman"/>
          <w:szCs w:val="24"/>
        </w:rPr>
        <w:t>-</w:t>
      </w:r>
      <w:r w:rsidR="00B9492F">
        <w:rPr>
          <w:rFonts w:eastAsia="Times New Roman" w:cs="Times New Roman"/>
          <w:szCs w:val="24"/>
        </w:rPr>
        <w:t xml:space="preserve"> </w:t>
      </w:r>
      <w:r>
        <w:rPr>
          <w:rFonts w:eastAsia="Times New Roman" w:cs="Times New Roman"/>
          <w:szCs w:val="24"/>
        </w:rPr>
        <w:t xml:space="preserve">ορόσημο </w:t>
      </w:r>
      <w:r>
        <w:rPr>
          <w:rFonts w:eastAsia="Times New Roman" w:cs="Times New Roman"/>
          <w:szCs w:val="24"/>
        </w:rPr>
        <w:lastRenderedPageBreak/>
        <w:t xml:space="preserve">για τη χώρα, ως μια πρόκληση σε μια αναπτυξιακή πορεία, οικονομική και κοινωνική. Ασφαλώς, αυτή η ευοίωνη κατάσταση δεν μας χαρίστηκε. Είναι το αποτέλεσμα της πολιτικής που με συνέπεια και παρά τις αντιξοότητες ακολούθησε η Κυβέρνησή μας, με τεράστιο νομοθετικό έργο μέσα σε δυόμισι χρόνια διακυβέρνησης, με τομές, ρήξεις και μεταρρυθμίσεις που εξάλειψαν παθογένειες δεκαετιών. Σήμερα, με τον νέο αναπτυξιακό νόμο κάνει ένα ακόμα μεγάλο και καθοριστικό βήμα στη δυναμική αναπτυξιακή πορεία της χώρας. </w:t>
      </w:r>
    </w:p>
    <w:p w:rsidR="005B5C2F" w:rsidRDefault="00144DB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θέλουμε να προσελκύσουμε επενδύσεις το πρώτο πράγμα που πρέπει να κάνουμε είναι να εγγυόμαστε ως χώρα ένα σύσ</w:t>
      </w:r>
      <w:r>
        <w:rPr>
          <w:rFonts w:eastAsia="Times New Roman" w:cs="Times New Roman"/>
          <w:szCs w:val="24"/>
        </w:rPr>
        <w:t xml:space="preserve">τημα όπως αυτό που εισάγει ο νέος αναπτυξιακός νόμος, ένα σύστημα καινοτόμο, ρωμαλέο, ευέλικτο, λειτουργικό και στο τέλος ελκυστικό για τους επενδυτές. Και αυτό κάνουμε.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Στηρίζουμε την εφαρμογή του στο εθνικό σχέδιο ανάπτυξης, στο </w:t>
      </w:r>
      <w:r w:rsidR="004065AD">
        <w:rPr>
          <w:rFonts w:eastAsia="Times New Roman" w:cs="Times New Roman"/>
          <w:szCs w:val="24"/>
        </w:rPr>
        <w:t>Ταμείο Ανάκαμψης</w:t>
      </w:r>
      <w:r>
        <w:rPr>
          <w:rFonts w:eastAsia="Times New Roman" w:cs="Times New Roman"/>
          <w:szCs w:val="24"/>
        </w:rPr>
        <w:t>, στο νέο χάρτη περιφερειών 2022 – 2027, με αυξημένες τις κρατικές ενισχύσεις μέχρι και 25% σε σχέση με τον προηγούμενο χάρτη. Κι ακόμα τον εναρμονίζουμε με τον εθνικό στόχο του ΕΣΠΑ 2021</w:t>
      </w:r>
      <w:r w:rsidR="00B9492F">
        <w:rPr>
          <w:rFonts w:eastAsia="Times New Roman" w:cs="Times New Roman"/>
          <w:szCs w:val="24"/>
        </w:rPr>
        <w:t xml:space="preserve"> </w:t>
      </w:r>
      <w:r>
        <w:rPr>
          <w:rFonts w:eastAsia="Times New Roman" w:cs="Times New Roman"/>
          <w:szCs w:val="24"/>
        </w:rPr>
        <w:t>-</w:t>
      </w:r>
      <w:r w:rsidR="00B9492F">
        <w:rPr>
          <w:rFonts w:eastAsia="Times New Roman" w:cs="Times New Roman"/>
          <w:szCs w:val="24"/>
        </w:rPr>
        <w:t xml:space="preserve"> </w:t>
      </w:r>
      <w:r>
        <w:rPr>
          <w:rFonts w:eastAsia="Times New Roman" w:cs="Times New Roman"/>
          <w:szCs w:val="24"/>
        </w:rPr>
        <w:t xml:space="preserve">2027, καθώς επίσης και με το πρόγραμμα δημοσίων επενδύσεων, όπως και με άλλα κοινοτικά προγράμματα.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Υπουργοί και ο εισηγητής μας έχουν αναλύσει διεξοδικά όλες τις διατάξεις, γι’ αυτό θα περιοριστώ, επιγραμματικά, σε σημεία ιδιαίτερου </w:t>
      </w:r>
      <w:r>
        <w:rPr>
          <w:rFonts w:eastAsia="Times New Roman" w:cs="Times New Roman"/>
          <w:szCs w:val="24"/>
        </w:rPr>
        <w:lastRenderedPageBreak/>
        <w:t xml:space="preserve">ενδιαφέροντος και ειδικότερα σε εκείνα που στοχεύουν στην αύξηση της απασχόλησης και στην ευρωστία των τοπικών οικονομιών και κοινωνιών.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Προβλέπει </w:t>
      </w:r>
      <w:r w:rsidR="00B9492F">
        <w:rPr>
          <w:rFonts w:eastAsia="Times New Roman" w:cs="Times New Roman"/>
          <w:szCs w:val="24"/>
        </w:rPr>
        <w:t>-</w:t>
      </w:r>
      <w:r>
        <w:rPr>
          <w:rFonts w:eastAsia="Times New Roman" w:cs="Times New Roman"/>
          <w:szCs w:val="24"/>
        </w:rPr>
        <w:t>έτσι απλά θα το πω- δεκατρείς κατηγορίες χορηγήσεων κρατικών ενισχύσεων, με τον δικό τους προϋπολογισμό η καθεμιά, που σε κα</w:t>
      </w:r>
      <w:r w:rsidR="007D106B">
        <w:rPr>
          <w:rFonts w:eastAsia="Times New Roman" w:cs="Times New Roman"/>
          <w:szCs w:val="24"/>
        </w:rPr>
        <w:t>μ</w:t>
      </w:r>
      <w:r>
        <w:rPr>
          <w:rFonts w:eastAsia="Times New Roman" w:cs="Times New Roman"/>
          <w:szCs w:val="24"/>
        </w:rPr>
        <w:t>μιά περίπτωση δεν θα διοχετεύονται σε άλλες κατηγορίες, όπως γινόταν μέχρι σήμερα. Από αυτές, ξεχωρίζω την κατηγορία του νέου επιχειρείν</w:t>
      </w:r>
      <w:r w:rsidR="007D106B">
        <w:rPr>
          <w:rFonts w:eastAsia="Times New Roman" w:cs="Times New Roman"/>
          <w:szCs w:val="24"/>
        </w:rPr>
        <w:t>,</w:t>
      </w:r>
      <w:r>
        <w:rPr>
          <w:rFonts w:eastAsia="Times New Roman" w:cs="Times New Roman"/>
          <w:szCs w:val="24"/>
        </w:rPr>
        <w:t xml:space="preserve"> που δημιουργείται για πρώτη φορά κι έχει τον δικό της προϋπολογισμό και δίνει τη δυνατότητα στον νέο και στη νέα να κάνουν τη δική τους επιχείρηση, με εξασφαλισμένο το 100% της ενίσχυσής τους, χωρίς να κινδυνεύουν από τον ανταγωνισμό μεγάλων επιχειρήσεων.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Πολύ σημαντικές θεωρώ και τις κατηγορίες για την αγροδιατροφή και τη μεταποίηση αγροτικών προϊόντων. Και το τονίζω ιδιαίτερα αυτό, διότι υπάρχει μια διαχρονική μελέτη της Κομισιόν που καταγράφει ότι για να μπορέσει να επιβιώσει ο πλανήτης θα πρέπει μέχρι το 2050 να αυξήσουμε την παραγωγή τροφίμων κατά 70%. Αυτό πρέπει να το εκμεταλλευτούμε και να το αξιοποιήσουμε. Θεωρώ πάρα πολύ σημαντικό το γεγονός ότι ο Υπουργός αποδέχθηκε και στη συγκεκριμένη κατηγορία έχει συμπεριλάβει τις ατομικές επιχειρήσεις, τα φυσικά πρόσωπα, τους κατά κύριο επάγγελμα αγρότες, που θέλουν να αξιοποιήσουν και να εκσυγχρονίσουν τις αγροτικές τους εκμεταλλεύσεις. Όπως θεωρώ, επίσης, πολύ σημαντικό το γεγονός ότι </w:t>
      </w:r>
      <w:proofErr w:type="spellStart"/>
      <w:r>
        <w:rPr>
          <w:rFonts w:eastAsia="Times New Roman" w:cs="Times New Roman"/>
          <w:szCs w:val="24"/>
        </w:rPr>
        <w:lastRenderedPageBreak/>
        <w:t>απεδέχθη</w:t>
      </w:r>
      <w:proofErr w:type="spellEnd"/>
      <w:r>
        <w:rPr>
          <w:rFonts w:eastAsia="Times New Roman" w:cs="Times New Roman"/>
          <w:szCs w:val="24"/>
        </w:rPr>
        <w:t xml:space="preserve"> την πρότασή μας και συμπεριέλαβε τους γεωτεχνικούς στα ιδιωτικά σχέδια για την αγροδιατροφή, καθώς επίσης και την αύξηση της δαπάνης στα θερμοκήπια, όπως επίσης έχει συμπεριλάβει όλα τα τουριστικά καταλύματα στον αναπτυξιακό νόμο.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Σημαντικό είναι, επίσης, ότι ο νέος αναπτυξιακός νόμος δίνει κίνητρα με ποσοστό 100% της ενίσχυσης στις επενδύσεις που γίνονται σε ορεινές περιοχές και σε αυτές που βρίσκονται σε απόσταση μέχρι τριάντα χιλιομέτρων από τα σύνορα. Όμως, κύριε Υπουργέ, στο σημείο αυτό θέλω να σταθώ και να καταθέσω κάποιες παρατηρήσεις κι ενστάσεις. Σωστό το μέτρο, ολόσωστο, αλλά με τη διατύπωση αυτή και την ερμηνεία των προϋποθέσεων για να ενταχθεί κάποιος στα κίνητρα είναι πολύ πιθανό ότι στην εφαρμογή τους θα δημιουργηθούν σοβαρές αδικίες. Παραδείγματος </w:t>
      </w:r>
      <w:r w:rsidR="007D106B">
        <w:rPr>
          <w:rFonts w:eastAsia="Times New Roman" w:cs="Times New Roman"/>
          <w:szCs w:val="24"/>
        </w:rPr>
        <w:t>χάριν</w:t>
      </w:r>
      <w:r>
        <w:rPr>
          <w:rFonts w:eastAsia="Times New Roman" w:cs="Times New Roman"/>
          <w:szCs w:val="24"/>
        </w:rPr>
        <w:t xml:space="preserve">, αυτή την απόσταση των τριάντα χιλιομέτρων από την μεθόριο, ποιος και </w:t>
      </w:r>
      <w:r w:rsidR="00E34951">
        <w:rPr>
          <w:rFonts w:eastAsia="Times New Roman" w:cs="Times New Roman"/>
          <w:szCs w:val="24"/>
        </w:rPr>
        <w:t xml:space="preserve">πώς </w:t>
      </w:r>
      <w:r>
        <w:rPr>
          <w:rFonts w:eastAsia="Times New Roman" w:cs="Times New Roman"/>
          <w:szCs w:val="24"/>
        </w:rPr>
        <w:t xml:space="preserve">και με ποια μεζούρα θα τη μετρήσει, όταν μιλάμε για εκτάσεις ορεινές, για ολόκληρες οροσειρές, με αυξανόμενο υψόμετρο και με απροσδιόριστα τα ακριβή τους όρια; Κι αν αυτή η μεζούρα βγάλει την απόσταση τριάντα ένα χιλιόμετρα, αυτόν τον υποψήφιο νέο επενδυτή θα τον αποκλείουμε;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Συνεπώς, θεωρώ αναγκαίο να μπει ακόμη μια κατηγορία, των νομών που με απόλυτη πλειοψηφία της Βουλής χαρακτηριστήκαν παραμεθόριοι και προβληματικοί στο σύνολό τους. Για να χαρακτηριστούν έτσι, η Βουλή έλαβε </w:t>
      </w:r>
      <w:r>
        <w:rPr>
          <w:rFonts w:eastAsia="Times New Roman" w:cs="Times New Roman"/>
          <w:szCs w:val="24"/>
        </w:rPr>
        <w:lastRenderedPageBreak/>
        <w:t>υπ</w:t>
      </w:r>
      <w:r w:rsidR="00E34951">
        <w:rPr>
          <w:rFonts w:eastAsia="Times New Roman" w:cs="Times New Roman"/>
          <w:szCs w:val="24"/>
        </w:rPr>
        <w:t>’ όψιν</w:t>
      </w:r>
      <w:r>
        <w:rPr>
          <w:rFonts w:eastAsia="Times New Roman" w:cs="Times New Roman"/>
          <w:szCs w:val="24"/>
        </w:rPr>
        <w:t xml:space="preserve"> της την πρόταση, την έκθεση, το πόρισμα της επιτροπής περιφερειών της Βουλής για τις περιοχές που παρουσιάζουν αποβιομηχάνιση και φθίνουσα πορεία, οικονομική και πληθυσμιακή, και έλλειψη υποδομών. Ορισμένοι εξ αυτών συνορεύουν με μεγάλα αστικά κέντρα, με αποτέλεσμα η μερίδα του λέοντος από την πίτα των επενδύσεων για υποδομές, να πηγαίνουν σε αυτά. Κι έτσι γίνεται φως φανάρι το γιατί αυτοί οι νομοί έχουν αναλογικά μειωμένο εισόδημα, μέχρι 50% και 60%, σε σχέση με τα αστικά κέντρα και ειδικότερα με την περιφερειακή ενότητα στην οποία είναι η έδρα της περιφέρειας.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Επιπρόσθετα, αυτές τις περιοχές, αυτοί οι νομοί, συνορεύουν με γειτονικά κράτη και -όπως αναλυτικά παρουσίασα προ ημερών κατά τη συζήτηση του νομοσχεδίου στην επιτροπή- αυτές οι χώρες δίνουν πολύ ελκυστικά κίνητρα και καταφέρνουν να προσελκύσουν ουκ ολίγες επιχειρήσεις να επενδύσουν στο έδαφός τους. Αυτό, κύριοι συνάδελφοι, πρέπει να σταματήσει.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όπως είπα πιο πριν, πρέπει να υπάρξει μια ακόμη κατηγορία με αυξημένα κίνητρα που </w:t>
      </w:r>
      <w:r w:rsidR="00E34951">
        <w:rPr>
          <w:rFonts w:eastAsia="Times New Roman" w:cs="Times New Roman"/>
          <w:szCs w:val="24"/>
        </w:rPr>
        <w:t xml:space="preserve">να </w:t>
      </w:r>
      <w:r>
        <w:rPr>
          <w:rFonts w:eastAsia="Times New Roman" w:cs="Times New Roman"/>
          <w:szCs w:val="24"/>
        </w:rPr>
        <w:t>προβλέπει ο νόμος. Ας μην γελιόμαστε. Μόνο έτσι θα μπορέσουμε να εξαλείψουμε τις μεγάλες ενδοπεριφερειακές ανισότητες που υπάρχουν, μόνο έτσι θα βάλουμε τέλος στην αιμορραγία της επιχειρηματικής και επενδυτικής μετανάστευσης στα γειτονικά κράτη.</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Κύροι Υπουργοί, κύριε Παπαθανάση, σας έχω στείλει μια τροπολογία. Επιτρέψτε μου, κύριε Πρόεδρε, να μου δώσετε λίγο χρόνο, γιατί δεν την έχω καταθέσει την τροπολογία, να την αναλύσω για να καταλάβουν και οι Υπουργοί, αλλά και οι συνάδελφοι.</w:t>
      </w:r>
    </w:p>
    <w:p w:rsidR="009B1533" w:rsidRDefault="00F93039">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sidR="00E34951">
        <w:rPr>
          <w:rFonts w:eastAsia="Times New Roman"/>
          <w:szCs w:val="24"/>
          <w:highlight w:val="white"/>
        </w:rPr>
        <w:t>κ</w:t>
      </w:r>
      <w:r w:rsidR="00E34951" w:rsidRPr="00C96F1E">
        <w:rPr>
          <w:rFonts w:eastAsia="Times New Roman"/>
          <w:szCs w:val="24"/>
          <w:highlight w:val="white"/>
        </w:rPr>
        <w:t xml:space="preserve">τυπάει </w:t>
      </w:r>
      <w:r w:rsidRPr="00C96F1E">
        <w:rPr>
          <w:rFonts w:eastAsia="Times New Roman"/>
          <w:szCs w:val="24"/>
          <w:highlight w:val="white"/>
        </w:rPr>
        <w:t>το κουδούνι λήξεως του χρόνου ομιλίας του κυρίου Βουλευτή)</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Ζητώ στο άρθρο 85 να υπάρξει μια προσθήκη για την επισκευή και αποκατάσταση διατηρητέων </w:t>
      </w:r>
      <w:r w:rsidR="00E34951">
        <w:rPr>
          <w:rFonts w:eastAsia="Times New Roman" w:cs="Times New Roman"/>
          <w:szCs w:val="24"/>
        </w:rPr>
        <w:t xml:space="preserve">κτηρίων </w:t>
      </w:r>
      <w:r>
        <w:rPr>
          <w:rFonts w:eastAsia="Times New Roman" w:cs="Times New Roman"/>
          <w:szCs w:val="24"/>
        </w:rPr>
        <w:t xml:space="preserve">εντός παραδοσιακών και ιστορικών οικισμών, με την υποχρέωση των ιδιοκτητών να διαθέτουν τουλάχιστον ένα δωμάτιο για μίσθωση σε περιόδους τουριστικής αιχμής. Και λέω ένα δωμάτιο, ακριβώς, ώστε οι δαπάνες να έχουν </w:t>
      </w:r>
      <w:proofErr w:type="spellStart"/>
      <w:r>
        <w:rPr>
          <w:rFonts w:eastAsia="Times New Roman" w:cs="Times New Roman"/>
          <w:szCs w:val="24"/>
        </w:rPr>
        <w:t>επιλεξιμότητα</w:t>
      </w:r>
      <w:proofErr w:type="spellEnd"/>
      <w:r>
        <w:rPr>
          <w:rFonts w:eastAsia="Times New Roman" w:cs="Times New Roman"/>
          <w:szCs w:val="24"/>
        </w:rPr>
        <w:t xml:space="preserve">. Είναι πρόταση, εισήγηση, των στελεχών του Υπουργείου Μακεδονίας που έχουν ίδια γνώση του θέματος αυτού.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Παρά το γεγονός ότι το ισχύον νομοθετικό πλαίσιο παρέχει δυνατότητα μετατροπής αυτών των </w:t>
      </w:r>
      <w:r w:rsidR="00E34951">
        <w:rPr>
          <w:rFonts w:eastAsia="Times New Roman" w:cs="Times New Roman"/>
          <w:szCs w:val="24"/>
        </w:rPr>
        <w:t xml:space="preserve">κτηρίων </w:t>
      </w:r>
      <w:r>
        <w:rPr>
          <w:rFonts w:eastAsia="Times New Roman" w:cs="Times New Roman"/>
          <w:szCs w:val="24"/>
        </w:rPr>
        <w:t xml:space="preserve">σε ξενοδοχεία τριών και άνω αστέρων, δεν είναι δυνατόν όλα αυτά τα διατηρητέα να μετατραπούν σε ξενοδοχεία. Συνεπώς, είναι για τους ιδιοκτήτες τους ασύμφορη η αποκατάσταση και η συντήρησή τους. Γι’ αυτό ζητώ την ένταξή τους στον νέο αναπτυξιακό νόμο. Το ζητώ έχοντας ως παράδειγμα το ιστορικό </w:t>
      </w:r>
      <w:proofErr w:type="spellStart"/>
      <w:r>
        <w:rPr>
          <w:rFonts w:eastAsia="Times New Roman" w:cs="Times New Roman"/>
          <w:szCs w:val="24"/>
        </w:rPr>
        <w:t>Βαρόσι</w:t>
      </w:r>
      <w:proofErr w:type="spellEnd"/>
      <w:r>
        <w:rPr>
          <w:rFonts w:eastAsia="Times New Roman" w:cs="Times New Roman"/>
          <w:szCs w:val="24"/>
        </w:rPr>
        <w:t xml:space="preserve"> της Έδεσσας, με τους περίφημους καταρράκτες, μια παραδοσιακή συνοικία πραγματικό κόσμημα της </w:t>
      </w:r>
      <w:r>
        <w:rPr>
          <w:rFonts w:eastAsia="Times New Roman" w:cs="Times New Roman"/>
          <w:szCs w:val="24"/>
        </w:rPr>
        <w:lastRenderedPageBreak/>
        <w:t>πόλης και ολόκληρης της χώρας που έχει καταστεί ερείπιο. Το ίδιο συμβαίνει και σε άλλες πόλεις και σε άλλες περιοχές της πατρίδας μας.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αυτονόητη την υποχρέωση του κράτους να διατηρεί, να αναστηλώνει και να προστατεύει την πολιτιστική μας κληρονομιά, πιστεύουμε ότι έχουμε χρέος, τουλάχιστον, να δώσουμε σε αυτούς τους ανθρώπους τη δυνατότητα να αποκαταστήσουν και να συντηρήσουν τα </w:t>
      </w:r>
      <w:r w:rsidR="00CC2AFF">
        <w:rPr>
          <w:rFonts w:eastAsia="Times New Roman" w:cs="Times New Roman"/>
          <w:szCs w:val="24"/>
        </w:rPr>
        <w:t xml:space="preserve">κτήρια </w:t>
      </w:r>
      <w:r>
        <w:rPr>
          <w:rFonts w:eastAsia="Times New Roman" w:cs="Times New Roman"/>
          <w:szCs w:val="24"/>
        </w:rPr>
        <w:t xml:space="preserve">τους. Και είμαι βέβαιος, ότι με την ευαισθησία που σας διακρίνει, θα δείτε το θέμα, κι έστω ακόμα και με δική σας απόφαση να τα εντάξετε.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Για περισσότερη ενημέρωση, θα καταθέσω την τροπολογία στα Πρακτικά.</w:t>
      </w:r>
    </w:p>
    <w:p w:rsidR="009B1533" w:rsidRDefault="00F93039">
      <w:pPr>
        <w:spacing w:line="600" w:lineRule="auto"/>
        <w:ind w:firstLine="720"/>
        <w:jc w:val="both"/>
        <w:rPr>
          <w:rFonts w:eastAsia="Times New Roman"/>
          <w:szCs w:val="24"/>
        </w:rPr>
      </w:pPr>
      <w:r w:rsidRPr="00262F6F">
        <w:rPr>
          <w:rFonts w:eastAsia="Times New Roman"/>
          <w:szCs w:val="24"/>
        </w:rPr>
        <w:t xml:space="preserve">(Στο σημείο αυτό ο Βουλευτής κ. </w:t>
      </w:r>
      <w:r>
        <w:rPr>
          <w:rFonts w:eastAsia="Times New Roman"/>
          <w:szCs w:val="24"/>
        </w:rPr>
        <w:t xml:space="preserve">Γεώργιος </w:t>
      </w:r>
      <w:proofErr w:type="spellStart"/>
      <w:r>
        <w:rPr>
          <w:rFonts w:eastAsia="Times New Roman"/>
          <w:szCs w:val="24"/>
        </w:rPr>
        <w:t>Καρασμάνης</w:t>
      </w:r>
      <w:proofErr w:type="spellEnd"/>
      <w:r w:rsidRPr="00262F6F">
        <w:rPr>
          <w:rFonts w:eastAsia="Times New Roman"/>
          <w:szCs w:val="24"/>
        </w:rPr>
        <w:t xml:space="preserve"> καταθέτει για τα Πρακτικά τ</w:t>
      </w:r>
      <w:r>
        <w:rPr>
          <w:rFonts w:eastAsia="Times New Roman"/>
          <w:szCs w:val="24"/>
        </w:rPr>
        <w:t>ην</w:t>
      </w:r>
      <w:r w:rsidRPr="00262F6F">
        <w:rPr>
          <w:rFonts w:eastAsia="Times New Roman"/>
          <w:szCs w:val="24"/>
        </w:rPr>
        <w:t xml:space="preserve"> προαναφερθ</w:t>
      </w:r>
      <w:r>
        <w:rPr>
          <w:rFonts w:eastAsia="Times New Roman"/>
          <w:szCs w:val="24"/>
        </w:rPr>
        <w:t>είσα</w:t>
      </w:r>
      <w:r w:rsidRPr="00262F6F">
        <w:rPr>
          <w:rFonts w:eastAsia="Times New Roman"/>
          <w:szCs w:val="24"/>
        </w:rPr>
        <w:t xml:space="preserve"> </w:t>
      </w:r>
      <w:r>
        <w:rPr>
          <w:rFonts w:eastAsia="Times New Roman"/>
          <w:szCs w:val="24"/>
        </w:rPr>
        <w:t>τροπολογία</w:t>
      </w:r>
      <w:r w:rsidRPr="00262F6F">
        <w:rPr>
          <w:rFonts w:eastAsia="Times New Roman"/>
          <w:szCs w:val="24"/>
        </w:rPr>
        <w:t xml:space="preserve">, </w:t>
      </w:r>
      <w:r>
        <w:rPr>
          <w:rFonts w:eastAsia="Times New Roman"/>
          <w:szCs w:val="24"/>
        </w:rPr>
        <w:t>η</w:t>
      </w:r>
      <w:r w:rsidRPr="00262F6F">
        <w:rPr>
          <w:rFonts w:eastAsia="Times New Roman"/>
          <w:szCs w:val="24"/>
        </w:rPr>
        <w:t xml:space="preserve"> οποία βρίσκ</w:t>
      </w:r>
      <w:r>
        <w:rPr>
          <w:rFonts w:eastAsia="Times New Roman"/>
          <w:szCs w:val="24"/>
        </w:rPr>
        <w:t>ε</w:t>
      </w:r>
      <w:r w:rsidRPr="00262F6F">
        <w:rPr>
          <w:rFonts w:eastAsia="Times New Roman"/>
          <w:szCs w:val="24"/>
        </w:rPr>
        <w:t>ται στο αρχείο του Τμήματος Γραμματείας της Διεύθυνσης Στενογραφίας και Πρακτικών της Βουλής)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αναπτυξιακός νόμος έχει και κοινωνικό πρόσημο. Χαρακτηρίζει ως επιλέξιμες τις δαπάνες των επενδυτικών σχεδίων για τη βελτίωση της προσβασιμότητας ατόμων με αναπηρία.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ότι μπροστά σε ένα νομοσχέδιο πραγματικά εμβληματικό, που μεταλλάσσει τη χώρα σε μαγνήτη επενδύσεων, </w:t>
      </w:r>
      <w:r w:rsidR="001D347C">
        <w:rPr>
          <w:rFonts w:eastAsia="Times New Roman" w:cs="Times New Roman"/>
          <w:szCs w:val="24"/>
        </w:rPr>
        <w:t>στο πλαίσιο</w:t>
      </w:r>
      <w:r>
        <w:rPr>
          <w:rFonts w:eastAsia="Times New Roman" w:cs="Times New Roman"/>
          <w:szCs w:val="24"/>
        </w:rPr>
        <w:t xml:space="preserve"> μιας πολιτικής με </w:t>
      </w:r>
      <w:r>
        <w:rPr>
          <w:rFonts w:eastAsia="Times New Roman" w:cs="Times New Roman"/>
          <w:szCs w:val="24"/>
        </w:rPr>
        <w:lastRenderedPageBreak/>
        <w:t>επίκεντρο τον άνθρωπο και το κοινωνικό σύνολο, δεν χωρούν αντιπαραθέσεις, αλλά μόνον εποικοδομητικές προτάσεις. Και σε αυτό οφείλουμε να συμβάλλουμε όλοι…</w:t>
      </w:r>
    </w:p>
    <w:p w:rsidR="009B1533" w:rsidRDefault="00F93039">
      <w:pPr>
        <w:tabs>
          <w:tab w:val="left" w:pos="3020"/>
        </w:tabs>
        <w:spacing w:line="600" w:lineRule="auto"/>
        <w:ind w:firstLine="720"/>
        <w:jc w:val="both"/>
        <w:rPr>
          <w:rFonts w:eastAsia="Times New Roman" w:cs="Times New Roman"/>
          <w:szCs w:val="24"/>
        </w:rPr>
      </w:pPr>
      <w:r w:rsidRPr="001832F3">
        <w:rPr>
          <w:rFonts w:eastAsia="Times New Roman" w:cs="Times New Roman"/>
          <w:b/>
          <w:szCs w:val="24"/>
        </w:rPr>
        <w:t xml:space="preserve">ΠΡΟΕΔΡΕΥΩΝ (Χαράλαμπος Αθανασίου): </w:t>
      </w:r>
      <w:r>
        <w:rPr>
          <w:rFonts w:eastAsia="Times New Roman" w:cs="Times New Roman"/>
          <w:szCs w:val="24"/>
        </w:rPr>
        <w:t>Παρακαλώ, ολοκληρώστε, κύριε συνάδελφε.</w:t>
      </w:r>
    </w:p>
    <w:p w:rsidR="009B1533" w:rsidRDefault="00F93039">
      <w:pPr>
        <w:tabs>
          <w:tab w:val="left" w:pos="3020"/>
        </w:tabs>
        <w:spacing w:line="600" w:lineRule="auto"/>
        <w:ind w:firstLine="720"/>
        <w:jc w:val="both"/>
        <w:rPr>
          <w:rFonts w:eastAsia="Times New Roman" w:cs="Times New Roman"/>
          <w:szCs w:val="24"/>
        </w:rPr>
      </w:pPr>
      <w:r w:rsidRPr="001832F3">
        <w:rPr>
          <w:rFonts w:eastAsia="Times New Roman" w:cs="Times New Roman"/>
          <w:b/>
          <w:szCs w:val="24"/>
        </w:rPr>
        <w:t>ΓΕΩΡΓΙΟΣ ΚΑΡΑΣΜΑΝΗΣ:</w:t>
      </w:r>
      <w:r>
        <w:rPr>
          <w:rFonts w:eastAsia="Times New Roman" w:cs="Times New Roman"/>
          <w:szCs w:val="24"/>
        </w:rPr>
        <w:t xml:space="preserve"> Ολοκληρώνω, κύριε Πρόεδρε.</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Άλλωστε αυτή είναι η αποστολή μας, αυτός είναι ο ρόλος μας ως νομοθετικό Σώμα, να καταθέτουμε προτάσεις για τη βελτίωση των νομοσχεδίων.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αυτό το σημείο οφείλω να πω ότι το προεδρείο, ο Πρόεδρος της Βουλής, τα μέλη του προεδρείου, διευθύνουν, στα χρόνια που παρακολουθώ, με τον καλύτερο τρόπο τις εργασίες της Βουλής, μέσα </w:t>
      </w:r>
      <w:r w:rsidR="001D347C">
        <w:rPr>
          <w:rFonts w:eastAsia="Times New Roman" w:cs="Times New Roman"/>
          <w:szCs w:val="24"/>
        </w:rPr>
        <w:t>στο πλαίσιο</w:t>
      </w:r>
      <w:r>
        <w:rPr>
          <w:rFonts w:eastAsia="Times New Roman" w:cs="Times New Roman"/>
          <w:szCs w:val="24"/>
        </w:rPr>
        <w:t xml:space="preserve"> που διαγράφονται στην ημερήσια διάταξη και με σεβασμό στον Κανονισμό, με μεγάλη ανοχή. Όμως, θέλω να επισημάνω ότι το προχθεσινοβραδινό επεισόδιο δεν </w:t>
      </w:r>
      <w:proofErr w:type="spellStart"/>
      <w:r>
        <w:rPr>
          <w:rFonts w:eastAsia="Times New Roman" w:cs="Times New Roman"/>
          <w:szCs w:val="24"/>
        </w:rPr>
        <w:t>περιποιεί</w:t>
      </w:r>
      <w:proofErr w:type="spellEnd"/>
      <w:r>
        <w:rPr>
          <w:rFonts w:eastAsia="Times New Roman" w:cs="Times New Roman"/>
          <w:szCs w:val="24"/>
        </w:rPr>
        <w:t xml:space="preserve"> ιδιαίτερη τιμή για όλους μας. Η προσχηματική συμπεριφορά, δεν ήταν σωστή. Ήταν προσχηματική και αντιλαμβάνεστε τι εννοώ.</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Καρασμάνη</w:t>
      </w:r>
      <w:proofErr w:type="spellEnd"/>
      <w:r>
        <w:rPr>
          <w:rFonts w:eastAsia="Times New Roman" w:cs="Times New Roman"/>
          <w:szCs w:val="24"/>
        </w:rPr>
        <w:t>, σας παρακαλώ, ολοκληρώστε.</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ΓΕΩΡΓΙΟΣ ΚΑΡΑΣΜΑΝΗΣ:</w:t>
      </w:r>
      <w:r>
        <w:rPr>
          <w:rFonts w:eastAsia="Times New Roman" w:cs="Times New Roman"/>
          <w:szCs w:val="24"/>
        </w:rPr>
        <w:t xml:space="preserve"> Δυστυχώς, αυτή τη συμπεριφορά είχαμε να τη δούμε από την περίοδο 2012 - 2015 και αυτή τη συμπεριφορά ο ελληνικός λαός την έχει αποκηρύξει μετά βδελυγμίας. </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του χρόνου.</w:t>
      </w:r>
    </w:p>
    <w:p w:rsidR="009B1533" w:rsidRDefault="00F93039">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w:t>
      </w:r>
      <w:proofErr w:type="spellStart"/>
      <w:r>
        <w:rPr>
          <w:rFonts w:eastAsia="Times New Roman" w:cs="Times New Roman"/>
          <w:szCs w:val="24"/>
        </w:rPr>
        <w:t>Καρασμάνη</w:t>
      </w:r>
      <w:proofErr w:type="spellEnd"/>
      <w:r>
        <w:rPr>
          <w:rFonts w:eastAsia="Times New Roman" w:cs="Times New Roman"/>
          <w:szCs w:val="24"/>
        </w:rPr>
        <w:t>.</w:t>
      </w:r>
    </w:p>
    <w:p w:rsidR="009B1533" w:rsidRDefault="00F93039">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ο κ. Παπαθανάσης, για ένα λεπτό.</w:t>
      </w:r>
    </w:p>
    <w:p w:rsidR="005B5C2F" w:rsidRDefault="00144DBB">
      <w:pPr>
        <w:spacing w:line="600" w:lineRule="auto"/>
        <w:ind w:firstLine="720"/>
        <w:jc w:val="both"/>
        <w:rPr>
          <w:rFonts w:eastAsia="Times New Roman" w:cs="Times New Roman"/>
          <w:szCs w:val="24"/>
        </w:rPr>
      </w:pPr>
      <w:r w:rsidRPr="00B04486">
        <w:rPr>
          <w:rFonts w:eastAsia="Times New Roman" w:cs="Times New Roman"/>
          <w:b/>
          <w:szCs w:val="24"/>
        </w:rPr>
        <w:t xml:space="preserve">ΝΙΚΟΛΑΟΣ </w:t>
      </w:r>
      <w:r>
        <w:rPr>
          <w:rFonts w:eastAsia="Times New Roman" w:cs="Times New Roman"/>
          <w:b/>
          <w:szCs w:val="24"/>
        </w:rPr>
        <w:t>ΠΑΠΑ</w:t>
      </w:r>
      <w:r w:rsidRPr="00B04486">
        <w:rPr>
          <w:rFonts w:eastAsia="Times New Roman" w:cs="Times New Roman"/>
          <w:b/>
          <w:szCs w:val="24"/>
        </w:rPr>
        <w:t>ΘΑΝΑΣΗΣ (Αναπληρωτής Υπουργός Ανάπτυξης και Επενδύσεων):</w:t>
      </w:r>
      <w:r>
        <w:rPr>
          <w:rFonts w:eastAsia="Times New Roman" w:cs="Times New Roman"/>
          <w:szCs w:val="24"/>
        </w:rPr>
        <w:t xml:space="preserve"> Κύριε Πρόεδρε, παίρνω τον λόγο πολύ σύντομα για μια απάντηση στον κ. </w:t>
      </w:r>
      <w:proofErr w:type="spellStart"/>
      <w:r>
        <w:rPr>
          <w:rFonts w:eastAsia="Times New Roman" w:cs="Times New Roman"/>
          <w:szCs w:val="24"/>
        </w:rPr>
        <w:t>Καρασμάνη</w:t>
      </w:r>
      <w:proofErr w:type="spellEnd"/>
      <w:r>
        <w:rPr>
          <w:rFonts w:eastAsia="Times New Roman" w:cs="Times New Roman"/>
          <w:szCs w:val="24"/>
        </w:rPr>
        <w:t>, ώστε να διευ</w:t>
      </w:r>
      <w:r>
        <w:rPr>
          <w:rFonts w:eastAsia="Times New Roman" w:cs="Times New Roman"/>
          <w:szCs w:val="24"/>
        </w:rPr>
        <w:t xml:space="preserve">κρινίσω ότι τα </w:t>
      </w:r>
      <w:r w:rsidR="001D347C">
        <w:rPr>
          <w:rFonts w:eastAsia="Times New Roman" w:cs="Times New Roman"/>
          <w:szCs w:val="24"/>
        </w:rPr>
        <w:t xml:space="preserve">τριάντα </w:t>
      </w:r>
      <w:r>
        <w:rPr>
          <w:rFonts w:eastAsia="Times New Roman" w:cs="Times New Roman"/>
          <w:szCs w:val="24"/>
        </w:rPr>
        <w:t xml:space="preserve">χιλιόμετρα τα μετράμε από τη συνοριακή γραμμή έως ένα οποιοδήποτε σημείο της δημοτικής ενότητας. Ακόμα κι αν αγγίζει τη δημοτική ενότητα και μισό μέτρο, καταλαμβάνει όλη τη δημοτική ενότητα.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Υπουργέ.</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Ανδριανός και αμέσως μετά ο κ. </w:t>
      </w:r>
      <w:proofErr w:type="spellStart"/>
      <w:r>
        <w:rPr>
          <w:rFonts w:eastAsia="Times New Roman" w:cs="Times New Roman"/>
          <w:szCs w:val="24"/>
        </w:rPr>
        <w:t>Μπαράν</w:t>
      </w:r>
      <w:proofErr w:type="spellEnd"/>
      <w:r>
        <w:rPr>
          <w:rFonts w:eastAsia="Times New Roman" w:cs="Times New Roman"/>
          <w:szCs w:val="24"/>
        </w:rPr>
        <w:t xml:space="preserve"> </w:t>
      </w:r>
      <w:proofErr w:type="spellStart"/>
      <w:r>
        <w:rPr>
          <w:rFonts w:eastAsia="Times New Roman" w:cs="Times New Roman"/>
          <w:szCs w:val="24"/>
        </w:rPr>
        <w:t>Μπουρχάν</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B04486">
        <w:rPr>
          <w:rFonts w:eastAsia="Times New Roman" w:cs="Times New Roman"/>
          <w:b/>
          <w:szCs w:val="24"/>
        </w:rPr>
        <w:lastRenderedPageBreak/>
        <w:t>ΙΩΑΝΝΗΣ ΑΝΔΡΙΑΝΟΣ:</w:t>
      </w:r>
      <w:r>
        <w:rPr>
          <w:rFonts w:eastAsia="Times New Roman" w:cs="Times New Roman"/>
          <w:szCs w:val="24"/>
        </w:rPr>
        <w:t xml:space="preserve"> Ευχαριστώ πολύ,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εξαιρετικά μεγάλης σημασίας νομοσχέδιο που προσδιορίζει το νέο αναπτυξιακό παράδειγμα της χώρας και περιγράφει τις προτεραιότητες και τις προοπτικές της εθνικής μας οικονομίας για την επόμενη κρίσιμη περίοδο.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ανάγκη για μια ριζική αλλαγή του παραγωγικού μοντέλου της χώρας είναι δεδομένη. Η οικονομία και η κοινωνία βγήκαν λαβωμένες από την βαθιά κρίση της προηγούμενης δεκαετίας, για να ακολουθήσει η δύσκολη και επίμονη περιπέτεια της πανδημίας. Παρά</w:t>
      </w:r>
      <w:r w:rsidR="001D347C">
        <w:rPr>
          <w:rFonts w:eastAsia="Times New Roman" w:cs="Times New Roman"/>
          <w:szCs w:val="24"/>
        </w:rPr>
        <w:t>,</w:t>
      </w:r>
      <w:r>
        <w:rPr>
          <w:rFonts w:eastAsia="Times New Roman" w:cs="Times New Roman"/>
          <w:szCs w:val="24"/>
        </w:rPr>
        <w:t xml:space="preserve"> λοιπόν, το δεύτερο χτύπημα αυτό της πανδημίας, η εθνική μας οικονομία όχι μόνο στέκεται όρθια, αλλά και σύμφωνα με όλες τις αξιόπιστες εκτιμήσεις έχει τη δυνατότητα και τις προοπτικές να εξασφαλίσει μια περίοδο σημαντικής οικονομικής ανάπτυξης τα επόμενα χρόνια. Βεβαίως, αυτό δεν είναι καθόλου αυτονόητο, γιατί χρειάζεται υπεύθυνη και σοβαρή στρατηγική, χρειάζεται σωφροσύνη στα δημοσιονομικά, αλλά και αποτελεσματικότητα στην κοινωνική πολιτική που τη δείχνει στην πράξη αυτή η Κυβέρνηση. Ήδη σήμερα ο Πρωθυπουργός ανακοίνωσε νέα μόνιμη μείωση του ΕΝΦΙΑ κατά 13%.</w:t>
      </w:r>
    </w:p>
    <w:p w:rsidR="009B1533" w:rsidRDefault="00F93039">
      <w:pPr>
        <w:spacing w:line="600" w:lineRule="auto"/>
        <w:ind w:firstLine="720"/>
        <w:jc w:val="both"/>
        <w:rPr>
          <w:rFonts w:eastAsia="Times New Roman" w:cs="Times New Roman"/>
          <w:szCs w:val="24"/>
        </w:rPr>
      </w:pPr>
      <w:r>
        <w:rPr>
          <w:rFonts w:eastAsia="Times New Roman" w:cs="Times New Roman"/>
          <w:szCs w:val="24"/>
        </w:rPr>
        <w:t>Χρειάζεται</w:t>
      </w:r>
      <w:r w:rsidR="001D347C">
        <w:rPr>
          <w:rFonts w:eastAsia="Times New Roman" w:cs="Times New Roman"/>
          <w:szCs w:val="24"/>
        </w:rPr>
        <w:t>,</w:t>
      </w:r>
      <w:r>
        <w:rPr>
          <w:rFonts w:eastAsia="Times New Roman" w:cs="Times New Roman"/>
          <w:szCs w:val="24"/>
        </w:rPr>
        <w:t xml:space="preserve"> λοιπόν, πολιτική και κοινωνική σταθερότητα, χρειάζεται ένα ισχυρό κεφάλαιο συναίνεσης, αυτοπεποίθησης και εμπιστοσύνης ως προς τον κεντρικό προσανατολισμό της χώρας. </w:t>
      </w:r>
    </w:p>
    <w:p w:rsidR="005B5C2F" w:rsidRDefault="00144DBB">
      <w:pPr>
        <w:spacing w:line="600" w:lineRule="auto"/>
        <w:ind w:firstLine="720"/>
        <w:jc w:val="both"/>
        <w:rPr>
          <w:rFonts w:eastAsia="Times New Roman" w:cs="Times New Roman"/>
          <w:szCs w:val="24"/>
        </w:rPr>
      </w:pPr>
      <w:r>
        <w:rPr>
          <w:rFonts w:eastAsia="Times New Roman" w:cs="Times New Roman"/>
          <w:szCs w:val="24"/>
        </w:rPr>
        <w:lastRenderedPageBreak/>
        <w:t xml:space="preserve">Σε </w:t>
      </w:r>
      <w:r w:rsidR="001D347C">
        <w:rPr>
          <w:rFonts w:eastAsia="Times New Roman" w:cs="Times New Roman"/>
          <w:szCs w:val="24"/>
        </w:rPr>
        <w:t xml:space="preserve">αυτή, </w:t>
      </w:r>
      <w:r>
        <w:rPr>
          <w:rFonts w:eastAsia="Times New Roman" w:cs="Times New Roman"/>
          <w:szCs w:val="24"/>
        </w:rPr>
        <w:t>λοιπόν</w:t>
      </w:r>
      <w:r w:rsidR="001D347C">
        <w:rPr>
          <w:rFonts w:eastAsia="Times New Roman" w:cs="Times New Roman"/>
          <w:szCs w:val="24"/>
        </w:rPr>
        <w:t>,</w:t>
      </w:r>
      <w:r>
        <w:rPr>
          <w:rFonts w:eastAsia="Times New Roman" w:cs="Times New Roman"/>
          <w:szCs w:val="24"/>
        </w:rPr>
        <w:t xml:space="preserve"> ακριβώς την κατεύθυνση η Κυβέρνηση της Νέας Δημοκρατίας και του Κυριάκο</w:t>
      </w:r>
      <w:r>
        <w:rPr>
          <w:rFonts w:eastAsia="Times New Roman" w:cs="Times New Roman"/>
          <w:szCs w:val="24"/>
        </w:rPr>
        <w:t>υ Μητσοτάκη αποτύπωσε στο υπό συζήτηση νομοσχέδιο τις κεντρικές αναπτυξιακές προτεραιότητες της επόμενης περιόδου, αλλά και τα συγκεκριμένα εργαλεία που θα βοηθήσουν στην ενίσχυση τόσο της ελληνικής οικονομίας όσο και του επιπέδου διαβίωσης των Ελληνίδων κ</w:t>
      </w:r>
      <w:r>
        <w:rPr>
          <w:rFonts w:eastAsia="Times New Roman" w:cs="Times New Roman"/>
          <w:szCs w:val="24"/>
        </w:rPr>
        <w:t xml:space="preserve">αι των Ελλήνων και ιδίως των πλέον αδύναμων. Έχει ιδιαίτερη σημασία λοιπόν, το γεγονός ότι οι προβλέψεις του νομοσχεδίου βασίζονται πάνω στην τεκμηριωμένη και έγκυρη εργασία των κατά τεκμήριο πλέον ειδικών οικονομολόγων.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έκθεση </w:t>
      </w:r>
      <w:proofErr w:type="spellStart"/>
      <w:r>
        <w:rPr>
          <w:rFonts w:eastAsia="Times New Roman" w:cs="Times New Roman"/>
          <w:szCs w:val="24"/>
        </w:rPr>
        <w:t>Πισσαρίδη</w:t>
      </w:r>
      <w:proofErr w:type="spellEnd"/>
      <w:r>
        <w:rPr>
          <w:rFonts w:eastAsia="Times New Roman" w:cs="Times New Roman"/>
          <w:szCs w:val="24"/>
        </w:rPr>
        <w:t xml:space="preserve">, το </w:t>
      </w:r>
      <w:r w:rsidR="000D2DDA">
        <w:rPr>
          <w:rFonts w:eastAsia="Times New Roman" w:cs="Times New Roman"/>
          <w:szCs w:val="24"/>
        </w:rPr>
        <w:t>Ε</w:t>
      </w:r>
      <w:r>
        <w:rPr>
          <w:rFonts w:eastAsia="Times New Roman" w:cs="Times New Roman"/>
          <w:szCs w:val="24"/>
        </w:rPr>
        <w:t xml:space="preserve">θνικό </w:t>
      </w:r>
      <w:r w:rsidR="000D2DDA">
        <w:rPr>
          <w:rFonts w:eastAsia="Times New Roman" w:cs="Times New Roman"/>
          <w:szCs w:val="24"/>
        </w:rPr>
        <w:t>Σ</w:t>
      </w:r>
      <w:r>
        <w:rPr>
          <w:rFonts w:eastAsia="Times New Roman" w:cs="Times New Roman"/>
          <w:szCs w:val="24"/>
        </w:rPr>
        <w:t xml:space="preserve">χέδιο </w:t>
      </w:r>
      <w:r w:rsidR="000D2DDA">
        <w:rPr>
          <w:rFonts w:eastAsia="Times New Roman" w:cs="Times New Roman"/>
          <w:szCs w:val="24"/>
        </w:rPr>
        <w:t>Α</w:t>
      </w:r>
      <w:r>
        <w:rPr>
          <w:rFonts w:eastAsia="Times New Roman" w:cs="Times New Roman"/>
          <w:szCs w:val="24"/>
        </w:rPr>
        <w:t xml:space="preserve">νάκαμψης και </w:t>
      </w:r>
      <w:r w:rsidR="000D2DDA">
        <w:rPr>
          <w:rFonts w:eastAsia="Times New Roman" w:cs="Times New Roman"/>
          <w:szCs w:val="24"/>
        </w:rPr>
        <w:t>Α</w:t>
      </w:r>
      <w:r>
        <w:rPr>
          <w:rFonts w:eastAsia="Times New Roman" w:cs="Times New Roman"/>
          <w:szCs w:val="24"/>
        </w:rPr>
        <w:t xml:space="preserve">νθεκτικότητας, η στρατηγική για τη βιομηχανία είναι τα ισχυρά θεμέλια της μεγάλης αυτής αναπτυξιακής προσπάθειας. Μιας προσπάθειας που έχει ως στόχο να ενισχύσει τον στρατηγικό και ελεγκτικό ρόλο του κράτους ως αρωγό και όχι ως εμπόδιο στην επιχειρηματική δράση και ταυτόχρονα, να ενισχύσει ουσιαστικά τη διαφάνεια, την αξιοπιστία και την αποτελεσματικότητα των κρατικών παρεμβάσεων.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Τα δεκατρία καθεστώτα, δηλαδή οι δεκατρείς κατηγορίες ενισχύσεων που απαριθμούνται στο νομοσχέδιο, αντιστοιχούν στις μείζονες προτεραιότητες του νέου παραγωγικού μοντέλου της χώρας. Είναι ο ψηφιακός και τεχνολογικός μετασχηματισμός των επιχειρήσεων, που αποτελεί </w:t>
      </w:r>
      <w:r>
        <w:rPr>
          <w:rFonts w:eastAsia="Times New Roman" w:cs="Times New Roman"/>
          <w:szCs w:val="24"/>
        </w:rPr>
        <w:lastRenderedPageBreak/>
        <w:t xml:space="preserve">προϋπόθεση για την αύξηση της παραγωγικότητας και της ανταγωνιστικότητας. Είναι η πράσινη μετάβαση και η περιβαλλοντική αναβάθμιση των επιχειρήσεων, ώστε να ανταποκρίνονται στις ανάγκες της αντιμετώπισης της κλιματικής αλλαγής και της προστασίας του περιβάλλοντος. Κλιματική κρίση που ήδη βιώνουμε, βιώνει ο πλανήτης, βιώνει η Ελλάδα, βιώνει η Αργολίδα </w:t>
      </w:r>
      <w:r w:rsidR="00B33D5E">
        <w:rPr>
          <w:rFonts w:eastAsia="Times New Roman" w:cs="Times New Roman"/>
          <w:szCs w:val="24"/>
        </w:rPr>
        <w:t>-</w:t>
      </w:r>
      <w:r>
        <w:rPr>
          <w:rFonts w:eastAsia="Times New Roman" w:cs="Times New Roman"/>
          <w:szCs w:val="24"/>
        </w:rPr>
        <w:t>και μιλάω ως Βουλευτής Αργολίδας</w:t>
      </w:r>
      <w:r w:rsidR="00B33D5E">
        <w:rPr>
          <w:rFonts w:eastAsia="Times New Roman" w:cs="Times New Roman"/>
          <w:szCs w:val="24"/>
        </w:rPr>
        <w:t>-</w:t>
      </w:r>
      <w:r>
        <w:rPr>
          <w:rFonts w:eastAsia="Times New Roman" w:cs="Times New Roman"/>
          <w:szCs w:val="24"/>
        </w:rPr>
        <w:t xml:space="preserve"> με τους συνεχείς</w:t>
      </w:r>
      <w:r w:rsidR="00B33D5E">
        <w:rPr>
          <w:rFonts w:eastAsia="Times New Roman" w:cs="Times New Roman"/>
          <w:szCs w:val="24"/>
        </w:rPr>
        <w:t>,</w:t>
      </w:r>
      <w:r>
        <w:rPr>
          <w:rFonts w:eastAsia="Times New Roman" w:cs="Times New Roman"/>
          <w:szCs w:val="24"/>
        </w:rPr>
        <w:t xml:space="preserve"> απανωτούς παγετούς. Ήδη</w:t>
      </w:r>
      <w:r w:rsidR="00B33D5E">
        <w:rPr>
          <w:rFonts w:eastAsia="Times New Roman" w:cs="Times New Roman"/>
          <w:szCs w:val="24"/>
        </w:rPr>
        <w:t>,</w:t>
      </w:r>
      <w:r>
        <w:rPr>
          <w:rFonts w:eastAsia="Times New Roman" w:cs="Times New Roman"/>
          <w:szCs w:val="24"/>
        </w:rPr>
        <w:t xml:space="preserve"> αύριο έρχεται ο Υπουργός Αγροτικής Ανάπτυξης και ο Πρόεδρος του ΕΛΓΑ στην Αργολίδα για να δουν επιτόπου τις ζημιές που έχουν προκληθεί από τους τελευταίους παγετούς.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Είναι το νέο επιχειρείν η ενθάρρυνση της επιχειρηματικής καινοτομίας, ώστε η οικονομία μας να μπει στο προσκήνιο των νέων εξελίξεων. Είναι η δίκαιη αναπτυξιακή μετάβαση, ώστε τα θετικά αποτελέσματα της ανάπτυξης να διαχέονται σε όλες τις Ελληνίδες και σε όλους τους Έλληνες. Είναι η έρευνα και η εφαρμοσμένη καινοτομία, είναι η αγροδιατροφή, η πρωτογενής παραγωγή και η μεταποίηση των γεωργικών προϊόντων, ώστε να ενισχυθεί ουσιαστικά η προστιθέμενη αξία και η ανταγωνιστικότητα των ποιοτικότατων προϊόντων της γης μας. Είναι ακόμη η μεταποίηση και η εφοδιαστική, η εξωστρέφεια, η ενίσχυση των τουριστικών επενδύσεων, οι εναλλακτικές μορφές τουρισμού, οι μεγάλες επενδύσεις, οι ευρωπαϊκές αλυσίδες αξίας και η επιχειρηματικότητα των </w:t>
      </w:r>
      <w:r w:rsidR="00444FFD">
        <w:rPr>
          <w:rFonts w:eastAsia="Times New Roman" w:cs="Times New Roman"/>
          <w:szCs w:val="24"/>
        </w:rPr>
        <w:t xml:space="preserve">τριακοσίων εξήντα </w:t>
      </w:r>
      <w:r>
        <w:rPr>
          <w:rFonts w:eastAsia="Times New Roman" w:cs="Times New Roman"/>
          <w:szCs w:val="24"/>
        </w:rPr>
        <w:t xml:space="preserve">μοιρών.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Σε όλα αυτά</w:t>
      </w:r>
      <w:r w:rsidR="00444FFD">
        <w:rPr>
          <w:rFonts w:eastAsia="Times New Roman" w:cs="Times New Roman"/>
          <w:szCs w:val="24"/>
        </w:rPr>
        <w:t>,</w:t>
      </w:r>
      <w:r>
        <w:rPr>
          <w:rFonts w:eastAsia="Times New Roman" w:cs="Times New Roman"/>
          <w:szCs w:val="24"/>
        </w:rPr>
        <w:t xml:space="preserve"> λοιπόν</w:t>
      </w:r>
      <w:r w:rsidR="00444FFD">
        <w:rPr>
          <w:rFonts w:eastAsia="Times New Roman" w:cs="Times New Roman"/>
          <w:szCs w:val="24"/>
        </w:rPr>
        <w:t>,</w:t>
      </w:r>
      <w:r>
        <w:rPr>
          <w:rFonts w:eastAsia="Times New Roman" w:cs="Times New Roman"/>
          <w:szCs w:val="24"/>
        </w:rPr>
        <w:t xml:space="preserve"> τα κρίσιμα πεδία, μέσω της αξιοποίησης της δυνατότητας της </w:t>
      </w:r>
      <w:proofErr w:type="spellStart"/>
      <w:r>
        <w:rPr>
          <w:rFonts w:eastAsia="Times New Roman" w:cs="Times New Roman"/>
          <w:szCs w:val="24"/>
        </w:rPr>
        <w:t>μόχλευσης</w:t>
      </w:r>
      <w:proofErr w:type="spellEnd"/>
      <w:r>
        <w:rPr>
          <w:rFonts w:eastAsia="Times New Roman" w:cs="Times New Roman"/>
          <w:szCs w:val="24"/>
        </w:rPr>
        <w:t xml:space="preserve"> για κάθε </w:t>
      </w:r>
      <w:r w:rsidR="00444FFD">
        <w:rPr>
          <w:rFonts w:eastAsia="Times New Roman" w:cs="Times New Roman"/>
          <w:szCs w:val="24"/>
        </w:rPr>
        <w:t xml:space="preserve">1 </w:t>
      </w:r>
      <w:r>
        <w:rPr>
          <w:rFonts w:eastAsia="Times New Roman" w:cs="Times New Roman"/>
          <w:szCs w:val="24"/>
        </w:rPr>
        <w:t xml:space="preserve">ευρώ δημοσίου χρήματος κινητοποιούνται </w:t>
      </w:r>
      <w:r w:rsidR="00444FFD">
        <w:rPr>
          <w:rFonts w:eastAsia="Times New Roman" w:cs="Times New Roman"/>
          <w:szCs w:val="24"/>
        </w:rPr>
        <w:t xml:space="preserve">2 </w:t>
      </w:r>
      <w:r>
        <w:rPr>
          <w:rFonts w:eastAsia="Times New Roman" w:cs="Times New Roman"/>
          <w:szCs w:val="24"/>
        </w:rPr>
        <w:t xml:space="preserve">ευρώ από τον ιδιωτικό τομέα, ενώ ορθά μεγάλο ποσοστό των επιχορηγήσεων κατευθύνονται σε επενδύσεις με μικρό προϋπολογισμό, με το 97% των πόρων να πηγαίνει στην περιφέρεια.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είναι μια μεγάλη ευκαιρία που έχει η πατρίδα μας να ανοίξει ταχύτητα και να ανέβει κατηγορία στην παγκόσμια οικονομική κατάταξη. Το υπό συζήτηση</w:t>
      </w:r>
      <w:r w:rsidR="00444FFD">
        <w:rPr>
          <w:rFonts w:eastAsia="Times New Roman" w:cs="Times New Roman"/>
          <w:szCs w:val="24"/>
        </w:rPr>
        <w:t>,</w:t>
      </w:r>
      <w:r>
        <w:rPr>
          <w:rFonts w:eastAsia="Times New Roman" w:cs="Times New Roman"/>
          <w:szCs w:val="24"/>
        </w:rPr>
        <w:t xml:space="preserve"> λοιπόν, αναπτυξιακό νομοσχέδιο στηρίζει ουσιαστικά τα μεγάλα συγκριτικά πλεονεκτήματα της χώρας, τον τουρισμό. Και εδώ θέλω να πω πως είναι πολύ θετικό το βήμα που έγινε από το Υπουργείο να εντάξει σε αυτόν το νόμο τα </w:t>
      </w:r>
      <w:proofErr w:type="spellStart"/>
      <w:r w:rsidR="00444FFD">
        <w:rPr>
          <w:rFonts w:eastAsia="Times New Roman" w:cs="Times New Roman"/>
          <w:szCs w:val="24"/>
        </w:rPr>
        <w:t>τριάστερα</w:t>
      </w:r>
      <w:proofErr w:type="spellEnd"/>
      <w:r w:rsidR="00444FFD">
        <w:rPr>
          <w:rFonts w:eastAsia="Times New Roman" w:cs="Times New Roman"/>
          <w:szCs w:val="24"/>
        </w:rPr>
        <w:t xml:space="preserve"> </w:t>
      </w:r>
      <w:r>
        <w:rPr>
          <w:rFonts w:eastAsia="Times New Roman" w:cs="Times New Roman"/>
          <w:szCs w:val="24"/>
        </w:rPr>
        <w:t xml:space="preserve">ξενοδοχεία για εκσυγχρονισμό βεβαίως, αλλά και τα τουριστικά καταλύματα, που έχει αρκετά η Αργολίδα, ώστε βεβαίως να εκσυγχρονιστούν για να γίνουν </w:t>
      </w:r>
      <w:proofErr w:type="spellStart"/>
      <w:r w:rsidR="00444FFD">
        <w:rPr>
          <w:rFonts w:eastAsia="Times New Roman" w:cs="Times New Roman"/>
          <w:szCs w:val="24"/>
        </w:rPr>
        <w:t>τριάστερα</w:t>
      </w:r>
      <w:proofErr w:type="spellEnd"/>
      <w:r>
        <w:rPr>
          <w:rFonts w:eastAsia="Times New Roman" w:cs="Times New Roman"/>
          <w:szCs w:val="24"/>
        </w:rPr>
        <w:t>. Άρα δίνουμε τη δυνατότητα</w:t>
      </w:r>
      <w:r w:rsidR="00444FFD">
        <w:rPr>
          <w:rFonts w:eastAsia="Times New Roman" w:cs="Times New Roman"/>
          <w:szCs w:val="24"/>
        </w:rPr>
        <w:t>,</w:t>
      </w:r>
      <w:r>
        <w:rPr>
          <w:rFonts w:eastAsia="Times New Roman" w:cs="Times New Roman"/>
          <w:szCs w:val="24"/>
        </w:rPr>
        <w:t xml:space="preserve"> λοιπόν, και στα καταλύματα, κύριε Υπουργέ, να μπορούν να ενταχθούν σε αυτόν το</w:t>
      </w:r>
      <w:r w:rsidR="00444FFD">
        <w:rPr>
          <w:rFonts w:eastAsia="Times New Roman" w:cs="Times New Roman"/>
          <w:szCs w:val="24"/>
        </w:rPr>
        <w:t>ν</w:t>
      </w:r>
      <w:r>
        <w:rPr>
          <w:rFonts w:eastAsia="Times New Roman" w:cs="Times New Roman"/>
          <w:szCs w:val="24"/>
        </w:rPr>
        <w:t xml:space="preserve"> νόμο, ώστε να γίνουν και αυτά αν το θελήσουν και αν τους συμφέρει </w:t>
      </w:r>
      <w:proofErr w:type="spellStart"/>
      <w:r w:rsidR="00444FFD">
        <w:rPr>
          <w:rFonts w:eastAsia="Times New Roman" w:cs="Times New Roman"/>
          <w:szCs w:val="24"/>
        </w:rPr>
        <w:t>τριάστερα</w:t>
      </w:r>
      <w:proofErr w:type="spellEnd"/>
      <w:r>
        <w:rPr>
          <w:rFonts w:eastAsia="Times New Roman" w:cs="Times New Roman"/>
          <w:szCs w:val="24"/>
        </w:rPr>
        <w:t xml:space="preserve">, την πρωτογενή παραγωγή, το πράσινο ενεργειακό δυναμικό, τις εφοδιαστικές αλυσίδες που αξιοποιούν την καίρια γεωπολιτική μας θέση και ταυτόχρονα επισημαίνει τεκμηριωμένα τα νέα πεδία επιχειρηματικής δράσης, που η Ελλάδα μπορεί να πρωταγωνιστήσει.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στοχευμένες</w:t>
      </w:r>
      <w:proofErr w:type="spellEnd"/>
      <w:r>
        <w:rPr>
          <w:rFonts w:eastAsia="Times New Roman" w:cs="Times New Roman"/>
          <w:szCs w:val="24"/>
        </w:rPr>
        <w:t xml:space="preserve"> κινήσεις, με στρατηγικό σχεδιασμό, με σίγουρα και φιλόδοξα βήματα μπορούμε να αυξήσουμε την παραγωγικότητα, την ανταγωνιστικότητα και την προστιθέμενη αξία των προϊόντων και των υπηρεσιών μας. Μπορούμε πάνω από όλα να αξιοποιήσουμε καλύτερα το τεράστιο και σε μεγάλο βαθμό αναξιοποίητο ακόμη ανθρώπινο κεφάλαιο της πατρίδας μας, παράγοντας καινοτομία</w:t>
      </w:r>
      <w:r w:rsidR="00444FFD">
        <w:rPr>
          <w:rFonts w:eastAsia="Times New Roman" w:cs="Times New Roman"/>
          <w:szCs w:val="24"/>
        </w:rPr>
        <w:t>ς</w:t>
      </w:r>
      <w:r>
        <w:rPr>
          <w:rFonts w:eastAsia="Times New Roman" w:cs="Times New Roman"/>
          <w:szCs w:val="24"/>
        </w:rPr>
        <w:t xml:space="preserve"> και ποιότητα</w:t>
      </w:r>
      <w:r w:rsidR="00444FFD">
        <w:rPr>
          <w:rFonts w:eastAsia="Times New Roman" w:cs="Times New Roman"/>
          <w:szCs w:val="24"/>
        </w:rPr>
        <w:t>ς</w:t>
      </w:r>
      <w:r>
        <w:rPr>
          <w:rFonts w:eastAsia="Times New Roman" w:cs="Times New Roman"/>
          <w:szCs w:val="24"/>
        </w:rPr>
        <w:t xml:space="preserve">, εξασφαλίζοντας θετικά αποτελέσματα για ολόκληρη την κοινωνία μας. </w:t>
      </w:r>
    </w:p>
    <w:p w:rsidR="009B1533" w:rsidRDefault="00444FFD">
      <w:pPr>
        <w:spacing w:line="600" w:lineRule="auto"/>
        <w:ind w:firstLine="720"/>
        <w:jc w:val="both"/>
        <w:rPr>
          <w:rFonts w:eastAsia="Times New Roman" w:cs="Times New Roman"/>
          <w:szCs w:val="24"/>
        </w:rPr>
      </w:pPr>
      <w:r>
        <w:rPr>
          <w:rFonts w:eastAsia="Times New Roman" w:cs="Times New Roman"/>
          <w:szCs w:val="24"/>
        </w:rPr>
        <w:t xml:space="preserve">Σε αυτούς </w:t>
      </w:r>
      <w:r w:rsidR="00F93039">
        <w:rPr>
          <w:rFonts w:eastAsia="Times New Roman" w:cs="Times New Roman"/>
          <w:szCs w:val="24"/>
        </w:rPr>
        <w:t>τους απολύτως αναγκαίου</w:t>
      </w:r>
      <w:r>
        <w:rPr>
          <w:rFonts w:eastAsia="Times New Roman" w:cs="Times New Roman"/>
          <w:szCs w:val="24"/>
        </w:rPr>
        <w:t>ς</w:t>
      </w:r>
      <w:r w:rsidR="00F93039">
        <w:rPr>
          <w:rFonts w:eastAsia="Times New Roman" w:cs="Times New Roman"/>
          <w:szCs w:val="24"/>
        </w:rPr>
        <w:t xml:space="preserve"> στόχους επενδύει τεκμηριωμένα το υπό συζήτηση αναπτυξιακό νομοσχέδιο και γι’ αυτό το υπερψηφίζω. Θέλω να συγχαρώ το Υπουργείο Ανάπτυξης.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πολύ.</w:t>
      </w:r>
    </w:p>
    <w:p w:rsidR="009B1533" w:rsidRDefault="00F93039">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Ευχαριστώ, κύριε </w:t>
      </w:r>
      <w:proofErr w:type="spellStart"/>
      <w:r>
        <w:rPr>
          <w:rFonts w:eastAsia="Times New Roman" w:cs="Times New Roman"/>
          <w:szCs w:val="24"/>
        </w:rPr>
        <w:t>Ανδριανέ</w:t>
      </w:r>
      <w:proofErr w:type="spellEnd"/>
      <w:r>
        <w:rPr>
          <w:rFonts w:eastAsia="Times New Roman" w:cs="Times New Roman"/>
          <w:szCs w:val="24"/>
        </w:rPr>
        <w:t xml:space="preserve"> και για την τήρηση του χρόνου.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η Διαρκής Επιτροπή Κοινωνικών Υποθέσεων καταθέτει την </w:t>
      </w:r>
      <w:r w:rsidR="00444FFD">
        <w:rPr>
          <w:rFonts w:eastAsia="Times New Roman" w:cs="Times New Roman"/>
          <w:szCs w:val="24"/>
        </w:rPr>
        <w:t xml:space="preserve">έκθεσή </w:t>
      </w:r>
      <w:r>
        <w:rPr>
          <w:rFonts w:eastAsia="Times New Roman" w:cs="Times New Roman"/>
          <w:szCs w:val="24"/>
        </w:rPr>
        <w:t>της στο σχέδιο νόμου του Υπουργείου Υγείας</w:t>
      </w:r>
      <w:r w:rsidR="00B9492F">
        <w:rPr>
          <w:rFonts w:eastAsia="Times New Roman" w:cs="Times New Roman"/>
          <w:szCs w:val="24"/>
        </w:rPr>
        <w:t>:</w:t>
      </w:r>
      <w:r>
        <w:rPr>
          <w:rFonts w:eastAsia="Times New Roman" w:cs="Times New Roman"/>
          <w:szCs w:val="24"/>
        </w:rPr>
        <w:t xml:space="preserve"> «Κύρωση της από 29</w:t>
      </w:r>
      <w:r w:rsidR="00444FFD">
        <w:rPr>
          <w:rFonts w:eastAsia="Times New Roman" w:cs="Times New Roman"/>
          <w:szCs w:val="24"/>
        </w:rPr>
        <w:t>-</w:t>
      </w:r>
      <w:r>
        <w:rPr>
          <w:rFonts w:eastAsia="Times New Roman" w:cs="Times New Roman"/>
          <w:szCs w:val="24"/>
        </w:rPr>
        <w:t>7</w:t>
      </w:r>
      <w:r w:rsidR="00444FFD">
        <w:rPr>
          <w:rFonts w:eastAsia="Times New Roman" w:cs="Times New Roman"/>
          <w:szCs w:val="24"/>
        </w:rPr>
        <w:t>-</w:t>
      </w:r>
      <w:r>
        <w:rPr>
          <w:rFonts w:eastAsia="Times New Roman" w:cs="Times New Roman"/>
          <w:szCs w:val="24"/>
        </w:rPr>
        <w:t>2021 Επιμέρους Σύμβασης Δωρεάς-Έργο ΙΙ, Παράρτημα 11 της από 6</w:t>
      </w:r>
      <w:r w:rsidR="00444FFD">
        <w:rPr>
          <w:rFonts w:eastAsia="Times New Roman" w:cs="Times New Roman"/>
          <w:szCs w:val="24"/>
        </w:rPr>
        <w:t>-</w:t>
      </w:r>
      <w:r>
        <w:rPr>
          <w:rFonts w:eastAsia="Times New Roman" w:cs="Times New Roman"/>
          <w:szCs w:val="24"/>
        </w:rPr>
        <w:t>9</w:t>
      </w:r>
      <w:r w:rsidR="00444FFD">
        <w:rPr>
          <w:rFonts w:eastAsia="Times New Roman" w:cs="Times New Roman"/>
          <w:szCs w:val="24"/>
        </w:rPr>
        <w:t>-</w:t>
      </w:r>
      <w:r>
        <w:rPr>
          <w:rFonts w:eastAsia="Times New Roman" w:cs="Times New Roman"/>
          <w:szCs w:val="24"/>
        </w:rPr>
        <w:t xml:space="preserve">2018 κύριας Σύμβασης Δωρεάς μεταξύ του Ιδρύματος «Κοινωφελές Ίδρυμα Σταύρος Σ. Νιάρχος» και του </w:t>
      </w:r>
      <w:r>
        <w:rPr>
          <w:rFonts w:eastAsia="Times New Roman" w:cs="Times New Roman"/>
          <w:szCs w:val="24"/>
        </w:rPr>
        <w:lastRenderedPageBreak/>
        <w:t xml:space="preserve">Ελληνικού Δημοσίου για την ενίσχυση και αναβάθμιση των υποδομών στον τομέα της Υγείας».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Μπαράν</w:t>
      </w:r>
      <w:proofErr w:type="spellEnd"/>
      <w:r>
        <w:rPr>
          <w:rFonts w:eastAsia="Times New Roman" w:cs="Times New Roman"/>
          <w:szCs w:val="24"/>
        </w:rPr>
        <w:t>, έχετε τον λόγο.</w:t>
      </w:r>
    </w:p>
    <w:p w:rsidR="009B1533" w:rsidRDefault="00F93039">
      <w:pPr>
        <w:spacing w:line="600" w:lineRule="auto"/>
        <w:ind w:firstLine="720"/>
        <w:jc w:val="both"/>
        <w:rPr>
          <w:rFonts w:eastAsia="Times New Roman" w:cs="Times New Roman"/>
          <w:szCs w:val="24"/>
        </w:rPr>
      </w:pPr>
      <w:r w:rsidRPr="00482C7B">
        <w:rPr>
          <w:rFonts w:eastAsia="Times New Roman" w:cs="Times New Roman"/>
          <w:b/>
          <w:szCs w:val="24"/>
        </w:rPr>
        <w:t>ΜΠΟΥΡΧΑΝ ΜΠΑΡΑΝ:</w:t>
      </w:r>
      <w:r>
        <w:rPr>
          <w:rFonts w:eastAsia="Times New Roman" w:cs="Times New Roman"/>
          <w:szCs w:val="24"/>
        </w:rPr>
        <w:t xml:space="preserve"> Κυρίες και κύριοι συνάδελφοι, επιτρέψτε μου να απευθυνθώ στο Σώμα με τριπλή ιδιότητα ως πολιτικός, ως επιχειρηματίας, αλλά και ως ψυχίατρος, που πιστέψτε με πολύ ταιριάζει με αρκετά από αυτά που συμβαίνουν γύρω μας, ταιριάζει με την αναζήτηση μεθόδων για την υπέρβαση κρίσεων και των όχι και πολύ ομαλών καταστάσεων και συμπεριφορών.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Σήμερα συζητούμε για ανάπτυξη με όρους βιώσιμης αποτελεσματικότητας για τη χώρα και την κοινωνία μας, σε μία περίοδο εξαιρετικά δύσκολων συνθηκών και επιπτώσεων: πανδημία, ενεργειακή κρίση, κλιματική κρίση, γεωπολιτικές προκλήσεις, μεταναστευτικές πιέσεις, αλλά και οι συνέπειες όλων αυτών όπως μακροοικονομικές αποκλίσεις, πληθωρισμός ακρίβεια, αναστολή εργασίας και σταθερής απασχόλησης, ενεργειακή φτώχεια, υγειονομική συμπίεση. Όλα αυτά σε ένα ομολογουμένως απαιτητικό δημοσιονομικό πλαίσιο για τη χώρα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Πριν</w:t>
      </w:r>
      <w:r w:rsidR="00444FFD">
        <w:rPr>
          <w:rFonts w:eastAsia="Times New Roman" w:cs="Times New Roman"/>
          <w:szCs w:val="24"/>
        </w:rPr>
        <w:t>,</w:t>
      </w:r>
      <w:r>
        <w:rPr>
          <w:rFonts w:eastAsia="Times New Roman" w:cs="Times New Roman"/>
          <w:szCs w:val="24"/>
        </w:rPr>
        <w:t xml:space="preserve"> όμως, αναλογιστούμε τι ακριβώς χρειάζεται αναπτυξιακά ο τόπος, ένα πράγμα έ</w:t>
      </w:r>
      <w:r w:rsidR="00444FFD">
        <w:rPr>
          <w:rFonts w:eastAsia="Times New Roman" w:cs="Times New Roman"/>
          <w:szCs w:val="24"/>
        </w:rPr>
        <w:t>ρ</w:t>
      </w:r>
      <w:r>
        <w:rPr>
          <w:rFonts w:eastAsia="Times New Roman" w:cs="Times New Roman"/>
          <w:szCs w:val="24"/>
        </w:rPr>
        <w:t>χετ</w:t>
      </w:r>
      <w:r w:rsidR="000D2DDA">
        <w:rPr>
          <w:rFonts w:eastAsia="Times New Roman" w:cs="Times New Roman"/>
          <w:szCs w:val="24"/>
        </w:rPr>
        <w:t>αι</w:t>
      </w:r>
      <w:r>
        <w:rPr>
          <w:rFonts w:eastAsia="Times New Roman" w:cs="Times New Roman"/>
          <w:szCs w:val="24"/>
        </w:rPr>
        <w:t xml:space="preserve"> δραματικά να επιβάλει την ανάγκη άμεσης υλοποίησης </w:t>
      </w:r>
      <w:r>
        <w:rPr>
          <w:rFonts w:eastAsia="Times New Roman" w:cs="Times New Roman"/>
          <w:szCs w:val="24"/>
        </w:rPr>
        <w:lastRenderedPageBreak/>
        <w:t>δημιουργίας κέντρων πολιτικής προστασίας, που θα βελτιστοποιεί πρόληψη, συντονισμό, αντιμετώπιση και αποκατάσταση. Ένα σύστημα που θα εντάσσει λειτουργικά στους θεσμούς τον πολίτη και θα εισφέρει ακόμη και την αναπτυξιακή ομαλότητα.</w:t>
      </w:r>
    </w:p>
    <w:p w:rsidR="005B5C2F" w:rsidRDefault="00144DBB">
      <w:pPr>
        <w:spacing w:line="600" w:lineRule="auto"/>
        <w:ind w:firstLine="720"/>
        <w:jc w:val="both"/>
        <w:rPr>
          <w:rFonts w:eastAsia="Times New Roman" w:cs="Times New Roman"/>
          <w:szCs w:val="24"/>
        </w:rPr>
      </w:pPr>
      <w:r w:rsidRPr="00BD6FD2">
        <w:rPr>
          <w:rFonts w:eastAsia="Times New Roman" w:cs="Times New Roman"/>
          <w:szCs w:val="24"/>
        </w:rPr>
        <w:t>Στην τόσο δύσκολη συγκυρία αναζητούμε, αφ</w:t>
      </w:r>
      <w:r w:rsidR="00917A6A">
        <w:rPr>
          <w:rFonts w:eastAsia="Times New Roman" w:cs="Times New Roman"/>
          <w:szCs w:val="24"/>
        </w:rPr>
        <w:t xml:space="preserve">’ </w:t>
      </w:r>
      <w:r w:rsidRPr="00BD6FD2">
        <w:rPr>
          <w:rFonts w:eastAsia="Times New Roman" w:cs="Times New Roman"/>
          <w:szCs w:val="24"/>
        </w:rPr>
        <w:t>ενός να αντιμετωπίσουμε τι</w:t>
      </w:r>
      <w:r w:rsidRPr="00BD6FD2">
        <w:rPr>
          <w:rFonts w:eastAsia="Times New Roman" w:cs="Times New Roman"/>
          <w:szCs w:val="24"/>
        </w:rPr>
        <w:t>ς παραπάνω αρνητικές συνέπειες</w:t>
      </w:r>
      <w:r w:rsidR="00917A6A">
        <w:rPr>
          <w:rFonts w:eastAsia="Times New Roman" w:cs="Times New Roman"/>
          <w:szCs w:val="24"/>
        </w:rPr>
        <w:t>,</w:t>
      </w:r>
      <w:r w:rsidRPr="00BD6FD2">
        <w:rPr>
          <w:rFonts w:eastAsia="Times New Roman" w:cs="Times New Roman"/>
          <w:szCs w:val="24"/>
        </w:rPr>
        <w:t xml:space="preserve"> και αφ</w:t>
      </w:r>
      <w:r w:rsidR="00917A6A">
        <w:rPr>
          <w:rFonts w:eastAsia="Times New Roman" w:cs="Times New Roman"/>
          <w:szCs w:val="24"/>
        </w:rPr>
        <w:t xml:space="preserve">’ </w:t>
      </w:r>
      <w:r w:rsidRPr="00BD6FD2">
        <w:rPr>
          <w:rFonts w:eastAsia="Times New Roman" w:cs="Times New Roman"/>
          <w:szCs w:val="24"/>
        </w:rPr>
        <w:t xml:space="preserve">ετέρου να ικανοποιήσουμε τις προσδοκίες για ανάπτυξη και κοινωνική συνοχή που δικαίως απαιτεί ο λαός μας.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Υπάρχει συνταγή γι’ αυτό, υπάρχει μπούσουλας; Για να είμαστε ειλικρινείς. απόλυτη μαγική λύση δεν υπάρχει. Υπάρχουν όμως δυνατότητες, που είναι αποτέλεσμα επάρκειας της εκτελεστικής εξουσίας, σε συνδυασμό με κεντρικούς άξονες πρακτικής, εφαρμοσμένης πολιτικής.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Και όμως, κυρίες και κύριοι, το ΠΑΣΟΚ απέδειξε ότι δεν κλατάρει μπροστά σε κρίσεις, μπροστά σε μέγιστες προκλήσεις και στοιχήματα. Έτσι και τώρα είμαι πεπεισμένος ότι το ΚΙΝΑΛ</w:t>
      </w:r>
      <w:r w:rsidR="00917A6A">
        <w:rPr>
          <w:rFonts w:eastAsia="Times New Roman" w:cs="Times New Roman"/>
          <w:szCs w:val="24"/>
        </w:rPr>
        <w:t xml:space="preserve"> </w:t>
      </w:r>
      <w:r w:rsidRPr="00BD6FD2">
        <w:rPr>
          <w:rFonts w:eastAsia="Times New Roman" w:cs="Times New Roman"/>
          <w:szCs w:val="24"/>
        </w:rPr>
        <w:t>-</w:t>
      </w:r>
      <w:r w:rsidR="00917A6A">
        <w:rPr>
          <w:rFonts w:eastAsia="Times New Roman" w:cs="Times New Roman"/>
          <w:szCs w:val="24"/>
        </w:rPr>
        <w:t xml:space="preserve"> </w:t>
      </w:r>
      <w:r w:rsidRPr="00BD6FD2">
        <w:rPr>
          <w:rFonts w:eastAsia="Times New Roman" w:cs="Times New Roman"/>
          <w:szCs w:val="24"/>
        </w:rPr>
        <w:t xml:space="preserve">ΠΑΣΟΚ έχει όλη την ικανότητα να παντρέψει τις πραγματικές αναπτυξιακές ανάγκες στον τόπο μας με μία σύγχρονη κοινωνική αντίληψη, εξασφαλίζοντας πρόοδο, ευημερία και κοινωνική δικαιοσύνη, παντρεύοντας τις ικανότητες του καθενός με τις ανάγκες και προσδοκίες όλων των πολιτών, μέσα σε αυτές και των πιο αδύναμων και ευάλωτων στρωμάτων.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lastRenderedPageBreak/>
        <w:t>Ποιο είναι</w:t>
      </w:r>
      <w:r w:rsidR="00917A6A">
        <w:rPr>
          <w:rFonts w:eastAsia="Times New Roman" w:cs="Times New Roman"/>
          <w:szCs w:val="24"/>
        </w:rPr>
        <w:t>,</w:t>
      </w:r>
      <w:r w:rsidRPr="00BD6FD2">
        <w:rPr>
          <w:rFonts w:eastAsia="Times New Roman" w:cs="Times New Roman"/>
          <w:szCs w:val="24"/>
        </w:rPr>
        <w:t xml:space="preserve"> λοιπόν</w:t>
      </w:r>
      <w:r w:rsidR="00917A6A">
        <w:rPr>
          <w:rFonts w:eastAsia="Times New Roman" w:cs="Times New Roman"/>
          <w:szCs w:val="24"/>
        </w:rPr>
        <w:t>,</w:t>
      </w:r>
      <w:r w:rsidRPr="00BD6FD2">
        <w:rPr>
          <w:rFonts w:eastAsia="Times New Roman" w:cs="Times New Roman"/>
          <w:szCs w:val="24"/>
        </w:rPr>
        <w:t xml:space="preserve"> το ζητούμενο στην ανάπτυξη σήμερα; Μα, φυσικά ο εκσυγχρονισμός του συνόλου του παραγωγικού-αναπτυξιακού μοντέλου σε όλους τους τομείς πρωτογενή, δευτερογενή και τριτογενή.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Πώς επιτυγχάνει αυτή πράξη; Με ένα σχέδιο ολιστικό, με ένα σχέδιο σαν ζωντανό οργανισμό που θα διαθέτει σκελετό, τροφοδοσία, συστηματική σύσκεψη και αρμονική επαφή με το περιβάλλον. Ποιοι είναι</w:t>
      </w:r>
      <w:r w:rsidR="00917A6A">
        <w:rPr>
          <w:rFonts w:eastAsia="Times New Roman" w:cs="Times New Roman"/>
          <w:szCs w:val="24"/>
        </w:rPr>
        <w:t>,</w:t>
      </w:r>
      <w:r w:rsidRPr="00BD6FD2">
        <w:rPr>
          <w:rFonts w:eastAsia="Times New Roman" w:cs="Times New Roman"/>
          <w:szCs w:val="24"/>
        </w:rPr>
        <w:t xml:space="preserve"> λοιπόν</w:t>
      </w:r>
      <w:r w:rsidR="00917A6A">
        <w:rPr>
          <w:rFonts w:eastAsia="Times New Roman" w:cs="Times New Roman"/>
          <w:szCs w:val="24"/>
        </w:rPr>
        <w:t>,</w:t>
      </w:r>
      <w:r w:rsidRPr="00BD6FD2">
        <w:rPr>
          <w:rFonts w:eastAsia="Times New Roman" w:cs="Times New Roman"/>
          <w:szCs w:val="24"/>
        </w:rPr>
        <w:t xml:space="preserve"> αυτοί οι τέσσερις πυλώνες που στηρίζουν το νέο παραγωγικό μοντέλο;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Πρώτον, η καταλυτική αναβάθμιση και κατασκευή σύγχρονων μεγάλων και μικρότερων υποδομών.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Δεύτερον, οι </w:t>
      </w:r>
      <w:proofErr w:type="spellStart"/>
      <w:r w:rsidRPr="00BD6FD2">
        <w:rPr>
          <w:rFonts w:eastAsia="Times New Roman" w:cs="Times New Roman"/>
          <w:szCs w:val="24"/>
        </w:rPr>
        <w:t>στοχευμένες</w:t>
      </w:r>
      <w:proofErr w:type="spellEnd"/>
      <w:r w:rsidRPr="00BD6FD2">
        <w:rPr>
          <w:rFonts w:eastAsia="Times New Roman" w:cs="Times New Roman"/>
          <w:szCs w:val="24"/>
        </w:rPr>
        <w:t xml:space="preserve"> και λειτουργικές επενδύσεις, χρηματοδοτήσεις στρατηγικού και υποστηρικτικού χαρακτήρα.</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Τρίτον, ανάπτυξη, ενίσχυση και σταθερή παραγωγή της άυλης υπεραξίας μέσω σύγχρονων εφαρμογών εκπαίδευσης και κατάρτισης, καινοτομίας, έρευνας και τεχνολογίας, ψηφιακός μετασχηματισμός παντού, αναδιατάξεις και </w:t>
      </w:r>
      <w:proofErr w:type="spellStart"/>
      <w:r w:rsidRPr="00BD6FD2">
        <w:rPr>
          <w:rFonts w:eastAsia="Times New Roman" w:cs="Times New Roman"/>
          <w:szCs w:val="24"/>
        </w:rPr>
        <w:t>εξορθολογισμός</w:t>
      </w:r>
      <w:proofErr w:type="spellEnd"/>
      <w:r w:rsidRPr="00BD6FD2">
        <w:rPr>
          <w:rFonts w:eastAsia="Times New Roman" w:cs="Times New Roman"/>
          <w:szCs w:val="24"/>
        </w:rPr>
        <w:t xml:space="preserve"> σε διοίκηση και δικαιοσύνη και φυσικά συνεργασία και απασχόληση.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Τέταρτον, κλιματικός και περιβαλλοντικός αναπροσανατολισμός με προώθηση ενός νέου ενεργειακού συμβολαίου, με σεβασμό στον άνθρωπο και στο περιβάλλον.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lastRenderedPageBreak/>
        <w:t>Όμως, ποιο όμως είναι το νέο παραγωγικό αναπτυξιακό μοντέλο; Πώς θέλουμε τους νέους αναβαθμισμένους, παραγωγικούς τομείς, ώστε να ξέρουμε πώς να χτίσουμε τους παραπάνω τέσσερις πυλώνες, που θα το υποστηρίξουν;</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Στον πρωτογενή τομέα οφείλουμε δραστικά να προχωρήσουμε στην επέκταση της </w:t>
      </w:r>
      <w:proofErr w:type="spellStart"/>
      <w:r w:rsidRPr="00BD6FD2">
        <w:rPr>
          <w:rFonts w:eastAsia="Times New Roman" w:cs="Times New Roman"/>
          <w:szCs w:val="24"/>
        </w:rPr>
        <w:t>συμβολαιακής</w:t>
      </w:r>
      <w:proofErr w:type="spellEnd"/>
      <w:r w:rsidRPr="00BD6FD2">
        <w:rPr>
          <w:rFonts w:eastAsia="Times New Roman" w:cs="Times New Roman"/>
          <w:szCs w:val="24"/>
        </w:rPr>
        <w:t xml:space="preserve"> γεωργίας και σε εφαρμογές ευφυούς γεωργίας, γεωργίας ακριβείας, μεταβατικών, βιολογικών και εναλλακτικών καλλιεργειών που θα διευκολύνουν, παραδείγματος χάρ</w:t>
      </w:r>
      <w:r w:rsidR="00917A6A">
        <w:rPr>
          <w:rFonts w:eastAsia="Times New Roman" w:cs="Times New Roman"/>
          <w:szCs w:val="24"/>
        </w:rPr>
        <w:t>ιν</w:t>
      </w:r>
      <w:r w:rsidRPr="00BD6FD2">
        <w:rPr>
          <w:rFonts w:eastAsia="Times New Roman" w:cs="Times New Roman"/>
          <w:szCs w:val="24"/>
        </w:rPr>
        <w:t xml:space="preserve">, τη μετάβαση από τον καπνό σε νέα προϊόντα, αλλά και θα αυξήσουν δραστικά το βιοτικό επίπεδο στις αγροτικές περιοχές, παρομοίως και στην κτηνοτροφία, και όλα αυτά με το εμπόριο, τη μεταποίηση και συμβουλευτική υποστήριξη.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Θεωρώ καίρια τη φορολογική </w:t>
      </w:r>
      <w:proofErr w:type="spellStart"/>
      <w:r w:rsidRPr="00BD6FD2">
        <w:rPr>
          <w:rFonts w:eastAsia="Times New Roman" w:cs="Times New Roman"/>
          <w:szCs w:val="24"/>
        </w:rPr>
        <w:t>κινητροδότηση</w:t>
      </w:r>
      <w:proofErr w:type="spellEnd"/>
      <w:r w:rsidRPr="00BD6FD2">
        <w:rPr>
          <w:rFonts w:eastAsia="Times New Roman" w:cs="Times New Roman"/>
          <w:szCs w:val="24"/>
        </w:rPr>
        <w:t xml:space="preserve"> και δημιουργία σύγχρονων συνεταιριστικών σχημάτων που θα πετυχαίνουν κοινή εφαρμογή καινοτομίας, εξασφάλιση τιμών και μαζικής απορροφητικότητας προϊόντων τόσο στην Ελλάδα όσο κυρίως στο εξωτερικό, όπου με σωστό μάνατζμεντ και μάρκετινγκ θα στοχεύουν σε υψηλότερες απορροφήσεις.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Όμως, εδώ ακριβώς πρέπει να δούμε και τις υποστηρικτικές παραμέτρους, με ιδιαίτερη βαρύτητα στη Θράκη, απ’ όπου προέρχομαι: αναδασμούς, κόστη υλικών παραγωγής και φόρους καυσίμων και επιτέλους τακτοποίηση τίτλων ιδιοκτησίας γαιών.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lastRenderedPageBreak/>
        <w:t xml:space="preserve">Ιδιαίτερη αναφορά χρήζει ο τομέας του τουρισμού. Είναι καθοριστικής σημασίας να πιστοποιηθούν οι υποδομές και οι υπηρεσίες, να ενοποιηθούν χωρικά και θεματικά οι εναλλακτικές μορφές τουρισμού και φυσικά να αναβαθμιστεί η επαγγελματική κατάρτιση των εργαζομένων σε αυτό.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Σε όλη αυτή την πορεία και λειτουργία αναδιάταξης στον πρωτογενή τομέα και αντιστοίχως και στη δευτερογενή παραγωγή των βιοτεχνιών, βιομηχανιών και μεταποίησης αλλά και στο τεράστιο στην Ελλάδα τριτογενή τομέα των υπηρεσιών, μεταφορών και του εμπορίου, όλες οι επιλογές και </w:t>
      </w:r>
      <w:proofErr w:type="spellStart"/>
      <w:r w:rsidRPr="00BD6FD2">
        <w:rPr>
          <w:rFonts w:eastAsia="Times New Roman" w:cs="Times New Roman"/>
          <w:szCs w:val="24"/>
        </w:rPr>
        <w:t>προαλειφόμενες</w:t>
      </w:r>
      <w:proofErr w:type="spellEnd"/>
      <w:r w:rsidRPr="00BD6FD2">
        <w:rPr>
          <w:rFonts w:eastAsia="Times New Roman" w:cs="Times New Roman"/>
          <w:szCs w:val="24"/>
        </w:rPr>
        <w:t xml:space="preserve"> δράσεις πρέπει να διέπονται από δύο βασικές αρχές:</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Πρώτον, υλοποίηση και υποστήριξη της πράσινης μετάβασης. Η λέξη «πράσινη μετάβαση» δεν έχει κανένα νόημα, εάν δεν βοηθηθεί από επιχειρηματικότητα και η παραγωγή να μεταβεί στην επόμενη φάση.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Δεύτερον, να δίνονται κίνητρα οικονομικού και φορολογικού χαρακτήρα για την απορρόφηση εργατικού δυναμικού, να υποστηρίζεται η εργασία και η απόκτηση της τόσο αναγκαίας σύγχρονης εργασιακής εμπειρίας.</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Όπως ανέφερα, το παραπάνω παραγωγικό μοντέλο πρέπει να στηριχθεί σε τέσσερις κύριους πυλώνες.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Πρώτος πυλώνας είναι οι υποδομές. Είναι απαραίτητο να συνδέονται με όλους τους άλλους πυλώνες και προς αυτό στρατηγικής σημασίας είναι η </w:t>
      </w:r>
      <w:r w:rsidRPr="00BD6FD2">
        <w:rPr>
          <w:rFonts w:eastAsia="Times New Roman" w:cs="Times New Roman"/>
          <w:szCs w:val="24"/>
        </w:rPr>
        <w:lastRenderedPageBreak/>
        <w:t xml:space="preserve">δημιουργία κέντρων ταχείας εξυπηρέτησης της επιχειρηματικότητας σε κάθε πόλη και σημείο ενδιαφέροντος, επιχειρηματικά ΚΕΠ δηλαδή, για να υπενθυμίσω τη σημασία της απλοποίησης των διαδικασιών. Επίσης, η </w:t>
      </w:r>
      <w:r w:rsidR="00917A6A">
        <w:rPr>
          <w:rFonts w:eastAsia="Times New Roman" w:cs="Times New Roman"/>
          <w:szCs w:val="24"/>
        </w:rPr>
        <w:t>π</w:t>
      </w:r>
      <w:r w:rsidRPr="00BD6FD2">
        <w:rPr>
          <w:rFonts w:eastAsia="Times New Roman" w:cs="Times New Roman"/>
          <w:szCs w:val="24"/>
        </w:rPr>
        <w:t>εριφέρεια έχει ανάγκη από σύγχρονα αρδευτικά συστήματα συγκέντρωσης και διανομής υδάτων και αρτηρίες παραγωγής ποιότητας.</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Ο δεύτερος πυλώνας</w:t>
      </w:r>
      <w:r w:rsidR="00917A6A">
        <w:rPr>
          <w:rFonts w:eastAsia="Times New Roman" w:cs="Times New Roman"/>
          <w:szCs w:val="24"/>
        </w:rPr>
        <w:t>,</w:t>
      </w:r>
      <w:r w:rsidRPr="00BD6FD2">
        <w:rPr>
          <w:rFonts w:eastAsia="Times New Roman" w:cs="Times New Roman"/>
          <w:szCs w:val="24"/>
        </w:rPr>
        <w:t xml:space="preserve"> αφορά στον κεντρικής σημασίας τομέα των επενδύσεων και χρηματοδοτήσεων. Ενώ είναι τεράστιο το πεδίο, θέλω να υπερθεματίσω την ανάγκη για διοχέτευση επενδυτικού δυναμικού στον τομέα της υγείας. Τώρα, όχι χθες, αλλά τώρα ενίσχυση των δομών υγείας! Βλέπετε τι γίνεται με την πανδημία και μιλώ εντελώς επιστημονικά, όχι αδιακρίτως και αντιπολιτευτικά.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Ενισχύστε τώρα την πρωτοβάθμια φροντίδα υγείας και στηρίξτε το ισχυρότερο και αποτελεσματικότερο κομμάτι στην υγεία: την πρόληψη και την προληπτική ιατρική, μαζί</w:t>
      </w:r>
      <w:r w:rsidR="00917A6A">
        <w:rPr>
          <w:rFonts w:eastAsia="Times New Roman" w:cs="Times New Roman"/>
          <w:szCs w:val="24"/>
        </w:rPr>
        <w:t>,</w:t>
      </w:r>
      <w:r w:rsidRPr="00BD6FD2">
        <w:rPr>
          <w:rFonts w:eastAsia="Times New Roman" w:cs="Times New Roman"/>
          <w:szCs w:val="24"/>
        </w:rPr>
        <w:t xml:space="preserve"> βέβαια</w:t>
      </w:r>
      <w:r w:rsidR="00917A6A">
        <w:rPr>
          <w:rFonts w:eastAsia="Times New Roman" w:cs="Times New Roman"/>
          <w:szCs w:val="24"/>
        </w:rPr>
        <w:t>,</w:t>
      </w:r>
      <w:r w:rsidRPr="00BD6FD2">
        <w:rPr>
          <w:rFonts w:eastAsia="Times New Roman" w:cs="Times New Roman"/>
          <w:szCs w:val="24"/>
        </w:rPr>
        <w:t xml:space="preserve"> με τη λειτουργία της εξατομικευμένης ιατρικής φροντίδας και την εδραίωση των θεραπευτικών πρωτοκόλλων στην ηλεκτρονική συνταγογράφηση.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Τρίτος πυλώνας. Ενώ για τον πυλώνα της άυλης υπεραξίας έκανα ήδη αναφορά, θέλω να τονίσω ότι θα προσέφερε πολύ υψηλές αναπτυξιακές υπηρεσίες η δημιουργία ΤΠΑΕ, δηλαδή </w:t>
      </w:r>
      <w:r w:rsidR="00917A6A">
        <w:rPr>
          <w:rFonts w:eastAsia="Times New Roman" w:cs="Times New Roman"/>
          <w:szCs w:val="24"/>
        </w:rPr>
        <w:t>τ</w:t>
      </w:r>
      <w:r w:rsidRPr="00BD6FD2">
        <w:rPr>
          <w:rFonts w:eastAsia="Times New Roman" w:cs="Times New Roman"/>
          <w:szCs w:val="24"/>
        </w:rPr>
        <w:t xml:space="preserve">μημάτων </w:t>
      </w:r>
      <w:r w:rsidR="00917A6A">
        <w:rPr>
          <w:rFonts w:eastAsia="Times New Roman" w:cs="Times New Roman"/>
          <w:szCs w:val="24"/>
        </w:rPr>
        <w:t>π</w:t>
      </w:r>
      <w:r w:rsidRPr="00BD6FD2">
        <w:rPr>
          <w:rFonts w:eastAsia="Times New Roman" w:cs="Times New Roman"/>
          <w:szCs w:val="24"/>
        </w:rPr>
        <w:t xml:space="preserve">εριφερειακής </w:t>
      </w:r>
      <w:r w:rsidR="00917A6A">
        <w:rPr>
          <w:rFonts w:eastAsia="Times New Roman" w:cs="Times New Roman"/>
          <w:szCs w:val="24"/>
        </w:rPr>
        <w:t>α</w:t>
      </w:r>
      <w:r w:rsidRPr="00BD6FD2">
        <w:rPr>
          <w:rFonts w:eastAsia="Times New Roman" w:cs="Times New Roman"/>
          <w:szCs w:val="24"/>
        </w:rPr>
        <w:t xml:space="preserve">ναπτυξιακής </w:t>
      </w:r>
      <w:r w:rsidR="00917A6A">
        <w:rPr>
          <w:rFonts w:eastAsia="Times New Roman" w:cs="Times New Roman"/>
          <w:szCs w:val="24"/>
        </w:rPr>
        <w:t>ε</w:t>
      </w:r>
      <w:r w:rsidRPr="00BD6FD2">
        <w:rPr>
          <w:rFonts w:eastAsia="Times New Roman" w:cs="Times New Roman"/>
          <w:szCs w:val="24"/>
        </w:rPr>
        <w:t xml:space="preserve">ξειδίκευσης, ιδιαίτερα στην περιοχή της Θράκης όπου είναι ακόμα υψηλή η </w:t>
      </w:r>
      <w:r w:rsidRPr="00BD6FD2">
        <w:rPr>
          <w:rFonts w:eastAsia="Times New Roman" w:cs="Times New Roman"/>
          <w:szCs w:val="24"/>
        </w:rPr>
        <w:lastRenderedPageBreak/>
        <w:t xml:space="preserve">σχολική εκπαιδευτική διαρροή και πολλά νέα παιδιά δεν μπορούν να συνεχίσουν μετά από το γυμνάσιο και το λύκειο τις σπουδές τους.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Στα </w:t>
      </w:r>
      <w:r w:rsidR="00917A6A">
        <w:rPr>
          <w:rFonts w:eastAsia="Times New Roman" w:cs="Times New Roman"/>
          <w:szCs w:val="24"/>
        </w:rPr>
        <w:t>τ</w:t>
      </w:r>
      <w:r w:rsidRPr="00BD6FD2">
        <w:rPr>
          <w:rFonts w:eastAsia="Times New Roman" w:cs="Times New Roman"/>
          <w:szCs w:val="24"/>
        </w:rPr>
        <w:t xml:space="preserve">μήματα αυτά θα παρέχεται γνώση και πρακτική κατάρτιση πάνω στα ιδιαίτερα αναπτυξιακά χαρακτηριστικά της περιοχής και μάλιστα σε αυτά που τα παιδιά πρακτικά και οικογενειακά τα γνωρίζουν. Τα </w:t>
      </w:r>
      <w:r w:rsidR="00917A6A">
        <w:rPr>
          <w:rFonts w:eastAsia="Times New Roman" w:cs="Times New Roman"/>
          <w:szCs w:val="24"/>
        </w:rPr>
        <w:t>τ</w:t>
      </w:r>
      <w:r w:rsidRPr="00BD6FD2">
        <w:rPr>
          <w:rFonts w:eastAsia="Times New Roman" w:cs="Times New Roman"/>
          <w:szCs w:val="24"/>
        </w:rPr>
        <w:t>μήματα αυτά θα βοηθούσαν πάρα πολύ σε αυτό, υπό την αιγίδα της περιφερειακής αυτοδιοίκησης. Έτσι και η ανεργία αντιμετωπίζεται και η φυγή στο εξωτερικό, αλλά και η αναπτυξιακή προοπτική ενδυναμώνεται, ταυτόχρονα με τη θεσμική και υλικοτεχνική βελτίωση των μειονοτικών σχολικών μονάδων στη Θράκη. Είμαι πεπεισμένος ότι αυτή η προσπάθεια θα είχε άμεσα θετικά αποτελέσματα.</w:t>
      </w:r>
    </w:p>
    <w:p w:rsidR="009B1533" w:rsidRDefault="00F93039">
      <w:pPr>
        <w:spacing w:line="600" w:lineRule="auto"/>
        <w:ind w:firstLine="720"/>
        <w:contextualSpacing/>
        <w:jc w:val="both"/>
        <w:rPr>
          <w:rFonts w:eastAsia="Times New Roman"/>
          <w:szCs w:val="24"/>
          <w:shd w:val="clear" w:color="auto" w:fill="FFFFFF"/>
        </w:rPr>
      </w:pPr>
      <w:r w:rsidRPr="00BD6FD2">
        <w:rPr>
          <w:rFonts w:eastAsia="Times New Roman"/>
          <w:szCs w:val="24"/>
          <w:shd w:val="clear" w:color="auto" w:fill="FFFFFF"/>
        </w:rPr>
        <w:t xml:space="preserve">(Στο σημείο αυτό </w:t>
      </w:r>
      <w:r w:rsidR="00917A6A">
        <w:rPr>
          <w:rFonts w:eastAsia="Times New Roman"/>
          <w:szCs w:val="24"/>
          <w:shd w:val="clear" w:color="auto" w:fill="FFFFFF"/>
        </w:rPr>
        <w:t>κ</w:t>
      </w:r>
      <w:r w:rsidRPr="00BD6FD2">
        <w:rPr>
          <w:rFonts w:eastAsia="Times New Roman"/>
          <w:szCs w:val="24"/>
          <w:shd w:val="clear" w:color="auto" w:fill="FFFFFF"/>
        </w:rPr>
        <w:t>τυπά</w:t>
      </w:r>
      <w:r w:rsidR="00917A6A">
        <w:rPr>
          <w:rFonts w:eastAsia="Times New Roman"/>
          <w:szCs w:val="24"/>
          <w:shd w:val="clear" w:color="auto" w:fill="FFFFFF"/>
        </w:rPr>
        <w:t>ει</w:t>
      </w:r>
      <w:r w:rsidRPr="00BD6FD2">
        <w:rPr>
          <w:rFonts w:eastAsia="Times New Roman"/>
          <w:szCs w:val="24"/>
          <w:shd w:val="clear" w:color="auto" w:fill="FFFFFF"/>
        </w:rPr>
        <w:t xml:space="preserve"> το κουδούνι λήξεως του χρόνου ομιλίας του κυρίου Βουλευτή)</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Τελειώνω, κύριε Πρόεδρε.</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Τέταρτος πυλώνας, ο νέος κλιματικός και περιβαλλοντικός προσανατολισμός με προώθηση ενός ενεργειακού συμβολαίου για τον πολίτη, με ξεχωριστή βαρύτητα και στην οικιακή, επιχειρηματική και δημόσια διαχείριση αποβλήτων.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lastRenderedPageBreak/>
        <w:t xml:space="preserve">Κυρίες και κύριοι, τελειώνοντας, αυτές ήταν ορισμένες συνδυαστικές και χρήσιμες θεωρώ σκέψεις και προτάσεις για το απαραίτητο αναπτυξιακό όραμα για τη χώρα μας, μια χώρα που δοκιμάζεται ποικιλοτρόπως.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Στο βαθμό που ως ΚΙΝΑΛ</w:t>
      </w:r>
      <w:r w:rsidR="00917A6A">
        <w:rPr>
          <w:rFonts w:eastAsia="Times New Roman" w:cs="Times New Roman"/>
          <w:szCs w:val="24"/>
        </w:rPr>
        <w:t xml:space="preserve"> </w:t>
      </w:r>
      <w:r w:rsidRPr="00BD6FD2">
        <w:rPr>
          <w:rFonts w:eastAsia="Times New Roman" w:cs="Times New Roman"/>
          <w:szCs w:val="24"/>
        </w:rPr>
        <w:t>-</w:t>
      </w:r>
      <w:r w:rsidR="00917A6A">
        <w:rPr>
          <w:rFonts w:eastAsia="Times New Roman" w:cs="Times New Roman"/>
          <w:szCs w:val="24"/>
        </w:rPr>
        <w:t xml:space="preserve"> </w:t>
      </w:r>
      <w:r w:rsidRPr="00BD6FD2">
        <w:rPr>
          <w:rFonts w:eastAsia="Times New Roman" w:cs="Times New Roman"/>
          <w:szCs w:val="24"/>
        </w:rPr>
        <w:t xml:space="preserve">ΠΑΣΟΚ μας αναλογεί, θέλω να είστε όλοι βέβαιοι ότι τόσο η εμπειρία μας όσο και οι δυνατότητές μας αποτελούν εγγύηση για να κερδηθεί το μεγάλο στοίχημα για την Ελλάδα: ευημερία με ανάπτυξη και κοινωνική ισορροπία, μια ευημερία με την πράσινη μετάβαση στο επίκεντρο, μια πράσινη μετάβαση που </w:t>
      </w:r>
      <w:r w:rsidR="00953F70">
        <w:rPr>
          <w:rFonts w:eastAsia="Times New Roman" w:cs="Times New Roman"/>
          <w:szCs w:val="24"/>
        </w:rPr>
        <w:t>-</w:t>
      </w:r>
      <w:r w:rsidRPr="00BD6FD2">
        <w:rPr>
          <w:rFonts w:eastAsia="Times New Roman" w:cs="Times New Roman"/>
          <w:szCs w:val="24"/>
        </w:rPr>
        <w:t>όπως πάνε τα πράγματα- έχουν ένα επιπλέον χαρακτήρα, το χαρακτήρα της επερχόμενης μετάβασης του ΠΑΣΟΚ στο επίκεντρο</w:t>
      </w:r>
      <w:r w:rsidR="00917A6A">
        <w:rPr>
          <w:rFonts w:eastAsia="Times New Roman" w:cs="Times New Roman"/>
          <w:szCs w:val="24"/>
        </w:rPr>
        <w:t xml:space="preserve"> </w:t>
      </w:r>
      <w:r w:rsidRPr="00BD6FD2">
        <w:rPr>
          <w:rFonts w:eastAsia="Times New Roman" w:cs="Times New Roman"/>
          <w:szCs w:val="24"/>
        </w:rPr>
        <w:t xml:space="preserve">όχι μόνο της κατάθεσης προτάσεων αλλά και της εφαρμογής τους.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Ευχαριστώ πολύ και ευχαριστώ για την ανοχή, κύριε Πρόεδρε.</w:t>
      </w:r>
    </w:p>
    <w:p w:rsidR="009B1533" w:rsidRDefault="00F93039">
      <w:pPr>
        <w:spacing w:line="600" w:lineRule="auto"/>
        <w:ind w:firstLine="720"/>
        <w:jc w:val="center"/>
        <w:rPr>
          <w:rFonts w:eastAsia="Times New Roman"/>
          <w:szCs w:val="24"/>
          <w:shd w:val="clear" w:color="auto" w:fill="FFFFFF"/>
        </w:rPr>
      </w:pPr>
      <w:r w:rsidRPr="00BD6FD2">
        <w:rPr>
          <w:rFonts w:eastAsia="Times New Roman"/>
          <w:szCs w:val="24"/>
          <w:shd w:val="clear" w:color="auto" w:fill="FFFFFF"/>
        </w:rPr>
        <w:t>(Χειροκροτήματα από την πτέρυγα του Κινήματος Αλλαγής)</w:t>
      </w:r>
    </w:p>
    <w:p w:rsidR="009B1533" w:rsidRDefault="00F93039">
      <w:pPr>
        <w:spacing w:line="600" w:lineRule="auto"/>
        <w:ind w:firstLine="720"/>
        <w:jc w:val="both"/>
        <w:rPr>
          <w:rFonts w:eastAsia="Times New Roman" w:cs="Times New Roman"/>
          <w:szCs w:val="24"/>
        </w:rPr>
      </w:pPr>
      <w:r w:rsidRPr="00BD6FD2">
        <w:rPr>
          <w:rFonts w:eastAsia="Times New Roman"/>
          <w:b/>
          <w:szCs w:val="24"/>
          <w:shd w:val="clear" w:color="auto" w:fill="FFFFFF"/>
        </w:rPr>
        <w:t xml:space="preserve">ΠΡΟΕΔΡΕΥΩΝ (Χαράλαμπος Αθανασίου): </w:t>
      </w:r>
      <w:r w:rsidRPr="00BD6FD2">
        <w:rPr>
          <w:rFonts w:eastAsia="Times New Roman" w:cs="Times New Roman"/>
          <w:szCs w:val="24"/>
        </w:rPr>
        <w:t xml:space="preserve">Κι εγώ σας ευχαριστώ, κύριε συνάδελφε.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Το λόγο έχει τώρα ο κ. Δημήτρης </w:t>
      </w:r>
      <w:proofErr w:type="spellStart"/>
      <w:r w:rsidRPr="00BD6FD2">
        <w:rPr>
          <w:rFonts w:eastAsia="Times New Roman" w:cs="Times New Roman"/>
          <w:szCs w:val="24"/>
        </w:rPr>
        <w:t>Κούβελας</w:t>
      </w:r>
      <w:proofErr w:type="spellEnd"/>
      <w:r w:rsidRPr="00BD6FD2">
        <w:rPr>
          <w:rFonts w:eastAsia="Times New Roman" w:cs="Times New Roman"/>
          <w:szCs w:val="24"/>
        </w:rPr>
        <w:t xml:space="preserve"> από τη Νέα Δημοκρατία και αμέσως μετά ο κ. Μπάρκας από το</w:t>
      </w:r>
      <w:r w:rsidR="002C4184">
        <w:rPr>
          <w:rFonts w:eastAsia="Times New Roman" w:cs="Times New Roman"/>
          <w:szCs w:val="24"/>
        </w:rPr>
        <w:t>ν</w:t>
      </w:r>
      <w:r w:rsidRPr="00BD6FD2">
        <w:rPr>
          <w:rFonts w:eastAsia="Times New Roman" w:cs="Times New Roman"/>
          <w:szCs w:val="24"/>
        </w:rPr>
        <w:t xml:space="preserve"> ΣΥΡΙΖΑ.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Ορίστε, κύριε </w:t>
      </w:r>
      <w:proofErr w:type="spellStart"/>
      <w:r w:rsidRPr="00BD6FD2">
        <w:rPr>
          <w:rFonts w:eastAsia="Times New Roman" w:cs="Times New Roman"/>
          <w:szCs w:val="24"/>
        </w:rPr>
        <w:t>Κούβελα</w:t>
      </w:r>
      <w:proofErr w:type="spellEnd"/>
      <w:r w:rsidRPr="00BD6FD2">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sidRPr="00BD6FD2">
        <w:rPr>
          <w:rFonts w:eastAsia="Times New Roman" w:cs="Times New Roman"/>
          <w:b/>
          <w:szCs w:val="24"/>
        </w:rPr>
        <w:t>ΔΗΜΗΤΡΙΟΣ ΚΟΥΒΕΛΑΣ:</w:t>
      </w:r>
      <w:r w:rsidRPr="00BD6FD2">
        <w:rPr>
          <w:rFonts w:eastAsia="Times New Roman" w:cs="Times New Roman"/>
          <w:szCs w:val="24"/>
        </w:rPr>
        <w:t xml:space="preserve"> Σας ευχαριστώ, κύριε Πρόεδρε.</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lastRenderedPageBreak/>
        <w:t xml:space="preserve">Κύριε Υπουργέ, κυρίες και κύριοι Βουλευτές, εκφράζω τον αποτροπιασμό μου για την εν </w:t>
      </w:r>
      <w:proofErr w:type="spellStart"/>
      <w:r w:rsidRPr="00BD6FD2">
        <w:rPr>
          <w:rFonts w:eastAsia="Times New Roman" w:cs="Times New Roman"/>
          <w:szCs w:val="24"/>
        </w:rPr>
        <w:t>ψυχρώ</w:t>
      </w:r>
      <w:proofErr w:type="spellEnd"/>
      <w:r w:rsidRPr="00BD6FD2">
        <w:rPr>
          <w:rFonts w:eastAsia="Times New Roman" w:cs="Times New Roman"/>
          <w:szCs w:val="24"/>
        </w:rPr>
        <w:t xml:space="preserve"> δολοφονία ενός νέου ανθρώπου χθες τα ξημερώματα στη Θεσσαλονίκη, υπό το πρόσχημα διαφορετικών αθλητικών, </w:t>
      </w:r>
      <w:proofErr w:type="spellStart"/>
      <w:r w:rsidRPr="00BD6FD2">
        <w:rPr>
          <w:rFonts w:eastAsia="Times New Roman" w:cs="Times New Roman"/>
          <w:szCs w:val="24"/>
        </w:rPr>
        <w:t>οπαδικών</w:t>
      </w:r>
      <w:proofErr w:type="spellEnd"/>
      <w:r w:rsidRPr="00BD6FD2">
        <w:rPr>
          <w:rFonts w:eastAsia="Times New Roman" w:cs="Times New Roman"/>
          <w:szCs w:val="24"/>
        </w:rPr>
        <w:t xml:space="preserve"> </w:t>
      </w:r>
      <w:r w:rsidR="00BB7F0E">
        <w:rPr>
          <w:rFonts w:eastAsia="Times New Roman" w:cs="Times New Roman"/>
          <w:szCs w:val="24"/>
        </w:rPr>
        <w:t>«</w:t>
      </w:r>
      <w:r w:rsidRPr="00BD6FD2">
        <w:rPr>
          <w:rFonts w:eastAsia="Times New Roman" w:cs="Times New Roman"/>
          <w:szCs w:val="24"/>
        </w:rPr>
        <w:t>πιστεύω</w:t>
      </w:r>
      <w:r w:rsidR="00BB7F0E">
        <w:rPr>
          <w:rFonts w:eastAsia="Times New Roman" w:cs="Times New Roman"/>
          <w:szCs w:val="24"/>
        </w:rPr>
        <w:t>»</w:t>
      </w:r>
      <w:r w:rsidRPr="00BD6FD2">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sidRPr="00BD6FD2">
        <w:rPr>
          <w:rFonts w:eastAsia="Times New Roman" w:cs="Times New Roman"/>
          <w:szCs w:val="24"/>
        </w:rPr>
        <w:t xml:space="preserve">Παράλληλα, νομίζω όλοι νιώθουμε ικανοποίηση και αξίζουν συγχαρητήρια στην Ελληνική Αστυνομία για τη σύλληψη του φερόμενου ως δράστη λίγο νωρίτερα σήμερα. Εύχομαι ειλικρινά ποτέ ξανά να μη ζήσουμε κάτι τέτοιο και γι’ αυτό </w:t>
      </w:r>
      <w:r w:rsidR="002C4184">
        <w:rPr>
          <w:rFonts w:eastAsia="Times New Roman" w:cs="Times New Roman"/>
          <w:szCs w:val="24"/>
        </w:rPr>
        <w:t>π</w:t>
      </w:r>
      <w:r w:rsidRPr="00BD6FD2">
        <w:rPr>
          <w:rFonts w:eastAsia="Times New Roman" w:cs="Times New Roman"/>
          <w:szCs w:val="24"/>
        </w:rPr>
        <w:t xml:space="preserve">ολιτεία, άνθρωποι του αθλητισμού αλλά και η κοινωνία μας συνολικά πρέπει να αναλάβουμε τις ευθύνες που αναλογούν στον καθένα από εμάς. </w:t>
      </w:r>
    </w:p>
    <w:p w:rsidR="005B5C2F" w:rsidRDefault="00144DBB">
      <w:pPr>
        <w:spacing w:line="600" w:lineRule="auto"/>
        <w:ind w:firstLine="720"/>
        <w:jc w:val="both"/>
        <w:rPr>
          <w:rFonts w:eastAsia="Times New Roman" w:cs="Times New Roman"/>
          <w:szCs w:val="24"/>
        </w:rPr>
      </w:pPr>
      <w:r>
        <w:rPr>
          <w:rFonts w:eastAsia="Times New Roman" w:cs="Times New Roman"/>
          <w:szCs w:val="24"/>
        </w:rPr>
        <w:t>Είναι ένα από τα πιο κρίσιμα νομοσχέδια που εισηγήθηκε αυτή η Κυβέρνηση αυτό που ψηφίζεται σήμερα, μετά πολλών κόπων και βασάνων τις προηγούμενες ημέρες</w:t>
      </w:r>
      <w:r>
        <w:rPr>
          <w:rFonts w:eastAsia="Times New Roman" w:cs="Times New Roman"/>
          <w:szCs w:val="24"/>
        </w:rPr>
        <w:t xml:space="preserve">. Μια πραγματική αναπτυξιακή μεταρρύθμιση, που έρχεται να προστεθεί στο Εθνικό Σχέδιο Ανάκαμψης και Ανθεκτικότητας και στο </w:t>
      </w:r>
      <w:r w:rsidR="002C4184">
        <w:rPr>
          <w:rFonts w:eastAsia="Times New Roman" w:cs="Times New Roman"/>
          <w:szCs w:val="24"/>
        </w:rPr>
        <w:t>ε</w:t>
      </w:r>
      <w:r>
        <w:rPr>
          <w:rFonts w:eastAsia="Times New Roman" w:cs="Times New Roman"/>
          <w:szCs w:val="24"/>
        </w:rPr>
        <w:t xml:space="preserve">θνικό </w:t>
      </w:r>
      <w:r w:rsidR="002C4184">
        <w:rPr>
          <w:rFonts w:eastAsia="Times New Roman" w:cs="Times New Roman"/>
          <w:szCs w:val="24"/>
        </w:rPr>
        <w:t>σ</w:t>
      </w:r>
      <w:r>
        <w:rPr>
          <w:rFonts w:eastAsia="Times New Roman" w:cs="Times New Roman"/>
          <w:szCs w:val="24"/>
        </w:rPr>
        <w:t xml:space="preserve">χέδιο για τη </w:t>
      </w:r>
      <w:r w:rsidR="002C4184">
        <w:rPr>
          <w:rFonts w:eastAsia="Times New Roman" w:cs="Times New Roman"/>
          <w:szCs w:val="24"/>
        </w:rPr>
        <w:t>β</w:t>
      </w:r>
      <w:r>
        <w:rPr>
          <w:rFonts w:eastAsia="Times New Roman" w:cs="Times New Roman"/>
          <w:szCs w:val="24"/>
        </w:rPr>
        <w:t xml:space="preserve">ιομηχανία.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Πρόκειται για τρία εμβληματικά εργαλεία της ελληνικής οικονομίας, που έχουν τη σφραγίδα της Κυβέρνησης Μητσοτάκη και τα οποία ζητούσε επιτακτικά η ίδια η αγορά, οι επιχειρήσεις, αλλά και οι εργαζόμενοι, καθώς, μην ξεχνάμε, κάθε επένδυση, μικρή, μεσαία ή μεγάλη, είναι άρρηκτα συνδεδεμένη με δύο θετικές συνέπειες: Από τη μια δυναμώνει την οικονομία και τονώνει το </w:t>
      </w:r>
      <w:r>
        <w:rPr>
          <w:rFonts w:eastAsia="Times New Roman" w:cs="Times New Roman"/>
          <w:szCs w:val="24"/>
        </w:rPr>
        <w:lastRenderedPageBreak/>
        <w:t xml:space="preserve">ΑΕΠ και από την άλλη, μειώνονται οι δείκτες ανεργίας μέσα από πολλές νέες θέσεις εργασίας. Στόχος μας είναι αυτές οι νέες θέσεις εργασίας να είναι και καλά αμειβόμενες.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Πιστέψτε με, στη Θεσσαλονίκη, όπου η ανεργία των νέων είναι ψηλά, έχουμε κάθε λόγο να ζητούμε, να επιδιώξουμε να πετύχει η αναπτυξιακή πολιτική που χαράσσει η Κυβέρνηση.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Επιβάλλεται συνεπώς να μη δούμε τον νέο αναπτυξιακό νόμο υπό στενό κομματικό πρίσμα αλλά αντιθέτως ως μια παραγωγική μηχανή που θα επιτρέψει στους δημιουργικούς Έλληνες να </w:t>
      </w:r>
      <w:proofErr w:type="spellStart"/>
      <w:r>
        <w:rPr>
          <w:rFonts w:eastAsia="Times New Roman" w:cs="Times New Roman"/>
          <w:szCs w:val="24"/>
        </w:rPr>
        <w:t>παράξουν</w:t>
      </w:r>
      <w:proofErr w:type="spellEnd"/>
      <w:r>
        <w:rPr>
          <w:rFonts w:eastAsia="Times New Roman" w:cs="Times New Roman"/>
          <w:szCs w:val="24"/>
        </w:rPr>
        <w:t xml:space="preserve">, στα προικισμένα μυαλά να γυρίσουν στην Ελλάδα και τελικά, στην ελληνική οικονομία να δημιουργήσει πλούτο προς όφελος όλων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Ας δούμε τη διαφορά με τον αναπτυξιακό νόμο ΣΥΡΙΖΑ. Αξίζει, </w:t>
      </w:r>
      <w:r w:rsidR="00BB7F0E">
        <w:rPr>
          <w:rFonts w:eastAsia="Times New Roman" w:cs="Times New Roman"/>
          <w:szCs w:val="24"/>
        </w:rPr>
        <w:t xml:space="preserve">στα </w:t>
      </w:r>
      <w:r>
        <w:rPr>
          <w:rFonts w:eastAsia="Times New Roman" w:cs="Times New Roman"/>
          <w:szCs w:val="24"/>
        </w:rPr>
        <w:t xml:space="preserve">πολύ γρήγορα.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Είχατε βάλει πολύ χαμηλά, κυρίες και κύριοι συνάδελφοι ΣΥΡΙΖΑ, τον πήχη της απόδοσης του προηγούμενου δικού σας αναπτυξιακού νόμου. Επέτρεπε</w:t>
      </w:r>
      <w:r w:rsidR="002C4184">
        <w:rPr>
          <w:rFonts w:eastAsia="Times New Roman" w:cs="Times New Roman"/>
          <w:szCs w:val="24"/>
        </w:rPr>
        <w:t>,</w:t>
      </w:r>
      <w:r>
        <w:rPr>
          <w:rFonts w:eastAsia="Times New Roman" w:cs="Times New Roman"/>
          <w:szCs w:val="24"/>
        </w:rPr>
        <w:t xml:space="preserve"> κυρίως</w:t>
      </w:r>
      <w:r w:rsidR="002C4184">
        <w:rPr>
          <w:rFonts w:eastAsia="Times New Roman" w:cs="Times New Roman"/>
          <w:szCs w:val="24"/>
        </w:rPr>
        <w:t>,</w:t>
      </w:r>
      <w:r>
        <w:rPr>
          <w:rFonts w:eastAsia="Times New Roman" w:cs="Times New Roman"/>
          <w:szCs w:val="24"/>
        </w:rPr>
        <w:t xml:space="preserve"> σε επιχειρήσεις που δρούσαν σε ξεπερασμένους τομείς χαμηλής παραγωγικότητας να διαδραματίζουν υπερβολικά μεγάλο ρόλο στην εθνική οικονομία. Είδαμε ότι δεν ενθαρρύνατε την νεανική επιχειρηματικότητα, δεν ενθαρρύνατε την «πράσινη» και ψηφιακή μετάβαση, δεν σταθήκατε αρωγοί </w:t>
      </w:r>
      <w:r>
        <w:rPr>
          <w:rFonts w:eastAsia="Times New Roman" w:cs="Times New Roman"/>
          <w:szCs w:val="24"/>
        </w:rPr>
        <w:lastRenderedPageBreak/>
        <w:t xml:space="preserve">σε κάποια πρωτοβουλία της επιχειρηματικής κοινότητας, που είχε ανάγκη να σχεδιάσει και να αναπτύξει καινοτόμες ιδέες. Αποτέλεσμα ήταν να παραδώσετε το 2019 την Ελλάδα ουραγό σε κάθε δείκτη ψηφιακής οικονομίας και ιδιωτικών επενδύσεων.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Σήμερα είναι επιτακτική ανάγκη να μη χάσουμε το «τρένο» του ψηφιακού μετασχηματισμού. Η μεγάλη διαφορά του νέου νόμου αναδεικνύεται προς δύο βασικές κατευθύνσεις, από τη μία για πρώτη φορά θεσπίζονται δεκατρία θεματικά καθεστώτα-τομείς, μεγαλώνοντας έτσι την «πίτα» της οικονομίας, από τον ψηφιακό και τεχνολογικό μετασχηματισμό επιχειρήσεων, μέχρι την «πράσινη» μετάβαση και την περιβαλλοντική αναβάθμιση επιχειρήσεων αλλά και τις εναλλακτικές μορφές τουρισμού. Είναι κάποια από τα πεδία που δίνει ιδιαίτερη έμφαση ο νέος αναπτυξιακός νόμος.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Από την άλλη, μέσα από τις διαδικασίες αξιολόγησης, έγκρισης, αλλά και ελέγχου των επενδυτικών σχεδίων δίνεται η δυνατότητα </w:t>
      </w:r>
      <w:proofErr w:type="spellStart"/>
      <w:r>
        <w:rPr>
          <w:rFonts w:eastAsia="Times New Roman" w:cs="Times New Roman"/>
          <w:szCs w:val="24"/>
        </w:rPr>
        <w:t>μόχλευσης</w:t>
      </w:r>
      <w:proofErr w:type="spellEnd"/>
      <w:r>
        <w:rPr>
          <w:rFonts w:eastAsia="Times New Roman" w:cs="Times New Roman"/>
          <w:szCs w:val="24"/>
        </w:rPr>
        <w:t xml:space="preserve"> κεφαλαίων, όπου για κάθε ευρώ που θα βάζει το </w:t>
      </w:r>
      <w:r w:rsidR="002C4184">
        <w:rPr>
          <w:rFonts w:eastAsia="Times New Roman" w:cs="Times New Roman"/>
          <w:szCs w:val="24"/>
        </w:rPr>
        <w:t>ε</w:t>
      </w:r>
      <w:r>
        <w:rPr>
          <w:rFonts w:eastAsia="Times New Roman" w:cs="Times New Roman"/>
          <w:szCs w:val="24"/>
        </w:rPr>
        <w:t xml:space="preserve">λληνικό </w:t>
      </w:r>
      <w:r w:rsidR="002C4184">
        <w:rPr>
          <w:rFonts w:eastAsia="Times New Roman" w:cs="Times New Roman"/>
          <w:szCs w:val="24"/>
        </w:rPr>
        <w:t>δ</w:t>
      </w:r>
      <w:r>
        <w:rPr>
          <w:rFonts w:eastAsia="Times New Roman" w:cs="Times New Roman"/>
          <w:szCs w:val="24"/>
        </w:rPr>
        <w:t xml:space="preserve">ημόσιο θα κινητοποιούνται άλλα δύο ευρώ από τον ιδιωτικό τομέα.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μεγάλη διαφορά, όμως, είναι πως πέρα από έναν καλοστημένο αναπτυξιακό νόμο, υπάρχει η βούληση απ’ αυτή την Κυβέρνηση, για να λειτουργήσει το νέο πλαίσιο με ταχείς ρυθμούς και να φέρει τα επιδιωκόμενα αποτελέσματα, να προσελκύσουμε επιχειρήσεις και επενδύσεις από το </w:t>
      </w:r>
      <w:r>
        <w:rPr>
          <w:rFonts w:eastAsia="Times New Roman" w:cs="Times New Roman"/>
          <w:szCs w:val="24"/>
        </w:rPr>
        <w:lastRenderedPageBreak/>
        <w:t xml:space="preserve">εξωτερικό. Και αυτό γίνεται μόνο όταν υπάρχει σαφές και κατάλληλο νομοθετικό πλαίσιο αλλά και κατάλληλο κλίμα που παρέχει ασφάλεια για τη μέση και μακροπρόθεσμη καλή προοπτική της ελληνικής οικονομίας. Και αυτό ακριβώς συμβαίνει σήμερα στη χώρα μας.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Τελευταία απόδειξη η </w:t>
      </w:r>
      <w:r w:rsidR="002C4184">
        <w:rPr>
          <w:rFonts w:eastAsia="Times New Roman" w:cs="Times New Roman"/>
          <w:szCs w:val="24"/>
        </w:rPr>
        <w:t>«</w:t>
      </w:r>
      <w:r w:rsidR="002C4184">
        <w:rPr>
          <w:rFonts w:eastAsia="Times New Roman" w:cs="Times New Roman"/>
          <w:szCs w:val="24"/>
          <w:lang w:val="en-US"/>
        </w:rPr>
        <w:t>JP</w:t>
      </w:r>
      <w:r w:rsidR="002C4184" w:rsidRPr="0075325F">
        <w:rPr>
          <w:rFonts w:eastAsia="Times New Roman" w:cs="Times New Roman"/>
          <w:szCs w:val="24"/>
        </w:rPr>
        <w:t xml:space="preserve"> </w:t>
      </w:r>
      <w:r w:rsidR="002C4184">
        <w:rPr>
          <w:rFonts w:eastAsia="Times New Roman" w:cs="Times New Roman"/>
          <w:szCs w:val="24"/>
          <w:lang w:val="en-US"/>
        </w:rPr>
        <w:t>MORGAN</w:t>
      </w:r>
      <w:r w:rsidR="002C4184">
        <w:rPr>
          <w:rFonts w:eastAsia="Times New Roman" w:cs="Times New Roman"/>
          <w:szCs w:val="24"/>
        </w:rPr>
        <w:t>»</w:t>
      </w:r>
      <w:r w:rsidRPr="0075325F">
        <w:rPr>
          <w:rFonts w:eastAsia="Times New Roman" w:cs="Times New Roman"/>
          <w:szCs w:val="24"/>
        </w:rPr>
        <w:t>,</w:t>
      </w:r>
      <w:r>
        <w:rPr>
          <w:rFonts w:eastAsia="Times New Roman" w:cs="Times New Roman"/>
          <w:szCs w:val="24"/>
        </w:rPr>
        <w:t xml:space="preserve"> η οποία ανακοίνωσε επένδυση ύψους 1,2 δισεκατομμυρί</w:t>
      </w:r>
      <w:r w:rsidR="00C9665A">
        <w:rPr>
          <w:rFonts w:eastAsia="Times New Roman" w:cs="Times New Roman"/>
          <w:szCs w:val="24"/>
        </w:rPr>
        <w:t>ου</w:t>
      </w:r>
      <w:r>
        <w:rPr>
          <w:rFonts w:eastAsia="Times New Roman" w:cs="Times New Roman"/>
          <w:szCs w:val="24"/>
        </w:rPr>
        <w:t xml:space="preserve"> ευρώ μόνο για αρχή. Αξίζουν θερμά συγχαρητήρια στην πολιτική ηγεσία του Υπουργείου Ανάπτυξης, γιατί έχει αποδείξει στην πράξη πως ακούει τους πάντες και κυρίως ότι διαβουλεύεται. Χαρακτηριστικό παράδειγμα είναι ότι και τα </w:t>
      </w:r>
      <w:proofErr w:type="spellStart"/>
      <w:r>
        <w:rPr>
          <w:rFonts w:eastAsia="Times New Roman" w:cs="Times New Roman"/>
          <w:szCs w:val="24"/>
        </w:rPr>
        <w:t>τρίστερα</w:t>
      </w:r>
      <w:proofErr w:type="spellEnd"/>
      <w:r>
        <w:rPr>
          <w:rFonts w:eastAsia="Times New Roman" w:cs="Times New Roman"/>
          <w:szCs w:val="24"/>
        </w:rPr>
        <w:t xml:space="preserve"> ξενοδοχεία πλέον υπάγονται στον νέο νόμο και μπορούν να αναβαθμιστούν και να γίνουν πιο ανταγωνιστικά.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Ακούστηκαν αβάσιμοι ισχυρισμοί για το νομοσχέδιο από την πλευρά της </w:t>
      </w:r>
      <w:r w:rsidR="002C4184">
        <w:rPr>
          <w:rFonts w:eastAsia="Times New Roman" w:cs="Times New Roman"/>
          <w:szCs w:val="24"/>
        </w:rPr>
        <w:t>Α</w:t>
      </w:r>
      <w:r>
        <w:rPr>
          <w:rFonts w:eastAsia="Times New Roman" w:cs="Times New Roman"/>
          <w:szCs w:val="24"/>
        </w:rPr>
        <w:t xml:space="preserve">ντιπολίτευσης. Είπατε ότι απευθύνεται στους λίγους. Αντίθετα, το νομοσχέδιο χτίστηκε στη βάση των πολλών. Αυτό αποδεικνύεται από τα υψηλά ποσοστά επιχορηγήσεων που θα λάβουν τα μικρά και μεσαία επενδυτικά σχέδια όσο και από το όριο υπαγωγής των επενδυτικών σχεδίων που θα επιχορηγούνται από μόλις 100.000 ευρώ.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Είπατε ότι το νομοσχέδιο είναι συγκεντρωτικό. Αντιθέτως, το νομοσχέδιο είναι ο ορισμός της αποκέντρωσης στην πράξη, καθώς το 97% των κεφαλαίων θα μοιραστούν στην περιφέρεια και τους κατοίκους της.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ότι τα δεκατρία θεματικά πεδία του αναπτυξιακού νόμου δυσχεραίνουν τις χρηματοδοτήσεις και τις απορροφήσεις κονδυλίων. Αν είναι δυνατόν! Αντίθετα, για πρώτη φορά προβλέπεται συγκεκριμένο ποσό 150 εκατομμυρίων περίπου ανά τομέα. Αποτέλεσμα αυτού είναι να μην μπαίνουν όλες οι επενδυτικές κατηγορίες σε έναν κοινό δημοσιονομικό κουβά. Αποφεύγεται έτσι μεγάλοι κλάδοι της οικονομίας και επιχειρήσεις να απορροφούν κονδύλια σε βάρος άλλων επιχειρήσεων.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πολιτική μας αξιοπιστία φαίνεται στην πράξη στην εκλογική μου περιφέρεια, τη Θεσσαλονίκη, όπου ήδη φυσάει στην πόλη ένας νέος πρωτοφανής επενδυτικός άνεμος. Τα έργα υποδομής που λίμναζαν για χρόνια σε κάποιο συρτάρι ήδη δρομολογούνται, όπως είχε την ευκαιρία να διαπιστώσει ο Πρωθυπουργός, που βρέθηκε χθες στη Θεσσαλονίκη. Επενδυτικοί κολοσσοί όπως η </w:t>
      </w:r>
      <w:r w:rsidR="002C4184">
        <w:rPr>
          <w:rFonts w:eastAsia="Times New Roman" w:cs="Times New Roman"/>
          <w:szCs w:val="24"/>
        </w:rPr>
        <w:t>«</w:t>
      </w:r>
      <w:r w:rsidR="002C4184">
        <w:rPr>
          <w:rFonts w:eastAsia="Times New Roman" w:cs="Times New Roman"/>
          <w:szCs w:val="24"/>
          <w:lang w:val="en-US"/>
        </w:rPr>
        <w:t>PFIZER</w:t>
      </w:r>
      <w:r w:rsidR="002C4184">
        <w:rPr>
          <w:rFonts w:eastAsia="Times New Roman" w:cs="Times New Roman"/>
          <w:szCs w:val="24"/>
        </w:rPr>
        <w:t>»</w:t>
      </w:r>
      <w:r w:rsidRPr="00545A79">
        <w:rPr>
          <w:rFonts w:eastAsia="Times New Roman" w:cs="Times New Roman"/>
          <w:szCs w:val="24"/>
        </w:rPr>
        <w:t xml:space="preserve">, </w:t>
      </w:r>
      <w:r>
        <w:rPr>
          <w:rFonts w:eastAsia="Times New Roman" w:cs="Times New Roman"/>
          <w:szCs w:val="24"/>
        </w:rPr>
        <w:t xml:space="preserve">η </w:t>
      </w:r>
      <w:r w:rsidR="002C4184">
        <w:rPr>
          <w:rFonts w:eastAsia="Times New Roman" w:cs="Times New Roman"/>
          <w:szCs w:val="24"/>
        </w:rPr>
        <w:t>«</w:t>
      </w:r>
      <w:r w:rsidR="002C4184">
        <w:rPr>
          <w:rFonts w:eastAsia="Times New Roman" w:cs="Times New Roman"/>
          <w:szCs w:val="24"/>
          <w:lang w:val="en-US"/>
        </w:rPr>
        <w:t>CISCO</w:t>
      </w:r>
      <w:r w:rsidR="002C4184">
        <w:rPr>
          <w:rFonts w:eastAsia="Times New Roman" w:cs="Times New Roman"/>
          <w:szCs w:val="24"/>
        </w:rPr>
        <w:t>»</w:t>
      </w:r>
      <w:r w:rsidRPr="00545A79">
        <w:rPr>
          <w:rFonts w:eastAsia="Times New Roman" w:cs="Times New Roman"/>
          <w:szCs w:val="24"/>
        </w:rPr>
        <w:t xml:space="preserve">, </w:t>
      </w:r>
      <w:r>
        <w:rPr>
          <w:rFonts w:eastAsia="Times New Roman" w:cs="Times New Roman"/>
          <w:szCs w:val="24"/>
        </w:rPr>
        <w:t xml:space="preserve">η </w:t>
      </w:r>
      <w:r w:rsidR="002C4184">
        <w:rPr>
          <w:rFonts w:eastAsia="Times New Roman" w:cs="Times New Roman"/>
          <w:szCs w:val="24"/>
        </w:rPr>
        <w:t>«</w:t>
      </w:r>
      <w:r w:rsidR="002C4184">
        <w:rPr>
          <w:rFonts w:eastAsia="Times New Roman" w:cs="Times New Roman"/>
          <w:szCs w:val="24"/>
          <w:lang w:val="en-US"/>
        </w:rPr>
        <w:t>DELOITTE</w:t>
      </w:r>
      <w:r w:rsidR="002C4184">
        <w:rPr>
          <w:rFonts w:eastAsia="Times New Roman" w:cs="Times New Roman"/>
          <w:szCs w:val="24"/>
        </w:rPr>
        <w:t>»</w:t>
      </w:r>
      <w:r w:rsidR="002C4184" w:rsidRPr="00545A79">
        <w:rPr>
          <w:rFonts w:eastAsia="Times New Roman" w:cs="Times New Roman"/>
          <w:szCs w:val="24"/>
        </w:rPr>
        <w:t xml:space="preserve"> </w:t>
      </w:r>
      <w:r>
        <w:rPr>
          <w:rFonts w:eastAsia="Times New Roman" w:cs="Times New Roman"/>
          <w:szCs w:val="24"/>
        </w:rPr>
        <w:t xml:space="preserve">κάνουν την πόλη μου συνώνυμο του ψηφιακού μετασχηματισμού και δεξιοτήτων.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Μιλώ περήφανα, όπως και εσείς, για τη δική σας εκλογική περιφέρεια, κύριε Μπάρκα.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 μετρό έφυγαν οι μουσαμάδες και οι λαμαρίνες και προχωρούμε στην ολοκλήρωσή του με ορίζοντα το 2023 και τη λειτουργία του ήδη, σε πείσμα λίγων ξεπερασμένων πρωταγωνιστών της καθυστέρησης, τους οποίους </w:t>
      </w:r>
      <w:r>
        <w:rPr>
          <w:rFonts w:eastAsia="Times New Roman" w:cs="Times New Roman"/>
          <w:szCs w:val="24"/>
        </w:rPr>
        <w:lastRenderedPageBreak/>
        <w:t xml:space="preserve">ενθαρρύνει πολιτικά ο ΣΥΡΙΖΑ και θα λογοδοτήσετε γι’ αυτό στους Θεσσαλονικείς.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πρόοδος στο λιμάνι της Θεσσαλονίκης είναι πλέον εμφανής, με τη διασύνδεση του στο οδικό και σιδηροδρομικό δίκτυο να εξελίσσεται με εντατικούς ρυθμούς.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Συνεχίζεται ο σχεδιασμός για το νέο </w:t>
      </w:r>
      <w:r w:rsidR="002C4184">
        <w:rPr>
          <w:rFonts w:eastAsia="Times New Roman" w:cs="Times New Roman"/>
          <w:szCs w:val="24"/>
        </w:rPr>
        <w:t>τ</w:t>
      </w:r>
      <w:r>
        <w:rPr>
          <w:rFonts w:eastAsia="Times New Roman" w:cs="Times New Roman"/>
          <w:szCs w:val="24"/>
        </w:rPr>
        <w:t xml:space="preserve">εχνολογικό </w:t>
      </w:r>
      <w:r w:rsidR="002C4184">
        <w:rPr>
          <w:rFonts w:eastAsia="Times New Roman" w:cs="Times New Roman"/>
          <w:szCs w:val="24"/>
        </w:rPr>
        <w:t>π</w:t>
      </w:r>
      <w:r>
        <w:rPr>
          <w:rFonts w:eastAsia="Times New Roman" w:cs="Times New Roman"/>
          <w:szCs w:val="24"/>
        </w:rPr>
        <w:t xml:space="preserve">άρκο </w:t>
      </w:r>
      <w:r w:rsidR="002C4184">
        <w:rPr>
          <w:rFonts w:eastAsia="Times New Roman" w:cs="Times New Roman"/>
          <w:szCs w:val="24"/>
        </w:rPr>
        <w:t>τ</w:t>
      </w:r>
      <w:r>
        <w:rPr>
          <w:rFonts w:eastAsia="Times New Roman" w:cs="Times New Roman"/>
          <w:szCs w:val="24"/>
        </w:rPr>
        <w:t xml:space="preserve">έταρτης </w:t>
      </w:r>
      <w:r w:rsidR="002C4184">
        <w:rPr>
          <w:rFonts w:eastAsia="Times New Roman" w:cs="Times New Roman"/>
          <w:szCs w:val="24"/>
        </w:rPr>
        <w:t>γ</w:t>
      </w:r>
      <w:r>
        <w:rPr>
          <w:rFonts w:eastAsia="Times New Roman" w:cs="Times New Roman"/>
          <w:szCs w:val="24"/>
        </w:rPr>
        <w:t xml:space="preserve">ενιάς </w:t>
      </w:r>
      <w:proofErr w:type="spellStart"/>
      <w:r>
        <w:rPr>
          <w:rFonts w:eastAsia="Times New Roman" w:cs="Times New Roman"/>
          <w:szCs w:val="24"/>
          <w:lang w:val="en-US"/>
        </w:rPr>
        <w:t>Thess</w:t>
      </w:r>
      <w:proofErr w:type="spellEnd"/>
      <w:r w:rsidRPr="00545A79">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xml:space="preserve">, το οποίο πρέπει να αποτελέσει, κύριε Υπουργέ, στοίχημα της εθνικής οικονομίας και όχι υπόθεση της Θεσσαλονίκης μόνο.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 πρώην στρατόπεδο Παύλου Μελά ξεκίνησαν ήδη οι εργασίες για τη μετατροπή του </w:t>
      </w:r>
      <w:r w:rsidR="002C4184">
        <w:rPr>
          <w:rFonts w:eastAsia="Times New Roman" w:cs="Times New Roman"/>
          <w:szCs w:val="24"/>
        </w:rPr>
        <w:t>μ</w:t>
      </w:r>
      <w:r>
        <w:rPr>
          <w:rFonts w:eastAsia="Times New Roman" w:cs="Times New Roman"/>
          <w:szCs w:val="24"/>
        </w:rPr>
        <w:t xml:space="preserve">ητροπολιτικού </w:t>
      </w:r>
      <w:r w:rsidR="002C4184">
        <w:rPr>
          <w:rFonts w:eastAsia="Times New Roman" w:cs="Times New Roman"/>
          <w:szCs w:val="24"/>
        </w:rPr>
        <w:t>π</w:t>
      </w:r>
      <w:r>
        <w:rPr>
          <w:rFonts w:eastAsia="Times New Roman" w:cs="Times New Roman"/>
          <w:szCs w:val="24"/>
        </w:rPr>
        <w:t xml:space="preserve">άρκου, δείχνοντας τον δρόμο για την αξιοποίηση τέτοιων εκτάσεων προς όφελος της τοπικής κοινωνίας και οικονομίας.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Αναμένουμε ανάλογη συνέχεια με την ίδρυση ζώνης ελεύθερου εμπορίου για επιχειρήσεις με αποκλειστικά εξαγωγικό προσανατολισμό στο πρώην στρατόπεδο </w:t>
      </w:r>
      <w:proofErr w:type="spellStart"/>
      <w:r>
        <w:rPr>
          <w:rFonts w:eastAsia="Times New Roman" w:cs="Times New Roman"/>
          <w:szCs w:val="24"/>
        </w:rPr>
        <w:t>Γκόνου</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Υπερψηφίζω τον νέο αναπτυξιακό νόμο ως ένα εργαλείο που φιλοδοξεί να αλλάξει το παραγωγικό μοντέλο της χώρας και να κάνει την Ελλάδα πηγή προόδου και τους Έλληνες παράδειγμα προκοπής.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B1533" w:rsidRDefault="00F93039">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545A79">
        <w:rPr>
          <w:rFonts w:eastAsia="Times New Roman" w:cs="Times New Roman"/>
          <w:b/>
          <w:szCs w:val="24"/>
        </w:rPr>
        <w:t>ΠΡΟΕΔΡΕΥΩΝ (Χαράλαμπος Αθανασίου)</w:t>
      </w:r>
      <w:r>
        <w:rPr>
          <w:rFonts w:eastAsia="Times New Roman" w:cs="Times New Roman"/>
          <w:b/>
          <w:szCs w:val="24"/>
        </w:rPr>
        <w:t xml:space="preserve">: </w:t>
      </w:r>
      <w:r w:rsidRPr="00545A79">
        <w:rPr>
          <w:rFonts w:eastAsia="Times New Roman" w:cs="Times New Roman"/>
          <w:szCs w:val="24"/>
        </w:rPr>
        <w:t xml:space="preserve">Κι εγώ σας ευχαριστώ.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κάποιες νομοτεχνικές βελτιώσεις; </w:t>
      </w:r>
    </w:p>
    <w:p w:rsidR="009B1533" w:rsidRDefault="00F93039">
      <w:pPr>
        <w:spacing w:line="600" w:lineRule="auto"/>
        <w:ind w:firstLine="720"/>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 xml:space="preserve">Ναι. </w:t>
      </w:r>
    </w:p>
    <w:p w:rsidR="009B1533" w:rsidRDefault="00F93039">
      <w:pPr>
        <w:spacing w:line="600" w:lineRule="auto"/>
        <w:ind w:firstLine="720"/>
        <w:jc w:val="both"/>
        <w:rPr>
          <w:rFonts w:eastAsia="Times New Roman" w:cs="Times New Roman"/>
          <w:szCs w:val="24"/>
        </w:rPr>
      </w:pPr>
      <w:r w:rsidRPr="00545A79">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Κύριε Μπάρκα, συγγνώμη, αλλά πρέπει να μιλήσει ο Υπουργός για τις νομοτεχνικές βελτιώσεις. για να μπορούν να τις επεξεργαστούν οι συνάδελφοι.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9B1533" w:rsidRDefault="00F93039">
      <w:pPr>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Ευχαριστώ, κύριε Πρόεδρε. Θα τις καταθέσω τις νομοτεχνικές, έτσι ώστε να μοιραστούν και στα κόμματα. </w:t>
      </w:r>
    </w:p>
    <w:p w:rsidR="009B1533" w:rsidRDefault="00F93039">
      <w:pPr>
        <w:spacing w:line="600" w:lineRule="auto"/>
        <w:ind w:firstLine="720"/>
        <w:jc w:val="both"/>
        <w:rPr>
          <w:rFonts w:eastAsia="Times New Roman" w:cs="Times New Roman"/>
          <w:szCs w:val="24"/>
        </w:rPr>
      </w:pPr>
      <w:r>
        <w:rPr>
          <w:rFonts w:eastAsia="Times New Roman"/>
          <w:bCs/>
          <w:color w:val="111111"/>
          <w:szCs w:val="24"/>
        </w:rPr>
        <w:t xml:space="preserve">Στο πρώτο άρθρο, επαναλαμβάνω, είναι </w:t>
      </w:r>
      <w:r>
        <w:rPr>
          <w:rFonts w:eastAsia="Times New Roman" w:cs="Times New Roman"/>
          <w:szCs w:val="24"/>
        </w:rPr>
        <w:t xml:space="preserve">για το θέμα της </w:t>
      </w:r>
      <w:proofErr w:type="spellStart"/>
      <w:r>
        <w:rPr>
          <w:rFonts w:eastAsia="Times New Roman" w:cs="Times New Roman"/>
          <w:szCs w:val="24"/>
        </w:rPr>
        <w:t>αγροδιατροφής</w:t>
      </w:r>
      <w:proofErr w:type="spellEnd"/>
      <w:r>
        <w:rPr>
          <w:rFonts w:eastAsia="Times New Roman" w:cs="Times New Roman"/>
          <w:szCs w:val="24"/>
        </w:rPr>
        <w:t xml:space="preserve"> για τις ατομικές επιχειρήσεις ως 200.000 ευρώ.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 δεύτερο</w:t>
      </w:r>
      <w:r w:rsidR="00360AD7">
        <w:rPr>
          <w:rFonts w:eastAsia="Times New Roman" w:cs="Times New Roman"/>
          <w:szCs w:val="24"/>
        </w:rPr>
        <w:t>,</w:t>
      </w:r>
      <w:r>
        <w:rPr>
          <w:rFonts w:eastAsia="Times New Roman" w:cs="Times New Roman"/>
          <w:szCs w:val="24"/>
        </w:rPr>
        <w:t xml:space="preserve"> είναι για τις ατομικές επιχειρήσεις για καταγραφή σε ιδιαίτερο χώρο του βιβλίου εσόδων</w:t>
      </w:r>
      <w:r w:rsidR="00953F70">
        <w:rPr>
          <w:rFonts w:eastAsia="Times New Roman" w:cs="Times New Roman"/>
          <w:szCs w:val="24"/>
        </w:rPr>
        <w:t xml:space="preserve"> </w:t>
      </w:r>
      <w:r>
        <w:rPr>
          <w:rFonts w:eastAsia="Times New Roman" w:cs="Times New Roman"/>
          <w:szCs w:val="24"/>
        </w:rPr>
        <w:t>-</w:t>
      </w:r>
      <w:r w:rsidR="00953F70">
        <w:rPr>
          <w:rFonts w:eastAsia="Times New Roman" w:cs="Times New Roman"/>
          <w:szCs w:val="24"/>
        </w:rPr>
        <w:t xml:space="preserve"> </w:t>
      </w:r>
      <w:r>
        <w:rPr>
          <w:rFonts w:eastAsia="Times New Roman" w:cs="Times New Roman"/>
          <w:szCs w:val="24"/>
        </w:rPr>
        <w:t xml:space="preserve">εξόδων, σχετικά με την ίδια συμμετοχή της επιχείρησης. Ήταν ένα κενό που είχε ταλαιπωρήσει πολλές ατομικές επιχειρήσεις.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Το τρίτο άρθρο</w:t>
      </w:r>
      <w:r w:rsidR="00360AD7">
        <w:rPr>
          <w:rFonts w:eastAsia="Times New Roman" w:cs="Times New Roman"/>
          <w:szCs w:val="24"/>
        </w:rPr>
        <w:t>,</w:t>
      </w:r>
      <w:r>
        <w:rPr>
          <w:rFonts w:eastAsia="Times New Roman" w:cs="Times New Roman"/>
          <w:szCs w:val="24"/>
        </w:rPr>
        <w:t xml:space="preserve"> μας δίνει τη δυνατότητα να κατανέμουμε ισομερώς σε όλες τις περιφέρειες τα ποσά, έτσι ώστε όλες οι περιφέρειες να πάρουν αυτό που τους αντιστοιχεί. Με τον τρόπο αυτό, δεν θα έχουμε μία περιφέρεια να λαμβάνει από τον αναπτυξιακό νόμο μεγαλύτερο ποσό και άλλη μικρότερο ποσό. Εμείς στη Νέα Δημοκρατία, την Κυβέρνηση, πιστεύουμε στην ισότιμη και ισόρροπη ανάπτυξη.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τις μικρές, μεσαίες και μεγάλες επιχειρήσεις. Και εκεί θα υπάρχει κατανομή, έτσι ώστε να μην έχουμε τις μεσαίες ή μεγάλες επιχειρήσεις να λαμβάνουν μεγαλύτερο ποσοστό από ό,τι οι μικρές και οι πολύ μικρές.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τέταρτο άρθρο</w:t>
      </w:r>
      <w:r w:rsidR="00360AD7">
        <w:rPr>
          <w:rFonts w:eastAsia="Times New Roman" w:cs="Times New Roman"/>
          <w:szCs w:val="24"/>
        </w:rPr>
        <w:t>,</w:t>
      </w:r>
      <w:r>
        <w:rPr>
          <w:rFonts w:eastAsia="Times New Roman" w:cs="Times New Roman"/>
          <w:szCs w:val="24"/>
        </w:rPr>
        <w:t xml:space="preserve"> είναι η δυνατότητα για τις ζώνες </w:t>
      </w:r>
      <w:proofErr w:type="spellStart"/>
      <w:r>
        <w:rPr>
          <w:rFonts w:eastAsia="Times New Roman" w:cs="Times New Roman"/>
          <w:szCs w:val="24"/>
        </w:rPr>
        <w:t>απολιγνιτοποίησης</w:t>
      </w:r>
      <w:proofErr w:type="spellEnd"/>
      <w:r>
        <w:rPr>
          <w:rFonts w:eastAsia="Times New Roman" w:cs="Times New Roman"/>
          <w:szCs w:val="24"/>
        </w:rPr>
        <w:t xml:space="preserve">, δηλαδή Φλώρινα, Κοζάνη και Μεγαλόπολη, να λάβουν ιδιαίτερη ενίσχυση και πριμοδότηση στα επενδυτικά τους σχέδια. Είναι η δίκαιη αναπτυξιακή μετάβαση, που την έχουμε βάλει πολύ ψηλά και είναι μια μεγάλη πρόκληση του Πρωθυπουργού μας και της Ελλάδας.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Με το πέμπτο άρθρο -νομίζω για πρώτη φορά και είμαστε όλοι περήφανοι- δίνουμε ιδιαίτερη στήριξη στη Θράκη. Ιδιαίτερα ο Νομός Έβρου θα λάβει πριμοδότηση κατά 10% στη βαθμολογία των επενδυτικών σχεδίων, πέραν των τριάντα χιλιομέτρων που καταλαμβάνεται πλήρως, και δίνει τη </w:t>
      </w:r>
      <w:r>
        <w:rPr>
          <w:rFonts w:eastAsia="Times New Roman" w:cs="Times New Roman"/>
          <w:szCs w:val="24"/>
        </w:rPr>
        <w:lastRenderedPageBreak/>
        <w:t xml:space="preserve">δυνατότητα να πάρει το 100% του χάρτη, και στον Έβρο θα έχουμε και στις μεσαίες επιχειρήσεις επιχορήγηση. </w:t>
      </w:r>
    </w:p>
    <w:p w:rsidR="005B5C2F" w:rsidRDefault="00144DBB">
      <w:pPr>
        <w:spacing w:line="600" w:lineRule="auto"/>
        <w:ind w:firstLine="720"/>
        <w:jc w:val="both"/>
        <w:rPr>
          <w:rFonts w:eastAsia="Times New Roman" w:cs="Times New Roman"/>
          <w:szCs w:val="24"/>
        </w:rPr>
      </w:pPr>
      <w:r>
        <w:rPr>
          <w:rFonts w:eastAsia="Times New Roman" w:cs="Times New Roman"/>
          <w:szCs w:val="24"/>
        </w:rPr>
        <w:t>Ταυτόχρονα</w:t>
      </w:r>
      <w:r w:rsidRPr="00DE48F6">
        <w:rPr>
          <w:rFonts w:eastAsia="Times New Roman" w:cs="Times New Roman"/>
          <w:szCs w:val="24"/>
        </w:rPr>
        <w:t>,</w:t>
      </w:r>
      <w:r>
        <w:rPr>
          <w:rFonts w:eastAsia="Times New Roman" w:cs="Times New Roman"/>
          <w:szCs w:val="24"/>
        </w:rPr>
        <w:t xml:space="preserve"> και στις άλλες δύο περιφερειακές ενότητες, δηλαδή Ροδόπης και Ξάνθης, θα λάβουν και σε αυτές </w:t>
      </w:r>
      <w:proofErr w:type="spellStart"/>
      <w:r>
        <w:rPr>
          <w:rFonts w:eastAsia="Times New Roman" w:cs="Times New Roman"/>
          <w:szCs w:val="24"/>
        </w:rPr>
        <w:t>μοριοδότηση</w:t>
      </w:r>
      <w:proofErr w:type="spellEnd"/>
      <w:r>
        <w:rPr>
          <w:rFonts w:eastAsia="Times New Roman" w:cs="Times New Roman"/>
          <w:szCs w:val="24"/>
        </w:rPr>
        <w:t xml:space="preserve"> για τα επενδυτικά σχέδια και θα λάβουν επίσης ένα ποσοστό επιχορήγησης οι μεσαίες επιχειρήσεις. Θεωρούμε ότι αυτό είναι πολύ σπουδαίο</w:t>
      </w:r>
      <w:r w:rsidR="00360AD7">
        <w:rPr>
          <w:rFonts w:eastAsia="Times New Roman" w:cs="Times New Roman"/>
          <w:szCs w:val="24"/>
        </w:rPr>
        <w:t>,</w:t>
      </w:r>
      <w:r>
        <w:rPr>
          <w:rFonts w:eastAsia="Times New Roman" w:cs="Times New Roman"/>
          <w:szCs w:val="24"/>
        </w:rPr>
        <w:t xml:space="preserve"> διότι έτσι θα π</w:t>
      </w:r>
      <w:r>
        <w:rPr>
          <w:rFonts w:eastAsia="Times New Roman" w:cs="Times New Roman"/>
          <w:szCs w:val="24"/>
        </w:rPr>
        <w:t xml:space="preserve">ροωθήσουμε επενδυτικά σχέδια προς την περιοχή της Θράκης.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 άρθρο 6</w:t>
      </w:r>
      <w:r w:rsidR="00360AD7">
        <w:rPr>
          <w:rFonts w:eastAsia="Times New Roman" w:cs="Times New Roman"/>
          <w:szCs w:val="24"/>
        </w:rPr>
        <w:t>,</w:t>
      </w:r>
      <w:r>
        <w:rPr>
          <w:rFonts w:eastAsia="Times New Roman" w:cs="Times New Roman"/>
          <w:szCs w:val="24"/>
        </w:rPr>
        <w:t xml:space="preserve"> δίνεται η δυνατότητα στις επιχειρήσεις που μπαίνουν στις βιομηχανικές περιοχές να πάρουν τα ανάλογα κίνητρα. Εδώ για πρώτη φορά, επίσης, βάζουμε τα εκκοκκιστήρια, ένα μεγάλο θέμα που απασχολεί την παραγωγή στην πατρίδα μας. Και αυτό εδώ θα πρέπει να πούμε ότι ήταν μια διεκδίκηση-αίτημα του κ. Λιβανού Υπουργού Αγροτικής Ανάπτυξης μετά από συζήτηση. Αφήνοντας βεβαίως και το θέμα της κοινοποίησης στην Ευρώπη, θα συμπεριλάβουμε και τα εκκοκκιστήρια.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 άρθρο 8</w:t>
      </w:r>
      <w:r w:rsidR="00360AD7">
        <w:rPr>
          <w:rFonts w:eastAsia="Times New Roman" w:cs="Times New Roman"/>
          <w:szCs w:val="24"/>
        </w:rPr>
        <w:t>,</w:t>
      </w:r>
      <w:r>
        <w:rPr>
          <w:rFonts w:eastAsia="Times New Roman" w:cs="Times New Roman"/>
          <w:szCs w:val="24"/>
        </w:rPr>
        <w:t xml:space="preserve"> δίνουμε τη δυνατότητα, όπως είπαμε, στα μη κύρια τουριστικά καταλύματα, εφόσον το επιθυμούν, να μπορούν να αναβαθμίζονται σε κατηγορία τριών τουλάχιστον αστέρων.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Ολοκληρώνοντας, δίνουμε το δικαίωμα στα επενδυτικά σχέδια του καταδυτικού τουρισμού να συμπεριληφθούν στον αναπτυξιακό νόμο. Και </w:t>
      </w:r>
      <w:r>
        <w:rPr>
          <w:rFonts w:eastAsia="Times New Roman" w:cs="Times New Roman"/>
          <w:szCs w:val="24"/>
        </w:rPr>
        <w:lastRenderedPageBreak/>
        <w:t xml:space="preserve">κλείνουμε με τις επιχειρήσεις τεχνικών δοκιμών και αναλύσεων μόνο όμως ως προς το καθεστώς </w:t>
      </w:r>
      <w:r w:rsidR="00360AD7">
        <w:rPr>
          <w:rFonts w:eastAsia="Times New Roman" w:cs="Times New Roman"/>
          <w:szCs w:val="24"/>
        </w:rPr>
        <w:t>έ</w:t>
      </w:r>
      <w:r>
        <w:rPr>
          <w:rFonts w:eastAsia="Times New Roman" w:cs="Times New Roman"/>
          <w:szCs w:val="24"/>
        </w:rPr>
        <w:t xml:space="preserve">ρευνα και </w:t>
      </w:r>
      <w:r w:rsidR="00360AD7">
        <w:rPr>
          <w:rFonts w:eastAsia="Times New Roman" w:cs="Times New Roman"/>
          <w:szCs w:val="24"/>
        </w:rPr>
        <w:t>κ</w:t>
      </w:r>
      <w:r>
        <w:rPr>
          <w:rFonts w:eastAsia="Times New Roman" w:cs="Times New Roman"/>
          <w:szCs w:val="24"/>
        </w:rPr>
        <w:t xml:space="preserve">αινοτομία. Εκεί θα μπορούν να υπάγονται σε περίπτωση που κάνουν ερευνητική δουλειά και δουλειά καινοτομίας.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00DE405B">
        <w:rPr>
          <w:rFonts w:eastAsia="Times New Roman" w:cs="Times New Roman"/>
          <w:szCs w:val="24"/>
        </w:rPr>
        <w:t xml:space="preserve">Αναπληρωτής Υπουργός </w:t>
      </w:r>
      <w:r>
        <w:rPr>
          <w:rFonts w:eastAsia="Times New Roman" w:cs="Times New Roman"/>
          <w:szCs w:val="24"/>
        </w:rPr>
        <w:t>Ανάπτυξης και Επενδύσεων κ. Νικόλαος Παπαθανάσης, καταθέτει για τα Πρακτικά τις προαναφερθείσες νομοτεχνικές βελτιώσεις, οι οποίες έχουν ως εξής:</w:t>
      </w:r>
    </w:p>
    <w:p w:rsidR="009B1533" w:rsidRPr="00360AD7" w:rsidRDefault="00360AD7">
      <w:pPr>
        <w:spacing w:line="600" w:lineRule="auto"/>
        <w:jc w:val="center"/>
        <w:rPr>
          <w:rFonts w:eastAsia="Times New Roman" w:cs="Times New Roman"/>
          <w:color w:val="FF0000"/>
          <w:szCs w:val="24"/>
        </w:rPr>
      </w:pPr>
      <w:r w:rsidRPr="00360AD7">
        <w:rPr>
          <w:rFonts w:eastAsia="Times New Roman" w:cs="Times New Roman"/>
          <w:color w:val="FF0000"/>
          <w:szCs w:val="24"/>
        </w:rPr>
        <w:t>(ΑΛΛΑΓΗ ΣΕΛΙΔΑΣ)</w:t>
      </w:r>
    </w:p>
    <w:p w:rsidR="009B1533" w:rsidRPr="00C9665A" w:rsidRDefault="00360AD7">
      <w:pPr>
        <w:spacing w:line="600" w:lineRule="auto"/>
        <w:jc w:val="center"/>
        <w:rPr>
          <w:rFonts w:eastAsia="Times New Roman" w:cs="Times New Roman"/>
          <w:color w:val="C00000"/>
          <w:szCs w:val="24"/>
        </w:rPr>
      </w:pPr>
      <w:r w:rsidRPr="00C9665A">
        <w:rPr>
          <w:rFonts w:eastAsia="Times New Roman" w:cs="Times New Roman"/>
          <w:color w:val="C00000"/>
          <w:szCs w:val="24"/>
        </w:rPr>
        <w:t>(Να μπουν οι σελίδες 320 έως 322</w:t>
      </w:r>
      <w:r w:rsidR="00C9665A">
        <w:rPr>
          <w:rFonts w:eastAsia="Times New Roman" w:cs="Times New Roman"/>
          <w:color w:val="C00000"/>
          <w:szCs w:val="24"/>
        </w:rPr>
        <w:t>)</w:t>
      </w:r>
    </w:p>
    <w:p w:rsidR="009B1533" w:rsidRPr="00360AD7" w:rsidRDefault="00360AD7">
      <w:pPr>
        <w:spacing w:line="600" w:lineRule="auto"/>
        <w:jc w:val="center"/>
        <w:rPr>
          <w:rFonts w:eastAsia="Times New Roman" w:cs="Times New Roman"/>
          <w:color w:val="FF0000"/>
          <w:szCs w:val="24"/>
        </w:rPr>
      </w:pPr>
      <w:r w:rsidRPr="00360AD7">
        <w:rPr>
          <w:rFonts w:eastAsia="Times New Roman" w:cs="Times New Roman"/>
          <w:color w:val="FF0000"/>
          <w:szCs w:val="24"/>
        </w:rPr>
        <w:t>(ΑΛΛΑΓΗ ΣΕΛΙΔΑΣ)</w:t>
      </w:r>
    </w:p>
    <w:p w:rsidR="005B5C2F" w:rsidRDefault="00144DBB">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Παρακαλώ να διανεμηθούν.</w:t>
      </w:r>
    </w:p>
    <w:p w:rsidR="009B1533" w:rsidRDefault="00F93039">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αν έχετε απορίες, εδώ θα είναι ο Υπουργός να σας τις λύσει.</w:t>
      </w:r>
    </w:p>
    <w:p w:rsidR="009B1533" w:rsidRDefault="00F93039">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τώρα ο κ. Μπάρκας και αμέσως μετά ο κ. </w:t>
      </w:r>
      <w:proofErr w:type="spellStart"/>
      <w:r>
        <w:rPr>
          <w:rFonts w:eastAsia="Times New Roman"/>
          <w:color w:val="212121"/>
          <w:szCs w:val="24"/>
          <w:shd w:val="clear" w:color="auto" w:fill="FFFFFF"/>
        </w:rPr>
        <w:t>Τσαβδαρίδης</w:t>
      </w:r>
      <w:proofErr w:type="spellEnd"/>
      <w:r>
        <w:rPr>
          <w:rFonts w:eastAsia="Times New Roman"/>
          <w:color w:val="212121"/>
          <w:szCs w:val="24"/>
          <w:shd w:val="clear" w:color="auto" w:fill="FFFFFF"/>
        </w:rPr>
        <w:t>.</w:t>
      </w:r>
    </w:p>
    <w:p w:rsidR="009B1533" w:rsidRDefault="00F93039">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ΜΠΑΡΚΑΣ: </w:t>
      </w:r>
      <w:r>
        <w:rPr>
          <w:rFonts w:eastAsia="Times New Roman"/>
          <w:color w:val="212121"/>
          <w:szCs w:val="24"/>
          <w:shd w:val="clear" w:color="auto" w:fill="FFFFFF"/>
        </w:rPr>
        <w:t>Ευχαριστώ, κύριε Πρόεδρε.</w:t>
      </w:r>
    </w:p>
    <w:p w:rsidR="009B1533" w:rsidRDefault="00F93039">
      <w:pPr>
        <w:tabs>
          <w:tab w:val="left" w:pos="1791"/>
        </w:tabs>
        <w:spacing w:line="600" w:lineRule="auto"/>
        <w:ind w:firstLine="720"/>
        <w:jc w:val="both"/>
        <w:rPr>
          <w:rFonts w:eastAsia="Times New Roman" w:cs="Times New Roman"/>
          <w:szCs w:val="24"/>
        </w:rPr>
      </w:pPr>
      <w:r>
        <w:rPr>
          <w:rFonts w:eastAsia="Times New Roman"/>
          <w:color w:val="212121"/>
          <w:szCs w:val="24"/>
          <w:shd w:val="clear" w:color="auto" w:fill="FFFFFF"/>
        </w:rPr>
        <w:t xml:space="preserve">Μιας και είναι και </w:t>
      </w:r>
      <w:r>
        <w:rPr>
          <w:rFonts w:eastAsia="Times New Roman" w:cs="Times New Roman"/>
          <w:szCs w:val="24"/>
        </w:rPr>
        <w:t xml:space="preserve">ο Υπουργός εδώ και είχα την τιμή κατά τη διάρκεια της συζήτησης πρότασης μομφής τις προηγούμενες μέρες να με συμπεριλάβει </w:t>
      </w:r>
      <w:r>
        <w:rPr>
          <w:rFonts w:eastAsia="Times New Roman" w:cs="Times New Roman"/>
          <w:szCs w:val="24"/>
        </w:rPr>
        <w:lastRenderedPageBreak/>
        <w:t xml:space="preserve">κατά το ήμισυ στην ομιλία του, να του πω ότι ναι, θίασος είστε! Ένας θίασος ο οποίος αποτελείται από ένα συνονθύλευμα ανθρώπων οι οποίοι </w:t>
      </w:r>
      <w:proofErr w:type="spellStart"/>
      <w:r>
        <w:rPr>
          <w:rFonts w:eastAsia="Times New Roman" w:cs="Times New Roman"/>
          <w:szCs w:val="24"/>
        </w:rPr>
        <w:t>πρόσκεινται</w:t>
      </w:r>
      <w:proofErr w:type="spellEnd"/>
      <w:r>
        <w:rPr>
          <w:rFonts w:eastAsia="Times New Roman" w:cs="Times New Roman"/>
          <w:szCs w:val="24"/>
        </w:rPr>
        <w:t xml:space="preserve">, όχι στη Νέα Δημοκρατία αλλά στον Κυριάκο Μητσοτάκη και δυστυχώς, αυτή τη στιγμή μόνο σήψη και δυσοσμία αποπνέετε. Καθημερινά έρχονται στο φως πράγματα τα οποία δεν βοηθάνε την δημοκρατία να πάει παρακάτω. Είστε μπλεγμένοι σε πολλά. Είναι επιλογή σας, είναι και επιλογή όμως της δημοκρατίας, του δημοκρατικού πολιτεύματος να υπερασπιστεί τη Βουλή, την κυβέρνηση, την χώρα, τους Έλληνες και τις Ελληνίδες οι οποίοι είναι συνεχώς έξω από οποιαδήποτε πολιτική σας κατεύθυνση.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με τον κίνδυνο να με διακόψει ο Πρόεδρος επειδή μιλάω εκτός θέματος, να πω ότι ο αναπτυξιακός νόμος προφανώς και πρέπει να έχει αναφορά σε ποιους αναφέρεται. Σε ποιους ανθρώπους έχει αναφορά ένας αναπτυξιακός νόμος; Ξέρετε οι αναπτυξιακοί νόμοι της χώρας δεν μπορεί να είναι πέρα και έξω από την πραγματικότητα την οποία περνάει η χώρα μας.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Πού βρισκόμαστε αυτή στιγμή, αγαπητοί Βουλευτές της κυβερνητικής πλειοψηφίας; Βρισκόμαστε μπροστά σε πολλαπλές κρίσεις. Ενεργειακή κρίση: Δεν κάνετε απολύτως τίποτα για την ενεργειακή κρίση και θα πω μετά ορισμένα στοιχεία. Κρίση υγείας: Είμαστε πρωταθλητές στις απώλειες των συνανθρώπων μας. </w:t>
      </w:r>
      <w:r w:rsidR="00953F70">
        <w:rPr>
          <w:rFonts w:eastAsia="Times New Roman" w:cs="Times New Roman"/>
          <w:szCs w:val="24"/>
        </w:rPr>
        <w:t>Σας, μας</w:t>
      </w:r>
      <w:r>
        <w:rPr>
          <w:rFonts w:eastAsia="Times New Roman" w:cs="Times New Roman"/>
          <w:szCs w:val="24"/>
        </w:rPr>
        <w:t xml:space="preserve"> έχει γίνει συνήθεια να χάνουμε εκατό ανθρώπους την ημέρα, γιατί εμείς λέμε ότι αυτό αφορά τη δική σας πολιτική και το τι δεν </w:t>
      </w:r>
      <w:r>
        <w:rPr>
          <w:rFonts w:eastAsia="Times New Roman" w:cs="Times New Roman"/>
          <w:szCs w:val="24"/>
        </w:rPr>
        <w:lastRenderedPageBreak/>
        <w:t xml:space="preserve">κάνατε για να προστατεύσετε την κοινωνία από την απώλεια. Και προφανώς είμαστε μπροστά σε μια οικονομική κρίση την οποία πολύ γλαφυρά περιέγραψε ο Υπουργός Οικονομικών ο κ. Σταϊκούρας ο οποίος είπε πολύ σοβαρά πράγματα.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Τι είπε; Είπε ότι όλες οι πολιτικές της Νέας Δημοκρατίας μέχρι τώρα δεν είχαν κα</w:t>
      </w:r>
      <w:r w:rsidR="007401BC">
        <w:rPr>
          <w:rFonts w:eastAsia="Times New Roman" w:cs="Times New Roman"/>
          <w:szCs w:val="24"/>
        </w:rPr>
        <w:t>μ</w:t>
      </w:r>
      <w:r>
        <w:rPr>
          <w:rFonts w:eastAsia="Times New Roman" w:cs="Times New Roman"/>
          <w:szCs w:val="24"/>
        </w:rPr>
        <w:t xml:space="preserve">μία αναφορά αναπτυξιακή. Καθίστε, κύριε </w:t>
      </w:r>
      <w:proofErr w:type="spellStart"/>
      <w:r>
        <w:rPr>
          <w:rFonts w:eastAsia="Times New Roman" w:cs="Times New Roman"/>
          <w:szCs w:val="24"/>
        </w:rPr>
        <w:t>Κούβελα</w:t>
      </w:r>
      <w:proofErr w:type="spellEnd"/>
      <w:r>
        <w:rPr>
          <w:rFonts w:eastAsia="Times New Roman" w:cs="Times New Roman"/>
          <w:szCs w:val="24"/>
        </w:rPr>
        <w:t xml:space="preserve">, επειδή αναφερθήκατε στην Πρέβεζα και επειδή ξέρω ότι έχετε σχέση με την Πρέβεζα, να σας πω εγώ τι αναφορές αναπτυξιακές γίνονται στην Πρέβεζα, σε σχέση με την αγαπημένη σας και αγαπημένη μας Θεσσαλονίκη.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Προφανώς η Κυβέρνηση δεν κάνει απολύτως τίποτα. Έρχομαι να αναφερθώ σε ορισμένα ζητήματα του αναπτυξιακού νόμου.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να με ακούτε. Κύριε </w:t>
      </w:r>
      <w:proofErr w:type="spellStart"/>
      <w:r>
        <w:rPr>
          <w:rFonts w:eastAsia="Times New Roman" w:cs="Times New Roman"/>
          <w:szCs w:val="24"/>
        </w:rPr>
        <w:t>Κούβελα</w:t>
      </w:r>
      <w:proofErr w:type="spellEnd"/>
      <w:r>
        <w:rPr>
          <w:rFonts w:eastAsia="Times New Roman" w:cs="Times New Roman"/>
          <w:szCs w:val="24"/>
        </w:rPr>
        <w:t xml:space="preserve">, η Βουλή είναι για να ακούει ο Υπουργός τους ομιλούντες και όχι εσείς να κάνετε συνεννοήσεις για οτιδήποτε χρειάζεται στην εκλογική της περιφέρεια. Ευχαριστώ!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Κύριε Πρόεδρε, έτσι δεν λέει ο Κανονισμός;</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Συνεχίζω, λοιπόν. </w:t>
      </w:r>
    </w:p>
    <w:p w:rsidR="009B1533" w:rsidRDefault="00F93039">
      <w:pPr>
        <w:tabs>
          <w:tab w:val="left" w:pos="1791"/>
        </w:tabs>
        <w:spacing w:line="600" w:lineRule="auto"/>
        <w:ind w:firstLine="720"/>
        <w:jc w:val="both"/>
        <w:rPr>
          <w:rFonts w:eastAsia="Times New Roman" w:cs="Times New Roman"/>
          <w:szCs w:val="24"/>
        </w:rPr>
      </w:pPr>
      <w:proofErr w:type="spellStart"/>
      <w:r>
        <w:rPr>
          <w:rFonts w:eastAsia="Times New Roman" w:cs="Times New Roman"/>
          <w:szCs w:val="24"/>
        </w:rPr>
        <w:t>Αγροτοδιατροφικός</w:t>
      </w:r>
      <w:proofErr w:type="spellEnd"/>
      <w:r>
        <w:rPr>
          <w:rFonts w:eastAsia="Times New Roman" w:cs="Times New Roman"/>
          <w:szCs w:val="24"/>
        </w:rPr>
        <w:t xml:space="preserve"> τομέας. Πολλά για τον αγροτικά. Να σας πω ένα στοιχείο το οποίο παρουσίασε σήμερα η ΕΡΤ3 σε ρεπορτάζ της; Ο ΤΟΕΒ </w:t>
      </w:r>
      <w:r>
        <w:rPr>
          <w:rFonts w:eastAsia="Times New Roman" w:cs="Times New Roman"/>
          <w:szCs w:val="24"/>
        </w:rPr>
        <w:lastRenderedPageBreak/>
        <w:t xml:space="preserve">Πηνειού πλήρωσε το 2020 για ρεύμα 6.000 ευρώ, το 2021 πλήρωσε 27.000 ευρώ. Το ίδιο ισχύει για τον ΤΟΕΒ </w:t>
      </w:r>
      <w:proofErr w:type="spellStart"/>
      <w:r>
        <w:rPr>
          <w:rFonts w:eastAsia="Times New Roman" w:cs="Times New Roman"/>
          <w:szCs w:val="24"/>
        </w:rPr>
        <w:t>Καναλακίου</w:t>
      </w:r>
      <w:proofErr w:type="spellEnd"/>
      <w:r>
        <w:rPr>
          <w:rFonts w:eastAsia="Times New Roman" w:cs="Times New Roman"/>
          <w:szCs w:val="24"/>
        </w:rPr>
        <w:t>, τον ΤΟΕΒ Αχέροντα, τους ΤΟΕΒ της Πρέβεζας. Δεν έχουν τη δυνατότητα να ποτίσουν οι αγρότες το καλοκαίρι που έρχεται</w:t>
      </w:r>
      <w:r w:rsidR="007401BC">
        <w:rPr>
          <w:rFonts w:eastAsia="Times New Roman" w:cs="Times New Roman"/>
          <w:szCs w:val="24"/>
        </w:rPr>
        <w:t>,</w:t>
      </w:r>
      <w:r>
        <w:rPr>
          <w:rFonts w:eastAsia="Times New Roman" w:cs="Times New Roman"/>
          <w:szCs w:val="24"/>
        </w:rPr>
        <w:t xml:space="preserve"> γιατί δεν έχουν τη δυνατότητα να πληρώσουν το ρεύμα το οποίο τους έρχεται κάθε μήνα.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Η κρίση ενέργειας είναι παρούσα, εσείς όμως δεν κάνετε τίποτα. Ή μάλλον κάνετε. Πουλάτε </w:t>
      </w:r>
      <w:proofErr w:type="spellStart"/>
      <w:r>
        <w:rPr>
          <w:rFonts w:eastAsia="Times New Roman" w:cs="Times New Roman"/>
          <w:szCs w:val="24"/>
        </w:rPr>
        <w:t>μπιρ</w:t>
      </w:r>
      <w:proofErr w:type="spellEnd"/>
      <w:r>
        <w:rPr>
          <w:rFonts w:eastAsia="Times New Roman" w:cs="Times New Roman"/>
          <w:szCs w:val="24"/>
        </w:rPr>
        <w:t xml:space="preserve"> παρά τη ΔΕΗ, μια δημόσια επιχείρηση η οποία στήριζε τους αγρότες και τον αγροτικό τομέα. Εσείς δεν κάνετε τίποτα. Πουλάτε τον αγροτικό τομέα και μάλιστα έρχεστε και λέτε ότι: Θα δούμε σε ποια μορφή πλέον οι ΤΟΕΒ θα λειτουργούν. Θα δούμε αν το νερό πρέπει να ανήκει στην κοινωνία ή πρέπει να ελέγχεται από ιδιώτες. Οι αγρότες βρίσκονται μπροστά σε δυσκολίες. Δεν θα μπορέσουν να σπείρουν τη σοδειά τους τώρα και εσείς δεν κάνετε απολύτως τίποτα.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Εσείς οι ίδιοι έχει χαρακτηρίσει, κύριε Υπουργέ, εξ όσων γνωρίζω τις μικρομεσαίες επιχειρήσεις «ζόμπι» και ότι για να μπορέσουν να συνεχίσουν να λειτουργούν ή θα κλείσουν θα πρέπει να έρθουν σε μια συμφωνία μεταξύ τους, να συνενωθούν για να μπορέσουν να αποκτήσουν μια δυναμική. Είναι δικά σας λόγια.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Είναι δική σας αποτυχία, κύριε Υπουργέ, με τα προγράμματα ΤΕΠΙΧ, τα προγράμματα τα οποία είχαν δημιουργηθεί για να βοηθηθούν οι επιχειρήσεις </w:t>
      </w:r>
      <w:r>
        <w:rPr>
          <w:rFonts w:eastAsia="Times New Roman" w:cs="Times New Roman"/>
          <w:szCs w:val="24"/>
        </w:rPr>
        <w:lastRenderedPageBreak/>
        <w:t>μέσα στην κρίση του κορωνοϊού. Οι μικρές και πολύ μικρές επιχειρήσεις δεν κατάφεραν ποτέ να μπούνε σε ένα τραπεζικό ίδρυμα για να πάρουν την αναγκαία χρηματοδότηση. Ήταν εκτός του τραπεζικού συστήματος. Μόνο οι φίλοι σας οι μεγάλοι επιχειρηματίες κατάφεραν να πάρουν χρήματα και να κερδίσουν τη μεγαλύτερη πίτα από τα προγράμματα ΤΕΠΙΧ. Εσείς το είπατε ότι ήταν μια αποτυχία.</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Τι κάνατε για τις μικρομεσαίες επιχειρήσεις, κύριε Υπουργέ, μέσα στην πανδημία για να βοηθηθούν αυτοί οι άνθρωποι; Τώρα έρχεστε, δύο χρόνια μετά, με κλειστές τις μισές επιχειρήσεις να καταθέσετε έναν αναπτυξιακό νόμο που κα</w:t>
      </w:r>
      <w:r w:rsidR="007401BC">
        <w:rPr>
          <w:rFonts w:eastAsia="Times New Roman" w:cs="Times New Roman"/>
          <w:szCs w:val="24"/>
        </w:rPr>
        <w:t>μ</w:t>
      </w:r>
      <w:r>
        <w:rPr>
          <w:rFonts w:eastAsia="Times New Roman" w:cs="Times New Roman"/>
          <w:szCs w:val="24"/>
        </w:rPr>
        <w:t>μία σχέση και κα</w:t>
      </w:r>
      <w:r w:rsidR="007401BC">
        <w:rPr>
          <w:rFonts w:eastAsia="Times New Roman" w:cs="Times New Roman"/>
          <w:szCs w:val="24"/>
        </w:rPr>
        <w:t>μ</w:t>
      </w:r>
      <w:r>
        <w:rPr>
          <w:rFonts w:eastAsia="Times New Roman" w:cs="Times New Roman"/>
          <w:szCs w:val="24"/>
        </w:rPr>
        <w:t xml:space="preserve">μία αναφορά δεν έχει στις μικρές και πολύ μικρές επιχειρήσεις της χώρας μας που κατά τα άλλα είναι ο κορμός της ελληνικής οικονομίας; Τίποτα δεν κάνατε.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Προφανώς σας έχει γίνει, αν θέλετε, βίωμα να λέτε ότι θα φτιάξετε πολλές και καλές πληρωμένες δουλειές. Πού είναι αυτές οι δουλειές; Πού είναι οι πολλές και καλά πληρωμένες δουλειές; Σας το λέω αυτό</w:t>
      </w:r>
      <w:r w:rsidR="007401BC">
        <w:rPr>
          <w:rFonts w:eastAsia="Times New Roman" w:cs="Times New Roman"/>
          <w:szCs w:val="24"/>
        </w:rPr>
        <w:t>,</w:t>
      </w:r>
      <w:r>
        <w:rPr>
          <w:rFonts w:eastAsia="Times New Roman" w:cs="Times New Roman"/>
          <w:szCs w:val="24"/>
        </w:rPr>
        <w:t xml:space="preserve"> γιατί σύμφωνα με τα στοιχεία της </w:t>
      </w:r>
      <w:r w:rsidR="007401BC">
        <w:rPr>
          <w:rFonts w:eastAsia="Times New Roman" w:cs="Times New Roman"/>
          <w:szCs w:val="24"/>
        </w:rPr>
        <w:t>EUROSTAT</w:t>
      </w:r>
      <w:r>
        <w:rPr>
          <w:rFonts w:eastAsia="Times New Roman" w:cs="Times New Roman"/>
          <w:szCs w:val="24"/>
        </w:rPr>
        <w:t xml:space="preserve"> είμαστε πρώτοι στην ανεργία των νέων με πάνω από 40%. Είμαστε τελευταίοι όσον αφορά τον κατώτατο μισθό. Αυξήσατε τον κατώτατο μισθό 2%</w:t>
      </w:r>
      <w:r w:rsidR="007401BC">
        <w:rPr>
          <w:rFonts w:eastAsia="Times New Roman" w:cs="Times New Roman"/>
          <w:szCs w:val="24"/>
        </w:rPr>
        <w:t>,</w:t>
      </w:r>
      <w:r>
        <w:rPr>
          <w:rFonts w:eastAsia="Times New Roman" w:cs="Times New Roman"/>
          <w:szCs w:val="24"/>
        </w:rPr>
        <w:t xml:space="preserve"> και δεν ντρέπεστε όταν κερδίσατε τις εκλογές με την υπόσχεση ότι θα αυξάνεται ο κατώτατος μισθός στο διπλάσιο της ανάπτυξης. Π</w:t>
      </w:r>
      <w:r w:rsidR="007401BC">
        <w:rPr>
          <w:rFonts w:eastAsia="Times New Roman" w:cs="Times New Roman"/>
          <w:szCs w:val="24"/>
        </w:rPr>
        <w:t>ο</w:t>
      </w:r>
      <w:r>
        <w:rPr>
          <w:rFonts w:eastAsia="Times New Roman" w:cs="Times New Roman"/>
          <w:szCs w:val="24"/>
        </w:rPr>
        <w:t>τ</w:t>
      </w:r>
      <w:r w:rsidR="007401BC">
        <w:rPr>
          <w:rFonts w:eastAsia="Times New Roman" w:cs="Times New Roman"/>
          <w:szCs w:val="24"/>
        </w:rPr>
        <w:t>έ</w:t>
      </w:r>
      <w:r>
        <w:rPr>
          <w:rFonts w:eastAsia="Times New Roman" w:cs="Times New Roman"/>
          <w:szCs w:val="24"/>
        </w:rPr>
        <w:t xml:space="preserve"> δεν το κάνατε. Αυξήσατε τον κατώτατο μισθό από 1-1-2022 2% και έρχεται </w:t>
      </w:r>
      <w:r>
        <w:rPr>
          <w:rFonts w:eastAsia="Times New Roman" w:cs="Times New Roman"/>
          <w:szCs w:val="24"/>
        </w:rPr>
        <w:lastRenderedPageBreak/>
        <w:t>δέκα μέρες μετά ο Πρωθυπουργός και λέει ότι από 1</w:t>
      </w:r>
      <w:r w:rsidRPr="007401BC">
        <w:rPr>
          <w:rFonts w:eastAsia="Times New Roman" w:cs="Times New Roman"/>
          <w:szCs w:val="24"/>
          <w:vertAlign w:val="superscript"/>
        </w:rPr>
        <w:t>η</w:t>
      </w:r>
      <w:r>
        <w:rPr>
          <w:rFonts w:eastAsia="Times New Roman" w:cs="Times New Roman"/>
          <w:szCs w:val="24"/>
        </w:rPr>
        <w:t xml:space="preserve"> Μαΐου θα αυξήσουμε το κατώτατο μισθό κατά </w:t>
      </w:r>
      <w:r w:rsidR="00953F70">
        <w:rPr>
          <w:rFonts w:eastAsia="Times New Roman" w:cs="Times New Roman"/>
          <w:szCs w:val="24"/>
        </w:rPr>
        <w:t>εννέα</w:t>
      </w:r>
      <w:r>
        <w:rPr>
          <w:rFonts w:eastAsia="Times New Roman" w:cs="Times New Roman"/>
          <w:szCs w:val="24"/>
        </w:rPr>
        <w:t xml:space="preserve"> ποσοστιαίες μονάδες. Και συνεχίζετε τα ψέματα. Ο κατώτατος μισθός σύμφωνα με την πρόταση του ΣΥΡΙΖΑ πρέπει τώρα να αυξηθεί και να πάει στα 800 ευρώ</w:t>
      </w:r>
      <w:r w:rsidR="007401BC">
        <w:rPr>
          <w:rFonts w:eastAsia="Times New Roman" w:cs="Times New Roman"/>
          <w:szCs w:val="24"/>
        </w:rPr>
        <w:t>,</w:t>
      </w:r>
      <w:r>
        <w:rPr>
          <w:rFonts w:eastAsia="Times New Roman" w:cs="Times New Roman"/>
          <w:szCs w:val="24"/>
        </w:rPr>
        <w:t xml:space="preserve"> για να μπορέσουν τα νοικοκυριά και οι οικογένειες της χώρας να διαχειριστούν αυτή την οικονομική κρίση η οποία είναι παρούσα στην ελληνική οικονομία. Τίποτα δεν κάνετε για τους υπερασπιστείτε. </w:t>
      </w:r>
    </w:p>
    <w:p w:rsidR="009B1533" w:rsidRDefault="00F93039">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Ξέρετε κάτι, κύριε Υπουργέ; Επειδή υπάρχουν δημοσιεύματα τα οποία μέχρι στιγμής η Κυβέρνηση δεν τα έχει διαψεύσει, να ξέρετε ότι δεν θα δραπετεύσετε με κυβερνήσεις τύπου </w:t>
      </w:r>
      <w:proofErr w:type="spellStart"/>
      <w:r>
        <w:rPr>
          <w:rFonts w:eastAsia="Times New Roman" w:cs="Times New Roman"/>
          <w:szCs w:val="24"/>
        </w:rPr>
        <w:t>Παπαδήμου</w:t>
      </w:r>
      <w:proofErr w:type="spellEnd"/>
      <w:r>
        <w:rPr>
          <w:rFonts w:eastAsia="Times New Roman" w:cs="Times New Roman"/>
          <w:szCs w:val="24"/>
        </w:rPr>
        <w:t xml:space="preserve">, όπως αυτές εξυφαίνονται από τους φίλους σας τους Ευρωπαίους στα διάφορα φόρα ή στις μεταξύ σας συνεδριάσεις και συνεννοήσεις. </w:t>
      </w:r>
    </w:p>
    <w:p w:rsidR="009B1533" w:rsidRDefault="00F93039">
      <w:pPr>
        <w:tabs>
          <w:tab w:val="left" w:pos="1791"/>
        </w:tabs>
        <w:spacing w:line="600" w:lineRule="auto"/>
        <w:ind w:firstLine="720"/>
        <w:jc w:val="both"/>
        <w:rPr>
          <w:rFonts w:eastAsia="Times New Roman"/>
          <w:b/>
          <w:szCs w:val="24"/>
          <w:shd w:val="clear" w:color="auto" w:fill="FFFFFF"/>
        </w:rPr>
      </w:pPr>
      <w:r>
        <w:rPr>
          <w:rFonts w:eastAsia="Times New Roman" w:cs="Times New Roman"/>
          <w:szCs w:val="24"/>
        </w:rPr>
        <w:t xml:space="preserve">Η χώρα χρειάζεται εκλογές. Χρειάζεται να φύγει μια </w:t>
      </w:r>
      <w:r w:rsidR="007401BC">
        <w:rPr>
          <w:rFonts w:eastAsia="Times New Roman" w:cs="Times New Roman"/>
          <w:szCs w:val="24"/>
        </w:rPr>
        <w:t>Κ</w:t>
      </w:r>
      <w:r>
        <w:rPr>
          <w:rFonts w:eastAsia="Times New Roman" w:cs="Times New Roman"/>
          <w:szCs w:val="24"/>
        </w:rPr>
        <w:t xml:space="preserve">υβέρνηση η οποία δεν κάνει τίποτα για να βοηθήσει την ελληνική κοινωνία. Είστε απόντες και απούσες από την ελληνική κρίση.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Καθημερινά χάνονται συνάνθρωποί μας, και εσείς χαμογελάτε, δεν κάνετε τίποτα για να υπερασπιστείτε το δημόσιο σύστημα υγείας. Και τώρα έρχεστε να λέτε ότι αυτός ο αναπτυξιακός νόμος θα είναι ο τρόπος με τον οποίο η ελληνική οικονομία θα πάει μπροστά. Δυστυχώς η ελληνική οικονομία συνεχώς πηγαίνει πίσω.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Πρόεδρε, τελειώνω και ευχαριστώ για την ανοχή σας. Βλέπετε είμαι στο θέμα, οπότε δεν χρειάζεται διακοπή.</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Όχι, παρακαλώ.</w:t>
      </w:r>
    </w:p>
    <w:p w:rsidR="009B1533" w:rsidRDefault="00F93039">
      <w:pPr>
        <w:autoSpaceDE w:val="0"/>
        <w:autoSpaceDN w:val="0"/>
        <w:adjustRightInd w:val="0"/>
        <w:spacing w:line="600" w:lineRule="auto"/>
        <w:ind w:firstLine="720"/>
        <w:jc w:val="both"/>
        <w:rPr>
          <w:rFonts w:eastAsia="Times New Roman" w:cs="Times New Roman"/>
          <w:szCs w:val="24"/>
        </w:rPr>
      </w:pPr>
      <w:r w:rsidRPr="00597948">
        <w:rPr>
          <w:rFonts w:eastAsia="Times New Roman" w:cs="Times New Roman"/>
          <w:b/>
          <w:szCs w:val="24"/>
        </w:rPr>
        <w:t>ΚΩΝΣΤΑΝΤΙΝΟΣ ΜΠΑΡΚΑΣ:</w:t>
      </w:r>
      <w:r>
        <w:rPr>
          <w:rFonts w:eastAsia="Times New Roman" w:cs="Times New Roman"/>
          <w:szCs w:val="24"/>
        </w:rPr>
        <w:t xml:space="preserve"> Ευχαριστώ.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w:t>
      </w:r>
      <w:r w:rsidRPr="00357BD0">
        <w:rPr>
          <w:rFonts w:eastAsia="Times New Roman" w:cs="Times New Roman"/>
          <w:szCs w:val="24"/>
        </w:rPr>
        <w:t>,</w:t>
      </w:r>
      <w:r>
        <w:rPr>
          <w:rFonts w:eastAsia="Times New Roman" w:cs="Times New Roman"/>
          <w:szCs w:val="24"/>
        </w:rPr>
        <w:t xml:space="preserve"> η ελληνική οικονομία είναι μπροστά στις κρίσεις τις οποίες εσείς δημιουργήσατε, εσείς διαχειρίζεστε και εσείς δεν κάνετε απολύτως τίποτα για να βοηθήσετε την ελληνική οικονομία.</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B1533" w:rsidRDefault="00F9303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B1533" w:rsidRDefault="00F93039">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Cs/>
          <w:color w:val="111111"/>
          <w:szCs w:val="24"/>
        </w:rPr>
        <w:t xml:space="preserve"> Κύριε Πρόεδρε, τον λόγο.</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 Μια διευκρίνιση από τον κύριο Υπουργό.</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9B1533" w:rsidRDefault="00F93039">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Cs/>
          <w:color w:val="111111"/>
          <w:szCs w:val="24"/>
        </w:rPr>
        <w:t xml:space="preserve"> Κύριε Μπάρκα</w:t>
      </w:r>
      <w:r w:rsidR="005C6AA8">
        <w:rPr>
          <w:rFonts w:eastAsia="Times New Roman"/>
          <w:bCs/>
          <w:color w:val="111111"/>
          <w:szCs w:val="24"/>
        </w:rPr>
        <w:t>,</w:t>
      </w:r>
      <w:r>
        <w:rPr>
          <w:rFonts w:eastAsia="Times New Roman"/>
          <w:bCs/>
          <w:color w:val="111111"/>
          <w:szCs w:val="24"/>
        </w:rPr>
        <w:t xml:space="preserve"> να σας πω ότι εγώ σέβομαι όλη τη διαδικασία. Αναφέρθηκα σε εσάς και σας είπα πολιτικά επιχειρήματα. Εσείς χρησιμοποιήσατε όρους όπως «θίασος» κ.λπ.</w:t>
      </w:r>
      <w:r w:rsidR="005C6AA8">
        <w:rPr>
          <w:rFonts w:eastAsia="Times New Roman"/>
          <w:bCs/>
          <w:color w:val="111111"/>
          <w:szCs w:val="24"/>
        </w:rPr>
        <w:t>.</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lastRenderedPageBreak/>
        <w:t xml:space="preserve">Κύριε Μπάρκα, ακούστε. Διαβάστε τα χείλη μου, το ξέρω, δεν μπορείτε, αλλά </w:t>
      </w:r>
      <w:r>
        <w:rPr>
          <w:rFonts w:eastAsia="Times New Roman" w:cs="Times New Roman"/>
          <w:szCs w:val="24"/>
        </w:rPr>
        <w:t xml:space="preserve">είστε μια μεγάλη φούσκα. Αυτό είστε, μια μεγάλη φούσκα. Και αυτά που λέτε δεν έχουν καθόλου βάση. Ήσασταν μέλος της κυβέρνησης του ΣΥΡΙΖΑ και μιλάτε εδώ για την ανεργία. </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Μήπως θέλετε μιας και νοιάζεστε τόσο πολύ για τις νέες και τους νέους της Πρέβεζας</w:t>
      </w:r>
      <w:r w:rsidR="005C6AA8">
        <w:rPr>
          <w:rFonts w:eastAsia="Times New Roman" w:cs="Times New Roman"/>
          <w:szCs w:val="24"/>
        </w:rPr>
        <w:t>,</w:t>
      </w:r>
      <w:r>
        <w:rPr>
          <w:rFonts w:eastAsia="Times New Roman" w:cs="Times New Roman"/>
          <w:szCs w:val="24"/>
        </w:rPr>
        <w:t xml:space="preserve"> να δείτε πού ήταν και πού βρίσκονταν τα </w:t>
      </w:r>
      <w:r w:rsidR="005C6AA8">
        <w:rPr>
          <w:rFonts w:eastAsia="Times New Roman" w:cs="Times New Roman"/>
          <w:szCs w:val="24"/>
        </w:rPr>
        <w:t>π</w:t>
      </w:r>
      <w:r>
        <w:rPr>
          <w:rFonts w:eastAsia="Times New Roman" w:cs="Times New Roman"/>
          <w:szCs w:val="24"/>
        </w:rPr>
        <w:t>ρογράμματα την εποχή που ήσασταν εσείς μέλος της κυβέρνησης; Να σας τα θυμίσω λοιπόν</w:t>
      </w:r>
      <w:r w:rsidRPr="00357BD0">
        <w:rPr>
          <w:rFonts w:eastAsia="Times New Roman" w:cs="Times New Roman"/>
          <w:szCs w:val="24"/>
        </w:rPr>
        <w:t>,</w:t>
      </w:r>
      <w:r>
        <w:rPr>
          <w:rFonts w:eastAsia="Times New Roman" w:cs="Times New Roman"/>
          <w:szCs w:val="24"/>
        </w:rPr>
        <w:t xml:space="preserve"> γιατί </w:t>
      </w:r>
      <w:r w:rsidR="00C9665A">
        <w:rPr>
          <w:rFonts w:eastAsia="Times New Roman" w:cs="Times New Roman"/>
          <w:szCs w:val="24"/>
        </w:rPr>
        <w:t>-</w:t>
      </w:r>
      <w:r>
        <w:rPr>
          <w:rFonts w:eastAsia="Times New Roman" w:cs="Times New Roman"/>
          <w:szCs w:val="24"/>
        </w:rPr>
        <w:t>ξέρετε</w:t>
      </w:r>
      <w:r w:rsidRPr="00357BD0">
        <w:rPr>
          <w:rFonts w:eastAsia="Times New Roman" w:cs="Times New Roman"/>
          <w:szCs w:val="24"/>
        </w:rPr>
        <w:t>-</w:t>
      </w:r>
      <w:r>
        <w:rPr>
          <w:rFonts w:eastAsia="Times New Roman" w:cs="Times New Roman"/>
          <w:szCs w:val="24"/>
        </w:rPr>
        <w:t xml:space="preserve"> τα μεγάλα λόγια, τα κούφια στο τέλος της ημέρας θα πρέπει τελικά να απαντώνται από την Κυβέρνηση.</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πω, λοιπόν, για τη διάρκεια της δικής σας θητείας με στοιχεία, κύριε Μπάρκα. Εδώ είναι οι υπηρεσιακοί, πηγαίνετε να πάρετε τα στοιχεία, όχι με φούσκες και μεγάλα λόγια </w:t>
      </w:r>
      <w:r w:rsidR="00953F70">
        <w:rPr>
          <w:rFonts w:eastAsia="Times New Roman" w:cs="Times New Roman"/>
          <w:szCs w:val="24"/>
        </w:rPr>
        <w:t>-</w:t>
      </w:r>
      <w:r>
        <w:rPr>
          <w:rFonts w:eastAsia="Times New Roman" w:cs="Times New Roman"/>
          <w:szCs w:val="24"/>
        </w:rPr>
        <w:t>καταλάβατε;- και όχι με όρους «θίασος»! Σας τα επιστρέφω όλα αυτά. Αυτό μου επιβάλλει η αξιοπρέπειά μου.</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Έχουμε</w:t>
      </w:r>
      <w:r w:rsidR="005C6AA8">
        <w:rPr>
          <w:rFonts w:eastAsia="Times New Roman" w:cs="Times New Roman"/>
          <w:szCs w:val="24"/>
        </w:rPr>
        <w:t>,</w:t>
      </w:r>
      <w:r>
        <w:rPr>
          <w:rFonts w:eastAsia="Times New Roman" w:cs="Times New Roman"/>
          <w:szCs w:val="24"/>
        </w:rPr>
        <w:t xml:space="preserve"> λοιπόν</w:t>
      </w:r>
      <w:r w:rsidR="005C6AA8">
        <w:rPr>
          <w:rFonts w:eastAsia="Times New Roman" w:cs="Times New Roman"/>
          <w:szCs w:val="24"/>
        </w:rPr>
        <w:t>,</w:t>
      </w:r>
      <w:r>
        <w:rPr>
          <w:rFonts w:eastAsia="Times New Roman" w:cs="Times New Roman"/>
          <w:szCs w:val="24"/>
        </w:rPr>
        <w:t xml:space="preserve"> κατά τη δική σας διακυβέρνηση: Δημιουργήσατε </w:t>
      </w:r>
      <w:proofErr w:type="spellStart"/>
      <w:r>
        <w:rPr>
          <w:rFonts w:eastAsia="Times New Roman" w:cs="Times New Roman"/>
          <w:szCs w:val="24"/>
        </w:rPr>
        <w:t>μεσοσταθμικά</w:t>
      </w:r>
      <w:proofErr w:type="spellEnd"/>
      <w:r>
        <w:rPr>
          <w:rFonts w:eastAsia="Times New Roman" w:cs="Times New Roman"/>
          <w:szCs w:val="24"/>
        </w:rPr>
        <w:t xml:space="preserve"> οχτώ επενδύσεις στην περιοχή σας. Εμείς κατά τη δική μας διακυβέρνηση έχουμε υπαγωγή 45,2 επενδύσεων, δηλαδή, 465%. Καίγεστε τόσο πολύ για την ανεργία, για τους νέους και λέτε μεγάλα λόγια, κύριε Μπάρκα</w:t>
      </w:r>
      <w:r w:rsidR="005C6AA8">
        <w:rPr>
          <w:rFonts w:eastAsia="Times New Roman" w:cs="Times New Roman"/>
          <w:szCs w:val="24"/>
        </w:rPr>
        <w:t>,</w:t>
      </w:r>
      <w:r>
        <w:rPr>
          <w:rFonts w:eastAsia="Times New Roman" w:cs="Times New Roman"/>
          <w:szCs w:val="24"/>
        </w:rPr>
        <w:t xml:space="preserve"> και είστε νέος άνθρωπος!</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παρακάτω. Θέλετε να σας πω για το θέμα των θέσεων εργασίας; Να συγκρίνουμε την εποχή σας με την εποχή μας; Είναι ετησίως 730% επάνω. </w:t>
      </w:r>
      <w:r>
        <w:rPr>
          <w:rFonts w:eastAsia="Times New Roman" w:cs="Times New Roman"/>
          <w:szCs w:val="24"/>
        </w:rPr>
        <w:lastRenderedPageBreak/>
        <w:t>Να συνεχίσω, εάν το αντέχετε; Να σας πω για το θέμα της εφοδιαστικής αλυσίδας. Στην τύχη πιάνω θέματα. Είναι 600% επάνω. Μήπως θέλετε για τις θέσεις εργασίας; Είναι 513%. Έτσι απαντάμε εμείς στην Κυβέρνηση, κύριε Μπάρκα, όχι με μεγάλες κουβέντες και όχι με ύβρεις.</w:t>
      </w:r>
    </w:p>
    <w:p w:rsidR="009B1533" w:rsidRDefault="00F93039">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τον λόγο επί προσωπικού.</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Μπάρκα, να σας πω. Δεν υπάρχει προσωπικό τώρα εδώ.</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Πώς δεν υπάρχει, κύριε Πρόεδρε;</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Ακούστε με πρώτα. </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Εσείς είπατε για τα ζητήματα που έκανε λάθος η Κυβέρνηση και τι έκανε σωστά η προηγούμενη κυβέρνηση του ΣΥΡΙΖΑ. Ο Υπουργός απαντώντας σε αυτά, είπε ακριβώς τα αντίθετα. Προσωπικό δεν υπάρχει.</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Εάν όμως αλλοίωσε κάτι απ’ αυτά που είπατε, βεβαίως έχετε τον λόγο να το διορθώσετε. Έχουμε τέτοια περίπτωση; Εάν έχουμε, διορθώστε το. Γιατί τώρα τελευταία αμφισβητούνται οι Κανονισμοί, αμφισβητούνται όλα. Να πιάσουμε να κάνουμε καινούρ</w:t>
      </w:r>
      <w:r w:rsidR="005C6AA8">
        <w:rPr>
          <w:rFonts w:eastAsia="Times New Roman" w:cs="Times New Roman"/>
          <w:szCs w:val="24"/>
        </w:rPr>
        <w:t>γ</w:t>
      </w:r>
      <w:r>
        <w:rPr>
          <w:rFonts w:eastAsia="Times New Roman" w:cs="Times New Roman"/>
          <w:szCs w:val="24"/>
        </w:rPr>
        <w:t>ιο Κανονισμό.</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Κατά το μέρος που ενδεχομένως αλλοιώθηκε το περιεχόμενο του λόγου σας, μπορείτε να πείτε, αλλά όχι πάλι για την πολιτική.</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έχετε τον λόγο.</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Κύριε Πρόεδρε, επιτρέψτε μου.</w:t>
      </w:r>
    </w:p>
    <w:p w:rsidR="005B5C2F" w:rsidRDefault="00144D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 κύριος Υπουργός έχει μία τάση στις ομιλίες του να με συμπεριλαμβάνει είτε κατά το σύνολο είτε κατά το ήμισυ. Κα</w:t>
      </w:r>
      <w:r>
        <w:rPr>
          <w:rFonts w:eastAsia="Times New Roman" w:cs="Times New Roman"/>
          <w:szCs w:val="24"/>
        </w:rPr>
        <w:t>ι προφανώς πρέπει να του απαντάω. Πρέπει να του απαντάω για πράγματα τα οποία λέει, τα οποία υπονοεί ή τέλος πάντων λέγονται στην Ολομέλεια.</w:t>
      </w:r>
    </w:p>
    <w:p w:rsidR="005B5C2F" w:rsidRDefault="00144DBB">
      <w:pPr>
        <w:shd w:val="clear" w:color="auto" w:fill="FFFFFF"/>
        <w:spacing w:line="600" w:lineRule="auto"/>
        <w:ind w:left="-142" w:firstLine="720"/>
        <w:contextualSpacing/>
        <w:jc w:val="both"/>
        <w:rPr>
          <w:rFonts w:eastAsia="SimSun"/>
          <w:bCs/>
          <w:szCs w:val="24"/>
          <w:shd w:val="clear" w:color="auto" w:fill="FFFFFF"/>
          <w:lang w:eastAsia="zh-CN"/>
        </w:rPr>
      </w:pPr>
      <w:r>
        <w:rPr>
          <w:rFonts w:eastAsia="SimSun"/>
          <w:bCs/>
          <w:szCs w:val="24"/>
          <w:shd w:val="clear" w:color="auto" w:fill="FFFFFF"/>
          <w:lang w:eastAsia="zh-CN"/>
        </w:rPr>
        <w:t>Λέω</w:t>
      </w:r>
      <w:r w:rsidR="005C6AA8">
        <w:rPr>
          <w:rFonts w:eastAsia="SimSun"/>
          <w:bCs/>
          <w:szCs w:val="24"/>
          <w:shd w:val="clear" w:color="auto" w:fill="FFFFFF"/>
          <w:lang w:eastAsia="zh-CN"/>
        </w:rPr>
        <w:t>,</w:t>
      </w:r>
      <w:r>
        <w:rPr>
          <w:rFonts w:eastAsia="SimSun"/>
          <w:bCs/>
          <w:szCs w:val="24"/>
          <w:shd w:val="clear" w:color="auto" w:fill="FFFFFF"/>
          <w:lang w:eastAsia="zh-CN"/>
        </w:rPr>
        <w:t xml:space="preserve"> λοιπόν, κύριε Πρόεδρε, σ’ εσάς, σ’ εσάς το λέω: </w:t>
      </w:r>
      <w:r w:rsidRPr="004B6410">
        <w:rPr>
          <w:rFonts w:eastAsia="SimSun"/>
          <w:bCs/>
          <w:szCs w:val="24"/>
          <w:shd w:val="clear" w:color="auto" w:fill="FFFFFF"/>
          <w:lang w:eastAsia="zh-CN"/>
        </w:rPr>
        <w:t>Προφανώς και νιώθω μεγάλη τιμή που ήμουνα μέλος της προηγούμεν</w:t>
      </w:r>
      <w:r w:rsidRPr="004B6410">
        <w:rPr>
          <w:rFonts w:eastAsia="SimSun"/>
          <w:bCs/>
          <w:szCs w:val="24"/>
          <w:shd w:val="clear" w:color="auto" w:fill="FFFFFF"/>
          <w:lang w:eastAsia="zh-CN"/>
        </w:rPr>
        <w:t>ης κυβέρνησης για το γεγονός ότι κ</w:t>
      </w:r>
      <w:r>
        <w:rPr>
          <w:rFonts w:eastAsia="SimSun"/>
          <w:bCs/>
          <w:szCs w:val="24"/>
          <w:shd w:val="clear" w:color="auto" w:fill="FFFFFF"/>
          <w:lang w:eastAsia="zh-CN"/>
        </w:rPr>
        <w:t>αταφέραμε και νομοθετήσαμε τη δέκατη τρίτ</w:t>
      </w:r>
      <w:r w:rsidRPr="004B6410">
        <w:rPr>
          <w:rFonts w:eastAsia="SimSun"/>
          <w:bCs/>
          <w:szCs w:val="24"/>
          <w:shd w:val="clear" w:color="auto" w:fill="FFFFFF"/>
          <w:lang w:eastAsia="zh-CN"/>
        </w:rPr>
        <w:t>η σύνταξη</w:t>
      </w:r>
      <w:r>
        <w:rPr>
          <w:rFonts w:eastAsia="SimSun"/>
          <w:bCs/>
          <w:szCs w:val="24"/>
          <w:shd w:val="clear" w:color="auto" w:fill="FFFFFF"/>
          <w:lang w:eastAsia="zh-CN"/>
        </w:rPr>
        <w:t>,</w:t>
      </w:r>
      <w:r w:rsidRPr="004B6410">
        <w:rPr>
          <w:rFonts w:eastAsia="SimSun"/>
          <w:bCs/>
          <w:szCs w:val="24"/>
          <w:shd w:val="clear" w:color="auto" w:fill="FFFFFF"/>
          <w:lang w:eastAsia="zh-CN"/>
        </w:rPr>
        <w:t xml:space="preserve"> την οποία </w:t>
      </w:r>
      <w:r>
        <w:rPr>
          <w:rFonts w:eastAsia="SimSun"/>
          <w:bCs/>
          <w:szCs w:val="24"/>
          <w:shd w:val="clear" w:color="auto" w:fill="FFFFFF"/>
          <w:lang w:eastAsia="zh-CN"/>
        </w:rPr>
        <w:t>ακύρωσε</w:t>
      </w:r>
      <w:r w:rsidRPr="004B6410">
        <w:rPr>
          <w:rFonts w:eastAsia="SimSun"/>
          <w:bCs/>
          <w:szCs w:val="24"/>
          <w:shd w:val="clear" w:color="auto" w:fill="FFFFFF"/>
          <w:lang w:eastAsia="zh-CN"/>
        </w:rPr>
        <w:t xml:space="preserve"> η Κυβέρνηση του κυρίου</w:t>
      </w:r>
      <w:r>
        <w:rPr>
          <w:rFonts w:eastAsia="SimSun"/>
          <w:bCs/>
          <w:szCs w:val="24"/>
          <w:shd w:val="clear" w:color="auto" w:fill="FFFFFF"/>
          <w:lang w:eastAsia="zh-CN"/>
        </w:rPr>
        <w:t>,</w:t>
      </w:r>
      <w:r w:rsidRPr="004B6410">
        <w:rPr>
          <w:rFonts w:eastAsia="SimSun"/>
          <w:bCs/>
          <w:szCs w:val="24"/>
          <w:shd w:val="clear" w:color="auto" w:fill="FFFFFF"/>
          <w:lang w:eastAsia="zh-CN"/>
        </w:rPr>
        <w:t xml:space="preserve"> για το γεγονός ότι καταφέραμε και μειώσαμε την ανεργία</w:t>
      </w:r>
      <w:r>
        <w:rPr>
          <w:rFonts w:eastAsia="SimSun"/>
          <w:bCs/>
          <w:szCs w:val="24"/>
          <w:shd w:val="clear" w:color="auto" w:fill="FFFFFF"/>
          <w:lang w:eastAsia="zh-CN"/>
        </w:rPr>
        <w:t>, κ</w:t>
      </w:r>
      <w:r w:rsidRPr="004B6410">
        <w:rPr>
          <w:rFonts w:eastAsia="SimSun"/>
          <w:bCs/>
          <w:szCs w:val="24"/>
          <w:shd w:val="clear" w:color="auto" w:fill="FFFFFF"/>
          <w:lang w:eastAsia="zh-CN"/>
        </w:rPr>
        <w:t>ύριε Πρόεδρε</w:t>
      </w:r>
      <w:r>
        <w:rPr>
          <w:rFonts w:eastAsia="SimSun"/>
          <w:bCs/>
          <w:szCs w:val="24"/>
          <w:shd w:val="clear" w:color="auto" w:fill="FFFFFF"/>
          <w:lang w:eastAsia="zh-CN"/>
        </w:rPr>
        <w:t>,</w:t>
      </w:r>
      <w:r w:rsidRPr="004B6410">
        <w:rPr>
          <w:rFonts w:eastAsia="SimSun"/>
          <w:bCs/>
          <w:szCs w:val="24"/>
          <w:shd w:val="clear" w:color="auto" w:fill="FFFFFF"/>
          <w:lang w:eastAsia="zh-CN"/>
        </w:rPr>
        <w:t xml:space="preserve"> τη στιγμή που η Κυβέρνηση κυρίου</w:t>
      </w:r>
      <w:r>
        <w:rPr>
          <w:rFonts w:eastAsia="SimSun"/>
          <w:bCs/>
          <w:szCs w:val="24"/>
          <w:shd w:val="clear" w:color="auto" w:fill="FFFFFF"/>
          <w:lang w:eastAsia="zh-CN"/>
        </w:rPr>
        <w:t>, αν και δεν ήταν παρών τ</w:t>
      </w:r>
      <w:r>
        <w:rPr>
          <w:rFonts w:eastAsia="SimSun"/>
          <w:bCs/>
          <w:szCs w:val="24"/>
          <w:shd w:val="clear" w:color="auto" w:fill="FFFFFF"/>
          <w:lang w:eastAsia="zh-CN"/>
        </w:rPr>
        <w:t>ότε, δεν ήταν νεοδημοκράτης…</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AE2A9B">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Αυτά τώρα είναι τοποθετήσεις. Είναι αυτά που έκανε η προηγούμενη κυβέρνηση, δεν είναι επί προσωπικού. Σε αυτά νομιμοποιείται να απαντήσει ο Κοινοβουλευτικός σας Εκπρόσωπος.</w:t>
      </w:r>
      <w:r w:rsidRPr="004075C3">
        <w:rPr>
          <w:rFonts w:eastAsia="SimSun"/>
          <w:bCs/>
          <w:szCs w:val="24"/>
          <w:shd w:val="clear" w:color="auto" w:fill="FFFFFF"/>
          <w:lang w:eastAsia="zh-CN"/>
        </w:rPr>
        <w:t xml:space="preserve"> </w:t>
      </w:r>
      <w:r w:rsidRPr="004B6410">
        <w:rPr>
          <w:rFonts w:eastAsia="SimSun"/>
          <w:bCs/>
          <w:szCs w:val="24"/>
          <w:shd w:val="clear" w:color="auto" w:fill="FFFFFF"/>
          <w:lang w:eastAsia="zh-CN"/>
        </w:rPr>
        <w:t>Δεν γίνεται κάθε μέρα</w:t>
      </w:r>
      <w:r>
        <w:rPr>
          <w:rFonts w:eastAsia="SimSun"/>
          <w:bCs/>
          <w:szCs w:val="24"/>
          <w:shd w:val="clear" w:color="auto" w:fill="FFFFFF"/>
          <w:lang w:eastAsia="zh-CN"/>
        </w:rPr>
        <w:t xml:space="preserve"> να κάνουμε μάθημα τον Κανονισμό.</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AE2A9B">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Επιτρέψτε μου, κύριε Πρόεδρε. Επίσης νιώθω μεγάλη τιμή για το γεγονός ότι καταφέραμε, κύριε Πρόεδρε, </w:t>
      </w:r>
      <w:r w:rsidRPr="004B6410">
        <w:rPr>
          <w:rFonts w:eastAsia="SimSun"/>
          <w:bCs/>
          <w:szCs w:val="24"/>
          <w:shd w:val="clear" w:color="auto" w:fill="FFFFFF"/>
          <w:lang w:eastAsia="zh-CN"/>
        </w:rPr>
        <w:t xml:space="preserve">να μειώσουμε τις εκκρεμούσες συντάξεις </w:t>
      </w:r>
      <w:r>
        <w:rPr>
          <w:rFonts w:eastAsia="SimSun"/>
          <w:bCs/>
          <w:szCs w:val="24"/>
          <w:shd w:val="clear" w:color="auto" w:fill="FFFFFF"/>
          <w:lang w:eastAsia="zh-CN"/>
        </w:rPr>
        <w:t>στις εκατό χιλιάδες, ενώ η</w:t>
      </w:r>
      <w:r w:rsidRPr="004B6410">
        <w:rPr>
          <w:rFonts w:eastAsia="SimSun"/>
          <w:bCs/>
          <w:szCs w:val="24"/>
          <w:shd w:val="clear" w:color="auto" w:fill="FFFFFF"/>
          <w:lang w:eastAsia="zh-CN"/>
        </w:rPr>
        <w:t xml:space="preserve"> κυβέρνηση του κυρίου </w:t>
      </w:r>
      <w:r>
        <w:rPr>
          <w:rFonts w:eastAsia="SimSun"/>
          <w:bCs/>
          <w:szCs w:val="24"/>
          <w:shd w:val="clear" w:color="auto" w:fill="FFFFFF"/>
          <w:lang w:eastAsia="zh-CN"/>
        </w:rPr>
        <w:t>δεν έκανε απολύτως τίποτα</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Διότι</w:t>
      </w:r>
      <w:r>
        <w:rPr>
          <w:rFonts w:eastAsia="SimSun"/>
          <w:bCs/>
          <w:szCs w:val="24"/>
          <w:shd w:val="clear" w:color="auto" w:fill="FFFFFF"/>
          <w:lang w:eastAsia="zh-CN"/>
        </w:rPr>
        <w:t>,</w:t>
      </w:r>
      <w:r w:rsidRPr="004B641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4B6410">
        <w:rPr>
          <w:rFonts w:eastAsia="SimSun"/>
          <w:bCs/>
          <w:szCs w:val="24"/>
          <w:shd w:val="clear" w:color="auto" w:fill="FFFFFF"/>
          <w:lang w:eastAsia="zh-CN"/>
        </w:rPr>
        <w:t xml:space="preserve"> ο κύριος υπερασπίζεται</w:t>
      </w:r>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075C3">
        <w:rPr>
          <w:rFonts w:eastAsia="SimSun"/>
          <w:b/>
          <w:bCs/>
          <w:szCs w:val="24"/>
          <w:shd w:val="clear" w:color="auto" w:fill="FFFFFF"/>
          <w:lang w:eastAsia="zh-CN"/>
        </w:rPr>
        <w:lastRenderedPageBreak/>
        <w:t>ΔΗΜΗΤΡΙΟΣ ΚΟΥΒΕΛΑΣ:</w:t>
      </w:r>
      <w:r>
        <w:rPr>
          <w:rFonts w:eastAsia="SimSun"/>
          <w:bCs/>
          <w:szCs w:val="24"/>
          <w:shd w:val="clear" w:color="auto" w:fill="FFFFFF"/>
          <w:lang w:eastAsia="zh-CN"/>
        </w:rPr>
        <w:t xml:space="preserve"> Να προσέχει το ύφος του!</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075C3">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Μην παρεμβαίνετε, κύριε </w:t>
      </w:r>
      <w:proofErr w:type="spellStart"/>
      <w:r>
        <w:rPr>
          <w:rFonts w:eastAsia="SimSun"/>
          <w:bCs/>
          <w:szCs w:val="24"/>
          <w:shd w:val="clear" w:color="auto" w:fill="FFFFFF"/>
          <w:lang w:eastAsia="zh-CN"/>
        </w:rPr>
        <w:t>Κούβελα</w:t>
      </w:r>
      <w:proofErr w:type="spellEnd"/>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w:t>
      </w:r>
      <w:r w:rsidRPr="004B6410">
        <w:rPr>
          <w:rFonts w:eastAsia="SimSun"/>
          <w:bCs/>
          <w:szCs w:val="24"/>
          <w:shd w:val="clear" w:color="auto" w:fill="FFFFFF"/>
          <w:lang w:eastAsia="zh-CN"/>
        </w:rPr>
        <w:t>Σας παρακαλώ</w:t>
      </w:r>
      <w:r>
        <w:rPr>
          <w:rFonts w:eastAsia="SimSun"/>
          <w:bCs/>
          <w:szCs w:val="24"/>
          <w:shd w:val="clear" w:color="auto" w:fill="FFFFFF"/>
          <w:lang w:eastAsia="zh-CN"/>
        </w:rPr>
        <w:t>,</w:t>
      </w:r>
      <w:r w:rsidRPr="004B6410">
        <w:rPr>
          <w:rFonts w:eastAsia="SimSun"/>
          <w:bCs/>
          <w:szCs w:val="24"/>
          <w:shd w:val="clear" w:color="auto" w:fill="FFFFFF"/>
          <w:lang w:eastAsia="zh-CN"/>
        </w:rPr>
        <w:t xml:space="preserve"> κύριε</w:t>
      </w:r>
      <w:r>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Pr>
          <w:rFonts w:eastAsia="SimSun"/>
          <w:bCs/>
          <w:szCs w:val="24"/>
          <w:shd w:val="clear" w:color="auto" w:fill="FFFFFF"/>
          <w:lang w:eastAsia="zh-CN"/>
        </w:rPr>
        <w:t xml:space="preserve">Δεν είναι κύριος; Είναι κύριος, τι είναι; </w:t>
      </w:r>
      <w:r w:rsidRPr="004B6410">
        <w:rPr>
          <w:rFonts w:eastAsia="SimSun"/>
          <w:bCs/>
          <w:szCs w:val="24"/>
          <w:shd w:val="clear" w:color="auto" w:fill="FFFFFF"/>
          <w:lang w:eastAsia="zh-CN"/>
        </w:rPr>
        <w:t xml:space="preserve">Ο κύριος </w:t>
      </w:r>
      <w:r>
        <w:rPr>
          <w:rFonts w:eastAsia="SimSun"/>
          <w:bCs/>
          <w:szCs w:val="24"/>
          <w:shd w:val="clear" w:color="auto" w:fill="FFFFFF"/>
          <w:lang w:eastAsia="zh-CN"/>
        </w:rPr>
        <w:t xml:space="preserve">λέω. Δεν είναι κύριος; Δεν κατάλαβα, κύριε </w:t>
      </w:r>
      <w:proofErr w:type="spellStart"/>
      <w:r>
        <w:rPr>
          <w:rFonts w:eastAsia="SimSun"/>
          <w:bCs/>
          <w:szCs w:val="24"/>
          <w:shd w:val="clear" w:color="auto" w:fill="FFFFFF"/>
          <w:lang w:eastAsia="zh-CN"/>
        </w:rPr>
        <w:t>Κούβελα</w:t>
      </w:r>
      <w:proofErr w:type="spellEnd"/>
      <w:r>
        <w:rPr>
          <w:rFonts w:eastAsia="SimSun"/>
          <w:bCs/>
          <w:szCs w:val="24"/>
          <w:shd w:val="clear" w:color="auto" w:fill="FFFFFF"/>
          <w:lang w:eastAsia="zh-CN"/>
        </w:rPr>
        <w:t>, ποιο ύφος θέλετε να έχω δηλαδή; Ο κύριος λέω, ποιο ύφος;</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C27EB6">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Κύριε Μπάρκα, ζητήσατε τον λόγο για μισό λεπτό επί προσωπικού. Ο κύριος Κοινοβουλευτικός Εκπρόσωπός σας θα απαντήσει επί της ουσίας.</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w:t>
      </w:r>
      <w:r w:rsidRPr="004B6410">
        <w:rPr>
          <w:rFonts w:eastAsia="SimSun"/>
          <w:bCs/>
          <w:szCs w:val="24"/>
          <w:shd w:val="clear" w:color="auto" w:fill="FFFFFF"/>
          <w:lang w:eastAsia="zh-CN"/>
        </w:rPr>
        <w:t>Ο κύριος</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λοιπόν</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θεωρεί </w:t>
      </w:r>
      <w:r>
        <w:rPr>
          <w:rFonts w:eastAsia="SimSun"/>
          <w:bCs/>
          <w:szCs w:val="24"/>
          <w:shd w:val="clear" w:color="auto" w:fill="FFFFFF"/>
          <w:lang w:eastAsia="zh-CN"/>
        </w:rPr>
        <w:t xml:space="preserve">-και προφανώς έτσι είναι- </w:t>
      </w:r>
      <w:r w:rsidRPr="004B6410">
        <w:rPr>
          <w:rFonts w:eastAsia="SimSun"/>
          <w:bCs/>
          <w:szCs w:val="24"/>
          <w:shd w:val="clear" w:color="auto" w:fill="FFFFFF"/>
          <w:lang w:eastAsia="zh-CN"/>
        </w:rPr>
        <w:t xml:space="preserve">ότι </w:t>
      </w:r>
      <w:r>
        <w:rPr>
          <w:rFonts w:eastAsia="SimSun"/>
          <w:bCs/>
          <w:szCs w:val="24"/>
          <w:shd w:val="clear" w:color="auto" w:fill="FFFFFF"/>
          <w:lang w:eastAsia="zh-CN"/>
        </w:rPr>
        <w:t>αναφερόμαστε σε άλλες τάξει</w:t>
      </w:r>
      <w:r w:rsidRPr="004B6410">
        <w:rPr>
          <w:rFonts w:eastAsia="SimSun"/>
          <w:bCs/>
          <w:szCs w:val="24"/>
          <w:shd w:val="clear" w:color="auto" w:fill="FFFFFF"/>
          <w:lang w:eastAsia="zh-CN"/>
        </w:rPr>
        <w:t>ς. Αυτός υπερασπίζεται δέκα φίλους του</w:t>
      </w:r>
      <w:r>
        <w:rPr>
          <w:rFonts w:eastAsia="SimSun"/>
          <w:bCs/>
          <w:szCs w:val="24"/>
          <w:shd w:val="clear" w:color="auto" w:fill="FFFFFF"/>
          <w:lang w:eastAsia="zh-CN"/>
        </w:rPr>
        <w:t>, ε</w:t>
      </w:r>
      <w:r w:rsidRPr="004B6410">
        <w:rPr>
          <w:rFonts w:eastAsia="SimSun"/>
          <w:bCs/>
          <w:szCs w:val="24"/>
          <w:shd w:val="clear" w:color="auto" w:fill="FFFFFF"/>
          <w:lang w:eastAsia="zh-CN"/>
        </w:rPr>
        <w:t xml:space="preserve">μείς </w:t>
      </w:r>
      <w:r>
        <w:rPr>
          <w:rFonts w:eastAsia="SimSun"/>
          <w:bCs/>
          <w:szCs w:val="24"/>
          <w:shd w:val="clear" w:color="auto" w:fill="FFFFFF"/>
          <w:lang w:eastAsia="zh-CN"/>
        </w:rPr>
        <w:t xml:space="preserve">υπερασπιζόμαστε </w:t>
      </w:r>
      <w:r w:rsidRPr="004B6410">
        <w:rPr>
          <w:rFonts w:eastAsia="SimSun"/>
          <w:bCs/>
          <w:szCs w:val="24"/>
          <w:shd w:val="clear" w:color="auto" w:fill="FFFFFF"/>
          <w:lang w:eastAsia="zh-CN"/>
        </w:rPr>
        <w:t>την κοινωνία</w:t>
      </w:r>
      <w:r>
        <w:rPr>
          <w:rFonts w:eastAsia="SimSun"/>
          <w:bCs/>
          <w:szCs w:val="24"/>
          <w:shd w:val="clear" w:color="auto" w:fill="FFFFFF"/>
          <w:lang w:eastAsia="zh-CN"/>
        </w:rPr>
        <w:t>.</w:t>
      </w:r>
      <w:r w:rsidRPr="004B6410">
        <w:rPr>
          <w:rFonts w:eastAsia="SimSun"/>
          <w:bCs/>
          <w:szCs w:val="24"/>
          <w:shd w:val="clear" w:color="auto" w:fill="FFFFFF"/>
          <w:lang w:eastAsia="zh-CN"/>
        </w:rPr>
        <w:t xml:space="preserve"> Και</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βεβαίως</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κάθε φορά στο </w:t>
      </w:r>
      <w:r w:rsidR="005C6AA8">
        <w:rPr>
          <w:rFonts w:eastAsia="SimSun"/>
          <w:bCs/>
          <w:szCs w:val="24"/>
          <w:shd w:val="clear" w:color="auto" w:fill="FFFFFF"/>
          <w:lang w:eastAsia="zh-CN"/>
        </w:rPr>
        <w:t>ε</w:t>
      </w:r>
      <w:r w:rsidRPr="004B6410">
        <w:rPr>
          <w:rFonts w:eastAsia="SimSun"/>
          <w:bCs/>
          <w:szCs w:val="24"/>
          <w:shd w:val="clear" w:color="auto" w:fill="FFFFFF"/>
          <w:lang w:eastAsia="zh-CN"/>
        </w:rPr>
        <w:t xml:space="preserve">λληνικό Κοινοβούλιο θα λέμε τα </w:t>
      </w:r>
      <w:r>
        <w:rPr>
          <w:rFonts w:eastAsia="SimSun"/>
          <w:bCs/>
          <w:szCs w:val="24"/>
          <w:shd w:val="clear" w:color="auto" w:fill="FFFFFF"/>
          <w:lang w:eastAsia="zh-CN"/>
        </w:rPr>
        <w:t>ανομήματα και τα ψέματα,</w:t>
      </w:r>
      <w:r w:rsidRPr="004B6410">
        <w:rPr>
          <w:rFonts w:eastAsia="SimSun"/>
          <w:bCs/>
          <w:szCs w:val="24"/>
          <w:shd w:val="clear" w:color="auto" w:fill="FFFFFF"/>
          <w:lang w:eastAsia="zh-CN"/>
        </w:rPr>
        <w:t xml:space="preserve"> τα οποία υπερασπίζεται με τα οποία κατάφερε να κερδίσει </w:t>
      </w:r>
      <w:r>
        <w:rPr>
          <w:rFonts w:eastAsia="SimSun"/>
          <w:bCs/>
          <w:szCs w:val="24"/>
          <w:shd w:val="clear" w:color="auto" w:fill="FFFFFF"/>
          <w:lang w:eastAsia="zh-CN"/>
        </w:rPr>
        <w:t>με τα ψέματα</w:t>
      </w:r>
      <w:r w:rsidRPr="004B6410">
        <w:rPr>
          <w:rFonts w:eastAsia="SimSun"/>
          <w:bCs/>
          <w:szCs w:val="24"/>
          <w:shd w:val="clear" w:color="auto" w:fill="FFFFFF"/>
          <w:lang w:eastAsia="zh-CN"/>
        </w:rPr>
        <w:t xml:space="preserve"> τις εκλογές </w:t>
      </w:r>
      <w:r>
        <w:rPr>
          <w:rFonts w:eastAsia="SimSun"/>
          <w:bCs/>
          <w:szCs w:val="24"/>
          <w:shd w:val="clear" w:color="auto" w:fill="FFFFFF"/>
          <w:lang w:eastAsia="zh-CN"/>
        </w:rPr>
        <w:t>του 20</w:t>
      </w:r>
      <w:r w:rsidRPr="004B6410">
        <w:rPr>
          <w:rFonts w:eastAsia="SimSun"/>
          <w:bCs/>
          <w:szCs w:val="24"/>
          <w:shd w:val="clear" w:color="auto" w:fill="FFFFFF"/>
          <w:lang w:eastAsia="zh-CN"/>
        </w:rPr>
        <w:t xml:space="preserve">19.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1063F8">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Καλά θα κάνετε. </w:t>
      </w:r>
      <w:r w:rsidRPr="004B6410">
        <w:rPr>
          <w:rFonts w:eastAsia="SimSun"/>
          <w:bCs/>
          <w:szCs w:val="24"/>
          <w:shd w:val="clear" w:color="auto" w:fill="FFFFFF"/>
          <w:lang w:eastAsia="zh-CN"/>
        </w:rPr>
        <w:t xml:space="preserve">Αυτή είναι η δουλειά της </w:t>
      </w:r>
      <w:r w:rsidR="005C6AA8">
        <w:rPr>
          <w:rFonts w:eastAsia="SimSun"/>
          <w:bCs/>
          <w:szCs w:val="24"/>
          <w:shd w:val="clear" w:color="auto" w:fill="FFFFFF"/>
          <w:lang w:eastAsia="zh-CN"/>
        </w:rPr>
        <w:t>Α</w:t>
      </w:r>
      <w:r w:rsidRPr="004B6410">
        <w:rPr>
          <w:rFonts w:eastAsia="SimSun"/>
          <w:bCs/>
          <w:szCs w:val="24"/>
          <w:shd w:val="clear" w:color="auto" w:fill="FFFFFF"/>
          <w:lang w:eastAsia="zh-CN"/>
        </w:rPr>
        <w:t>ντιπολίτευσης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αλλά σε αυτά </w:t>
      </w:r>
      <w:r>
        <w:rPr>
          <w:rFonts w:eastAsia="SimSun"/>
          <w:bCs/>
          <w:szCs w:val="24"/>
          <w:shd w:val="clear" w:color="auto" w:fill="FFFFFF"/>
          <w:lang w:eastAsia="zh-CN"/>
        </w:rPr>
        <w:t>εσείς δεν νομιμοποιείστε,</w:t>
      </w:r>
      <w:r w:rsidRPr="004B6410">
        <w:rPr>
          <w:rFonts w:eastAsia="SimSun"/>
          <w:bCs/>
          <w:szCs w:val="24"/>
          <w:shd w:val="clear" w:color="auto" w:fill="FFFFFF"/>
          <w:lang w:eastAsia="zh-CN"/>
        </w:rPr>
        <w:t xml:space="preserve"> νομιμοποιείται ο Κοινοβουλευτικός </w:t>
      </w:r>
      <w:r>
        <w:rPr>
          <w:rFonts w:eastAsia="SimSun"/>
          <w:bCs/>
          <w:szCs w:val="24"/>
          <w:shd w:val="clear" w:color="auto" w:fill="FFFFFF"/>
          <w:lang w:eastAsia="zh-CN"/>
        </w:rPr>
        <w:t>Εκπρόσωπός σας</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w:t>
      </w:r>
      <w:r w:rsidRPr="001063F8">
        <w:rPr>
          <w:rFonts w:eastAsia="SimSun"/>
          <w:bCs/>
          <w:szCs w:val="24"/>
          <w:shd w:val="clear" w:color="auto" w:fill="FFFFFF"/>
          <w:lang w:eastAsia="zh-CN"/>
        </w:rPr>
        <w:t>Βεβαίως και νομιμοποιούμαι.</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1063F8">
        <w:rPr>
          <w:rFonts w:eastAsia="SimSun"/>
          <w:b/>
          <w:bCs/>
          <w:szCs w:val="24"/>
          <w:shd w:val="clear" w:color="auto" w:fill="FFFFFF"/>
          <w:lang w:eastAsia="zh-CN"/>
        </w:rPr>
        <w:t>ΞΕΝΟΦΩΝ (ΦΩΝΤΑΣ) ΜΠΑΡΑΛΙΑΚΟΣ:</w:t>
      </w:r>
      <w:r>
        <w:rPr>
          <w:rFonts w:eastAsia="SimSun"/>
          <w:bCs/>
          <w:szCs w:val="24"/>
          <w:shd w:val="clear" w:color="auto" w:fill="FFFFFF"/>
          <w:lang w:eastAsia="zh-CN"/>
        </w:rPr>
        <w:t xml:space="preserve"> Κάτσε κάτω!</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1063F8">
        <w:rPr>
          <w:rFonts w:eastAsia="SimSun"/>
          <w:b/>
          <w:bCs/>
          <w:szCs w:val="24"/>
          <w:shd w:val="clear" w:color="auto" w:fill="FFFFFF"/>
          <w:lang w:eastAsia="zh-CN"/>
        </w:rPr>
        <w:lastRenderedPageBreak/>
        <w:t xml:space="preserve">ΠΡΟΕΔΡΕΥΩΝ (Χαράλαμπος Αθανασίου): </w:t>
      </w:r>
      <w:r w:rsidRPr="004B6410">
        <w:rPr>
          <w:rFonts w:eastAsia="SimSun"/>
          <w:bCs/>
          <w:szCs w:val="24"/>
          <w:shd w:val="clear" w:color="auto" w:fill="FFFFFF"/>
          <w:lang w:eastAsia="zh-CN"/>
        </w:rPr>
        <w:t>Παρακαλώ</w:t>
      </w:r>
      <w:r>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Pr>
          <w:rFonts w:eastAsia="SimSun"/>
          <w:bCs/>
          <w:szCs w:val="24"/>
          <w:shd w:val="clear" w:color="auto" w:fill="FFFFFF"/>
          <w:lang w:eastAsia="zh-CN"/>
        </w:rPr>
        <w:t>Μην κάνετε διάλογο!</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 xml:space="preserve">Προχωράμε παρακάτω </w:t>
      </w:r>
      <w:r>
        <w:rPr>
          <w:rFonts w:eastAsia="SimSun"/>
          <w:bCs/>
          <w:szCs w:val="24"/>
          <w:shd w:val="clear" w:color="auto" w:fill="FFFFFF"/>
          <w:lang w:eastAsia="zh-CN"/>
        </w:rPr>
        <w:t xml:space="preserve">στον κ. </w:t>
      </w:r>
      <w:proofErr w:type="spellStart"/>
      <w:r>
        <w:rPr>
          <w:rFonts w:eastAsia="SimSun"/>
          <w:bCs/>
          <w:szCs w:val="24"/>
          <w:shd w:val="clear" w:color="auto" w:fill="FFFFFF"/>
          <w:lang w:eastAsia="zh-CN"/>
        </w:rPr>
        <w:t>Τσαβδαρίδη</w:t>
      </w:r>
      <w:proofErr w:type="spellEnd"/>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Μου λέει να κάτσω κάτω; Μιλάει στον ενικό, κύριε Πρόεδρε!</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1063F8">
        <w:rPr>
          <w:rFonts w:eastAsia="SimSun"/>
          <w:b/>
          <w:bCs/>
          <w:szCs w:val="24"/>
          <w:shd w:val="clear" w:color="auto" w:fill="FFFFFF"/>
          <w:lang w:eastAsia="zh-CN"/>
        </w:rPr>
        <w:t>ΛΑΖΑΡΟΣ ΤΣΑΒΔΑΡΙΔΗΣ:</w:t>
      </w:r>
      <w:r>
        <w:rPr>
          <w:rFonts w:eastAsia="SimSun"/>
          <w:bCs/>
          <w:szCs w:val="24"/>
          <w:shd w:val="clear" w:color="auto" w:fill="FFFFFF"/>
          <w:lang w:eastAsia="zh-CN"/>
        </w:rPr>
        <w:t xml:space="preserve"> Κύριε Μπάρκα, να ξεκινήσουμε να μιλήσουμε εμείς; Κύριε Μπάρκα, φτάνει πια!</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1063F8">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Σας παρακαλώ, κύριε </w:t>
      </w:r>
      <w:proofErr w:type="spellStart"/>
      <w:r>
        <w:rPr>
          <w:rFonts w:eastAsia="SimSun"/>
          <w:bCs/>
          <w:szCs w:val="24"/>
          <w:shd w:val="clear" w:color="auto" w:fill="FFFFFF"/>
          <w:lang w:eastAsia="zh-CN"/>
        </w:rPr>
        <w:t>Τσαβδαρίδη</w:t>
      </w:r>
      <w:proofErr w:type="spellEnd"/>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Παρακαλώ! Θα δω μετά τα Πρακτικά, κύριε Μπάρκα.</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Τσαβδαρίδη</w:t>
      </w:r>
      <w:proofErr w:type="spellEnd"/>
      <w:r>
        <w:rPr>
          <w:rFonts w:eastAsia="SimSun"/>
          <w:bCs/>
          <w:szCs w:val="24"/>
          <w:shd w:val="clear" w:color="auto" w:fill="FFFFFF"/>
          <w:lang w:eastAsia="zh-CN"/>
        </w:rPr>
        <w:t>, έχετε τον λόγο.</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ΛΑΖΑΡΟΣ ΤΣΑΒΔΑΡΙΔΗΣ:</w:t>
      </w:r>
      <w:r>
        <w:rPr>
          <w:rFonts w:eastAsia="SimSun"/>
          <w:bCs/>
          <w:szCs w:val="24"/>
          <w:shd w:val="clear" w:color="auto" w:fill="FFFFFF"/>
          <w:lang w:eastAsia="zh-CN"/>
        </w:rPr>
        <w:t xml:space="preserve"> </w:t>
      </w:r>
      <w:r w:rsidRPr="004B6410">
        <w:rPr>
          <w:rFonts w:eastAsia="SimSun"/>
          <w:bCs/>
          <w:szCs w:val="24"/>
          <w:shd w:val="clear" w:color="auto" w:fill="FFFFFF"/>
          <w:lang w:eastAsia="zh-CN"/>
        </w:rPr>
        <w:t>Κύριε Πρόεδρε</w:t>
      </w:r>
      <w:r>
        <w:rPr>
          <w:rFonts w:eastAsia="SimSun"/>
          <w:bCs/>
          <w:szCs w:val="24"/>
          <w:shd w:val="clear" w:color="auto" w:fill="FFFFFF"/>
          <w:lang w:eastAsia="zh-CN"/>
        </w:rPr>
        <w:t>,</w:t>
      </w:r>
      <w:r w:rsidRPr="004B6410">
        <w:rPr>
          <w:rFonts w:eastAsia="SimSun"/>
          <w:bCs/>
          <w:szCs w:val="24"/>
          <w:shd w:val="clear" w:color="auto" w:fill="FFFFFF"/>
          <w:lang w:eastAsia="zh-CN"/>
        </w:rPr>
        <w:t xml:space="preserve"> πρι</w:t>
      </w:r>
      <w:r>
        <w:rPr>
          <w:rFonts w:eastAsia="SimSun"/>
          <w:bCs/>
          <w:szCs w:val="24"/>
          <w:shd w:val="clear" w:color="auto" w:fill="FFFFFF"/>
          <w:lang w:eastAsia="zh-CN"/>
        </w:rPr>
        <w:t>ν ξεκινήσω θέλω να καλέσω τον κ</w:t>
      </w:r>
      <w:r w:rsidRPr="004B6410">
        <w:rPr>
          <w:rFonts w:eastAsia="SimSun"/>
          <w:bCs/>
          <w:szCs w:val="24"/>
          <w:shd w:val="clear" w:color="auto" w:fill="FFFFFF"/>
          <w:lang w:eastAsia="zh-CN"/>
        </w:rPr>
        <w:t>. Μπάρκα να ανακαλέσει. Διότι με τα άθλια λεγόμενά του βλέπω ότι ακολουθεί το</w:t>
      </w:r>
      <w:r>
        <w:rPr>
          <w:rFonts w:eastAsia="SimSun"/>
          <w:bCs/>
          <w:szCs w:val="24"/>
          <w:shd w:val="clear" w:color="auto" w:fill="FFFFFF"/>
          <w:lang w:eastAsia="zh-CN"/>
        </w:rPr>
        <w:t>ν</w:t>
      </w:r>
      <w:r w:rsidRPr="004B6410">
        <w:rPr>
          <w:rFonts w:eastAsia="SimSun"/>
          <w:bCs/>
          <w:szCs w:val="24"/>
          <w:shd w:val="clear" w:color="auto" w:fill="FFFFFF"/>
          <w:lang w:eastAsia="zh-CN"/>
        </w:rPr>
        <w:t xml:space="preserve"> βόθρο του κ. </w:t>
      </w:r>
      <w:proofErr w:type="spellStart"/>
      <w:r w:rsidRPr="004B6410">
        <w:rPr>
          <w:rFonts w:eastAsia="SimSun"/>
          <w:bCs/>
          <w:szCs w:val="24"/>
          <w:shd w:val="clear" w:color="auto" w:fill="FFFFFF"/>
          <w:lang w:eastAsia="zh-CN"/>
        </w:rPr>
        <w:t>Πολάκη</w:t>
      </w:r>
      <w:proofErr w:type="spellEnd"/>
      <w:r>
        <w:rPr>
          <w:rFonts w:eastAsia="SimSun"/>
          <w:bCs/>
          <w:szCs w:val="24"/>
          <w:shd w:val="clear" w:color="auto" w:fill="FFFFFF"/>
          <w:lang w:eastAsia="zh-CN"/>
        </w:rPr>
        <w:t>.</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Κύριε Μπάρκα</w:t>
      </w:r>
      <w:r>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Pr>
          <w:rFonts w:eastAsia="SimSun"/>
          <w:bCs/>
          <w:szCs w:val="24"/>
          <w:shd w:val="clear" w:color="auto" w:fill="FFFFFF"/>
          <w:lang w:eastAsia="zh-CN"/>
        </w:rPr>
        <w:t>αποκαλέσατε</w:t>
      </w:r>
      <w:r w:rsidRPr="004B6410">
        <w:rPr>
          <w:rFonts w:eastAsia="SimSun"/>
          <w:bCs/>
          <w:szCs w:val="24"/>
          <w:shd w:val="clear" w:color="auto" w:fill="FFFFFF"/>
          <w:lang w:eastAsia="zh-CN"/>
        </w:rPr>
        <w:t xml:space="preserve"> συλλήβδην την Κοινοβουλευτική Ομάδα της Νέας Δημοκρατίας </w:t>
      </w:r>
      <w:r>
        <w:rPr>
          <w:rFonts w:eastAsia="SimSun"/>
          <w:bCs/>
          <w:szCs w:val="24"/>
          <w:shd w:val="clear" w:color="auto" w:fill="FFFFFF"/>
          <w:lang w:eastAsia="zh-CN"/>
        </w:rPr>
        <w:t>«</w:t>
      </w:r>
      <w:r w:rsidRPr="004B6410">
        <w:rPr>
          <w:rFonts w:eastAsia="SimSun"/>
          <w:bCs/>
          <w:szCs w:val="24"/>
          <w:shd w:val="clear" w:color="auto" w:fill="FFFFFF"/>
          <w:lang w:eastAsia="zh-CN"/>
        </w:rPr>
        <w:t>θίασο</w:t>
      </w:r>
      <w:r>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Pr>
          <w:rFonts w:eastAsia="SimSun"/>
          <w:bCs/>
          <w:szCs w:val="24"/>
          <w:shd w:val="clear" w:color="auto" w:fill="FFFFFF"/>
          <w:lang w:eastAsia="zh-CN"/>
        </w:rPr>
        <w:t>«βυθισμένους</w:t>
      </w:r>
      <w:r w:rsidRPr="004B6410">
        <w:rPr>
          <w:rFonts w:eastAsia="SimSun"/>
          <w:bCs/>
          <w:szCs w:val="24"/>
          <w:shd w:val="clear" w:color="auto" w:fill="FFFFFF"/>
          <w:lang w:eastAsia="zh-CN"/>
        </w:rPr>
        <w:t xml:space="preserve"> ανθρώπους σε σήψη</w:t>
      </w:r>
      <w:r>
        <w:rPr>
          <w:rFonts w:eastAsia="SimSun"/>
          <w:bCs/>
          <w:szCs w:val="24"/>
          <w:shd w:val="clear" w:color="auto" w:fill="FFFFFF"/>
          <w:lang w:eastAsia="zh-CN"/>
        </w:rPr>
        <w:t>», κ</w:t>
      </w:r>
      <w:r w:rsidRPr="004B6410">
        <w:rPr>
          <w:rFonts w:eastAsia="SimSun"/>
          <w:bCs/>
          <w:szCs w:val="24"/>
          <w:shd w:val="clear" w:color="auto" w:fill="FFFFFF"/>
          <w:lang w:eastAsia="zh-CN"/>
        </w:rPr>
        <w:t>αι όλα αυτά που λέτε δεν τα κάνατε στο πλαίσιο μιας πολιτι</w:t>
      </w:r>
      <w:r>
        <w:rPr>
          <w:rFonts w:eastAsia="SimSun"/>
          <w:bCs/>
          <w:szCs w:val="24"/>
          <w:shd w:val="clear" w:color="auto" w:fill="FFFFFF"/>
          <w:lang w:eastAsia="zh-CN"/>
        </w:rPr>
        <w:t>κής κριτικής που θέλετε να ασκή</w:t>
      </w:r>
      <w:r w:rsidRPr="004B6410">
        <w:rPr>
          <w:rFonts w:eastAsia="SimSun"/>
          <w:bCs/>
          <w:szCs w:val="24"/>
          <w:shd w:val="clear" w:color="auto" w:fill="FFFFFF"/>
          <w:lang w:eastAsia="zh-CN"/>
        </w:rPr>
        <w:t>σ</w:t>
      </w:r>
      <w:r>
        <w:rPr>
          <w:rFonts w:eastAsia="SimSun"/>
          <w:bCs/>
          <w:szCs w:val="24"/>
          <w:shd w:val="clear" w:color="auto" w:fill="FFFFFF"/>
          <w:lang w:eastAsia="zh-CN"/>
        </w:rPr>
        <w:t>ε</w:t>
      </w:r>
      <w:r w:rsidRPr="004B6410">
        <w:rPr>
          <w:rFonts w:eastAsia="SimSun"/>
          <w:bCs/>
          <w:szCs w:val="24"/>
          <w:shd w:val="clear" w:color="auto" w:fill="FFFFFF"/>
          <w:lang w:eastAsia="zh-CN"/>
        </w:rPr>
        <w:t>τε</w:t>
      </w:r>
      <w:r>
        <w:rPr>
          <w:rFonts w:eastAsia="SimSun"/>
          <w:bCs/>
          <w:szCs w:val="24"/>
          <w:shd w:val="clear" w:color="auto" w:fill="FFFFFF"/>
          <w:lang w:eastAsia="zh-CN"/>
        </w:rPr>
        <w:t>,</w:t>
      </w:r>
      <w:r w:rsidRPr="004B6410">
        <w:rPr>
          <w:rFonts w:eastAsia="SimSun"/>
          <w:bCs/>
          <w:szCs w:val="24"/>
          <w:shd w:val="clear" w:color="auto" w:fill="FFFFFF"/>
          <w:lang w:eastAsia="zh-CN"/>
        </w:rPr>
        <w:t xml:space="preserve"> αλλά είχατε σκοπό και δόλο να συκοφαντήσε</w:t>
      </w:r>
      <w:r>
        <w:rPr>
          <w:rFonts w:eastAsia="SimSun"/>
          <w:bCs/>
          <w:szCs w:val="24"/>
          <w:shd w:val="clear" w:color="auto" w:fill="FFFFFF"/>
          <w:lang w:eastAsia="zh-CN"/>
        </w:rPr>
        <w:t>τε</w:t>
      </w:r>
      <w:r w:rsidRPr="004B6410">
        <w:rPr>
          <w:rFonts w:eastAsia="SimSun"/>
          <w:bCs/>
          <w:szCs w:val="24"/>
          <w:shd w:val="clear" w:color="auto" w:fill="FFFFFF"/>
          <w:lang w:eastAsia="zh-CN"/>
        </w:rPr>
        <w:t xml:space="preserve"> και να </w:t>
      </w:r>
      <w:r>
        <w:rPr>
          <w:rFonts w:eastAsia="SimSun"/>
          <w:bCs/>
          <w:szCs w:val="24"/>
          <w:shd w:val="clear" w:color="auto" w:fill="FFFFFF"/>
          <w:lang w:eastAsia="zh-CN"/>
        </w:rPr>
        <w:t>δυσφημίσετε</w:t>
      </w:r>
      <w:r w:rsidRPr="004B6410">
        <w:rPr>
          <w:rFonts w:eastAsia="SimSun"/>
          <w:bCs/>
          <w:szCs w:val="24"/>
          <w:shd w:val="clear" w:color="auto" w:fill="FFFFFF"/>
          <w:lang w:eastAsia="zh-CN"/>
        </w:rPr>
        <w:t xml:space="preserve"> την ποιότητα των ανθρώπων της Νέας Δημοκρατίας. Επειδή</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λοιπόν</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αυτό δεν σας τιμά</w:t>
      </w:r>
      <w:r>
        <w:rPr>
          <w:rFonts w:eastAsia="SimSun"/>
          <w:bCs/>
          <w:szCs w:val="24"/>
          <w:shd w:val="clear" w:color="auto" w:fill="FFFFFF"/>
          <w:lang w:eastAsia="zh-CN"/>
        </w:rPr>
        <w:t>,</w:t>
      </w:r>
      <w:r w:rsidRPr="004B6410">
        <w:rPr>
          <w:rFonts w:eastAsia="SimSun"/>
          <w:bCs/>
          <w:szCs w:val="24"/>
          <w:shd w:val="clear" w:color="auto" w:fill="FFFFFF"/>
          <w:lang w:eastAsia="zh-CN"/>
        </w:rPr>
        <w:t xml:space="preserve"> ούτε</w:t>
      </w:r>
      <w:r>
        <w:rPr>
          <w:rFonts w:eastAsia="SimSun"/>
          <w:bCs/>
          <w:szCs w:val="24"/>
          <w:shd w:val="clear" w:color="auto" w:fill="FFFFFF"/>
          <w:lang w:eastAsia="zh-CN"/>
        </w:rPr>
        <w:t xml:space="preserve"> εσάς ούτε την Κοινοβουλευτική σ</w:t>
      </w:r>
      <w:r w:rsidRPr="004B6410">
        <w:rPr>
          <w:rFonts w:eastAsia="SimSun"/>
          <w:bCs/>
          <w:szCs w:val="24"/>
          <w:shd w:val="clear" w:color="auto" w:fill="FFFFFF"/>
          <w:lang w:eastAsia="zh-CN"/>
        </w:rPr>
        <w:t>ας Ομάδα</w:t>
      </w:r>
      <w:r>
        <w:rPr>
          <w:rFonts w:eastAsia="SimSun"/>
          <w:bCs/>
          <w:szCs w:val="24"/>
          <w:shd w:val="clear" w:color="auto" w:fill="FFFFFF"/>
          <w:lang w:eastAsia="zh-CN"/>
        </w:rPr>
        <w:t>,</w:t>
      </w:r>
      <w:r w:rsidRPr="004B6410">
        <w:rPr>
          <w:rFonts w:eastAsia="SimSun"/>
          <w:bCs/>
          <w:szCs w:val="24"/>
          <w:shd w:val="clear" w:color="auto" w:fill="FFFFFF"/>
          <w:lang w:eastAsia="zh-CN"/>
        </w:rPr>
        <w:t xml:space="preserve"> σας καλώ να </w:t>
      </w:r>
      <w:r w:rsidRPr="004B6410">
        <w:rPr>
          <w:rFonts w:eastAsia="SimSun"/>
          <w:bCs/>
          <w:szCs w:val="24"/>
          <w:shd w:val="clear" w:color="auto" w:fill="FFFFFF"/>
          <w:lang w:eastAsia="zh-CN"/>
        </w:rPr>
        <w:lastRenderedPageBreak/>
        <w:t>ανακαλέσ</w:t>
      </w:r>
      <w:r>
        <w:rPr>
          <w:rFonts w:eastAsia="SimSun"/>
          <w:bCs/>
          <w:szCs w:val="24"/>
          <w:shd w:val="clear" w:color="auto" w:fill="FFFFFF"/>
          <w:lang w:eastAsia="zh-CN"/>
        </w:rPr>
        <w:t>ετε τώρα αμέσως για όσα προσάψατε</w:t>
      </w:r>
      <w:r w:rsidRPr="004B6410">
        <w:rPr>
          <w:rFonts w:eastAsia="SimSun"/>
          <w:bCs/>
          <w:szCs w:val="24"/>
          <w:shd w:val="clear" w:color="auto" w:fill="FFFFFF"/>
          <w:lang w:eastAsia="zh-CN"/>
        </w:rPr>
        <w:t xml:space="preserve"> συκοφαντικά και δυσφ</w:t>
      </w:r>
      <w:r>
        <w:rPr>
          <w:rFonts w:eastAsia="SimSun"/>
          <w:bCs/>
          <w:szCs w:val="24"/>
          <w:shd w:val="clear" w:color="auto" w:fill="FFFFFF"/>
          <w:lang w:eastAsia="zh-CN"/>
        </w:rPr>
        <w:t xml:space="preserve">ημιστικά εναντίον της ποιότητας, </w:t>
      </w:r>
      <w:r w:rsidRPr="004B6410">
        <w:rPr>
          <w:rFonts w:eastAsia="SimSun"/>
          <w:bCs/>
          <w:szCs w:val="24"/>
          <w:shd w:val="clear" w:color="auto" w:fill="FFFFFF"/>
          <w:lang w:eastAsia="zh-CN"/>
        </w:rPr>
        <w:t>του ήθους και της αξιοπρέπειας των Βουλευτών της Νέας Δημοκρατίας. Εάν δεν το κάνετε</w:t>
      </w:r>
      <w:r>
        <w:rPr>
          <w:rFonts w:eastAsia="SimSun"/>
          <w:bCs/>
          <w:szCs w:val="24"/>
          <w:shd w:val="clear" w:color="auto" w:fill="FFFFFF"/>
          <w:lang w:eastAsia="zh-CN"/>
        </w:rPr>
        <w:t>,</w:t>
      </w:r>
      <w:r w:rsidRPr="004B6410">
        <w:rPr>
          <w:rFonts w:eastAsia="SimSun"/>
          <w:bCs/>
          <w:szCs w:val="24"/>
          <w:shd w:val="clear" w:color="auto" w:fill="FFFFFF"/>
          <w:lang w:eastAsia="zh-CN"/>
        </w:rPr>
        <w:t xml:space="preserve"> θα είστε εκτεθει</w:t>
      </w:r>
      <w:r>
        <w:rPr>
          <w:rFonts w:eastAsia="SimSun"/>
          <w:bCs/>
          <w:szCs w:val="24"/>
          <w:shd w:val="clear" w:color="auto" w:fill="FFFFFF"/>
          <w:lang w:eastAsia="zh-CN"/>
        </w:rPr>
        <w:t>μένος απέναντι και στον κόσμο που σας ψηφίζει και στον ελληνικό λαό</w:t>
      </w:r>
      <w:r w:rsidRPr="004B6410">
        <w:rPr>
          <w:rFonts w:eastAsia="SimSun"/>
          <w:bCs/>
          <w:szCs w:val="24"/>
          <w:shd w:val="clear" w:color="auto" w:fill="FFFFFF"/>
          <w:lang w:eastAsia="zh-CN"/>
        </w:rPr>
        <w:t xml:space="preserve">. Φτάνει πια με τις αθλιότητες.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902F5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Ελάτε, κύριε </w:t>
      </w:r>
      <w:proofErr w:type="spellStart"/>
      <w:r>
        <w:rPr>
          <w:rFonts w:eastAsia="SimSun"/>
          <w:bCs/>
          <w:szCs w:val="24"/>
          <w:shd w:val="clear" w:color="auto" w:fill="FFFFFF"/>
          <w:lang w:eastAsia="zh-CN"/>
        </w:rPr>
        <w:t>Τσαβδαρίδη</w:t>
      </w:r>
      <w:proofErr w:type="spellEnd"/>
      <w:r>
        <w:rPr>
          <w:rFonts w:eastAsia="SimSun"/>
          <w:bCs/>
          <w:szCs w:val="24"/>
          <w:shd w:val="clear" w:color="auto" w:fill="FFFFFF"/>
          <w:lang w:eastAsia="zh-CN"/>
        </w:rPr>
        <w:t>, θα απαντήσει μετά ο</w:t>
      </w:r>
      <w:r w:rsidRPr="004B6410">
        <w:rPr>
          <w:rFonts w:eastAsia="SimSun"/>
          <w:bCs/>
          <w:szCs w:val="24"/>
          <w:shd w:val="clear" w:color="auto" w:fill="FFFFFF"/>
          <w:lang w:eastAsia="zh-CN"/>
        </w:rPr>
        <w:t xml:space="preserve"> Κοινοβουλευτικός Εκπρόσωπος της Νέας Δημοκρατίας</w:t>
      </w:r>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ΛΑΖΑΡΟΣ ΤΣΑΒΔΑΡΙΔΗΣ:</w:t>
      </w:r>
      <w:r>
        <w:rPr>
          <w:rFonts w:eastAsia="SimSun"/>
          <w:bCs/>
          <w:szCs w:val="24"/>
          <w:shd w:val="clear" w:color="auto" w:fill="FFFFFF"/>
          <w:lang w:eastAsia="zh-CN"/>
        </w:rPr>
        <w:t xml:space="preserve"> Κ</w:t>
      </w:r>
      <w:r w:rsidRPr="004B6410">
        <w:rPr>
          <w:rFonts w:eastAsia="SimSun"/>
          <w:bCs/>
          <w:szCs w:val="24"/>
          <w:shd w:val="clear" w:color="auto" w:fill="FFFFFF"/>
          <w:lang w:eastAsia="zh-CN"/>
        </w:rPr>
        <w:t>ύριε Πρόεδρε</w:t>
      </w:r>
      <w:r>
        <w:rPr>
          <w:rFonts w:eastAsia="SimSun"/>
          <w:bCs/>
          <w:szCs w:val="24"/>
          <w:shd w:val="clear" w:color="auto" w:fill="FFFFFF"/>
          <w:lang w:eastAsia="zh-CN"/>
        </w:rPr>
        <w:t>,</w:t>
      </w:r>
      <w:r w:rsidRPr="004B6410">
        <w:rPr>
          <w:rFonts w:eastAsia="SimSun"/>
          <w:bCs/>
          <w:szCs w:val="24"/>
          <w:shd w:val="clear" w:color="auto" w:fill="FFFFFF"/>
          <w:lang w:eastAsia="zh-CN"/>
        </w:rPr>
        <w:t xml:space="preserve"> πριν ξεκινήσω την ομιλία μου θα ήθελα να εκφράσω τη βαθιά μου θλίψη για τη δολοφονία του νεαρού </w:t>
      </w:r>
      <w:r>
        <w:rPr>
          <w:rFonts w:eastAsia="SimSun"/>
          <w:bCs/>
          <w:szCs w:val="24"/>
          <w:shd w:val="clear" w:color="auto" w:fill="FFFFFF"/>
          <w:lang w:eastAsia="zh-CN"/>
        </w:rPr>
        <w:t>Άλκη,</w:t>
      </w:r>
      <w:r w:rsidRPr="004B6410">
        <w:rPr>
          <w:rFonts w:eastAsia="SimSun"/>
          <w:bCs/>
          <w:szCs w:val="24"/>
          <w:shd w:val="clear" w:color="auto" w:fill="FFFFFF"/>
          <w:lang w:eastAsia="zh-CN"/>
        </w:rPr>
        <w:t xml:space="preserve"> να πω θερμά συλλυπητήρια στους οικείο</w:t>
      </w:r>
      <w:r>
        <w:rPr>
          <w:rFonts w:eastAsia="SimSun"/>
          <w:bCs/>
          <w:szCs w:val="24"/>
          <w:shd w:val="clear" w:color="auto" w:fill="FFFFFF"/>
          <w:lang w:eastAsia="zh-CN"/>
        </w:rPr>
        <w:t>υς του και να ενώσω την απαίτησή μου με</w:t>
      </w:r>
      <w:r w:rsidRPr="004B6410">
        <w:rPr>
          <w:rFonts w:eastAsia="SimSun"/>
          <w:bCs/>
          <w:szCs w:val="24"/>
          <w:shd w:val="clear" w:color="auto" w:fill="FFFFFF"/>
          <w:lang w:eastAsia="zh-CN"/>
        </w:rPr>
        <w:t xml:space="preserve"> αυτή των εκατομμυρίων Ελλήνων που ζητούν από την πολιτεία να λάβει όλα τα αναγκαία μέτρα</w:t>
      </w:r>
      <w:r>
        <w:rPr>
          <w:rFonts w:eastAsia="SimSun"/>
          <w:bCs/>
          <w:szCs w:val="24"/>
          <w:shd w:val="clear" w:color="auto" w:fill="FFFFFF"/>
          <w:lang w:eastAsia="zh-CN"/>
        </w:rPr>
        <w:t>,</w:t>
      </w:r>
      <w:r w:rsidRPr="004B6410">
        <w:rPr>
          <w:rFonts w:eastAsia="SimSun"/>
          <w:bCs/>
          <w:szCs w:val="24"/>
          <w:shd w:val="clear" w:color="auto" w:fill="FFFFFF"/>
          <w:lang w:eastAsia="zh-CN"/>
        </w:rPr>
        <w:t xml:space="preserve"> προκειμένου οι δολοφόνοι</w:t>
      </w:r>
      <w:r>
        <w:rPr>
          <w:rFonts w:eastAsia="SimSun"/>
          <w:bCs/>
          <w:szCs w:val="24"/>
          <w:shd w:val="clear" w:color="auto" w:fill="FFFFFF"/>
          <w:lang w:eastAsia="zh-CN"/>
        </w:rPr>
        <w:t>,</w:t>
      </w:r>
      <w:r w:rsidRPr="004B6410">
        <w:rPr>
          <w:rFonts w:eastAsia="SimSun"/>
          <w:bCs/>
          <w:szCs w:val="24"/>
          <w:shd w:val="clear" w:color="auto" w:fill="FFFFFF"/>
          <w:lang w:eastAsia="zh-CN"/>
        </w:rPr>
        <w:t xml:space="preserve"> οι τραμπούκοι και τα εγκληματικά στοιχεία να μη βρίσκουν πια χώρο ύπαρξης στον αθλητισμό μας ή να πραγματοποιούν τις </w:t>
      </w:r>
      <w:r>
        <w:rPr>
          <w:rFonts w:eastAsia="SimSun"/>
          <w:bCs/>
          <w:szCs w:val="24"/>
          <w:shd w:val="clear" w:color="auto" w:fill="FFFFFF"/>
          <w:lang w:eastAsia="zh-CN"/>
        </w:rPr>
        <w:t>άθλιες ενέργειές τους στο όνομα αυτού</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Θα ήθελα επίσης να υπενθυμίσω ότι στο</w:t>
      </w:r>
      <w:r>
        <w:rPr>
          <w:rFonts w:eastAsia="SimSun"/>
          <w:bCs/>
          <w:szCs w:val="24"/>
          <w:shd w:val="clear" w:color="auto" w:fill="FFFFFF"/>
          <w:lang w:eastAsia="zh-CN"/>
        </w:rPr>
        <w:t>ν</w:t>
      </w:r>
      <w:r w:rsidRPr="004B6410">
        <w:rPr>
          <w:rFonts w:eastAsia="SimSun"/>
          <w:bCs/>
          <w:szCs w:val="24"/>
          <w:shd w:val="clear" w:color="auto" w:fill="FFFFFF"/>
          <w:lang w:eastAsia="zh-CN"/>
        </w:rPr>
        <w:t xml:space="preserve"> ναό της δημοκρατίας κανένας δεν έχει το δικαίω</w:t>
      </w:r>
      <w:r>
        <w:rPr>
          <w:rFonts w:eastAsia="SimSun"/>
          <w:bCs/>
          <w:szCs w:val="24"/>
          <w:shd w:val="clear" w:color="auto" w:fill="FFFFFF"/>
          <w:lang w:eastAsia="zh-CN"/>
        </w:rPr>
        <w:t>μα να λειτουργεί σαν τσιφλικάς</w:t>
      </w:r>
      <w:r w:rsidRPr="004B6410">
        <w:rPr>
          <w:rFonts w:eastAsia="SimSun"/>
          <w:bCs/>
          <w:szCs w:val="24"/>
          <w:shd w:val="clear" w:color="auto" w:fill="FFFFFF"/>
          <w:lang w:eastAsia="zh-CN"/>
        </w:rPr>
        <w:t xml:space="preserve"> στο τσιφλίκι του. Κανένας δεν έχει δικαίωμα να καταπατά</w:t>
      </w:r>
      <w:r>
        <w:rPr>
          <w:rFonts w:eastAsia="SimSun"/>
          <w:bCs/>
          <w:szCs w:val="24"/>
          <w:shd w:val="clear" w:color="auto" w:fill="FFFFFF"/>
          <w:lang w:eastAsia="zh-CN"/>
        </w:rPr>
        <w:t>ει</w:t>
      </w:r>
      <w:r w:rsidRPr="004B6410">
        <w:rPr>
          <w:rFonts w:eastAsia="SimSun"/>
          <w:bCs/>
          <w:szCs w:val="24"/>
          <w:shd w:val="clear" w:color="auto" w:fill="FFFFFF"/>
          <w:lang w:eastAsia="zh-CN"/>
        </w:rPr>
        <w:t xml:space="preserve"> χυδαία τους κανόνες κατά </w:t>
      </w:r>
      <w:r>
        <w:rPr>
          <w:rFonts w:eastAsia="SimSun"/>
          <w:bCs/>
          <w:szCs w:val="24"/>
          <w:shd w:val="clear" w:color="auto" w:fill="FFFFFF"/>
          <w:lang w:eastAsia="zh-CN"/>
        </w:rPr>
        <w:t>πώς</w:t>
      </w:r>
      <w:r w:rsidRPr="004B6410">
        <w:rPr>
          <w:rFonts w:eastAsia="SimSun"/>
          <w:bCs/>
          <w:szCs w:val="24"/>
          <w:shd w:val="clear" w:color="auto" w:fill="FFFFFF"/>
          <w:lang w:eastAsia="zh-CN"/>
        </w:rPr>
        <w:t xml:space="preserve"> του γουστάρει</w:t>
      </w:r>
      <w:r>
        <w:rPr>
          <w:rFonts w:eastAsia="SimSun"/>
          <w:bCs/>
          <w:szCs w:val="24"/>
          <w:shd w:val="clear" w:color="auto" w:fill="FFFFFF"/>
          <w:lang w:eastAsia="zh-CN"/>
        </w:rPr>
        <w:t>,</w:t>
      </w:r>
      <w:r w:rsidRPr="004B6410">
        <w:rPr>
          <w:rFonts w:eastAsia="SimSun"/>
          <w:bCs/>
          <w:szCs w:val="24"/>
          <w:shd w:val="clear" w:color="auto" w:fill="FFFFFF"/>
          <w:lang w:eastAsia="zh-CN"/>
        </w:rPr>
        <w:t xml:space="preserve"> να υβρίζει</w:t>
      </w:r>
      <w:r>
        <w:rPr>
          <w:rFonts w:eastAsia="SimSun"/>
          <w:bCs/>
          <w:szCs w:val="24"/>
          <w:shd w:val="clear" w:color="auto" w:fill="FFFFFF"/>
          <w:lang w:eastAsia="zh-CN"/>
        </w:rPr>
        <w:t>,</w:t>
      </w:r>
      <w:r w:rsidRPr="004B6410">
        <w:rPr>
          <w:rFonts w:eastAsia="SimSun"/>
          <w:bCs/>
          <w:szCs w:val="24"/>
          <w:shd w:val="clear" w:color="auto" w:fill="FFFFFF"/>
          <w:lang w:eastAsia="zh-CN"/>
        </w:rPr>
        <w:t xml:space="preserve"> να κάνει </w:t>
      </w:r>
      <w:r>
        <w:rPr>
          <w:rFonts w:eastAsia="SimSun"/>
          <w:bCs/>
          <w:szCs w:val="24"/>
          <w:shd w:val="clear" w:color="auto" w:fill="FFFFFF"/>
          <w:lang w:eastAsia="zh-CN"/>
        </w:rPr>
        <w:t>σόου,</w:t>
      </w:r>
      <w:r w:rsidRPr="004B6410">
        <w:rPr>
          <w:rFonts w:eastAsia="SimSun"/>
          <w:bCs/>
          <w:szCs w:val="24"/>
          <w:shd w:val="clear" w:color="auto" w:fill="FFFFFF"/>
          <w:lang w:eastAsia="zh-CN"/>
        </w:rPr>
        <w:t xml:space="preserve"> να καταλαμβάνει με το έτσι θέλω το Βήμα της Βουλής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ενώ φαντασιώνεται ότι κάνει επαναστατική γυμναστική</w:t>
      </w:r>
      <w:r>
        <w:rPr>
          <w:rFonts w:eastAsia="SimSun"/>
          <w:bCs/>
          <w:szCs w:val="24"/>
          <w:shd w:val="clear" w:color="auto" w:fill="FFFFFF"/>
          <w:lang w:eastAsia="zh-CN"/>
        </w:rPr>
        <w:t>. Η</w:t>
      </w:r>
      <w:r w:rsidRPr="004B6410">
        <w:rPr>
          <w:rFonts w:eastAsia="SimSun"/>
          <w:bCs/>
          <w:szCs w:val="24"/>
          <w:shd w:val="clear" w:color="auto" w:fill="FFFFFF"/>
          <w:lang w:eastAsia="zh-CN"/>
        </w:rPr>
        <w:t xml:space="preserve"> συνεχιζόμενη απαράδεκτη συμπεριφορά του κ. </w:t>
      </w:r>
      <w:proofErr w:type="spellStart"/>
      <w:r w:rsidRPr="004B6410">
        <w:rPr>
          <w:rFonts w:eastAsia="SimSun"/>
          <w:bCs/>
          <w:szCs w:val="24"/>
          <w:shd w:val="clear" w:color="auto" w:fill="FFFFFF"/>
          <w:lang w:eastAsia="zh-CN"/>
        </w:rPr>
        <w:t>Πολάκη</w:t>
      </w:r>
      <w:proofErr w:type="spellEnd"/>
      <w:r>
        <w:rPr>
          <w:rFonts w:eastAsia="SimSun"/>
          <w:bCs/>
          <w:szCs w:val="24"/>
          <w:shd w:val="clear" w:color="auto" w:fill="FFFFFF"/>
          <w:lang w:eastAsia="zh-CN"/>
        </w:rPr>
        <w:t>,</w:t>
      </w:r>
      <w:r w:rsidRPr="004B6410">
        <w:rPr>
          <w:rFonts w:eastAsia="SimSun"/>
          <w:bCs/>
          <w:szCs w:val="24"/>
          <w:shd w:val="clear" w:color="auto" w:fill="FFFFFF"/>
          <w:lang w:eastAsia="zh-CN"/>
        </w:rPr>
        <w:t xml:space="preserve"> με την απόλυτη</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δυστυχώς</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sidRPr="004B6410">
        <w:rPr>
          <w:rFonts w:eastAsia="SimSun"/>
          <w:bCs/>
          <w:szCs w:val="24"/>
          <w:shd w:val="clear" w:color="auto" w:fill="FFFFFF"/>
          <w:lang w:eastAsia="zh-CN"/>
        </w:rPr>
        <w:lastRenderedPageBreak/>
        <w:t>συγκάλυψη του ΣΥΡΙΖΑ</w:t>
      </w:r>
      <w:r>
        <w:rPr>
          <w:rFonts w:eastAsia="SimSun"/>
          <w:bCs/>
          <w:szCs w:val="24"/>
          <w:shd w:val="clear" w:color="auto" w:fill="FFFFFF"/>
          <w:lang w:eastAsia="zh-CN"/>
        </w:rPr>
        <w:t>,</w:t>
      </w:r>
      <w:r w:rsidRPr="004B6410">
        <w:rPr>
          <w:rFonts w:eastAsia="SimSun"/>
          <w:bCs/>
          <w:szCs w:val="24"/>
          <w:shd w:val="clear" w:color="auto" w:fill="FFFFFF"/>
          <w:lang w:eastAsia="zh-CN"/>
        </w:rPr>
        <w:t xml:space="preserve"> αποτελεί όνειδος για τη δημοκρατία και οφείλουμε όλοι να την καταδικάζουμε απερίφραστα κ</w:t>
      </w:r>
      <w:r>
        <w:rPr>
          <w:rFonts w:eastAsia="SimSun"/>
          <w:bCs/>
          <w:szCs w:val="24"/>
          <w:shd w:val="clear" w:color="auto" w:fill="FFFFFF"/>
          <w:lang w:eastAsia="zh-CN"/>
        </w:rPr>
        <w:t>αι να την απομονώσουμε ταχύτατα</w:t>
      </w:r>
      <w:r w:rsidRPr="004B6410">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4B6410">
        <w:rPr>
          <w:rFonts w:eastAsia="SimSun"/>
          <w:bCs/>
          <w:szCs w:val="24"/>
          <w:shd w:val="clear" w:color="auto" w:fill="FFFFFF"/>
          <w:lang w:eastAsia="zh-CN"/>
        </w:rPr>
        <w:t xml:space="preserve"> ούτε εκφράζει ούτε και αξίζει στον ελληνικό λαό αυτή η κατάντια.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142C58">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Περάστε παρακαλώ στο νομοσχέδιο, κύριε </w:t>
      </w:r>
      <w:proofErr w:type="spellStart"/>
      <w:r>
        <w:rPr>
          <w:rFonts w:eastAsia="SimSun"/>
          <w:bCs/>
          <w:szCs w:val="24"/>
          <w:shd w:val="clear" w:color="auto" w:fill="FFFFFF"/>
          <w:lang w:eastAsia="zh-CN"/>
        </w:rPr>
        <w:t>Τσαβδαρίδη</w:t>
      </w:r>
      <w:proofErr w:type="spellEnd"/>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ΛΑΖΑΡΟΣ ΤΣΑΒΔΑΡΙΔΗΣ:</w:t>
      </w:r>
      <w:r>
        <w:rPr>
          <w:rFonts w:eastAsia="SimSun"/>
          <w:bCs/>
          <w:szCs w:val="24"/>
          <w:shd w:val="clear" w:color="auto" w:fill="FFFFFF"/>
          <w:lang w:eastAsia="zh-CN"/>
        </w:rPr>
        <w:t xml:space="preserve"> Έρχομαι στα του νομοσχεδίου,</w:t>
      </w:r>
      <w:r w:rsidRPr="004B641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Εν καιρώ πανδημίας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στην αυγή του 2022</w:t>
      </w:r>
      <w:r>
        <w:rPr>
          <w:rFonts w:eastAsia="SimSun"/>
          <w:bCs/>
          <w:szCs w:val="24"/>
          <w:shd w:val="clear" w:color="auto" w:fill="FFFFFF"/>
          <w:lang w:eastAsia="zh-CN"/>
        </w:rPr>
        <w:t>,</w:t>
      </w:r>
      <w:r w:rsidRPr="004B6410">
        <w:rPr>
          <w:rFonts w:eastAsia="SimSun"/>
          <w:bCs/>
          <w:szCs w:val="24"/>
          <w:shd w:val="clear" w:color="auto" w:fill="FFFFFF"/>
          <w:lang w:eastAsia="zh-CN"/>
        </w:rPr>
        <w:t xml:space="preserve"> δώδεκα ξένοι επενδυτικοί οίκοι προβλέπουν συνέχιση της ανάπτυξης της ελληνικής οικονομίας με τις συγκλίνουσες εκτιμήσεις ν</w:t>
      </w:r>
      <w:r>
        <w:rPr>
          <w:rFonts w:eastAsia="SimSun"/>
          <w:bCs/>
          <w:szCs w:val="24"/>
          <w:shd w:val="clear" w:color="auto" w:fill="FFFFFF"/>
          <w:lang w:eastAsia="zh-CN"/>
        </w:rPr>
        <w:t>α φτάνουν σε ρυθμούς άνω του 4%</w:t>
      </w:r>
      <w:r w:rsidRPr="004B6410">
        <w:rPr>
          <w:rFonts w:eastAsia="SimSun"/>
          <w:bCs/>
          <w:szCs w:val="24"/>
          <w:shd w:val="clear" w:color="auto" w:fill="FFFFFF"/>
          <w:lang w:eastAsia="zh-CN"/>
        </w:rPr>
        <w:t>. Μέσα σ</w:t>
      </w:r>
      <w:r>
        <w:rPr>
          <w:rFonts w:eastAsia="SimSun"/>
          <w:bCs/>
          <w:szCs w:val="24"/>
          <w:shd w:val="clear" w:color="auto" w:fill="FFFFFF"/>
          <w:lang w:eastAsia="zh-CN"/>
        </w:rPr>
        <w:t>’</w:t>
      </w:r>
      <w:r w:rsidRPr="004B6410">
        <w:rPr>
          <w:rFonts w:eastAsia="SimSun"/>
          <w:bCs/>
          <w:szCs w:val="24"/>
          <w:shd w:val="clear" w:color="auto" w:fill="FFFFFF"/>
          <w:lang w:eastAsia="zh-CN"/>
        </w:rPr>
        <w:t xml:space="preserve"> αυτό το πλαίσιο ένα νέο εθνικό στοίχημα γεννιέται</w:t>
      </w:r>
      <w:r>
        <w:rPr>
          <w:rFonts w:eastAsia="SimSun"/>
          <w:bCs/>
          <w:szCs w:val="24"/>
          <w:shd w:val="clear" w:color="auto" w:fill="FFFFFF"/>
          <w:lang w:eastAsia="zh-CN"/>
        </w:rPr>
        <w:t>,</w:t>
      </w:r>
      <w:r w:rsidRPr="004B6410">
        <w:rPr>
          <w:rFonts w:eastAsia="SimSun"/>
          <w:bCs/>
          <w:szCs w:val="24"/>
          <w:shd w:val="clear" w:color="auto" w:fill="FFFFFF"/>
          <w:lang w:eastAsia="zh-CN"/>
        </w:rPr>
        <w:t xml:space="preserve"> να μετουσιωθεί</w:t>
      </w:r>
      <w:r>
        <w:rPr>
          <w:rFonts w:eastAsia="SimSun"/>
          <w:bCs/>
          <w:szCs w:val="24"/>
          <w:shd w:val="clear" w:color="auto" w:fill="FFFFFF"/>
          <w:lang w:eastAsia="zh-CN"/>
        </w:rPr>
        <w:t xml:space="preserve"> η</w:t>
      </w:r>
      <w:r w:rsidRPr="004B6410">
        <w:rPr>
          <w:rFonts w:eastAsia="SimSun"/>
          <w:bCs/>
          <w:szCs w:val="24"/>
          <w:shd w:val="clear" w:color="auto" w:fill="FFFFFF"/>
          <w:lang w:eastAsia="zh-CN"/>
        </w:rPr>
        <w:t xml:space="preserve"> ανάπτυξη της οικονομίας σε ανάπτυξη του κάθε ατομικού και οικογενειακού εισοδήματος</w:t>
      </w:r>
      <w:r>
        <w:rPr>
          <w:rFonts w:eastAsia="SimSun"/>
          <w:bCs/>
          <w:szCs w:val="24"/>
          <w:shd w:val="clear" w:color="auto" w:fill="FFFFFF"/>
          <w:lang w:eastAsia="zh-CN"/>
        </w:rPr>
        <w:t>, ν</w:t>
      </w:r>
      <w:r w:rsidRPr="004B6410">
        <w:rPr>
          <w:rFonts w:eastAsia="SimSun"/>
          <w:bCs/>
          <w:szCs w:val="24"/>
          <w:shd w:val="clear" w:color="auto" w:fill="FFFFFF"/>
          <w:lang w:eastAsia="zh-CN"/>
        </w:rPr>
        <w:t>α πολλαπλασιαστούν οι ευκαιρίες καλοπληρωμένη</w:t>
      </w:r>
      <w:r>
        <w:rPr>
          <w:rFonts w:eastAsia="SimSun"/>
          <w:bCs/>
          <w:szCs w:val="24"/>
          <w:shd w:val="clear" w:color="auto" w:fill="FFFFFF"/>
          <w:lang w:eastAsia="zh-CN"/>
        </w:rPr>
        <w:t>ς</w:t>
      </w:r>
      <w:r w:rsidRPr="004B6410">
        <w:rPr>
          <w:rFonts w:eastAsia="SimSun"/>
          <w:bCs/>
          <w:szCs w:val="24"/>
          <w:shd w:val="clear" w:color="auto" w:fill="FFFFFF"/>
          <w:lang w:eastAsia="zh-CN"/>
        </w:rPr>
        <w:t xml:space="preserve"> εργασίας για όλους και ιδιαίτερα για τη νεολαία </w:t>
      </w:r>
      <w:r>
        <w:rPr>
          <w:rFonts w:eastAsia="SimSun"/>
          <w:bCs/>
          <w:szCs w:val="24"/>
          <w:shd w:val="clear" w:color="auto" w:fill="FFFFFF"/>
          <w:lang w:eastAsia="zh-CN"/>
        </w:rPr>
        <w:t>μας,</w:t>
      </w:r>
      <w:r w:rsidRPr="004B6410">
        <w:rPr>
          <w:rFonts w:eastAsia="SimSun"/>
          <w:bCs/>
          <w:szCs w:val="24"/>
          <w:shd w:val="clear" w:color="auto" w:fill="FFFFFF"/>
          <w:lang w:eastAsia="zh-CN"/>
        </w:rPr>
        <w:t xml:space="preserve"> καθώς και να διαχυθεί η συνολική οικονομική άνθηση σε κάθε τόπο της ελληνικής επικράτειας.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Πολύτιμο εργαλείο προς αυτή την κατεύθυνση οι παρεμβάσεις που περιέχονται στο</w:t>
      </w:r>
      <w:r>
        <w:rPr>
          <w:rFonts w:eastAsia="SimSun"/>
          <w:bCs/>
          <w:szCs w:val="24"/>
          <w:shd w:val="clear" w:color="auto" w:fill="FFFFFF"/>
          <w:lang w:eastAsia="zh-CN"/>
        </w:rPr>
        <w:t>ν</w:t>
      </w:r>
      <w:r w:rsidRPr="004B6410">
        <w:rPr>
          <w:rFonts w:eastAsia="SimSun"/>
          <w:bCs/>
          <w:szCs w:val="24"/>
          <w:shd w:val="clear" w:color="auto" w:fill="FFFFFF"/>
          <w:lang w:eastAsia="zh-CN"/>
        </w:rPr>
        <w:t xml:space="preserve"> νέο αναπτυξιακό νόμο</w:t>
      </w:r>
      <w:r>
        <w:rPr>
          <w:rFonts w:eastAsia="SimSun"/>
          <w:bCs/>
          <w:szCs w:val="24"/>
          <w:shd w:val="clear" w:color="auto" w:fill="FFFFFF"/>
          <w:lang w:eastAsia="zh-CN"/>
        </w:rPr>
        <w:t>,</w:t>
      </w:r>
      <w:r w:rsidRPr="004B6410">
        <w:rPr>
          <w:rFonts w:eastAsia="SimSun"/>
          <w:bCs/>
          <w:szCs w:val="24"/>
          <w:shd w:val="clear" w:color="auto" w:fill="FFFFFF"/>
          <w:lang w:eastAsia="zh-CN"/>
        </w:rPr>
        <w:t xml:space="preserve"> ένας νόμος που δεν έρχεται να συμπληρώσει ή να τροποποιήσει τον υφιστάμενο </w:t>
      </w:r>
      <w:r>
        <w:rPr>
          <w:rFonts w:eastAsia="SimSun"/>
          <w:bCs/>
          <w:szCs w:val="24"/>
          <w:shd w:val="clear" w:color="auto" w:fill="FFFFFF"/>
          <w:lang w:eastAsia="zh-CN"/>
        </w:rPr>
        <w:t>ν.4</w:t>
      </w:r>
      <w:r w:rsidRPr="004B6410">
        <w:rPr>
          <w:rFonts w:eastAsia="SimSun"/>
          <w:bCs/>
          <w:szCs w:val="24"/>
          <w:shd w:val="clear" w:color="auto" w:fill="FFFFFF"/>
          <w:lang w:eastAsia="zh-CN"/>
        </w:rPr>
        <w:t>3</w:t>
      </w:r>
      <w:r>
        <w:rPr>
          <w:rFonts w:eastAsia="SimSun"/>
          <w:bCs/>
          <w:szCs w:val="24"/>
          <w:shd w:val="clear" w:color="auto" w:fill="FFFFFF"/>
          <w:lang w:eastAsia="zh-CN"/>
        </w:rPr>
        <w:t>99/20</w:t>
      </w:r>
      <w:r w:rsidRPr="004B6410">
        <w:rPr>
          <w:rFonts w:eastAsia="SimSun"/>
          <w:bCs/>
          <w:szCs w:val="24"/>
          <w:shd w:val="clear" w:color="auto" w:fill="FFFFFF"/>
          <w:lang w:eastAsia="zh-CN"/>
        </w:rPr>
        <w:t>16</w:t>
      </w:r>
      <w:r>
        <w:rPr>
          <w:rFonts w:eastAsia="SimSun"/>
          <w:bCs/>
          <w:szCs w:val="24"/>
          <w:shd w:val="clear" w:color="auto" w:fill="FFFFFF"/>
          <w:lang w:eastAsia="zh-CN"/>
        </w:rPr>
        <w:t>,</w:t>
      </w:r>
      <w:r w:rsidRPr="004B6410">
        <w:rPr>
          <w:rFonts w:eastAsia="SimSun"/>
          <w:bCs/>
          <w:szCs w:val="24"/>
          <w:shd w:val="clear" w:color="auto" w:fill="FFFFFF"/>
          <w:lang w:eastAsia="zh-CN"/>
        </w:rPr>
        <w:t xml:space="preserve"> αλλά να τον αντικαταστήσει. Κι αυτό γιατί ο ισχύων νόμος έφτασε πια να μην ανταποκρίνεται στις ανάγκες του μετασχηματισμού της οικονομίας μας και να εξαντλείται σε </w:t>
      </w:r>
      <w:r>
        <w:rPr>
          <w:rFonts w:eastAsia="SimSun"/>
          <w:bCs/>
          <w:szCs w:val="24"/>
          <w:shd w:val="clear" w:color="auto" w:fill="FFFFFF"/>
          <w:lang w:eastAsia="zh-CN"/>
        </w:rPr>
        <w:lastRenderedPageBreak/>
        <w:t>τσαπατσούλικες</w:t>
      </w:r>
      <w:r w:rsidRPr="004B6410">
        <w:rPr>
          <w:rFonts w:eastAsia="SimSun"/>
          <w:bCs/>
          <w:szCs w:val="24"/>
          <w:shd w:val="clear" w:color="auto" w:fill="FFFFFF"/>
          <w:lang w:eastAsia="zh-CN"/>
        </w:rPr>
        <w:t xml:space="preserve"> χρηματοδοτήσεις επιχειρήσεων φτωχής παραγωγικότητας και χαμηλής και</w:t>
      </w:r>
      <w:r>
        <w:rPr>
          <w:rFonts w:eastAsia="SimSun"/>
          <w:bCs/>
          <w:szCs w:val="24"/>
          <w:shd w:val="clear" w:color="auto" w:fill="FFFFFF"/>
          <w:lang w:eastAsia="zh-CN"/>
        </w:rPr>
        <w:t>νοτομίας</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Αντιθέτως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4B6410">
        <w:rPr>
          <w:rFonts w:eastAsia="SimSun"/>
          <w:bCs/>
          <w:szCs w:val="24"/>
          <w:shd w:val="clear" w:color="auto" w:fill="FFFFFF"/>
          <w:lang w:eastAsia="zh-CN"/>
        </w:rPr>
        <w:t xml:space="preserve"> νέο αναπτυξιακό νόμο</w:t>
      </w:r>
      <w:r>
        <w:rPr>
          <w:rFonts w:eastAsia="SimSun"/>
          <w:bCs/>
          <w:szCs w:val="24"/>
          <w:shd w:val="clear" w:color="auto" w:fill="FFFFFF"/>
          <w:lang w:eastAsia="zh-CN"/>
        </w:rPr>
        <w:t>,</w:t>
      </w:r>
      <w:r w:rsidRPr="004B6410">
        <w:rPr>
          <w:rFonts w:eastAsia="SimSun"/>
          <w:bCs/>
          <w:szCs w:val="24"/>
          <w:shd w:val="clear" w:color="auto" w:fill="FFFFFF"/>
          <w:lang w:eastAsia="zh-CN"/>
        </w:rPr>
        <w:t xml:space="preserve"> χωρίς επ</w:t>
      </w:r>
      <w:r>
        <w:rPr>
          <w:rFonts w:eastAsia="SimSun"/>
          <w:bCs/>
          <w:szCs w:val="24"/>
          <w:shd w:val="clear" w:color="auto" w:fill="FFFFFF"/>
          <w:lang w:eastAsia="zh-CN"/>
        </w:rPr>
        <w:t>’</w:t>
      </w:r>
      <w:r w:rsidRPr="004B6410">
        <w:rPr>
          <w:rFonts w:eastAsia="SimSun"/>
          <w:bCs/>
          <w:szCs w:val="24"/>
          <w:shd w:val="clear" w:color="auto" w:fill="FFFFFF"/>
          <w:lang w:eastAsia="zh-CN"/>
        </w:rPr>
        <w:t xml:space="preserve"> ουδενί να υποβαθμίζεται η ενδυνάμωση των παραδοσιακών μορφών επιχειρηματικής δραστηριότητας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υποστηρίζονται παράλληλα και όλες οι νέες σύγχρονες τάσεις ανάπτυξης επενδυτικών πρωτοβουλιών</w:t>
      </w:r>
      <w:r>
        <w:rPr>
          <w:rFonts w:eastAsia="SimSun"/>
          <w:bCs/>
          <w:szCs w:val="24"/>
          <w:shd w:val="clear" w:color="auto" w:fill="FFFFFF"/>
          <w:lang w:eastAsia="zh-CN"/>
        </w:rPr>
        <w:t>,</w:t>
      </w:r>
      <w:r w:rsidRPr="004B6410">
        <w:rPr>
          <w:rFonts w:eastAsia="SimSun"/>
          <w:bCs/>
          <w:szCs w:val="24"/>
          <w:shd w:val="clear" w:color="auto" w:fill="FFFFFF"/>
          <w:lang w:eastAsia="zh-CN"/>
        </w:rPr>
        <w:t xml:space="preserve"> όπως ο ψηφιακός μετασχηματισμός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οι ερευνητικές δραστηριότητες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η πράσινη μετάβαση και</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κυρίως</w:t>
      </w:r>
      <w:r w:rsidR="005C6AA8">
        <w:rPr>
          <w:rFonts w:eastAsia="SimSun"/>
          <w:bCs/>
          <w:szCs w:val="24"/>
          <w:shd w:val="clear" w:color="auto" w:fill="FFFFFF"/>
          <w:lang w:eastAsia="zh-CN"/>
        </w:rPr>
        <w:t>,</w:t>
      </w:r>
      <w:r w:rsidRPr="004B6410">
        <w:rPr>
          <w:rFonts w:eastAsia="SimSun"/>
          <w:bCs/>
          <w:szCs w:val="24"/>
          <w:shd w:val="clear" w:color="auto" w:fill="FFFFFF"/>
          <w:lang w:eastAsia="zh-CN"/>
        </w:rPr>
        <w:t xml:space="preserve"> η πολυπόθητη ανάπτυξη προϊό</w:t>
      </w:r>
      <w:r>
        <w:rPr>
          <w:rFonts w:eastAsia="SimSun"/>
          <w:bCs/>
          <w:szCs w:val="24"/>
          <w:shd w:val="clear" w:color="auto" w:fill="FFFFFF"/>
          <w:lang w:eastAsia="zh-CN"/>
        </w:rPr>
        <w:t>ντων υψηλής προστιθέμενης αξίας</w:t>
      </w:r>
      <w:r w:rsidRPr="004B6410">
        <w:rPr>
          <w:rFonts w:eastAsia="SimSun"/>
          <w:bCs/>
          <w:szCs w:val="24"/>
          <w:shd w:val="clear" w:color="auto" w:fill="FFFFFF"/>
          <w:lang w:eastAsia="zh-CN"/>
        </w:rPr>
        <w:t>. Όλα αυτά θα εκτιν</w:t>
      </w:r>
      <w:r>
        <w:rPr>
          <w:rFonts w:eastAsia="SimSun"/>
          <w:bCs/>
          <w:szCs w:val="24"/>
          <w:shd w:val="clear" w:color="auto" w:fill="FFFFFF"/>
          <w:lang w:eastAsia="zh-CN"/>
        </w:rPr>
        <w:t>άξουν</w:t>
      </w:r>
      <w:r w:rsidRPr="004B6410">
        <w:rPr>
          <w:rFonts w:eastAsia="SimSun"/>
          <w:bCs/>
          <w:szCs w:val="24"/>
          <w:shd w:val="clear" w:color="auto" w:fill="FFFFFF"/>
          <w:lang w:eastAsia="zh-CN"/>
        </w:rPr>
        <w:t xml:space="preserve"> τα χαμηλά μέχρι σήμερα ποσοστά απασχόλησης σε σχέση με τον ευρωπαϊκό μέσο όρο</w:t>
      </w:r>
      <w:r>
        <w:rPr>
          <w:rFonts w:eastAsia="SimSun"/>
          <w:bCs/>
          <w:szCs w:val="24"/>
          <w:shd w:val="clear" w:color="auto" w:fill="FFFFFF"/>
          <w:lang w:eastAsia="zh-CN"/>
        </w:rPr>
        <w:t>,</w:t>
      </w:r>
      <w:r w:rsidRPr="004B6410">
        <w:rPr>
          <w:rFonts w:eastAsia="SimSun"/>
          <w:bCs/>
          <w:szCs w:val="24"/>
          <w:shd w:val="clear" w:color="auto" w:fill="FFFFFF"/>
          <w:lang w:eastAsia="zh-CN"/>
        </w:rPr>
        <w:t xml:space="preserve"> θα μειώσουν το ποσοστό των μακροχρόνια ανέργων</w:t>
      </w:r>
      <w:r>
        <w:rPr>
          <w:rFonts w:eastAsia="SimSun"/>
          <w:bCs/>
          <w:szCs w:val="24"/>
          <w:shd w:val="clear" w:color="auto" w:fill="FFFFFF"/>
          <w:lang w:eastAsia="zh-CN"/>
        </w:rPr>
        <w:t>,</w:t>
      </w:r>
      <w:r w:rsidRPr="004B6410">
        <w:rPr>
          <w:rFonts w:eastAsia="SimSun"/>
          <w:bCs/>
          <w:szCs w:val="24"/>
          <w:shd w:val="clear" w:color="auto" w:fill="FFFFFF"/>
          <w:lang w:eastAsia="zh-CN"/>
        </w:rPr>
        <w:t xml:space="preserve"> θα συρρικνώσουν το εργασιακό χάσμα μεταξύ των φύλων και θα ελαχιστοποιήσουν το </w:t>
      </w:r>
      <w:r>
        <w:rPr>
          <w:rFonts w:eastAsia="SimSun"/>
          <w:bCs/>
          <w:szCs w:val="24"/>
          <w:shd w:val="clear" w:color="auto" w:fill="FFFFFF"/>
          <w:lang w:val="en-US" w:eastAsia="zh-CN"/>
        </w:rPr>
        <w:t>brain</w:t>
      </w:r>
      <w:r w:rsidRPr="00B55C70">
        <w:rPr>
          <w:rFonts w:eastAsia="SimSun"/>
          <w:bCs/>
          <w:szCs w:val="24"/>
          <w:shd w:val="clear" w:color="auto" w:fill="FFFFFF"/>
          <w:lang w:eastAsia="zh-CN"/>
        </w:rPr>
        <w:t xml:space="preserve"> </w:t>
      </w:r>
      <w:r>
        <w:rPr>
          <w:rFonts w:eastAsia="SimSun"/>
          <w:bCs/>
          <w:szCs w:val="24"/>
          <w:shd w:val="clear" w:color="auto" w:fill="FFFFFF"/>
          <w:lang w:val="en-US" w:eastAsia="zh-CN"/>
        </w:rPr>
        <w:t>drain</w:t>
      </w:r>
      <w:r>
        <w:rPr>
          <w:rFonts w:eastAsia="SimSun"/>
          <w:bCs/>
          <w:szCs w:val="24"/>
          <w:shd w:val="clear" w:color="auto" w:fill="FFFFFF"/>
          <w:lang w:eastAsia="zh-CN"/>
        </w:rPr>
        <w:t xml:space="preserve">, </w:t>
      </w:r>
      <w:r w:rsidRPr="004B6410">
        <w:rPr>
          <w:rFonts w:eastAsia="SimSun"/>
          <w:bCs/>
          <w:szCs w:val="24"/>
          <w:shd w:val="clear" w:color="auto" w:fill="FFFFFF"/>
          <w:lang w:eastAsia="zh-CN"/>
        </w:rPr>
        <w:t>κρατώντας τ</w:t>
      </w:r>
      <w:r>
        <w:rPr>
          <w:rFonts w:eastAsia="SimSun"/>
          <w:bCs/>
          <w:szCs w:val="24"/>
          <w:shd w:val="clear" w:color="auto" w:fill="FFFFFF"/>
          <w:lang w:eastAsia="zh-CN"/>
        </w:rPr>
        <w:t>ους νέους μας στους τόπους τους</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 xml:space="preserve">Προς αυτή την τελευταία κατεύθυνση εξάλλου αξίζει να τονιστεί ότι </w:t>
      </w:r>
      <w:r>
        <w:rPr>
          <w:rFonts w:eastAsia="SimSun"/>
          <w:bCs/>
          <w:szCs w:val="24"/>
          <w:shd w:val="clear" w:color="auto" w:fill="FFFFFF"/>
          <w:lang w:eastAsia="zh-CN"/>
        </w:rPr>
        <w:t>το 9</w:t>
      </w:r>
      <w:r w:rsidRPr="004B6410">
        <w:rPr>
          <w:rFonts w:eastAsia="SimSun"/>
          <w:bCs/>
          <w:szCs w:val="24"/>
          <w:shd w:val="clear" w:color="auto" w:fill="FFFFFF"/>
          <w:lang w:eastAsia="zh-CN"/>
        </w:rPr>
        <w:t>7% των επενδυτικών σχεδίων απευθύνονται στην περιφέρεια</w:t>
      </w:r>
      <w:r>
        <w:rPr>
          <w:rFonts w:eastAsia="SimSun"/>
          <w:bCs/>
          <w:szCs w:val="24"/>
          <w:shd w:val="clear" w:color="auto" w:fill="FFFFFF"/>
          <w:lang w:eastAsia="zh-CN"/>
        </w:rPr>
        <w:t>,</w:t>
      </w:r>
      <w:r w:rsidRPr="004B6410">
        <w:rPr>
          <w:rFonts w:eastAsia="SimSun"/>
          <w:bCs/>
          <w:szCs w:val="24"/>
          <w:shd w:val="clear" w:color="auto" w:fill="FFFFFF"/>
          <w:lang w:eastAsia="zh-CN"/>
        </w:rPr>
        <w:t xml:space="preserve"> προκειμένου να ενισχυθούν οι λιγότερο </w:t>
      </w:r>
      <w:r>
        <w:rPr>
          <w:rFonts w:eastAsia="SimSun"/>
          <w:bCs/>
          <w:szCs w:val="24"/>
          <w:shd w:val="clear" w:color="auto" w:fill="FFFFFF"/>
          <w:lang w:eastAsia="zh-CN"/>
        </w:rPr>
        <w:t>ευνοημένες</w:t>
      </w:r>
      <w:r w:rsidRPr="004B6410">
        <w:rPr>
          <w:rFonts w:eastAsia="SimSun"/>
          <w:bCs/>
          <w:szCs w:val="24"/>
          <w:shd w:val="clear" w:color="auto" w:fill="FFFFFF"/>
          <w:lang w:eastAsia="zh-CN"/>
        </w:rPr>
        <w:t xml:space="preserve"> περιοχές της χώρας που εντάσσονται στο σχέδιο δίκαιης αναπτυξιακής μετάβασης. Με τον τρόπο αυτό η ελληνική περιφέρεια γίνεται επιτέλους ελκυστικός επενδυτικός προορισμός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έτοιμος να απορροφήσει σαν σφουγγάρι τις κρατικές ενισχύσεις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που θα δώσουν αναπτυξιακή προοπτι</w:t>
      </w:r>
      <w:r>
        <w:rPr>
          <w:rFonts w:eastAsia="SimSun"/>
          <w:bCs/>
          <w:szCs w:val="24"/>
          <w:shd w:val="clear" w:color="auto" w:fill="FFFFFF"/>
          <w:lang w:eastAsia="zh-CN"/>
        </w:rPr>
        <w:t>κή στα συγκριτικά τους πλεονεκτήματα</w:t>
      </w:r>
      <w:r w:rsidRPr="004B6410">
        <w:rPr>
          <w:rFonts w:eastAsia="SimSun"/>
          <w:bCs/>
          <w:szCs w:val="24"/>
          <w:shd w:val="clear" w:color="auto" w:fill="FFFFFF"/>
          <w:lang w:eastAsia="zh-CN"/>
        </w:rPr>
        <w:t xml:space="preserve">. Καλά μαντάτα για </w:t>
      </w:r>
      <w:r w:rsidRPr="004B6410">
        <w:rPr>
          <w:rFonts w:eastAsia="SimSun"/>
          <w:bCs/>
          <w:szCs w:val="24"/>
          <w:shd w:val="clear" w:color="auto" w:fill="FFFFFF"/>
          <w:lang w:eastAsia="zh-CN"/>
        </w:rPr>
        <w:lastRenderedPageBreak/>
        <w:t>μια σειρά περιοχών της ελληνικής υπαίθρου</w:t>
      </w:r>
      <w:r>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Pr>
          <w:rFonts w:eastAsia="SimSun"/>
          <w:bCs/>
          <w:szCs w:val="24"/>
          <w:shd w:val="clear" w:color="auto" w:fill="FFFFFF"/>
          <w:lang w:eastAsia="zh-CN"/>
        </w:rPr>
        <w:t>όπως</w:t>
      </w:r>
      <w:r w:rsidRPr="004B6410">
        <w:rPr>
          <w:rFonts w:eastAsia="SimSun"/>
          <w:bCs/>
          <w:szCs w:val="24"/>
          <w:shd w:val="clear" w:color="auto" w:fill="FFFFFF"/>
          <w:lang w:eastAsia="zh-CN"/>
        </w:rPr>
        <w:t xml:space="preserve"> ο Νομός Ημαθίας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τόπος καταγωγής μου</w:t>
      </w:r>
      <w:r>
        <w:rPr>
          <w:rFonts w:eastAsia="SimSun"/>
          <w:bCs/>
          <w:szCs w:val="24"/>
          <w:shd w:val="clear" w:color="auto" w:fill="FFFFFF"/>
          <w:lang w:eastAsia="zh-CN"/>
        </w:rPr>
        <w:t>,</w:t>
      </w:r>
      <w:r w:rsidRPr="004B6410">
        <w:rPr>
          <w:rFonts w:eastAsia="SimSun"/>
          <w:bCs/>
          <w:szCs w:val="24"/>
          <w:shd w:val="clear" w:color="auto" w:fill="FFFFFF"/>
          <w:lang w:eastAsia="zh-CN"/>
        </w:rPr>
        <w:t xml:space="preserve"> ο οποίος διψάει για μεγάλες αλλά και μικρομεσαίες επενδύσεις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που σχετίζονται με την ενίσχυση των εναλλακτικών μορφών τουρισμού</w:t>
      </w:r>
      <w:r>
        <w:rPr>
          <w:rFonts w:eastAsia="SimSun"/>
          <w:bCs/>
          <w:szCs w:val="24"/>
          <w:shd w:val="clear" w:color="auto" w:fill="FFFFFF"/>
          <w:lang w:eastAsia="zh-CN"/>
        </w:rPr>
        <w:t>,</w:t>
      </w:r>
      <w:r w:rsidRPr="004B6410">
        <w:rPr>
          <w:rFonts w:eastAsia="SimSun"/>
          <w:bCs/>
          <w:szCs w:val="24"/>
          <w:shd w:val="clear" w:color="auto" w:fill="FFFFFF"/>
          <w:lang w:eastAsia="zh-CN"/>
        </w:rPr>
        <w:t xml:space="preserve"> της </w:t>
      </w:r>
      <w:proofErr w:type="spellStart"/>
      <w:r w:rsidRPr="004B6410">
        <w:rPr>
          <w:rFonts w:eastAsia="SimSun"/>
          <w:bCs/>
          <w:szCs w:val="24"/>
          <w:shd w:val="clear" w:color="auto" w:fill="FFFFFF"/>
          <w:lang w:eastAsia="zh-CN"/>
        </w:rPr>
        <w:t>αγροδιατροφής</w:t>
      </w:r>
      <w:proofErr w:type="spellEnd"/>
      <w:r>
        <w:rPr>
          <w:rFonts w:eastAsia="SimSun"/>
          <w:bCs/>
          <w:szCs w:val="24"/>
          <w:shd w:val="clear" w:color="auto" w:fill="FFFFFF"/>
          <w:lang w:eastAsia="zh-CN"/>
        </w:rPr>
        <w:t>,</w:t>
      </w:r>
      <w:r w:rsidRPr="004B6410">
        <w:rPr>
          <w:rFonts w:eastAsia="SimSun"/>
          <w:bCs/>
          <w:szCs w:val="24"/>
          <w:shd w:val="clear" w:color="auto" w:fill="FFFFFF"/>
          <w:lang w:eastAsia="zh-CN"/>
        </w:rPr>
        <w:t xml:space="preserve"> της μεταποίησης γεωργικών προϊόντων</w:t>
      </w:r>
      <w:r>
        <w:rPr>
          <w:rFonts w:eastAsia="SimSun"/>
          <w:bCs/>
          <w:szCs w:val="24"/>
          <w:shd w:val="clear" w:color="auto" w:fill="FFFFFF"/>
          <w:lang w:eastAsia="zh-CN"/>
        </w:rPr>
        <w:t>,</w:t>
      </w:r>
      <w:r w:rsidRPr="004B6410">
        <w:rPr>
          <w:rFonts w:eastAsia="SimSun"/>
          <w:bCs/>
          <w:szCs w:val="24"/>
          <w:shd w:val="clear" w:color="auto" w:fill="FFFFFF"/>
          <w:lang w:eastAsia="zh-CN"/>
        </w:rPr>
        <w:t xml:space="preserve"> καθώς και της ενίσχυσης της επιχειρηματικότητας των νέων.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Πώς όμως το νέο αναπτυξιακό νομοσχέδιο θα κάνει τη διαφορά στην πράξη</w:t>
      </w:r>
      <w:r>
        <w:rPr>
          <w:rFonts w:eastAsia="SimSun"/>
          <w:bCs/>
          <w:szCs w:val="24"/>
          <w:shd w:val="clear" w:color="auto" w:fill="FFFFFF"/>
          <w:lang w:eastAsia="zh-CN"/>
        </w:rPr>
        <w:t>,</w:t>
      </w:r>
      <w:r w:rsidRPr="004B6410">
        <w:rPr>
          <w:rFonts w:eastAsia="SimSun"/>
          <w:bCs/>
          <w:szCs w:val="24"/>
          <w:shd w:val="clear" w:color="auto" w:fill="FFFFFF"/>
          <w:lang w:eastAsia="zh-CN"/>
        </w:rPr>
        <w:t xml:space="preserve"> πέρα από τους μεγαλεπήβολο</w:t>
      </w:r>
      <w:r>
        <w:rPr>
          <w:rFonts w:eastAsia="SimSun"/>
          <w:bCs/>
          <w:szCs w:val="24"/>
          <w:shd w:val="clear" w:color="auto" w:fill="FFFFFF"/>
          <w:lang w:eastAsia="zh-CN"/>
        </w:rPr>
        <w:t>υς</w:t>
      </w:r>
      <w:r w:rsidRPr="004B6410">
        <w:rPr>
          <w:rFonts w:eastAsia="SimSun"/>
          <w:bCs/>
          <w:szCs w:val="24"/>
          <w:shd w:val="clear" w:color="auto" w:fill="FFFFFF"/>
          <w:lang w:eastAsia="zh-CN"/>
        </w:rPr>
        <w:t xml:space="preserve"> στόχους</w:t>
      </w:r>
      <w:r>
        <w:rPr>
          <w:rFonts w:eastAsia="SimSun"/>
          <w:bCs/>
          <w:szCs w:val="24"/>
          <w:shd w:val="clear" w:color="auto" w:fill="FFFFFF"/>
          <w:lang w:eastAsia="zh-CN"/>
        </w:rPr>
        <w:t>;</w:t>
      </w:r>
      <w:r w:rsidRPr="004B6410">
        <w:rPr>
          <w:rFonts w:eastAsia="SimSun"/>
          <w:bCs/>
          <w:szCs w:val="24"/>
          <w:shd w:val="clear" w:color="auto" w:fill="FFFFFF"/>
          <w:lang w:eastAsia="zh-CN"/>
        </w:rPr>
        <w:t xml:space="preserve"> </w:t>
      </w:r>
      <w:r>
        <w:rPr>
          <w:rFonts w:eastAsia="SimSun"/>
          <w:bCs/>
          <w:szCs w:val="24"/>
          <w:shd w:val="clear" w:color="auto" w:fill="FFFFFF"/>
          <w:lang w:eastAsia="zh-CN"/>
        </w:rPr>
        <w:t>Πώς</w:t>
      </w:r>
      <w:r w:rsidRPr="004B6410">
        <w:rPr>
          <w:rFonts w:eastAsia="SimSun"/>
          <w:bCs/>
          <w:szCs w:val="24"/>
          <w:shd w:val="clear" w:color="auto" w:fill="FFFFFF"/>
          <w:lang w:eastAsia="zh-CN"/>
        </w:rPr>
        <w:t xml:space="preserve"> θα ενεργοποιηθεί</w:t>
      </w:r>
      <w:r>
        <w:rPr>
          <w:rFonts w:eastAsia="SimSun"/>
          <w:bCs/>
          <w:szCs w:val="24"/>
          <w:shd w:val="clear" w:color="auto" w:fill="FFFFFF"/>
          <w:lang w:eastAsia="zh-CN"/>
        </w:rPr>
        <w:t>,</w:t>
      </w:r>
      <w:r w:rsidRPr="004B6410">
        <w:rPr>
          <w:rFonts w:eastAsia="SimSun"/>
          <w:bCs/>
          <w:szCs w:val="24"/>
          <w:shd w:val="clear" w:color="auto" w:fill="FFFFFF"/>
          <w:lang w:eastAsia="zh-CN"/>
        </w:rPr>
        <w:t xml:space="preserve"> από αύριο κιόλας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ανταποκρινόμενο στις προσδοκίες των εν αναμονή επενδυτών</w:t>
      </w:r>
      <w:r>
        <w:rPr>
          <w:rFonts w:eastAsia="SimSun"/>
          <w:bCs/>
          <w:szCs w:val="24"/>
          <w:shd w:val="clear" w:color="auto" w:fill="FFFFFF"/>
          <w:lang w:eastAsia="zh-CN"/>
        </w:rPr>
        <w:t>;</w:t>
      </w:r>
      <w:r w:rsidRPr="004B6410">
        <w:rPr>
          <w:rFonts w:eastAsia="SimSun"/>
          <w:bCs/>
          <w:szCs w:val="24"/>
          <w:shd w:val="clear" w:color="auto" w:fill="FFFFFF"/>
          <w:lang w:eastAsia="zh-CN"/>
        </w:rPr>
        <w:t xml:space="preserve"> Εδώ είναι το κλειδί και αυτό το κλειδί δεν είναι άλλο από την ενίσχυση στην πράξη των ιδιωτικών επενδύσεων</w:t>
      </w:r>
      <w:r>
        <w:rPr>
          <w:rFonts w:eastAsia="SimSun"/>
          <w:bCs/>
          <w:szCs w:val="24"/>
          <w:shd w:val="clear" w:color="auto" w:fill="FFFFFF"/>
          <w:lang w:eastAsia="zh-CN"/>
        </w:rPr>
        <w:t>,</w:t>
      </w:r>
      <w:r w:rsidRPr="004B6410">
        <w:rPr>
          <w:rFonts w:eastAsia="SimSun"/>
          <w:bCs/>
          <w:szCs w:val="24"/>
          <w:shd w:val="clear" w:color="auto" w:fill="FFFFFF"/>
          <w:lang w:eastAsia="zh-CN"/>
        </w:rPr>
        <w:t xml:space="preserve"> μέσω της δημιουργίας </w:t>
      </w:r>
      <w:proofErr w:type="spellStart"/>
      <w:r>
        <w:rPr>
          <w:rFonts w:eastAsia="SimSun"/>
          <w:bCs/>
          <w:szCs w:val="24"/>
          <w:shd w:val="clear" w:color="auto" w:fill="FFFFFF"/>
          <w:lang w:eastAsia="zh-CN"/>
        </w:rPr>
        <w:t>φιλ</w:t>
      </w:r>
      <w:r w:rsidRPr="004B6410">
        <w:rPr>
          <w:rFonts w:eastAsia="SimSun"/>
          <w:bCs/>
          <w:szCs w:val="24"/>
          <w:shd w:val="clear" w:color="auto" w:fill="FFFFFF"/>
          <w:lang w:eastAsia="zh-CN"/>
        </w:rPr>
        <w:t>επενδυτικού</w:t>
      </w:r>
      <w:proofErr w:type="spellEnd"/>
      <w:r w:rsidRPr="004B6410">
        <w:rPr>
          <w:rFonts w:eastAsia="SimSun"/>
          <w:bCs/>
          <w:szCs w:val="24"/>
          <w:shd w:val="clear" w:color="auto" w:fill="FFFFFF"/>
          <w:lang w:eastAsia="zh-CN"/>
        </w:rPr>
        <w:t xml:space="preserve"> περιβάλλοντος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με διαδικασίες που θα ελαχιστοποιούν τη γραφειοκρατία</w:t>
      </w:r>
      <w:r>
        <w:rPr>
          <w:rFonts w:eastAsia="SimSun"/>
          <w:bCs/>
          <w:szCs w:val="24"/>
          <w:shd w:val="clear" w:color="auto" w:fill="FFFFFF"/>
          <w:lang w:eastAsia="zh-CN"/>
        </w:rPr>
        <w:t>,</w:t>
      </w:r>
      <w:r w:rsidRPr="004B6410">
        <w:rPr>
          <w:rFonts w:eastAsia="SimSun"/>
          <w:bCs/>
          <w:szCs w:val="24"/>
          <w:shd w:val="clear" w:color="auto" w:fill="FFFFFF"/>
          <w:lang w:eastAsia="zh-CN"/>
        </w:rPr>
        <w:t xml:space="preserve"> θα πολλαπλασ</w:t>
      </w:r>
      <w:r>
        <w:rPr>
          <w:rFonts w:eastAsia="SimSun"/>
          <w:bCs/>
          <w:szCs w:val="24"/>
          <w:shd w:val="clear" w:color="auto" w:fill="FFFFFF"/>
          <w:lang w:eastAsia="zh-CN"/>
        </w:rPr>
        <w:t>ιάζουν</w:t>
      </w:r>
      <w:r w:rsidRPr="004B6410">
        <w:rPr>
          <w:rFonts w:eastAsia="SimSun"/>
          <w:bCs/>
          <w:szCs w:val="24"/>
          <w:shd w:val="clear" w:color="auto" w:fill="FFFFFF"/>
          <w:lang w:eastAsia="zh-CN"/>
        </w:rPr>
        <w:t xml:space="preserve"> τα κίνητρα</w:t>
      </w:r>
      <w:r>
        <w:rPr>
          <w:rFonts w:eastAsia="SimSun"/>
          <w:bCs/>
          <w:szCs w:val="24"/>
          <w:shd w:val="clear" w:color="auto" w:fill="FFFFFF"/>
          <w:lang w:eastAsia="zh-CN"/>
        </w:rPr>
        <w:t>, θα ενισχύουν τη διαφάνεια</w:t>
      </w:r>
      <w:r w:rsidRPr="004B6410">
        <w:rPr>
          <w:rFonts w:eastAsia="SimSun"/>
          <w:bCs/>
          <w:szCs w:val="24"/>
          <w:shd w:val="clear" w:color="auto" w:fill="FFFFFF"/>
          <w:lang w:eastAsia="zh-CN"/>
        </w:rPr>
        <w:t xml:space="preserve">. Τέρμα πια οι παρωχημένες γραφειοκρατικές διαδικασίες που </w:t>
      </w:r>
      <w:r>
        <w:rPr>
          <w:rFonts w:eastAsia="SimSun"/>
          <w:bCs/>
          <w:szCs w:val="24"/>
          <w:shd w:val="clear" w:color="auto" w:fill="FFFFFF"/>
          <w:lang w:eastAsia="zh-CN"/>
        </w:rPr>
        <w:t>αποθάρρυναν</w:t>
      </w:r>
      <w:r w:rsidRPr="004B6410">
        <w:rPr>
          <w:rFonts w:eastAsia="SimSun"/>
          <w:bCs/>
          <w:szCs w:val="24"/>
          <w:shd w:val="clear" w:color="auto" w:fill="FFFFFF"/>
          <w:lang w:eastAsia="zh-CN"/>
        </w:rPr>
        <w:t>. Τέρμα πια στα φιλόδοξα επενδυτικά σχέδια που καίγονταν στο ζέσταμα</w:t>
      </w:r>
      <w:r>
        <w:rPr>
          <w:rFonts w:eastAsia="SimSun"/>
          <w:bCs/>
          <w:szCs w:val="24"/>
          <w:shd w:val="clear" w:color="auto" w:fill="FFFFFF"/>
          <w:lang w:eastAsia="zh-CN"/>
        </w:rPr>
        <w:t>,</w:t>
      </w:r>
      <w:r w:rsidRPr="004B6410">
        <w:rPr>
          <w:rFonts w:eastAsia="SimSun"/>
          <w:bCs/>
          <w:szCs w:val="24"/>
          <w:shd w:val="clear" w:color="auto" w:fill="FFFFFF"/>
          <w:lang w:eastAsia="zh-CN"/>
        </w:rPr>
        <w:t xml:space="preserve"> στους δαιδαλώδεις διαδρόμους της έγκρισης.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Ο νέος νόμος εισάγει σημαντικές καινοτομίες σε όλη τη διαδικασία υποβολής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αξιολόγησης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ελέγχου των επενδυτικών σχεδίων και της έκδοσης των συναφών διοικητικών πράξεων με ρητές προθεσμίες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που θα διευκολύνουν τις </w:t>
      </w:r>
      <w:r>
        <w:rPr>
          <w:rFonts w:eastAsia="SimSun"/>
          <w:bCs/>
          <w:szCs w:val="24"/>
          <w:shd w:val="clear" w:color="auto" w:fill="FFFFFF"/>
          <w:lang w:eastAsia="zh-CN"/>
        </w:rPr>
        <w:t>διαδικασίες έγκρισης αλλά και θα συντομεύουν</w:t>
      </w:r>
      <w:r w:rsidRPr="004B6410">
        <w:rPr>
          <w:rFonts w:eastAsia="SimSun"/>
          <w:bCs/>
          <w:szCs w:val="24"/>
          <w:shd w:val="clear" w:color="auto" w:fill="FFFFFF"/>
          <w:lang w:eastAsia="zh-CN"/>
        </w:rPr>
        <w:t xml:space="preserve"> το</w:t>
      </w:r>
      <w:r>
        <w:rPr>
          <w:rFonts w:eastAsia="SimSun"/>
          <w:bCs/>
          <w:szCs w:val="24"/>
          <w:shd w:val="clear" w:color="auto" w:fill="FFFFFF"/>
          <w:lang w:eastAsia="zh-CN"/>
        </w:rPr>
        <w:t>ν</w:t>
      </w:r>
      <w:r w:rsidRPr="004B6410">
        <w:rPr>
          <w:rFonts w:eastAsia="SimSun"/>
          <w:bCs/>
          <w:szCs w:val="24"/>
          <w:shd w:val="clear" w:color="auto" w:fill="FFFFFF"/>
          <w:lang w:eastAsia="zh-CN"/>
        </w:rPr>
        <w:t xml:space="preserve"> χρόνο ανταπόκρισης των υπηρεσιών στα </w:t>
      </w:r>
      <w:r>
        <w:rPr>
          <w:rFonts w:eastAsia="SimSun"/>
          <w:bCs/>
          <w:szCs w:val="24"/>
          <w:shd w:val="clear" w:color="auto" w:fill="FFFFFF"/>
          <w:lang w:eastAsia="zh-CN"/>
        </w:rPr>
        <w:t>υποβαλλόμενα</w:t>
      </w:r>
      <w:r w:rsidRPr="004B6410">
        <w:rPr>
          <w:rFonts w:eastAsia="SimSun"/>
          <w:bCs/>
          <w:szCs w:val="24"/>
          <w:shd w:val="clear" w:color="auto" w:fill="FFFFFF"/>
          <w:lang w:eastAsia="zh-CN"/>
        </w:rPr>
        <w:t xml:space="preserve"> αιτήματα</w:t>
      </w:r>
      <w:r>
        <w:rPr>
          <w:rFonts w:eastAsia="SimSun"/>
          <w:bCs/>
          <w:szCs w:val="24"/>
          <w:shd w:val="clear" w:color="auto" w:fill="FFFFFF"/>
          <w:lang w:eastAsia="zh-CN"/>
        </w:rPr>
        <w:t>. Διότι</w:t>
      </w:r>
      <w:r w:rsidRPr="004B6410">
        <w:rPr>
          <w:rFonts w:eastAsia="SimSun"/>
          <w:bCs/>
          <w:szCs w:val="24"/>
          <w:shd w:val="clear" w:color="auto" w:fill="FFFFFF"/>
          <w:lang w:eastAsia="zh-CN"/>
        </w:rPr>
        <w:t xml:space="preserve"> άλλο είναι </w:t>
      </w:r>
      <w:r>
        <w:rPr>
          <w:rFonts w:eastAsia="SimSun"/>
          <w:bCs/>
          <w:szCs w:val="24"/>
          <w:shd w:val="clear" w:color="auto" w:fill="FFFFFF"/>
          <w:lang w:eastAsia="zh-CN"/>
        </w:rPr>
        <w:t>οι εξακόσιες</w:t>
      </w:r>
      <w:r w:rsidRPr="004B6410">
        <w:rPr>
          <w:rFonts w:eastAsia="SimSun"/>
          <w:bCs/>
          <w:szCs w:val="24"/>
          <w:shd w:val="clear" w:color="auto" w:fill="FFFFFF"/>
          <w:lang w:eastAsia="zh-CN"/>
        </w:rPr>
        <w:t xml:space="preserve"> και πλέον </w:t>
      </w:r>
      <w:r w:rsidRPr="004B6410">
        <w:rPr>
          <w:rFonts w:eastAsia="SimSun"/>
          <w:bCs/>
          <w:szCs w:val="24"/>
          <w:shd w:val="clear" w:color="auto" w:fill="FFFFFF"/>
          <w:lang w:eastAsia="zh-CN"/>
        </w:rPr>
        <w:lastRenderedPageBreak/>
        <w:t>μέρες</w:t>
      </w:r>
      <w:r>
        <w:rPr>
          <w:rFonts w:eastAsia="SimSun"/>
          <w:bCs/>
          <w:szCs w:val="24"/>
          <w:shd w:val="clear" w:color="auto" w:fill="FFFFFF"/>
          <w:lang w:eastAsia="zh-CN"/>
        </w:rPr>
        <w:t>,</w:t>
      </w:r>
      <w:r w:rsidRPr="004B6410">
        <w:rPr>
          <w:rFonts w:eastAsia="SimSun"/>
          <w:bCs/>
          <w:szCs w:val="24"/>
          <w:shd w:val="clear" w:color="auto" w:fill="FFFFFF"/>
          <w:lang w:eastAsia="zh-CN"/>
        </w:rPr>
        <w:t xml:space="preserve"> που ήταν μέσος χρόνος έγκρισης των επενδυτικών σχεδίων όλα τα προηγούμενα χρόνια</w:t>
      </w:r>
      <w:r>
        <w:rPr>
          <w:rFonts w:eastAsia="SimSun"/>
          <w:bCs/>
          <w:szCs w:val="24"/>
          <w:shd w:val="clear" w:color="auto" w:fill="FFFFFF"/>
          <w:lang w:eastAsia="zh-CN"/>
        </w:rPr>
        <w:t>,</w:t>
      </w:r>
      <w:r w:rsidRPr="004B6410">
        <w:rPr>
          <w:rFonts w:eastAsia="SimSun"/>
          <w:bCs/>
          <w:szCs w:val="24"/>
          <w:shd w:val="clear" w:color="auto" w:fill="FFFFFF"/>
          <w:lang w:eastAsia="zh-CN"/>
        </w:rPr>
        <w:t xml:space="preserve"> και άλλο οι </w:t>
      </w:r>
      <w:r>
        <w:rPr>
          <w:rFonts w:eastAsia="SimSun"/>
          <w:bCs/>
          <w:szCs w:val="24"/>
          <w:shd w:val="clear" w:color="auto" w:fill="FFFFFF"/>
          <w:lang w:eastAsia="zh-CN"/>
        </w:rPr>
        <w:t>εξήντα</w:t>
      </w:r>
      <w:r w:rsidRPr="004B6410">
        <w:rPr>
          <w:rFonts w:eastAsia="SimSun"/>
          <w:bCs/>
          <w:szCs w:val="24"/>
          <w:shd w:val="clear" w:color="auto" w:fill="FFFFFF"/>
          <w:lang w:eastAsia="zh-CN"/>
        </w:rPr>
        <w:t xml:space="preserve"> μέ</w:t>
      </w:r>
      <w:r>
        <w:rPr>
          <w:rFonts w:eastAsia="SimSun"/>
          <w:bCs/>
          <w:szCs w:val="24"/>
          <w:shd w:val="clear" w:color="auto" w:fill="FFFFFF"/>
          <w:lang w:eastAsia="zh-CN"/>
        </w:rPr>
        <w:t>ρες που στοχεύει το νέο πλαίσιο</w:t>
      </w:r>
      <w:r w:rsidRPr="004B6410">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B6410">
        <w:rPr>
          <w:rFonts w:eastAsia="SimSun"/>
          <w:bCs/>
          <w:szCs w:val="24"/>
          <w:shd w:val="clear" w:color="auto" w:fill="FFFFFF"/>
          <w:lang w:eastAsia="zh-CN"/>
        </w:rPr>
        <w:t>Επιπροσθέτως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ο νέος νόμος χορηγεί υψηλά ποσοστά κρατικών ενισχύσεων για ιδιωτικές επενδύσεις σε όλες τις περιφέρειες</w:t>
      </w:r>
      <w:r>
        <w:rPr>
          <w:rFonts w:eastAsia="SimSun"/>
          <w:bCs/>
          <w:szCs w:val="24"/>
          <w:shd w:val="clear" w:color="auto" w:fill="FFFFFF"/>
          <w:lang w:eastAsia="zh-CN"/>
        </w:rPr>
        <w:t>,</w:t>
      </w:r>
      <w:r w:rsidRPr="004B6410">
        <w:rPr>
          <w:rFonts w:eastAsia="SimSun"/>
          <w:bCs/>
          <w:szCs w:val="24"/>
          <w:shd w:val="clear" w:color="auto" w:fill="FFFFFF"/>
          <w:lang w:eastAsia="zh-CN"/>
        </w:rPr>
        <w:t xml:space="preserve"> διευρύνει τον αριθμό των επενδυτικών σχεδίων και πέραν των παραδοσιακών</w:t>
      </w:r>
      <w:r>
        <w:rPr>
          <w:rFonts w:eastAsia="SimSun"/>
          <w:bCs/>
          <w:szCs w:val="24"/>
          <w:shd w:val="clear" w:color="auto" w:fill="FFFFFF"/>
          <w:lang w:eastAsia="zh-CN"/>
        </w:rPr>
        <w:t>, εμπλουτίζει τις παραγόμενε</w:t>
      </w:r>
      <w:r w:rsidRPr="004B6410">
        <w:rPr>
          <w:rFonts w:eastAsia="SimSun"/>
          <w:bCs/>
          <w:szCs w:val="24"/>
          <w:shd w:val="clear" w:color="auto" w:fill="FFFFFF"/>
          <w:lang w:eastAsia="zh-CN"/>
        </w:rPr>
        <w:t xml:space="preserve">ς υπηρεσίες και προϊόντα μέσω της έγκρισης σχεδίων σε απομακρυσμένες περιοχές της χώρας και αναπτύσσει μορφές επένδυσης που θα κουμπώνουν και θα μπορούν να χρηματοδοτηθούν από τα προγράμματα ΕΣΠΑ ή και το Ταμείο Ανάκαμψης.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Μπροστά σε αυτά τα 1,8</w:t>
      </w:r>
      <w:r w:rsidRPr="004B6410">
        <w:rPr>
          <w:rFonts w:eastAsia="SimSun"/>
          <w:bCs/>
          <w:szCs w:val="24"/>
          <w:shd w:val="clear" w:color="auto" w:fill="FFFFFF"/>
          <w:lang w:eastAsia="zh-CN"/>
        </w:rPr>
        <w:t xml:space="preserve"> </w:t>
      </w:r>
      <w:r>
        <w:rPr>
          <w:rFonts w:eastAsia="SimSun"/>
          <w:bCs/>
          <w:szCs w:val="24"/>
          <w:shd w:val="clear" w:color="auto" w:fill="FFFFFF"/>
          <w:lang w:eastAsia="zh-CN"/>
        </w:rPr>
        <w:t>δισεκατομμύρι</w:t>
      </w:r>
      <w:r w:rsidR="00C9665A">
        <w:rPr>
          <w:rFonts w:eastAsia="SimSun"/>
          <w:bCs/>
          <w:szCs w:val="24"/>
          <w:shd w:val="clear" w:color="auto" w:fill="FFFFFF"/>
          <w:lang w:eastAsia="zh-CN"/>
        </w:rPr>
        <w:t>ο</w:t>
      </w:r>
      <w:r>
        <w:rPr>
          <w:rFonts w:eastAsia="SimSun"/>
          <w:bCs/>
          <w:szCs w:val="24"/>
          <w:shd w:val="clear" w:color="auto" w:fill="FFFFFF"/>
          <w:lang w:eastAsia="zh-CN"/>
        </w:rPr>
        <w:t xml:space="preserve"> που θα διοχετευθούν</w:t>
      </w:r>
      <w:r w:rsidRPr="004B6410">
        <w:rPr>
          <w:rFonts w:eastAsia="SimSun"/>
          <w:bCs/>
          <w:szCs w:val="24"/>
          <w:shd w:val="clear" w:color="auto" w:fill="FFFFFF"/>
          <w:lang w:eastAsia="zh-CN"/>
        </w:rPr>
        <w:t xml:space="preserve"> στην πραγματική οικονομία ο ΣΥΡΙΖΑ για μια ακόμη φορά στέκεται αμήχανος.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Μας κατηγορείτε, κυρίες και κύριοι του ΣΥΡΙΖΑ, ότι ο νέος </w:t>
      </w:r>
      <w:r w:rsidR="005522AC">
        <w:rPr>
          <w:rFonts w:eastAsia="Times New Roman" w:cs="Times New Roman"/>
          <w:szCs w:val="24"/>
        </w:rPr>
        <w:t>α</w:t>
      </w:r>
      <w:r>
        <w:rPr>
          <w:rFonts w:eastAsia="Times New Roman" w:cs="Times New Roman"/>
          <w:szCs w:val="24"/>
        </w:rPr>
        <w:t xml:space="preserve">ναπτυξιακός </w:t>
      </w:r>
      <w:r w:rsidR="005522AC">
        <w:rPr>
          <w:rFonts w:eastAsia="Times New Roman" w:cs="Times New Roman"/>
          <w:szCs w:val="24"/>
        </w:rPr>
        <w:t>ν</w:t>
      </w:r>
      <w:r>
        <w:rPr>
          <w:rFonts w:eastAsia="Times New Roman" w:cs="Times New Roman"/>
          <w:szCs w:val="24"/>
        </w:rPr>
        <w:t>όμος αφορά λίγους και ισχυρούς και ότι αποκόπτει δήθεν τη δυνατότητα χρηματοδότησης στις μικρομεσαίες επιχειρήσεις.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Ξεχνάτε, προφανώς, ότι στα τριάμισι χρόνια της δικής σας διακυβέρνησης δώσατε 1 δισεκατομμύριο κρατικών ενισχύσεων, ενώ με τη Νέα Δημοκρατία έφτασαν ήδη τα 3 δισεκατομμύρια, όπως ξεχνάτε ότι ο νέος </w:t>
      </w:r>
      <w:r w:rsidR="005522AC">
        <w:rPr>
          <w:rFonts w:eastAsia="Times New Roman" w:cs="Times New Roman"/>
          <w:szCs w:val="24"/>
        </w:rPr>
        <w:t>α</w:t>
      </w:r>
      <w:r>
        <w:rPr>
          <w:rFonts w:eastAsia="Times New Roman" w:cs="Times New Roman"/>
          <w:szCs w:val="24"/>
        </w:rPr>
        <w:t xml:space="preserve">ναπτυξιακός </w:t>
      </w:r>
      <w:r w:rsidR="005522AC">
        <w:rPr>
          <w:rFonts w:eastAsia="Times New Roman" w:cs="Times New Roman"/>
          <w:szCs w:val="24"/>
        </w:rPr>
        <w:t>ν</w:t>
      </w:r>
      <w:r>
        <w:rPr>
          <w:rFonts w:eastAsia="Times New Roman" w:cs="Times New Roman"/>
          <w:szCs w:val="24"/>
        </w:rPr>
        <w:t>όμος ευνοεί εξαιρετικά τις μικρές επιχειρήσεις, δίνοντας μεγάλες επιχορηγήσεις</w:t>
      </w:r>
      <w:r w:rsidRPr="004911E5">
        <w:rPr>
          <w:rFonts w:eastAsia="Times New Roman" w:cs="Times New Roman"/>
          <w:szCs w:val="24"/>
        </w:rPr>
        <w:t xml:space="preserve"> </w:t>
      </w:r>
      <w:r>
        <w:rPr>
          <w:rFonts w:eastAsia="Times New Roman" w:cs="Times New Roman"/>
          <w:szCs w:val="24"/>
        </w:rPr>
        <w:t xml:space="preserve">και με πολύ περισσότερα μετρητά σε αυτές από ό,τι προέβλεπε ο προηγούμενος </w:t>
      </w:r>
      <w:r w:rsidR="005522AC">
        <w:rPr>
          <w:rFonts w:eastAsia="Times New Roman" w:cs="Times New Roman"/>
          <w:szCs w:val="24"/>
        </w:rPr>
        <w:t>α</w:t>
      </w:r>
      <w:r>
        <w:rPr>
          <w:rFonts w:eastAsia="Times New Roman" w:cs="Times New Roman"/>
          <w:szCs w:val="24"/>
        </w:rPr>
        <w:t xml:space="preserve">ναπτυξιακός </w:t>
      </w:r>
      <w:r w:rsidR="005522AC">
        <w:rPr>
          <w:rFonts w:eastAsia="Times New Roman" w:cs="Times New Roman"/>
          <w:szCs w:val="24"/>
        </w:rPr>
        <w:t>ν</w:t>
      </w:r>
      <w:r>
        <w:rPr>
          <w:rFonts w:eastAsia="Times New Roman" w:cs="Times New Roman"/>
          <w:szCs w:val="24"/>
        </w:rPr>
        <w:t>όμος του ΣΥΡΙΖΑ.</w:t>
      </w:r>
    </w:p>
    <w:p w:rsidR="009B1533" w:rsidRDefault="00F93039">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Ένα λεπτό, κύριε Πρόεδρε, το πολύ θα χρειαστώ.</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Μας κατηγορείτε, επίσης, ότι ο νέος </w:t>
      </w:r>
      <w:r w:rsidR="005522AC">
        <w:rPr>
          <w:rFonts w:eastAsia="Times New Roman" w:cs="Times New Roman"/>
          <w:szCs w:val="24"/>
        </w:rPr>
        <w:t>α</w:t>
      </w:r>
      <w:r>
        <w:rPr>
          <w:rFonts w:eastAsia="Times New Roman" w:cs="Times New Roman"/>
          <w:szCs w:val="24"/>
        </w:rPr>
        <w:t xml:space="preserve">ναπτυξιακός </w:t>
      </w:r>
      <w:r w:rsidR="005522AC">
        <w:rPr>
          <w:rFonts w:eastAsia="Times New Roman" w:cs="Times New Roman"/>
          <w:szCs w:val="24"/>
        </w:rPr>
        <w:t>ν</w:t>
      </w:r>
      <w:r>
        <w:rPr>
          <w:rFonts w:eastAsia="Times New Roman" w:cs="Times New Roman"/>
          <w:szCs w:val="24"/>
        </w:rPr>
        <w:t>όμος διαλύει τη ραχοκοκαλιά, δήθεν, της ελληνικής οικονομίας, τη μικρομεσαία επιχειρηματικότητα.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Ποιοι το λέτε αυτό; Εσείς που φορολογήσατε άγρια τη μεσαία τάξη και που διαλύσατε την επιχειρηματικότητα, οδηγώντας τη χώρα σε χρεοκοπία και τις τράπεζες σε κλείσιμο. Ό,τι όμως και αν πείτε πέφτε στο πολιτικό κενό, γιατί οι πολίτες, αλλά ο κόσμος της αγοράς γνωρίζουν και επειδή γνωρίζουν, απορρίπτουν τη στενόμυαλη αντιπολιτευτική σας στάση και ανανεώνουν διαρκώς την εμπιστοσύνη τους στην Κυβέρνηση της Νέας Δημοκρατίας για να οδηγήσει την Ελλάδα μας στην οικονομική και κοινωνική άνθηση. Αυτή την εμπιστοσύνη η Νέα Δημοκρατία δεν σκοπεύει και δεν πρόκειται να την προδώσει.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B1533" w:rsidRDefault="00F93039">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w:t>
      </w:r>
      <w:r w:rsidRPr="008F192D">
        <w:rPr>
          <w:rFonts w:eastAsia="Times New Roman"/>
          <w:color w:val="222222"/>
          <w:szCs w:val="24"/>
        </w:rPr>
        <w:t>υχαριστώ</w:t>
      </w:r>
      <w:r>
        <w:rPr>
          <w:rFonts w:eastAsia="Times New Roman" w:cs="Times New Roman"/>
          <w:szCs w:val="24"/>
        </w:rPr>
        <w:t xml:space="preserve">, κύριε </w:t>
      </w:r>
      <w:proofErr w:type="spellStart"/>
      <w:r>
        <w:rPr>
          <w:rFonts w:eastAsia="Times New Roman" w:cs="Times New Roman"/>
          <w:szCs w:val="24"/>
        </w:rPr>
        <w:t>Τσαβδαρίδη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 Χιονίδης Σάββας και αμέσως μετά, ο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ο οποίος θα μιλήσει μέσω </w:t>
      </w:r>
      <w:r>
        <w:rPr>
          <w:rFonts w:eastAsia="Times New Roman" w:cs="Times New Roman"/>
          <w:szCs w:val="24"/>
          <w:lang w:val="en-US"/>
        </w:rPr>
        <w:t>Web</w:t>
      </w:r>
      <w:r w:rsidR="00953F70">
        <w:rPr>
          <w:rFonts w:eastAsia="Times New Roman" w:cs="Times New Roman"/>
          <w:szCs w:val="24"/>
          <w:lang w:val="en-US"/>
        </w:rPr>
        <w:t>e</w:t>
      </w:r>
      <w:r>
        <w:rPr>
          <w:rFonts w:eastAsia="Times New Roman" w:cs="Times New Roman"/>
          <w:szCs w:val="24"/>
          <w:lang w:val="en-US"/>
        </w:rPr>
        <w:t>x</w:t>
      </w:r>
      <w:r w:rsidRPr="00DB6AB4">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ΣΑΒΒΑΣ ΧΙΟΝΙΔΗΣ:</w:t>
      </w:r>
      <w:r>
        <w:rPr>
          <w:rFonts w:eastAsia="Times New Roman" w:cs="Times New Roman"/>
          <w:szCs w:val="24"/>
        </w:rPr>
        <w:t xml:space="preserve"> Ευχαριστώ πολύ,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είναι γεγονός ότι σήμερα συζητούμε ένα σχέδιο νόμου το οποίο ίσως να έχει περισσότερο ενδιαφέρον από ό,τι έχει και ο </w:t>
      </w:r>
      <w:r w:rsidR="00DE405B">
        <w:rPr>
          <w:rFonts w:eastAsia="Times New Roman" w:cs="Times New Roman"/>
          <w:szCs w:val="24"/>
        </w:rPr>
        <w:t>π</w:t>
      </w:r>
      <w:r>
        <w:rPr>
          <w:rFonts w:eastAsia="Times New Roman" w:cs="Times New Roman"/>
          <w:szCs w:val="24"/>
        </w:rPr>
        <w:t>ροϋπολογισμός, γιατί αυτό δίνει τις δυνατότητες, ώστε να μπορέσουμε να δούμε την Ελλάδα σε προοπτική την επόμενη δεκαετία.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Κάποιοι, λοιπόν, θα πουν: Γίνεται από μόνος του ο νόμος να δουλεύει; Αυτή η Κυβέρνηση έβαλε το πλαίσιο, ώστε να δώσουμε αυτή τη δυνατότητα να εκτιμάται η χώρα μας ως μια χώρα σταθερότητας; Σαφώς.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Δεν θα πάω παραπίσω. Είναι όλες οι ενέργειες που έγιναν, ώστε σήμερα να αξιολογούμαστε πολύ υψηλά και με εξαιρετικό ενδιαφέρον. Πρόσφατα περάσαμε το σχέδιο νόμου για τις στρατηγικές επενδύσεις, ώστε να μην ταλαιπωρούνται -να μη θυμίσω και πάλι το τι τράβηξε ο Καπετάν Βασίλης στη Μεσσηνία- άνθρωποι οι οποίοι ήθελαν να βάλουν τα λεφτά τους και τι καθυστερήσεις υπήρχαν. Αυτά τα θέματα προχωρούν.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Να θυμίσω ότι πρόσφατα, επίσης, στις Αρχές Ανταγωνισμού δώσαμε αρμοδιότητες, ώστε να ξεκαθαρίσουμε, γιατί ένα από τα δύσκολα ζητήματα τα </w:t>
      </w:r>
      <w:r>
        <w:rPr>
          <w:rFonts w:eastAsia="Times New Roman" w:cs="Times New Roman"/>
          <w:szCs w:val="24"/>
        </w:rPr>
        <w:lastRenderedPageBreak/>
        <w:t>οποία αντιμετωπίζει η σύγχρονη διεθνής οικονομία, αλλά και η ελληνική</w:t>
      </w:r>
      <w:r w:rsidR="00DE405B">
        <w:rPr>
          <w:rFonts w:eastAsia="Times New Roman" w:cs="Times New Roman"/>
          <w:szCs w:val="24"/>
        </w:rPr>
        <w:t>,</w:t>
      </w:r>
      <w:r>
        <w:rPr>
          <w:rFonts w:eastAsia="Times New Roman" w:cs="Times New Roman"/>
          <w:szCs w:val="24"/>
        </w:rPr>
        <w:t xml:space="preserve"> είναι ο ξεκάθαρος τρόπος που μπορούν να ελέγχονται διαδικασίες ανταγωνισμού.</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Επίσης, ξεκαθαρίσαμε το πλαίσιο για τη λειτουργία της Κεφαλαιαγοράς με έναν πολύ σαφή τρόπο, γιατί βλέπουμε ότι το Χρηματιστήριό μας μπορεί να προχωρήσει δυναμικά προς τα εμπρός.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Αυτό το σχέδιο νόμου</w:t>
      </w:r>
      <w:r w:rsidR="00DE405B">
        <w:rPr>
          <w:rFonts w:eastAsia="Times New Roman" w:cs="Times New Roman"/>
          <w:szCs w:val="24"/>
        </w:rPr>
        <w:t>,</w:t>
      </w:r>
      <w:r>
        <w:rPr>
          <w:rFonts w:eastAsia="Times New Roman" w:cs="Times New Roman"/>
          <w:szCs w:val="24"/>
        </w:rPr>
        <w:t xml:space="preserve"> πραγματικά</w:t>
      </w:r>
      <w:r w:rsidR="00DE405B">
        <w:rPr>
          <w:rFonts w:eastAsia="Times New Roman" w:cs="Times New Roman"/>
          <w:szCs w:val="24"/>
        </w:rPr>
        <w:t>,</w:t>
      </w:r>
      <w:r>
        <w:rPr>
          <w:rFonts w:eastAsia="Times New Roman" w:cs="Times New Roman"/>
          <w:szCs w:val="24"/>
        </w:rPr>
        <w:t xml:space="preserve"> δίνει τη δυνατότητα σε πάρα πολλούς και σε πάρα πολλές περιοχές. Είναι ένα νομοσχέδιο το οποίο δίνει την ευκαιρία σε μικρούς ή μεγαλύτερους να μπορέσουν να επενδύσουν με κριτήρια ξεκάθαρα, διακριτά και διάφανα. Και το διάφανο μπορεί να εξασφαλιστεί με όλες τις επιτροπές οι οποίες δημιουργούνται, οι οποίες θα ελέγχουν με κάθε λεπτομέρεια. Και</w:t>
      </w:r>
      <w:r w:rsidR="00DE405B">
        <w:rPr>
          <w:rFonts w:eastAsia="Times New Roman" w:cs="Times New Roman"/>
          <w:szCs w:val="24"/>
        </w:rPr>
        <w:t>,</w:t>
      </w:r>
      <w:r>
        <w:rPr>
          <w:rFonts w:eastAsia="Times New Roman" w:cs="Times New Roman"/>
          <w:szCs w:val="24"/>
        </w:rPr>
        <w:t xml:space="preserve"> κυρίως, δίνει το πολιτικό στίγμα της ιδεολογίας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αυτά ψηφιστήκαμε, αυτά είχαμε εντολή να κάνουμε. Δεν είπαμε κάτι άλλο και μετά είπαμε «ναι» και «όχι». Η Νέα Δημοκρατία αυτά στήριξε, σε αυτά βασίστηκε, αυτά εμπιστεύθηκε ο ελληνικός λαός και θα την εμπιστευθεί ξανά. Διότι σε νεκρό χρόνο, σε γκρίζο χρόνο της πανδημίας, αυτού του παγκόσμιου πολέμου, η Βουλή λειτουργεί, τα Υπουργεία λειτουργούν. Ανέφερα κάποιες λίγες περιπτώσεις νόμων του κράτους οι οποίοι ισχύουν σήμερα που έρχεται να συμπληρώσει αυτός ο </w:t>
      </w:r>
      <w:r w:rsidR="00DE405B">
        <w:rPr>
          <w:rFonts w:eastAsia="Times New Roman" w:cs="Times New Roman"/>
          <w:szCs w:val="24"/>
        </w:rPr>
        <w:t>α</w:t>
      </w:r>
      <w:r>
        <w:rPr>
          <w:rFonts w:eastAsia="Times New Roman" w:cs="Times New Roman"/>
          <w:szCs w:val="24"/>
        </w:rPr>
        <w:t xml:space="preserve">ναπτυξιακός </w:t>
      </w:r>
      <w:r w:rsidR="00DE405B">
        <w:rPr>
          <w:rFonts w:eastAsia="Times New Roman" w:cs="Times New Roman"/>
          <w:szCs w:val="24"/>
        </w:rPr>
        <w:t>ν</w:t>
      </w:r>
      <w:r>
        <w:rPr>
          <w:rFonts w:eastAsia="Times New Roman" w:cs="Times New Roman"/>
          <w:szCs w:val="24"/>
        </w:rPr>
        <w:t>όμος.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Βλέπουμε ότι χτίζουμε αξιοπιστία, χτίζουμε μέρα με τη μέρα, ώστε να είμαστε ακόμη πιο ελκυστικοί. Και αυτό δεν το αποδεικνύουν και δεν θα σταθώ μόνο στις μεγάλες επενδύσεις που έρχονται -είναι γνωστές σε όλους- των πολύ μεγάλων επιχειρήσεων του εξωτερικού. Βλέπουμε και στην Ελλάδα πώς κινείται, πως μικρές, πολύ μικρές, μεσαίες επιχειρήσεις κινούνται στο κομμάτι αυτό και είναι έτοιμες επίσης να επενδύσουν.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Να θυμίσω ότι ξεπέρασαν τα 39 δισεκατομμύρια ευρώ τα επιπλέον χρήματα που μπήκαν στην τράπεζα, τα μισά περίπου από τα οποία ανήκουν στα νοικοκυριά και τα υπόλοιπα ανήκουν στις επιχειρήσεις.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Είμαστε εδώ, λοιπόν, για να δώσουμε αυτή τη δυνατότητα, ώστε να μπορέσουμε με τα κίνητρα που δίδονται, που είναι αυτά που μπορεί να κάνει κανείς μέσα στ</w:t>
      </w:r>
      <w:r w:rsidR="00DE405B">
        <w:rPr>
          <w:rFonts w:eastAsia="Times New Roman" w:cs="Times New Roman"/>
          <w:szCs w:val="24"/>
        </w:rPr>
        <w:t>ο</w:t>
      </w:r>
      <w:r>
        <w:rPr>
          <w:rFonts w:eastAsia="Times New Roman" w:cs="Times New Roman"/>
          <w:szCs w:val="24"/>
        </w:rPr>
        <w:t xml:space="preserve"> πλαίσι</w:t>
      </w:r>
      <w:r w:rsidR="00DE405B">
        <w:rPr>
          <w:rFonts w:eastAsia="Times New Roman" w:cs="Times New Roman"/>
          <w:szCs w:val="24"/>
        </w:rPr>
        <w:t>ο</w:t>
      </w:r>
      <w:r>
        <w:rPr>
          <w:rFonts w:eastAsia="Times New Roman" w:cs="Times New Roman"/>
          <w:szCs w:val="24"/>
        </w:rPr>
        <w:t xml:space="preserve"> της Ευρωπαϊκής Ένωσης -κατά κύριο λόγο φορολογικά κίνητρα, αυτό είναι το επίπεδο του ανταγωνισμού με άλλες χώρες- αλλά επίσης και πραγματικά χρήματα στις μικρές και πολύ μικρές επιχειρήσεις.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 παρευρισκόμενος Υπουργός έχει δείξει ότι ακούει από κάθε κατεύθυνση κάθε θετική άποψη η οποία είναι λογική. Γι’ αυτό και με χαρά ακούσαμε ότι θέματα τα οποία μπήκαν, όπως οι μικρές και πολύ μικρές μονάδες των μικρών ξενοδοχείων να μπορούν να αναβαθμίζονται. Διότι δεν μπορείς να δίνεις λεφτά και λεφτά στον τουρισμό και να κρατάς χαμηλότερο το επίπεδο. Είναι ορθό.</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σημείο σε αυτόν τον νόμο είναι ότι η </w:t>
      </w:r>
      <w:proofErr w:type="spellStart"/>
      <w:r>
        <w:rPr>
          <w:rFonts w:eastAsia="Times New Roman" w:cs="Times New Roman"/>
          <w:szCs w:val="24"/>
        </w:rPr>
        <w:t>πολυτομεακή</w:t>
      </w:r>
      <w:proofErr w:type="spellEnd"/>
      <w:r>
        <w:rPr>
          <w:rFonts w:eastAsia="Times New Roman" w:cs="Times New Roman"/>
          <w:szCs w:val="24"/>
        </w:rPr>
        <w:t xml:space="preserve"> δυνατότητα που δίνει. Δηλαδή, αν πάρεις λεφτά από αυτόν τον νόμο, δεν σημαίνει ότι κάποια άλλα δεν μπορούν να μπουν σε άλλους τομείς. Αυτό είναι κάτι καινοτόμο και πάρα πολύ ενδιαφέρον.</w:t>
      </w:r>
    </w:p>
    <w:p w:rsidR="005B5C2F" w:rsidRDefault="00144DBB">
      <w:pPr>
        <w:spacing w:line="600" w:lineRule="auto"/>
        <w:ind w:firstLine="720"/>
        <w:jc w:val="both"/>
        <w:rPr>
          <w:rFonts w:eastAsia="Times New Roman" w:cs="Times New Roman"/>
          <w:szCs w:val="24"/>
        </w:rPr>
      </w:pPr>
      <w:r>
        <w:rPr>
          <w:rFonts w:eastAsia="Times New Roman" w:cs="Times New Roman"/>
          <w:szCs w:val="24"/>
        </w:rPr>
        <w:t>Ακούστηκε εδώ στην Αίθουσα, επίσης, ότι ζητούνται εξουσιοδοτικές διατάξεις. Είναι πολιτικό ζήτημα. Τέλος πάντων, θα γίνει κατανοητό. Ας το δούμε και εδώ στην Αίθο</w:t>
      </w:r>
      <w:r>
        <w:rPr>
          <w:rFonts w:eastAsia="Times New Roman" w:cs="Times New Roman"/>
          <w:szCs w:val="24"/>
        </w:rPr>
        <w:t xml:space="preserve">υσα, να το συμφωνήσουμε με ποιον τρόπο νομοθέτησης θέλουμε να πάμε, της δεκαετίας του 1930, του Μεσοπολέμου ή με το γαλλικό μοντέλο, όπου μπαίνουν οι βασικές αρχές στον νόμο και δίδεται η δυνατότητα στα όργανα της </w:t>
      </w:r>
      <w:r w:rsidR="00B12F98">
        <w:rPr>
          <w:rFonts w:eastAsia="Times New Roman" w:cs="Times New Roman"/>
          <w:szCs w:val="24"/>
        </w:rPr>
        <w:t>δ</w:t>
      </w:r>
      <w:r>
        <w:rPr>
          <w:rFonts w:eastAsia="Times New Roman" w:cs="Times New Roman"/>
          <w:szCs w:val="24"/>
        </w:rPr>
        <w:t>ιοίκησης να παίρνουν κοινές υπουργικές απ</w:t>
      </w:r>
      <w:r>
        <w:rPr>
          <w:rFonts w:eastAsia="Times New Roman" w:cs="Times New Roman"/>
          <w:szCs w:val="24"/>
        </w:rPr>
        <w:t>οφάσεις ή διάφορες εγκυκλίους, ώστε να λύνεται, πάντοτε βασιζόμενοι στον νόμο.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Νομίζω ότι είναι ξεκάθαρο και αυτό γίνεται παγκοσμίως πλέον. Άρα, δεν τίθενται τέτοια θέματα. Βέβαια, στην Ελλάδα επίσης πρέπει να μάθουμε πώς μας βλέπουν οι έξω. Τα στοιχεία του ΙΟΒΕ αναφέρθηκαν. Εγώ θα θέλω να αναφερθώ, επειδή αναφέρθηκα σε προηγούμενη ομιλία μου τον Δεκέμβρη, ότι πλέον κάθε μήνα βλέπουμε ο δείκτης οικονομικού κλίματος να πηγαίνει προς τα πάνω. Μα, μπορεί να πει κάποιος «και άλλες χώρες της Ευρώπης». Όχι, βέβαια.</w:t>
      </w:r>
    </w:p>
    <w:p w:rsidR="009B1533" w:rsidRDefault="00F93039">
      <w:pPr>
        <w:spacing w:line="600" w:lineRule="auto"/>
        <w:ind w:firstLine="720"/>
        <w:jc w:val="both"/>
        <w:rPr>
          <w:rFonts w:eastAsia="Times New Roman" w:cs="Times New Roman"/>
          <w:szCs w:val="24"/>
        </w:rPr>
      </w:pPr>
      <w:r w:rsidRPr="00104EC1">
        <w:rPr>
          <w:rFonts w:eastAsia="Times New Roman" w:cs="Times New Roman"/>
          <w:szCs w:val="24"/>
        </w:rPr>
        <w:lastRenderedPageBreak/>
        <w:t xml:space="preserve">(Στο σημείο αυτό την Προεδρική Έδρα καταλαμβάνει ο Γ΄ Αντιπρόεδρος της Βουλής κ. </w:t>
      </w:r>
      <w:r w:rsidRPr="00B12F98">
        <w:rPr>
          <w:rFonts w:eastAsia="Times New Roman" w:cs="Times New Roman"/>
          <w:b/>
          <w:szCs w:val="24"/>
        </w:rPr>
        <w:t>ΑΘΑΝΑΣΙΟΣ ΜΠΟΥΡΑΣ</w:t>
      </w:r>
      <w:r w:rsidRPr="00104EC1">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Εμείς είμαστε στο 114,2% και ο μέσος όρος της Ευρώπης είναι στο 112% περίπου. Είναι το μέγιστο ιστορικά από το 2001. Λέει κάτι αυτός ο δείκτης; Είναι ένα εφεύρημα της Κυβέρνησης ή είναι μ</w:t>
      </w:r>
      <w:r w:rsidR="00B12F98">
        <w:rPr>
          <w:rFonts w:eastAsia="Times New Roman" w:cs="Times New Roman"/>
          <w:szCs w:val="24"/>
        </w:rPr>
        <w:t>ί</w:t>
      </w:r>
      <w:r>
        <w:rPr>
          <w:rFonts w:eastAsia="Times New Roman" w:cs="Times New Roman"/>
          <w:szCs w:val="24"/>
        </w:rPr>
        <w:t>α αξιολόγηση με πραγματικά στοιχεία και με ρεαλισμό; Σίγουρα είναι το δεύτερο και ένα κρυφό σημείο σε αυτή την υπόθεση είναι ότι κυρίως, αυτός ο δείκτης στην Ελλάδα έρχεται από τις προσδοκίες στη βιομηχανία, στη μεταποίηση που είναι για μας στόχος. Το είπε ο Πρωθυπουργός, ο Κυριάκος Μητσοτάκης, ότι στηρίζει η Κυβέρνηση και το Υπουργείο, ώστε να πάμε στη μεταποίηση, που είναι ένα κρίσιμο κομμάτι, όπως τις τεχνολογίες στη Βιομηχανία 4.0 -που είναι εδώ, δεν θα έρθει- στην πράσινη μετάβαση.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Επομένως, έχουμε αυτές τις προσδοκίες οι οποίες δεν είναι έωλες προσδοκίες, δεν είναι φαντασιώσεις. Είναι πραγματικά γεγονότα τα οποία έρχονται. Και επειδή πιστεύουμε και προσδοκούμε πάρα πολύ ότι αυτή η Κυβέρνηση κάνει αυτά που υποσχέθηκε μέσα από τρεις τεράστιες κρίσεις, παρ</w:t>
      </w:r>
      <w:r w:rsidR="00B12F98">
        <w:rPr>
          <w:rFonts w:eastAsia="Times New Roman" w:cs="Times New Roman"/>
          <w:szCs w:val="24"/>
        </w:rPr>
        <w:t xml:space="preserve">’ </w:t>
      </w:r>
      <w:r>
        <w:rPr>
          <w:rFonts w:eastAsia="Times New Roman" w:cs="Times New Roman"/>
          <w:szCs w:val="24"/>
        </w:rPr>
        <w:t>όλα αυτά, η γραμμή είναι σταθερή, συνεχίζουμε σταθερά προς αυτή την κατεύθυνση και αυτό θα κάνουμε, επιτέλους μετά από πολλά χρόνια, τιμώντας τον λόγο μας. Δώσαμε λόγ</w:t>
      </w:r>
      <w:r w:rsidR="00B12F98">
        <w:rPr>
          <w:rFonts w:eastAsia="Times New Roman" w:cs="Times New Roman"/>
          <w:szCs w:val="24"/>
        </w:rPr>
        <w:t>ω</w:t>
      </w:r>
      <w:r>
        <w:rPr>
          <w:rFonts w:eastAsia="Times New Roman" w:cs="Times New Roman"/>
          <w:szCs w:val="24"/>
        </w:rPr>
        <w:t xml:space="preserve"> τιμής στους πολίτες και αυτόν εφαρμόζουμε.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Θεωρώ, λοιπόν, ότι αυτός ο νόμος είναι κάτι που θα πάει την Ελλάδα μπροστά, είναι κάτι που έχει πολύ ενδιαφέρον και αποτελεί ένα ακόμη μεγάλο κομμάτι στο παζλ που χτίζουμε για το αύριο της Ελλάδας, την οικονομική ανάπτυξη, τον πλούτο που θα φέρει σε όλους τους πολίτες.</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Δύο θέματα που ήθελα να αναφέρω εδώ -για να μη λέμε ότι όλα είναι πολύ καλά- και να δείτε, κύριε Υπουργέ, είναι το κομμάτι των ενδοπεριφερειακών διαφορών. Είναι ένα ζήτημα σημαντικό λαμβάνοντας </w:t>
      </w:r>
      <w:proofErr w:type="spellStart"/>
      <w:r>
        <w:rPr>
          <w:rFonts w:eastAsia="Times New Roman" w:cs="Times New Roman"/>
          <w:szCs w:val="24"/>
        </w:rPr>
        <w:t>υπ</w:t>
      </w:r>
      <w:proofErr w:type="spellEnd"/>
      <w:r w:rsidR="00953F70">
        <w:rPr>
          <w:rFonts w:eastAsia="Times New Roman" w:cs="Times New Roman"/>
          <w:szCs w:val="24"/>
        </w:rPr>
        <w:t>΄</w:t>
      </w:r>
      <w:r w:rsidR="00B12F98">
        <w:rPr>
          <w:rFonts w:eastAsia="Times New Roman" w:cs="Times New Roman"/>
          <w:szCs w:val="24"/>
        </w:rPr>
        <w:t xml:space="preserve"> </w:t>
      </w:r>
      <w:r>
        <w:rPr>
          <w:rFonts w:eastAsia="Times New Roman" w:cs="Times New Roman"/>
          <w:szCs w:val="24"/>
        </w:rPr>
        <w:t>όψιν ότι σε κάθε περιφέρεια υπάρχει μ</w:t>
      </w:r>
      <w:r w:rsidR="00B12F98">
        <w:rPr>
          <w:rFonts w:eastAsia="Times New Roman" w:cs="Times New Roman"/>
          <w:szCs w:val="24"/>
        </w:rPr>
        <w:t>ί</w:t>
      </w:r>
      <w:r>
        <w:rPr>
          <w:rFonts w:eastAsia="Times New Roman" w:cs="Times New Roman"/>
          <w:szCs w:val="24"/>
        </w:rPr>
        <w:t xml:space="preserve">α πλούσια περιοχή, πιθανόν και άλλες, οι οποίες διαφορετικά είναι χαμηλότερα. Και μιλώ για την Πιερία όπου εκλέγομαι, όπου οι ενδοπεριφερειακές διαφορές είναι σημαντικές. Αν κοιτάξει, λοιπόν, κανείς τους δείκτες, θα δει ότι δεν είναι σε τέτοια επίπεδα, όπως είναι ο κεντρικός Νομός της Θεσσαλονίκης. Άρα είναι ένα ζήτημα το οποίο είχε μπει πάλι από την </w:t>
      </w:r>
      <w:r w:rsidR="00B12F98">
        <w:rPr>
          <w:rFonts w:eastAsia="Times New Roman" w:cs="Times New Roman"/>
          <w:szCs w:val="24"/>
        </w:rPr>
        <w:t>κ</w:t>
      </w:r>
      <w:r>
        <w:rPr>
          <w:rFonts w:eastAsia="Times New Roman" w:cs="Times New Roman"/>
          <w:szCs w:val="24"/>
        </w:rPr>
        <w:t xml:space="preserve">υβέρνηση, την προηγούμενη </w:t>
      </w:r>
      <w:r w:rsidR="00B12F98">
        <w:rPr>
          <w:rFonts w:eastAsia="Times New Roman" w:cs="Times New Roman"/>
          <w:szCs w:val="24"/>
        </w:rPr>
        <w:t>κ</w:t>
      </w:r>
      <w:r>
        <w:rPr>
          <w:rFonts w:eastAsia="Times New Roman" w:cs="Times New Roman"/>
          <w:szCs w:val="24"/>
        </w:rPr>
        <w:t xml:space="preserve">υβέρνηση τη δική μας, του Αντώνη Σαμαρά. Είχαν μπει αυτά τα ζητήματα και νομίζω ότι μόνο καλό έχουν να κάνουν.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όσον αφορά αυτούς τους μικρούς και πολύ μικρούς, οι οποίοι είναι κυρίως επαγγελματίες, ατομικές επιχειρήσεις και δεν έχουν πρόσβαση στο τραπεζικό σύστημα, θέλουμε να δούμε αν και με ποιον τρόπο θα μπορούσαν να συμμετέχουν πλέον στον αναπτυξιακό νόμο. Ας πούμε, το </w:t>
      </w:r>
      <w:r>
        <w:rPr>
          <w:rFonts w:eastAsia="Times New Roman" w:cs="Times New Roman"/>
          <w:szCs w:val="24"/>
          <w:lang w:val="en-US"/>
        </w:rPr>
        <w:t>EBITDA</w:t>
      </w:r>
      <w:r>
        <w:rPr>
          <w:rFonts w:eastAsia="Times New Roman" w:cs="Times New Roman"/>
          <w:szCs w:val="24"/>
        </w:rPr>
        <w:t xml:space="preserve">, δηλαδή τα λειτουργικά κέρδη, θα ήταν ένα κριτήριο, ώστε να μπορεί να συμμετέχει; </w:t>
      </w:r>
      <w:r>
        <w:rPr>
          <w:rFonts w:eastAsia="Times New Roman" w:cs="Times New Roman"/>
          <w:szCs w:val="24"/>
        </w:rPr>
        <w:lastRenderedPageBreak/>
        <w:t xml:space="preserve">Αυτό είναι ένα από τα ζητήματα που θέλουμε να βάλουμε, ώστε να μπορέσουμε να βοηθήσουμε ακόμη περισσότερο τους μικρούς και πολύ μικρούς. Γίνονται προσπάθειες και είναι το ΕΣΠΑ και άλλες πηγές χρηματοδότησης, οι οποίες μπορούν να βοηθήσουν τις μικρές και πολύ μικρές επιχειρήσεις.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 λοιπόν, με αισιοδοξία για το αύριο και με πίστη στην πολιτική που ακολουθούμε, ώστε να κάνουμε την Ελλάδα αυτό για το οποίο δώσαμε τον λόγο μας στους πολίτες, να κάνουμε την Ελλάδα πλουσιότερη, εθνικά υπερήφανη, μ</w:t>
      </w:r>
      <w:r w:rsidR="00872042">
        <w:rPr>
          <w:rFonts w:eastAsia="Times New Roman" w:cs="Times New Roman"/>
          <w:szCs w:val="24"/>
        </w:rPr>
        <w:t>ί</w:t>
      </w:r>
      <w:r>
        <w:rPr>
          <w:rFonts w:eastAsia="Times New Roman" w:cs="Times New Roman"/>
          <w:szCs w:val="24"/>
        </w:rPr>
        <w:t xml:space="preserve">α περιοχή σταθερότητας και προόδου.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tabs>
          <w:tab w:val="left" w:pos="2913"/>
        </w:tabs>
        <w:spacing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συνάδελφο κ. Χιονίδη.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ο Υπουργός, ο κ. Παπαθανάσης. </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Ευχαριστώ πολύ, κύριε Πρόεδρε.</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Έχουμε φτάσει σχεδόν στο τέλος, κυρίες και κύριοι Βουλευτές, μιας τριήμερης συζήτησης με πολλές τοποθετήσεις και πολλές αναλύσεις πάνω σε έναν νόμο με τίτλο</w:t>
      </w:r>
      <w:r w:rsidR="00953F70">
        <w:rPr>
          <w:rFonts w:eastAsia="Times New Roman" w:cs="Times New Roman"/>
          <w:szCs w:val="24"/>
        </w:rPr>
        <w:t>:</w:t>
      </w:r>
      <w:r>
        <w:rPr>
          <w:rFonts w:eastAsia="Times New Roman" w:cs="Times New Roman"/>
          <w:szCs w:val="24"/>
        </w:rPr>
        <w:t xml:space="preserve"> «Αναπτυξιακός Νόμος: Ελλάδα - Ισχυρή Ανάπτυξη». Και, </w:t>
      </w:r>
      <w:r>
        <w:rPr>
          <w:rFonts w:eastAsia="Times New Roman" w:cs="Times New Roman"/>
          <w:szCs w:val="24"/>
        </w:rPr>
        <w:lastRenderedPageBreak/>
        <w:t xml:space="preserve">βεβαίως, όλη αυτή η συζήτηση ήρθε σε συνέχεια μιας πολύ ουσιαστικής συζήτησης και στις επιτροπές. </w:t>
      </w:r>
    </w:p>
    <w:p w:rsidR="009B1533" w:rsidRDefault="00F930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Θεωρώ ότι είναι πολύ σημαντικό στο ξεκίνημα να επαναλάβω κάτι που λέω πάντα κατά την καταληκτική μου ομιλία σε κάθε νόμο που φέρνουμε. Αυτό το οποίο έχει μεγάλη σημασία είναι οι συνεργάτες και οι υπηρεσιακοί παράγοντες, οι οποίοι όλο αυτό το διάστημα έχουν δουλέψει εντατικά, για να μπορέσουμε να φτάσουμε σε αυτό το σημείο.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λοιπόν, να ευχαριστήσω τον κ. </w:t>
      </w:r>
      <w:proofErr w:type="spellStart"/>
      <w:r>
        <w:rPr>
          <w:rFonts w:eastAsia="Times New Roman" w:cs="Times New Roman"/>
          <w:szCs w:val="24"/>
        </w:rPr>
        <w:t>Καβαλάκη</w:t>
      </w:r>
      <w:proofErr w:type="spellEnd"/>
      <w:r>
        <w:rPr>
          <w:rFonts w:eastAsia="Times New Roman" w:cs="Times New Roman"/>
          <w:szCs w:val="24"/>
        </w:rPr>
        <w:t xml:space="preserve">, τον Γενικό Γραμματέα, την κ. Νικολάου, την κ. Παπαδοπούλου, την κ. </w:t>
      </w:r>
      <w:proofErr w:type="spellStart"/>
      <w:r>
        <w:rPr>
          <w:rFonts w:eastAsia="Times New Roman" w:cs="Times New Roman"/>
          <w:szCs w:val="24"/>
        </w:rPr>
        <w:t>Μπουρτζάλα</w:t>
      </w:r>
      <w:proofErr w:type="spellEnd"/>
      <w:r>
        <w:rPr>
          <w:rFonts w:eastAsia="Times New Roman" w:cs="Times New Roman"/>
          <w:szCs w:val="24"/>
        </w:rPr>
        <w:t xml:space="preserve">, τον Γενικό Διευθυντή τον κ. Λαμπρινό, τον κ. Αθανασίου και, βεβαίως, τον καθηγητή του Πανεπιστημίου Πειραιά, τον κ. </w:t>
      </w:r>
      <w:proofErr w:type="spellStart"/>
      <w:r>
        <w:rPr>
          <w:rFonts w:eastAsia="Times New Roman" w:cs="Times New Roman"/>
          <w:szCs w:val="24"/>
        </w:rPr>
        <w:t>Πολλάλη</w:t>
      </w:r>
      <w:proofErr w:type="spellEnd"/>
      <w:r>
        <w:rPr>
          <w:rFonts w:eastAsia="Times New Roman" w:cs="Times New Roman"/>
          <w:szCs w:val="24"/>
        </w:rPr>
        <w:t>, ο οποίος ήταν επικεφαλής της ομάδας επεξεργασίας του νομοσχεδίου. Είναι πολύ σημαντικό να αναγνωρίζουμε ότι εμείς, οι Υπουργοί, δεν μπορούμε να φέρουμε εις πέρας και να ολοκληρώσουμε ένα σχέδιο νόμου, αν πίσω από εμάς δεν υπάρχει μ</w:t>
      </w:r>
      <w:r w:rsidR="00B12F98">
        <w:rPr>
          <w:rFonts w:eastAsia="Times New Roman" w:cs="Times New Roman"/>
          <w:szCs w:val="24"/>
        </w:rPr>
        <w:t>ί</w:t>
      </w:r>
      <w:r>
        <w:rPr>
          <w:rFonts w:eastAsia="Times New Roman" w:cs="Times New Roman"/>
          <w:szCs w:val="24"/>
        </w:rPr>
        <w:t xml:space="preserve">α ισχυρή ομάδα.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βεβαίως, θα ήθελα να ευχαριστήσω τον Υπουργό μου, τον κ. Άδωνι Γεωργιάδη, γιατί αυτά τα δυόμισι χρόνια έχουμε δουλέψει πολύ στενά. Και θέλω να σας πω, κυρίες και κύριοι, ότι και με το προηγούμενο χαρτοφυλάκιό μου ως Υφυπουργός με αρμοδιότητα τη βιομηχανία και το εμπόριο, αλλά και σήμερα, ως </w:t>
      </w:r>
      <w:r>
        <w:rPr>
          <w:rFonts w:eastAsia="Times New Roman" w:cs="Times New Roman"/>
          <w:caps/>
          <w:szCs w:val="24"/>
        </w:rPr>
        <w:t>Α</w:t>
      </w:r>
      <w:r>
        <w:rPr>
          <w:rFonts w:eastAsia="Times New Roman" w:cs="Times New Roman"/>
          <w:szCs w:val="24"/>
        </w:rPr>
        <w:t xml:space="preserve">ναπληρωτής με τις ιδιωτικές επενδύσεις, κατ’ </w:t>
      </w:r>
      <w:proofErr w:type="spellStart"/>
      <w:r>
        <w:rPr>
          <w:rFonts w:eastAsia="Times New Roman" w:cs="Times New Roman"/>
          <w:szCs w:val="24"/>
        </w:rPr>
        <w:t>ουσίαν</w:t>
      </w:r>
      <w:proofErr w:type="spellEnd"/>
      <w:r>
        <w:rPr>
          <w:rFonts w:eastAsia="Times New Roman" w:cs="Times New Roman"/>
          <w:szCs w:val="24"/>
        </w:rPr>
        <w:t xml:space="preserve"> δεν άλλαξαν πολλά </w:t>
      </w:r>
      <w:r>
        <w:rPr>
          <w:rFonts w:eastAsia="Times New Roman" w:cs="Times New Roman"/>
          <w:szCs w:val="24"/>
        </w:rPr>
        <w:lastRenderedPageBreak/>
        <w:t>πράγματα. Με τον Άδωνι Γεωργιάδη, έναν πραγματικά ικανό Υπουργό και πολύ καλό μάνατζερ, έχουμε μ</w:t>
      </w:r>
      <w:r w:rsidR="00B12F98">
        <w:rPr>
          <w:rFonts w:eastAsia="Times New Roman" w:cs="Times New Roman"/>
          <w:szCs w:val="24"/>
        </w:rPr>
        <w:t>ί</w:t>
      </w:r>
      <w:r>
        <w:rPr>
          <w:rFonts w:eastAsia="Times New Roman" w:cs="Times New Roman"/>
          <w:szCs w:val="24"/>
        </w:rPr>
        <w:t xml:space="preserve">α άψογη συνεργασία και τον ευχαριστώ πάρα πολύ που όλο αυτό το διάστημα έχει σταθεί στο πλευρό μου και έχει στηρίξει και τις επιλογές.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από την πρώτη στιγμή, από το 2019, δουλέψαμε για να φέρουμε την ανάπτυξη στον τόπο. Και εκείνο το οποίο είναι και η ουσία του θέματος και αυτό που διαφοροποιεί τους δύο κόσμους μεταξύ της Νέας Δημοκρατίας και της Αντιπολίτευσης είναι ότι εμείς θέλουμε μ</w:t>
      </w:r>
      <w:r w:rsidR="00B12F98">
        <w:rPr>
          <w:rFonts w:eastAsia="Times New Roman" w:cs="Times New Roman"/>
          <w:szCs w:val="24"/>
        </w:rPr>
        <w:t>ί</w:t>
      </w:r>
      <w:r>
        <w:rPr>
          <w:rFonts w:eastAsia="Times New Roman" w:cs="Times New Roman"/>
          <w:szCs w:val="24"/>
        </w:rPr>
        <w:t xml:space="preserve">α ανοιχτή κοινωνία, όπου ο κάθε συμπολίτης μας θα μπορεί να επιχειρεί, θα μπορεί να επιχειρεί χωρίς να ταλαιπωρείται από το κράτος και, κυρίως, θα μπορεί να ολοκληρώνει την επένδυσή του και να στηρίζεται, δημιουργώντας έτσι νέες θέσεις εργασίας.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αναφέρω, λοιπόν, τους νόμους που φέραμε. Τον ν.4635 «Επενδύω στην Ελλάδα», τον ν.4782 για τις δημόσιες συμβάσεις, τον ν.4796 και τον ν.4811 για την απλοποίηση των διαδικασιών, όπου τι κάναμε κατ’ </w:t>
      </w:r>
      <w:proofErr w:type="spellStart"/>
      <w:r>
        <w:rPr>
          <w:rFonts w:eastAsia="Times New Roman" w:cs="Times New Roman"/>
          <w:szCs w:val="24"/>
        </w:rPr>
        <w:t>ουσίαν</w:t>
      </w:r>
      <w:proofErr w:type="spellEnd"/>
      <w:r>
        <w:rPr>
          <w:rFonts w:eastAsia="Times New Roman" w:cs="Times New Roman"/>
          <w:szCs w:val="24"/>
        </w:rPr>
        <w:t xml:space="preserve">; Έχουμε φτάσει σε ένα σημείο όπου το 80% της έναρξης των επιχειρήσεων μπορεί να γίνεται μόνο </w:t>
      </w:r>
      <w:r w:rsidR="00872042">
        <w:rPr>
          <w:rFonts w:eastAsia="Times New Roman" w:cs="Times New Roman"/>
          <w:szCs w:val="24"/>
        </w:rPr>
        <w:t xml:space="preserve">με </w:t>
      </w:r>
      <w:r>
        <w:rPr>
          <w:rFonts w:eastAsia="Times New Roman" w:cs="Times New Roman"/>
          <w:szCs w:val="24"/>
        </w:rPr>
        <w:t>μ</w:t>
      </w:r>
      <w:r w:rsidR="00B12F98">
        <w:rPr>
          <w:rFonts w:eastAsia="Times New Roman" w:cs="Times New Roman"/>
          <w:szCs w:val="24"/>
        </w:rPr>
        <w:t>ί</w:t>
      </w:r>
      <w:r>
        <w:rPr>
          <w:rFonts w:eastAsia="Times New Roman" w:cs="Times New Roman"/>
          <w:szCs w:val="24"/>
        </w:rPr>
        <w:t>α γνωστοποίηση, ενώ μόνο το 20% χρειάζεται μ</w:t>
      </w:r>
      <w:r w:rsidR="00B12F98">
        <w:rPr>
          <w:rFonts w:eastAsia="Times New Roman" w:cs="Times New Roman"/>
          <w:szCs w:val="24"/>
        </w:rPr>
        <w:t>ί</w:t>
      </w:r>
      <w:r>
        <w:rPr>
          <w:rFonts w:eastAsia="Times New Roman" w:cs="Times New Roman"/>
          <w:szCs w:val="24"/>
        </w:rPr>
        <w:t xml:space="preserve">α εγκριτική διαδικασία. Όμως, και στη συνέχεια, με τον νόμο για τις στρατηγικές επενδύσεις, τον νόμο για τη δίκαιη αναπτυξιακή μετάβαση και σήμερα, θα έλεγα με τον εμβληματικό αυτό νόμο, τον αναπτυξιακό νόμο, δίνουμε όλα τα εργαλεία </w:t>
      </w:r>
      <w:r>
        <w:rPr>
          <w:rFonts w:eastAsia="Times New Roman" w:cs="Times New Roman"/>
          <w:szCs w:val="24"/>
        </w:rPr>
        <w:lastRenderedPageBreak/>
        <w:t>στην επιχειρηματική κοινότητα και δημιουργούμε τις καλές, ικανές συνθήκες για να μπορεί να ξεκινήσει γρήγορα μ</w:t>
      </w:r>
      <w:r w:rsidR="00B12F98">
        <w:rPr>
          <w:rFonts w:eastAsia="Times New Roman" w:cs="Times New Roman"/>
          <w:szCs w:val="24"/>
        </w:rPr>
        <w:t>ί</w:t>
      </w:r>
      <w:r>
        <w:rPr>
          <w:rFonts w:eastAsia="Times New Roman" w:cs="Times New Roman"/>
          <w:szCs w:val="24"/>
        </w:rPr>
        <w:t xml:space="preserve">α επενδυτική δραστηριότητα.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Τι είναι αυτό, λοιπόν, που μας διαφοροποιεί; Μας διαφοροποιεί ότι εμείς θεωρούμε πως η πολιτεία θα πρέπει να έχει τον επιτελικό ρόλο. Όμως, για πολλές από τις αρμοδιότητες που πιθανόν να καθυστερούν τις όποιες διαδικασίες -διότι, όπως πολύ καλά γνωρίζετε, ένα επενδυτικό σχέδιο</w:t>
      </w:r>
      <w:r w:rsidRPr="007A478E">
        <w:rPr>
          <w:rFonts w:eastAsia="Times New Roman" w:cs="Times New Roman"/>
          <w:szCs w:val="24"/>
        </w:rPr>
        <w:t xml:space="preserve"> </w:t>
      </w:r>
      <w:r>
        <w:rPr>
          <w:rFonts w:eastAsia="Times New Roman" w:cs="Times New Roman"/>
          <w:szCs w:val="24"/>
        </w:rPr>
        <w:t>δεν μπορεί να περιμένει- θα πρέπει να χτίσουμε μ</w:t>
      </w:r>
      <w:r w:rsidR="00B12F98">
        <w:rPr>
          <w:rFonts w:eastAsia="Times New Roman" w:cs="Times New Roman"/>
          <w:szCs w:val="24"/>
        </w:rPr>
        <w:t>ί</w:t>
      </w:r>
      <w:r>
        <w:rPr>
          <w:rFonts w:eastAsia="Times New Roman" w:cs="Times New Roman"/>
          <w:szCs w:val="24"/>
        </w:rPr>
        <w:t>α σχέση εμπιστοσύνης και με τον ιδιωτικό τομέα, πάντα υπό την εποπτεία της πολιτείας, έτσι ώστε να διευκολύνεται η όλη έναρξη της επιχειρηματικής δραστηριότητας. Και αυτό είναι που κάναμε σε όλους αυτούς τους νόμους.</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Εδώ, κύριε Ζαχαριάδη, πρέπει να σας πω ότι εμείς δουλέψαμε τον ν.4399 και μέσα από τον αυτόν βρήκαμε πράγματα. Ήταν ένας νόμος της εποχής, αλλά σήμερα η εποχή είναι τελείως διαφορετική. Και αφού καταλήξαμε με τις διαδικασίες και τις απλοποιήσεις, είδαμε ορισμένα από τα θέματα που δημιουργούσαν γραφειοκρατικά εμπόδια. Αυτά τα απλοποιήσαμε και μέσα από τις σημερινές διαδικασίες. Και όπως σας είπα, σήμερα στη Γενική Διεύθυνση Ιδιωτικών Επενδύσεων ολοκληρώνεται μ</w:t>
      </w:r>
      <w:r w:rsidR="00B12F98">
        <w:rPr>
          <w:rFonts w:eastAsia="Times New Roman" w:cs="Times New Roman"/>
          <w:szCs w:val="24"/>
        </w:rPr>
        <w:t>ί</w:t>
      </w:r>
      <w:r>
        <w:rPr>
          <w:rFonts w:eastAsia="Times New Roman" w:cs="Times New Roman"/>
          <w:szCs w:val="24"/>
        </w:rPr>
        <w:t xml:space="preserve">α διαδικασία υπαγωγής σε εκατό ημέρες, αλλά όχι στις περιφέρειες, διότι δεν έχουμε καταφέρει ακόμα να αγγίξουμε τις περιφέρειες. Τώρα με αυτόν τον νόμο λύνουμε κι αυτά τα προβλήματα, αλλά ταυτόχρονα είδαμε και τις παθογένειες κατά τη φάση της </w:t>
      </w:r>
      <w:r>
        <w:rPr>
          <w:rFonts w:eastAsia="Times New Roman" w:cs="Times New Roman"/>
          <w:szCs w:val="24"/>
        </w:rPr>
        <w:lastRenderedPageBreak/>
        <w:t xml:space="preserve">ολοκλήρωσης και της έναρξης της παραγωγικής διαδικασίας. Αυτά είναι σημαντικά ζητήματα που θέλαμε να επιλύσουμε.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Όσον αφορά τώρα στην ερώτηση «γιατί νέος αναπτυξιακός νόμος;», θα πρέπει να πω ότι ο αναπτυξιακός νόμος που έχετε μπροστά σας και τον οποίο καλείστε να ψηφίσετε σήμερα είναι ένας νόμος ο οποίος έχει περάσει εξαντλητικά από διαδικασίες διαβούλευσης με όλους τους εμπλεκόμενους φορείς, τους κοινωνικούς εταίρους, τα επιμελητήρια. Είναι ένας νόμος καλά δουλεμένος.</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Κι εδώ θα πρέπει να συγχαρώ και τους Βουλευτές της Πλειοψηφίας, διότι μπήκαν πραγματικά στο βάθος και στην ουσία του νόμου και από τις αναλύσεις -και δεν θέλω να μπω στις ιδιαίτερες αναλύσεις- κατέδειξαν τα σημαντικά στοιχεία που έχει αυτός ο νόμος, για να βοηθήσει την επιχειρηματικότητα.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θα ήθελα να ευχαριστήσω και τον Μάξιμο </w:t>
      </w:r>
      <w:proofErr w:type="spellStart"/>
      <w:r>
        <w:rPr>
          <w:rFonts w:eastAsia="Times New Roman" w:cs="Times New Roman"/>
          <w:szCs w:val="24"/>
        </w:rPr>
        <w:t>Σενετάκη</w:t>
      </w:r>
      <w:proofErr w:type="spellEnd"/>
      <w:r>
        <w:rPr>
          <w:rFonts w:eastAsia="Times New Roman" w:cs="Times New Roman"/>
          <w:szCs w:val="24"/>
        </w:rPr>
        <w:t xml:space="preserve"> -δεν είναι εδώ τώρα- για την πολύ καλή συνεργασία που είχαμε καθ</w:t>
      </w:r>
      <w:r w:rsidRPr="00934CAF">
        <w:rPr>
          <w:rFonts w:eastAsia="Times New Roman" w:cs="Times New Roman"/>
          <w:szCs w:val="24"/>
        </w:rPr>
        <w:t>’</w:t>
      </w:r>
      <w:r>
        <w:rPr>
          <w:rFonts w:eastAsia="Times New Roman" w:cs="Times New Roman"/>
          <w:szCs w:val="24"/>
        </w:rPr>
        <w:t xml:space="preserve"> όλη αυτή τη διάρκεια της κοινοβουλευτικής συζήτησης και της προετοιμασίας, για να παρουσιάσουμε τον νόμο στη Βουλή των Ελλήνων. </w:t>
      </w:r>
    </w:p>
    <w:p w:rsidR="005B5C2F" w:rsidRDefault="00144DBB">
      <w:pPr>
        <w:tabs>
          <w:tab w:val="left" w:pos="2913"/>
        </w:tabs>
        <w:spacing w:line="600" w:lineRule="auto"/>
        <w:ind w:firstLine="720"/>
        <w:jc w:val="both"/>
        <w:rPr>
          <w:rFonts w:eastAsia="Times New Roman" w:cs="Times New Roman"/>
          <w:b/>
          <w:szCs w:val="24"/>
        </w:rPr>
      </w:pPr>
      <w:r>
        <w:rPr>
          <w:rFonts w:eastAsia="Times New Roman" w:cs="Times New Roman"/>
          <w:szCs w:val="24"/>
        </w:rPr>
        <w:t xml:space="preserve">Ξεκινήσαμε, λοιπόν, ενάμιση χρόνο πριν, αλλά δεν ξεκινήσαμε μόνο τη συζήτηση και τη διαβούλευση του αναπτυξιακού νόμου. Εδώ είναι ο κ. </w:t>
      </w:r>
      <w:proofErr w:type="spellStart"/>
      <w:r>
        <w:rPr>
          <w:rFonts w:eastAsia="Times New Roman" w:cs="Times New Roman"/>
          <w:szCs w:val="24"/>
        </w:rPr>
        <w:lastRenderedPageBreak/>
        <w:t>Πολλάλης</w:t>
      </w:r>
      <w:proofErr w:type="spellEnd"/>
      <w:r>
        <w:rPr>
          <w:rFonts w:eastAsia="Times New Roman" w:cs="Times New Roman"/>
          <w:szCs w:val="24"/>
        </w:rPr>
        <w:t>, ο οποίος ήταν ο επικεφαλής αυτής της προσπάθειας. Όπως σας είπα, η διαβούλευση έγ</w:t>
      </w:r>
      <w:r>
        <w:rPr>
          <w:rFonts w:eastAsia="Times New Roman" w:cs="Times New Roman"/>
          <w:szCs w:val="24"/>
        </w:rPr>
        <w:t xml:space="preserve">ινε πραγματικά με όλους τους κοινωνικούς εταίρους.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Εμείς ξεκινήσαμε και κάτι άλλο. Εμείς ξεκινήσαμε ένα πληροφοριακό σύστημα, διότι το πληροφοριακό σύστημα, το λεγόμενο ΠΣ</w:t>
      </w:r>
      <w:r>
        <w:rPr>
          <w:rFonts w:eastAsia="Times New Roman" w:cs="Times New Roman"/>
          <w:szCs w:val="24"/>
          <w:lang w:val="en-US"/>
        </w:rPr>
        <w:t>K</w:t>
      </w:r>
      <w:r>
        <w:rPr>
          <w:rFonts w:eastAsia="Times New Roman" w:cs="Times New Roman"/>
          <w:szCs w:val="24"/>
        </w:rPr>
        <w:t xml:space="preserve">Ε, έχει ατέλειες και καθυστερήσεις στη διεξαγωγή ή στις υπαγωγές ή στην ολοκλήρωση των σχεδίων.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Είναι πολύ σημαντικό να σας πούμε</w:t>
      </w:r>
      <w:r w:rsidRPr="000F3B96">
        <w:rPr>
          <w:rFonts w:eastAsia="Times New Roman" w:cs="Times New Roman"/>
          <w:szCs w:val="24"/>
        </w:rPr>
        <w:t>,</w:t>
      </w:r>
      <w:r>
        <w:rPr>
          <w:rFonts w:eastAsia="Times New Roman" w:cs="Times New Roman"/>
          <w:szCs w:val="24"/>
        </w:rPr>
        <w:t xml:space="preserve"> κύριοι του ΣΥΡΙΖΑ -και μιλώ πολύ σοβαρά- τι κάναμε, για να κατανοήσετε ότι αυτός ο νόμος, ο ν.4399 ήταν άλλης εποχής</w:t>
      </w:r>
      <w:r w:rsidRPr="001C319F">
        <w:rPr>
          <w:rFonts w:eastAsia="Times New Roman" w:cs="Times New Roman"/>
          <w:szCs w:val="24"/>
        </w:rPr>
        <w:t xml:space="preserve">. </w:t>
      </w:r>
      <w:r>
        <w:rPr>
          <w:rFonts w:eastAsia="Times New Roman" w:cs="Times New Roman"/>
          <w:szCs w:val="24"/>
        </w:rPr>
        <w:t>Είχε και κάποια στοιχεία τα οποία χρησιμοποιήσαμε, αλλά είναι τελείως διαφορετικής φιλοσοφίας. Εμείς με τις αλλαγές που κάναμε μέσα από υπουργικές αποφάσεις και με άλλα τεχνικά ζητήματα καταφέραμε -και θα καταθέσω στη Βουλή- να πετύχουμε μεγάλες αυξήσεις. Παραδείγματος χάρ</w:t>
      </w:r>
      <w:r w:rsidR="00E806D2">
        <w:rPr>
          <w:rFonts w:eastAsia="Times New Roman" w:cs="Times New Roman"/>
          <w:szCs w:val="24"/>
        </w:rPr>
        <w:t>ιν</w:t>
      </w:r>
      <w:r>
        <w:rPr>
          <w:rFonts w:eastAsia="Times New Roman" w:cs="Times New Roman"/>
          <w:szCs w:val="24"/>
        </w:rPr>
        <w:t>, εδώ έχω ένα γράφημα, όπου δείχνει την κατ</w:t>
      </w:r>
      <w:r w:rsidRPr="000F3B96">
        <w:rPr>
          <w:rFonts w:eastAsia="Times New Roman" w:cs="Times New Roman"/>
          <w:szCs w:val="24"/>
        </w:rPr>
        <w:t>’</w:t>
      </w:r>
      <w:r>
        <w:rPr>
          <w:rFonts w:eastAsia="Times New Roman" w:cs="Times New Roman"/>
          <w:szCs w:val="24"/>
        </w:rPr>
        <w:t xml:space="preserve"> έτος αύξηση των υπαγωγών των επενδυτικών σχεδίων. Βλέπετε, λοιπόν, ότι είναι 381% στην αγροδιατροφή, 254% στον τουρισμό κ.λπ.</w:t>
      </w:r>
      <w:r w:rsidR="00E806D2">
        <w:rPr>
          <w:rFonts w:eastAsia="Times New Roman" w:cs="Times New Roman"/>
          <w:szCs w:val="24"/>
        </w:rPr>
        <w:t>.</w:t>
      </w:r>
      <w:r>
        <w:rPr>
          <w:rFonts w:eastAsia="Times New Roman" w:cs="Times New Roman"/>
          <w:szCs w:val="24"/>
        </w:rPr>
        <w:t xml:space="preserve"> Θα τα καταθέσω σε λίγο.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Εδώ είναι το ύψος του επενδυτικού σχεδίου. Είναι στην αγροδιατροφή 454%, στη μεταποίηση 231%, στον τουρισμό 230%. Αυτή είναι δουλειά που κάναμε εμείς, δουλεύοντας πάνω στο δικό σας νόμο</w:t>
      </w:r>
      <w:r w:rsidRPr="000F3B96">
        <w:rPr>
          <w:rFonts w:eastAsia="Times New Roman" w:cs="Times New Roman"/>
          <w:szCs w:val="24"/>
        </w:rPr>
        <w:t xml:space="preserve">, </w:t>
      </w:r>
      <w:r>
        <w:rPr>
          <w:rFonts w:eastAsia="Times New Roman" w:cs="Times New Roman"/>
          <w:szCs w:val="24"/>
        </w:rPr>
        <w:t xml:space="preserve">κύριοι του ΣΥΡΙΖΑ. Εσείς δεν είχατε τρέξει θέματα απλοποίησης και επιτάχυνσης, διότι να σας θυμίσω ότι ψηφίσατε το νόμο το 2016 και στη συνέχεια, το πρώτο καθεστώς που </w:t>
      </w:r>
      <w:r>
        <w:rPr>
          <w:rFonts w:eastAsia="Times New Roman" w:cs="Times New Roman"/>
          <w:szCs w:val="24"/>
        </w:rPr>
        <w:lastRenderedPageBreak/>
        <w:t xml:space="preserve">βγάλατε ήταν το 2018. Δεν μπορούμε εμείς να λειτουργήσουμε με τους δικούς σας ρυθμούς. Δεν έχουμε δικαίωμα να λειτουργήσουμε με τους δικούς σας ρυθμούς. Εμάς μας έχει ψηφίσει ο λαός ακριβώς για να δημιουργήσουμε ένα </w:t>
      </w:r>
      <w:proofErr w:type="spellStart"/>
      <w:r>
        <w:rPr>
          <w:rFonts w:eastAsia="Times New Roman" w:cs="Times New Roman"/>
          <w:szCs w:val="24"/>
        </w:rPr>
        <w:t>φιλοεπενδυτικό</w:t>
      </w:r>
      <w:proofErr w:type="spellEnd"/>
      <w:r>
        <w:rPr>
          <w:rFonts w:eastAsia="Times New Roman" w:cs="Times New Roman"/>
          <w:szCs w:val="24"/>
        </w:rPr>
        <w:t xml:space="preserve"> περιβάλλον και να έρθουν επενδύσεις στην πατρίδα μας και το βλέπετε, δεν χρειάζεται να αναφερθώ. Αυτή τη στιγμή που μιλάμε όλοι οι μεγάλοι τεχνολογικοί πρωταθλητές αγοράζουν Ελλάδα. Γιατί αγοράζουν Ελλάδα; Γιατί, θέλουν να μας χαρίσουν κάτι; Όχι, διότι βλέπουν μπροστά τους μ</w:t>
      </w:r>
      <w:r w:rsidR="00872042">
        <w:rPr>
          <w:rFonts w:eastAsia="Times New Roman" w:cs="Times New Roman"/>
          <w:szCs w:val="24"/>
        </w:rPr>
        <w:t>ί</w:t>
      </w:r>
      <w:r>
        <w:rPr>
          <w:rFonts w:eastAsia="Times New Roman" w:cs="Times New Roman"/>
          <w:szCs w:val="24"/>
        </w:rPr>
        <w:t>α σοβαρή Κυβέρνηση, μ</w:t>
      </w:r>
      <w:r w:rsidR="00872042">
        <w:rPr>
          <w:rFonts w:eastAsia="Times New Roman" w:cs="Times New Roman"/>
          <w:szCs w:val="24"/>
        </w:rPr>
        <w:t>ί</w:t>
      </w:r>
      <w:r>
        <w:rPr>
          <w:rFonts w:eastAsia="Times New Roman" w:cs="Times New Roman"/>
          <w:szCs w:val="24"/>
        </w:rPr>
        <w:t xml:space="preserve">α Κυβέρνηση και έναν Πρωθυπουργό που μιλάει σε μία συχνότητα. Δεν κρυβόμασταν εμείς από τους επενδυτές, κύριοι του ΣΥΡΙΖΑ. Θέλω να σας πω ότι όταν αντιμετωπίσαμε το θέμα του Ελληνικού, ορισμένοι από τους Υπουργούς σας -και δεν θέλω να αναφέρω ονόματα- κρύβονταν και δεν δέχονταν να δουν ούτε τα τεύχη δημοπράτησης.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Εδώ, λοιπόν, στις νέες θέσεις εργασίας, νομίζω ότι είχα την ευκαιρία να απαντήσω και στον κ. Μπάρκα. Είναι 795% στις υπηρεσίες και 435%. Τι κάναμε, λοιπόν; Αυτά τα γραφήματα εδώ σας δείχνουν ακριβώς τη μεγάλη διαφορά των επενδυτικών σχεδίων ανά έτος. Και δεν μιλάμε για τις θέσεις εργασίας. Οι θέσεις εργασίας είναι η νύχτα με την ημέρα.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Τα καταθέτω στα Πρακτικά</w:t>
      </w:r>
      <w:r w:rsidRPr="009F69F7">
        <w:rPr>
          <w:rFonts w:eastAsia="Times New Roman" w:cs="Times New Roman"/>
          <w:szCs w:val="24"/>
        </w:rPr>
        <w:t>.</w:t>
      </w:r>
    </w:p>
    <w:p w:rsidR="009B1533" w:rsidRDefault="00F93039">
      <w:pPr>
        <w:spacing w:line="600" w:lineRule="auto"/>
        <w:ind w:firstLine="720"/>
        <w:jc w:val="both"/>
        <w:rPr>
          <w:rFonts w:eastAsia="Times New Roman" w:cs="Times New Roman"/>
        </w:rPr>
      </w:pPr>
      <w:r w:rsidRPr="00D964F9">
        <w:rPr>
          <w:rFonts w:eastAsia="Times New Roman" w:cs="Times New Roman"/>
        </w:rPr>
        <w:t xml:space="preserve">(Στο σημείο αυτό ο </w:t>
      </w:r>
      <w:r>
        <w:rPr>
          <w:rFonts w:eastAsia="Times New Roman" w:cs="Times New Roman"/>
        </w:rPr>
        <w:t xml:space="preserve">Αναπληρωτής Υπουργός Ανάπτυξης και Επενδύσεων κ. Νικόλαος Παπαθανάσης </w:t>
      </w:r>
      <w:r w:rsidRPr="00D964F9">
        <w:rPr>
          <w:rFonts w:eastAsia="Times New Roman" w:cs="Times New Roman"/>
        </w:rPr>
        <w:t xml:space="preserve">καταθέτει για τα Πρακτικά τα </w:t>
      </w:r>
      <w:r w:rsidRPr="00D964F9">
        <w:rPr>
          <w:rFonts w:eastAsia="Times New Roman" w:cs="Times New Roman"/>
        </w:rPr>
        <w:lastRenderedPageBreak/>
        <w:t>προαναφερθέντα έγγραφα, τα οποία βρίσκονται στο αρχείο του Τμήματος Γραμματείας της Διεύθυνσης Στενογραφίας και Πρακτικών της Βουλής)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 είχε, λοιπόν, ο ν.4399; Ήταν ένας κουβάς. Τι σημαίνει αυτό πρακτικά; Σημαίνει ότι μέσα σ’ αυτόν τον κουβά έμπαιναν όλοι. Τι σημαίνει αυτό, το ότι έμπαιναν όλοι; Θα μπορούσε ο τουρισμός να τραβήξει το μεγαλύτερο κομμάτι, όπως και το έκανε ανισομερώς. Θα μπορούσε μία περιφέρεια να πάρει μεγαλύτερο ποσό από την άλλη, όπως και έγινε, όπως θα μπορούσαν και οι μικρές και μεσαίες επιχειρήσεις. Δεν υπήρχε στο νόμο σας διάταξη που να καθόριζε πόσο θα πάρουν οι μικρές και μεσαίες επιχειρήσεις. Εμείς τώρα το βάζουμε αυτό. Στο νόμο μας μέσα βάζουμε την ισομερή ανάπτυξη για τις περιφέρειες για τις μικρές, μεσαίες και μεγάλες επιχειρήσεις.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Είχε, λοιπόν, παθογένειες και θα έλεγα ότι ήταν λίγο τεμπέλικος ο νόμος σας, με την έννοια ότι δεν μπορούσε να αντιμετωπίσει τις προκλήσεις της εποχής. Είχε, όμως, στοιχεία τα οποία ούτως ή άλλως τρέξαμε με αυτόν τον νόμο μέχρι σήμερα.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Τώρα, τι αλλάζει; Ήταν η πρώτη ερώτηση που θέσαμε σε όλο το επιτελείο, γιατί πρέπει να πάμε σε ένα νέο αναπτυξιακό νόμο; Πρώτον, γιατί έχουν αλλάξει τα πράγματα, γιατί είμαστε έναν αιώνα μακριά από το 2016. Δεύτερον, γιατί η Ελλάδα είναι μ</w:t>
      </w:r>
      <w:r w:rsidR="00E806D2">
        <w:rPr>
          <w:rFonts w:eastAsia="Times New Roman" w:cs="Times New Roman"/>
          <w:szCs w:val="24"/>
        </w:rPr>
        <w:t>ί</w:t>
      </w:r>
      <w:r>
        <w:rPr>
          <w:rFonts w:eastAsia="Times New Roman" w:cs="Times New Roman"/>
          <w:szCs w:val="24"/>
        </w:rPr>
        <w:t xml:space="preserve">α χώρα που πλέον τη σέβεται η παγκόσμια οικονομική κοινότητα, γιατί -σας είπα- έχει έναν Πρωθυπουργό που ακριβώς </w:t>
      </w:r>
      <w:r>
        <w:rPr>
          <w:rFonts w:eastAsia="Times New Roman" w:cs="Times New Roman"/>
          <w:szCs w:val="24"/>
        </w:rPr>
        <w:lastRenderedPageBreak/>
        <w:t xml:space="preserve">στέλνει το μήνυμα της εμπιστοσύνης. Τρίτον, γιατί είχαμε </w:t>
      </w:r>
      <w:r w:rsidR="00E806D2">
        <w:rPr>
          <w:rFonts w:eastAsia="Times New Roman" w:cs="Times New Roman"/>
          <w:szCs w:val="24"/>
          <w:lang w:val="en-US"/>
        </w:rPr>
        <w:t>COVID</w:t>
      </w:r>
      <w:r w:rsidRPr="00421568">
        <w:rPr>
          <w:rFonts w:eastAsia="Times New Roman" w:cs="Times New Roman"/>
          <w:szCs w:val="24"/>
        </w:rPr>
        <w:t xml:space="preserve"> </w:t>
      </w:r>
      <w:r>
        <w:rPr>
          <w:rFonts w:eastAsia="Times New Roman" w:cs="Times New Roman"/>
          <w:szCs w:val="24"/>
        </w:rPr>
        <w:t xml:space="preserve">και έχουμε άλλες προτεραιότητες, γιατί μπαίνουμε στην ψηφιακή και πράσινη μετάβαση.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Θα ήθελα, κύριε Πάνα, να δω αν θα ψηφίσετε το άρθρο για τη Θράκη, διότι ποτέ δεν έχει υπάρξει τέτοια ρύθμιση για τη Θράκη. Και αυτό ήταν μ</w:t>
      </w:r>
      <w:r w:rsidR="00E806D2">
        <w:rPr>
          <w:rFonts w:eastAsia="Times New Roman" w:cs="Times New Roman"/>
          <w:szCs w:val="24"/>
        </w:rPr>
        <w:t>ί</w:t>
      </w:r>
      <w:r>
        <w:rPr>
          <w:rFonts w:eastAsia="Times New Roman" w:cs="Times New Roman"/>
          <w:szCs w:val="24"/>
        </w:rPr>
        <w:t xml:space="preserve">α δέσμευση του Πρωθυπουργού.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Έχουμε, λοιπόν, το εθνικό σχέδιο, ένα σχέδιο το οποίο βάζει τους κανόνες, νέα διαρθρωτικά ταμεία, κλείσιμο. Προσέξτε, ενάμιση χρόνο πριν, εμείς είδαμε ότι κλείνουν τα διαρθρωτικά ταμεία και ότι δεν θα μπορούσαμε να σχεδιάσουμε με την υφιστάμενη κατάσταση και έπρεπε να δούμε τι έρχεται, διότι έκλειναν τα πάντα. Θα ξεκινούσε το νέο ΕΣΠΑ 2021</w:t>
      </w:r>
      <w:r w:rsidR="00E806D2">
        <w:rPr>
          <w:rFonts w:eastAsia="Times New Roman" w:cs="Times New Roman"/>
          <w:szCs w:val="24"/>
        </w:rPr>
        <w:t xml:space="preserve"> </w:t>
      </w:r>
      <w:r>
        <w:rPr>
          <w:rFonts w:eastAsia="Times New Roman" w:cs="Times New Roman"/>
          <w:szCs w:val="24"/>
        </w:rPr>
        <w:t>-</w:t>
      </w:r>
      <w:r w:rsidR="00E806D2">
        <w:rPr>
          <w:rFonts w:eastAsia="Times New Roman" w:cs="Times New Roman"/>
          <w:szCs w:val="24"/>
        </w:rPr>
        <w:t xml:space="preserve"> </w:t>
      </w:r>
      <w:r>
        <w:rPr>
          <w:rFonts w:eastAsia="Times New Roman" w:cs="Times New Roman"/>
          <w:szCs w:val="24"/>
        </w:rPr>
        <w:t xml:space="preserve">2027, θα ξεκινούσε ο νέος χάρτης περιφερειακών ενισχύσεων και προετοιμαστήκαμε ενάμιση χρόνο πριν, για να φτάσουμε σήμερα ακριβώς στο κρίσιμο σημείο που μόλις χθες ανακοινώθηκε ο χάρτης περιφερειακών ενισχύσεων.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καταθέτω και στα Πρακτικά, έτσι ώστε όποιος δεν τον έχει λάβει να τον λάβει. </w:t>
      </w:r>
    </w:p>
    <w:p w:rsidR="009B1533" w:rsidRDefault="00F93039">
      <w:pPr>
        <w:spacing w:line="600" w:lineRule="auto"/>
        <w:ind w:firstLine="720"/>
        <w:jc w:val="both"/>
        <w:rPr>
          <w:rFonts w:eastAsia="Times New Roman" w:cs="Times New Roman"/>
        </w:rPr>
      </w:pPr>
      <w:r w:rsidRPr="00D964F9">
        <w:rPr>
          <w:rFonts w:eastAsia="Times New Roman" w:cs="Times New Roman"/>
        </w:rPr>
        <w:t xml:space="preserve">(Στο σημείο αυτό ο </w:t>
      </w:r>
      <w:r>
        <w:rPr>
          <w:rFonts w:eastAsia="Times New Roman" w:cs="Times New Roman"/>
        </w:rPr>
        <w:t>Αναπληρωτής Υπουργός Ανάπτυξης και Επενδύσεων κ. Νικόλαος Παπαθανάσης</w:t>
      </w:r>
      <w:r w:rsidRPr="00D964F9">
        <w:rPr>
          <w:rFonts w:eastAsia="Times New Roman" w:cs="Times New Roman"/>
        </w:rPr>
        <w:t xml:space="preserve"> καταθέτει για τα Πρακτικά </w:t>
      </w:r>
      <w:r>
        <w:rPr>
          <w:rFonts w:eastAsia="Times New Roman" w:cs="Times New Roman"/>
        </w:rPr>
        <w:t xml:space="preserve">το </w:t>
      </w:r>
      <w:r w:rsidRPr="00D964F9">
        <w:rPr>
          <w:rFonts w:eastAsia="Times New Roman" w:cs="Times New Roman"/>
        </w:rPr>
        <w:t>προαναφερθέν</w:t>
      </w:r>
      <w:r>
        <w:rPr>
          <w:rFonts w:eastAsia="Times New Roman" w:cs="Times New Roman"/>
        </w:rPr>
        <w:t xml:space="preserve"> έγγραφο</w:t>
      </w:r>
      <w:r w:rsidRPr="00D964F9">
        <w:rPr>
          <w:rFonts w:eastAsia="Times New Roman" w:cs="Times New Roman"/>
        </w:rPr>
        <w:t>, τ</w:t>
      </w:r>
      <w:r>
        <w:rPr>
          <w:rFonts w:eastAsia="Times New Roman" w:cs="Times New Roman"/>
        </w:rPr>
        <w:t>ο</w:t>
      </w:r>
      <w:r w:rsidRPr="00D964F9">
        <w:rPr>
          <w:rFonts w:eastAsia="Times New Roman" w:cs="Times New Roman"/>
        </w:rPr>
        <w:t xml:space="preserve"> οποί</w:t>
      </w:r>
      <w:r>
        <w:rPr>
          <w:rFonts w:eastAsia="Times New Roman" w:cs="Times New Roman"/>
        </w:rPr>
        <w:t>ο</w:t>
      </w:r>
      <w:r w:rsidRPr="00D964F9">
        <w:rPr>
          <w:rFonts w:eastAsia="Times New Roman" w:cs="Times New Roman"/>
        </w:rPr>
        <w:t xml:space="preserve"> βρίσκ</w:t>
      </w:r>
      <w:r>
        <w:rPr>
          <w:rFonts w:eastAsia="Times New Roman" w:cs="Times New Roman"/>
        </w:rPr>
        <w:t>ε</w:t>
      </w:r>
      <w:r w:rsidRPr="00D964F9">
        <w:rPr>
          <w:rFonts w:eastAsia="Times New Roman" w:cs="Times New Roman"/>
        </w:rPr>
        <w:t>ται στο αρχείο του Τμήματος Γραμματείας της Διεύθυνσης Στενογραφίας και Πρακτικών της Βουλής)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Δίνει πολύ διαφορετικά ποσοστά. Αυτά εδώ εμείς τα είχαμε προβλέψει και είχαμε κάνει όλη τη δουλειά. Το εθνικό σχέδιο </w:t>
      </w:r>
      <w:proofErr w:type="spellStart"/>
      <w:r>
        <w:rPr>
          <w:rFonts w:eastAsia="Times New Roman" w:cs="Times New Roman"/>
          <w:szCs w:val="24"/>
        </w:rPr>
        <w:t>Πισσαρίδη</w:t>
      </w:r>
      <w:proofErr w:type="spellEnd"/>
      <w:r>
        <w:rPr>
          <w:rFonts w:eastAsia="Times New Roman" w:cs="Times New Roman"/>
          <w:szCs w:val="24"/>
        </w:rPr>
        <w:t xml:space="preserve">, το Εθνικό Σχέδιο Ανάκαμψης κάθισε ακριβώς πάνω στον σχεδιασμό μας. Ο νέος χάρτης περιφερειακών ενισχύσεων δίνει πολύ μεγάλες αλλαγές στα ποσοστά και στο </w:t>
      </w:r>
      <w:r w:rsidR="00E806D2">
        <w:rPr>
          <w:rFonts w:eastAsia="Times New Roman" w:cs="Times New Roman"/>
          <w:szCs w:val="24"/>
        </w:rPr>
        <w:t>β</w:t>
      </w:r>
      <w:r>
        <w:rPr>
          <w:rFonts w:eastAsia="Times New Roman" w:cs="Times New Roman"/>
          <w:szCs w:val="24"/>
        </w:rPr>
        <w:t xml:space="preserve">όρειο Αιγαίο, που είναι πολύ κρίσιμο, και στην </w:t>
      </w:r>
      <w:r w:rsidR="00E806D2">
        <w:rPr>
          <w:rFonts w:eastAsia="Times New Roman" w:cs="Times New Roman"/>
          <w:szCs w:val="24"/>
        </w:rPr>
        <w:t>α</w:t>
      </w:r>
      <w:r>
        <w:rPr>
          <w:rFonts w:eastAsia="Times New Roman" w:cs="Times New Roman"/>
          <w:szCs w:val="24"/>
        </w:rPr>
        <w:t xml:space="preserve">νατολική Μακεδονία και Θράκη, κύριοι, από το 35% στο 50%, και τώρα, ο Έβρος, με ιδιαίτερα χαρακτηριστικά, η Ροδόπη, η Ξάνθη. Έχουμε, λοιπόν, μεγάλη αύξηση του χάρτη περιφερειών. Το προβλέψαμε και αυτό.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Industry</w:t>
      </w:r>
      <w:r w:rsidRPr="00F6075A">
        <w:rPr>
          <w:rFonts w:eastAsia="Times New Roman" w:cs="Times New Roman"/>
          <w:szCs w:val="24"/>
        </w:rPr>
        <w:t xml:space="preserve"> 4.0</w:t>
      </w:r>
      <w:r>
        <w:rPr>
          <w:rFonts w:eastAsia="Times New Roman" w:cs="Times New Roman"/>
          <w:szCs w:val="24"/>
        </w:rPr>
        <w:t>», η Τέταρτη Βιομηχανική Επανάσταση, το νέο κείμενο της Ευρώπης τον Μάρτιο του 2020, το συμπεριλάβαμε και αυτό. Επίσης, είναι το ΕΣΠΑ 2021</w:t>
      </w:r>
      <w:r w:rsidR="00E806D2">
        <w:rPr>
          <w:rFonts w:eastAsia="Times New Roman" w:cs="Times New Roman"/>
          <w:szCs w:val="24"/>
        </w:rPr>
        <w:t xml:space="preserve"> </w:t>
      </w:r>
      <w:r>
        <w:rPr>
          <w:rFonts w:eastAsia="Times New Roman" w:cs="Times New Roman"/>
          <w:szCs w:val="24"/>
        </w:rPr>
        <w:t>-</w:t>
      </w:r>
      <w:r w:rsidR="00E806D2">
        <w:rPr>
          <w:rFonts w:eastAsia="Times New Roman" w:cs="Times New Roman"/>
          <w:szCs w:val="24"/>
        </w:rPr>
        <w:t xml:space="preserve"> </w:t>
      </w:r>
      <w:r>
        <w:rPr>
          <w:rFonts w:eastAsia="Times New Roman" w:cs="Times New Roman"/>
          <w:szCs w:val="24"/>
        </w:rPr>
        <w:t xml:space="preserve">2027. Έχουμε, λοιπόν, ακριβώς ένα νέο αναπτυξιακό εργαλείο -γι’ αυτό σας είπα ότι είναι ένας αιώνας μακριά- και εγώ πραγματικά ξαφνιάζομαι πώς ένα τέτοιο αναπτυξιακό εργαλείο ούτε καν επί της αρχής δεν δεχτήκατε να το στηρίξετε, κύριοι της Αντιπολίτευσης.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Οι άξονες αυτού, λοιπόν, είναι ακριβώς αυτά τα οποία λέει η παγκόσμια κοινότητα. Εμείς δεν θα εφεύρουμε τον τροχό. Η Ευρώπη, τα όργανα, η νέα εποχή, η πράσινη μετάβαση, ψηφιακός μετασχηματισμός, η δίκαιη αναπτυξιακή μετάβαση, που για πρώτη φορά ο Κυριάκος Μητσοτάκης, όπως σας είπα, έστρεψε την προσοχή του σε ένα θέμα που το είχε ξεχάσει η ελληνική κοινωνία.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w:t>
      </w:r>
      <w:proofErr w:type="spellStart"/>
      <w:r>
        <w:rPr>
          <w:rFonts w:eastAsia="Times New Roman" w:cs="Times New Roman"/>
          <w:szCs w:val="24"/>
        </w:rPr>
        <w:t>απολιγνιτοποίηση</w:t>
      </w:r>
      <w:proofErr w:type="spellEnd"/>
      <w:r>
        <w:rPr>
          <w:rFonts w:eastAsia="Times New Roman" w:cs="Times New Roman"/>
          <w:szCs w:val="24"/>
        </w:rPr>
        <w:t>. Εμείς δεν έχουμε κλείσει κα</w:t>
      </w:r>
      <w:r w:rsidR="00E806D2">
        <w:rPr>
          <w:rFonts w:eastAsia="Times New Roman" w:cs="Times New Roman"/>
          <w:szCs w:val="24"/>
        </w:rPr>
        <w:t>μ</w:t>
      </w:r>
      <w:r>
        <w:rPr>
          <w:rFonts w:eastAsia="Times New Roman" w:cs="Times New Roman"/>
          <w:szCs w:val="24"/>
        </w:rPr>
        <w:t xml:space="preserve">μία μονάδα. Εσείς, κύριοι του ΣΥΡΙΖΑ, κλείσατε τις μονάδες. Εμείς δεν έχουμε κλείσει τίποτε. Μην με κοιτάτε, κύριε Ζαχαριάδη, έτσι είναι. Δεν έχουμε κλείσει τίποτε ακόμα.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sidRPr="00F6075A">
        <w:rPr>
          <w:rFonts w:eastAsia="Times New Roman" w:cs="Times New Roman"/>
          <w:b/>
          <w:szCs w:val="24"/>
        </w:rPr>
        <w:t>:</w:t>
      </w:r>
      <w:r w:rsidRPr="00F6075A">
        <w:rPr>
          <w:rFonts w:eastAsia="Times New Roman" w:cs="Times New Roman"/>
          <w:szCs w:val="24"/>
        </w:rPr>
        <w:tab/>
      </w:r>
      <w:r>
        <w:rPr>
          <w:rFonts w:eastAsia="Times New Roman" w:cs="Times New Roman"/>
          <w:szCs w:val="24"/>
        </w:rPr>
        <w:t xml:space="preserve"> Έχετε πάθει «Άδωνι».</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sidRPr="00F6075A">
        <w:rPr>
          <w:rFonts w:eastAsia="Times New Roman" w:cs="Times New Roman"/>
          <w:b/>
          <w:szCs w:val="24"/>
        </w:rPr>
        <w:t>:</w:t>
      </w:r>
      <w:r w:rsidRPr="00F6075A">
        <w:rPr>
          <w:rFonts w:eastAsia="Times New Roman" w:cs="Times New Roman"/>
          <w:szCs w:val="24"/>
        </w:rPr>
        <w:t xml:space="preserve"> </w:t>
      </w:r>
      <w:r>
        <w:rPr>
          <w:rFonts w:eastAsia="Times New Roman" w:cs="Times New Roman"/>
          <w:szCs w:val="24"/>
        </w:rPr>
        <w:t xml:space="preserve">Εγώ σας μιλάω, όμως, με στοιχεία. Δεν έχουμε κλείσει κάτι. Και εάν θέλετε τα στοιχεία, μπορώ να σας τα στείλω στο γραφείο σας. Έχουμε 52% μείωση της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κατά τη διακυβέρνησή σας. Σας είπα, δεν είδατε, ούτε καταλάβατε κάτι. Πέρασε και ούτε το είδατε αυτό. Είναι 52%.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Έτσι, λοιπόν, δημιουργήσαμε ένα νόμο που ακριβώς αγγίζει όλη την ουσία του θέματος. Θεματικά καθεστώτα, έτσι ώστε να μπορέσουμε να χαράξουμε πολιτική. Και δεν είναι η πολιτική μόνο, διότι, όπως γνωρίζετε, και η Ευρωπαϊκή Ένωση στο θέμα των κρατικών ενισχύσεων ασκεί έναν σημαντικό έλεγχο.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Ενίσχυση της εξωστρέφειας, κάτι που δεν υπήρχε. Ενίσχυση της απασχόλησης και δεξιοτήτων. Έρευνα και καινοτομία. Και θα σας πω το τι συμβαίνει σε μια αγαπητή σας ρήση, το «πρώτη φορά». Εμείς </w:t>
      </w:r>
      <w:r>
        <w:rPr>
          <w:rFonts w:eastAsia="Times New Roman" w:cs="Times New Roman"/>
          <w:szCs w:val="24"/>
        </w:rPr>
        <w:lastRenderedPageBreak/>
        <w:t>διαφοροποιούμαστε από εσάς, διότι αυτό το κάνουμε πράξη, όπως το κάναμε και το φέρνουμε σήμερα στη Βουλή για να ψηφιστεί.</w:t>
      </w:r>
    </w:p>
    <w:p w:rsidR="009B1533" w:rsidRPr="00BE6CDF" w:rsidRDefault="00F93039">
      <w:pPr>
        <w:spacing w:line="600" w:lineRule="auto"/>
        <w:ind w:firstLine="720"/>
        <w:jc w:val="both"/>
        <w:rPr>
          <w:rFonts w:eastAsia="Times New Roman" w:cs="Times New Roman"/>
          <w:szCs w:val="24"/>
        </w:rPr>
      </w:pPr>
      <w:r>
        <w:rPr>
          <w:rFonts w:eastAsia="Times New Roman" w:cs="Times New Roman"/>
          <w:szCs w:val="24"/>
        </w:rPr>
        <w:t xml:space="preserve">Απλοποιήσαμε, λοιπόν, διαδικασίες. Νέα ποσοστά για τις μεγάλες επιχειρήσεις, τις μεσαίες και τις πολύ μικρές. Ισχυρά κίνητρα για επενδύσεις.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Αλήθεια</w:t>
      </w:r>
      <w:r w:rsidRPr="00095CA6">
        <w:rPr>
          <w:rFonts w:eastAsia="Times New Roman" w:cs="Times New Roman"/>
          <w:szCs w:val="24"/>
        </w:rPr>
        <w:t>,</w:t>
      </w:r>
      <w:r>
        <w:rPr>
          <w:rFonts w:eastAsia="Times New Roman" w:cs="Times New Roman"/>
          <w:szCs w:val="24"/>
        </w:rPr>
        <w:t xml:space="preserve"> δεν συγκινείστε με το καθεστώς του νέου επιχειρείν; Μιλάτε για νέες, μιλάτε για νέους, οι οποίοι δεν έχουν τη δυνατότητα να μπουν σε έναν αναπτυξιακό νόμο. Πρώτη φορά στην ιστορία μπαίνει το νέο επιχειρείν σε αναπτυξιακό νόμο που αφορά νέες και νέους. Πρώτη φορά μπαίνει η επιχειρηματική εξωστρέφεια και πρώτη φορά, κυρίες και κύριοι, μπαίνουν και οι οριζόντιες δράσεις που δεν υπήρχαν πριν, δίνοντας και δημιουργώντας συνθήκες για να μπορέσουν οι εταιρείες να βγουν στη νέα εποχή.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Τι πετυχαίνουμε τώρα. Είναι πολύ σημαντικό να δούμε τι πετυχαίνουμε με αυτόν τον νόμο. Γιατί αυτός ο νόμος διαφοροποιείται από τον 4399; Σας είπα, όλα σε έναν κουβά.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Κύριε Υπουργέ, σας ευχαρίστησα για την εξαιρετική συνεργασία.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ΣΠΥΡΙΔΩΝ</w:t>
      </w:r>
      <w:r w:rsidR="00E806D2">
        <w:rPr>
          <w:rFonts w:eastAsia="Times New Roman" w:cs="Times New Roman"/>
          <w:b/>
          <w:szCs w:val="24"/>
        </w:rPr>
        <w:t xml:space="preserve"> </w:t>
      </w:r>
      <w:r>
        <w:rPr>
          <w:rFonts w:eastAsia="Times New Roman" w:cs="Times New Roman"/>
          <w:b/>
          <w:szCs w:val="24"/>
        </w:rPr>
        <w:t>-</w:t>
      </w:r>
      <w:r w:rsidR="00E806D2">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Τώρα σας έβλεπα.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Σας ευχαριστώ. Είμαι τυχερός που είμαι μαζί σας.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Όλα σε έναν κουβά. Κατανομή κατά κλάδο, όχι ο τουρισμός να πάρει από τη μεταποίηση και από την αγροδιατροφή. Ο κάθε κλάδος θα έχει τα ποσά που του αντιστοιχούν.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Ισότιμη ανάπτυξη στις περιφέρειες. Κα</w:t>
      </w:r>
      <w:r w:rsidR="00E806D2">
        <w:rPr>
          <w:rFonts w:eastAsia="Times New Roman" w:cs="Times New Roman"/>
          <w:szCs w:val="24"/>
        </w:rPr>
        <w:t>μ</w:t>
      </w:r>
      <w:r>
        <w:rPr>
          <w:rFonts w:eastAsia="Times New Roman" w:cs="Times New Roman"/>
          <w:szCs w:val="24"/>
        </w:rPr>
        <w:t>μία περιφέρεια δεν θα πάρει τα χρήματα της άλλης περιφέρειας, διότι αυτό το οποίο συνέβαινε είναι το εξής. Μ</w:t>
      </w:r>
      <w:r w:rsidR="00E806D2">
        <w:rPr>
          <w:rFonts w:eastAsia="Times New Roman" w:cs="Times New Roman"/>
          <w:szCs w:val="24"/>
        </w:rPr>
        <w:t>ί</w:t>
      </w:r>
      <w:r>
        <w:rPr>
          <w:rFonts w:eastAsia="Times New Roman" w:cs="Times New Roman"/>
          <w:szCs w:val="24"/>
        </w:rPr>
        <w:t>α περιφέρεια που καθυστερούσε θα μπορούσε να χάσει πόρους έναντι άλλης περιφέρειας. Και αυτό είναι που κάναμε. Εμείς τι προσπαθήσαμε να κάνουμε; Γι’ αυτό και μειώσαμε από 3 σε 1 εκατομμύριο. Πήγαμε στο Μακεδονίας</w:t>
      </w:r>
      <w:r w:rsidR="00E806D2">
        <w:rPr>
          <w:rFonts w:eastAsia="Times New Roman" w:cs="Times New Roman"/>
          <w:szCs w:val="24"/>
        </w:rPr>
        <w:t xml:space="preserve"> </w:t>
      </w:r>
      <w:r>
        <w:rPr>
          <w:rFonts w:eastAsia="Times New Roman" w:cs="Times New Roman"/>
          <w:szCs w:val="24"/>
        </w:rPr>
        <w:t>-</w:t>
      </w:r>
      <w:r w:rsidR="00E806D2">
        <w:rPr>
          <w:rFonts w:eastAsia="Times New Roman" w:cs="Times New Roman"/>
          <w:szCs w:val="24"/>
        </w:rPr>
        <w:t xml:space="preserve"> </w:t>
      </w:r>
      <w:r>
        <w:rPr>
          <w:rFonts w:eastAsia="Times New Roman" w:cs="Times New Roman"/>
          <w:szCs w:val="24"/>
        </w:rPr>
        <w:t>Θράκης. Προσπαθήσαμε, αφού μελετήσαμε ποιες είναι οι αιτίες της καθυστέρησης, να δούμε πώς μπορούμε να ευθυγραμμίσουμε όλη αυτήν την ταχύτητα. Στρατηγική πρώτη φορά ποτέ δεν έχει υπάρξει κατά τη διακυβέρνηση ΣΥΡΙΖΑ για τη δίκαιη αναπτυξιακή μετάβαση.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Ισόρροπη ανάπτυξη. Διάταξη στον νόμο μας ακριβώς για να πάρουν οι περιφέρειες. Στρατηγική για την παραμεθόριο. Στρατηγική για τη Θράκη, για τον Έβρο. Για να μπορέσουμε να κρατήσουμε τις νέες και τους νέους εκεί και να δώσουμε ιδιαίτερα κίνητρα σε αυτή την ευαίσθητη περιοχή.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Όμως, θα συνεχίσω για το πολύ καλό καθεστώς του εναλλακτικού τουρισμού, το καθεστώς του ψηφιακού μετασχηματισμού, της πράσινης μετάβασης, της έρευνας και της καινοτομίας. Τι σημαίνει αυτό πρακτικά; Πρακτικά σημαίνει ότι αυτό το σχέδιο νόμου, που εγώ πιστεύω ότι θα μείνει </w:t>
      </w:r>
      <w:r>
        <w:rPr>
          <w:rFonts w:eastAsia="Times New Roman" w:cs="Times New Roman"/>
          <w:szCs w:val="24"/>
        </w:rPr>
        <w:lastRenderedPageBreak/>
        <w:t>στην πολιτεία για πολλά χρόνια, θα μπορούσε ανά πάσα στιγμή να αντλήσει πόρους</w:t>
      </w:r>
      <w:r w:rsidRPr="00932576">
        <w:rPr>
          <w:rFonts w:eastAsia="Times New Roman" w:cs="Times New Roman"/>
          <w:szCs w:val="24"/>
        </w:rPr>
        <w:t xml:space="preserve"> </w:t>
      </w:r>
      <w:r>
        <w:rPr>
          <w:rFonts w:eastAsia="Times New Roman" w:cs="Times New Roman"/>
          <w:szCs w:val="24"/>
        </w:rPr>
        <w:t>από το Ταμείο Ανάκαμψης και από το ΕΣΠΑ 2021</w:t>
      </w:r>
      <w:r w:rsidR="00E806D2">
        <w:rPr>
          <w:rFonts w:eastAsia="Times New Roman" w:cs="Times New Roman"/>
          <w:szCs w:val="24"/>
        </w:rPr>
        <w:t xml:space="preserve"> </w:t>
      </w:r>
      <w:r>
        <w:rPr>
          <w:rFonts w:eastAsia="Times New Roman" w:cs="Times New Roman"/>
          <w:szCs w:val="24"/>
        </w:rPr>
        <w:t>-</w:t>
      </w:r>
      <w:r w:rsidR="00E806D2">
        <w:rPr>
          <w:rFonts w:eastAsia="Times New Roman" w:cs="Times New Roman"/>
          <w:szCs w:val="24"/>
        </w:rPr>
        <w:t xml:space="preserve"> </w:t>
      </w:r>
      <w:r>
        <w:rPr>
          <w:rFonts w:eastAsia="Times New Roman" w:cs="Times New Roman"/>
          <w:szCs w:val="24"/>
        </w:rPr>
        <w:t xml:space="preserve">2027, διότι, όπως γνωρίζετε, ο  αναπτυξιακός νόμος κυρίως παίρνει από το πρόγραμμα δημοσίων επενδύσεων. Ανά πάσα στιγμή, λοιπόν, οποιαδήποτε χρήματα μπορέσουν να έρθουν από το </w:t>
      </w:r>
      <w:r>
        <w:rPr>
          <w:rFonts w:eastAsia="Times New Roman" w:cs="Times New Roman"/>
          <w:szCs w:val="24"/>
          <w:lang w:val="en-US"/>
        </w:rPr>
        <w:t>RRF</w:t>
      </w:r>
      <w:r w:rsidRPr="00932576">
        <w:rPr>
          <w:rFonts w:eastAsia="Times New Roman" w:cs="Times New Roman"/>
          <w:szCs w:val="24"/>
        </w:rPr>
        <w:t xml:space="preserve"> </w:t>
      </w:r>
      <w:r>
        <w:rPr>
          <w:rFonts w:eastAsia="Times New Roman" w:cs="Times New Roman"/>
          <w:szCs w:val="24"/>
        </w:rPr>
        <w:t>και από το ΕΣΠΑ 2021</w:t>
      </w:r>
      <w:r w:rsidR="00E806D2">
        <w:rPr>
          <w:rFonts w:eastAsia="Times New Roman" w:cs="Times New Roman"/>
          <w:szCs w:val="24"/>
        </w:rPr>
        <w:t xml:space="preserve"> </w:t>
      </w:r>
      <w:r>
        <w:rPr>
          <w:rFonts w:eastAsia="Times New Roman" w:cs="Times New Roman"/>
          <w:szCs w:val="24"/>
        </w:rPr>
        <w:t>-</w:t>
      </w:r>
      <w:r w:rsidR="00E806D2">
        <w:rPr>
          <w:rFonts w:eastAsia="Times New Roman" w:cs="Times New Roman"/>
          <w:szCs w:val="24"/>
        </w:rPr>
        <w:t xml:space="preserve"> </w:t>
      </w:r>
      <w:r>
        <w:rPr>
          <w:rFonts w:eastAsia="Times New Roman" w:cs="Times New Roman"/>
          <w:szCs w:val="24"/>
        </w:rPr>
        <w:t xml:space="preserve">2027 μπορέσουν να πάνε απευθείας σε καθεστώτα που είναι αποδεκτά σε αυτά τα διαρθρωτικά ταμεία.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Αλλάζουμε</w:t>
      </w:r>
      <w:r w:rsidR="00E806D2">
        <w:rPr>
          <w:rFonts w:eastAsia="Times New Roman" w:cs="Times New Roman"/>
          <w:szCs w:val="24"/>
        </w:rPr>
        <w:t>,</w:t>
      </w:r>
      <w:r>
        <w:rPr>
          <w:rFonts w:eastAsia="Times New Roman" w:cs="Times New Roman"/>
          <w:szCs w:val="24"/>
        </w:rPr>
        <w:t xml:space="preserve"> λοιπόν, κυρίες και κύριοι, όλο το μοντέλο του αναπτυξιακού νόμου. Δεν έχει σχέση με το παρελθόν, γιατί είμαστε σε μ</w:t>
      </w:r>
      <w:r w:rsidR="00E806D2">
        <w:rPr>
          <w:rFonts w:eastAsia="Times New Roman" w:cs="Times New Roman"/>
          <w:szCs w:val="24"/>
        </w:rPr>
        <w:t>ί</w:t>
      </w:r>
      <w:r>
        <w:rPr>
          <w:rFonts w:eastAsia="Times New Roman" w:cs="Times New Roman"/>
          <w:szCs w:val="24"/>
        </w:rPr>
        <w:t xml:space="preserve">α νέα εποχή. Αυτό το οποίο χτίσαμε κατά τη διάρκεια των δυόμισι ετών είναι η εμπιστοσύνη της επενδυτικής κοινότητας. Διότι, ξεκινώντας πριν από δυόμισι χρόνια εδώ με τον Υπουργό, τον Άδωνι Γεωργιάδη, και πηγαίνοντας, όπως έχουμε πει, σε γραφεία και σε οργανισμούς του εξωτερικού, όλοι μάς είχαν στο «κόκκινο». Άλλωστε, δεν θα είχαμε σήμερα το </w:t>
      </w:r>
      <w:r>
        <w:rPr>
          <w:rFonts w:eastAsia="Times New Roman" w:cs="Times New Roman"/>
          <w:szCs w:val="24"/>
          <w:lang w:val="en-US"/>
        </w:rPr>
        <w:t>Facebook</w:t>
      </w:r>
      <w:r>
        <w:rPr>
          <w:rFonts w:eastAsia="Times New Roman" w:cs="Times New Roman"/>
          <w:szCs w:val="24"/>
        </w:rPr>
        <w:t xml:space="preserve"> να θέλει να επενδύσει και να αγοράσει εταιρείες στην Ελλάδα ή τη </w:t>
      </w:r>
      <w:r w:rsidR="00EF552C">
        <w:rPr>
          <w:rFonts w:eastAsia="Times New Roman" w:cs="Times New Roman"/>
          <w:szCs w:val="24"/>
        </w:rPr>
        <w:t>«</w:t>
      </w:r>
      <w:r w:rsidR="00E806D2">
        <w:rPr>
          <w:rFonts w:eastAsia="Times New Roman" w:cs="Times New Roman"/>
          <w:szCs w:val="24"/>
          <w:lang w:val="en-US"/>
        </w:rPr>
        <w:t>MICROSOFT</w:t>
      </w:r>
      <w:r w:rsidR="00EF552C">
        <w:rPr>
          <w:rFonts w:eastAsia="Times New Roman" w:cs="Times New Roman"/>
          <w:szCs w:val="24"/>
        </w:rPr>
        <w:t>»</w:t>
      </w:r>
      <w:r>
        <w:rPr>
          <w:rFonts w:eastAsia="Times New Roman" w:cs="Times New Roman"/>
          <w:szCs w:val="24"/>
        </w:rPr>
        <w:t xml:space="preserve">, που θέλω να σας πω ότι η διαπραγμάτευση ήταν τρίμηνη και πολύ εμπιστευτική και υπήρχαν -αυτό που είπε ο Υπουργός- και πολλές άλλες υποψήφιες χώρες. Ήρθαν εδώ γιατί εμπιστεύτηκαν την πατρίδα μας η </w:t>
      </w:r>
      <w:r w:rsidR="00EF552C">
        <w:rPr>
          <w:rFonts w:eastAsia="Times New Roman" w:cs="Times New Roman"/>
          <w:szCs w:val="24"/>
        </w:rPr>
        <w:t>«</w:t>
      </w:r>
      <w:r w:rsidR="00EF552C">
        <w:rPr>
          <w:rFonts w:eastAsia="Times New Roman" w:cs="Times New Roman"/>
          <w:szCs w:val="24"/>
          <w:lang w:val="en-US"/>
        </w:rPr>
        <w:t>DIGITAL</w:t>
      </w:r>
      <w:r w:rsidR="00EF552C" w:rsidRPr="00932576">
        <w:rPr>
          <w:rFonts w:eastAsia="Times New Roman" w:cs="Times New Roman"/>
          <w:szCs w:val="24"/>
        </w:rPr>
        <w:t xml:space="preserve"> </w:t>
      </w:r>
      <w:r w:rsidR="00EF552C">
        <w:rPr>
          <w:rFonts w:eastAsia="Times New Roman" w:cs="Times New Roman"/>
          <w:szCs w:val="24"/>
          <w:lang w:val="en-US"/>
        </w:rPr>
        <w:t>REALTY</w:t>
      </w:r>
      <w:r w:rsidR="00EF552C">
        <w:rPr>
          <w:rFonts w:eastAsia="Times New Roman" w:cs="Times New Roman"/>
          <w:szCs w:val="24"/>
        </w:rPr>
        <w:t>»</w:t>
      </w:r>
      <w:r w:rsidRPr="00932576">
        <w:rPr>
          <w:rFonts w:eastAsia="Times New Roman" w:cs="Times New Roman"/>
          <w:szCs w:val="24"/>
        </w:rPr>
        <w:t xml:space="preserve">, </w:t>
      </w:r>
      <w:r>
        <w:rPr>
          <w:rFonts w:eastAsia="Times New Roman" w:cs="Times New Roman"/>
          <w:szCs w:val="24"/>
        </w:rPr>
        <w:t xml:space="preserve">η </w:t>
      </w:r>
      <w:r w:rsidR="00EF552C">
        <w:rPr>
          <w:rFonts w:eastAsia="Times New Roman" w:cs="Times New Roman"/>
          <w:szCs w:val="24"/>
        </w:rPr>
        <w:t>«</w:t>
      </w:r>
      <w:r w:rsidR="00EF552C">
        <w:rPr>
          <w:rFonts w:eastAsia="Times New Roman" w:cs="Times New Roman"/>
          <w:szCs w:val="24"/>
          <w:lang w:val="en-US"/>
        </w:rPr>
        <w:t>CISCO</w:t>
      </w:r>
      <w:r w:rsidR="00EF552C">
        <w:rPr>
          <w:rFonts w:eastAsia="Times New Roman" w:cs="Times New Roman"/>
          <w:szCs w:val="24"/>
        </w:rPr>
        <w:t>»</w:t>
      </w:r>
      <w:r w:rsidRPr="00932576">
        <w:rPr>
          <w:rFonts w:eastAsia="Times New Roman" w:cs="Times New Roman"/>
          <w:szCs w:val="24"/>
        </w:rPr>
        <w:t xml:space="preserve">, </w:t>
      </w:r>
      <w:r>
        <w:rPr>
          <w:rFonts w:eastAsia="Times New Roman" w:cs="Times New Roman"/>
          <w:szCs w:val="24"/>
        </w:rPr>
        <w:t xml:space="preserve">η </w:t>
      </w:r>
      <w:r w:rsidR="00EF552C">
        <w:rPr>
          <w:rFonts w:eastAsia="Times New Roman" w:cs="Times New Roman"/>
          <w:szCs w:val="24"/>
        </w:rPr>
        <w:t>«</w:t>
      </w:r>
      <w:r w:rsidR="00EF552C">
        <w:rPr>
          <w:rFonts w:eastAsia="Times New Roman" w:cs="Times New Roman"/>
          <w:szCs w:val="24"/>
          <w:lang w:val="en-US"/>
        </w:rPr>
        <w:t>PFIZER</w:t>
      </w:r>
      <w:r w:rsidR="00EF552C">
        <w:rPr>
          <w:rFonts w:eastAsia="Times New Roman" w:cs="Times New Roman"/>
          <w:szCs w:val="24"/>
        </w:rPr>
        <w:t>»</w:t>
      </w:r>
      <w:r w:rsidRPr="0079708F">
        <w:rPr>
          <w:rFonts w:eastAsia="Times New Roman" w:cs="Times New Roman"/>
          <w:szCs w:val="24"/>
        </w:rPr>
        <w:t xml:space="preserve">, </w:t>
      </w:r>
      <w:r>
        <w:rPr>
          <w:rFonts w:eastAsia="Times New Roman" w:cs="Times New Roman"/>
          <w:szCs w:val="24"/>
        </w:rPr>
        <w:t xml:space="preserve">η </w:t>
      </w:r>
      <w:r w:rsidR="00EF552C">
        <w:rPr>
          <w:rFonts w:eastAsia="Times New Roman" w:cs="Times New Roman"/>
          <w:szCs w:val="24"/>
        </w:rPr>
        <w:t>«</w:t>
      </w:r>
      <w:r w:rsidR="00EF552C">
        <w:rPr>
          <w:rFonts w:eastAsia="Times New Roman" w:cs="Times New Roman"/>
          <w:szCs w:val="24"/>
          <w:lang w:val="en-US"/>
        </w:rPr>
        <w:t>DELOITTE</w:t>
      </w:r>
      <w:r w:rsidR="00EF552C">
        <w:rPr>
          <w:rFonts w:eastAsia="Times New Roman" w:cs="Times New Roman"/>
          <w:szCs w:val="24"/>
        </w:rPr>
        <w:t>»</w:t>
      </w:r>
      <w:r w:rsidRPr="00932576">
        <w:rPr>
          <w:rFonts w:eastAsia="Times New Roman" w:cs="Times New Roman"/>
          <w:szCs w:val="24"/>
        </w:rPr>
        <w:t xml:space="preserve">. </w:t>
      </w:r>
      <w:r>
        <w:rPr>
          <w:rFonts w:eastAsia="Times New Roman" w:cs="Times New Roman"/>
          <w:szCs w:val="24"/>
        </w:rPr>
        <w:t xml:space="preserve">Όλα αυτά τα ψηφιακά κέντρα καινοτομίας δίνουν ένα μήνυμα προς τα έξω ότι από τη στιγμή που εμπιστεύονται την Ελλάδα αυτό </w:t>
      </w:r>
      <w:r>
        <w:rPr>
          <w:rFonts w:eastAsia="Times New Roman" w:cs="Times New Roman"/>
          <w:szCs w:val="24"/>
        </w:rPr>
        <w:lastRenderedPageBreak/>
        <w:t>σημαίνει πρακτικά ότι η Ελλάδα είναι εδώ και μπορεί να δώσει όλα αυτά τα στοιχεία μιας χώρας που σέβεται και επιταχύνει τις επενδύσεις.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Αλλά ακούγοντας και τους εισηγητές -τώρα θα πάρουν πάλι τον λόγο- εγώ θα σταθώ στις προτάσεις του ΚΙΝΑΛ μία προς μία. Εγώ δεν μπορώ να καταλάβω γιατί δεν ψηφίζουν τον νόμο. Ακούστε. Επιχορήγηση στις μεσαίες επιχειρήσεις της Θράκης. Το βάλαμε. Έναρξη ατομικών επιχειρήσεων </w:t>
      </w:r>
      <w:proofErr w:type="spellStart"/>
      <w:r>
        <w:rPr>
          <w:rFonts w:eastAsia="Times New Roman" w:cs="Times New Roman"/>
          <w:szCs w:val="24"/>
        </w:rPr>
        <w:t>αγροδιατροφής</w:t>
      </w:r>
      <w:proofErr w:type="spellEnd"/>
      <w:r>
        <w:rPr>
          <w:rFonts w:eastAsia="Times New Roman" w:cs="Times New Roman"/>
          <w:szCs w:val="24"/>
        </w:rPr>
        <w:t xml:space="preserve"> μέχρι 200.000. Το βάλαμε. Αυξημένα κίνητρα στις πληγείσες περιοχές από φυσικές καταστροφές. Έχουμε πρόβλεψη; Ένταξη μη κύριων τουριστικών καταλυμάτων. Έχουμε πρόβλεψη; Τα συμπεριλάβαμε; Να μπει πάλι το άρθρο 12. Το βάλαμε το άρθρο 12 σε διαφορετικές μέσα διατάξεις. Αυξημένα κίνητρα σε περιοχές που έχουν χαμηλή ανεργία. Μα είπαμε, πάμε σε μια ισομερή ανάπτυξη και μοιράζουμε σε όλες τις περιφέρειες σωστά τους πόρους, έτσι ώστε να μπορέσει κάθε περιφέρεια να πάρει τους πόρους που της αντιστοιχούν. </w:t>
      </w:r>
      <w:proofErr w:type="spellStart"/>
      <w:r>
        <w:rPr>
          <w:rFonts w:eastAsia="Times New Roman" w:cs="Times New Roman"/>
          <w:szCs w:val="24"/>
        </w:rPr>
        <w:t>Αναπορρόφητα</w:t>
      </w:r>
      <w:proofErr w:type="spellEnd"/>
      <w:r>
        <w:rPr>
          <w:rFonts w:eastAsia="Times New Roman" w:cs="Times New Roman"/>
          <w:szCs w:val="24"/>
        </w:rPr>
        <w:t xml:space="preserve"> ποσά θα μπορέσουμε να τα κατανείμουμε μετά. Επομένως, δεν μπορώ να καταλάβω γιατί το ΚΙΝΑΛ, ενώ έδωσε αυτά τα στοιχεία, δεν βλέπει ότι ο νόμος αυτός είναι προς τη σωστή κατεύθυνση.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αναμένουμε το 2022, αλλά και το 2023 μ</w:t>
      </w:r>
      <w:r w:rsidR="00BD6992">
        <w:rPr>
          <w:rFonts w:eastAsia="Times New Roman" w:cs="Times New Roman"/>
          <w:szCs w:val="24"/>
        </w:rPr>
        <w:t>ί</w:t>
      </w:r>
      <w:r>
        <w:rPr>
          <w:rFonts w:eastAsia="Times New Roman" w:cs="Times New Roman"/>
          <w:szCs w:val="24"/>
        </w:rPr>
        <w:t xml:space="preserve">α σπουδαία χρονιά με μεγάλη ανάπτυξη στην πατρίδα μας. Το 2022 αναμένεται οι επενδύσεις να αυξηθούν κατά 21,9% και από τις πρόσφατες προβλέψεις η χώρα μας θα έχει τη δεύτερη υψηλότερη αύξηση των επενδύσεων στην </w:t>
      </w:r>
      <w:r>
        <w:rPr>
          <w:rFonts w:eastAsia="Times New Roman" w:cs="Times New Roman"/>
          <w:szCs w:val="24"/>
        </w:rPr>
        <w:lastRenderedPageBreak/>
        <w:t xml:space="preserve">Ευρώπη το 2022. Εδώ θα πρέπει να σας πω ότι οι δανειοδοτήσεις από το Ταμείο Ανάκαμψης μπορούν να συνδεθούν με τον αναπτυξιακό νόμο. Επομένως, εκεί που οι μεσαίες και μεγάλες έχουν φορολογικές απαλλαγές μπορούν να λάβουν δάνεια με το μηδενικό σχεδόν επιτόκιο και αυτή η κρατική ενίσχυση αυτή να αφαιρεθεί από τη φορολογική τους απαλλαγή. Επομένως, συνδυάζονται όλα τα εργαλεία.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Αυτό που θέλουμε να κάνουμε, λοιπόν, είναι να βοηθήσουμε την ελληνική οικονομία, δίνοντας ώθηση στη μεταποίηση, στην αγροδιατροφή και θέλοντας να ανεβάσουμε τη βιομηχανία στον μέσο όρο της Ευρώπης μέσα στη δεκαετία. Αυτό το οποίο παρατηρούμε είναι ότι οι ξένοι επενδυτές επιθυμούν να έρθουν και να επενδύσουν στην Ελλάδα.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αυτό το οποίο έχουμε, κυρίες και κύριοι της Πλειοψηφίας, είναι ότι έχουμε έναν Πρωθυπουργό που θέλει η πατρίδα μας να δημιουργήσει πολλές νέες θέσεις εργασίας, να μειωθεί η ανεργία, όπως μειώθηκε και με τα χθεσινά αποτελέσματα στο 12,7% από το 17% περίπου που το παραλάβαμε. Να φέρει πίσω τις Ελληνίδες και τους Έλληνες που έφυγαν στο εξωτερικό και που αυτό επιτυγχάνεται με τις μεγάλες τεχνολογικές επενδύσεις στην πατρίδα μας, γιατί περίπου το 15% με 20% είναι Έλληνες που έφυγαν, αλλά να δημιουργήσει μ</w:t>
      </w:r>
      <w:r w:rsidR="000B7663">
        <w:rPr>
          <w:rFonts w:eastAsia="Times New Roman" w:cs="Times New Roman"/>
          <w:szCs w:val="24"/>
        </w:rPr>
        <w:t>ί</w:t>
      </w:r>
      <w:r>
        <w:rPr>
          <w:rFonts w:eastAsia="Times New Roman" w:cs="Times New Roman"/>
          <w:szCs w:val="24"/>
        </w:rPr>
        <w:t xml:space="preserve">α Ελλάδα που όλοι μας θα είμαστε πολύ υπερήφανοι. Οι Ελληνίδες και οι Έλληνες και οι νέες και οι νέοι θα βρουν δουλειά, θα γυρίσουν πίσω οι Έλληνες.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Αυτό το όραμα και αυτή την υπόσχεση υπηρετούμε και θα την υπηρετήσουμε μέχρι πράγματι να υλοποιηθούν όλα όσα έχει ανακοινώσει ο Πρωθυπουργός μας κατά τη φάση που ήταν στην Αντιπολίτευση και που ένα-ένα, όπως τον ΕΝΦΙΑ, το κάνει πράξη όπως υποσχέθηκε. Διότι εδώ η εμπιστοσύνη χτίζεται όταν οι υποσχέσεις γίνονται πράξη. Και η Νέα Δημοκρατία τις υποσχέσεις τις κάνει πράξη.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πολύ.</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Εμείς ευχαριστούμε τον κύριο Υπουργό.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Ζήτησε τον λόγο για τη δευτερολογία του ο Κοινοβουλευτικός Εκπρόσωπος του ΣΥΡΙΖΑ - Προοδευτική Συμμαχία κ. Ιωάννης </w:t>
      </w:r>
      <w:proofErr w:type="spellStart"/>
      <w:r>
        <w:rPr>
          <w:rFonts w:eastAsia="Times New Roman" w:cs="Times New Roman"/>
          <w:szCs w:val="24"/>
        </w:rPr>
        <w:t>Σαρακιώτης</w:t>
      </w:r>
      <w:proofErr w:type="spellEnd"/>
      <w:r>
        <w:rPr>
          <w:rFonts w:eastAsia="Times New Roman" w:cs="Times New Roman"/>
          <w:szCs w:val="24"/>
        </w:rPr>
        <w:t xml:space="preserve">. Μισό λεπτό να τακτοποιηθεί υγειονομικά το Βήμα.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έχετε τον λόγο.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Σας ευχαριστώ,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Πραγματικά, ακούγοντας τον Υπουργό στην ομιλία του, θα μπορούσα να τον πιστέψω. Ήταν πολύ πειστικός σε όσα ανέφερε. Αλλά δυστυχώς η πραγματικότητα είναι πολύ διαφορετική και πολύ πιο σκληρή. Χθες το απόγευμα έγινε μια τηλεδιάσκεψη, μετείχε ο Υπουργός Οικονομικών, ο </w:t>
      </w:r>
      <w:r>
        <w:rPr>
          <w:rFonts w:eastAsia="Times New Roman" w:cs="Times New Roman"/>
          <w:szCs w:val="24"/>
        </w:rPr>
        <w:lastRenderedPageBreak/>
        <w:t xml:space="preserve">Υπουργός Ενέργειας και ο Υπουργός Εργασίας της Νέας Δημοκρατίας και ανακοίνωσαν στους εργαζομένους της </w:t>
      </w:r>
      <w:r w:rsidR="0085612F">
        <w:rPr>
          <w:rFonts w:eastAsia="Times New Roman" w:cs="Times New Roman"/>
          <w:szCs w:val="24"/>
        </w:rPr>
        <w:t>«</w:t>
      </w:r>
      <w:r>
        <w:rPr>
          <w:rFonts w:eastAsia="Times New Roman" w:cs="Times New Roman"/>
          <w:szCs w:val="24"/>
        </w:rPr>
        <w:t>ΛΑΡΚΟ</w:t>
      </w:r>
      <w:r w:rsidR="0085612F">
        <w:rPr>
          <w:rFonts w:eastAsia="Times New Roman" w:cs="Times New Roman"/>
          <w:szCs w:val="24"/>
        </w:rPr>
        <w:t>»</w:t>
      </w:r>
      <w:r>
        <w:rPr>
          <w:rFonts w:eastAsia="Times New Roman" w:cs="Times New Roman"/>
          <w:szCs w:val="24"/>
        </w:rPr>
        <w:t xml:space="preserve"> ότι χίλιοι πεντακόσιοι άνθρωποι θα πεταχτούν στον δρόμο μέσα στον Φλεβάρη. Και όχι μόνο θα χάσουν τις δουλειές τους, αλλά θα τους πετάξουν έξω και από τα σπίτια στους οικισμούς πλησίον του εργοστασίου όπου διαμένουν.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πραγματικά αναρωτιέμαι: Αυτή είναι η καλύτερη Ελλάδα που ονειρευόσαστε, που μας μιλούσε επί πόση ώρα ο Υπουργός και επί τρεις μέρες τα στελέχη της Νέας Δημοκρατίας; Αυτές είναι οι προεκλογικές υποσχέσεις που δώσατε; Λέτε: «Καλύτερα αμειβόμενες και περισσότερες δουλειές» και κλείνετε τη μεγαλύτερη μεταλλευτική βιομηχανία της χώρας και πετάτε χίλιους πεντακόσιους ανθρώπους στον δρόμο. Φοβερό το όραμά σας!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τραγικό είναι ότι τις λέξεις «όραμα» και «στόχους» τις χρησιμοποιήσ</w:t>
      </w:r>
      <w:r w:rsidR="00AE3597">
        <w:rPr>
          <w:rFonts w:eastAsia="Times New Roman" w:cs="Times New Roman"/>
          <w:szCs w:val="24"/>
        </w:rPr>
        <w:t>α</w:t>
      </w:r>
      <w:r>
        <w:rPr>
          <w:rFonts w:eastAsia="Times New Roman" w:cs="Times New Roman"/>
          <w:szCs w:val="24"/>
        </w:rPr>
        <w:t xml:space="preserve">τε και πολλές φορές. Είδαμε ότι παίρνει σάρκα και οστά στη Φθιώτιδα, στην Κοζάνη, στην Εύβοια, στη Βοιωτία, στην Καστοριά, στις περιοχές όπου δραστηριοποιείται η μεγαλύτερη μεταλλευτική βιομηχανία της Ευρωπαϊκής Ένωσης. Γιατί ο κύριος Υπουργός στο τέλος της ομιλίας του είπε ότι θέλουμε να ανεβάσουμε και τη βιομηχανία. Πολύ πρωτότυπο τρόπο βρίσκετε για να ανεβάσετε τη βιομηχανία, κλείνοντας τη </w:t>
      </w:r>
      <w:r w:rsidR="0085612F">
        <w:rPr>
          <w:rFonts w:eastAsia="Times New Roman" w:cs="Times New Roman"/>
          <w:szCs w:val="24"/>
        </w:rPr>
        <w:t>«</w:t>
      </w:r>
      <w:r>
        <w:rPr>
          <w:rFonts w:eastAsia="Times New Roman" w:cs="Times New Roman"/>
          <w:szCs w:val="24"/>
        </w:rPr>
        <w:t>ΛΑΡΚΟ</w:t>
      </w:r>
      <w:r w:rsidR="0085612F">
        <w:rPr>
          <w:rFonts w:eastAsia="Times New Roman" w:cs="Times New Roman"/>
          <w:szCs w:val="24"/>
        </w:rPr>
        <w:t>»</w:t>
      </w:r>
      <w:r>
        <w:rPr>
          <w:rFonts w:eastAsia="Times New Roman" w:cs="Times New Roman"/>
          <w:szCs w:val="24"/>
        </w:rPr>
        <w:t xml:space="preserve">. Αξίζουν πραγματικά συγχαρητήρια!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Αναφέρατε ότι μία-μία κάνετε πράξη τις υποσχέσεις σας. Ξέρετε τι έλεγαν όλα τα στελέχη της Νέας Δημοκρατίας προεκλογικά περνώντας από το εργοστάσιο της </w:t>
      </w:r>
      <w:r w:rsidR="0085612F">
        <w:rPr>
          <w:rFonts w:eastAsia="Times New Roman" w:cs="Times New Roman"/>
          <w:szCs w:val="24"/>
        </w:rPr>
        <w:t>«</w:t>
      </w:r>
      <w:r>
        <w:rPr>
          <w:rFonts w:eastAsia="Times New Roman" w:cs="Times New Roman"/>
          <w:szCs w:val="24"/>
        </w:rPr>
        <w:t>ΛΑΡΚΟ</w:t>
      </w:r>
      <w:r w:rsidR="0085612F">
        <w:rPr>
          <w:rFonts w:eastAsia="Times New Roman" w:cs="Times New Roman"/>
          <w:szCs w:val="24"/>
        </w:rPr>
        <w:t>»</w:t>
      </w:r>
      <w:r>
        <w:rPr>
          <w:rFonts w:eastAsia="Times New Roman" w:cs="Times New Roman"/>
          <w:szCs w:val="24"/>
        </w:rPr>
        <w:t xml:space="preserve">; Έλεγαν «διασφάλιση των θέσεων εργασίας». Χτες ανακοινώθηκε η απόλυση όλων των εργαζομένων.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Πραγματικά ήταν πολύ πειστικός ο Υπουργός μιλώντας και για την τεχνοκρατική επάρκεια κ</w:t>
      </w:r>
      <w:r w:rsidR="0085612F">
        <w:rPr>
          <w:rFonts w:eastAsia="Times New Roman" w:cs="Times New Roman"/>
          <w:szCs w:val="24"/>
        </w:rPr>
        <w:t>.</w:t>
      </w:r>
      <w:r>
        <w:rPr>
          <w:rFonts w:eastAsia="Times New Roman" w:cs="Times New Roman"/>
          <w:szCs w:val="24"/>
        </w:rPr>
        <w:t xml:space="preserve">λπ. και πραγματικά το παράδειγμα της </w:t>
      </w:r>
      <w:r w:rsidR="0085612F">
        <w:rPr>
          <w:rFonts w:eastAsia="Times New Roman" w:cs="Times New Roman"/>
          <w:szCs w:val="24"/>
        </w:rPr>
        <w:t>«</w:t>
      </w:r>
      <w:r>
        <w:rPr>
          <w:rFonts w:eastAsia="Times New Roman" w:cs="Times New Roman"/>
          <w:szCs w:val="24"/>
        </w:rPr>
        <w:t>ΛΑΡΚΟ</w:t>
      </w:r>
      <w:r w:rsidR="0085612F">
        <w:rPr>
          <w:rFonts w:eastAsia="Times New Roman" w:cs="Times New Roman"/>
          <w:szCs w:val="24"/>
        </w:rPr>
        <w:t>»</w:t>
      </w:r>
      <w:r>
        <w:rPr>
          <w:rFonts w:eastAsia="Times New Roman" w:cs="Times New Roman"/>
          <w:szCs w:val="24"/>
        </w:rPr>
        <w:t xml:space="preserve"> είναι ίσως το πλέον χαρακτηριστικό παράδειγμα και τεχνοκρατικής επάρκειας της Κυβέρνησης Νέας Δημοκρατίας επί σειρά ετών. Χρεοκοπήσατε την εταιρεία. Τριπλασιάστηκε η τιμή με απόφαση διοίκησης, την οποία είχατε επιλέξει εσείς. Ο πατέρας του Υπουργού Ενέργειας, του κ. Σκρέκα, -μην κρυβόμαστε- ήταν όταν επί ημερών του διπλασιάστηκε η τιμή της ηλεκτρικής ενέργειας. Και αντιλαμβάνεται κανείς ότι για μ</w:t>
      </w:r>
      <w:r w:rsidR="0085612F">
        <w:rPr>
          <w:rFonts w:eastAsia="Times New Roman" w:cs="Times New Roman"/>
          <w:szCs w:val="24"/>
        </w:rPr>
        <w:t>ί</w:t>
      </w:r>
      <w:r>
        <w:rPr>
          <w:rFonts w:eastAsia="Times New Roman" w:cs="Times New Roman"/>
          <w:szCs w:val="24"/>
        </w:rPr>
        <w:t xml:space="preserve">α εταιρεία της οποίας το κύριο κόστος παραγωγής είναι η ηλεκτρική ενέργεια τι σημαίνει αυτό.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Στελέχη της Νέας Δημοκρατίας ήταν αυτά που προσυπέγραψαν το </w:t>
      </w:r>
      <w:proofErr w:type="spellStart"/>
      <w:r w:rsidRPr="005B0118">
        <w:rPr>
          <w:rFonts w:eastAsia="Times New Roman" w:cs="Times New Roman"/>
          <w:szCs w:val="24"/>
        </w:rPr>
        <w:t>hedging</w:t>
      </w:r>
      <w:proofErr w:type="spellEnd"/>
      <w:r>
        <w:rPr>
          <w:rFonts w:eastAsia="Times New Roman" w:cs="Times New Roman"/>
          <w:szCs w:val="24"/>
        </w:rPr>
        <w:t>, οπότε και έχασε η εταιρεία πάνω από 500 εκατομμύρια ευρώ.</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Επί Νέας Δημοκρατίας ελήφθησαν τα δάνεια τα προηγούμενα χρόνια και ήρθε η καταδικαστική απόφαση από το Ευρωπαϊκό Δικαστήριο. Γιατί μας μιλήσατε και για το πώς σας περίμεναν οι Ευρωπαίοι και πόσο αξιόλογους σας θεωρούν οι Ευρωπαίοι.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Επί ημερών σας καταδικάστηκε η χώρα και η εταιρεία να καταβάλει 150 εκατομμύρια ευρώ. Ήταν επί των άξιων, αρίστων τεχνοκρατών της Νέας Δημοκρατίας. Δεν ήταν επί ΣΥΡΙΖΑ.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κερασάκι στην τούρτα ήρθε, βεβαίως, τον Φλεβάρη του 2020 με την τροπολογία που μόνο οι Βουλευτές της Νέας Δημοκρατίας ψήφισαν και οδήγησε σήμερα μετά από δύο χρόνια, δύο χρόνια απαξίωσης, δύο μαρτυρικά χρόνια για τους εργαζόμενους της εταιρείας, οι οποίοι ζούσαν με μειωμένους με μειωμένες τις αποδοχές τους κατά 30%, 40% ή και 50%, μέσα στην αβεβαιότητα.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Ένα εργοστάσιο το οποίο, παρά το γεγονός ότι είχε ανέβει η τιμή του νικελίου, δεν παρήγαγε όσο θα μπορούσε. Να θυμίσω ότι κρατήθηκε ζωντανή η </w:t>
      </w:r>
      <w:r w:rsidR="0085612F">
        <w:rPr>
          <w:rFonts w:eastAsia="Times New Roman" w:cs="Times New Roman"/>
          <w:szCs w:val="24"/>
        </w:rPr>
        <w:t>«</w:t>
      </w:r>
      <w:r>
        <w:rPr>
          <w:rFonts w:eastAsia="Times New Roman" w:cs="Times New Roman"/>
          <w:szCs w:val="24"/>
        </w:rPr>
        <w:t>ΛΑΡΚΟ</w:t>
      </w:r>
      <w:r w:rsidR="0085612F">
        <w:rPr>
          <w:rFonts w:eastAsia="Times New Roman" w:cs="Times New Roman"/>
          <w:szCs w:val="24"/>
        </w:rPr>
        <w:t>»</w:t>
      </w:r>
      <w:r>
        <w:rPr>
          <w:rFonts w:eastAsia="Times New Roman" w:cs="Times New Roman"/>
          <w:szCs w:val="24"/>
        </w:rPr>
        <w:t xml:space="preserve"> επί διακυβέρνησης ΣΥΡΙΖΑ 2015</w:t>
      </w:r>
      <w:r w:rsidR="0085612F">
        <w:rPr>
          <w:rFonts w:eastAsia="Times New Roman" w:cs="Times New Roman"/>
          <w:szCs w:val="24"/>
        </w:rPr>
        <w:t xml:space="preserve"> </w:t>
      </w:r>
      <w:r>
        <w:rPr>
          <w:rFonts w:eastAsia="Times New Roman" w:cs="Times New Roman"/>
          <w:szCs w:val="24"/>
        </w:rPr>
        <w:t>-</w:t>
      </w:r>
      <w:r w:rsidR="0085612F">
        <w:rPr>
          <w:rFonts w:eastAsia="Times New Roman" w:cs="Times New Roman"/>
          <w:szCs w:val="24"/>
        </w:rPr>
        <w:t xml:space="preserve"> </w:t>
      </w:r>
      <w:r>
        <w:rPr>
          <w:rFonts w:eastAsia="Times New Roman" w:cs="Times New Roman"/>
          <w:szCs w:val="24"/>
        </w:rPr>
        <w:t>2019 και είχαμε και τις μικρότερες τιμές του νικελίου, ιστορικά χαμηλά 8.000</w:t>
      </w:r>
      <w:r w:rsidR="0085612F">
        <w:rPr>
          <w:rFonts w:eastAsia="Times New Roman" w:cs="Times New Roman"/>
          <w:szCs w:val="24"/>
        </w:rPr>
        <w:t xml:space="preserve"> </w:t>
      </w:r>
      <w:r>
        <w:rPr>
          <w:rFonts w:eastAsia="Times New Roman" w:cs="Times New Roman"/>
          <w:szCs w:val="24"/>
        </w:rPr>
        <w:t>-</w:t>
      </w:r>
      <w:r w:rsidR="0085612F">
        <w:rPr>
          <w:rFonts w:eastAsia="Times New Roman" w:cs="Times New Roman"/>
          <w:szCs w:val="24"/>
        </w:rPr>
        <w:t xml:space="preserve"> </w:t>
      </w:r>
      <w:r>
        <w:rPr>
          <w:rFonts w:eastAsia="Times New Roman" w:cs="Times New Roman"/>
          <w:szCs w:val="24"/>
        </w:rPr>
        <w:t>9.000 ευρώ τον τόνο, με κόστος παραγωγής 15.000. Και τώρα που έχει ξεπεράσει τις 20.000,</w:t>
      </w:r>
      <w:r w:rsidR="001204D9">
        <w:rPr>
          <w:rFonts w:eastAsia="Times New Roman" w:cs="Times New Roman"/>
          <w:szCs w:val="24"/>
        </w:rPr>
        <w:t xml:space="preserve"> </w:t>
      </w:r>
      <w:r>
        <w:rPr>
          <w:rFonts w:eastAsia="Times New Roman" w:cs="Times New Roman"/>
          <w:szCs w:val="24"/>
        </w:rPr>
        <w:t xml:space="preserve">23.000, 24.000, 25.000 η εταιρεία δεν παράγει. Γιατί αυτή είναι η πολιτική απόφαση της Κυβέρνησης, να μην παράγει, να μην εξάγει, να μην έρχονται χρήματα, να μην αμείβονται οι εργαζόμενοι. Δημιουργήσατε ένα πρόβλημα σε μία από τις μεγαλύτερες βιομηχανίες της χώρας.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Προσπαθήσαμε να το λύσουμε επί τεσσεράμισι χρόνια. Καταφέραμε να κρατήσουμε στα πόδια της την εταιρεία. Δεν έχασε ούτε ένας εργαζόμενος ένα </w:t>
      </w:r>
      <w:r>
        <w:rPr>
          <w:rFonts w:eastAsia="Times New Roman" w:cs="Times New Roman"/>
          <w:szCs w:val="24"/>
        </w:rPr>
        <w:lastRenderedPageBreak/>
        <w:t xml:space="preserve">ευρώ. Οι ενσωματώσεις που προχώρησαν στο μόνιμο προσωπικό της εταιρείας έγιναν με καθαρά αξιοκρατικά κριτήρια, χρονικά δηλαδή.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συγκεκριμένη εταιρεία είναι και ένα παράδειγμα του ρουσφετολογικού τρόπου που δουλεύατε όλα αυτά τα χρόνια. Όταν ανέλαβε ως διοίκηση, ως </w:t>
      </w:r>
      <w:r w:rsidR="001204D9">
        <w:rPr>
          <w:rFonts w:eastAsia="Times New Roman" w:cs="Times New Roman"/>
          <w:szCs w:val="24"/>
        </w:rPr>
        <w:t>Π</w:t>
      </w:r>
      <w:r>
        <w:rPr>
          <w:rFonts w:eastAsia="Times New Roman" w:cs="Times New Roman"/>
          <w:szCs w:val="24"/>
        </w:rPr>
        <w:t xml:space="preserve">ρόεδρος ο Υπουργός Ενέργειας ο κ. Σκρέκας, ω του θαύματος, προσελήφθη η σύζυγος του γιου, του σημερινού Υπουργού Ενέργειας, ω του θαύματος προσελήφθη και ο πεθερός ως υπεύθυνος για την ασφάλεια με ένα μισθό 2.700 ευρώ. Συνταξιούχος ήταν ο </w:t>
      </w:r>
      <w:r w:rsidR="00B1680F">
        <w:rPr>
          <w:rFonts w:eastAsia="Times New Roman" w:cs="Times New Roman"/>
          <w:szCs w:val="24"/>
        </w:rPr>
        <w:t>ά</w:t>
      </w:r>
      <w:r>
        <w:rPr>
          <w:rFonts w:eastAsia="Times New Roman" w:cs="Times New Roman"/>
          <w:szCs w:val="24"/>
        </w:rPr>
        <w:t>νθρ</w:t>
      </w:r>
      <w:r w:rsidR="00B1680F">
        <w:rPr>
          <w:rFonts w:eastAsia="Times New Roman" w:cs="Times New Roman"/>
          <w:szCs w:val="24"/>
        </w:rPr>
        <w:t>ω</w:t>
      </w:r>
      <w:r>
        <w:rPr>
          <w:rFonts w:eastAsia="Times New Roman" w:cs="Times New Roman"/>
          <w:szCs w:val="24"/>
        </w:rPr>
        <w:t xml:space="preserve">πος, αλλά για όλους τους «άξιους» υπήρχε, υπάρχει και θα υπάρχει μία θέση στο </w:t>
      </w:r>
      <w:r w:rsidR="001204D9">
        <w:rPr>
          <w:rFonts w:eastAsia="Times New Roman" w:cs="Times New Roman"/>
          <w:szCs w:val="24"/>
        </w:rPr>
        <w:t>δ</w:t>
      </w:r>
      <w:r>
        <w:rPr>
          <w:rFonts w:eastAsia="Times New Roman" w:cs="Times New Roman"/>
          <w:szCs w:val="24"/>
        </w:rPr>
        <w:t>ημόσιο για τη Νέα Δημοκρατία.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Κι ερχόμαστε στην τραγική χθεσινή ημέρα της ανακοίνωσης της απόλυσης όλων των εργαζομένων της </w:t>
      </w:r>
      <w:r w:rsidR="001204D9">
        <w:rPr>
          <w:rFonts w:eastAsia="Times New Roman" w:cs="Times New Roman"/>
          <w:szCs w:val="24"/>
        </w:rPr>
        <w:t>«</w:t>
      </w:r>
      <w:r>
        <w:rPr>
          <w:rFonts w:eastAsia="Times New Roman" w:cs="Times New Roman"/>
          <w:szCs w:val="24"/>
        </w:rPr>
        <w:t>ΛΑΡΚΟ</w:t>
      </w:r>
      <w:r w:rsidR="001204D9">
        <w:rPr>
          <w:rFonts w:eastAsia="Times New Roman" w:cs="Times New Roman"/>
          <w:szCs w:val="24"/>
        </w:rPr>
        <w:t>»</w:t>
      </w:r>
      <w:r>
        <w:rPr>
          <w:rFonts w:eastAsia="Times New Roman" w:cs="Times New Roman"/>
          <w:szCs w:val="24"/>
        </w:rPr>
        <w:t>. Και αναρωτιέμαι: Τι σχέση έχει αυτή η κατάσταση την οποία ανακοίνωσαν οι τρεις κορυφαίοι Υπουργοί της Κυβέρνησης με όλα αυτά που ακούμε τρεις μέρες για ανάπτυξη, για θέσεις εργασίας, για κολοσσούς που έρχονται από το εξωτερικό; Τι σχέση έχει η αβεβαιότητα, η ανεργία και το ξεσπίτωμα των χιλιάδων ανθρώπων που όλα αυτά τα χρόνια στηρίζουν την εταιρεία, έχουν δώσει τη ζωή τους για την εταιρεία. Τι σχέση έχουν, κύριε Υπουργέ, όλα αυτά, η εικόνα που ανακοίνωσαν οι τρεις Υπουργοί της Κυβέρνησης, με όλα που κομπορρημονώντας λέτε τρεις ημέρες; Αν μπορείτε, απαντήστε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9B1533" w:rsidRDefault="00F93039">
      <w:pPr>
        <w:spacing w:line="600" w:lineRule="auto"/>
        <w:ind w:firstLine="720"/>
        <w:jc w:val="both"/>
        <w:rPr>
          <w:rFonts w:eastAsia="Times New Roman" w:cs="Times New Roman"/>
          <w:szCs w:val="24"/>
        </w:rPr>
      </w:pPr>
      <w:r w:rsidRPr="00C44422">
        <w:rPr>
          <w:rFonts w:eastAsia="Times New Roman" w:cs="Times New Roman"/>
          <w:b/>
          <w:szCs w:val="24"/>
        </w:rPr>
        <w:t>ΠΡΟΕΔΡΕΥΩΝ (Αθανάσιος Μπούρας):</w:t>
      </w:r>
      <w:r>
        <w:rPr>
          <w:rFonts w:eastAsia="Times New Roman" w:cs="Times New Roman"/>
          <w:szCs w:val="24"/>
        </w:rPr>
        <w:t xml:space="preserve"> Ευχαριστούμε, κύριε </w:t>
      </w:r>
      <w:proofErr w:type="spellStart"/>
      <w:r>
        <w:rPr>
          <w:rFonts w:eastAsia="Times New Roman" w:cs="Times New Roman"/>
          <w:szCs w:val="24"/>
        </w:rPr>
        <w:t>Σαρακιώτη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Προχωρούμε στους συναδέλφους μέσω </w:t>
      </w:r>
      <w:r>
        <w:rPr>
          <w:rFonts w:eastAsia="Times New Roman" w:cs="Times New Roman"/>
          <w:szCs w:val="24"/>
          <w:lang w:val="en-US"/>
        </w:rPr>
        <w:t>Webex</w:t>
      </w:r>
      <w:r w:rsidRPr="009B375C">
        <w:rPr>
          <w:rFonts w:eastAsia="Times New Roman" w:cs="Times New Roman"/>
          <w:szCs w:val="24"/>
        </w:rPr>
        <w:t xml:space="preserve">. </w:t>
      </w:r>
      <w:r>
        <w:rPr>
          <w:rFonts w:eastAsia="Times New Roman" w:cs="Times New Roman"/>
          <w:szCs w:val="24"/>
        </w:rPr>
        <w:t xml:space="preserve">Πρώτος θα πάρει τον λόγο ο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Ανεξάρτητος Βουλευτής και ο επόμενος ομιλητής είναι ο Βουλευτής της Νέας Δημοκρατίας κ. Θεόφιλος </w:t>
      </w:r>
      <w:proofErr w:type="spellStart"/>
      <w:r>
        <w:rPr>
          <w:rFonts w:eastAsia="Times New Roman" w:cs="Times New Roman"/>
          <w:szCs w:val="24"/>
        </w:rPr>
        <w:t>Λεονταρίδης</w:t>
      </w:r>
      <w:proofErr w:type="spellEnd"/>
      <w:r>
        <w:rPr>
          <w:rFonts w:eastAsia="Times New Roman" w:cs="Times New Roman"/>
          <w:szCs w:val="24"/>
        </w:rPr>
        <w:t>. Κάθε φορά που θα τελειώνει ο προηγούμενος ομιλητής, θα ανακοινώνω και ποιος θα μιλήσει στη συνέχεια.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w:t>
      </w:r>
    </w:p>
    <w:p w:rsidR="009B1533" w:rsidRDefault="00F93039">
      <w:pPr>
        <w:spacing w:line="600" w:lineRule="auto"/>
        <w:ind w:firstLine="720"/>
        <w:jc w:val="both"/>
        <w:rPr>
          <w:rFonts w:eastAsia="Times New Roman" w:cs="Times New Roman"/>
          <w:szCs w:val="24"/>
        </w:rPr>
      </w:pPr>
      <w:r w:rsidRPr="00C44422">
        <w:rPr>
          <w:rFonts w:eastAsia="Times New Roman" w:cs="Times New Roman"/>
          <w:b/>
          <w:szCs w:val="24"/>
        </w:rPr>
        <w:t>ΠΑΝΑΓΙΩΤΗΣ ΚΟΥΡΟΥΜΠΛΗΣ:</w:t>
      </w:r>
      <w:r>
        <w:rPr>
          <w:rFonts w:eastAsia="Times New Roman" w:cs="Times New Roman"/>
          <w:szCs w:val="24"/>
        </w:rPr>
        <w:t xml:space="preserve"> 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Πρόεδρε, όπως έλεγε ο Βίκτωρ </w:t>
      </w:r>
      <w:proofErr w:type="spellStart"/>
      <w:r>
        <w:rPr>
          <w:rFonts w:eastAsia="Times New Roman" w:cs="Times New Roman"/>
          <w:szCs w:val="24"/>
        </w:rPr>
        <w:t>Ουγκώ</w:t>
      </w:r>
      <w:proofErr w:type="spellEnd"/>
      <w:r>
        <w:rPr>
          <w:rFonts w:eastAsia="Times New Roman" w:cs="Times New Roman"/>
          <w:szCs w:val="24"/>
        </w:rPr>
        <w:t xml:space="preserve"> «τα κτήνη είναι δημιουργήματα του </w:t>
      </w:r>
      <w:r w:rsidR="001204D9">
        <w:rPr>
          <w:rFonts w:eastAsia="Times New Roman" w:cs="Times New Roman"/>
          <w:szCs w:val="24"/>
        </w:rPr>
        <w:t>θ</w:t>
      </w:r>
      <w:r>
        <w:rPr>
          <w:rFonts w:eastAsia="Times New Roman" w:cs="Times New Roman"/>
          <w:szCs w:val="24"/>
        </w:rPr>
        <w:t>εού, οι κτηνωδίες είναι δημιουργήματα κάποιων ανθρώπων». Αυτό που συνέβη στη Θεσσαλονίκη μας θλίβει, μας πονάει, γιατί η συγκεκριμένη οικογένεια βιώνει μία τραγική κατάσταση. Βεβαίως, οφείλω να πω ένα μπράβο στην Αστυνομία η οποία ενήργησε γρήγορα, όμως ο βασιλιάς είναι γυμνός, αποδεικνύεται γυμνός. Διότι υποσχεθήκατε τόσα πολλά για τον νόμο και την τάξη και τελικά η εγκληματικότητα καλά κρατεί.</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ο τίτλος του νομοσχεδίου, πράγματι, αν τον δει κανείς καλοπροαίρετα, δημιουργεί και </w:t>
      </w:r>
      <w:r>
        <w:rPr>
          <w:rFonts w:eastAsia="Times New Roman" w:cs="Times New Roman"/>
          <w:szCs w:val="24"/>
        </w:rPr>
        <w:lastRenderedPageBreak/>
        <w:t xml:space="preserve">ελπίδα και προσδοκίες. Ας ξεκινήσουμε, κατ’ αρχάς από τη λειτουργικότητά του. Προβλέπει, περίπου, εάν δεν κάνω λάθος, κύριοι Υπουργοί, είκοσι έξι εξουσιοδοτικές διατάξεις. Ξέρετε πόσες εξουσιοδοτικές διατάξεις είναι αδημοσίευτες τα τελευταία δέκα χρόνια; Τρεις χιλιάδες διατάγματα και πενήντα χιλιάδες υπουργικές αποφάσεις. Αυτό το λέω γιατί θα μπορούσατε, για να γίνετε πιο πειστικοί, να βάλετε πρόβλεψη υλοποίησης μέσα σε συγκεκριμένο χρονικό ορίζοντα. Πρώτο σημαντικό έλλειμμα.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Ακούγοντας με πολύ προσοχή τον καλό μου συνάδελφο της Νέας Δημοκρατίας, κ. Σάββα Χιονίδη, έναν εργατικό πραγματικά άνθρωπο, οφείλω να ομολογήσω, γιατί τον γνώρισα όταν ήταν δήμαρχος, ο οποίος ουσιαστικά με τα δύο τελευταία του ερωτήματα ανέτρεψε την ουσία του νομοσχεδίου.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Κύριοι Υπουργοί, συζητήσαμε στην Επιτροπή Οικονομικών, όταν ήταν ο κ. </w:t>
      </w:r>
      <w:proofErr w:type="spellStart"/>
      <w:r>
        <w:rPr>
          <w:rFonts w:eastAsia="Times New Roman" w:cs="Times New Roman"/>
          <w:szCs w:val="24"/>
        </w:rPr>
        <w:t>Ζαββός</w:t>
      </w:r>
      <w:proofErr w:type="spellEnd"/>
      <w:r>
        <w:rPr>
          <w:rFonts w:eastAsia="Times New Roman" w:cs="Times New Roman"/>
          <w:szCs w:val="24"/>
        </w:rPr>
        <w:t xml:space="preserve"> Υπουργός ότι θα αλλάζατε το προφίλ που έχουν οι τράπεζες για τους πελάτες. Αυτό δεν έγινε και είναι γνωστός ο τρόπος και σε έναν μεγάλο βαθμό, δεν θέλω να παρεξηγηθώ, γιατί μάρτυρες είμαστε όλοι στην Ελλάδα, πολλές φορές ήταν μεγάλη η διαφθορά με την οποία γίνονταν οι συναλλαγές των επενδύσεων από το τραπεζικό σύστημα. Εσείς δεν λύσατε το θέμα των καταχρηστικών πράξεων του τραπεζικού συστήματος, θα τους βάλετε σε σειρά;</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Ρωτώ, κύριοι Υπουργοί: Έχετε προβλέψει ποσοστό νέων επενδύσεων που θα πρέπει οι τράπεζες να λάβουν υπ</w:t>
      </w:r>
      <w:r w:rsidR="001204D9">
        <w:rPr>
          <w:rFonts w:eastAsia="Times New Roman" w:cs="Times New Roman"/>
          <w:szCs w:val="24"/>
        </w:rPr>
        <w:t xml:space="preserve">’ </w:t>
      </w:r>
      <w:r>
        <w:rPr>
          <w:rFonts w:eastAsia="Times New Roman" w:cs="Times New Roman"/>
          <w:szCs w:val="24"/>
        </w:rPr>
        <w:t>όψ</w:t>
      </w:r>
      <w:r w:rsidR="001204D9">
        <w:rPr>
          <w:rFonts w:eastAsia="Times New Roman" w:cs="Times New Roman"/>
          <w:szCs w:val="24"/>
        </w:rPr>
        <w:t>ιν</w:t>
      </w:r>
      <w:r>
        <w:rPr>
          <w:rFonts w:eastAsia="Times New Roman" w:cs="Times New Roman"/>
          <w:szCs w:val="24"/>
        </w:rPr>
        <w:t xml:space="preserve"> τους, νέων, δηλαδή, πελατών</w:t>
      </w:r>
      <w:r w:rsidRPr="0093736F">
        <w:rPr>
          <w:rFonts w:eastAsia="Times New Roman" w:cs="Times New Roman"/>
          <w:szCs w:val="24"/>
        </w:rPr>
        <w:t xml:space="preserve"> </w:t>
      </w:r>
      <w:r>
        <w:rPr>
          <w:rFonts w:eastAsia="Times New Roman" w:cs="Times New Roman"/>
          <w:szCs w:val="24"/>
        </w:rPr>
        <w:t>ή οι ίδιοι και οι ίδιοι πάλι θα πάρουν τα χρήματα;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Μέχρι σήμερα λέτε πάρα πολλά και κινδυνεύω και εγώ να σας πιστέψω, γιατί «με τα λόγια χτίζω ανώγια και κατώγια» λέει ο ελληνικός λαός. Μακάρι να είναι πραγματικότητα και να διαψευστούμε εμείς. Όμως, μέχρι τώρα ο αείμνηστος Μίχαλος -δεν λέω ότι τα λέω εγώ, ο αείμνηστος πρόεδρος ο Μίχαλος- άλλοι πρόεδροι -ο κ. </w:t>
      </w:r>
      <w:proofErr w:type="spellStart"/>
      <w:r>
        <w:rPr>
          <w:rFonts w:eastAsia="Times New Roman" w:cs="Times New Roman"/>
          <w:szCs w:val="24"/>
        </w:rPr>
        <w:t>Καββαθάς</w:t>
      </w:r>
      <w:proofErr w:type="spellEnd"/>
      <w:r>
        <w:rPr>
          <w:rFonts w:eastAsia="Times New Roman" w:cs="Times New Roman"/>
          <w:szCs w:val="24"/>
        </w:rPr>
        <w:t xml:space="preserve">, ο κ. Χατζηαντωνίου- και άλλοι εκπρόσωποι των παραγωγικών τάξεων τι λένε; Ότι το 95% των μικρομεσαίων επιχειρήσεων είναι έξω από το τραπεζικό σύστημα.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Προβλέπετε, λοιπόν, ότι για τις μικρομεσαίες επιχειρήσεις, που αποτελούν, κύριοι Υπουργοί, την κουλτούρα της ελληνικής οικονομίας, έρχονται επενδύσεις και χαίρομαι και πράγματι να το δεχθώ ότι έρχονται. Και τι σημαίνει; Ότι θα έρθουν κάποια στιγμή επενδύσεις και θα λύσουν το πρόβλημα της ανεργίας; Δεν νομίζω. Δεν το πιστεύω. Το πρόβλημα της ανεργίας θα το λύσουν οι μικρομεσαίες ελληνικές επιχειρήσεις, τις οποίες έχετε έξω από τη δυνατότητα χρηματοδότησης, γιατί ακόμα και την Αναπτυξιακή Τράπεζα που ίδρυσε ο ΣΥΡΙΖΑ -και αν θέλετε, να κάνω και μ</w:t>
      </w:r>
      <w:r w:rsidR="00D8458E">
        <w:rPr>
          <w:rFonts w:eastAsia="Times New Roman" w:cs="Times New Roman"/>
          <w:szCs w:val="24"/>
        </w:rPr>
        <w:t>ί</w:t>
      </w:r>
      <w:r>
        <w:rPr>
          <w:rFonts w:eastAsia="Times New Roman" w:cs="Times New Roman"/>
          <w:szCs w:val="24"/>
        </w:rPr>
        <w:t>α αυτοκριτική άργησε να την ιδρύσει και να τη λειτουργήσει- δεν την έχετε υποστηρίξει αναλόγως.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ζήτημα που θέλω να θίξω, κύριοι Υπουργοί, είναι ότι αφήνετε </w:t>
      </w:r>
      <w:r w:rsidR="00D8458E">
        <w:rPr>
          <w:rFonts w:eastAsia="Times New Roman" w:cs="Times New Roman"/>
          <w:szCs w:val="24"/>
        </w:rPr>
        <w:t>-</w:t>
      </w:r>
      <w:r>
        <w:rPr>
          <w:rFonts w:eastAsia="Times New Roman" w:cs="Times New Roman"/>
          <w:szCs w:val="24"/>
        </w:rPr>
        <w:t xml:space="preserve"> παρακολούθησα τις ομιλίες όλων των κυρίων Υπουργών- έξω έναν πολύ σημαντικό κλάδο από τη δυνατότητα χρηματοδότησης, που αφορά τον στόλο των σκαφών στα λιμάνια της χώρας, τα πλοία, τα οποία συμβάλλουν στο να μεταφέρουν και να βγάζουν από τα λιμάνια τα σκάφη που μεταφέρουν εντός του λιμανιού και τα μεγάλα πλοία και τα βγάζουν έξω από το λιμάνι.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Τα πλοία αυτά, τα σκάφη αυτά, είναι ένας παλιός στόλος, τα οποία έχουν ανάγκη ανανέωσης και αν χρηματοδοτηθούν, θα μπορέσουν πραγματικά να κατασκευαστούν στην Ελληνική Ναυπηγοεπισκευαστική Ζώνη. Αυτά τα σκάφη, λοιπόν, είναι αναγκαίο να ενταχθούν μέσα στο σχέδιο και έστω την τελευταία στιγμή θα πρέπει να τα εντάξετε, γιατί μπορεί να γίνουν και κάποια ναυαγοσωστικά. Και ξέρετε τι συμβαίνει στο Αιγαίο. Η Τουρκία έχει αυτή τη στιγμή ο</w:t>
      </w:r>
      <w:r w:rsidR="00D8458E">
        <w:rPr>
          <w:rFonts w:eastAsia="Times New Roman" w:cs="Times New Roman"/>
          <w:szCs w:val="24"/>
        </w:rPr>
        <w:t>κ</w:t>
      </w:r>
      <w:r>
        <w:rPr>
          <w:rFonts w:eastAsia="Times New Roman" w:cs="Times New Roman"/>
          <w:szCs w:val="24"/>
        </w:rPr>
        <w:t>τώ τέτοια σκάφη και στην έρευνα και διάσωση μπορεί να φανούμε αδύνατοι και ξέρετε τι πολιτικά παιχνίδια και τι εθνικά, αν θέλετε, παιχνίδια παίζονται με το θέμα των παρεμβάσεων για την έρευνα και διάσωση. Τα ρυμουλκά, λοιπόν, μπορούν να κατασκευαστούν στην Ελλάδα. Σας λέω να το σκεφτείτε ξανά και να το αντιμετωπίσετε.</w:t>
      </w:r>
    </w:p>
    <w:p w:rsidR="009B1533" w:rsidRDefault="00F9303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Μας λέτε, λοιπόν, ότι αυτό το νομοσχέδιο αφορά όλους τους Έλληνες.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μας λέτε την ίδια στιγμή ότι φτάσαμε να έχουμε τέσσερα εκατομμύρια εργαζόμενους. Μας λέτε και πάλι τη μισή αλήθεια. Δεν λέτε όλη την αλήθεια, γιατί στα τέσσερα εκατομμύρια το 47% είναι κατώτατοι μισθοί, όταν το μέσο ποσοστό στην Ευρώπη -όταν δεν σας βολεύει, δεν λέτε για την Ευρώπη- είναι μόνο το 17% κατώτατος μισθός.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Μας λέτε ότι δώσατε 43 δισεκατομμύρια στ</w:t>
      </w:r>
      <w:r w:rsidR="00D8458E">
        <w:rPr>
          <w:rFonts w:eastAsia="Times New Roman" w:cs="Times New Roman"/>
          <w:szCs w:val="24"/>
        </w:rPr>
        <w:t>ο</w:t>
      </w:r>
      <w:r>
        <w:rPr>
          <w:rFonts w:eastAsia="Times New Roman" w:cs="Times New Roman"/>
          <w:szCs w:val="24"/>
        </w:rPr>
        <w:t xml:space="preserve"> πλαίσι</w:t>
      </w:r>
      <w:r w:rsidR="00D8458E">
        <w:rPr>
          <w:rFonts w:eastAsia="Times New Roman" w:cs="Times New Roman"/>
          <w:szCs w:val="24"/>
        </w:rPr>
        <w:t>ο</w:t>
      </w:r>
      <w:r>
        <w:rPr>
          <w:rFonts w:eastAsia="Times New Roman" w:cs="Times New Roman"/>
          <w:szCs w:val="24"/>
        </w:rPr>
        <w:t xml:space="preserve"> της πανδημίας. Δεν λέτε ότι αυτά είναι δανεικά και ανεβάζουν το δημόσιο χρέος. Ίσως δεν δόθηκαν με τέτοιο τρόπο που πραγματικά να είναι παραγωγικός ο τρόπος αυτός. Και η χώρα είναι μπροστά σε πολύ μεγάλα διλήμματα από πλευράς χρεοκοπίας. Μπορεί να λέτε ωραία πράγματα, αλλά φοβάμαι ότι το 2023 θα είναι εξαιρετικά δύσκολο. Αυτή τη λογική που ακολουθείτε την ακολούθησε και η Κυβέρνηση Κώστα Καραμανλή και ήρθε η χρεοκοπία.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Τώρα σε ό,τι αφορά τα ζητήματα των ανισοτήτων των ενδοπεριφερειακών και των διαπεριφερειακών. Εγώ σας ερωτώ: Συμβάλλει πιστεύετε το νομοσχέδιο αυτό στην άρση αυτών των διαχρονικών ανισοτήτων που υπάρχουν στη χώρα; Εάν το πιστεύετε και θα γίνει, είναι θετικό. Φοβάμαι, όμως, ότι δεν θα γίνει.</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στην Αθήνα </w:t>
      </w:r>
      <w:r w:rsidR="00D8458E">
        <w:rPr>
          <w:rFonts w:eastAsia="Times New Roman" w:cs="Times New Roman"/>
          <w:szCs w:val="24"/>
        </w:rPr>
        <w:t>-</w:t>
      </w:r>
      <w:r>
        <w:rPr>
          <w:rFonts w:eastAsia="Times New Roman" w:cs="Times New Roman"/>
          <w:szCs w:val="24"/>
        </w:rPr>
        <w:t>μιλάω για τις ενδοπεριφερειακές ανισότητες- τι προβλέπεται για τη δυτική Αθήνα, που είναι μ</w:t>
      </w:r>
      <w:r w:rsidR="00D8458E">
        <w:rPr>
          <w:rFonts w:eastAsia="Times New Roman" w:cs="Times New Roman"/>
          <w:szCs w:val="24"/>
        </w:rPr>
        <w:t>ί</w:t>
      </w:r>
      <w:r>
        <w:rPr>
          <w:rFonts w:eastAsia="Times New Roman" w:cs="Times New Roman"/>
          <w:szCs w:val="24"/>
        </w:rPr>
        <w:t xml:space="preserve">α περιφέρεια με μικρομεσαίες επιχειρήσεις; Προβλέπεται ότι θα κατασκευαστεί, τέλος πάντων, </w:t>
      </w:r>
      <w:r>
        <w:rPr>
          <w:rFonts w:eastAsia="Times New Roman" w:cs="Times New Roman"/>
          <w:szCs w:val="24"/>
        </w:rPr>
        <w:lastRenderedPageBreak/>
        <w:t>αυτός ο περίφημος αυτοκινητικός σταθμός των ΚΤΕΛ στον Ελαιώνα, που πραγματικά θα είναι ένα έργο σημαντικό για την περιοχή και θα την αναβάθμιζε;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Είναι, λοιπόν, ερωτήματα, στα οποία περιμένουμε απαντήσεις.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με αυτό, κύριε </w:t>
      </w:r>
      <w:proofErr w:type="spellStart"/>
      <w:r>
        <w:rPr>
          <w:rFonts w:eastAsia="Times New Roman" w:cs="Times New Roman"/>
          <w:szCs w:val="24"/>
        </w:rPr>
        <w:t>Κουρουμπλή</w:t>
      </w:r>
      <w:proofErr w:type="spellEnd"/>
      <w:r>
        <w:rPr>
          <w:rFonts w:eastAsia="Times New Roman" w:cs="Times New Roman"/>
          <w:szCs w:val="24"/>
        </w:rPr>
        <w:t>. Έχετε υπερβεί αρκετά τον χρόνο.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Κλείνω,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ακρίβεια, κύριοι Υπουργοί, βρίσκεται σε </w:t>
      </w:r>
      <w:proofErr w:type="spellStart"/>
      <w:r>
        <w:rPr>
          <w:rFonts w:eastAsia="Times New Roman" w:cs="Times New Roman"/>
          <w:szCs w:val="24"/>
        </w:rPr>
        <w:t>καλπάζουσα</w:t>
      </w:r>
      <w:proofErr w:type="spellEnd"/>
      <w:r>
        <w:rPr>
          <w:rFonts w:eastAsia="Times New Roman" w:cs="Times New Roman"/>
          <w:szCs w:val="24"/>
        </w:rPr>
        <w:t xml:space="preserve"> κατάσταση. Μπαίνουμε σε ενεργειακή φτώχεια.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επειδή αρέσκεται ο κ. Γεωργιάδης να κάνει συγκρίσεις, θα ήθελα να τον ρωτήσω πόσο αυξήθηκε το ρεύμα στην περίοδο του ΣΥΡΙΖΑ και πώς αυξάνεται τώρα, όχι από την εισαγόμενη ακρίβεια, αλλά από τον </w:t>
      </w:r>
      <w:proofErr w:type="spellStart"/>
      <w:r>
        <w:rPr>
          <w:rFonts w:eastAsia="Times New Roman" w:cs="Times New Roman"/>
          <w:szCs w:val="24"/>
        </w:rPr>
        <w:t>υπερπολλαπλασιασμό</w:t>
      </w:r>
      <w:proofErr w:type="spellEnd"/>
      <w:r>
        <w:rPr>
          <w:rFonts w:eastAsia="Times New Roman" w:cs="Times New Roman"/>
          <w:szCs w:val="24"/>
        </w:rPr>
        <w:t xml:space="preserve"> της στην Ελλάδα, όπως και στα τρόφιμα.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Επειδή πάλι αρέσκεται να κάνει συγκρίσεις, να μου πει πόσα λεφτά χρώσταγαν τα νοσοκομεία, όταν ανέλαβε ο ΣΥΡΙΖΑ, πόσο υπόλοιπο πήρε…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w:t>
      </w:r>
      <w:proofErr w:type="spellStart"/>
      <w:r>
        <w:rPr>
          <w:rFonts w:eastAsia="Times New Roman" w:cs="Times New Roman"/>
          <w:szCs w:val="24"/>
        </w:rPr>
        <w:t>Κουρουμπλή</w:t>
      </w:r>
      <w:proofErr w:type="spellEnd"/>
      <w:r>
        <w:rPr>
          <w:rFonts w:eastAsia="Times New Roman" w:cs="Times New Roman"/>
          <w:szCs w:val="24"/>
        </w:rPr>
        <w:t>. Έχετε πάει στα δέκα λεπτά σχεδόν.</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 παραδώσαμε 37…</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Κλείστε. Δεν έχετε άλλο χρόνο.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Κλείνω,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Λέω, λοιπόν, ότι η ακρίβεια φέρνει τα περισσότερα νοικοκυριά σε απελπισία.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ευχαριστούμε.</w:t>
      </w:r>
      <w:r w:rsidRPr="00FF18C1">
        <w:rPr>
          <w:rFonts w:eastAsia="Times New Roman" w:cs="Times New Roman"/>
          <w:szCs w:val="24"/>
        </w:rPr>
        <w:t xml:space="preserve"> </w:t>
      </w:r>
      <w:r>
        <w:rPr>
          <w:rFonts w:eastAsia="Times New Roman" w:cs="Times New Roman"/>
          <w:szCs w:val="24"/>
        </w:rPr>
        <w:t>Μπορείτε να κάνετε κοινοβουλευτικό έλεγχο για αυτό το θέμα.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Και αυτό είναι ένα πελώριο θέμα που πρέπει η Κυβέρνηση απνευστί να αντιμετωπίσει.</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ευχαριστούμε θερμά.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Θεόφιλος </w:t>
      </w:r>
      <w:proofErr w:type="spellStart"/>
      <w:r>
        <w:rPr>
          <w:rFonts w:eastAsia="Times New Roman" w:cs="Times New Roman"/>
          <w:szCs w:val="24"/>
        </w:rPr>
        <w:t>Λεονταρίδης</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Ήθελα να παρακαλέσω όλους, επειδή δεν είστε εντός της Αιθούσης, να έχετε δίπλα σας το ρολόι. Δεν έχετε την αίσθηση του χρόνου. Για αυτό στα επτά λεπτά παρακαλώ θα ολοκληρώνετε. Στη συνέχεια, μετά τον κ. </w:t>
      </w:r>
      <w:proofErr w:type="spellStart"/>
      <w:r>
        <w:rPr>
          <w:rFonts w:eastAsia="Times New Roman" w:cs="Times New Roman"/>
          <w:szCs w:val="24"/>
        </w:rPr>
        <w:t>Λεονταρίδη</w:t>
      </w:r>
      <w:proofErr w:type="spellEnd"/>
      <w:r>
        <w:rPr>
          <w:rFonts w:eastAsia="Times New Roman" w:cs="Times New Roman"/>
          <w:szCs w:val="24"/>
        </w:rPr>
        <w:t>, τον λόγο θα πάρει η κ</w:t>
      </w:r>
      <w:r w:rsidR="00D8458E">
        <w:rPr>
          <w:rFonts w:eastAsia="Times New Roman" w:cs="Times New Roman"/>
          <w:szCs w:val="24"/>
        </w:rPr>
        <w:t>.</w:t>
      </w:r>
      <w:r>
        <w:rPr>
          <w:rFonts w:eastAsia="Times New Roman" w:cs="Times New Roman"/>
          <w:szCs w:val="24"/>
        </w:rPr>
        <w:t xml:space="preserve"> Ελισσάβετ </w:t>
      </w:r>
      <w:proofErr w:type="spellStart"/>
      <w:r>
        <w:rPr>
          <w:rFonts w:eastAsia="Times New Roman" w:cs="Times New Roman"/>
          <w:szCs w:val="24"/>
        </w:rPr>
        <w:t>Σκούφα</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Λεονταρίδη</w:t>
      </w:r>
      <w:proofErr w:type="spellEnd"/>
      <w:r>
        <w:rPr>
          <w:rFonts w:eastAsia="Times New Roman" w:cs="Times New Roman"/>
          <w:szCs w:val="24"/>
        </w:rPr>
        <w:t xml:space="preserve">, έχετε τον λόγο για επτά λεπτά με το ρολόι δίπλα.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ΘΕΟΦΙΛΟΣ ΛΕΟΝΤΑΡΙΔΗΣ:</w:t>
      </w:r>
      <w:r>
        <w:rPr>
          <w:rFonts w:eastAsia="Times New Roman" w:cs="Times New Roman"/>
          <w:szCs w:val="24"/>
        </w:rPr>
        <w:t xml:space="preserve"> Καλησπέρα σας.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όλοι γνωρίζουμε, ιδίως τώρα που ολοκληρώνεται η απογραφή του πληθυσμού στη χώρα μας, το πόσο πολύ μειώνεται το ανθρώπινο δυναμικό στην περιφέρεια και τι εθνικές διαστάσεις θα έχει για το μέλλον η μείωση αυτή.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γήρανση του πληθυσμού, το δημογραφικό πρόβλημα, η φυγή των νέων στα μεγάλα αστικά κέντρα για αναζήτηση εργασίας, η αποβιομηχάνιση στην περιφέρεια τείνουν να πάρουν απρόβλεπτες διαστάσεις.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Είναι, όμως, αναγκαίο να ανατραπεί η κατάσταση αυτή με την ενίσχυση του </w:t>
      </w:r>
      <w:proofErr w:type="spellStart"/>
      <w:r>
        <w:rPr>
          <w:rFonts w:eastAsia="Times New Roman" w:cs="Times New Roman"/>
          <w:szCs w:val="24"/>
        </w:rPr>
        <w:t>αγροκτηνοτροφικού</w:t>
      </w:r>
      <w:proofErr w:type="spellEnd"/>
      <w:r>
        <w:rPr>
          <w:rFonts w:eastAsia="Times New Roman" w:cs="Times New Roman"/>
          <w:szCs w:val="24"/>
        </w:rPr>
        <w:t xml:space="preserve"> τομέα ακόμα περισσότερο και με επενδυτικά σχέδια μεταποίησης, τυποποίησης και εμπορίας των προϊόντων που παράγονται στην ελληνική περιφέρεια, επίσης με τη δημιουργία εναλλακτικού εισοδήματος στους κατοίκους της υπαίθρου μέσα από την ανάπτυξη του εναλλακτικού τουρισμού, προγράμματα </w:t>
      </w:r>
      <w:proofErr w:type="spellStart"/>
      <w:r>
        <w:rPr>
          <w:rFonts w:eastAsia="Times New Roman" w:cs="Times New Roman"/>
          <w:szCs w:val="24"/>
        </w:rPr>
        <w:t>αγροτουρισμού</w:t>
      </w:r>
      <w:proofErr w:type="spellEnd"/>
      <w:r>
        <w:rPr>
          <w:rFonts w:eastAsia="Times New Roman" w:cs="Times New Roman"/>
          <w:szCs w:val="24"/>
        </w:rPr>
        <w:t xml:space="preserve">, αλιευτικού τουρισμού και </w:t>
      </w:r>
      <w:proofErr w:type="spellStart"/>
      <w:r w:rsidR="00A1732B">
        <w:rPr>
          <w:rFonts w:eastAsia="Times New Roman" w:cs="Times New Roman"/>
          <w:szCs w:val="24"/>
        </w:rPr>
        <w:t>οικ</w:t>
      </w:r>
      <w:r>
        <w:rPr>
          <w:rFonts w:eastAsia="Times New Roman" w:cs="Times New Roman"/>
          <w:szCs w:val="24"/>
        </w:rPr>
        <w:t>οτουρισμού</w:t>
      </w:r>
      <w:proofErr w:type="spellEnd"/>
      <w:r>
        <w:rPr>
          <w:rFonts w:eastAsia="Times New Roman" w:cs="Times New Roman"/>
          <w:szCs w:val="24"/>
        </w:rPr>
        <w:t xml:space="preserve">, την επιθετική αξιοποίηση της γεωθερμίας στις αγροτικές εκμεταλλεύσεις, την εφαρμογή έξυπνων και καινοτόμων πολιτικών με στόχο την ποιότητα των προϊόντων στους τομείς της γεωργίας, της κτηνοτροφίας και της αλιείας για την ανάπτυξη και τη δημογραφική ενίσχυση της περιφέρειας.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Με τον νέο αναπτυξιακό νόμο επιχειρείται να τονωθεί η επιχειρηματικότητα ιδίως στην περιφέρεια με σκοπό τον βέλτιστο τρόπο δημιουργίας νέου πλούτου και βιώσιμων θέσεων απασχόλησης, να </w:t>
      </w:r>
      <w:r>
        <w:rPr>
          <w:rFonts w:eastAsia="Times New Roman" w:cs="Times New Roman"/>
          <w:szCs w:val="24"/>
        </w:rPr>
        <w:lastRenderedPageBreak/>
        <w:t xml:space="preserve">δημιουργηθεί ένα γόνιμο έδαφος για την προσέλκυση και ανάπτυξη των επιχειρήσεων για να μείνει ο νέος στον τόπο του και να δημιουργήσει βιώσιμη επιχείρηση που θα ωφελήσει τον ίδιο, την τοπική οικονομία και την εθνική οικονομία. </w:t>
      </w:r>
    </w:p>
    <w:p w:rsidR="005B5C2F" w:rsidRDefault="00144DBB">
      <w:pPr>
        <w:spacing w:line="600" w:lineRule="auto"/>
        <w:ind w:firstLine="720"/>
        <w:jc w:val="both"/>
        <w:rPr>
          <w:rFonts w:eastAsia="Times New Roman" w:cs="Times New Roman"/>
          <w:szCs w:val="24"/>
        </w:rPr>
      </w:pPr>
      <w:r>
        <w:rPr>
          <w:rFonts w:eastAsia="Times New Roman" w:cs="Times New Roman"/>
          <w:szCs w:val="24"/>
        </w:rPr>
        <w:t>Η δημιουργία ενός νέου θεσμικού πλαισίου με τη χορήγηση υψηλών κρατικών ενισχύσεων και την παροχή ελκυστικών κινήτρων σε επιχειρηματικές πρωτοβουλίες θα αποτελέσει μοχλό ανάπτυ</w:t>
      </w:r>
      <w:r>
        <w:rPr>
          <w:rFonts w:eastAsia="Times New Roman" w:cs="Times New Roman"/>
          <w:szCs w:val="24"/>
        </w:rPr>
        <w:t xml:space="preserve">ξης της οικονομικής δραστηριότητας. </w:t>
      </w:r>
      <w:r>
        <w:rPr>
          <w:rFonts w:eastAsia="Times New Roman"/>
          <w:szCs w:val="24"/>
        </w:rPr>
        <w:t xml:space="preserve">Πρωτίστως θα δώσει </w:t>
      </w:r>
      <w:r>
        <w:rPr>
          <w:rFonts w:eastAsia="Times New Roman" w:cs="Times New Roman"/>
          <w:szCs w:val="24"/>
        </w:rPr>
        <w:t xml:space="preserve">θέσεις απασχόλησης σε νέους που θέλουν να επενδύσουν στον τόπο τους και αναπτυξιακή πνοή στα χωριά μας που μαραζώνουν.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Τα μέγιστα ποσοστά κρατικών ενισχύσεων περιφερειακού χαρακτήρα, στο πλαίσιο του νέου </w:t>
      </w:r>
      <w:r w:rsidR="00D8458E">
        <w:rPr>
          <w:rFonts w:eastAsia="Times New Roman" w:cs="Times New Roman"/>
          <w:szCs w:val="24"/>
        </w:rPr>
        <w:t>α</w:t>
      </w:r>
      <w:r>
        <w:rPr>
          <w:rFonts w:eastAsia="Times New Roman" w:cs="Times New Roman"/>
          <w:szCs w:val="24"/>
        </w:rPr>
        <w:t xml:space="preserve">ναπτυξιακού </w:t>
      </w:r>
      <w:r w:rsidR="00D8458E">
        <w:rPr>
          <w:rFonts w:eastAsia="Times New Roman" w:cs="Times New Roman"/>
          <w:szCs w:val="24"/>
        </w:rPr>
        <w:t>ν</w:t>
      </w:r>
      <w:r>
        <w:rPr>
          <w:rFonts w:eastAsia="Times New Roman" w:cs="Times New Roman"/>
          <w:szCs w:val="24"/>
        </w:rPr>
        <w:t xml:space="preserve">όμου, θα είναι αυξημένα κατά 5% έως 25% σε σχέση με το προηγούμενο, με τα νέα ποσοστά να ανέρχονται δυνητικά τουλάχιστον στο 70%, με βάση τον νέο χάρτη ενισχύσεων.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Ειδικά για περιοχές σε απόσταση έως τριάντα χιλιόμετρα από τα σύνορα και για ορεινές περιοχές προβλέπονται ποσοστά επιχορήγησης στο 100% του ανώτατου ορίου. Και εδώ θέλω να σας προτείνω, κύριε Υπουργέ, να δοθούν ποσοστά επιχορήγησης στο 100% του ανώτατου ορίου ενισχύσεων στις παραμεθόριες και προβληματικές περιοχές στο σύνολο της γεωγραφικής τους </w:t>
      </w:r>
      <w:r>
        <w:rPr>
          <w:rFonts w:eastAsia="Times New Roman" w:cs="Times New Roman"/>
          <w:szCs w:val="24"/>
        </w:rPr>
        <w:lastRenderedPageBreak/>
        <w:t>έκτασης, δηλαδή σε όλο το</w:t>
      </w:r>
      <w:r w:rsidR="009C0F17">
        <w:rPr>
          <w:rFonts w:eastAsia="Times New Roman" w:cs="Times New Roman"/>
          <w:szCs w:val="24"/>
        </w:rPr>
        <w:t>ν</w:t>
      </w:r>
      <w:r>
        <w:rPr>
          <w:rFonts w:eastAsia="Times New Roman" w:cs="Times New Roman"/>
          <w:szCs w:val="24"/>
        </w:rPr>
        <w:t xml:space="preserve"> </w:t>
      </w:r>
      <w:r w:rsidR="00D8458E">
        <w:rPr>
          <w:rFonts w:eastAsia="Times New Roman" w:cs="Times New Roman"/>
          <w:szCs w:val="24"/>
        </w:rPr>
        <w:t>ν</w:t>
      </w:r>
      <w:r>
        <w:rPr>
          <w:rFonts w:eastAsia="Times New Roman" w:cs="Times New Roman"/>
          <w:szCs w:val="24"/>
        </w:rPr>
        <w:t xml:space="preserve">ομό ενιαία, επεκτείνοντας τη ζώνη των τριάντα χιλιομέτρων και αυτό για δύο λόγους.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Πρώτος λόγος: όντας σε μ</w:t>
      </w:r>
      <w:r w:rsidR="00B03255">
        <w:rPr>
          <w:rFonts w:eastAsia="Times New Roman" w:cs="Times New Roman"/>
          <w:szCs w:val="24"/>
        </w:rPr>
        <w:t>ί</w:t>
      </w:r>
      <w:r>
        <w:rPr>
          <w:rFonts w:eastAsia="Times New Roman" w:cs="Times New Roman"/>
          <w:szCs w:val="24"/>
        </w:rPr>
        <w:t xml:space="preserve">α περιφέρεια, παραδείγματος χάριν της </w:t>
      </w:r>
      <w:r w:rsidR="00B03255">
        <w:rPr>
          <w:rFonts w:eastAsia="Times New Roman" w:cs="Times New Roman"/>
          <w:szCs w:val="24"/>
        </w:rPr>
        <w:t>κ</w:t>
      </w:r>
      <w:r>
        <w:rPr>
          <w:rFonts w:eastAsia="Times New Roman" w:cs="Times New Roman"/>
          <w:szCs w:val="24"/>
        </w:rPr>
        <w:t>εντρικής Μακεδονίας, υπάρχουν ενδοπεριφερειακές ανισότητες και ο δείκτης ευημερίας των προβληματικών περιοχών όπως είναι</w:t>
      </w:r>
      <w:r w:rsidR="00733F02">
        <w:rPr>
          <w:rFonts w:eastAsia="Times New Roman" w:cs="Times New Roman"/>
          <w:szCs w:val="24"/>
        </w:rPr>
        <w:t xml:space="preserve"> οι Σέρρες έχει τεράστια διαφορά από τον δείκτη ευημερίας </w:t>
      </w:r>
      <w:r>
        <w:rPr>
          <w:rFonts w:eastAsia="Times New Roman" w:cs="Times New Roman"/>
          <w:szCs w:val="24"/>
        </w:rPr>
        <w:t>του κέντρου της περιφέρειας, τότε εντείνονται ακόμα περισσότερο</w:t>
      </w:r>
      <w:r w:rsidR="00733F02">
        <w:rPr>
          <w:rFonts w:eastAsia="Times New Roman" w:cs="Times New Roman"/>
          <w:szCs w:val="24"/>
        </w:rPr>
        <w:t xml:space="preserve"> οι ανισότητες βάζοντας τις ίδιες ενισχύσεις στην προβληματική από τη μη προβληματική περιοχή.</w:t>
      </w:r>
    </w:p>
    <w:p w:rsidR="009B1533" w:rsidRDefault="00F9303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Δεν έχετε καλή σύνδεση. Κόπηκε η σύνδεση, κύριε </w:t>
      </w:r>
      <w:proofErr w:type="spellStart"/>
      <w:r>
        <w:rPr>
          <w:rFonts w:eastAsia="Times New Roman" w:cs="Times New Roman"/>
          <w:szCs w:val="24"/>
        </w:rPr>
        <w:t>Λεονταρίδη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5A5D21">
        <w:rPr>
          <w:rFonts w:eastAsia="Times New Roman" w:cs="Times New Roman"/>
          <w:b/>
          <w:szCs w:val="24"/>
        </w:rPr>
        <w:t>ΘΕΟΦΙΛΟΣ ΛΕΟΝΤΑΡΙΔΗΣ:</w:t>
      </w:r>
      <w:r>
        <w:rPr>
          <w:rFonts w:eastAsia="Times New Roman" w:cs="Times New Roman"/>
          <w:szCs w:val="24"/>
        </w:rPr>
        <w:t xml:space="preserve"> </w:t>
      </w:r>
      <w:r w:rsidR="00733F02">
        <w:rPr>
          <w:rFonts w:eastAsia="Times New Roman" w:cs="Times New Roman"/>
          <w:szCs w:val="24"/>
        </w:rPr>
        <w:t>Ε</w:t>
      </w:r>
      <w:r w:rsidR="00CC1AB4">
        <w:rPr>
          <w:rFonts w:eastAsia="Times New Roman" w:cs="Times New Roman"/>
          <w:szCs w:val="24"/>
        </w:rPr>
        <w:t xml:space="preserve">ξ άλλου η παραμεθόρια και προβληματική περιοχή </w:t>
      </w:r>
      <w:r>
        <w:rPr>
          <w:rFonts w:eastAsia="Times New Roman" w:cs="Times New Roman"/>
          <w:szCs w:val="24"/>
        </w:rPr>
        <w:t xml:space="preserve">θεσμοθετήθηκε στο σύνολο του </w:t>
      </w:r>
      <w:r w:rsidR="00B03255">
        <w:rPr>
          <w:rFonts w:eastAsia="Times New Roman" w:cs="Times New Roman"/>
          <w:szCs w:val="24"/>
        </w:rPr>
        <w:t>ν</w:t>
      </w:r>
      <w:r>
        <w:rPr>
          <w:rFonts w:eastAsia="Times New Roman" w:cs="Times New Roman"/>
          <w:szCs w:val="24"/>
        </w:rPr>
        <w:t xml:space="preserve">ομού.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 επιχειρηματίας θα προτιμήσει το κέντρο για πολλούς και διάφορους λόγους, όπως μεταφορικά, υποδομές, αποστάσεις από λιμάνια και αεροδρόμια. Έτσι, αντί για αποκέντρωση θα γίνεται συγκέντρωση.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Δεύτερος λόγος: η προσπάθεια άρσης των ενδοπεριφερειακών ανισοτήτων με το επιπλέον κίνητρο θα επιφέρει μια ισορροπία στην ανάπτυξη των προβληματικών περιοχών σε σχέση με το κέντρο της περιφέρειας, </w:t>
      </w:r>
      <w:r>
        <w:rPr>
          <w:rFonts w:eastAsia="Times New Roman" w:cs="Times New Roman"/>
          <w:szCs w:val="24"/>
        </w:rPr>
        <w:lastRenderedPageBreak/>
        <w:t xml:space="preserve">ειδάλλως οι ανισότητες θα διευρύνονται, μιας και ο δείκτης ανεργίας αυτών των περιοχών είναι υψηλότερος από το μέσο όρο της χώρας.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Κι εδώ, όπως πολύ σωστά είπε προηγουμένως ο κύριος Υπουργός, επεκτείνατε σε ορισμένες ευαίσθητες περιοχές το μέτρο αυτό και πολύ σωστά, όπως είπα. Πρέπει όμως, όπως επιχειρηματολόγησα, να γίνει αυτό και στις παραμεθόριες και προβληματικές περιοχές.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Πιστεύω επίσης ότι η σύνδεση των πανεπιστημίων και των ερευνητικών κέντρων με την παραγωγή και τις επιχειρήσεις θα προωθήσει τη συνεργασία μεταξύ έρευνας και επιχειρηματικότητας. Και εδώ, στις Σέρρες, το πανεπιστημιακό τεχνολογικό ίδρυμα, όπως και σε άλλες περιοχές, θα ενώσει την ανώτατη εκπαιδευτική κοινότητα με την επιχειρηματικότητα, ανοίγοντας νέους ορίζοντες.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 αυτών θέλω την κατανόηση και τη στήριξή σας, κύριε Υπουργέ, με την αποδοχή των δίκαιων αυτών προτάσεων. Κύριες πηγές χρηματοδότησης και κλειδιά ανάπτυξης του </w:t>
      </w:r>
      <w:r w:rsidR="00B03255">
        <w:rPr>
          <w:rFonts w:eastAsia="Times New Roman" w:cs="Times New Roman"/>
          <w:szCs w:val="24"/>
        </w:rPr>
        <w:t>α</w:t>
      </w:r>
      <w:r>
        <w:rPr>
          <w:rFonts w:eastAsia="Times New Roman" w:cs="Times New Roman"/>
          <w:szCs w:val="24"/>
        </w:rPr>
        <w:t xml:space="preserve">ναπτυξιακού </w:t>
      </w:r>
      <w:r w:rsidR="00B03255">
        <w:rPr>
          <w:rFonts w:eastAsia="Times New Roman" w:cs="Times New Roman"/>
          <w:szCs w:val="24"/>
        </w:rPr>
        <w:t>ν</w:t>
      </w:r>
      <w:r>
        <w:rPr>
          <w:rFonts w:eastAsia="Times New Roman" w:cs="Times New Roman"/>
          <w:szCs w:val="24"/>
        </w:rPr>
        <w:t>όμου θα είναι το ΕΣΠΑ 2021</w:t>
      </w:r>
      <w:r w:rsidR="00B03255">
        <w:rPr>
          <w:rFonts w:eastAsia="Times New Roman" w:cs="Times New Roman"/>
          <w:szCs w:val="24"/>
        </w:rPr>
        <w:t xml:space="preserve"> </w:t>
      </w:r>
      <w:r>
        <w:rPr>
          <w:rFonts w:eastAsia="Times New Roman" w:cs="Times New Roman"/>
          <w:szCs w:val="24"/>
        </w:rPr>
        <w:t>-</w:t>
      </w:r>
      <w:r w:rsidR="00B03255">
        <w:rPr>
          <w:rFonts w:eastAsia="Times New Roman" w:cs="Times New Roman"/>
          <w:szCs w:val="24"/>
        </w:rPr>
        <w:t xml:space="preserve"> </w:t>
      </w:r>
      <w:r>
        <w:rPr>
          <w:rFonts w:eastAsia="Times New Roman" w:cs="Times New Roman"/>
          <w:szCs w:val="24"/>
        </w:rPr>
        <w:t xml:space="preserve">2027, το Ταμείο Δίκαιης Μετάβασης, το Ταμείο Ανάκαμψης και το Πρόγραμμα Δημοσίων Επενδύσεων. Οι ενισχύσεις παρέχονται με τέσσερις μορφές, φορολογική απαλλαγή, επιχορήγηση, επιδότηση χρηματοδοτικής μίσθωσης, επιδότηση του κόστους της δημιουργούμενης απασχόλησης.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εισάγει δύο καινοτομίες. Προσδιορίζει τις δεκατρείς στρατηγικές κατηγορίες ενισχύσεων, </w:t>
      </w:r>
      <w:r w:rsidR="004A29F7">
        <w:rPr>
          <w:rFonts w:eastAsia="Times New Roman" w:cs="Times New Roman"/>
          <w:szCs w:val="24"/>
        </w:rPr>
        <w:t xml:space="preserve">με θεματική </w:t>
      </w:r>
      <w:r>
        <w:rPr>
          <w:rFonts w:eastAsia="Times New Roman" w:cs="Times New Roman"/>
          <w:szCs w:val="24"/>
        </w:rPr>
        <w:t xml:space="preserve">στόχευση σε συγκεκριμένους κλάδους της οικονομίας, δηλαδή εξειδικεύει τους τομείς στους οποίους θα δαπανηθούν δημόσιοι πόροι ενίσχυσης επιχειρηματικών πρωτοβουλιών. Τα επενδυτικά σχέδια για να τύχουν περιφερειακών ενισχύσεων πρέπει να πληρούν συγκεκριμένες προϋποθέσεις, οι οποίες προαναφέρθηκαν και από άλλους ομιλητές.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δεύτερη και πολύ σημαντική καινοτομία, που εισάγεται με το νέο </w:t>
      </w:r>
      <w:r w:rsidR="00B03255">
        <w:rPr>
          <w:rFonts w:eastAsia="Times New Roman" w:cs="Times New Roman"/>
          <w:szCs w:val="24"/>
        </w:rPr>
        <w:t>α</w:t>
      </w:r>
      <w:r>
        <w:rPr>
          <w:rFonts w:eastAsia="Times New Roman" w:cs="Times New Roman"/>
          <w:szCs w:val="24"/>
        </w:rPr>
        <w:t xml:space="preserve">ναπτυξιακό </w:t>
      </w:r>
      <w:r w:rsidR="00B03255">
        <w:rPr>
          <w:rFonts w:eastAsia="Times New Roman" w:cs="Times New Roman"/>
          <w:szCs w:val="24"/>
        </w:rPr>
        <w:t>ν</w:t>
      </w:r>
      <w:r>
        <w:rPr>
          <w:rFonts w:eastAsia="Times New Roman" w:cs="Times New Roman"/>
          <w:szCs w:val="24"/>
        </w:rPr>
        <w:t xml:space="preserve">όμο, μετά τις θεματικές ενισχύσεις, είναι διαδικαστικής φύσεως και αφορά την άρση γραφειοκρατικών εμποδίων, διευκολύνσεις στις διαδικασίες έγκρισης, σύντμηση του χρόνου ανταπόκρισης των υπηρεσιών στα υποβαλλόμενα αιτήματα και αξιοποίηση του νέου πληροφοριακού συστήματος που αναπτύσσεται για την υποστήριξη του </w:t>
      </w:r>
      <w:r w:rsidR="00B03255">
        <w:rPr>
          <w:rFonts w:eastAsia="Times New Roman" w:cs="Times New Roman"/>
          <w:szCs w:val="24"/>
        </w:rPr>
        <w:t>α</w:t>
      </w:r>
      <w:r>
        <w:rPr>
          <w:rFonts w:eastAsia="Times New Roman" w:cs="Times New Roman"/>
          <w:szCs w:val="24"/>
        </w:rPr>
        <w:t xml:space="preserve">ναπτυξιακού </w:t>
      </w:r>
      <w:r w:rsidR="00B03255">
        <w:rPr>
          <w:rFonts w:eastAsia="Times New Roman" w:cs="Times New Roman"/>
          <w:szCs w:val="24"/>
        </w:rPr>
        <w:t>ν</w:t>
      </w:r>
      <w:r>
        <w:rPr>
          <w:rFonts w:eastAsia="Times New Roman" w:cs="Times New Roman"/>
          <w:szCs w:val="24"/>
        </w:rPr>
        <w:t xml:space="preserve">όμου.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Κυβέρνησή μας μέσα από το</w:t>
      </w:r>
      <w:r w:rsidR="00B03255">
        <w:rPr>
          <w:rFonts w:eastAsia="Times New Roman" w:cs="Times New Roman"/>
          <w:szCs w:val="24"/>
        </w:rPr>
        <w:t>ν</w:t>
      </w:r>
      <w:r>
        <w:rPr>
          <w:rFonts w:eastAsia="Times New Roman" w:cs="Times New Roman"/>
          <w:szCs w:val="24"/>
        </w:rPr>
        <w:t xml:space="preserve"> νέο </w:t>
      </w:r>
      <w:r w:rsidR="00B03255">
        <w:rPr>
          <w:rFonts w:eastAsia="Times New Roman" w:cs="Times New Roman"/>
          <w:szCs w:val="24"/>
        </w:rPr>
        <w:t>α</w:t>
      </w:r>
      <w:r>
        <w:rPr>
          <w:rFonts w:eastAsia="Times New Roman" w:cs="Times New Roman"/>
          <w:szCs w:val="24"/>
        </w:rPr>
        <w:t xml:space="preserve">ναπτυξιακό </w:t>
      </w:r>
      <w:r w:rsidR="00B03255">
        <w:rPr>
          <w:rFonts w:eastAsia="Times New Roman" w:cs="Times New Roman"/>
          <w:szCs w:val="24"/>
        </w:rPr>
        <w:t>ν</w:t>
      </w:r>
      <w:r>
        <w:rPr>
          <w:rFonts w:eastAsia="Times New Roman" w:cs="Times New Roman"/>
          <w:szCs w:val="24"/>
        </w:rPr>
        <w:t xml:space="preserve">όμο προωθεί τις γρήγορες και διαφανείς διαδικασίες σε κάθε επαφή του επιχειρηματία με το κράτος, την έμπρακτη στήριξη των επιχειρήσεων με κρατικές ενισχύσεις και εν τέλει τη διευκόλυνση του επιχειρείν, που τόσο έχει πληγεί τα χρόνια της οικονομικής κρίσης. </w:t>
      </w:r>
    </w:p>
    <w:p w:rsidR="009B1533" w:rsidRDefault="00F93039">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Μόλις προ λίγων ωρών ο Πρωθυπουργός Κυριάκος Μητσοτάκης ανακοίνωσε μ</w:t>
      </w:r>
      <w:r w:rsidR="00B03255">
        <w:rPr>
          <w:rFonts w:eastAsia="Times New Roman" w:cs="Times New Roman"/>
          <w:szCs w:val="24"/>
        </w:rPr>
        <w:t>ί</w:t>
      </w:r>
      <w:r>
        <w:rPr>
          <w:rFonts w:eastAsia="Times New Roman" w:cs="Times New Roman"/>
          <w:szCs w:val="24"/>
        </w:rPr>
        <w:t>α νέα γενναία μόνιμη μείωση του ΕΝΦΙΑ κατά 13%. Υπερκαλύπτει έτσι τη δέσμευση της Κυβέρνησης για συνολική ελάφρυνση κατά 30% της φορολόγησης της ακίνητης περιουσίας. Αυτό δείχνει τη συνέπειά του μεταξύ προεκλογικών εξαγγελιών και μετεκλογικών πράξεων</w:t>
      </w:r>
      <w:r w:rsidRPr="00A05C9D">
        <w:rPr>
          <w:rFonts w:eastAsia="Times New Roman" w:cs="Times New Roman"/>
          <w:szCs w:val="24"/>
        </w:rPr>
        <w:t xml:space="preserve"> </w:t>
      </w:r>
      <w:r>
        <w:rPr>
          <w:rFonts w:eastAsia="Times New Roman" w:cs="Times New Roman"/>
          <w:szCs w:val="24"/>
        </w:rPr>
        <w:t>και το</w:t>
      </w:r>
      <w:r w:rsidR="00B603F7">
        <w:rPr>
          <w:rFonts w:eastAsia="Times New Roman" w:cs="Times New Roman"/>
          <w:szCs w:val="24"/>
        </w:rPr>
        <w:t>ν</w:t>
      </w:r>
      <w:r>
        <w:rPr>
          <w:rFonts w:eastAsia="Times New Roman" w:cs="Times New Roman"/>
          <w:szCs w:val="24"/>
        </w:rPr>
        <w:t xml:space="preserve"> σεβασμό του προς τους πολίτες.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Κυβέρνηση βήμα</w:t>
      </w:r>
      <w:r w:rsidR="00B03255">
        <w:rPr>
          <w:rFonts w:eastAsia="Times New Roman" w:cs="Times New Roman"/>
          <w:szCs w:val="24"/>
        </w:rPr>
        <w:t>-</w:t>
      </w:r>
      <w:r>
        <w:rPr>
          <w:rFonts w:eastAsia="Times New Roman" w:cs="Times New Roman"/>
          <w:szCs w:val="24"/>
        </w:rPr>
        <w:t xml:space="preserve">βήμα από την αρχή, μετά τη μείωση της φορολογίας και των ασφαλιστικών εισφορών των επιχειρήσεων, προωθεί τη στήριξή τους με όσα μέσα διαθέτει το διάστημα της πανδημίας. </w:t>
      </w:r>
    </w:p>
    <w:p w:rsidR="009B1533" w:rsidRDefault="00F9303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Λεονταρίδη</w:t>
      </w:r>
      <w:proofErr w:type="spellEnd"/>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sidRPr="00A6552E">
        <w:rPr>
          <w:rFonts w:eastAsia="Times New Roman" w:cs="Times New Roman"/>
          <w:b/>
          <w:szCs w:val="24"/>
        </w:rPr>
        <w:t>ΘΕΟΦΙΛΟΣ ΛΕΟΝΤΑΡΙΔΗΣ:</w:t>
      </w:r>
      <w:r>
        <w:rPr>
          <w:rFonts w:eastAsia="Times New Roman" w:cs="Times New Roman"/>
          <w:szCs w:val="24"/>
        </w:rPr>
        <w:t xml:space="preserve"> Έρχεται με νέα αναπτυξιακή στρατηγική και ενισχύει την περιφερειακή και τοπική δραστηριότητα με πρωτοποριακό τρόπο και με επιδίωξη την άνοδο του βιοτικού επιπέδου, την κοινωνική συνοχή και την κατάργηση των ανισοτήτων.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9B1533" w:rsidRDefault="00F9303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εμείς ευχαριστούμε.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η Βουλευτής του ΣΥΡΙΖΑ</w:t>
      </w:r>
      <w:r w:rsidR="00B03255">
        <w:rPr>
          <w:rFonts w:eastAsia="Times New Roman" w:cs="Times New Roman"/>
          <w:szCs w:val="24"/>
        </w:rPr>
        <w:t xml:space="preserve"> </w:t>
      </w:r>
      <w:r>
        <w:rPr>
          <w:rFonts w:eastAsia="Times New Roman" w:cs="Times New Roman"/>
          <w:szCs w:val="24"/>
        </w:rPr>
        <w:t>-</w:t>
      </w:r>
      <w:r w:rsidR="00B03255">
        <w:rPr>
          <w:rFonts w:eastAsia="Times New Roman" w:cs="Times New Roman"/>
          <w:szCs w:val="24"/>
        </w:rPr>
        <w:t xml:space="preserve"> </w:t>
      </w:r>
      <w:r>
        <w:rPr>
          <w:rFonts w:eastAsia="Times New Roman" w:cs="Times New Roman"/>
          <w:szCs w:val="24"/>
        </w:rPr>
        <w:t xml:space="preserve">Προοδευτική Συμμαχία κ. Ελισσάβετ </w:t>
      </w:r>
      <w:proofErr w:type="spellStart"/>
      <w:r>
        <w:rPr>
          <w:rFonts w:eastAsia="Times New Roman" w:cs="Times New Roman"/>
          <w:szCs w:val="24"/>
        </w:rPr>
        <w:t>Σκούφα</w:t>
      </w:r>
      <w:proofErr w:type="spellEnd"/>
      <w:r>
        <w:rPr>
          <w:rFonts w:eastAsia="Times New Roman" w:cs="Times New Roman"/>
          <w:szCs w:val="24"/>
        </w:rPr>
        <w:t xml:space="preserve"> και μετά ο Βουλευτής της Νέας Δημοκρατίας κ. Θόδωρος Καράογλου.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Σκούφα</w:t>
      </w:r>
      <w:proofErr w:type="spellEnd"/>
      <w:r>
        <w:rPr>
          <w:rFonts w:eastAsia="Times New Roman" w:cs="Times New Roman"/>
          <w:szCs w:val="24"/>
        </w:rPr>
        <w:t xml:space="preserve">, έχετε τον λόγο για επτά λεπτά. Βάλτε το ρολόι σας δίπλα, γιατί δεν ακούτε το κουδούνι λήξης του χρόνου. </w:t>
      </w:r>
    </w:p>
    <w:p w:rsidR="009B1533" w:rsidRDefault="00F93039">
      <w:pPr>
        <w:spacing w:line="600" w:lineRule="auto"/>
        <w:ind w:firstLine="720"/>
        <w:jc w:val="both"/>
        <w:rPr>
          <w:rFonts w:eastAsia="Times New Roman" w:cs="Times New Roman"/>
          <w:szCs w:val="24"/>
        </w:rPr>
      </w:pPr>
      <w:r w:rsidRPr="00DB5E92">
        <w:rPr>
          <w:rFonts w:eastAsia="Times New Roman" w:cs="Times New Roman"/>
          <w:b/>
          <w:szCs w:val="24"/>
        </w:rPr>
        <w:t>ΕΛΙΣΣΑΒΕΤ ΣΚΟΥΦΑ:</w:t>
      </w:r>
      <w:r>
        <w:rPr>
          <w:rFonts w:eastAsia="Times New Roman" w:cs="Times New Roman"/>
          <w:szCs w:val="24"/>
        </w:rPr>
        <w:t xml:space="preserve"> Τ</w:t>
      </w:r>
      <w:r w:rsidR="00B03255">
        <w:rPr>
          <w:rFonts w:eastAsia="Times New Roman" w:cs="Times New Roman"/>
          <w:szCs w:val="24"/>
        </w:rPr>
        <w:t>ο</w:t>
      </w:r>
      <w:r>
        <w:rPr>
          <w:rFonts w:eastAsia="Times New Roman" w:cs="Times New Roman"/>
          <w:szCs w:val="24"/>
        </w:rPr>
        <w:t xml:space="preserve"> ακούμε, αλλά η περιφέρεια καλείται στο Βήμα συνήθως τελευταία. Βέβαια αυτό έχει να κάνει με δική μας επιλογή, το τι μιλάμε μέσω </w:t>
      </w:r>
      <w:r>
        <w:rPr>
          <w:rFonts w:eastAsia="Times New Roman" w:cs="Times New Roman"/>
          <w:szCs w:val="24"/>
          <w:lang w:val="en-US"/>
        </w:rPr>
        <w:t>W</w:t>
      </w:r>
      <w:r w:rsidR="00B03255">
        <w:rPr>
          <w:rFonts w:eastAsia="Times New Roman" w:cs="Times New Roman"/>
          <w:szCs w:val="24"/>
          <w:lang w:val="en-US"/>
        </w:rPr>
        <w:t>ebex</w:t>
      </w:r>
      <w:r>
        <w:rPr>
          <w:rFonts w:eastAsia="Times New Roman" w:cs="Times New Roman"/>
          <w:szCs w:val="24"/>
        </w:rPr>
        <w:t xml:space="preserve"> λόγω αντικειμενικών συνθηκών.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αγαπητοί συνάδελφοι, και το παρόν νομοσχέδιο, το οποίο έχει τον βαρύγδουπο τίτλο «Ελλάδα </w:t>
      </w:r>
      <w:r w:rsidR="00B03255">
        <w:rPr>
          <w:rFonts w:eastAsia="Times New Roman" w:cs="Times New Roman"/>
          <w:szCs w:val="24"/>
        </w:rPr>
        <w:t xml:space="preserve">- </w:t>
      </w:r>
      <w:r>
        <w:rPr>
          <w:rFonts w:eastAsia="Times New Roman" w:cs="Times New Roman"/>
          <w:szCs w:val="24"/>
        </w:rPr>
        <w:t xml:space="preserve">Ισχυρή Ανάπτυξη», δεν συζητιέται εν </w:t>
      </w:r>
      <w:proofErr w:type="spellStart"/>
      <w:r>
        <w:rPr>
          <w:rFonts w:eastAsia="Times New Roman" w:cs="Times New Roman"/>
          <w:szCs w:val="24"/>
        </w:rPr>
        <w:t>κενώ</w:t>
      </w:r>
      <w:proofErr w:type="spellEnd"/>
      <w:r>
        <w:rPr>
          <w:rFonts w:eastAsia="Times New Roman" w:cs="Times New Roman"/>
          <w:szCs w:val="24"/>
        </w:rPr>
        <w:t xml:space="preserve">. Συζητιέται μέσα σε συγκεκριμένες υλικοτεχνικές συνθήκες.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Ποιες είναι αυτές; Είναι οι εικόνες βιβλικής καταστροφής που ζήσατε και ζήσαμε όσοι έτυχε να βρισκόμαστε στην Αττική το προηγούμενο διάστημα, λόγω της κακοκαιρίας, μιας κακοκαιρίας που είχαν προβλέψει μετ’ επιτάσεως οι μετεωρολόγοι και είχαν μεταφέρει τις προβλέψεις τους στον ίδιο τον Πρωθυπουργό της χώρας, στον Υπουργό Πολιτικής Προστασίας και φαντάζομαι σε όλα τα υπουργικά κλιμάκια, στους ΟΤΑ Α΄ και Β΄ Βαθμού.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Άρα είχαμε εικόνες βιβλικής καταστροφής με το πρώτο χιόνι στην Αθήνα. Ξέρετε εδώ στην επαρχία υπήρξε και ένα πικρόχολο σχόλιο, ότι «οι Αθηναίοι </w:t>
      </w:r>
      <w:r>
        <w:rPr>
          <w:rFonts w:eastAsia="Times New Roman" w:cs="Times New Roman"/>
          <w:szCs w:val="24"/>
        </w:rPr>
        <w:lastRenderedPageBreak/>
        <w:t xml:space="preserve">πνίγεστε με την πρώτη χιονόπτωση, τη στιγμή που οι περιφέρειές μας έχουν συνηθίσει να συνεχίζουν την οικονομική και παραγωγική τους ζωή με πτώση χιονιού πολύ μεγαλύτερη από τα </w:t>
      </w:r>
      <w:r w:rsidR="00C9665A">
        <w:rPr>
          <w:rFonts w:eastAsia="Times New Roman" w:cs="Times New Roman"/>
          <w:szCs w:val="24"/>
        </w:rPr>
        <w:t>δέκα</w:t>
      </w:r>
      <w:r>
        <w:rPr>
          <w:rFonts w:eastAsia="Times New Roman" w:cs="Times New Roman"/>
          <w:szCs w:val="24"/>
        </w:rPr>
        <w:t xml:space="preserve"> με </w:t>
      </w:r>
      <w:r w:rsidR="00C9665A">
        <w:rPr>
          <w:rFonts w:eastAsia="Times New Roman" w:cs="Times New Roman"/>
          <w:szCs w:val="24"/>
        </w:rPr>
        <w:t>δεκαπέντε</w:t>
      </w:r>
      <w:r>
        <w:rPr>
          <w:rFonts w:eastAsia="Times New Roman" w:cs="Times New Roman"/>
          <w:szCs w:val="24"/>
        </w:rPr>
        <w:t xml:space="preserve"> εκατοστά που έπεσαν στην πρωτεύουσα».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η χιονόπτωση μάς έδωσε την ευκαιρία να δούμε το πόσο παταγωδώς απέτυχε το επιτελικό κομματικό κράτος που χειροτέχνησε και χειροτεχνεί εδώ και δυόμισι χρόνια ο Πρωθυπουργός, ο κ. Μητσοτάκης.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Να πω ότι, μιας και επικαλείστε τόσο συχνά τους </w:t>
      </w:r>
      <w:proofErr w:type="spellStart"/>
      <w:r>
        <w:rPr>
          <w:rFonts w:eastAsia="Times New Roman" w:cs="Times New Roman"/>
          <w:szCs w:val="24"/>
        </w:rPr>
        <w:t>μεγαλοεπενδυτές</w:t>
      </w:r>
      <w:proofErr w:type="spellEnd"/>
      <w:r>
        <w:rPr>
          <w:rFonts w:eastAsia="Times New Roman" w:cs="Times New Roman"/>
          <w:szCs w:val="24"/>
        </w:rPr>
        <w:t xml:space="preserve"> και τους στρατηγικούς επενδυτές, αυτοί προφανώς και έζησαν μια άλλη τεράστια εθνική καταστροφή επ’ ευκαιρία μιας άλλης κλιματικής κρίσης, στην οποία δεν αναγνωρίζατε βεβαίως επί διακυβέρνησης ΣΥΡΙΖΑ και συγκεκριμένα επί Περιφερειάρχη Ρένας Δούρου. Τώρα όμως μας φταίει το κακό το κλίμα και η κλιματική κρίση και όχι η ανικανότητα και η πλήρης αδιαφορία και εγκατάλειψη του επιτελικού κράτους, το οποίο το καλοκαίρι που μας πέρασε, άφησε και κατακάηκαν ενάμισι εκατομμύριο στρέμματα εθνικής περιουσίας και πνευμόνων οξυγόνου δάσους, μαζί με τις συγκείμενες και παρακείμενες ιδιωτικές περιουσίες.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Επίσης, οι </w:t>
      </w:r>
      <w:proofErr w:type="spellStart"/>
      <w:r>
        <w:rPr>
          <w:rFonts w:eastAsia="Times New Roman" w:cs="Times New Roman"/>
          <w:szCs w:val="24"/>
        </w:rPr>
        <w:t>μεγαλοεπενδυτές</w:t>
      </w:r>
      <w:proofErr w:type="spellEnd"/>
      <w:r>
        <w:rPr>
          <w:rFonts w:eastAsia="Times New Roman" w:cs="Times New Roman"/>
          <w:szCs w:val="24"/>
        </w:rPr>
        <w:t xml:space="preserve">, που οι Υπουργοί μας σήμερα τόσο συχνά τους ανέφεραν και οι στρατηγικοί επενδυτές φαντάζομαι ότι στην Ευρώπη σας συγχαίρουν για το γεγονός ότι η Ελλάδα, όσον αφορά τους θανάτους από </w:t>
      </w:r>
      <w:r>
        <w:rPr>
          <w:rFonts w:eastAsia="Times New Roman" w:cs="Times New Roman"/>
          <w:szCs w:val="24"/>
          <w:lang w:val="en-US"/>
        </w:rPr>
        <w:lastRenderedPageBreak/>
        <w:t>COVID</w:t>
      </w:r>
      <w:r>
        <w:rPr>
          <w:rFonts w:eastAsia="Times New Roman" w:cs="Times New Roman"/>
          <w:szCs w:val="24"/>
        </w:rPr>
        <w:t xml:space="preserve">, πιάνει τις πρωτιές στις ευρωπαϊκές θέσεις και βρίσκεται πολύ πιο πάνω από το διπλάσιο αριθμό όσον αφορά τον μέσο όρο των χωρών-μελών της Ευρωπαϊκής Ένωσης.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συγχαίρουν ακόμη για το ότι ο Πρωθυπουργός της χώρας δεν αναγνωρίζει το γεγονός που αναγνωρίζει και ο τελευταίος κάτοικος της Σρι Λάνκα, χωρίς να θέλω να θίξω το νησί. Ποιο είναι αυτό; Ότι ένας -εντός εισαγωγικών- «</w:t>
      </w:r>
      <w:proofErr w:type="spellStart"/>
      <w:r>
        <w:rPr>
          <w:rFonts w:eastAsia="Times New Roman" w:cs="Times New Roman"/>
          <w:szCs w:val="24"/>
        </w:rPr>
        <w:t>διασωληνωμένος</w:t>
      </w:r>
      <w:proofErr w:type="spellEnd"/>
      <w:r>
        <w:rPr>
          <w:rFonts w:eastAsia="Times New Roman" w:cs="Times New Roman"/>
          <w:szCs w:val="24"/>
        </w:rPr>
        <w:t xml:space="preserve">» ασθενής σε ράντζο στο διάδρομο δημόσιου νοσοκομείου, σαφώς δεν έχει και την ίδια περίθαλψη που έχει ένας </w:t>
      </w:r>
      <w:proofErr w:type="spellStart"/>
      <w:r>
        <w:rPr>
          <w:rFonts w:eastAsia="Times New Roman" w:cs="Times New Roman"/>
          <w:szCs w:val="24"/>
        </w:rPr>
        <w:t>διασωληνωμένος</w:t>
      </w:r>
      <w:proofErr w:type="spellEnd"/>
      <w:r>
        <w:rPr>
          <w:rFonts w:eastAsia="Times New Roman" w:cs="Times New Roman"/>
          <w:szCs w:val="24"/>
        </w:rPr>
        <w:t xml:space="preserve"> σε κανονική ΜΕΘ.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Παρ’ όλα αυτά, να πω ότι σας συγχαίρουμε για το γεγονός ότι τα περιφερειακά ιατρεία και τα κέντρα υγείας σαν το Κέντρο Υγείας </w:t>
      </w:r>
      <w:proofErr w:type="spellStart"/>
      <w:r>
        <w:rPr>
          <w:rFonts w:eastAsia="Times New Roman" w:cs="Times New Roman"/>
          <w:szCs w:val="24"/>
        </w:rPr>
        <w:t>Λιτοχώρου</w:t>
      </w:r>
      <w:proofErr w:type="spellEnd"/>
      <w:r>
        <w:rPr>
          <w:rFonts w:eastAsia="Times New Roman" w:cs="Times New Roman"/>
          <w:szCs w:val="24"/>
        </w:rPr>
        <w:t xml:space="preserve"> έχουν αφεθεί παντελώς στην τύχη τους και δεν διαθέτουν καν </w:t>
      </w:r>
      <w:r>
        <w:rPr>
          <w:rFonts w:eastAsia="Times New Roman" w:cs="Times New Roman"/>
          <w:szCs w:val="24"/>
          <w:lang w:val="en-US"/>
        </w:rPr>
        <w:t>rapid</w:t>
      </w:r>
      <w:r w:rsidRPr="00D61246">
        <w:rPr>
          <w:rFonts w:eastAsia="Times New Roman" w:cs="Times New Roman"/>
          <w:szCs w:val="24"/>
        </w:rPr>
        <w:t xml:space="preserve"> </w:t>
      </w:r>
      <w:r>
        <w:rPr>
          <w:rFonts w:eastAsia="Times New Roman" w:cs="Times New Roman"/>
          <w:szCs w:val="24"/>
          <w:lang w:val="en-US"/>
        </w:rPr>
        <w:t>test</w:t>
      </w:r>
      <w:r w:rsidRPr="00D61246">
        <w:rPr>
          <w:rFonts w:eastAsia="Times New Roman" w:cs="Times New Roman"/>
          <w:szCs w:val="24"/>
        </w:rPr>
        <w:t>.</w:t>
      </w:r>
      <w:r>
        <w:rPr>
          <w:rFonts w:eastAsia="Times New Roman" w:cs="Times New Roman"/>
          <w:szCs w:val="24"/>
        </w:rPr>
        <w:t xml:space="preserve"> Θέλω να πιστεύω ότι </w:t>
      </w:r>
      <w:r>
        <w:rPr>
          <w:rFonts w:eastAsia="Times New Roman" w:cs="Times New Roman"/>
          <w:szCs w:val="24"/>
          <w:lang w:val="en-US"/>
        </w:rPr>
        <w:t>rapid</w:t>
      </w:r>
      <w:r w:rsidRPr="00D61246">
        <w:rPr>
          <w:rFonts w:eastAsia="Times New Roman" w:cs="Times New Roman"/>
          <w:szCs w:val="24"/>
        </w:rPr>
        <w:t xml:space="preserve"> </w:t>
      </w:r>
      <w:r w:rsidR="00C9665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το Κέντρο Υγείας </w:t>
      </w:r>
      <w:proofErr w:type="spellStart"/>
      <w:r>
        <w:rPr>
          <w:rFonts w:eastAsia="Times New Roman" w:cs="Times New Roman"/>
          <w:szCs w:val="24"/>
        </w:rPr>
        <w:t>Λιτοχώρου</w:t>
      </w:r>
      <w:proofErr w:type="spellEnd"/>
      <w:r>
        <w:rPr>
          <w:rFonts w:eastAsia="Times New Roman" w:cs="Times New Roman"/>
          <w:szCs w:val="24"/>
        </w:rPr>
        <w:t xml:space="preserve"> ως τουριστική περιοχή θα έχει από την άνοιξη και μετά όπου περιμένουμε τουλάχιστον εφέτος, αν δεν ολιγωρήσει και πάλι το Υπουργείο Τουρισμού, σχετικά μεγαλύτερη τουριστική κίνηση από την παταγώδη αποτυχία του 15% πληρότητας στις τουριστικές κλίνες κατά την περίοδο των Χριστουγέννων και του 50% μάξιμουμ πληρότητας του περυσινού καλοκαιριού σε σχέση με το 2019.</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Όλα αυτά που σας προανέφερα και πολλά περισσότερα, λοιπόν, συνθέτουν το πραγματικά </w:t>
      </w:r>
      <w:proofErr w:type="spellStart"/>
      <w:r>
        <w:rPr>
          <w:rFonts w:eastAsia="Times New Roman" w:cs="Times New Roman"/>
          <w:szCs w:val="24"/>
        </w:rPr>
        <w:t>φιλοεπενδυτικό</w:t>
      </w:r>
      <w:proofErr w:type="spellEnd"/>
      <w:r>
        <w:rPr>
          <w:rFonts w:eastAsia="Times New Roman" w:cs="Times New Roman"/>
          <w:szCs w:val="24"/>
        </w:rPr>
        <w:t xml:space="preserve">, </w:t>
      </w:r>
      <w:proofErr w:type="spellStart"/>
      <w:r>
        <w:rPr>
          <w:rFonts w:eastAsia="Times New Roman" w:cs="Times New Roman"/>
          <w:szCs w:val="24"/>
        </w:rPr>
        <w:t>φιλοαναπτυξιακό</w:t>
      </w:r>
      <w:proofErr w:type="spellEnd"/>
      <w:r>
        <w:rPr>
          <w:rFonts w:eastAsia="Times New Roman" w:cs="Times New Roman"/>
          <w:szCs w:val="24"/>
        </w:rPr>
        <w:t xml:space="preserve"> περιβάλλον.</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 ευκαιρίας να ρωτήσω -εάν βρίσκεται, τον ίδιο τον Υπουργό κ. Γεωργιάδη, αν δεν βρίσκεται, τον κ. Παπαθανάση- για ποιον λόγο το Εθνικό Σχέδιο Ανάκαμψης και Ανθεκτικότητας της Ελλάδας ήταν το μοναδικό σχέδιο εν Ευρώπη, αν αληθεύει, πρώτον, αυτό, το οποίο απορρίφθηκε και έπρεπε η χώρα μας και η Κυβέρνηση της Νέας Δημοκρατίας να το </w:t>
      </w:r>
      <w:proofErr w:type="spellStart"/>
      <w:r>
        <w:rPr>
          <w:rFonts w:eastAsia="Times New Roman" w:cs="Times New Roman"/>
          <w:szCs w:val="24"/>
        </w:rPr>
        <w:t>επαναδιαμορφώσει</w:t>
      </w:r>
      <w:proofErr w:type="spellEnd"/>
      <w:r>
        <w:rPr>
          <w:rFonts w:eastAsia="Times New Roman" w:cs="Times New Roman"/>
          <w:szCs w:val="24"/>
        </w:rPr>
        <w:t xml:space="preserve"> και αν συνέβη αυτό, για ποιους λόγους </w:t>
      </w:r>
      <w:proofErr w:type="spellStart"/>
      <w:r>
        <w:rPr>
          <w:rFonts w:eastAsia="Times New Roman" w:cs="Times New Roman"/>
          <w:szCs w:val="24"/>
        </w:rPr>
        <w:t>επαναδιαμορφώθηκε</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Επίσης, θέλω να ρωτήσω για ποιον λόγο καθυστερεί τόσο πολύ η καταβολή της πρώτης δόσης των κονδυλίων του Ταμείου Ανάκαμψης και πότε θα καταβληθούν τα κονδύλια από τη δεύτερη δόση.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Όσον αφορά το ίδιο το νομοσχέδιο, κύριε Παπαθανάση, πραγματικά μπράβο σας, κάνατε εξαιρετικά θετικές αλλαγές, αλλαγές, βέβαια, που έγιναν την τελευταία στιγμή. Για παράδειγμα, δεν είχατε αρχική πρόβλεψη για τη στήριξη των ατομικών επιχειρήσεων. Για παράδειγμα, δεν είχατε αρχική πρόβλεψη για το 75% της τουριστικής επιχειρηματικότητας, τουλάχιστον στην Πιερία, η οποία είναι ξενοδοχεία ενός, δύο αστέρων και μικρά, μη κύρια τουριστικά καταλύματα και ενοικιαζόμενα δωμάτια. Για παράδειγμα, είχατε αρχική πρόβλεψη, αναιρώντας τον αναπτυξιακό νόμο του 2016 του ΣΥΡΙΖΑ, ανεβάζοντας το κατώτερο κατώφλι επενδυτικών σχεδίων από τις 100.000 ευρώ που ήταν του ΣΥΡΙΖΑ στις 150.000 ευρώ, δυσχεραίνοντας ακόμη περισσότερο τη στήριξη της μικρής και μικρομεσαίας επιχειρηματικότητας.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κάνατε μία αλλαγή τώρα την οποία δεν κατανόησα και θέλω να σας θέσω απευθείας το ερώτημα. Αν και είχατε καταργήσει τον πυλώνα που ίσχυε πάλι με τον αναπτυξιακό νόμο του ΣΥΡΙΖΑ συγκεκριμένα και αποκλειστικά και μόνο για τη στήριξη της μικρομεσαίας επιχειρηματικότητας και ενώ η αρχική σας πρόβλεψη με το παρόν νομοσχέδιο ήταν στα δεκατρία καθεστώτα να ανταγωνίζονταν αθέμιτα και άνισα η μικρομεσαία επιχείρηση με τη </w:t>
      </w:r>
      <w:proofErr w:type="spellStart"/>
      <w:r>
        <w:rPr>
          <w:rFonts w:eastAsia="Times New Roman" w:cs="Times New Roman"/>
          <w:szCs w:val="24"/>
        </w:rPr>
        <w:t>μεγαλομεγάλη</w:t>
      </w:r>
      <w:proofErr w:type="spellEnd"/>
      <w:r>
        <w:rPr>
          <w:rFonts w:eastAsia="Times New Roman" w:cs="Times New Roman"/>
          <w:szCs w:val="24"/>
        </w:rPr>
        <w:t xml:space="preserve"> επιχείρηση στο ίδιο καθεστώς, είπατε ότι θα εισάγετε με τη νομοτεχνική βελτίωση ποσόστωση μικρών, μεσαίων και μεγάλων επιχειρήσεων. Αυτό θα ισχύσει μόνο για τις περιφερειακές ενισχύσεις, ή θα ισχύσει και για τα δεκατρία καθεστώτα; Γιατί αν εξακολουθεί και ισχύει ο αδιάκριτος και άνισος ανταγωνισμός μικρών και μεγάλων επιχειρήσεων στα δεκατρία καθεστώτα, τότε καταλαβαίνετε ότι διόλου δεν θα ενισχύσετε τη μικρομεσαία επιχειρηματικότητα.</w:t>
      </w:r>
    </w:p>
    <w:p w:rsidR="009B1533" w:rsidRDefault="00F93039">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(Στο σημείο αυτό κτυπάει το κουδού</w:t>
      </w:r>
      <w:r>
        <w:rPr>
          <w:rFonts w:eastAsia="Times New Roman"/>
          <w:color w:val="0A0A0A"/>
          <w:szCs w:val="24"/>
          <w:shd w:val="clear" w:color="auto" w:fill="FFFFFF"/>
        </w:rPr>
        <w:t>νι λήξεως του χρόνου ομιλίας της κυρίας Βουλευτού</w:t>
      </w:r>
      <w:r w:rsidRPr="00C40434">
        <w:rPr>
          <w:rFonts w:eastAsia="Times New Roman"/>
          <w:color w:val="0A0A0A"/>
          <w:szCs w:val="24"/>
          <w:shd w:val="clear" w:color="auto" w:fill="FFFFFF"/>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Παρ’ όλα αυτά, ξαναλέω ότι ήταν αλλαγές της τελευταίας στιγμής, παρά το γεγονός ότι μας είπατε πριν από λίγο από το Βήμα της Βουλής ότι προηγήθηκε μακρά διαβούλευση και πιστεύουμε ότι δεν είναι τυχαίο αυτό. Οι όποιες αλλαγές συνέβησαν -οι οποίες δεν είναι αρκετές- έχουν να κάνουν ακριβώς με το γεγονός ότι οι φορείς στη συνεδρίαση των κοινωνικών φορέων </w:t>
      </w:r>
      <w:r>
        <w:rPr>
          <w:rFonts w:eastAsia="Times New Roman" w:cs="Times New Roman"/>
          <w:szCs w:val="24"/>
        </w:rPr>
        <w:lastRenderedPageBreak/>
        <w:t xml:space="preserve">ουσιαστικά κατέκριναν το νομοσχέδιο και έχουν να κάνουν και με το γεγονός ότι το νομοσχέδιο που αρχικώς μας καταθέσατε έγινε κατ’ επιταγή των </w:t>
      </w:r>
      <w:proofErr w:type="spellStart"/>
      <w:r>
        <w:rPr>
          <w:rFonts w:eastAsia="Times New Roman" w:cs="Times New Roman"/>
          <w:szCs w:val="24"/>
        </w:rPr>
        <w:t>μεγαλομεγάλων</w:t>
      </w:r>
      <w:proofErr w:type="spellEnd"/>
      <w:r>
        <w:rPr>
          <w:rFonts w:eastAsia="Times New Roman" w:cs="Times New Roman"/>
          <w:szCs w:val="24"/>
        </w:rPr>
        <w:t xml:space="preserve"> επενδυτών, οι οποίοι είναι οι συνήθεις εκλογικοί και προεκλογικοί φίλοι σας.</w:t>
      </w:r>
    </w:p>
    <w:p w:rsidR="009B1533" w:rsidRDefault="00F9303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Ολοκληρώστε, κυρία </w:t>
      </w:r>
      <w:proofErr w:type="spellStart"/>
      <w:r>
        <w:rPr>
          <w:rFonts w:eastAsia="Times New Roman" w:cs="Times New Roman"/>
          <w:szCs w:val="24"/>
        </w:rPr>
        <w:t>Σκούφα</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Δύο ακόμη σημεία και τελειώνω, κύριε Πρόεδρε και ευχαριστώ.</w:t>
      </w:r>
    </w:p>
    <w:p w:rsidR="005B5C2F" w:rsidRDefault="00144DBB">
      <w:pPr>
        <w:spacing w:line="600" w:lineRule="auto"/>
        <w:ind w:firstLine="720"/>
        <w:jc w:val="both"/>
        <w:rPr>
          <w:rFonts w:eastAsia="Times New Roman" w:cs="Times New Roman"/>
          <w:szCs w:val="24"/>
        </w:rPr>
      </w:pPr>
      <w:r>
        <w:rPr>
          <w:rFonts w:eastAsia="Times New Roman" w:cs="Times New Roman"/>
          <w:szCs w:val="24"/>
        </w:rPr>
        <w:t>Θεωρούμε αδιανόητο το γεγονός ότι παίρνετε αρμοδιότητες και</w:t>
      </w:r>
      <w:r>
        <w:rPr>
          <w:rFonts w:eastAsia="Times New Roman" w:cs="Times New Roman"/>
          <w:szCs w:val="24"/>
        </w:rPr>
        <w:t xml:space="preserve"> κονδύλια από τις περιφέρειες και ουσιαστικά μειώνετε το ύψος ενίσχυσης και τη δυνατότητα των περιφερειακών αντίστοιχων διευθύνσεων να ενισχύουν επενδυτικά σχέδια -που μέχρι τώρα ήταν στα 3 εκατομμύρια ευρώ και το κάνετε 1 εκατομμύριο ευρώ- </w:t>
      </w:r>
      <w:proofErr w:type="spellStart"/>
      <w:r>
        <w:rPr>
          <w:rFonts w:eastAsia="Times New Roman" w:cs="Times New Roman"/>
          <w:szCs w:val="24"/>
        </w:rPr>
        <w:t>υπερσυγκεντρώνο</w:t>
      </w:r>
      <w:r>
        <w:rPr>
          <w:rFonts w:eastAsia="Times New Roman" w:cs="Times New Roman"/>
          <w:szCs w:val="24"/>
        </w:rPr>
        <w:t>ντας</w:t>
      </w:r>
      <w:proofErr w:type="spellEnd"/>
      <w:r>
        <w:rPr>
          <w:rFonts w:eastAsia="Times New Roman" w:cs="Times New Roman"/>
          <w:szCs w:val="24"/>
        </w:rPr>
        <w:t xml:space="preserve"> εξουσίες, πρώτον, στο τεράστιο </w:t>
      </w:r>
      <w:proofErr w:type="spellStart"/>
      <w:r>
        <w:rPr>
          <w:rFonts w:eastAsia="Times New Roman" w:cs="Times New Roman"/>
          <w:szCs w:val="24"/>
        </w:rPr>
        <w:t>αθηνοκεντρικό</w:t>
      </w:r>
      <w:proofErr w:type="spellEnd"/>
      <w:r>
        <w:rPr>
          <w:rFonts w:eastAsia="Times New Roman" w:cs="Times New Roman"/>
          <w:szCs w:val="24"/>
        </w:rPr>
        <w:t xml:space="preserve"> κράτος, δεύτερον, στο ίδιο το Υπουργείο και στον ίδιο τον Υπουργό, με ό,τι και αν αυτό σημαίνει και </w:t>
      </w:r>
      <w:proofErr w:type="spellStart"/>
      <w:r>
        <w:rPr>
          <w:rFonts w:eastAsia="Times New Roman" w:cs="Times New Roman"/>
          <w:szCs w:val="24"/>
        </w:rPr>
        <w:t>υπερδιογκώνοντας</w:t>
      </w:r>
      <w:proofErr w:type="spellEnd"/>
      <w:r>
        <w:rPr>
          <w:rFonts w:eastAsia="Times New Roman" w:cs="Times New Roman"/>
          <w:szCs w:val="24"/>
        </w:rPr>
        <w:t xml:space="preserve"> σαφώς και τη γραφειοκρατία.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ένα τελευταίο κομμάτι: Χαίρομαι πολύ που ο συνάδελφος από την Πιερία και από τη Νέα Δημοκρατία στην πολυετή του πολιτική πορεία μίλησε για πρώτη φορά</w:t>
      </w:r>
      <w:r w:rsidR="00E15BE6">
        <w:rPr>
          <w:rFonts w:eastAsia="Times New Roman" w:cs="Times New Roman"/>
          <w:szCs w:val="24"/>
        </w:rPr>
        <w:t>,</w:t>
      </w:r>
      <w:r>
        <w:rPr>
          <w:rFonts w:eastAsia="Times New Roman" w:cs="Times New Roman"/>
          <w:szCs w:val="24"/>
        </w:rPr>
        <w:t xml:space="preserve"> ενδεχομένως</w:t>
      </w:r>
      <w:r w:rsidR="00E15BE6">
        <w:rPr>
          <w:rFonts w:eastAsia="Times New Roman" w:cs="Times New Roman"/>
          <w:szCs w:val="24"/>
        </w:rPr>
        <w:t>,</w:t>
      </w:r>
      <w:r>
        <w:rPr>
          <w:rFonts w:eastAsia="Times New Roman" w:cs="Times New Roman"/>
          <w:szCs w:val="24"/>
        </w:rPr>
        <w:t xml:space="preserve"> σήμερα για τις ενδοπεριφερειακές ανισότητες. Θα συνηγορήσω και θα πω ότι η Πιερία μαζί με τους υπόλοιπους νομούς –πλην </w:t>
      </w:r>
      <w:r>
        <w:rPr>
          <w:rFonts w:eastAsia="Times New Roman" w:cs="Times New Roman"/>
          <w:szCs w:val="24"/>
        </w:rPr>
        <w:lastRenderedPageBreak/>
        <w:t xml:space="preserve">Θεσσαλονίκης- όσον αφορά την </w:t>
      </w:r>
      <w:r w:rsidR="00E15BE6">
        <w:rPr>
          <w:rFonts w:eastAsia="Times New Roman" w:cs="Times New Roman"/>
          <w:szCs w:val="24"/>
        </w:rPr>
        <w:t>κ</w:t>
      </w:r>
      <w:r>
        <w:rPr>
          <w:rFonts w:eastAsia="Times New Roman" w:cs="Times New Roman"/>
          <w:szCs w:val="24"/>
        </w:rPr>
        <w:t>εντρική Μακεδονία, είναι μονίμως ριγμένη όσον αφορά τα προγράμματα ενίσχυσης.</w:t>
      </w:r>
    </w:p>
    <w:p w:rsidR="009B1533" w:rsidRDefault="00F93039">
      <w:pPr>
        <w:spacing w:line="600" w:lineRule="auto"/>
        <w:ind w:firstLine="720"/>
        <w:jc w:val="both"/>
        <w:rPr>
          <w:rFonts w:eastAsia="Times New Roman"/>
          <w:color w:val="201F1E"/>
          <w:szCs w:val="24"/>
          <w:shd w:val="clear" w:color="auto" w:fill="FFFFFF"/>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Κλείστε, κυρία συνάδελφε, σας ευχαριστώ.</w:t>
      </w:r>
    </w:p>
    <w:p w:rsidR="009B1533" w:rsidRDefault="00F9303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ΕΛΙΣΣΑΒΕΤ ΣΚΟΥΦΑ: </w:t>
      </w:r>
      <w:r>
        <w:rPr>
          <w:rFonts w:eastAsia="Times New Roman"/>
          <w:color w:val="201F1E"/>
          <w:szCs w:val="24"/>
          <w:shd w:val="clear" w:color="auto" w:fill="FFFFFF"/>
        </w:rPr>
        <w:t>Κλείνω, κύριε Πρόεδρε.</w:t>
      </w:r>
    </w:p>
    <w:p w:rsidR="009B1533" w:rsidRDefault="00F93039">
      <w:pPr>
        <w:spacing w:line="600" w:lineRule="auto"/>
        <w:ind w:firstLine="720"/>
        <w:jc w:val="both"/>
        <w:rPr>
          <w:rFonts w:eastAsia="Times New Roman" w:cs="Times New Roman"/>
          <w:szCs w:val="24"/>
        </w:rPr>
      </w:pPr>
      <w:r>
        <w:rPr>
          <w:rFonts w:eastAsia="Times New Roman"/>
          <w:color w:val="201F1E"/>
          <w:szCs w:val="24"/>
          <w:shd w:val="clear" w:color="auto" w:fill="FFFFFF"/>
        </w:rPr>
        <w:t>Είναι ευκαιρία φέτος ως έτος 2022 ν</w:t>
      </w:r>
      <w:r>
        <w:rPr>
          <w:rFonts w:eastAsia="Times New Roman" w:cs="Times New Roman"/>
          <w:szCs w:val="24"/>
        </w:rPr>
        <w:t xml:space="preserve">α γιορτάσουμε τα εκατό χρόνια, </w:t>
      </w:r>
      <w:proofErr w:type="spellStart"/>
      <w:r>
        <w:rPr>
          <w:rFonts w:eastAsia="Times New Roman" w:cs="Times New Roman"/>
          <w:szCs w:val="24"/>
        </w:rPr>
        <w:t>αποτίοντας</w:t>
      </w:r>
      <w:proofErr w:type="spellEnd"/>
      <w:r>
        <w:rPr>
          <w:rFonts w:eastAsia="Times New Roman" w:cs="Times New Roman"/>
          <w:szCs w:val="24"/>
        </w:rPr>
        <w:t xml:space="preserve"> φόρο τιμής σε όλο τον </w:t>
      </w:r>
      <w:r w:rsidR="00E15BE6">
        <w:rPr>
          <w:rFonts w:eastAsia="Times New Roman" w:cs="Times New Roman"/>
          <w:szCs w:val="24"/>
        </w:rPr>
        <w:t>Ε</w:t>
      </w:r>
      <w:r>
        <w:rPr>
          <w:rFonts w:eastAsia="Times New Roman" w:cs="Times New Roman"/>
          <w:szCs w:val="24"/>
        </w:rPr>
        <w:t xml:space="preserve">λληνισμό της </w:t>
      </w:r>
      <w:proofErr w:type="spellStart"/>
      <w:r>
        <w:rPr>
          <w:rFonts w:eastAsia="Times New Roman" w:cs="Times New Roman"/>
          <w:szCs w:val="24"/>
        </w:rPr>
        <w:t>Μικρασίας</w:t>
      </w:r>
      <w:proofErr w:type="spellEnd"/>
      <w:r>
        <w:rPr>
          <w:rFonts w:eastAsia="Times New Roman" w:cs="Times New Roman"/>
          <w:szCs w:val="24"/>
        </w:rPr>
        <w:t xml:space="preserve"> και των Ελλήνων της </w:t>
      </w:r>
      <w:proofErr w:type="spellStart"/>
      <w:r>
        <w:rPr>
          <w:rFonts w:eastAsia="Times New Roman" w:cs="Times New Roman"/>
          <w:szCs w:val="24"/>
        </w:rPr>
        <w:t>Ανατολίας</w:t>
      </w:r>
      <w:proofErr w:type="spellEnd"/>
      <w:r>
        <w:rPr>
          <w:rFonts w:eastAsia="Times New Roman" w:cs="Times New Roman"/>
          <w:szCs w:val="24"/>
        </w:rPr>
        <w:t xml:space="preserve">. Να μην τους ξεχάσουμε, να αποδώσουμε τιμή και φόρο τιμής στους Μικρασιάτες Πόντιους και </w:t>
      </w:r>
      <w:proofErr w:type="spellStart"/>
      <w:r w:rsidR="00FC46AA">
        <w:rPr>
          <w:rFonts w:eastAsia="Times New Roman" w:cs="Times New Roman"/>
          <w:szCs w:val="24"/>
        </w:rPr>
        <w:t>Α</w:t>
      </w:r>
      <w:r>
        <w:rPr>
          <w:rFonts w:eastAsia="Times New Roman" w:cs="Times New Roman"/>
          <w:szCs w:val="24"/>
        </w:rPr>
        <w:t>νατολικοθρακιώτες</w:t>
      </w:r>
      <w:proofErr w:type="spellEnd"/>
      <w:r>
        <w:rPr>
          <w:rFonts w:eastAsia="Times New Roman" w:cs="Times New Roman"/>
          <w:szCs w:val="24"/>
        </w:rPr>
        <w:t xml:space="preserve"> φίλους και ομοεθνείς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w:t>
      </w:r>
    </w:p>
    <w:p w:rsidR="009B1533" w:rsidRDefault="00F9303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Σας ευχαριστούμε.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w:t>
      </w:r>
      <w:r w:rsidR="00C9665A">
        <w:rPr>
          <w:rFonts w:eastAsia="Times New Roman" w:cs="Times New Roman"/>
          <w:szCs w:val="24"/>
        </w:rPr>
        <w:t>-</w:t>
      </w:r>
      <w:r>
        <w:rPr>
          <w:rFonts w:eastAsia="Times New Roman" w:cs="Times New Roman"/>
          <w:szCs w:val="24"/>
        </w:rPr>
        <w:t>αν μας ακούει και αν μας βλέπει- ο Βουλευτής της Νέας Δημοκρατίας κ. Θεόδωρος Καράογλου και αμέσως μετά η κ. Διονυσία Αυγερινοπούλου, Βουλευτής της Νέας Δημοκρατίας.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Ορίστε, κύριε Καράογλου από Θεσσαλονίκη, έχετε τον λόγο.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Καλησπέρα, κύριε Πρόεδρε. Και σας ακούω και σας βλέπω. Θα μου επιτρέψετε να βάλω και το χρονόμετρο για να φροντίσω να είμαι όσο το δυνατόν πιο συνεπής στον χρόνο 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κύριε Υπουργέ, κυρίες και κύριοι συνάδελφοι, ο αναπτυξιακός νόμος που καλούμαστε να ψηφίσουμε σήμερα στην Ολομέλεια είναι ένα από τα μεγαλύτερα βήματα που επιχειρούμε ως κράτος, βήματα προς την ισχυρή οικονομική ανάπτυξη, προς την ενδυνάμωση της υγιούς επιχειρηματικότητας, την τόνωση του ανταγωνισμού και βεβαίως, την αλλαγή του παραγωγικού μοντέλου της χώρας, σύμφωνα με τις επιταγές του ψηφιακού μετασχηματισμού. Με δυο λόγια, είναι η έμπρακτη απόδειξη ότι η οικονομική ανάκαμψη εφαρμόζεται στην πράξη, παύοντας να θεωρείται μία απλή προσδοκία.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 νέος αναπτυξιακός νόμος ενισχύει την αξιοκρατία, την αξιολόγηση, τη διαφάνεια και παράλληλα, απλοποιεί το νομοθετικό πλαίσιο για κάθε πτυχή της οικονομικής ζωής, απαντώντας σε κάθε σύγχρονη πρόκληση. Γι’ αυτό, τολμώ να τον περιγράψω ως ένα καινοτόμο θεσμικό εργαλείο, το οποίο προσφέρει σημαντική ώθηση σε επιχειρήσεις όλων των μεγεθών, ώστε τα επενδυτικά τους σχέδια να υλοποιούνται πιο γρήγορα και πιο αποτελεσματικά. Άλλωστε, αυτός είναι ο μόνος ασφαλής δρόμος, ώστε να τροφοδοτήσουμε τις εθνικές εργασιακές μας ανάγκες προς όφελος της οικονομίας και της κοινωνίας.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Υπήρξε εθνική ανάγκη, πλέον είναι ένας εθνικός στόχος που κατακτιέται, ένας εθνικός στόχος που δίνει τη δυνατότητα στις επιχειρήσεις να δημιουργήσουν μακροπρόθεσμη αξία για τους καταναλωτές, για τους </w:t>
      </w:r>
      <w:r>
        <w:rPr>
          <w:rFonts w:eastAsia="Times New Roman" w:cs="Times New Roman"/>
          <w:szCs w:val="24"/>
        </w:rPr>
        <w:lastRenderedPageBreak/>
        <w:t>εργαζόμενους και φυσικά, τους επενδυτές που αναγνωρίζουν τις ευκαιρίες και τη δυναμική της χώρας.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Πλέον, η εμπιστοσύνη μεγάλων επενδυτικών σχημάτων προς την ελληνική οικονομία αποκαθίσταται, γεγονός που πιστοποιεί ότι η πατρίδα μας, η Ελλάδα, είναι, αλλά και αντιμετωπίζεται ως ισότιμος επενδυτικός προορισμός με άλλες χώρες της Ευρωζώνης.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Υπενθυμίζω ότι σύμφωνα με εκτίμηση του Υπουργού Ανάπτυξης και Επενδύσεων, του κ. Άδωνι Γεωργιάδη, η αύξηση του ΑΕΠ το 2022 θα υπερβεί αρκετά το 5%, την ίδια στιγμή που την τρέχουσα χρονιά έχουμε στη διάθεσή μας αθροιστικά από το Ταμείο Ανάκαμψης, από τα προγράμματα ΕΣΠΑ -το </w:t>
      </w:r>
      <w:proofErr w:type="spellStart"/>
      <w:r>
        <w:rPr>
          <w:rFonts w:eastAsia="Times New Roman" w:cs="Times New Roman"/>
          <w:szCs w:val="24"/>
        </w:rPr>
        <w:t>λήγ</w:t>
      </w:r>
      <w:r w:rsidR="00F45F88">
        <w:rPr>
          <w:rFonts w:eastAsia="Times New Roman" w:cs="Times New Roman"/>
          <w:szCs w:val="24"/>
        </w:rPr>
        <w:t>ο</w:t>
      </w:r>
      <w:r>
        <w:rPr>
          <w:rFonts w:eastAsia="Times New Roman" w:cs="Times New Roman"/>
          <w:szCs w:val="24"/>
        </w:rPr>
        <w:t>ν</w:t>
      </w:r>
      <w:proofErr w:type="spellEnd"/>
      <w:r>
        <w:rPr>
          <w:rFonts w:eastAsia="Times New Roman" w:cs="Times New Roman"/>
          <w:szCs w:val="24"/>
        </w:rPr>
        <w:t xml:space="preserve"> 2014</w:t>
      </w:r>
      <w:r w:rsidR="00F45F88">
        <w:rPr>
          <w:rFonts w:eastAsia="Times New Roman" w:cs="Times New Roman"/>
          <w:szCs w:val="24"/>
        </w:rPr>
        <w:t xml:space="preserve"> </w:t>
      </w:r>
      <w:r>
        <w:rPr>
          <w:rFonts w:eastAsia="Times New Roman" w:cs="Times New Roman"/>
          <w:szCs w:val="24"/>
        </w:rPr>
        <w:t>-</w:t>
      </w:r>
      <w:r w:rsidR="00F45F88">
        <w:rPr>
          <w:rFonts w:eastAsia="Times New Roman" w:cs="Times New Roman"/>
          <w:szCs w:val="24"/>
        </w:rPr>
        <w:t xml:space="preserve"> </w:t>
      </w:r>
      <w:r>
        <w:rPr>
          <w:rFonts w:eastAsia="Times New Roman" w:cs="Times New Roman"/>
          <w:szCs w:val="24"/>
        </w:rPr>
        <w:t>2020 και το καινούργιο που ξεκινά 2021</w:t>
      </w:r>
      <w:r w:rsidR="00F45F88">
        <w:rPr>
          <w:rFonts w:eastAsia="Times New Roman" w:cs="Times New Roman"/>
          <w:szCs w:val="24"/>
        </w:rPr>
        <w:t xml:space="preserve"> </w:t>
      </w:r>
      <w:r>
        <w:rPr>
          <w:rFonts w:eastAsia="Times New Roman" w:cs="Times New Roman"/>
          <w:szCs w:val="24"/>
        </w:rPr>
        <w:t>-</w:t>
      </w:r>
      <w:r w:rsidR="00F45F88">
        <w:rPr>
          <w:rFonts w:eastAsia="Times New Roman" w:cs="Times New Roman"/>
          <w:szCs w:val="24"/>
        </w:rPr>
        <w:t xml:space="preserve"> </w:t>
      </w:r>
      <w:r>
        <w:rPr>
          <w:rFonts w:eastAsia="Times New Roman" w:cs="Times New Roman"/>
          <w:szCs w:val="24"/>
        </w:rPr>
        <w:t>2027- το Πρόγραμμα Δημοσίων Επενδύσεων για τις ιδιωτικές επενδύσεις, τους περισσότερους πόρους που είχαμε ποτέ για να αλλάξουμε το παραγωγικό μοντέλο της χώρας.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Μόνο από το Ταμείο Ανάκαμψης η εισροή κονδυλίων τους πρώτους μήνες του 2022 υπολογίζεται σε 5,2 δισεκατομμύρια ευρώ, κάτι που θα οδηγήσει σε άνοδο την ανάπτυξη. Την ίδια στιγμή η Ελλάδα στοχεύει σε ένα καλοκαίρι, όπου ο τουρισμός θα εξελιχθεί καλύτερα ακόμη και από το 2019, όπως δείχνουν τα πρώτα μηνύματα, γεγονός που σαφέστατα θα έχει θετικό αντίκτυπο στα δημόσια έσοδα αλλά και στην αύξηση των θέσεων εργασίας.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Παράλληλα, επισπεύδεται η διαδικασία αύξησης του κατώτατου μισθού που θα ξεκινήσει και θα γίνει τον ερχόμενο Μάιο, ενώ βρισκόμαστε ένα βήμα πριν από την έξοδο της χώρας από το καθεστώς της ενισχυμένης εποπτείας.</w:t>
      </w:r>
    </w:p>
    <w:p w:rsidR="009B1533" w:rsidRDefault="00F93039">
      <w:pPr>
        <w:spacing w:line="600" w:lineRule="auto"/>
        <w:ind w:firstLine="720"/>
        <w:jc w:val="both"/>
        <w:rPr>
          <w:rFonts w:eastAsia="Times New Roman"/>
          <w:szCs w:val="24"/>
        </w:rPr>
      </w:pPr>
      <w:r>
        <w:rPr>
          <w:rFonts w:eastAsia="Times New Roman"/>
          <w:szCs w:val="24"/>
        </w:rPr>
        <w:t xml:space="preserve">Στα παραπάνω πρέπει να συνυπολογίσουμε και τις διαρκείς </w:t>
      </w:r>
      <w:proofErr w:type="spellStart"/>
      <w:r>
        <w:rPr>
          <w:rFonts w:eastAsia="Times New Roman"/>
          <w:szCs w:val="24"/>
        </w:rPr>
        <w:t>φοροελαφρύνσεις</w:t>
      </w:r>
      <w:proofErr w:type="spellEnd"/>
      <w:r>
        <w:rPr>
          <w:rFonts w:eastAsia="Times New Roman"/>
          <w:szCs w:val="24"/>
        </w:rPr>
        <w:t xml:space="preserve"> που ανακοινώνει η Κυβέρνηση για νοικοκυριά και επιχειρήσεις. Μόλις σήμερα άλλωστε είχαμε μείωση του ΕΝΦΙΑ κατά 13%. Έχουμε μπροστά μας ένα μωσαϊκό ευνοϊκών οικονομικών συνθηκών. </w:t>
      </w:r>
    </w:p>
    <w:p w:rsidR="009B1533" w:rsidRDefault="00F93039">
      <w:pPr>
        <w:spacing w:line="600" w:lineRule="auto"/>
        <w:ind w:firstLine="720"/>
        <w:jc w:val="both"/>
        <w:rPr>
          <w:rFonts w:eastAsia="Times New Roman"/>
          <w:szCs w:val="24"/>
        </w:rPr>
      </w:pPr>
      <w:r>
        <w:rPr>
          <w:rFonts w:eastAsia="Times New Roman"/>
          <w:szCs w:val="24"/>
        </w:rPr>
        <w:t xml:space="preserve">Το κομβικό, όμως, σημείο στο οποίο πρέπει να σταθούμε στον νέο αναπτυξιακό νόμο είναι εκείνο που αφορά στις μικρές και μεσαίες επιχειρήσεις. Η πολιτεία μεριμνά και τις βοηθά να βελτιώσουν την ανταγωνιστικότητα αλλά και την παραγωγικότητά τους. Να μεγαλώσουν και να διευρύνουν το πελατολόγιό τους αποκτώντας πρόσβαση σε άγνωστες προς αυτούς αγορές πετυχαίνοντας επιχειρηματικά θαύματα. Το πράττουμε γιατί αναγνωρίζουμε ότι οι μικρές και μεσαίες επιχειρήσεις αποτελούν την καρδιά της ελληνικής οικονομίας. Αυτός άλλωστε είναι ο κύριος λόγος που τις ενισχύουμε με μεγάλες επιχορηγήσεις και με πολύ περισσότερα μετρητά απ’ ό,τι προέβλεπε ο προηγούμενος αναπτυξιακός νόμος του ΣΥΡΙΖΑ, με τις μεγάλες επιχειρήσεις να παίρνουν μόνο φοροαπαλλαγές. </w:t>
      </w:r>
    </w:p>
    <w:p w:rsidR="009B1533" w:rsidRDefault="00F93039">
      <w:pPr>
        <w:spacing w:line="600" w:lineRule="auto"/>
        <w:ind w:firstLine="720"/>
        <w:jc w:val="both"/>
        <w:rPr>
          <w:rFonts w:eastAsia="Times New Roman"/>
          <w:szCs w:val="24"/>
        </w:rPr>
      </w:pPr>
      <w:r>
        <w:rPr>
          <w:rFonts w:eastAsia="Times New Roman"/>
          <w:szCs w:val="24"/>
        </w:rPr>
        <w:t>Στην κεντρική Μακεδονία, την ανατολική Μακεδονία, τη Θράκη, τη Θεσσαλία και το βόρειο Αιγαίο τα νέα ανώτατα ποσοστά ενίσχυσης από 1</w:t>
      </w:r>
      <w:r w:rsidRPr="00154329">
        <w:rPr>
          <w:rFonts w:eastAsia="Times New Roman"/>
          <w:szCs w:val="24"/>
          <w:vertAlign w:val="superscript"/>
        </w:rPr>
        <w:t>η</w:t>
      </w:r>
      <w:r>
        <w:rPr>
          <w:rFonts w:eastAsia="Times New Roman"/>
          <w:szCs w:val="24"/>
        </w:rPr>
        <w:t xml:space="preserve"> </w:t>
      </w:r>
      <w:r>
        <w:rPr>
          <w:rFonts w:eastAsia="Times New Roman"/>
          <w:szCs w:val="24"/>
        </w:rPr>
        <w:lastRenderedPageBreak/>
        <w:t xml:space="preserve">Ιανουαρίου 2022 ως 31 Δεκεμβρίου 2027 διαμορφώνονται σε 50% για τις μεγάλες επιχειρήσεις, 60% για τις μεσαίες επιχειρήσεις και 70% για τις μικρές επιχειρήσεις. Αντίστοιχα ποσοστά ισχύουν για την Ήπειρο και τη δυτική Ελλάδα. Στην </w:t>
      </w:r>
      <w:r w:rsidR="003C1490">
        <w:rPr>
          <w:rFonts w:eastAsia="Times New Roman"/>
          <w:szCs w:val="24"/>
        </w:rPr>
        <w:t>δ</w:t>
      </w:r>
      <w:r>
        <w:rPr>
          <w:rFonts w:eastAsia="Times New Roman"/>
          <w:szCs w:val="24"/>
        </w:rPr>
        <w:t xml:space="preserve">υτική Μακεδονία και τα Ιόνια Νησιά διαμορφώνεται στο 40% για τις μεγάλες επιχειρήσεις, στο 50% για τις μεσαίες επιχειρήσεις και στο 60% για τις μικρές επιχειρήσεις. </w:t>
      </w:r>
    </w:p>
    <w:p w:rsidR="009B1533" w:rsidRDefault="00F93039">
      <w:pPr>
        <w:spacing w:line="600" w:lineRule="auto"/>
        <w:ind w:firstLine="720"/>
        <w:jc w:val="both"/>
        <w:rPr>
          <w:rFonts w:eastAsia="Times New Roman"/>
          <w:szCs w:val="24"/>
        </w:rPr>
      </w:pPr>
      <w:r>
        <w:rPr>
          <w:rFonts w:eastAsia="Times New Roman"/>
          <w:szCs w:val="24"/>
        </w:rPr>
        <w:t>Σε σχέση με τον προηγούμενο αναπτυξιακό νόμο, να θυμίσω στους συναδέλφους ότι το 2022 δεν είναι 2016, ότι οι συνθήκες αλλάζουν και μαζί με τις συνθήκες αλλάζουν και οι απαιτήσεις κάθε εποχής. Έτσι, λοιπόν, επί της ουσίας σήμερα μετουσιώνουμε όλη την ευρωπαϊκή στρατηγική για τη</w:t>
      </w:r>
      <w:r w:rsidR="000A18F1">
        <w:rPr>
          <w:rFonts w:eastAsia="Times New Roman"/>
          <w:szCs w:val="24"/>
        </w:rPr>
        <w:t>ν τέταρτη</w:t>
      </w:r>
      <w:r>
        <w:rPr>
          <w:rFonts w:eastAsia="Times New Roman"/>
          <w:szCs w:val="24"/>
        </w:rPr>
        <w:t xml:space="preserve"> βιομηχανική επανάσταση. </w:t>
      </w:r>
    </w:p>
    <w:p w:rsidR="009B1533" w:rsidRDefault="00F93039">
      <w:pPr>
        <w:spacing w:line="600" w:lineRule="auto"/>
        <w:ind w:firstLine="720"/>
        <w:jc w:val="both"/>
        <w:rPr>
          <w:rFonts w:eastAsia="Times New Roman"/>
          <w:szCs w:val="24"/>
        </w:rPr>
      </w:pPr>
      <w:r>
        <w:rPr>
          <w:rFonts w:eastAsia="Times New Roman"/>
          <w:szCs w:val="24"/>
        </w:rPr>
        <w:t xml:space="preserve">Για του λόγου το αληθές, ας δούμε κάποια συγκεκριμένα στοιχεία και ας τα συγκρίνουμε. Από τη στιγμή που υπερψηφίστηκε ο αναπτυξιακός νόμος του 2016 μέχρι την παραμονή των εθνικών εκλογών του 2019 ο αριθμός των επενδυτικών σχεδίων ήταν εννιακόσια ενενήντα εννιά. Περίπου, δηλαδή, διακόσια ογδόντα πέντε επενδυτικά σχέδια ανά έτος. Η κρατική ενίσχυση ήταν εννιακόσια ενενήντα ένα εκατομμύρια, ενώ το ύψος των επενδυτικών σχεδίων ανερχόταν σε 2,96 εκατομμύρια ευρώ. Από τις 7 Ιουλίου 2019, αμέσως μετά τις εκλογές, ως 31 Δεκεμβρίου 2021 όλοι οι δείκτες σχεδόν τριπλασιάστηκαν. Ο αριθμός των επενδυτικών σχεδίων εκτοξεύτηκε στα δύο χιλιάδες εφτακόσια </w:t>
      </w:r>
      <w:r>
        <w:rPr>
          <w:rFonts w:eastAsia="Times New Roman"/>
          <w:szCs w:val="24"/>
        </w:rPr>
        <w:lastRenderedPageBreak/>
        <w:t>είκοσι εφτά. Δηλαδή, χίλια ενενήντα ένα επενδυτικά σχέδια ανά έτος. Η κρατική ενίσχυση διαμορφώθηκε στα 2,8 δισεκατομμύρια ευρώ, ενώ το ύψος των επενδυτικών σχεδίων ανήλθε στα 8,13 δισεκατομμύρια ευρώ. Κάνουμε, λοιπόν, ό,τι χρειάζεται προκειμένου να υπάρξει η μέγιστη δυνατή απορροφητικότητα των πόρων. Ήταν ομολογουμένως πολύ μικρή τα προηγούμενα χρόνια. Κι αυτή η προσπάθεια διευρύνεται ξεπερνώντας τα εμπόδια της γραφειοκρατίας αφού όλα τα επενδυτικά σχέδια δίκαιης ανάπτυξης θα τύχουν ταχείας αδειοδότησης με το νέο πληροφοριακό πρόγραμμα.</w:t>
      </w:r>
    </w:p>
    <w:p w:rsidR="009B1533" w:rsidRDefault="00F93039">
      <w:pPr>
        <w:spacing w:line="600" w:lineRule="auto"/>
        <w:ind w:firstLine="720"/>
        <w:jc w:val="both"/>
        <w:rPr>
          <w:rFonts w:eastAsia="Times New Roman"/>
          <w:szCs w:val="24"/>
        </w:rPr>
      </w:pPr>
      <w:r>
        <w:rPr>
          <w:rFonts w:eastAsia="Times New Roman"/>
          <w:szCs w:val="24"/>
        </w:rPr>
        <w:t xml:space="preserve">Κυρίες και κύριοι συνάδελφοι, η πολιτική είναι εφαρμοσμένη τέχνη και τα αποτελέσματά μας είναι μετρήσιμα. Κατορθώσαμε να τριπλασιάσουμε την ταχύτητα της κρατικής ενίσχυσης και τώρα επιταχύνουμε τους ρυθμούς έγκρισης των επενδυτικών σχεδίων γιατί πολύ απλά ο χρόνος είναι χρήμα για όλους. Οι αναπτυξιακές μας παρεμβάσεις είναι ένα κοινωνικό συμβόλαιο για την Ελλάδα που θέλουμε και μας αξίζει. Για την Ελλάδα του μέλλοντος, της προόδου και της ευημερίας. Είναι λοιπόν, αυτονόητο ότι η Κοινοβουλευτική Ομάδα της Νέας Δημοκρατίας και εγώ προσωπικά στηρίζουμε τον συγκεκριμένο αναπτυξιακό νόμο γιατί θεωρούμε ότι θα φέρει ιδιαίτερα θετικά αποτελέσματα για την πορεία της οικονομίας στη χώρα μας. Εννοείται ότι τον υπερψηφίζουμε. </w:t>
      </w:r>
    </w:p>
    <w:p w:rsidR="009B1533" w:rsidRDefault="00F93039">
      <w:pPr>
        <w:spacing w:line="600" w:lineRule="auto"/>
        <w:ind w:firstLine="720"/>
        <w:jc w:val="both"/>
        <w:rPr>
          <w:rFonts w:eastAsia="Times New Roman"/>
          <w:szCs w:val="24"/>
        </w:rPr>
      </w:pPr>
      <w:r>
        <w:rPr>
          <w:rFonts w:eastAsia="Times New Roman"/>
          <w:szCs w:val="24"/>
        </w:rPr>
        <w:t xml:space="preserve">Ευχαριστώ πολύ, κύριε Πρόεδρε. </w:t>
      </w:r>
    </w:p>
    <w:p w:rsidR="009B1533" w:rsidRDefault="00F93039">
      <w:pPr>
        <w:spacing w:line="600" w:lineRule="auto"/>
        <w:ind w:firstLine="720"/>
        <w:jc w:val="both"/>
        <w:rPr>
          <w:rFonts w:eastAsia="Times New Roman"/>
          <w:szCs w:val="24"/>
        </w:rPr>
      </w:pPr>
      <w:r>
        <w:rPr>
          <w:rFonts w:eastAsia="Times New Roman"/>
          <w:b/>
          <w:szCs w:val="24"/>
        </w:rPr>
        <w:lastRenderedPageBreak/>
        <w:t xml:space="preserve">ΠΡΟΕΔΡΕΥΩΝ (Αθανάσιος Μπούρας): </w:t>
      </w:r>
      <w:r>
        <w:rPr>
          <w:rFonts w:eastAsia="Times New Roman"/>
          <w:szCs w:val="24"/>
        </w:rPr>
        <w:t>Ευχαριστούμε και για τη συνέπεια στον χρόνο.</w:t>
      </w:r>
    </w:p>
    <w:p w:rsidR="009B1533" w:rsidRDefault="00F93039">
      <w:pPr>
        <w:spacing w:line="600" w:lineRule="auto"/>
        <w:ind w:firstLine="720"/>
        <w:jc w:val="both"/>
        <w:rPr>
          <w:rFonts w:eastAsia="Times New Roman"/>
          <w:szCs w:val="24"/>
        </w:rPr>
      </w:pPr>
      <w:r>
        <w:rPr>
          <w:rFonts w:eastAsia="Times New Roman"/>
          <w:szCs w:val="24"/>
        </w:rPr>
        <w:t>Τον λόγο έχει η Βουλευτής της Νέας Δημοκρατίας, κ. Διονυσία</w:t>
      </w:r>
      <w:r w:rsidR="00FA22CB">
        <w:rPr>
          <w:rFonts w:eastAsia="Times New Roman"/>
          <w:szCs w:val="24"/>
        </w:rPr>
        <w:t xml:space="preserve"> </w:t>
      </w:r>
      <w:r>
        <w:rPr>
          <w:rFonts w:eastAsia="Times New Roman"/>
          <w:szCs w:val="24"/>
        </w:rPr>
        <w:t>-</w:t>
      </w:r>
      <w:r w:rsidR="00FA22CB">
        <w:rPr>
          <w:rFonts w:eastAsia="Times New Roman"/>
          <w:szCs w:val="24"/>
        </w:rPr>
        <w:t xml:space="preserve"> </w:t>
      </w:r>
      <w:r>
        <w:rPr>
          <w:rFonts w:eastAsia="Times New Roman"/>
          <w:szCs w:val="24"/>
        </w:rPr>
        <w:t>Θεοδώρα Αυγερινοπούλου. Στην συνέχεια τον λόγο θα πάρει ο Βουλευτής του ΣΥΡΙΖΑ</w:t>
      </w:r>
      <w:r w:rsidR="00FA22CB">
        <w:rPr>
          <w:rFonts w:eastAsia="Times New Roman"/>
          <w:szCs w:val="24"/>
        </w:rPr>
        <w:t xml:space="preserve"> </w:t>
      </w:r>
      <w:r>
        <w:rPr>
          <w:rFonts w:eastAsia="Times New Roman"/>
          <w:szCs w:val="24"/>
        </w:rPr>
        <w:t>-</w:t>
      </w:r>
      <w:r w:rsidR="00FA22CB">
        <w:rPr>
          <w:rFonts w:eastAsia="Times New Roman"/>
          <w:szCs w:val="24"/>
        </w:rPr>
        <w:t xml:space="preserve"> </w:t>
      </w:r>
      <w:r>
        <w:rPr>
          <w:rFonts w:eastAsia="Times New Roman"/>
          <w:szCs w:val="24"/>
        </w:rPr>
        <w:t xml:space="preserve">Προοδευτική Συμμαχία, κ. Άγγελος </w:t>
      </w:r>
      <w:proofErr w:type="spellStart"/>
      <w:r>
        <w:rPr>
          <w:rFonts w:eastAsia="Times New Roman"/>
          <w:szCs w:val="24"/>
        </w:rPr>
        <w:t>Τόλκας</w:t>
      </w:r>
      <w:proofErr w:type="spellEnd"/>
      <w:r>
        <w:rPr>
          <w:rFonts w:eastAsia="Times New Roman"/>
          <w:szCs w:val="24"/>
        </w:rPr>
        <w:t>.</w:t>
      </w:r>
    </w:p>
    <w:p w:rsidR="009B1533" w:rsidRDefault="00F93039">
      <w:pPr>
        <w:spacing w:line="600" w:lineRule="auto"/>
        <w:ind w:firstLine="720"/>
        <w:jc w:val="both"/>
        <w:rPr>
          <w:rFonts w:eastAsia="Times New Roman"/>
          <w:szCs w:val="24"/>
        </w:rPr>
      </w:pPr>
      <w:r>
        <w:rPr>
          <w:rFonts w:eastAsia="Times New Roman"/>
          <w:szCs w:val="24"/>
        </w:rPr>
        <w:t>Κυρία Αυγερινοπούλου, έχετε τον λόγο για επτά λεπτά.</w:t>
      </w:r>
    </w:p>
    <w:p w:rsidR="009B1533" w:rsidRDefault="00F93039">
      <w:pPr>
        <w:spacing w:line="600" w:lineRule="auto"/>
        <w:ind w:firstLine="720"/>
        <w:jc w:val="both"/>
        <w:rPr>
          <w:rFonts w:eastAsia="Times New Roman"/>
          <w:szCs w:val="24"/>
        </w:rPr>
      </w:pPr>
      <w:r>
        <w:rPr>
          <w:rFonts w:eastAsia="Times New Roman"/>
          <w:b/>
          <w:szCs w:val="24"/>
        </w:rPr>
        <w:t>ΔΙΟΝΥΣΙΑ</w:t>
      </w:r>
      <w:r w:rsidR="00FA22CB">
        <w:rPr>
          <w:rFonts w:eastAsia="Times New Roman"/>
          <w:b/>
          <w:szCs w:val="24"/>
        </w:rPr>
        <w:t xml:space="preserve"> </w:t>
      </w:r>
      <w:r>
        <w:rPr>
          <w:rFonts w:eastAsia="Times New Roman"/>
          <w:b/>
          <w:szCs w:val="24"/>
        </w:rPr>
        <w:t>-</w:t>
      </w:r>
      <w:r w:rsidR="00FA22CB">
        <w:rPr>
          <w:rFonts w:eastAsia="Times New Roman"/>
          <w:b/>
          <w:szCs w:val="24"/>
        </w:rPr>
        <w:t xml:space="preserve"> </w:t>
      </w:r>
      <w:r>
        <w:rPr>
          <w:rFonts w:eastAsia="Times New Roman"/>
          <w:b/>
          <w:szCs w:val="24"/>
        </w:rPr>
        <w:t>ΘΕΟΔΩΡΑ ΑΥΓΕΡΙΝΟΠΟΥΛΟΥ:</w:t>
      </w:r>
      <w:r>
        <w:rPr>
          <w:rFonts w:eastAsia="Times New Roman"/>
          <w:szCs w:val="24"/>
        </w:rPr>
        <w:t xml:space="preserve"> Σας ευχαριστώ πολύ, κύριε Πρόεδρε. </w:t>
      </w:r>
    </w:p>
    <w:p w:rsidR="009B1533" w:rsidRDefault="00F93039">
      <w:pPr>
        <w:spacing w:line="600" w:lineRule="auto"/>
        <w:ind w:firstLine="720"/>
        <w:jc w:val="both"/>
        <w:rPr>
          <w:rFonts w:eastAsia="Times New Roman"/>
          <w:szCs w:val="24"/>
        </w:rPr>
      </w:pPr>
      <w:r>
        <w:rPr>
          <w:rFonts w:eastAsia="Times New Roman"/>
          <w:szCs w:val="24"/>
        </w:rPr>
        <w:t>Κυρίες και κύριοι συνάδελφοι, ο αναπτυξιακός νόμος</w:t>
      </w:r>
      <w:r w:rsidR="00FA22CB">
        <w:rPr>
          <w:rFonts w:eastAsia="Times New Roman"/>
          <w:szCs w:val="24"/>
        </w:rPr>
        <w:t>,</w:t>
      </w:r>
      <w:r>
        <w:rPr>
          <w:rFonts w:eastAsia="Times New Roman"/>
          <w:szCs w:val="24"/>
        </w:rPr>
        <w:t xml:space="preserve"> που συζητούμε σήμερα αποτελεί την άμεση υλοποίηση του προεκλογικού προγράμματος της Νέας Δημοκρατίας και τις προτεραιότητες τις οποίες είχε θέσει ο ίδιος ο Πρωθυπουργός, κ. Κυριάκος Μητσοτάκης. Ενδεικτικό της συνέπειας της κυβέρνησης αλλά και του κοινωνικού της προσώπου αποτελεί η ανακοίνωση δια στόματος του Πρωθυπουργού ότι η κυβέρνηση προχωράει σήμερα σε μια ακόμα γενναία μόνιμη μείωση του ΕΝΦΙΑ κατά 13%. Η μείωση του ΕΝΦΙΑ θα μειώσει την οικονομική επιβάρυνση που δέχονται οι πολίτες όλα αυτά τα χρόνια αλλά και θα ενισχύσει και τις νέες επενδύσεις και τις νέες μικρομεσαίες επιχειρήσεις για τις οποίες συζητούμε και σήμερα που στηρίζονται στην </w:t>
      </w:r>
      <w:r>
        <w:rPr>
          <w:rFonts w:eastAsia="Times New Roman"/>
          <w:szCs w:val="24"/>
        </w:rPr>
        <w:lastRenderedPageBreak/>
        <w:t>απόκτηση μιας κτ</w:t>
      </w:r>
      <w:r w:rsidR="00FA22CB">
        <w:rPr>
          <w:rFonts w:eastAsia="Times New Roman"/>
          <w:szCs w:val="24"/>
        </w:rPr>
        <w:t>η</w:t>
      </w:r>
      <w:r>
        <w:rPr>
          <w:rFonts w:eastAsia="Times New Roman"/>
          <w:szCs w:val="24"/>
        </w:rPr>
        <w:t xml:space="preserve">ριακής υποδομής κάνοντάς τες ακόμα πιο βιώσιμες. Συνεπώς, για άλλη μια φορά ένα μέτρο, το είπαμε, το κάναμε. </w:t>
      </w:r>
    </w:p>
    <w:p w:rsidR="009B1533" w:rsidRDefault="00F93039">
      <w:pPr>
        <w:spacing w:line="600" w:lineRule="auto"/>
        <w:ind w:firstLine="720"/>
        <w:jc w:val="both"/>
        <w:rPr>
          <w:rFonts w:eastAsia="Times New Roman"/>
          <w:szCs w:val="24"/>
        </w:rPr>
      </w:pPr>
      <w:r>
        <w:rPr>
          <w:rFonts w:eastAsia="Times New Roman"/>
          <w:szCs w:val="24"/>
        </w:rPr>
        <w:t>Κυρίες και κύριοι συνάδελφοι, η Ελλάδα έχει γίνει σημαντικός τόπος προσέλκυσης διεθνών επενδύσεων. Δεν είναι τυχαίο ότι μεγάλες εταιρείες με παγκόσμιο αποτύπωμα, όπως η</w:t>
      </w:r>
      <w:r w:rsidR="00FA22CB">
        <w:rPr>
          <w:rFonts w:eastAsia="Times New Roman"/>
          <w:szCs w:val="24"/>
        </w:rPr>
        <w:t xml:space="preserve"> «</w:t>
      </w:r>
      <w:r w:rsidR="00FA22CB">
        <w:rPr>
          <w:rFonts w:eastAsia="Times New Roman"/>
          <w:szCs w:val="24"/>
          <w:lang w:val="en-US"/>
        </w:rPr>
        <w:t>PFIZER</w:t>
      </w:r>
      <w:r w:rsidR="00FA22CB">
        <w:rPr>
          <w:rFonts w:eastAsia="Times New Roman"/>
          <w:szCs w:val="24"/>
        </w:rPr>
        <w:t>»</w:t>
      </w:r>
      <w:r>
        <w:rPr>
          <w:rFonts w:eastAsia="Times New Roman"/>
          <w:szCs w:val="24"/>
        </w:rPr>
        <w:t>, η</w:t>
      </w:r>
      <w:r w:rsidRPr="002A584B">
        <w:rPr>
          <w:rFonts w:eastAsia="Times New Roman"/>
          <w:szCs w:val="24"/>
        </w:rPr>
        <w:t xml:space="preserve"> </w:t>
      </w:r>
      <w:r w:rsidR="00FA22CB">
        <w:rPr>
          <w:rFonts w:eastAsia="Times New Roman"/>
          <w:szCs w:val="24"/>
        </w:rPr>
        <w:t>«</w:t>
      </w:r>
      <w:r w:rsidR="00FA22CB" w:rsidRPr="002A584B">
        <w:rPr>
          <w:rFonts w:eastAsia="Times New Roman"/>
          <w:szCs w:val="24"/>
          <w:lang w:val="en-US"/>
        </w:rPr>
        <w:t>DEUTSCHE</w:t>
      </w:r>
      <w:r w:rsidR="00FA22CB" w:rsidRPr="002A584B">
        <w:rPr>
          <w:rFonts w:eastAsia="Times New Roman"/>
          <w:szCs w:val="24"/>
        </w:rPr>
        <w:t xml:space="preserve"> </w:t>
      </w:r>
      <w:r w:rsidR="00FA22CB">
        <w:rPr>
          <w:rFonts w:eastAsia="Times New Roman"/>
          <w:szCs w:val="24"/>
          <w:lang w:val="en-US"/>
        </w:rPr>
        <w:t>TELECOM</w:t>
      </w:r>
      <w:r w:rsidR="00FA22CB">
        <w:rPr>
          <w:rFonts w:eastAsia="Times New Roman"/>
          <w:szCs w:val="24"/>
        </w:rPr>
        <w:t xml:space="preserve">», </w:t>
      </w:r>
      <w:r>
        <w:rPr>
          <w:rFonts w:eastAsia="Times New Roman"/>
          <w:szCs w:val="24"/>
        </w:rPr>
        <w:t xml:space="preserve">η </w:t>
      </w:r>
      <w:r w:rsidR="00FA22CB">
        <w:rPr>
          <w:rFonts w:eastAsia="Times New Roman"/>
          <w:szCs w:val="24"/>
        </w:rPr>
        <w:t>«MICROSOFT»</w:t>
      </w:r>
      <w:r>
        <w:rPr>
          <w:rFonts w:eastAsia="Times New Roman"/>
          <w:szCs w:val="24"/>
        </w:rPr>
        <w:t xml:space="preserve">, η </w:t>
      </w:r>
      <w:r w:rsidR="009C0F17">
        <w:rPr>
          <w:rFonts w:eastAsia="Times New Roman"/>
          <w:szCs w:val="24"/>
        </w:rPr>
        <w:t>«</w:t>
      </w:r>
      <w:proofErr w:type="spellStart"/>
      <w:r w:rsidR="009C0F17">
        <w:rPr>
          <w:rFonts w:eastAsia="Times New Roman"/>
          <w:szCs w:val="24"/>
        </w:rPr>
        <w:t>A</w:t>
      </w:r>
      <w:r>
        <w:rPr>
          <w:rFonts w:eastAsia="Times New Roman"/>
          <w:szCs w:val="24"/>
        </w:rPr>
        <w:t>mazon</w:t>
      </w:r>
      <w:proofErr w:type="spellEnd"/>
      <w:r>
        <w:rPr>
          <w:rFonts w:eastAsia="Times New Roman"/>
          <w:szCs w:val="24"/>
        </w:rPr>
        <w:t xml:space="preserve"> </w:t>
      </w:r>
      <w:r w:rsidR="009C0F17">
        <w:rPr>
          <w:rFonts w:eastAsia="Times New Roman"/>
          <w:szCs w:val="24"/>
        </w:rPr>
        <w:t>W</w:t>
      </w:r>
      <w:r>
        <w:rPr>
          <w:rFonts w:eastAsia="Times New Roman"/>
          <w:szCs w:val="24"/>
        </w:rPr>
        <w:t xml:space="preserve">eb </w:t>
      </w:r>
      <w:r w:rsidR="009C0F17">
        <w:rPr>
          <w:rFonts w:eastAsia="Times New Roman"/>
          <w:szCs w:val="24"/>
        </w:rPr>
        <w:t>S</w:t>
      </w:r>
      <w:r>
        <w:rPr>
          <w:rFonts w:eastAsia="Times New Roman"/>
          <w:szCs w:val="24"/>
        </w:rPr>
        <w:t>ervices</w:t>
      </w:r>
      <w:r w:rsidR="009C0F17">
        <w:rPr>
          <w:rFonts w:eastAsia="Times New Roman"/>
          <w:szCs w:val="24"/>
        </w:rPr>
        <w:t>»</w:t>
      </w:r>
      <w:r>
        <w:rPr>
          <w:rFonts w:eastAsia="Times New Roman"/>
          <w:szCs w:val="24"/>
        </w:rPr>
        <w:t xml:space="preserve"> και άλλες προχωρούν σε στρατηγικές τοποθετήσεις σε υποδομές στη χώρα μας. Η Ελλάδα διασφαλίζει σταθερά τη θέση της ως περιφερειακού κόμβου τεχνολογίας ενώ αποτελεί περίοπτος επενδυτικός προορισμός για επενδύσεις σε ανανεώσιμες πηγές ενέργειας, σε ακίνητα, στον τουρισμό και πάει λέγοντας. Η χώρα μας έχει αναδειχθεί ανάμεσα στους δέκα πλέον ελκυστικούς προορισμούς για διεθνείς επενδύσεις. Και αυτή είναι αναμφίβολα μια επιτυχία της Κυβέρνησης της Νέας Δημοκρατίας, της πολιτικής ηγεσίας του Υπουργείου Ανάπτυξης και του ίδιου του Πρωθυπουργού, κ. Κυριάκου Μητσοτάκη. Θα ήθελα θερμά να τους συγχαρώ για την επιτυχία αυτή τη χώρας. </w:t>
      </w:r>
    </w:p>
    <w:p w:rsidR="009B1533" w:rsidRDefault="00F93039">
      <w:pPr>
        <w:spacing w:line="600" w:lineRule="auto"/>
        <w:ind w:firstLine="720"/>
        <w:jc w:val="both"/>
        <w:rPr>
          <w:rFonts w:eastAsia="Times New Roman"/>
          <w:szCs w:val="24"/>
        </w:rPr>
      </w:pPr>
      <w:r>
        <w:rPr>
          <w:rFonts w:eastAsia="Times New Roman"/>
          <w:szCs w:val="24"/>
        </w:rPr>
        <w:t xml:space="preserve">Ο νέος </w:t>
      </w:r>
      <w:r w:rsidR="00590422">
        <w:rPr>
          <w:rFonts w:eastAsia="Times New Roman"/>
          <w:szCs w:val="24"/>
        </w:rPr>
        <w:t>«Α</w:t>
      </w:r>
      <w:r>
        <w:rPr>
          <w:rFonts w:eastAsia="Times New Roman"/>
          <w:szCs w:val="24"/>
        </w:rPr>
        <w:t xml:space="preserve">ναπτυξιακός </w:t>
      </w:r>
      <w:r w:rsidR="00590422">
        <w:rPr>
          <w:rFonts w:eastAsia="Times New Roman"/>
          <w:szCs w:val="24"/>
        </w:rPr>
        <w:t>Ν</w:t>
      </w:r>
      <w:r>
        <w:rPr>
          <w:rFonts w:eastAsia="Times New Roman"/>
          <w:szCs w:val="24"/>
        </w:rPr>
        <w:t xml:space="preserve">όμος </w:t>
      </w:r>
      <w:r w:rsidR="00590422">
        <w:rPr>
          <w:rFonts w:eastAsia="Times New Roman"/>
          <w:szCs w:val="24"/>
        </w:rPr>
        <w:t xml:space="preserve">- </w:t>
      </w:r>
      <w:r>
        <w:rPr>
          <w:rFonts w:eastAsia="Times New Roman"/>
          <w:szCs w:val="24"/>
        </w:rPr>
        <w:t xml:space="preserve">Ελλάδα </w:t>
      </w:r>
      <w:r w:rsidR="00590422">
        <w:rPr>
          <w:rFonts w:eastAsia="Times New Roman"/>
          <w:szCs w:val="24"/>
        </w:rPr>
        <w:t>Ι</w:t>
      </w:r>
      <w:r>
        <w:rPr>
          <w:rFonts w:eastAsia="Times New Roman"/>
          <w:szCs w:val="24"/>
        </w:rPr>
        <w:t xml:space="preserve">σχυρή </w:t>
      </w:r>
      <w:r w:rsidR="00590422">
        <w:rPr>
          <w:rFonts w:eastAsia="Times New Roman"/>
          <w:szCs w:val="24"/>
        </w:rPr>
        <w:t>Α</w:t>
      </w:r>
      <w:r>
        <w:rPr>
          <w:rFonts w:eastAsia="Times New Roman"/>
          <w:szCs w:val="24"/>
        </w:rPr>
        <w:t>νάπτυξη</w:t>
      </w:r>
      <w:r w:rsidR="00590422">
        <w:rPr>
          <w:rFonts w:eastAsia="Times New Roman"/>
          <w:szCs w:val="24"/>
        </w:rPr>
        <w:t>»</w:t>
      </w:r>
      <w:r>
        <w:rPr>
          <w:rFonts w:eastAsia="Times New Roman"/>
          <w:szCs w:val="24"/>
        </w:rPr>
        <w:t xml:space="preserve"> θα</w:t>
      </w:r>
      <w:r w:rsidRPr="00681556">
        <w:rPr>
          <w:rFonts w:eastAsia="Times New Roman"/>
          <w:szCs w:val="24"/>
        </w:rPr>
        <w:t xml:space="preserve"> αποτελέσει την απαρχή ενός </w:t>
      </w:r>
      <w:r>
        <w:rPr>
          <w:rFonts w:eastAsia="Times New Roman"/>
          <w:szCs w:val="24"/>
        </w:rPr>
        <w:t xml:space="preserve">ακόμα μεγαλύτερου επενδυτικού κύκλου με σημαντικά οφέλη τόσο για την επιχειρηματικότητα όσο και για τη δημιουργία νέων και πρόσθετων θέσεων εργασίας και βεβαίως για την εθνική μας οικονομία. Ο αναπτυξιακός νόμος συμπληρώνει και στηρίζεται σε συνεκτικές </w:t>
      </w:r>
      <w:r>
        <w:rPr>
          <w:rFonts w:eastAsia="Times New Roman"/>
          <w:szCs w:val="24"/>
        </w:rPr>
        <w:lastRenderedPageBreak/>
        <w:t xml:space="preserve">μελέτες, όπως το σχέδιο ανάπτυξης για την ελληνική οικονομία, γνωστό και ως έκθεση Επιτροπής </w:t>
      </w:r>
      <w:proofErr w:type="spellStart"/>
      <w:r>
        <w:rPr>
          <w:rFonts w:eastAsia="Times New Roman"/>
          <w:szCs w:val="24"/>
        </w:rPr>
        <w:t>Πισσαρίδη</w:t>
      </w:r>
      <w:proofErr w:type="spellEnd"/>
      <w:r>
        <w:rPr>
          <w:rFonts w:eastAsia="Times New Roman"/>
          <w:szCs w:val="24"/>
        </w:rPr>
        <w:t xml:space="preserve">, για το Εθνικό Σχέδιο Ανάκαμψης και Ανθεκτικότητας </w:t>
      </w:r>
      <w:r w:rsidR="00436C81">
        <w:rPr>
          <w:rFonts w:eastAsia="Times New Roman"/>
          <w:szCs w:val="24"/>
        </w:rPr>
        <w:t>«</w:t>
      </w:r>
      <w:r>
        <w:rPr>
          <w:rFonts w:eastAsia="Times New Roman"/>
          <w:szCs w:val="24"/>
        </w:rPr>
        <w:t>Ελλάδα 2.0</w:t>
      </w:r>
      <w:r w:rsidR="00436C81">
        <w:rPr>
          <w:rFonts w:eastAsia="Times New Roman"/>
          <w:szCs w:val="24"/>
        </w:rPr>
        <w:t>»</w:t>
      </w:r>
      <w:r>
        <w:rPr>
          <w:rFonts w:eastAsia="Times New Roman"/>
          <w:szCs w:val="24"/>
        </w:rPr>
        <w:t xml:space="preserve"> και τη στρατηγική για τη </w:t>
      </w:r>
      <w:r w:rsidR="0002210E">
        <w:rPr>
          <w:rFonts w:eastAsia="Times New Roman"/>
          <w:szCs w:val="24"/>
        </w:rPr>
        <w:t>β</w:t>
      </w:r>
      <w:r>
        <w:rPr>
          <w:rFonts w:eastAsia="Times New Roman"/>
          <w:szCs w:val="24"/>
        </w:rPr>
        <w:t xml:space="preserve">ιομηχανία 4.0. Στηρίζεται δε και συμπληρώνει όλα τα χρηματοδοτικά εργαλεία τα οποία μας είναι ήδη γνωστά από τους εθνικούς, ευρωπαϊκούς και διεθνείς φορείς όπως το πολυετές χρηματοδοτικό πλαίσιο, το Ταμείο Ανάκαμψης και Ανθεκτικότητας, το </w:t>
      </w:r>
      <w:r w:rsidR="0002210E">
        <w:rPr>
          <w:rFonts w:eastAsia="Times New Roman"/>
          <w:szCs w:val="24"/>
        </w:rPr>
        <w:t>Τ</w:t>
      </w:r>
      <w:r>
        <w:rPr>
          <w:rFonts w:eastAsia="Times New Roman"/>
          <w:szCs w:val="24"/>
        </w:rPr>
        <w:t xml:space="preserve">αμείο </w:t>
      </w:r>
      <w:r w:rsidR="0002210E">
        <w:rPr>
          <w:rFonts w:eastAsia="Times New Roman"/>
          <w:szCs w:val="24"/>
        </w:rPr>
        <w:t>Δ</w:t>
      </w:r>
      <w:r>
        <w:rPr>
          <w:rFonts w:eastAsia="Times New Roman"/>
          <w:szCs w:val="24"/>
        </w:rPr>
        <w:t xml:space="preserve">ίκαιης αναπτυξιακής </w:t>
      </w:r>
      <w:r w:rsidR="0002210E">
        <w:rPr>
          <w:rFonts w:eastAsia="Times New Roman"/>
          <w:szCs w:val="24"/>
        </w:rPr>
        <w:t>Μ</w:t>
      </w:r>
      <w:r>
        <w:rPr>
          <w:rFonts w:eastAsia="Times New Roman"/>
          <w:szCs w:val="24"/>
        </w:rPr>
        <w:t xml:space="preserve">ετάβασης, το </w:t>
      </w:r>
      <w:r w:rsidR="0002210E">
        <w:rPr>
          <w:rFonts w:eastAsia="Times New Roman"/>
          <w:szCs w:val="24"/>
        </w:rPr>
        <w:t>Ε</w:t>
      </w:r>
      <w:r>
        <w:rPr>
          <w:rFonts w:eastAsia="Times New Roman"/>
          <w:szCs w:val="24"/>
        </w:rPr>
        <w:t xml:space="preserve">υρωπαϊκό </w:t>
      </w:r>
      <w:r w:rsidR="0002210E">
        <w:rPr>
          <w:rFonts w:eastAsia="Times New Roman"/>
          <w:szCs w:val="24"/>
        </w:rPr>
        <w:t>Τ</w:t>
      </w:r>
      <w:r>
        <w:rPr>
          <w:rFonts w:eastAsia="Times New Roman"/>
          <w:szCs w:val="24"/>
        </w:rPr>
        <w:t xml:space="preserve">αμείο </w:t>
      </w:r>
      <w:r w:rsidR="0002210E">
        <w:rPr>
          <w:rFonts w:eastAsia="Times New Roman"/>
          <w:szCs w:val="24"/>
        </w:rPr>
        <w:t>Π</w:t>
      </w:r>
      <w:r>
        <w:rPr>
          <w:rFonts w:eastAsia="Times New Roman"/>
          <w:szCs w:val="24"/>
        </w:rPr>
        <w:t xml:space="preserve">εριφερειακής </w:t>
      </w:r>
      <w:r w:rsidR="0002210E">
        <w:rPr>
          <w:rFonts w:eastAsia="Times New Roman"/>
          <w:szCs w:val="24"/>
        </w:rPr>
        <w:t>Α</w:t>
      </w:r>
      <w:r>
        <w:rPr>
          <w:rFonts w:eastAsia="Times New Roman"/>
          <w:szCs w:val="24"/>
        </w:rPr>
        <w:t>νάπτυξης κ</w:t>
      </w:r>
      <w:r w:rsidR="002A69E5">
        <w:rPr>
          <w:rFonts w:eastAsia="Times New Roman"/>
          <w:szCs w:val="24"/>
        </w:rPr>
        <w:t>.</w:t>
      </w:r>
      <w:r>
        <w:rPr>
          <w:rFonts w:eastAsia="Times New Roman"/>
          <w:szCs w:val="24"/>
        </w:rPr>
        <w:t>λπ</w:t>
      </w:r>
      <w:r w:rsidR="002A69E5">
        <w:rPr>
          <w:rFonts w:eastAsia="Times New Roman"/>
          <w:szCs w:val="24"/>
        </w:rPr>
        <w:t>.</w:t>
      </w:r>
      <w:r>
        <w:rPr>
          <w:rFonts w:eastAsia="Times New Roman"/>
          <w:szCs w:val="24"/>
        </w:rPr>
        <w:t xml:space="preserve">, καθώς επίσης τις ευρωπαϊκές και διεθνείς επενδυτικές θεσμικές τράπεζες. </w:t>
      </w:r>
    </w:p>
    <w:p w:rsidR="009B1533" w:rsidRDefault="00F93039">
      <w:pPr>
        <w:spacing w:line="600" w:lineRule="auto"/>
        <w:ind w:firstLine="720"/>
        <w:jc w:val="both"/>
        <w:rPr>
          <w:rFonts w:eastAsia="Times New Roman"/>
          <w:szCs w:val="24"/>
        </w:rPr>
      </w:pPr>
      <w:r>
        <w:rPr>
          <w:rFonts w:eastAsia="Times New Roman"/>
          <w:szCs w:val="24"/>
        </w:rPr>
        <w:t>Το πρώτο μέρος αυτού του νομοσχεδίου περιλαμβάνει αφ</w:t>
      </w:r>
      <w:r w:rsidR="007D1B7E">
        <w:rPr>
          <w:rFonts w:eastAsia="Times New Roman"/>
          <w:szCs w:val="24"/>
        </w:rPr>
        <w:t xml:space="preserve">’ </w:t>
      </w:r>
      <w:r>
        <w:rPr>
          <w:rFonts w:eastAsia="Times New Roman"/>
          <w:szCs w:val="24"/>
        </w:rPr>
        <w:t xml:space="preserve">ενός το προοίμιο αλλά και το ουσιαστικό του μέρος και περιγράφει με σαφήνεια το είδος της ανάπτυξης που θέλουμε. Εξειδικεύει μεταξύ άλλων το παγκοσμίως κοινό ζητούμενο για την επίτευξη μιας έξυπνης, βιώσιμης και χωρίς αποκλεισμούς ανάπτυξης καθώς και την προώθηση μιας νέας οικονομίας μηδενικού άνθρακος για την προστασία του φυσικού περιβάλλοντος και την αντιμετώπιση της κλιματικής κρίσης. Θέτει ξεκάθαρα του άξονες οι οποίοι και πρέπει να προηγηθούν κατά την αξιολόγηση και την έγκριση των επενδύσεων που θα χρηματοδοτηθούν από τον αναπτυξιακό νόμο. Είναι συνεπώς επιλέξιμοι όλοι μεν οι τομείς των επενδύσεων και οι παραδοσιακοί, όπως ο τουρισμός και η μεταποίηση. Αλλά </w:t>
      </w:r>
      <w:proofErr w:type="spellStart"/>
      <w:r>
        <w:rPr>
          <w:rFonts w:eastAsia="Times New Roman"/>
          <w:szCs w:val="24"/>
        </w:rPr>
        <w:t>προτεραιοποιούνται</w:t>
      </w:r>
      <w:proofErr w:type="spellEnd"/>
      <w:r>
        <w:rPr>
          <w:rFonts w:eastAsia="Times New Roman"/>
          <w:szCs w:val="24"/>
        </w:rPr>
        <w:t xml:space="preserve"> και άλλοι θεματικοί τομείς, όπως ο </w:t>
      </w:r>
      <w:r>
        <w:rPr>
          <w:rFonts w:eastAsia="Times New Roman"/>
          <w:szCs w:val="24"/>
        </w:rPr>
        <w:lastRenderedPageBreak/>
        <w:t xml:space="preserve">ψηφιακός και τεχνολογικός μετασχηματισμός επιχειρήσεων, το διαδίκτυο των πραγμάτων, η </w:t>
      </w:r>
      <w:r w:rsidR="007D1B7E">
        <w:rPr>
          <w:rFonts w:eastAsia="Times New Roman"/>
          <w:szCs w:val="24"/>
        </w:rPr>
        <w:t>«</w:t>
      </w:r>
      <w:r>
        <w:rPr>
          <w:rFonts w:eastAsia="Times New Roman"/>
          <w:szCs w:val="24"/>
        </w:rPr>
        <w:t>πράσινη</w:t>
      </w:r>
      <w:r w:rsidR="007D1B7E">
        <w:rPr>
          <w:rFonts w:eastAsia="Times New Roman"/>
          <w:szCs w:val="24"/>
        </w:rPr>
        <w:t>»</w:t>
      </w:r>
      <w:r>
        <w:rPr>
          <w:rFonts w:eastAsia="Times New Roman"/>
          <w:szCs w:val="24"/>
        </w:rPr>
        <w:t xml:space="preserve"> μετάβαση και η περιβαλλοντική αναβάθμιση των επιχειρήσεων που είναι απαραίτητη, η βιομηχανία χαμηλών εκπομπών άνθρακος και ειδικότερες επενδύσεις στην περιβαλλοντική καινοτομία, όπως το υδρογόνο και βεβαίως οι ανανεώσιμες πηγές ενέργειας και οι πλέον καινοτόμες. Και να σημειώσω ότι μας ενδιαφέρει και η χρηματοδότηση τεχνολογιών αποθήκευσης της ενέργειας. </w:t>
      </w:r>
    </w:p>
    <w:p w:rsidR="009B1533" w:rsidRDefault="00F93039">
      <w:pPr>
        <w:spacing w:line="600" w:lineRule="auto"/>
        <w:ind w:firstLine="720"/>
        <w:jc w:val="both"/>
        <w:rPr>
          <w:rFonts w:eastAsia="Times New Roman"/>
          <w:szCs w:val="24"/>
        </w:rPr>
      </w:pPr>
      <w:r>
        <w:rPr>
          <w:rFonts w:eastAsia="Times New Roman"/>
          <w:szCs w:val="24"/>
        </w:rPr>
        <w:t xml:space="preserve">Επίσης, ενισχύεται το νέο επιχειρείν για τους νέους επιχειρηματίες, το καθεστώς της δίκαιης αναπτυξιακής μετάβασης για τις </w:t>
      </w:r>
      <w:proofErr w:type="spellStart"/>
      <w:r>
        <w:rPr>
          <w:rFonts w:eastAsia="Times New Roman"/>
          <w:szCs w:val="24"/>
        </w:rPr>
        <w:t>λιγνιτικές</w:t>
      </w:r>
      <w:proofErr w:type="spellEnd"/>
      <w:r>
        <w:rPr>
          <w:rFonts w:eastAsia="Times New Roman"/>
          <w:szCs w:val="24"/>
        </w:rPr>
        <w:t xml:space="preserve"> περιοχές, όπως είπαμε, η έρευνα και η εφαρμοσμένη καινοτομία, η αγροδιατροφή, η μεταποίηση, η επιχειρηματική εξωστρέφεια για όσες επιχειρήσεις επιλέγουν να εξάγουν ελληνικά προϊόντα και υπηρεσίες καθώς και οι ευρωπαϊκές αλυσίδες αξίας. </w:t>
      </w:r>
    </w:p>
    <w:p w:rsidR="009B1533" w:rsidRDefault="00F93039">
      <w:pPr>
        <w:spacing w:line="600" w:lineRule="auto"/>
        <w:ind w:firstLine="720"/>
        <w:jc w:val="both"/>
        <w:rPr>
          <w:rFonts w:eastAsia="Times New Roman"/>
          <w:szCs w:val="24"/>
        </w:rPr>
      </w:pPr>
      <w:r>
        <w:rPr>
          <w:rFonts w:eastAsia="Times New Roman"/>
          <w:szCs w:val="24"/>
        </w:rPr>
        <w:t xml:space="preserve">Ο επενδυτικός νόμος είναι αυτός ο νόμος ο οποίος ενισχύει είτε καινούριες επιχειρήσεις, είτε επιχειρήσεις που επιθυμούν να διαφοροποιήσουν τις υπηρεσίες και τα προϊόντα τους, είναι υφιστάμενες δηλαδή, αλλά επιθυμούν να αναπτύξουν νέα οικονομική δραστηριότητα. Ενισχύει τόσο τις μεγάλες όσο και τις μικρομεσαίες επιχειρήσεις. Είναι, δηλαδή, ένας νόμος όχι για τους λίγους αλλά για τους πολλούς. </w:t>
      </w:r>
    </w:p>
    <w:p w:rsidR="005B5C2F" w:rsidRDefault="00144DBB">
      <w:pPr>
        <w:spacing w:line="600" w:lineRule="auto"/>
        <w:ind w:firstLine="720"/>
        <w:jc w:val="both"/>
        <w:rPr>
          <w:rFonts w:eastAsia="Times New Roman"/>
          <w:szCs w:val="24"/>
        </w:rPr>
      </w:pPr>
      <w:r>
        <w:rPr>
          <w:rFonts w:eastAsia="Times New Roman"/>
          <w:szCs w:val="24"/>
        </w:rPr>
        <w:lastRenderedPageBreak/>
        <w:t>Θα</w:t>
      </w:r>
      <w:r w:rsidRPr="003759BC">
        <w:rPr>
          <w:rFonts w:eastAsia="Times New Roman"/>
          <w:szCs w:val="24"/>
        </w:rPr>
        <w:t xml:space="preserve"> ήθελα να κάνω και μια ξεχωριστή </w:t>
      </w:r>
      <w:r>
        <w:rPr>
          <w:rFonts w:eastAsia="Times New Roman"/>
          <w:szCs w:val="24"/>
        </w:rPr>
        <w:t>υπενθύμιση, ότι ο νόμος αυτός</w:t>
      </w:r>
      <w:r w:rsidRPr="003759BC">
        <w:rPr>
          <w:rFonts w:eastAsia="Times New Roman"/>
          <w:szCs w:val="24"/>
        </w:rPr>
        <w:t xml:space="preserve"> επιδοτεί και τη δημιουργία υποδομών για την προσβασιμότητα των </w:t>
      </w:r>
      <w:r w:rsidR="001A3FF3">
        <w:rPr>
          <w:rFonts w:eastAsia="Times New Roman"/>
          <w:szCs w:val="24"/>
        </w:rPr>
        <w:t>ΑΜΕΑ</w:t>
      </w:r>
      <w:r>
        <w:rPr>
          <w:rFonts w:eastAsia="Times New Roman"/>
          <w:szCs w:val="24"/>
        </w:rPr>
        <w:t xml:space="preserve"> ή των </w:t>
      </w:r>
      <w:proofErr w:type="spellStart"/>
      <w:r>
        <w:rPr>
          <w:rFonts w:eastAsia="Times New Roman"/>
          <w:szCs w:val="24"/>
        </w:rPr>
        <w:t>εμποδιζομένων</w:t>
      </w:r>
      <w:proofErr w:type="spellEnd"/>
      <w:r>
        <w:rPr>
          <w:rFonts w:eastAsia="Times New Roman"/>
          <w:szCs w:val="24"/>
        </w:rPr>
        <w:t xml:space="preserve"> ατόμ</w:t>
      </w:r>
      <w:r>
        <w:rPr>
          <w:rFonts w:eastAsia="Times New Roman"/>
          <w:szCs w:val="24"/>
        </w:rPr>
        <w:t>ων.</w:t>
      </w:r>
    </w:p>
    <w:p w:rsidR="009B1533" w:rsidRDefault="00F93039">
      <w:pPr>
        <w:spacing w:line="600" w:lineRule="auto"/>
        <w:ind w:firstLine="720"/>
        <w:jc w:val="both"/>
        <w:rPr>
          <w:rFonts w:eastAsia="Times New Roman"/>
          <w:szCs w:val="24"/>
        </w:rPr>
      </w:pPr>
      <w:r>
        <w:rPr>
          <w:rFonts w:eastAsia="Times New Roman"/>
          <w:szCs w:val="24"/>
        </w:rPr>
        <w:t xml:space="preserve">Όσον αφορά </w:t>
      </w:r>
      <w:r w:rsidRPr="003759BC">
        <w:rPr>
          <w:rFonts w:eastAsia="Times New Roman"/>
          <w:szCs w:val="24"/>
        </w:rPr>
        <w:t>τη δική μου περιοχή</w:t>
      </w:r>
      <w:r>
        <w:rPr>
          <w:rFonts w:eastAsia="Times New Roman"/>
          <w:szCs w:val="24"/>
        </w:rPr>
        <w:t>,</w:t>
      </w:r>
      <w:r w:rsidRPr="003759BC">
        <w:rPr>
          <w:rFonts w:eastAsia="Times New Roman"/>
          <w:szCs w:val="24"/>
        </w:rPr>
        <w:t xml:space="preserve"> </w:t>
      </w:r>
      <w:r>
        <w:rPr>
          <w:rFonts w:eastAsia="Times New Roman"/>
          <w:szCs w:val="24"/>
        </w:rPr>
        <w:t>την Περιφέρεια της Δυτικής Ελλάδας, στην οποία ανήκει και η Η</w:t>
      </w:r>
      <w:r w:rsidRPr="003759BC">
        <w:rPr>
          <w:rFonts w:eastAsia="Times New Roman"/>
          <w:szCs w:val="24"/>
        </w:rPr>
        <w:t>λεία</w:t>
      </w:r>
      <w:r>
        <w:rPr>
          <w:rFonts w:eastAsia="Times New Roman"/>
          <w:szCs w:val="24"/>
        </w:rPr>
        <w:t>, ε</w:t>
      </w:r>
      <w:r w:rsidRPr="003759BC">
        <w:rPr>
          <w:rFonts w:eastAsia="Times New Roman"/>
          <w:szCs w:val="24"/>
        </w:rPr>
        <w:t>ίναι σημαντικό ότι επιχορηγούνται</w:t>
      </w:r>
      <w:r>
        <w:rPr>
          <w:rFonts w:eastAsia="Times New Roman"/>
          <w:szCs w:val="24"/>
        </w:rPr>
        <w:t xml:space="preserve"> οι μεγάλες επιχειρήσεις με 50%, οι </w:t>
      </w:r>
      <w:r w:rsidRPr="003759BC">
        <w:rPr>
          <w:rFonts w:eastAsia="Times New Roman"/>
          <w:szCs w:val="24"/>
        </w:rPr>
        <w:t>μεσαίες επιχειρήσεις με 60% και οι μικρές με 70%</w:t>
      </w:r>
      <w:r>
        <w:rPr>
          <w:rFonts w:eastAsia="Times New Roman"/>
          <w:szCs w:val="24"/>
        </w:rPr>
        <w:t xml:space="preserve">. Δηλαδή για την Ηλεία και τη </w:t>
      </w:r>
      <w:r w:rsidR="00CB4677">
        <w:rPr>
          <w:rFonts w:eastAsia="Times New Roman"/>
          <w:szCs w:val="24"/>
        </w:rPr>
        <w:t>δ</w:t>
      </w:r>
      <w:r>
        <w:rPr>
          <w:rFonts w:eastAsia="Times New Roman"/>
          <w:szCs w:val="24"/>
        </w:rPr>
        <w:t>υτική Ελλάδα ο ν</w:t>
      </w:r>
      <w:r w:rsidRPr="003759BC">
        <w:rPr>
          <w:rFonts w:eastAsia="Times New Roman"/>
          <w:szCs w:val="24"/>
        </w:rPr>
        <w:t>όμος προβλέπει τα υψηλότερα ποσοστά επιχορηγήσεων σε όλη τη χώρα</w:t>
      </w:r>
      <w:r>
        <w:rPr>
          <w:rFonts w:eastAsia="Times New Roman"/>
          <w:szCs w:val="24"/>
        </w:rPr>
        <w:t xml:space="preserve"> και </w:t>
      </w:r>
      <w:r w:rsidRPr="003759BC">
        <w:rPr>
          <w:rFonts w:eastAsia="Times New Roman"/>
          <w:szCs w:val="24"/>
        </w:rPr>
        <w:t>προβλέπει και αυξημένα ποσοστά ενισχύσεων για τις περιοχές που έχουν πληγεί από φυσικές καταστροφές</w:t>
      </w:r>
      <w:r>
        <w:rPr>
          <w:rFonts w:eastAsia="Times New Roman"/>
          <w:szCs w:val="24"/>
        </w:rPr>
        <w:t xml:space="preserve">, μεταξύ των οποίων η Ηλεία και η </w:t>
      </w:r>
      <w:r w:rsidR="00CB4677">
        <w:rPr>
          <w:rFonts w:eastAsia="Times New Roman"/>
          <w:szCs w:val="24"/>
        </w:rPr>
        <w:t>β</w:t>
      </w:r>
      <w:r>
        <w:rPr>
          <w:rFonts w:eastAsia="Times New Roman"/>
          <w:szCs w:val="24"/>
        </w:rPr>
        <w:t>όρεια Ε</w:t>
      </w:r>
      <w:r w:rsidRPr="003759BC">
        <w:rPr>
          <w:rFonts w:eastAsia="Times New Roman"/>
          <w:szCs w:val="24"/>
        </w:rPr>
        <w:t>ύβοια</w:t>
      </w:r>
      <w:r>
        <w:rPr>
          <w:rFonts w:eastAsia="Times New Roman"/>
          <w:szCs w:val="24"/>
        </w:rPr>
        <w:t xml:space="preserve">, κάτι που αυτές </w:t>
      </w:r>
      <w:r w:rsidRPr="003759BC">
        <w:rPr>
          <w:rFonts w:eastAsia="Times New Roman"/>
          <w:szCs w:val="24"/>
        </w:rPr>
        <w:t>οι περιοχές έχουν ιδιαίτερη ανάγκη</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3759BC">
        <w:rPr>
          <w:rFonts w:eastAsia="Times New Roman"/>
          <w:szCs w:val="24"/>
        </w:rPr>
        <w:t>Κλείνοντας</w:t>
      </w:r>
      <w:r>
        <w:rPr>
          <w:rFonts w:eastAsia="Times New Roman"/>
          <w:szCs w:val="24"/>
        </w:rPr>
        <w:t>,</w:t>
      </w:r>
      <w:r w:rsidRPr="003759BC">
        <w:rPr>
          <w:rFonts w:eastAsia="Times New Roman"/>
          <w:szCs w:val="24"/>
        </w:rPr>
        <w:t xml:space="preserve"> θέλω να εκφράσω</w:t>
      </w:r>
      <w:r>
        <w:rPr>
          <w:rFonts w:eastAsia="Times New Roman"/>
          <w:szCs w:val="24"/>
        </w:rPr>
        <w:t xml:space="preserve"> από την Ηλεία</w:t>
      </w:r>
      <w:r w:rsidRPr="003759BC">
        <w:rPr>
          <w:rFonts w:eastAsia="Times New Roman"/>
          <w:szCs w:val="24"/>
        </w:rPr>
        <w:t xml:space="preserve"> ένα μεγάλο </w:t>
      </w:r>
      <w:r>
        <w:rPr>
          <w:rFonts w:eastAsia="Times New Roman"/>
          <w:szCs w:val="24"/>
        </w:rPr>
        <w:t>«</w:t>
      </w:r>
      <w:r w:rsidRPr="003759BC">
        <w:rPr>
          <w:rFonts w:eastAsia="Times New Roman"/>
          <w:szCs w:val="24"/>
        </w:rPr>
        <w:t>ευχαριστώ</w:t>
      </w:r>
      <w:r>
        <w:rPr>
          <w:rFonts w:eastAsia="Times New Roman"/>
          <w:szCs w:val="24"/>
        </w:rPr>
        <w:t xml:space="preserve">», πραγματικό, </w:t>
      </w:r>
      <w:r w:rsidRPr="003759BC">
        <w:rPr>
          <w:rFonts w:eastAsia="Times New Roman"/>
          <w:szCs w:val="24"/>
        </w:rPr>
        <w:t>ειλικρινές</w:t>
      </w:r>
      <w:r>
        <w:rPr>
          <w:rFonts w:eastAsia="Times New Roman"/>
          <w:szCs w:val="24"/>
        </w:rPr>
        <w:t>, βαθύ προς την Κυβέρνηση και τον Π</w:t>
      </w:r>
      <w:r w:rsidRPr="003759BC">
        <w:rPr>
          <w:rFonts w:eastAsia="Times New Roman"/>
          <w:szCs w:val="24"/>
        </w:rPr>
        <w:t xml:space="preserve">ρωθυπουργό μας γιατί ένα ακόμα όνειρο της τοπικής κοινωνίας </w:t>
      </w:r>
      <w:r>
        <w:rPr>
          <w:rFonts w:eastAsia="Times New Roman"/>
          <w:szCs w:val="24"/>
        </w:rPr>
        <w:t>θα</w:t>
      </w:r>
      <w:r w:rsidRPr="003759BC">
        <w:rPr>
          <w:rFonts w:eastAsia="Times New Roman"/>
          <w:szCs w:val="24"/>
        </w:rPr>
        <w:t xml:space="preserve"> γίνει επιτέλους πραγματικότητα</w:t>
      </w:r>
      <w:r>
        <w:rPr>
          <w:rFonts w:eastAsia="Times New Roman"/>
          <w:szCs w:val="24"/>
        </w:rPr>
        <w:t xml:space="preserve">. Παράλληλα με τον </w:t>
      </w:r>
      <w:r w:rsidR="00CB4677">
        <w:rPr>
          <w:rFonts w:eastAsia="Times New Roman"/>
          <w:szCs w:val="24"/>
        </w:rPr>
        <w:t>α</w:t>
      </w:r>
      <w:r>
        <w:rPr>
          <w:rFonts w:eastAsia="Times New Roman"/>
          <w:szCs w:val="24"/>
        </w:rPr>
        <w:t xml:space="preserve">ναπτυξιακό </w:t>
      </w:r>
      <w:r w:rsidR="00CB4677">
        <w:rPr>
          <w:rFonts w:eastAsia="Times New Roman"/>
          <w:szCs w:val="24"/>
        </w:rPr>
        <w:t>ν</w:t>
      </w:r>
      <w:r>
        <w:rPr>
          <w:rFonts w:eastAsia="Times New Roman"/>
          <w:szCs w:val="24"/>
        </w:rPr>
        <w:t>όμο, στις 19 Ι</w:t>
      </w:r>
      <w:r w:rsidRPr="003759BC">
        <w:rPr>
          <w:rFonts w:eastAsia="Times New Roman"/>
          <w:szCs w:val="24"/>
        </w:rPr>
        <w:t xml:space="preserve">ανουαρίου </w:t>
      </w:r>
      <w:r>
        <w:rPr>
          <w:rFonts w:eastAsia="Times New Roman"/>
          <w:szCs w:val="24"/>
        </w:rPr>
        <w:t>του 20</w:t>
      </w:r>
      <w:r w:rsidRPr="003759BC">
        <w:rPr>
          <w:rFonts w:eastAsia="Times New Roman"/>
          <w:szCs w:val="24"/>
        </w:rPr>
        <w:t>22 δημοσιεύθηκε</w:t>
      </w:r>
      <w:r>
        <w:rPr>
          <w:rFonts w:eastAsia="Times New Roman"/>
          <w:szCs w:val="24"/>
        </w:rPr>
        <w:t xml:space="preserve"> η</w:t>
      </w:r>
      <w:r w:rsidRPr="003759BC">
        <w:rPr>
          <w:rFonts w:eastAsia="Times New Roman"/>
          <w:szCs w:val="24"/>
        </w:rPr>
        <w:t xml:space="preserve"> πρόσκληση εκδήλωσης ενδιαφέροντος για την αξιοποίηση των </w:t>
      </w:r>
      <w:r>
        <w:rPr>
          <w:rFonts w:eastAsia="Times New Roman"/>
          <w:szCs w:val="24"/>
        </w:rPr>
        <w:t xml:space="preserve">ιαματικών πηγών και της </w:t>
      </w:r>
      <w:r w:rsidR="008061FC">
        <w:rPr>
          <w:rFonts w:eastAsia="Times New Roman"/>
          <w:szCs w:val="24"/>
        </w:rPr>
        <w:t>λ</w:t>
      </w:r>
      <w:r>
        <w:rPr>
          <w:rFonts w:eastAsia="Times New Roman"/>
          <w:szCs w:val="24"/>
        </w:rPr>
        <w:t>ίμνης Κ</w:t>
      </w:r>
      <w:r w:rsidRPr="003759BC">
        <w:rPr>
          <w:rFonts w:eastAsia="Times New Roman"/>
          <w:szCs w:val="24"/>
        </w:rPr>
        <w:t>αϊάφα</w:t>
      </w:r>
      <w:r>
        <w:rPr>
          <w:rFonts w:eastAsia="Times New Roman"/>
          <w:szCs w:val="24"/>
        </w:rPr>
        <w:t>,</w:t>
      </w:r>
      <w:r w:rsidRPr="003759BC">
        <w:rPr>
          <w:rFonts w:eastAsia="Times New Roman"/>
          <w:szCs w:val="24"/>
        </w:rPr>
        <w:t xml:space="preserve"> καθώς και τμήματ</w:t>
      </w:r>
      <w:r>
        <w:rPr>
          <w:rFonts w:eastAsia="Times New Roman"/>
          <w:szCs w:val="24"/>
        </w:rPr>
        <w:t>ος της πανέμορφης παραλίας της Ζ</w:t>
      </w:r>
      <w:r w:rsidRPr="003759BC">
        <w:rPr>
          <w:rFonts w:eastAsia="Times New Roman"/>
          <w:szCs w:val="24"/>
        </w:rPr>
        <w:t>αχάρως που αποτελεί και τη μεγαλύτερη αμμώδη και αδιάλειπτη παραλία της χώρας και ένα από τα μ</w:t>
      </w:r>
      <w:r>
        <w:rPr>
          <w:rFonts w:eastAsia="Times New Roman"/>
          <w:szCs w:val="24"/>
        </w:rPr>
        <w:t>εγαλύτερα παραλιακά μέτωπα της Ε</w:t>
      </w:r>
      <w:r w:rsidRPr="003759BC">
        <w:rPr>
          <w:rFonts w:eastAsia="Times New Roman"/>
          <w:szCs w:val="24"/>
        </w:rPr>
        <w:t>υρώπης</w:t>
      </w:r>
      <w:r>
        <w:rPr>
          <w:rFonts w:eastAsia="Times New Roman"/>
          <w:szCs w:val="24"/>
        </w:rPr>
        <w:t xml:space="preserve">. Με το άρθρο 92 του </w:t>
      </w:r>
      <w:r w:rsidR="008061FC">
        <w:rPr>
          <w:rFonts w:eastAsia="Times New Roman"/>
          <w:szCs w:val="24"/>
        </w:rPr>
        <w:t>α</w:t>
      </w:r>
      <w:r w:rsidRPr="003759BC">
        <w:rPr>
          <w:rFonts w:eastAsia="Times New Roman"/>
          <w:szCs w:val="24"/>
        </w:rPr>
        <w:t>ναπτυξιακο</w:t>
      </w:r>
      <w:r>
        <w:rPr>
          <w:rFonts w:eastAsia="Times New Roman"/>
          <w:szCs w:val="24"/>
        </w:rPr>
        <w:t xml:space="preserve">ύ </w:t>
      </w:r>
      <w:r w:rsidR="008061FC">
        <w:rPr>
          <w:rFonts w:eastAsia="Times New Roman"/>
          <w:szCs w:val="24"/>
        </w:rPr>
        <w:t>ν</w:t>
      </w:r>
      <w:r w:rsidRPr="003759BC">
        <w:rPr>
          <w:rFonts w:eastAsia="Times New Roman"/>
          <w:szCs w:val="24"/>
        </w:rPr>
        <w:t xml:space="preserve">όμου </w:t>
      </w:r>
      <w:r w:rsidRPr="003759BC">
        <w:rPr>
          <w:rFonts w:eastAsia="Times New Roman"/>
          <w:szCs w:val="24"/>
        </w:rPr>
        <w:lastRenderedPageBreak/>
        <w:t>που συζητούμε σήμερα θα μπορέσουν να επιδοτηθούν και επενδύσεις ειδικών τουριστικών υποδομών</w:t>
      </w:r>
      <w:r>
        <w:rPr>
          <w:rFonts w:eastAsia="Times New Roman"/>
          <w:szCs w:val="24"/>
        </w:rPr>
        <w:t>,</w:t>
      </w:r>
      <w:r w:rsidRPr="003759BC">
        <w:rPr>
          <w:rFonts w:eastAsia="Times New Roman"/>
          <w:szCs w:val="24"/>
        </w:rPr>
        <w:t xml:space="preserve"> όπως και εγκαταστάσεις ιαματικού τουρισμού</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3759BC">
        <w:rPr>
          <w:rFonts w:eastAsia="Times New Roman"/>
          <w:szCs w:val="24"/>
        </w:rPr>
        <w:t>Βλέπουμε</w:t>
      </w:r>
      <w:r>
        <w:rPr>
          <w:rFonts w:eastAsia="Times New Roman"/>
          <w:szCs w:val="24"/>
        </w:rPr>
        <w:t>,</w:t>
      </w:r>
      <w:r w:rsidRPr="003759BC">
        <w:rPr>
          <w:rFonts w:eastAsia="Times New Roman"/>
          <w:szCs w:val="24"/>
        </w:rPr>
        <w:t xml:space="preserve"> λοιπόν</w:t>
      </w:r>
      <w:r>
        <w:rPr>
          <w:rFonts w:eastAsia="Times New Roman"/>
          <w:szCs w:val="24"/>
        </w:rPr>
        <w:t>, ότι η Κ</w:t>
      </w:r>
      <w:r w:rsidRPr="003759BC">
        <w:rPr>
          <w:rFonts w:eastAsia="Times New Roman"/>
          <w:szCs w:val="24"/>
        </w:rPr>
        <w:t>υβέρνηση με συνεκτικές κινήσεις προχωράει στην πραγμ</w:t>
      </w:r>
      <w:r>
        <w:rPr>
          <w:rFonts w:eastAsia="Times New Roman"/>
          <w:szCs w:val="24"/>
        </w:rPr>
        <w:t>ατική βιώσιμη ανάπτυξη της Ε</w:t>
      </w:r>
      <w:r w:rsidRPr="003759BC">
        <w:rPr>
          <w:rFonts w:eastAsia="Times New Roman"/>
          <w:szCs w:val="24"/>
        </w:rPr>
        <w:t>λλά</w:t>
      </w:r>
      <w:r>
        <w:rPr>
          <w:rFonts w:eastAsia="Times New Roman"/>
          <w:szCs w:val="24"/>
        </w:rPr>
        <w:t xml:space="preserve">δας. Με τον </w:t>
      </w:r>
      <w:r w:rsidR="008061FC">
        <w:rPr>
          <w:rFonts w:eastAsia="Times New Roman"/>
          <w:szCs w:val="24"/>
        </w:rPr>
        <w:t>α</w:t>
      </w:r>
      <w:r>
        <w:rPr>
          <w:rFonts w:eastAsia="Times New Roman"/>
          <w:szCs w:val="24"/>
        </w:rPr>
        <w:t xml:space="preserve">ναπτυξιακό </w:t>
      </w:r>
      <w:r w:rsidR="008061FC">
        <w:rPr>
          <w:rFonts w:eastAsia="Times New Roman"/>
          <w:szCs w:val="24"/>
        </w:rPr>
        <w:t>ν</w:t>
      </w:r>
      <w:r w:rsidRPr="003759BC">
        <w:rPr>
          <w:rFonts w:eastAsia="Times New Roman"/>
          <w:szCs w:val="24"/>
        </w:rPr>
        <w:t>όμο</w:t>
      </w:r>
      <w:r>
        <w:rPr>
          <w:rFonts w:eastAsia="Times New Roman"/>
          <w:szCs w:val="24"/>
        </w:rPr>
        <w:t>,</w:t>
      </w:r>
      <w:r w:rsidRPr="003759BC">
        <w:rPr>
          <w:rFonts w:eastAsia="Times New Roman"/>
          <w:szCs w:val="24"/>
        </w:rPr>
        <w:t xml:space="preserve"> με τα νέα θεσμικά και χρηματοδοτικά εργαλεία που διαθέτουμε</w:t>
      </w:r>
      <w:r>
        <w:rPr>
          <w:rFonts w:eastAsia="Times New Roman"/>
          <w:szCs w:val="24"/>
        </w:rPr>
        <w:t>,</w:t>
      </w:r>
      <w:r w:rsidRPr="003759BC">
        <w:rPr>
          <w:rFonts w:eastAsia="Times New Roman"/>
          <w:szCs w:val="24"/>
        </w:rPr>
        <w:t xml:space="preserve"> με την α</w:t>
      </w:r>
      <w:r>
        <w:rPr>
          <w:rFonts w:eastAsia="Times New Roman"/>
          <w:szCs w:val="24"/>
        </w:rPr>
        <w:t>ναπτυξιακή δύναμη που φέρνει η Κυβέρνηση της Νέας Δ</w:t>
      </w:r>
      <w:r w:rsidRPr="003759BC">
        <w:rPr>
          <w:rFonts w:eastAsia="Times New Roman"/>
          <w:szCs w:val="24"/>
        </w:rPr>
        <w:t>ημοκρατίας</w:t>
      </w:r>
      <w:r>
        <w:rPr>
          <w:rFonts w:eastAsia="Times New Roman"/>
          <w:szCs w:val="24"/>
        </w:rPr>
        <w:t xml:space="preserve"> σ</w:t>
      </w:r>
      <w:r w:rsidRPr="003759BC">
        <w:rPr>
          <w:rFonts w:eastAsia="Times New Roman"/>
          <w:szCs w:val="24"/>
        </w:rPr>
        <w:t>ε πέντε χρόνια από σήμερα</w:t>
      </w:r>
      <w:r>
        <w:rPr>
          <w:rFonts w:eastAsia="Times New Roman"/>
          <w:szCs w:val="24"/>
        </w:rPr>
        <w:t xml:space="preserve"> η Ηλεία θα</w:t>
      </w:r>
      <w:r w:rsidRPr="003759BC">
        <w:rPr>
          <w:rFonts w:eastAsia="Times New Roman"/>
          <w:szCs w:val="24"/>
        </w:rPr>
        <w:t xml:space="preserve"> είναι διαφορετική</w:t>
      </w:r>
      <w:r>
        <w:rPr>
          <w:rFonts w:eastAsia="Times New Roman"/>
          <w:szCs w:val="24"/>
        </w:rPr>
        <w:t>, η Ε</w:t>
      </w:r>
      <w:r w:rsidRPr="003759BC">
        <w:rPr>
          <w:rFonts w:eastAsia="Times New Roman"/>
          <w:szCs w:val="24"/>
        </w:rPr>
        <w:t>λλάδα θα είναι μία χώρα διαφορετική</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3759BC">
        <w:rPr>
          <w:rFonts w:eastAsia="Times New Roman"/>
          <w:szCs w:val="24"/>
        </w:rPr>
        <w:t>Ευχαριστώ πολύ</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5E04AD">
        <w:rPr>
          <w:rFonts w:eastAsia="Times New Roman"/>
          <w:b/>
          <w:szCs w:val="24"/>
        </w:rPr>
        <w:t>ΠΡΟΕΔΡΕΥΩΝ (Αθανάσιος Μπούρας):</w:t>
      </w:r>
      <w:r>
        <w:rPr>
          <w:rFonts w:eastAsia="Times New Roman"/>
          <w:szCs w:val="24"/>
        </w:rPr>
        <w:t xml:space="preserve"> Και εγώ ευχαριστώ την κ. Αυγερινοπούλου και για την ακριβέστατη συνέπεια στον χρόνο.</w:t>
      </w:r>
    </w:p>
    <w:p w:rsidR="009B1533" w:rsidRDefault="00F93039">
      <w:pPr>
        <w:spacing w:line="600" w:lineRule="auto"/>
        <w:ind w:firstLine="720"/>
        <w:jc w:val="both"/>
        <w:rPr>
          <w:rFonts w:eastAsia="Times New Roman"/>
          <w:szCs w:val="24"/>
        </w:rPr>
      </w:pPr>
      <w:r>
        <w:rPr>
          <w:rFonts w:eastAsia="Times New Roman"/>
          <w:szCs w:val="24"/>
        </w:rPr>
        <w:t>Τον</w:t>
      </w:r>
      <w:r w:rsidRPr="003759BC">
        <w:rPr>
          <w:rFonts w:eastAsia="Times New Roman"/>
          <w:szCs w:val="24"/>
        </w:rPr>
        <w:t xml:space="preserve"> λόγο </w:t>
      </w:r>
      <w:r>
        <w:rPr>
          <w:rFonts w:eastAsia="Times New Roman"/>
          <w:szCs w:val="24"/>
        </w:rPr>
        <w:t>έχει ο Β</w:t>
      </w:r>
      <w:r w:rsidRPr="003759BC">
        <w:rPr>
          <w:rFonts w:eastAsia="Times New Roman"/>
          <w:szCs w:val="24"/>
        </w:rPr>
        <w:t xml:space="preserve">ουλευτής του </w:t>
      </w:r>
      <w:r>
        <w:rPr>
          <w:rFonts w:eastAsia="Times New Roman"/>
          <w:szCs w:val="24"/>
        </w:rPr>
        <w:t>ΣΥΡΙΖΑ - Προοδευτική Σ</w:t>
      </w:r>
      <w:r w:rsidRPr="003759BC">
        <w:rPr>
          <w:rFonts w:eastAsia="Times New Roman"/>
          <w:szCs w:val="24"/>
        </w:rPr>
        <w:t>υμμαχία</w:t>
      </w:r>
      <w:r>
        <w:rPr>
          <w:rFonts w:eastAsia="Times New Roman"/>
          <w:szCs w:val="24"/>
        </w:rPr>
        <w:t xml:space="preserve"> ο κ. Άγγελος </w:t>
      </w:r>
      <w:proofErr w:type="spellStart"/>
      <w:r>
        <w:rPr>
          <w:rFonts w:eastAsia="Times New Roman"/>
          <w:szCs w:val="24"/>
        </w:rPr>
        <w:t>Τόλκας</w:t>
      </w:r>
      <w:proofErr w:type="spellEnd"/>
      <w:r>
        <w:rPr>
          <w:rFonts w:eastAsia="Times New Roman"/>
          <w:szCs w:val="24"/>
        </w:rPr>
        <w:t xml:space="preserve"> για επτά λεπτά και θα ολοκληρώσουμε στη συνέχεια με τον Βουλευτή της Νέας Δ</w:t>
      </w:r>
      <w:r w:rsidRPr="003759BC">
        <w:rPr>
          <w:rFonts w:eastAsia="Times New Roman"/>
          <w:szCs w:val="24"/>
        </w:rPr>
        <w:t>ημοκρατίας</w:t>
      </w:r>
      <w:r>
        <w:rPr>
          <w:rFonts w:eastAsia="Times New Roman"/>
          <w:szCs w:val="24"/>
        </w:rPr>
        <w:t xml:space="preserve"> τον κ. Ζήση Τζηκαλάγια.</w:t>
      </w:r>
    </w:p>
    <w:p w:rsidR="009B1533" w:rsidRDefault="00F9303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Τόλκα</w:t>
      </w:r>
      <w:proofErr w:type="spellEnd"/>
      <w:r>
        <w:rPr>
          <w:rFonts w:eastAsia="Times New Roman"/>
          <w:szCs w:val="24"/>
        </w:rPr>
        <w:t>, έχετε τον λόγο.</w:t>
      </w:r>
    </w:p>
    <w:p w:rsidR="009B1533" w:rsidRDefault="00F93039">
      <w:pPr>
        <w:spacing w:line="600" w:lineRule="auto"/>
        <w:ind w:firstLine="720"/>
        <w:jc w:val="both"/>
        <w:rPr>
          <w:rFonts w:eastAsia="Times New Roman"/>
          <w:szCs w:val="24"/>
        </w:rPr>
      </w:pPr>
      <w:r w:rsidRPr="005E04AD">
        <w:rPr>
          <w:rFonts w:eastAsia="Times New Roman"/>
          <w:b/>
          <w:szCs w:val="24"/>
        </w:rPr>
        <w:t>ΑΓΓΕΛΟΣ ΤΟΛΚΑΣ:</w:t>
      </w:r>
      <w:r>
        <w:rPr>
          <w:rFonts w:eastAsia="Times New Roman"/>
          <w:szCs w:val="24"/>
        </w:rPr>
        <w:t xml:space="preserve"> Κύριε Πρόεδρε, σας ευχαριστώ.</w:t>
      </w:r>
    </w:p>
    <w:p w:rsidR="009B1533" w:rsidRDefault="00F93039">
      <w:pPr>
        <w:spacing w:line="600" w:lineRule="auto"/>
        <w:ind w:firstLine="720"/>
        <w:jc w:val="both"/>
        <w:rPr>
          <w:rFonts w:eastAsia="Times New Roman"/>
          <w:szCs w:val="24"/>
        </w:rPr>
      </w:pPr>
      <w:r>
        <w:rPr>
          <w:rFonts w:eastAsia="Times New Roman"/>
          <w:szCs w:val="24"/>
        </w:rPr>
        <w:t xml:space="preserve">Ξεκινώντας θα ήθελα να τονίσω </w:t>
      </w:r>
      <w:r w:rsidRPr="003759BC">
        <w:rPr>
          <w:rFonts w:eastAsia="Times New Roman"/>
          <w:szCs w:val="24"/>
        </w:rPr>
        <w:t>ότι η σημερινή μέρα είναι μια ημέρα θλίψης</w:t>
      </w:r>
      <w:r>
        <w:rPr>
          <w:rFonts w:eastAsia="Times New Roman"/>
          <w:szCs w:val="24"/>
        </w:rPr>
        <w:t xml:space="preserve">, μια ημέρα πολύ βαριά για τη Βέροια, όπου ζούσε με την οικογένειά του και κηδεύτηκε σήμερα ο </w:t>
      </w:r>
      <w:proofErr w:type="spellStart"/>
      <w:r>
        <w:rPr>
          <w:rFonts w:eastAsia="Times New Roman"/>
          <w:szCs w:val="24"/>
        </w:rPr>
        <w:t>δεκαεννιάχρονος</w:t>
      </w:r>
      <w:proofErr w:type="spellEnd"/>
      <w:r>
        <w:rPr>
          <w:rFonts w:eastAsia="Times New Roman"/>
          <w:szCs w:val="24"/>
        </w:rPr>
        <w:t xml:space="preserve"> Άλκης. Είναι μια μ</w:t>
      </w:r>
      <w:r w:rsidRPr="003759BC">
        <w:rPr>
          <w:rFonts w:eastAsia="Times New Roman"/>
          <w:szCs w:val="24"/>
        </w:rPr>
        <w:t xml:space="preserve">αύρη μέρα </w:t>
      </w:r>
      <w:r>
        <w:rPr>
          <w:rFonts w:eastAsia="Times New Roman"/>
          <w:szCs w:val="24"/>
        </w:rPr>
        <w:t xml:space="preserve">για το </w:t>
      </w:r>
      <w:r>
        <w:rPr>
          <w:rFonts w:eastAsia="Times New Roman"/>
          <w:szCs w:val="24"/>
        </w:rPr>
        <w:lastRenderedPageBreak/>
        <w:t>πανελλήνιο, που οφείλει να καταδικάζει</w:t>
      </w:r>
      <w:r w:rsidRPr="003759BC">
        <w:rPr>
          <w:rFonts w:eastAsia="Times New Roman"/>
          <w:szCs w:val="24"/>
        </w:rPr>
        <w:t xml:space="preserve"> </w:t>
      </w:r>
      <w:r>
        <w:rPr>
          <w:rFonts w:eastAsia="Times New Roman"/>
          <w:szCs w:val="24"/>
        </w:rPr>
        <w:t>και να πράξει ενάντια στον χουλιγκανισμό, στη βία, στο μίσος. Ε</w:t>
      </w:r>
      <w:r w:rsidRPr="003759BC">
        <w:rPr>
          <w:rFonts w:eastAsia="Times New Roman"/>
          <w:szCs w:val="24"/>
        </w:rPr>
        <w:t>ιλικρινή συλλυπητήρια στους οικείους του</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3759BC">
        <w:rPr>
          <w:rFonts w:eastAsia="Times New Roman"/>
          <w:szCs w:val="24"/>
        </w:rPr>
        <w:t>Κυρίες και κύριοι συνάδελφοι</w:t>
      </w:r>
      <w:r>
        <w:rPr>
          <w:rFonts w:eastAsia="Times New Roman"/>
          <w:szCs w:val="24"/>
        </w:rPr>
        <w:t>,</w:t>
      </w:r>
      <w:r w:rsidRPr="003759BC">
        <w:rPr>
          <w:rFonts w:eastAsia="Times New Roman"/>
          <w:szCs w:val="24"/>
        </w:rPr>
        <w:t xml:space="preserve"> </w:t>
      </w:r>
      <w:r>
        <w:rPr>
          <w:rFonts w:eastAsia="Times New Roman"/>
          <w:szCs w:val="24"/>
        </w:rPr>
        <w:t>σε ποιο</w:t>
      </w:r>
      <w:r w:rsidRPr="003759BC">
        <w:rPr>
          <w:rFonts w:eastAsia="Times New Roman"/>
          <w:szCs w:val="24"/>
        </w:rPr>
        <w:t xml:space="preserve"> πλαίσιο </w:t>
      </w:r>
      <w:r>
        <w:rPr>
          <w:rFonts w:eastAsia="Times New Roman"/>
          <w:szCs w:val="24"/>
        </w:rPr>
        <w:t>συζητείται</w:t>
      </w:r>
      <w:r w:rsidRPr="003759BC">
        <w:rPr>
          <w:rFonts w:eastAsia="Times New Roman"/>
          <w:szCs w:val="24"/>
        </w:rPr>
        <w:t xml:space="preserve"> ο </w:t>
      </w:r>
      <w:r w:rsidR="008061FC">
        <w:rPr>
          <w:rFonts w:eastAsia="Times New Roman"/>
          <w:szCs w:val="24"/>
        </w:rPr>
        <w:t>α</w:t>
      </w:r>
      <w:r>
        <w:rPr>
          <w:rFonts w:eastAsia="Times New Roman"/>
          <w:szCs w:val="24"/>
        </w:rPr>
        <w:t xml:space="preserve">ναπτυξιακός </w:t>
      </w:r>
      <w:r w:rsidR="008061FC">
        <w:rPr>
          <w:rFonts w:eastAsia="Times New Roman"/>
          <w:szCs w:val="24"/>
        </w:rPr>
        <w:t>ν</w:t>
      </w:r>
      <w:r>
        <w:rPr>
          <w:rFonts w:eastAsia="Times New Roman"/>
          <w:szCs w:val="24"/>
        </w:rPr>
        <w:t>όμος αυτές τις μέρες;</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3759BC">
        <w:rPr>
          <w:rFonts w:eastAsia="Times New Roman"/>
          <w:szCs w:val="24"/>
        </w:rPr>
        <w:t>Στην ανασφάλεια από τη διαχείριση της υγειονομικής κρίσης</w:t>
      </w:r>
      <w:r>
        <w:rPr>
          <w:rFonts w:eastAsia="Times New Roman"/>
          <w:szCs w:val="24"/>
        </w:rPr>
        <w:t>. Είναι</w:t>
      </w:r>
      <w:r w:rsidRPr="003759BC">
        <w:rPr>
          <w:rFonts w:eastAsia="Times New Roman"/>
          <w:szCs w:val="24"/>
        </w:rPr>
        <w:t xml:space="preserve"> οι ίδιο</w:t>
      </w:r>
      <w:r>
        <w:rPr>
          <w:rFonts w:eastAsia="Times New Roman"/>
          <w:szCs w:val="24"/>
        </w:rPr>
        <w:t>ι οι επιστήμονες που τεκμηρίωσα</w:t>
      </w:r>
      <w:r w:rsidRPr="003759BC">
        <w:rPr>
          <w:rFonts w:eastAsia="Times New Roman"/>
          <w:szCs w:val="24"/>
        </w:rPr>
        <w:t xml:space="preserve">ν ότι εάν είχε ενισχυθεί το </w:t>
      </w:r>
      <w:r>
        <w:rPr>
          <w:rFonts w:eastAsia="Times New Roman"/>
          <w:szCs w:val="24"/>
        </w:rPr>
        <w:t>ΕΣΥ,</w:t>
      </w:r>
      <w:r w:rsidRPr="003759BC">
        <w:rPr>
          <w:rFonts w:eastAsia="Times New Roman"/>
          <w:szCs w:val="24"/>
        </w:rPr>
        <w:t xml:space="preserve"> ειδικά στην επαρχία</w:t>
      </w:r>
      <w:r>
        <w:rPr>
          <w:rFonts w:eastAsia="Times New Roman"/>
          <w:szCs w:val="24"/>
        </w:rPr>
        <w:t>,</w:t>
      </w:r>
      <w:r w:rsidRPr="003759BC">
        <w:rPr>
          <w:rFonts w:eastAsia="Times New Roman"/>
          <w:szCs w:val="24"/>
        </w:rPr>
        <w:t xml:space="preserve"> δεν θα είχαμε τόσους θανάτους</w:t>
      </w:r>
      <w:r>
        <w:rPr>
          <w:rFonts w:eastAsia="Times New Roman"/>
          <w:szCs w:val="24"/>
        </w:rPr>
        <w:t xml:space="preserve">. </w:t>
      </w:r>
    </w:p>
    <w:p w:rsidR="009B1533" w:rsidRDefault="00F93039">
      <w:pPr>
        <w:spacing w:line="600" w:lineRule="auto"/>
        <w:ind w:firstLine="720"/>
        <w:jc w:val="both"/>
        <w:rPr>
          <w:rFonts w:eastAsia="Times New Roman"/>
          <w:szCs w:val="24"/>
        </w:rPr>
      </w:pPr>
      <w:r>
        <w:rPr>
          <w:rFonts w:eastAsia="Times New Roman"/>
          <w:szCs w:val="24"/>
        </w:rPr>
        <w:t>Σ</w:t>
      </w:r>
      <w:r w:rsidRPr="003759BC">
        <w:rPr>
          <w:rFonts w:eastAsia="Times New Roman"/>
          <w:szCs w:val="24"/>
        </w:rPr>
        <w:t xml:space="preserve">την ανασφάλεια </w:t>
      </w:r>
      <w:r>
        <w:rPr>
          <w:rFonts w:eastAsia="Times New Roman"/>
          <w:szCs w:val="24"/>
        </w:rPr>
        <w:t>της ακρίβειας</w:t>
      </w:r>
      <w:r w:rsidRPr="003759BC">
        <w:rPr>
          <w:rFonts w:eastAsia="Times New Roman"/>
          <w:szCs w:val="24"/>
        </w:rPr>
        <w:t xml:space="preserve"> που πρ</w:t>
      </w:r>
      <w:r>
        <w:rPr>
          <w:rFonts w:eastAsia="Times New Roman"/>
          <w:szCs w:val="24"/>
        </w:rPr>
        <w:t>οκύπτει από τις πολιτικές της Κυ</w:t>
      </w:r>
      <w:r w:rsidRPr="003759BC">
        <w:rPr>
          <w:rFonts w:eastAsia="Times New Roman"/>
          <w:szCs w:val="24"/>
        </w:rPr>
        <w:t>βέρνησης</w:t>
      </w:r>
      <w:r>
        <w:rPr>
          <w:rFonts w:eastAsia="Times New Roman"/>
          <w:szCs w:val="24"/>
        </w:rPr>
        <w:t>,</w:t>
      </w:r>
      <w:r w:rsidRPr="003759BC">
        <w:rPr>
          <w:rFonts w:eastAsia="Times New Roman"/>
          <w:szCs w:val="24"/>
        </w:rPr>
        <w:t xml:space="preserve"> από την ανοχή των ελάχιστων επιχειρήσεων που κατέχουν δεσπόζουσα θέση στην αγορά</w:t>
      </w:r>
      <w:r>
        <w:rPr>
          <w:rFonts w:eastAsia="Times New Roman"/>
          <w:szCs w:val="24"/>
        </w:rPr>
        <w:t xml:space="preserve"> και</w:t>
      </w:r>
      <w:r w:rsidRPr="003759BC">
        <w:rPr>
          <w:rFonts w:eastAsia="Times New Roman"/>
          <w:szCs w:val="24"/>
        </w:rPr>
        <w:t xml:space="preserve"> από την απουσία κάθε</w:t>
      </w:r>
      <w:r>
        <w:rPr>
          <w:rFonts w:eastAsia="Times New Roman"/>
          <w:szCs w:val="24"/>
        </w:rPr>
        <w:t xml:space="preserve"> ελέγχου από τις υπηρεσίες των Υπουργείων και την Επιτροπή Α</w:t>
      </w:r>
      <w:r w:rsidRPr="003759BC">
        <w:rPr>
          <w:rFonts w:eastAsia="Times New Roman"/>
          <w:szCs w:val="24"/>
        </w:rPr>
        <w:t>νταγωνισμού</w:t>
      </w:r>
      <w:r>
        <w:rPr>
          <w:rFonts w:eastAsia="Times New Roman"/>
          <w:szCs w:val="24"/>
        </w:rPr>
        <w:t>.</w:t>
      </w:r>
    </w:p>
    <w:p w:rsidR="009B1533" w:rsidRDefault="00F93039">
      <w:pPr>
        <w:spacing w:line="600" w:lineRule="auto"/>
        <w:ind w:firstLine="720"/>
        <w:jc w:val="both"/>
        <w:rPr>
          <w:rFonts w:eastAsia="Times New Roman"/>
          <w:szCs w:val="24"/>
        </w:rPr>
      </w:pPr>
      <w:r w:rsidRPr="003759BC">
        <w:rPr>
          <w:rFonts w:eastAsia="Times New Roman"/>
          <w:szCs w:val="24"/>
        </w:rPr>
        <w:t>Στην ανασφάλεια του τι μας ξημερώνει</w:t>
      </w:r>
      <w:r>
        <w:rPr>
          <w:rFonts w:eastAsia="Times New Roman"/>
          <w:szCs w:val="24"/>
        </w:rPr>
        <w:t>,</w:t>
      </w:r>
      <w:r w:rsidRPr="003759BC">
        <w:rPr>
          <w:rFonts w:eastAsia="Times New Roman"/>
          <w:szCs w:val="24"/>
        </w:rPr>
        <w:t xml:space="preserve"> τόσο από φυσικές καταστροφές</w:t>
      </w:r>
      <w:r>
        <w:rPr>
          <w:rFonts w:eastAsia="Times New Roman"/>
          <w:szCs w:val="24"/>
        </w:rPr>
        <w:t>,</w:t>
      </w:r>
      <w:r w:rsidRPr="003759BC">
        <w:rPr>
          <w:rFonts w:eastAsia="Times New Roman"/>
          <w:szCs w:val="24"/>
        </w:rPr>
        <w:t xml:space="preserve"> όσο και από την πλήρη έλλειψη αισθήματος ασφάλειας που έχετε καλλιεργήσει </w:t>
      </w:r>
      <w:r>
        <w:rPr>
          <w:rFonts w:eastAsia="Times New Roman"/>
          <w:szCs w:val="24"/>
        </w:rPr>
        <w:t>σ</w:t>
      </w:r>
      <w:r w:rsidRPr="003759BC">
        <w:rPr>
          <w:rFonts w:eastAsia="Times New Roman"/>
          <w:szCs w:val="24"/>
        </w:rPr>
        <w:t xml:space="preserve">τους πολίτες για την καθημερινότητά </w:t>
      </w:r>
      <w:r>
        <w:rPr>
          <w:rFonts w:eastAsia="Times New Roman"/>
          <w:szCs w:val="24"/>
        </w:rPr>
        <w:t>τους,</w:t>
      </w:r>
      <w:r w:rsidRPr="003759BC">
        <w:rPr>
          <w:rFonts w:eastAsia="Times New Roman"/>
          <w:szCs w:val="24"/>
        </w:rPr>
        <w:t xml:space="preserve"> ενώ προεκλογικά λέγατε πόσο θα </w:t>
      </w:r>
      <w:r>
        <w:rPr>
          <w:rFonts w:eastAsia="Times New Roman"/>
          <w:szCs w:val="24"/>
        </w:rPr>
        <w:t xml:space="preserve">εγγυηθείτε την ασφάλεια όλων. </w:t>
      </w:r>
    </w:p>
    <w:p w:rsidR="009B1533" w:rsidRDefault="00F93039">
      <w:pPr>
        <w:spacing w:line="600" w:lineRule="auto"/>
        <w:ind w:firstLine="720"/>
        <w:jc w:val="both"/>
        <w:rPr>
          <w:rFonts w:eastAsia="Times New Roman"/>
          <w:szCs w:val="24"/>
        </w:rPr>
      </w:pPr>
      <w:r>
        <w:rPr>
          <w:rFonts w:eastAsia="Times New Roman"/>
          <w:szCs w:val="24"/>
        </w:rPr>
        <w:t>Σ</w:t>
      </w:r>
      <w:r w:rsidRPr="003759BC">
        <w:rPr>
          <w:rFonts w:eastAsia="Times New Roman"/>
          <w:szCs w:val="24"/>
        </w:rPr>
        <w:t>την ανασφάλεια</w:t>
      </w:r>
      <w:r>
        <w:rPr>
          <w:rFonts w:eastAsia="Times New Roman"/>
          <w:szCs w:val="24"/>
        </w:rPr>
        <w:t>,</w:t>
      </w:r>
      <w:r w:rsidRPr="003759BC">
        <w:rPr>
          <w:rFonts w:eastAsia="Times New Roman"/>
          <w:szCs w:val="24"/>
        </w:rPr>
        <w:t xml:space="preserve"> </w:t>
      </w:r>
      <w:r>
        <w:rPr>
          <w:rFonts w:eastAsia="Times New Roman"/>
          <w:szCs w:val="24"/>
        </w:rPr>
        <w:t>επίσης,</w:t>
      </w:r>
      <w:r w:rsidRPr="003759BC">
        <w:rPr>
          <w:rFonts w:eastAsia="Times New Roman"/>
          <w:szCs w:val="24"/>
        </w:rPr>
        <w:t xml:space="preserve"> από την προσβολή </w:t>
      </w:r>
      <w:r>
        <w:rPr>
          <w:rFonts w:eastAsia="Times New Roman"/>
          <w:szCs w:val="24"/>
        </w:rPr>
        <w:t xml:space="preserve">της </w:t>
      </w:r>
      <w:r w:rsidRPr="003759BC">
        <w:rPr>
          <w:rFonts w:eastAsia="Times New Roman"/>
          <w:szCs w:val="24"/>
        </w:rPr>
        <w:t>λειτουργίας της δημοκρατίας με την καθοδήγηση των μέσων μαζικής ενημέρωσης</w:t>
      </w:r>
      <w:r>
        <w:rPr>
          <w:rFonts w:eastAsia="Times New Roman"/>
          <w:szCs w:val="24"/>
        </w:rPr>
        <w:t>,</w:t>
      </w:r>
      <w:r w:rsidRPr="003759BC">
        <w:rPr>
          <w:rFonts w:eastAsia="Times New Roman"/>
          <w:szCs w:val="24"/>
        </w:rPr>
        <w:t xml:space="preserve"> με τις συνομιλίες </w:t>
      </w:r>
      <w:r>
        <w:rPr>
          <w:rFonts w:eastAsia="Times New Roman"/>
          <w:szCs w:val="24"/>
        </w:rPr>
        <w:t xml:space="preserve">όλης σχεδόν της Κυβέρνησης </w:t>
      </w:r>
      <w:r w:rsidRPr="003759BC">
        <w:rPr>
          <w:rFonts w:eastAsia="Times New Roman"/>
          <w:szCs w:val="24"/>
        </w:rPr>
        <w:t xml:space="preserve">με έναν υπόδικο </w:t>
      </w:r>
      <w:r>
        <w:rPr>
          <w:rFonts w:eastAsia="Times New Roman"/>
          <w:szCs w:val="24"/>
        </w:rPr>
        <w:t xml:space="preserve">της </w:t>
      </w:r>
      <w:r>
        <w:rPr>
          <w:rFonts w:eastAsia="Times New Roman"/>
          <w:szCs w:val="24"/>
          <w:lang w:val="en-US"/>
        </w:rPr>
        <w:t>trash</w:t>
      </w:r>
      <w:r w:rsidRPr="005E04AD">
        <w:rPr>
          <w:rFonts w:eastAsia="Times New Roman"/>
          <w:szCs w:val="24"/>
        </w:rPr>
        <w:t xml:space="preserve"> </w:t>
      </w:r>
      <w:r>
        <w:rPr>
          <w:rFonts w:eastAsia="Times New Roman"/>
          <w:szCs w:val="24"/>
        </w:rPr>
        <w:t>τηλεόρασης</w:t>
      </w:r>
      <w:r w:rsidRPr="003759BC">
        <w:rPr>
          <w:rFonts w:eastAsia="Times New Roman"/>
          <w:szCs w:val="24"/>
        </w:rPr>
        <w:t xml:space="preserve"> </w:t>
      </w:r>
      <w:r w:rsidRPr="003759BC">
        <w:rPr>
          <w:rFonts w:eastAsia="Times New Roman"/>
          <w:szCs w:val="24"/>
        </w:rPr>
        <w:lastRenderedPageBreak/>
        <w:t xml:space="preserve">και τις περίεργες </w:t>
      </w:r>
      <w:r>
        <w:rPr>
          <w:rFonts w:eastAsia="Times New Roman"/>
          <w:szCs w:val="24"/>
        </w:rPr>
        <w:t>συνδιαλλαγές</w:t>
      </w:r>
      <w:r w:rsidRPr="003759BC">
        <w:rPr>
          <w:rFonts w:eastAsia="Times New Roman"/>
          <w:szCs w:val="24"/>
        </w:rPr>
        <w:t xml:space="preserve"> μαζί του</w:t>
      </w:r>
      <w:r>
        <w:rPr>
          <w:rFonts w:eastAsia="Times New Roman"/>
          <w:szCs w:val="24"/>
        </w:rPr>
        <w:t>, με την παράνομη φίμωση Βουλευτών μέσα στο ίδιο το Κ</w:t>
      </w:r>
      <w:r w:rsidRPr="003759BC">
        <w:rPr>
          <w:rFonts w:eastAsia="Times New Roman"/>
          <w:szCs w:val="24"/>
        </w:rPr>
        <w:t>οινοβούλιο</w:t>
      </w:r>
      <w:r>
        <w:rPr>
          <w:rFonts w:eastAsia="Times New Roman"/>
          <w:szCs w:val="24"/>
        </w:rPr>
        <w:t>.</w:t>
      </w:r>
    </w:p>
    <w:p w:rsidR="009B1533" w:rsidRDefault="00F93039">
      <w:pPr>
        <w:spacing w:line="600" w:lineRule="auto"/>
        <w:ind w:firstLine="720"/>
        <w:jc w:val="both"/>
        <w:rPr>
          <w:rFonts w:eastAsia="Times New Roman"/>
          <w:szCs w:val="24"/>
        </w:rPr>
      </w:pPr>
      <w:r>
        <w:rPr>
          <w:rFonts w:eastAsia="Times New Roman"/>
          <w:szCs w:val="24"/>
        </w:rPr>
        <w:t xml:space="preserve">Κυρίες και κύριοι συνάδελφοι, συζητάμε για το </w:t>
      </w:r>
      <w:r w:rsidR="008061FC">
        <w:rPr>
          <w:rFonts w:eastAsia="Times New Roman"/>
          <w:szCs w:val="24"/>
        </w:rPr>
        <w:t>α</w:t>
      </w:r>
      <w:r>
        <w:rPr>
          <w:rFonts w:eastAsia="Times New Roman"/>
          <w:szCs w:val="24"/>
        </w:rPr>
        <w:t xml:space="preserve">ναπτυξιακό </w:t>
      </w:r>
      <w:r w:rsidR="008061FC">
        <w:rPr>
          <w:rFonts w:eastAsia="Times New Roman"/>
          <w:szCs w:val="24"/>
        </w:rPr>
        <w:t>ν</w:t>
      </w:r>
      <w:r w:rsidRPr="003759BC">
        <w:rPr>
          <w:rFonts w:eastAsia="Times New Roman"/>
          <w:szCs w:val="24"/>
        </w:rPr>
        <w:t>ομοσχέδιο όταν την ίδια ώρα όλη η αγορά</w:t>
      </w:r>
      <w:r>
        <w:rPr>
          <w:rFonts w:eastAsia="Times New Roman"/>
          <w:szCs w:val="24"/>
        </w:rPr>
        <w:t>,</w:t>
      </w:r>
      <w:r w:rsidRPr="003759BC">
        <w:rPr>
          <w:rFonts w:eastAsia="Times New Roman"/>
          <w:szCs w:val="24"/>
        </w:rPr>
        <w:t xml:space="preserve"> η μικρομεσαία επιχειρηματικότητα</w:t>
      </w:r>
      <w:r>
        <w:rPr>
          <w:rFonts w:eastAsia="Times New Roman"/>
          <w:szCs w:val="24"/>
        </w:rPr>
        <w:t>,</w:t>
      </w:r>
      <w:r w:rsidRPr="003759BC">
        <w:rPr>
          <w:rFonts w:eastAsia="Times New Roman"/>
          <w:szCs w:val="24"/>
        </w:rPr>
        <w:t xml:space="preserve"> όλη η κοινωνία και κυρίως η επαρχία της χώρας στενάζει από την ακρίβεια</w:t>
      </w:r>
      <w:r>
        <w:rPr>
          <w:rFonts w:eastAsia="Times New Roman"/>
          <w:szCs w:val="24"/>
        </w:rPr>
        <w:t>,</w:t>
      </w:r>
      <w:r w:rsidRPr="003759BC">
        <w:rPr>
          <w:rFonts w:eastAsia="Times New Roman"/>
          <w:szCs w:val="24"/>
        </w:rPr>
        <w:t xml:space="preserve"> από τους λογαριασμούς ρεύματος</w:t>
      </w:r>
      <w:r>
        <w:rPr>
          <w:rFonts w:eastAsia="Times New Roman"/>
          <w:szCs w:val="24"/>
        </w:rPr>
        <w:t>, από τον εκμ</w:t>
      </w:r>
      <w:r w:rsidRPr="003759BC">
        <w:rPr>
          <w:rFonts w:eastAsia="Times New Roman"/>
          <w:szCs w:val="24"/>
        </w:rPr>
        <w:t>ηδενισμό της κατανάλωσης</w:t>
      </w:r>
      <w:r>
        <w:rPr>
          <w:rFonts w:eastAsia="Times New Roman"/>
          <w:szCs w:val="24"/>
        </w:rPr>
        <w:t>,</w:t>
      </w:r>
      <w:r w:rsidRPr="003759BC">
        <w:rPr>
          <w:rFonts w:eastAsia="Times New Roman"/>
          <w:szCs w:val="24"/>
        </w:rPr>
        <w:t xml:space="preserve"> από την αδυναμία να </w:t>
      </w:r>
      <w:r>
        <w:rPr>
          <w:rFonts w:eastAsia="Times New Roman"/>
          <w:szCs w:val="24"/>
        </w:rPr>
        <w:t>τύχουν</w:t>
      </w:r>
      <w:r w:rsidRPr="003759BC">
        <w:rPr>
          <w:rFonts w:eastAsia="Times New Roman"/>
          <w:szCs w:val="24"/>
        </w:rPr>
        <w:t xml:space="preserve"> οι επιχειρηματίες τραπεζικής στήριξης</w:t>
      </w:r>
      <w:r>
        <w:rPr>
          <w:rFonts w:eastAsia="Times New Roman"/>
          <w:szCs w:val="24"/>
        </w:rPr>
        <w:t>,</w:t>
      </w:r>
      <w:r w:rsidRPr="003759BC">
        <w:rPr>
          <w:rFonts w:eastAsia="Times New Roman"/>
          <w:szCs w:val="24"/>
        </w:rPr>
        <w:t xml:space="preserve"> από την απουσία του κράτους από τα καθημερινά προβλήματα</w:t>
      </w:r>
      <w:r>
        <w:rPr>
          <w:rFonts w:eastAsia="Times New Roman"/>
          <w:szCs w:val="24"/>
        </w:rPr>
        <w:t xml:space="preserve"> και την οικονομική λειτουργία. Ο</w:t>
      </w:r>
      <w:r w:rsidRPr="003759BC">
        <w:rPr>
          <w:rFonts w:eastAsia="Times New Roman"/>
          <w:szCs w:val="24"/>
        </w:rPr>
        <w:t>ι εμπορικοί σύλλογοι μιλούν για ασφυξία που οδηγεί στην έλλειψη ρευστότητας</w:t>
      </w:r>
      <w:r>
        <w:rPr>
          <w:rFonts w:eastAsia="Times New Roman"/>
          <w:szCs w:val="24"/>
        </w:rPr>
        <w:t>.</w:t>
      </w:r>
      <w:r w:rsidRPr="003759BC">
        <w:rPr>
          <w:rFonts w:eastAsia="Times New Roman"/>
          <w:szCs w:val="24"/>
        </w:rPr>
        <w:t xml:space="preserve"> Οι παραγωγικές δυνάμεις μετρούν τις δυνατότητές τους για να τα βγάλουν πέρα με την αύξηση τιμών σε ενέργεια και πρώτες ύλες</w:t>
      </w:r>
      <w:r>
        <w:rPr>
          <w:rFonts w:eastAsia="Times New Roman"/>
          <w:szCs w:val="24"/>
        </w:rPr>
        <w:t>.</w:t>
      </w:r>
      <w:r w:rsidRPr="003759BC">
        <w:rPr>
          <w:rFonts w:eastAsia="Times New Roman"/>
          <w:szCs w:val="24"/>
        </w:rPr>
        <w:t xml:space="preserve"> Οι αγρότες</w:t>
      </w:r>
      <w:r>
        <w:rPr>
          <w:rFonts w:eastAsia="Times New Roman"/>
          <w:szCs w:val="24"/>
        </w:rPr>
        <w:t>,</w:t>
      </w:r>
      <w:r w:rsidRPr="003759BC">
        <w:rPr>
          <w:rFonts w:eastAsia="Times New Roman"/>
          <w:szCs w:val="24"/>
        </w:rPr>
        <w:t xml:space="preserve"> </w:t>
      </w:r>
      <w:r>
        <w:rPr>
          <w:rFonts w:eastAsia="Times New Roman"/>
          <w:szCs w:val="24"/>
        </w:rPr>
        <w:t>όσα</w:t>
      </w:r>
      <w:r w:rsidRPr="003759BC">
        <w:rPr>
          <w:rFonts w:eastAsia="Times New Roman"/>
          <w:szCs w:val="24"/>
        </w:rPr>
        <w:t xml:space="preserve"> χρήματα μπόρεσαν να κερδίσουν</w:t>
      </w:r>
      <w:r>
        <w:rPr>
          <w:rFonts w:eastAsia="Times New Roman"/>
          <w:szCs w:val="24"/>
        </w:rPr>
        <w:t>,</w:t>
      </w:r>
      <w:r w:rsidRPr="003759BC">
        <w:rPr>
          <w:rFonts w:eastAsia="Times New Roman"/>
          <w:szCs w:val="24"/>
        </w:rPr>
        <w:t xml:space="preserve"> τα κρατούν για να πληρώσουν τις επερχόμενες υποχρεώσεις για τη</w:t>
      </w:r>
      <w:r>
        <w:rPr>
          <w:rFonts w:eastAsia="Times New Roman"/>
          <w:szCs w:val="24"/>
        </w:rPr>
        <w:t xml:space="preserve">ν επόμενη καλλιεργητική περίοδο. Και </w:t>
      </w:r>
      <w:r w:rsidRPr="003759BC">
        <w:rPr>
          <w:rFonts w:eastAsia="Times New Roman"/>
          <w:szCs w:val="24"/>
        </w:rPr>
        <w:t xml:space="preserve">πάλι </w:t>
      </w:r>
      <w:r>
        <w:rPr>
          <w:rFonts w:eastAsia="Times New Roman"/>
          <w:szCs w:val="24"/>
        </w:rPr>
        <w:t>βέβαια δε θα τα βγάλουν πέρα. Οι</w:t>
      </w:r>
      <w:r w:rsidRPr="003759BC">
        <w:rPr>
          <w:rFonts w:eastAsia="Times New Roman"/>
          <w:szCs w:val="24"/>
        </w:rPr>
        <w:t xml:space="preserve"> αγροτικοί συνεταιρισμοί βλέπουν την αύξηση του ρεύματος των αναγκών ψύξης να ψαλιδίσει κάθε αισιοδοξία για το μέλλον</w:t>
      </w:r>
      <w:r>
        <w:rPr>
          <w:rFonts w:eastAsia="Times New Roman"/>
          <w:szCs w:val="24"/>
        </w:rPr>
        <w:t>. Την ίδια στιγμή συζητάτ</w:t>
      </w:r>
      <w:r w:rsidRPr="003759BC">
        <w:rPr>
          <w:rFonts w:eastAsia="Times New Roman"/>
          <w:szCs w:val="24"/>
        </w:rPr>
        <w:t xml:space="preserve">ε την ιδιωτικοποίηση </w:t>
      </w:r>
      <w:r>
        <w:rPr>
          <w:rFonts w:eastAsia="Times New Roman"/>
          <w:szCs w:val="24"/>
        </w:rPr>
        <w:t>των ΤΟΕΒ με βάση</w:t>
      </w:r>
      <w:r w:rsidRPr="003759BC">
        <w:rPr>
          <w:rFonts w:eastAsia="Times New Roman"/>
          <w:szCs w:val="24"/>
        </w:rPr>
        <w:t xml:space="preserve"> μελέτη της αγαπημένης σας </w:t>
      </w:r>
      <w:r>
        <w:rPr>
          <w:rFonts w:eastAsia="Times New Roman"/>
          <w:szCs w:val="24"/>
        </w:rPr>
        <w:t>«</w:t>
      </w:r>
      <w:proofErr w:type="spellStart"/>
      <w:r w:rsidR="003874E5">
        <w:rPr>
          <w:rFonts w:eastAsia="Times New Roman"/>
          <w:szCs w:val="24"/>
        </w:rPr>
        <w:t>διαΝΕΟσις</w:t>
      </w:r>
      <w:proofErr w:type="spellEnd"/>
      <w:r>
        <w:rPr>
          <w:rFonts w:eastAsia="Times New Roman"/>
          <w:szCs w:val="24"/>
        </w:rPr>
        <w:t>». Κα</w:t>
      </w:r>
      <w:r w:rsidRPr="003759BC">
        <w:rPr>
          <w:rFonts w:eastAsia="Times New Roman"/>
          <w:szCs w:val="24"/>
        </w:rPr>
        <w:t>ι πάλι είμαστε σίγουροι ότι δεν θα εγγυηθεί</w:t>
      </w:r>
      <w:r>
        <w:rPr>
          <w:rFonts w:eastAsia="Times New Roman"/>
          <w:szCs w:val="24"/>
        </w:rPr>
        <w:t>τε</w:t>
      </w:r>
      <w:r w:rsidRPr="003759BC">
        <w:rPr>
          <w:rFonts w:eastAsia="Times New Roman"/>
          <w:szCs w:val="24"/>
        </w:rPr>
        <w:t xml:space="preserve"> τίποτα</w:t>
      </w:r>
      <w:r>
        <w:rPr>
          <w:rFonts w:eastAsia="Times New Roman"/>
          <w:szCs w:val="24"/>
        </w:rPr>
        <w:t>,</w:t>
      </w:r>
      <w:r w:rsidRPr="003759BC">
        <w:rPr>
          <w:rFonts w:eastAsia="Times New Roman"/>
          <w:szCs w:val="24"/>
        </w:rPr>
        <w:t xml:space="preserve"> όπως το κάνατε με την ιδιωτικοποίηση των υποδομών ρεύματος</w:t>
      </w:r>
      <w:r>
        <w:rPr>
          <w:rFonts w:eastAsia="Times New Roman"/>
          <w:szCs w:val="24"/>
        </w:rPr>
        <w:t>,</w:t>
      </w:r>
      <w:r w:rsidRPr="003759BC">
        <w:rPr>
          <w:rFonts w:eastAsia="Times New Roman"/>
          <w:szCs w:val="24"/>
        </w:rPr>
        <w:t xml:space="preserve"> αλλά και τον </w:t>
      </w:r>
      <w:r>
        <w:rPr>
          <w:rFonts w:eastAsia="Times New Roman"/>
          <w:szCs w:val="24"/>
        </w:rPr>
        <w:t xml:space="preserve">δρόμων, με τελευταίο παράδειγμα την </w:t>
      </w:r>
      <w:r w:rsidR="00517573">
        <w:rPr>
          <w:rFonts w:eastAsia="Times New Roman"/>
          <w:szCs w:val="24"/>
        </w:rPr>
        <w:t>«</w:t>
      </w:r>
      <w:r>
        <w:rPr>
          <w:rFonts w:eastAsia="Times New Roman"/>
          <w:szCs w:val="24"/>
        </w:rPr>
        <w:t>Αττική Ο</w:t>
      </w:r>
      <w:r w:rsidRPr="003759BC">
        <w:rPr>
          <w:rFonts w:eastAsia="Times New Roman"/>
          <w:szCs w:val="24"/>
        </w:rPr>
        <w:t>δό</w:t>
      </w:r>
      <w:r w:rsidR="00517573">
        <w:rPr>
          <w:rFonts w:eastAsia="Times New Roman"/>
          <w:szCs w:val="24"/>
        </w:rPr>
        <w:t>»</w:t>
      </w:r>
      <w:r>
        <w:rPr>
          <w:rFonts w:eastAsia="Times New Roman"/>
          <w:szCs w:val="24"/>
        </w:rPr>
        <w:t>,</w:t>
      </w:r>
      <w:r w:rsidRPr="003759BC">
        <w:rPr>
          <w:rFonts w:eastAsia="Times New Roman"/>
          <w:szCs w:val="24"/>
        </w:rPr>
        <w:t xml:space="preserve"> </w:t>
      </w:r>
      <w:r>
        <w:rPr>
          <w:rFonts w:eastAsia="Times New Roman"/>
          <w:szCs w:val="24"/>
        </w:rPr>
        <w:t>όπου</w:t>
      </w:r>
      <w:r w:rsidRPr="003759BC">
        <w:rPr>
          <w:rFonts w:eastAsia="Times New Roman"/>
          <w:szCs w:val="24"/>
        </w:rPr>
        <w:t xml:space="preserve"> βούλιαξε κάθε έννοια κράτους</w:t>
      </w:r>
      <w:r>
        <w:rPr>
          <w:rFonts w:eastAsia="Times New Roman"/>
          <w:szCs w:val="24"/>
        </w:rPr>
        <w:t>,</w:t>
      </w:r>
      <w:r w:rsidRPr="003759BC">
        <w:rPr>
          <w:rFonts w:eastAsia="Times New Roman"/>
          <w:szCs w:val="24"/>
        </w:rPr>
        <w:t xml:space="preserve"> αλλά και η ιδεολογική σας εμμονή για ιδιωτικοποιήσεις</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sidRPr="003759BC">
        <w:rPr>
          <w:rFonts w:eastAsia="Times New Roman"/>
          <w:szCs w:val="24"/>
        </w:rPr>
        <w:lastRenderedPageBreak/>
        <w:t>Είστε αλήθεια περήφανοι για όλα αυτά</w:t>
      </w:r>
      <w:r>
        <w:rPr>
          <w:rFonts w:eastAsia="Times New Roman"/>
          <w:szCs w:val="24"/>
        </w:rPr>
        <w:t>; Ε</w:t>
      </w:r>
      <w:r w:rsidRPr="003759BC">
        <w:rPr>
          <w:rFonts w:eastAsia="Times New Roman"/>
          <w:szCs w:val="24"/>
        </w:rPr>
        <w:t>ίστε περήφανοι για τους νόμους πο</w:t>
      </w:r>
      <w:r>
        <w:rPr>
          <w:rFonts w:eastAsia="Times New Roman"/>
          <w:szCs w:val="24"/>
        </w:rPr>
        <w:t>υ έχει ψηφίσει το ίδιο το Υ</w:t>
      </w:r>
      <w:r w:rsidRPr="003759BC">
        <w:rPr>
          <w:rFonts w:eastAsia="Times New Roman"/>
          <w:szCs w:val="24"/>
        </w:rPr>
        <w:t>πουργείο</w:t>
      </w:r>
      <w:r>
        <w:rPr>
          <w:rFonts w:eastAsia="Times New Roman"/>
          <w:szCs w:val="24"/>
        </w:rPr>
        <w:t>, το δικό σας Υπουργείο, το Υπουργείο Α</w:t>
      </w:r>
      <w:r w:rsidRPr="003759BC">
        <w:rPr>
          <w:rFonts w:eastAsia="Times New Roman"/>
          <w:szCs w:val="24"/>
        </w:rPr>
        <w:t>νάπτυξης</w:t>
      </w:r>
      <w:r>
        <w:rPr>
          <w:rFonts w:eastAsia="Times New Roman"/>
          <w:szCs w:val="24"/>
        </w:rPr>
        <w:t>,</w:t>
      </w:r>
      <w:r w:rsidRPr="003759BC">
        <w:rPr>
          <w:rFonts w:eastAsia="Times New Roman"/>
          <w:szCs w:val="24"/>
        </w:rPr>
        <w:t xml:space="preserve"> για τις λαϊκές αγορές</w:t>
      </w:r>
      <w:r>
        <w:rPr>
          <w:rFonts w:eastAsia="Times New Roman"/>
          <w:szCs w:val="24"/>
        </w:rPr>
        <w:t>,</w:t>
      </w:r>
      <w:r w:rsidRPr="003759BC">
        <w:rPr>
          <w:rFonts w:eastAsia="Times New Roman"/>
          <w:szCs w:val="24"/>
        </w:rPr>
        <w:t xml:space="preserve"> για την απλούστευση των οικονομικών δραστηριοτήτων</w:t>
      </w:r>
      <w:r>
        <w:rPr>
          <w:rFonts w:eastAsia="Times New Roman"/>
          <w:szCs w:val="24"/>
        </w:rPr>
        <w:t>, για</w:t>
      </w:r>
      <w:r w:rsidRPr="003759BC">
        <w:rPr>
          <w:rFonts w:eastAsia="Times New Roman"/>
          <w:szCs w:val="24"/>
        </w:rPr>
        <w:t xml:space="preserve"> το πρόγραμμα ανάπτυξης</w:t>
      </w:r>
      <w:r>
        <w:rPr>
          <w:rFonts w:eastAsia="Times New Roman"/>
          <w:szCs w:val="24"/>
        </w:rPr>
        <w:t>,</w:t>
      </w:r>
      <w:r w:rsidRPr="003759BC">
        <w:rPr>
          <w:rFonts w:eastAsia="Times New Roman"/>
          <w:szCs w:val="24"/>
        </w:rPr>
        <w:t xml:space="preserve"> για το εμπορικό μητρώο</w:t>
      </w:r>
      <w:r>
        <w:rPr>
          <w:rFonts w:eastAsia="Times New Roman"/>
          <w:szCs w:val="24"/>
        </w:rPr>
        <w:t>;</w:t>
      </w:r>
      <w:r w:rsidRPr="003759BC">
        <w:rPr>
          <w:rFonts w:eastAsia="Times New Roman"/>
          <w:szCs w:val="24"/>
        </w:rPr>
        <w:t xml:space="preserve"> Τι έχει γίνει για όλα αυτά </w:t>
      </w:r>
      <w:r>
        <w:rPr>
          <w:rFonts w:eastAsia="Times New Roman"/>
          <w:szCs w:val="24"/>
        </w:rPr>
        <w:t>τα οποία επιβάλλουν</w:t>
      </w:r>
      <w:r w:rsidRPr="003759BC">
        <w:rPr>
          <w:rFonts w:eastAsia="Times New Roman"/>
          <w:szCs w:val="24"/>
        </w:rPr>
        <w:t xml:space="preserve"> ουσιαστικά</w:t>
      </w:r>
      <w:r>
        <w:rPr>
          <w:rFonts w:eastAsia="Times New Roman"/>
          <w:szCs w:val="24"/>
        </w:rPr>
        <w:t xml:space="preserve"> επιπλέον γραφειοκρατία </w:t>
      </w:r>
      <w:r w:rsidRPr="003759BC">
        <w:rPr>
          <w:rFonts w:eastAsia="Times New Roman"/>
          <w:szCs w:val="24"/>
        </w:rPr>
        <w:t>και δεν έχουν λειτουργήσει προς όφελος της</w:t>
      </w:r>
      <w:r>
        <w:rPr>
          <w:rFonts w:eastAsia="Times New Roman"/>
          <w:szCs w:val="24"/>
        </w:rPr>
        <w:t xml:space="preserve"> αγοράς και των επιχειρηματιών;</w:t>
      </w:r>
    </w:p>
    <w:p w:rsidR="009B1533" w:rsidRDefault="00F93039">
      <w:pPr>
        <w:spacing w:line="600" w:lineRule="auto"/>
        <w:ind w:firstLine="720"/>
        <w:jc w:val="both"/>
        <w:rPr>
          <w:rFonts w:eastAsia="Times New Roman"/>
          <w:szCs w:val="24"/>
        </w:rPr>
      </w:pPr>
      <w:r>
        <w:rPr>
          <w:rFonts w:eastAsia="Times New Roman"/>
          <w:szCs w:val="24"/>
        </w:rPr>
        <w:t>Κ</w:t>
      </w:r>
      <w:r w:rsidRPr="003759BC">
        <w:rPr>
          <w:rFonts w:eastAsia="Times New Roman"/>
          <w:szCs w:val="24"/>
        </w:rPr>
        <w:t>αι το βασικό πρόβλημα βεβαίως</w:t>
      </w:r>
      <w:r>
        <w:rPr>
          <w:rFonts w:eastAsia="Times New Roman"/>
          <w:szCs w:val="24"/>
        </w:rPr>
        <w:t xml:space="preserve"> είναι ότι ο </w:t>
      </w:r>
      <w:r w:rsidR="00517573">
        <w:rPr>
          <w:rFonts w:eastAsia="Times New Roman"/>
          <w:szCs w:val="24"/>
        </w:rPr>
        <w:t>α</w:t>
      </w:r>
      <w:r>
        <w:rPr>
          <w:rFonts w:eastAsia="Times New Roman"/>
          <w:szCs w:val="24"/>
        </w:rPr>
        <w:t xml:space="preserve">ναπτυξιακός </w:t>
      </w:r>
      <w:r w:rsidR="00517573">
        <w:rPr>
          <w:rFonts w:eastAsia="Times New Roman"/>
          <w:szCs w:val="24"/>
        </w:rPr>
        <w:t>ν</w:t>
      </w:r>
      <w:r w:rsidRPr="003759BC">
        <w:rPr>
          <w:rFonts w:eastAsia="Times New Roman"/>
          <w:szCs w:val="24"/>
        </w:rPr>
        <w:t>όμος θέτει ένα λειτουργικό πλαίσιο προβληματικό και αυτό για εμάς</w:t>
      </w:r>
      <w:r>
        <w:rPr>
          <w:rFonts w:eastAsia="Times New Roman"/>
          <w:szCs w:val="24"/>
        </w:rPr>
        <w:t>, α</w:t>
      </w:r>
      <w:r w:rsidRPr="003759BC">
        <w:rPr>
          <w:rFonts w:eastAsia="Times New Roman"/>
          <w:szCs w:val="24"/>
        </w:rPr>
        <w:t xml:space="preserve">λλά τα χρήματα που θα </w:t>
      </w:r>
      <w:r>
        <w:rPr>
          <w:rFonts w:eastAsia="Times New Roman"/>
          <w:szCs w:val="24"/>
        </w:rPr>
        <w:t>διατεθούν</w:t>
      </w:r>
      <w:r w:rsidRPr="003759BC">
        <w:rPr>
          <w:rFonts w:eastAsia="Times New Roman"/>
          <w:szCs w:val="24"/>
        </w:rPr>
        <w:t xml:space="preserve"> έχουν ήδη δεσμευθεί και </w:t>
      </w:r>
      <w:r>
        <w:rPr>
          <w:rFonts w:eastAsia="Times New Roman"/>
          <w:szCs w:val="24"/>
        </w:rPr>
        <w:t>καθοδηγηθεί</w:t>
      </w:r>
      <w:r w:rsidRPr="003759BC">
        <w:rPr>
          <w:rFonts w:eastAsia="Times New Roman"/>
          <w:szCs w:val="24"/>
        </w:rPr>
        <w:t xml:space="preserve"> σε συγκεκριμένες κατευθύνσεις</w:t>
      </w:r>
      <w:r>
        <w:rPr>
          <w:rFonts w:eastAsia="Times New Roman"/>
          <w:szCs w:val="24"/>
        </w:rPr>
        <w:t>,</w:t>
      </w:r>
      <w:r w:rsidRPr="003759BC">
        <w:rPr>
          <w:rFonts w:eastAsia="Times New Roman"/>
          <w:szCs w:val="24"/>
        </w:rPr>
        <w:t xml:space="preserve"> που στηρίζουν τις συγχωνεύσεις</w:t>
      </w:r>
      <w:r>
        <w:rPr>
          <w:rFonts w:eastAsia="Times New Roman"/>
          <w:szCs w:val="24"/>
        </w:rPr>
        <w:t>,</w:t>
      </w:r>
      <w:r w:rsidRPr="003759BC">
        <w:rPr>
          <w:rFonts w:eastAsia="Times New Roman"/>
          <w:szCs w:val="24"/>
        </w:rPr>
        <w:t xml:space="preserve"> τις πολυεθνικές και τις πολύ λίγες ελληνικές επιχειρήσεις</w:t>
      </w:r>
      <w:r>
        <w:rPr>
          <w:rFonts w:eastAsia="Times New Roman"/>
          <w:szCs w:val="24"/>
        </w:rPr>
        <w:t xml:space="preserve"> με βάση το Ταμείο Ανάκαμψης. Έ</w:t>
      </w:r>
      <w:r w:rsidRPr="003759BC">
        <w:rPr>
          <w:rFonts w:eastAsia="Times New Roman"/>
          <w:szCs w:val="24"/>
        </w:rPr>
        <w:t>χει στο κέντρο του την ελληνική ελίτ και όχι την ελληνική κοινωνική πλειοψηφία</w:t>
      </w:r>
      <w:r>
        <w:rPr>
          <w:rFonts w:eastAsia="Times New Roman"/>
          <w:szCs w:val="24"/>
        </w:rPr>
        <w:t>. Το Ταμείο Α</w:t>
      </w:r>
      <w:r w:rsidRPr="003759BC">
        <w:rPr>
          <w:rFonts w:eastAsia="Times New Roman"/>
          <w:szCs w:val="24"/>
        </w:rPr>
        <w:t xml:space="preserve">νάκαμψης είναι ένα σχέδιο που έρχεται από λίγους </w:t>
      </w:r>
      <w:r>
        <w:rPr>
          <w:rFonts w:eastAsia="Times New Roman"/>
          <w:szCs w:val="24"/>
        </w:rPr>
        <w:t xml:space="preserve">«σοφούς» </w:t>
      </w:r>
      <w:r w:rsidRPr="003759BC">
        <w:rPr>
          <w:rFonts w:eastAsia="Times New Roman"/>
          <w:szCs w:val="24"/>
        </w:rPr>
        <w:t xml:space="preserve">και απευθύνεται στους συνήθεις </w:t>
      </w:r>
      <w:r>
        <w:rPr>
          <w:rFonts w:eastAsia="Times New Roman"/>
          <w:szCs w:val="24"/>
        </w:rPr>
        <w:t>ευνοημένους.</w:t>
      </w:r>
    </w:p>
    <w:p w:rsidR="009B1533" w:rsidRDefault="00F93039">
      <w:pPr>
        <w:spacing w:line="600" w:lineRule="auto"/>
        <w:ind w:firstLine="720"/>
        <w:jc w:val="both"/>
        <w:rPr>
          <w:rFonts w:eastAsia="Times New Roman"/>
          <w:szCs w:val="24"/>
        </w:rPr>
      </w:pPr>
      <w:r w:rsidRPr="003759BC">
        <w:rPr>
          <w:rFonts w:eastAsia="Times New Roman"/>
          <w:szCs w:val="24"/>
        </w:rPr>
        <w:t>Εμείς</w:t>
      </w:r>
      <w:r>
        <w:rPr>
          <w:rFonts w:eastAsia="Times New Roman"/>
          <w:szCs w:val="24"/>
        </w:rPr>
        <w:t xml:space="preserve">, κύριοι Υπουργοί, </w:t>
      </w:r>
      <w:r w:rsidRPr="003759BC">
        <w:rPr>
          <w:rFonts w:eastAsia="Times New Roman"/>
          <w:szCs w:val="24"/>
        </w:rPr>
        <w:t xml:space="preserve">ζητάμε και μιλάμε για επενδύσεις σε δημόσιες υποδομές σε έργα και </w:t>
      </w:r>
      <w:proofErr w:type="spellStart"/>
      <w:r>
        <w:rPr>
          <w:rFonts w:eastAsia="Times New Roman"/>
          <w:szCs w:val="24"/>
        </w:rPr>
        <w:t>πρότζεκτ</w:t>
      </w:r>
      <w:proofErr w:type="spellEnd"/>
      <w:r w:rsidRPr="003759BC">
        <w:rPr>
          <w:rFonts w:eastAsia="Times New Roman"/>
          <w:szCs w:val="24"/>
        </w:rPr>
        <w:t xml:space="preserve"> που είναι έτοιμα ή κοινώς αποδεκτά και </w:t>
      </w:r>
      <w:r>
        <w:rPr>
          <w:rFonts w:eastAsia="Times New Roman"/>
          <w:szCs w:val="24"/>
        </w:rPr>
        <w:t>που διασ</w:t>
      </w:r>
      <w:r w:rsidRPr="003759BC">
        <w:rPr>
          <w:rFonts w:eastAsia="Times New Roman"/>
          <w:szCs w:val="24"/>
        </w:rPr>
        <w:t xml:space="preserve">υνδέουν την τοπική οικονομία με την ανάπτυξη και την </w:t>
      </w:r>
      <w:r>
        <w:rPr>
          <w:rFonts w:eastAsia="Times New Roman"/>
          <w:szCs w:val="24"/>
        </w:rPr>
        <w:t xml:space="preserve">οικονομική άνθιση, </w:t>
      </w:r>
      <w:r w:rsidRPr="003759BC">
        <w:rPr>
          <w:rFonts w:eastAsia="Times New Roman"/>
          <w:szCs w:val="24"/>
        </w:rPr>
        <w:t>επενδύσεις σε δρόμους</w:t>
      </w:r>
      <w:r>
        <w:rPr>
          <w:rFonts w:eastAsia="Times New Roman"/>
          <w:szCs w:val="24"/>
        </w:rPr>
        <w:t>,</w:t>
      </w:r>
      <w:r w:rsidRPr="003759BC">
        <w:rPr>
          <w:rFonts w:eastAsia="Times New Roman"/>
          <w:szCs w:val="24"/>
        </w:rPr>
        <w:t xml:space="preserve"> </w:t>
      </w:r>
      <w:r>
        <w:rPr>
          <w:rFonts w:eastAsia="Times New Roman"/>
          <w:szCs w:val="24"/>
        </w:rPr>
        <w:t>σε</w:t>
      </w:r>
      <w:r w:rsidRPr="003759BC">
        <w:rPr>
          <w:rFonts w:eastAsia="Times New Roman"/>
          <w:szCs w:val="24"/>
        </w:rPr>
        <w:t xml:space="preserve"> σιδηρόδρομο</w:t>
      </w:r>
      <w:r>
        <w:rPr>
          <w:rFonts w:eastAsia="Times New Roman"/>
          <w:szCs w:val="24"/>
        </w:rPr>
        <w:t>,</w:t>
      </w:r>
      <w:r w:rsidRPr="003759BC">
        <w:rPr>
          <w:rFonts w:eastAsia="Times New Roman"/>
          <w:szCs w:val="24"/>
        </w:rPr>
        <w:t xml:space="preserve"> σε δημόσιες μεταφορές που μπορούν να υποστηρίξουν τις πόλεις </w:t>
      </w:r>
      <w:r>
        <w:rPr>
          <w:rFonts w:eastAsia="Times New Roman"/>
          <w:szCs w:val="24"/>
        </w:rPr>
        <w:t>μας,</w:t>
      </w:r>
      <w:r w:rsidRPr="003759BC">
        <w:rPr>
          <w:rFonts w:eastAsia="Times New Roman"/>
          <w:szCs w:val="24"/>
        </w:rPr>
        <w:t xml:space="preserve"> να ενισχύσουν την ασφάλεια και να τονώσουν την παραγωγή και την οικονομία</w:t>
      </w:r>
      <w:r>
        <w:rPr>
          <w:rFonts w:eastAsia="Times New Roman"/>
          <w:szCs w:val="24"/>
        </w:rPr>
        <w:t>, γ</w:t>
      </w:r>
      <w:r w:rsidRPr="003759BC">
        <w:rPr>
          <w:rFonts w:eastAsia="Times New Roman"/>
          <w:szCs w:val="24"/>
        </w:rPr>
        <w:t xml:space="preserve">ια την προετοιμασία για το μέλλον </w:t>
      </w:r>
      <w:r w:rsidRPr="003759BC">
        <w:rPr>
          <w:rFonts w:eastAsia="Times New Roman"/>
          <w:szCs w:val="24"/>
        </w:rPr>
        <w:lastRenderedPageBreak/>
        <w:t xml:space="preserve">και για το επόμενο μεγάλο βήμα για τη χρήση της τεχνολογίας στον τομέα της </w:t>
      </w:r>
      <w:proofErr w:type="spellStart"/>
      <w:r>
        <w:rPr>
          <w:rFonts w:eastAsia="Times New Roman"/>
          <w:szCs w:val="24"/>
        </w:rPr>
        <w:t>αγρο</w:t>
      </w:r>
      <w:r w:rsidRPr="003759BC">
        <w:rPr>
          <w:rFonts w:eastAsia="Times New Roman"/>
          <w:szCs w:val="24"/>
        </w:rPr>
        <w:t>διατροφής</w:t>
      </w:r>
      <w:proofErr w:type="spellEnd"/>
      <w:r w:rsidRPr="003759BC">
        <w:rPr>
          <w:rFonts w:eastAsia="Times New Roman"/>
          <w:szCs w:val="24"/>
        </w:rPr>
        <w:t xml:space="preserve"> μέσα από προγράμματα καινοτόμων διαδικασιών για να προσελκύσουμε νέους ανθρώπους στον πρωτογενή τομέα</w:t>
      </w:r>
      <w:r>
        <w:rPr>
          <w:rFonts w:eastAsia="Times New Roman"/>
          <w:szCs w:val="24"/>
        </w:rPr>
        <w:t>, να αναπτύξουμε</w:t>
      </w:r>
      <w:r w:rsidRPr="003759BC">
        <w:rPr>
          <w:rFonts w:eastAsia="Times New Roman"/>
          <w:szCs w:val="24"/>
        </w:rPr>
        <w:t xml:space="preserve"> επιχειρηματικές ευκαιρίες και ευκαιρίες καριέρας σε ανθρώπους οι οποίοι επιθυμούν να συνεχίσουν την </w:t>
      </w:r>
      <w:r>
        <w:rPr>
          <w:rFonts w:eastAsia="Times New Roman"/>
          <w:szCs w:val="24"/>
        </w:rPr>
        <w:t xml:space="preserve">αειφόρο </w:t>
      </w:r>
      <w:r w:rsidRPr="003759BC">
        <w:rPr>
          <w:rFonts w:eastAsia="Times New Roman"/>
          <w:szCs w:val="24"/>
        </w:rPr>
        <w:t>αξιοποίηση της γης</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Pr>
          <w:rFonts w:eastAsia="Times New Roman"/>
          <w:szCs w:val="24"/>
        </w:rPr>
        <w:t>Ζητάμε σ</w:t>
      </w:r>
      <w:r w:rsidRPr="003759BC">
        <w:rPr>
          <w:rFonts w:eastAsia="Times New Roman"/>
          <w:szCs w:val="24"/>
        </w:rPr>
        <w:t xml:space="preserve">υνεργασία με την περιφερειακή αυτοδιοίκηση και τους </w:t>
      </w:r>
      <w:r>
        <w:rPr>
          <w:rFonts w:eastAsia="Times New Roman"/>
          <w:szCs w:val="24"/>
        </w:rPr>
        <w:t>νομούς</w:t>
      </w:r>
      <w:r w:rsidRPr="003759BC">
        <w:rPr>
          <w:rFonts w:eastAsia="Times New Roman"/>
          <w:szCs w:val="24"/>
        </w:rPr>
        <w:t xml:space="preserve"> για στρατηγικές επενδύσεις σε προγράμματα που παρέχουν βιώσιμες ευκαιρίες εργασίας και ευρύτερη οικονομική ανάπτυξη</w:t>
      </w:r>
      <w:r>
        <w:rPr>
          <w:rFonts w:eastAsia="Times New Roman"/>
          <w:szCs w:val="24"/>
        </w:rPr>
        <w:t xml:space="preserve">. </w:t>
      </w:r>
      <w:r w:rsidRPr="003759BC">
        <w:rPr>
          <w:rFonts w:eastAsia="Times New Roman"/>
          <w:szCs w:val="24"/>
        </w:rPr>
        <w:t>Προτεραιότητα στην στήριξη</w:t>
      </w:r>
      <w:r>
        <w:rPr>
          <w:rFonts w:eastAsia="Times New Roman"/>
          <w:szCs w:val="24"/>
        </w:rPr>
        <w:t xml:space="preserve"> στην υγεία και την εκπαίδευση. Ε</w:t>
      </w:r>
      <w:r w:rsidRPr="003759BC">
        <w:rPr>
          <w:rFonts w:eastAsia="Times New Roman"/>
          <w:szCs w:val="24"/>
        </w:rPr>
        <w:t>ίναι πολύ βασικό</w:t>
      </w:r>
      <w:r>
        <w:rPr>
          <w:rFonts w:eastAsia="Times New Roman"/>
          <w:szCs w:val="24"/>
        </w:rPr>
        <w:t>.</w:t>
      </w:r>
      <w:r w:rsidRPr="003759BC">
        <w:rPr>
          <w:rFonts w:eastAsia="Times New Roman"/>
          <w:szCs w:val="24"/>
        </w:rPr>
        <w:t xml:space="preserve"> Τα ζούμε όλα</w:t>
      </w:r>
      <w:r>
        <w:rPr>
          <w:rFonts w:eastAsia="Times New Roman"/>
          <w:szCs w:val="24"/>
        </w:rPr>
        <w:t>.</w:t>
      </w:r>
      <w:r w:rsidRPr="003759BC">
        <w:rPr>
          <w:rFonts w:eastAsia="Times New Roman"/>
          <w:szCs w:val="24"/>
        </w:rPr>
        <w:t xml:space="preserve"> </w:t>
      </w:r>
      <w:r>
        <w:rPr>
          <w:rFonts w:eastAsia="Times New Roman"/>
          <w:szCs w:val="24"/>
        </w:rPr>
        <w:t>Συνεργίες</w:t>
      </w:r>
      <w:r w:rsidRPr="003759BC">
        <w:rPr>
          <w:rFonts w:eastAsia="Times New Roman"/>
          <w:szCs w:val="24"/>
        </w:rPr>
        <w:t xml:space="preserve"> υψηλής παραγωγικότητας μικρών επιχειρήσεων σε τομείς όπου υπάρχει συγκριτικό πλεονέκτημα</w:t>
      </w:r>
      <w:r>
        <w:rPr>
          <w:rFonts w:eastAsia="Times New Roman"/>
          <w:szCs w:val="24"/>
        </w:rPr>
        <w:t>,</w:t>
      </w:r>
      <w:r w:rsidRPr="003759BC">
        <w:rPr>
          <w:rFonts w:eastAsia="Times New Roman"/>
          <w:szCs w:val="24"/>
        </w:rPr>
        <w:t xml:space="preserve"> εστιάζοντας κυρίως στην </w:t>
      </w:r>
      <w:proofErr w:type="spellStart"/>
      <w:r>
        <w:rPr>
          <w:rFonts w:eastAsia="Times New Roman"/>
          <w:szCs w:val="24"/>
        </w:rPr>
        <w:t>αγρο</w:t>
      </w:r>
      <w:r w:rsidRPr="003759BC">
        <w:rPr>
          <w:rFonts w:eastAsia="Times New Roman"/>
          <w:szCs w:val="24"/>
        </w:rPr>
        <w:t>τεχνολογία</w:t>
      </w:r>
      <w:proofErr w:type="spellEnd"/>
      <w:r>
        <w:rPr>
          <w:rFonts w:eastAsia="Times New Roman"/>
          <w:szCs w:val="24"/>
        </w:rPr>
        <w:t>,</w:t>
      </w:r>
      <w:r w:rsidRPr="003759BC">
        <w:rPr>
          <w:rFonts w:eastAsia="Times New Roman"/>
          <w:szCs w:val="24"/>
        </w:rPr>
        <w:t xml:space="preserve"> τις ψηφιακές τεχνολογίες</w:t>
      </w:r>
      <w:r>
        <w:rPr>
          <w:rFonts w:eastAsia="Times New Roman"/>
          <w:szCs w:val="24"/>
        </w:rPr>
        <w:t>,</w:t>
      </w:r>
      <w:r w:rsidRPr="003759BC">
        <w:rPr>
          <w:rFonts w:eastAsia="Times New Roman"/>
          <w:szCs w:val="24"/>
        </w:rPr>
        <w:t xml:space="preserve"> τις μεταφορές</w:t>
      </w:r>
      <w:r>
        <w:rPr>
          <w:rFonts w:eastAsia="Times New Roman"/>
          <w:szCs w:val="24"/>
        </w:rPr>
        <w:t>,</w:t>
      </w:r>
      <w:r w:rsidRPr="003759BC">
        <w:rPr>
          <w:rFonts w:eastAsia="Times New Roman"/>
          <w:szCs w:val="24"/>
        </w:rPr>
        <w:t xml:space="preserve"> τα τρόφιμα και τα ποτά</w:t>
      </w:r>
      <w:r>
        <w:rPr>
          <w:rFonts w:eastAsia="Times New Roman"/>
          <w:szCs w:val="24"/>
        </w:rPr>
        <w:t>.</w:t>
      </w:r>
      <w:r w:rsidRPr="003759BC">
        <w:rPr>
          <w:rFonts w:eastAsia="Times New Roman"/>
          <w:szCs w:val="24"/>
        </w:rPr>
        <w:t xml:space="preserve"> Πρωτοβουλίες σε κοινότητες οικονομικής δραστηριότητας γύρω από πλουτοπαραγωγικές πηγές σε συνεργασία με την αυτοδιοίκηση</w:t>
      </w:r>
      <w:r>
        <w:rPr>
          <w:rFonts w:eastAsia="Times New Roman"/>
          <w:szCs w:val="24"/>
        </w:rPr>
        <w:t>,</w:t>
      </w:r>
      <w:r w:rsidRPr="003759BC">
        <w:rPr>
          <w:rFonts w:eastAsia="Times New Roman"/>
          <w:szCs w:val="24"/>
        </w:rPr>
        <w:t xml:space="preserve"> με τα επιμελητήρια</w:t>
      </w:r>
      <w:r>
        <w:rPr>
          <w:rFonts w:eastAsia="Times New Roman"/>
          <w:szCs w:val="24"/>
        </w:rPr>
        <w:t>,</w:t>
      </w:r>
      <w:r w:rsidRPr="003759BC">
        <w:rPr>
          <w:rFonts w:eastAsia="Times New Roman"/>
          <w:szCs w:val="24"/>
        </w:rPr>
        <w:t xml:space="preserve"> με τους συνεταιρισμούς</w:t>
      </w:r>
      <w:r>
        <w:rPr>
          <w:rFonts w:eastAsia="Times New Roman"/>
          <w:szCs w:val="24"/>
        </w:rPr>
        <w:t>.</w:t>
      </w:r>
      <w:r w:rsidRPr="003759BC">
        <w:rPr>
          <w:rFonts w:eastAsia="Times New Roman"/>
          <w:szCs w:val="24"/>
        </w:rPr>
        <w:t xml:space="preserve"> Διασύνδεση του πολιτισμού με τον τουρισμό και την πρωτογενή μας παραγωγή σε μία ενότητα</w:t>
      </w:r>
      <w:r>
        <w:rPr>
          <w:rFonts w:eastAsia="Times New Roman"/>
          <w:szCs w:val="24"/>
        </w:rPr>
        <w:t>.</w:t>
      </w:r>
      <w:r w:rsidRPr="003759BC">
        <w:rPr>
          <w:rFonts w:eastAsia="Times New Roman"/>
          <w:szCs w:val="24"/>
        </w:rPr>
        <w:t xml:space="preserve"> Επένδυση στο εμπόριο</w:t>
      </w:r>
      <w:r>
        <w:rPr>
          <w:rFonts w:eastAsia="Times New Roman"/>
          <w:szCs w:val="24"/>
        </w:rPr>
        <w:t>, να υποστηριχθεί ο</w:t>
      </w:r>
      <w:r w:rsidRPr="003759BC">
        <w:rPr>
          <w:rFonts w:eastAsia="Times New Roman"/>
          <w:szCs w:val="24"/>
        </w:rPr>
        <w:t xml:space="preserve"> εξαγωγικός τομέας ώστε περισσότερα και καλύτερα τοπικά προϊόντα να οδηγούνται στις διεθνείς αγορές</w:t>
      </w:r>
      <w:r>
        <w:rPr>
          <w:rFonts w:eastAsia="Times New Roman"/>
          <w:szCs w:val="24"/>
        </w:rPr>
        <w:t xml:space="preserve">. </w:t>
      </w:r>
    </w:p>
    <w:p w:rsidR="009B1533" w:rsidRDefault="00F93039">
      <w:pPr>
        <w:spacing w:line="600" w:lineRule="auto"/>
        <w:ind w:firstLine="720"/>
        <w:jc w:val="both"/>
        <w:rPr>
          <w:rFonts w:eastAsia="Times New Roman"/>
          <w:szCs w:val="24"/>
        </w:rPr>
      </w:pPr>
      <w:r>
        <w:rPr>
          <w:rFonts w:eastAsia="Times New Roman"/>
          <w:szCs w:val="24"/>
        </w:rPr>
        <w:lastRenderedPageBreak/>
        <w:t>Εσείς</w:t>
      </w:r>
      <w:r w:rsidRPr="003759BC">
        <w:rPr>
          <w:rFonts w:eastAsia="Times New Roman"/>
          <w:szCs w:val="24"/>
        </w:rPr>
        <w:t xml:space="preserve"> μέσα από αυτό</w:t>
      </w:r>
      <w:r>
        <w:rPr>
          <w:rFonts w:eastAsia="Times New Roman"/>
          <w:szCs w:val="24"/>
        </w:rPr>
        <w:t xml:space="preserve">ν τον </w:t>
      </w:r>
      <w:r w:rsidR="00517573">
        <w:rPr>
          <w:rFonts w:eastAsia="Times New Roman"/>
          <w:szCs w:val="24"/>
        </w:rPr>
        <w:t>α</w:t>
      </w:r>
      <w:r>
        <w:rPr>
          <w:rFonts w:eastAsia="Times New Roman"/>
          <w:szCs w:val="24"/>
        </w:rPr>
        <w:t xml:space="preserve">ναπτυξιακό </w:t>
      </w:r>
      <w:r w:rsidR="00517573">
        <w:rPr>
          <w:rFonts w:eastAsia="Times New Roman"/>
          <w:szCs w:val="24"/>
        </w:rPr>
        <w:t>ν</w:t>
      </w:r>
      <w:r w:rsidRPr="003759BC">
        <w:rPr>
          <w:rFonts w:eastAsia="Times New Roman"/>
          <w:szCs w:val="24"/>
        </w:rPr>
        <w:t>όμο</w:t>
      </w:r>
      <w:r>
        <w:rPr>
          <w:rFonts w:eastAsia="Times New Roman"/>
          <w:szCs w:val="24"/>
        </w:rPr>
        <w:t>,</w:t>
      </w:r>
      <w:r w:rsidRPr="003759BC">
        <w:rPr>
          <w:rFonts w:eastAsia="Times New Roman"/>
          <w:szCs w:val="24"/>
        </w:rPr>
        <w:t xml:space="preserve"> αλλ</w:t>
      </w:r>
      <w:r>
        <w:rPr>
          <w:rFonts w:eastAsia="Times New Roman"/>
          <w:szCs w:val="24"/>
        </w:rPr>
        <w:t>ά και με το Ταμείο Ανάκαμψης, εμποδίζετε</w:t>
      </w:r>
      <w:r w:rsidRPr="003759BC">
        <w:rPr>
          <w:rFonts w:eastAsia="Times New Roman"/>
          <w:szCs w:val="24"/>
        </w:rPr>
        <w:t xml:space="preserve"> όλα αυτά τα οποία προανέφερα</w:t>
      </w:r>
      <w:r>
        <w:rPr>
          <w:rFonts w:eastAsia="Times New Roman"/>
          <w:szCs w:val="24"/>
        </w:rPr>
        <w:t xml:space="preserve"> ως προτάσεις κ</w:t>
      </w:r>
      <w:r w:rsidRPr="003759BC">
        <w:rPr>
          <w:rFonts w:eastAsia="Times New Roman"/>
          <w:szCs w:val="24"/>
        </w:rPr>
        <w:t>αι κυρίως για τους μικρούς</w:t>
      </w:r>
      <w:r>
        <w:rPr>
          <w:rFonts w:eastAsia="Times New Roman"/>
          <w:szCs w:val="24"/>
        </w:rPr>
        <w:t>,</w:t>
      </w:r>
      <w:r w:rsidRPr="003759BC">
        <w:rPr>
          <w:rFonts w:eastAsia="Times New Roman"/>
          <w:szCs w:val="24"/>
        </w:rPr>
        <w:t xml:space="preserve"> τους μικρομεσαίους και την ελληνική επαρχία</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Pr>
          <w:rFonts w:eastAsia="Times New Roman"/>
          <w:szCs w:val="24"/>
        </w:rPr>
        <w:t>Κυρίες και κύριοι της Κ</w:t>
      </w:r>
      <w:r w:rsidRPr="003759BC">
        <w:rPr>
          <w:rFonts w:eastAsia="Times New Roman"/>
          <w:szCs w:val="24"/>
        </w:rPr>
        <w:t>υβέρνησης</w:t>
      </w:r>
      <w:r>
        <w:rPr>
          <w:rFonts w:eastAsia="Times New Roman"/>
          <w:szCs w:val="24"/>
        </w:rPr>
        <w:t>, επειδή μιλάω για την επαρχία να πω το εξής: Ά</w:t>
      </w:r>
      <w:r w:rsidRPr="003759BC">
        <w:rPr>
          <w:rFonts w:eastAsia="Times New Roman"/>
          <w:szCs w:val="24"/>
        </w:rPr>
        <w:t xml:space="preserve">κουσα </w:t>
      </w:r>
      <w:r>
        <w:rPr>
          <w:rFonts w:eastAsia="Times New Roman"/>
          <w:szCs w:val="24"/>
        </w:rPr>
        <w:t>τους συναδέλφους Β</w:t>
      </w:r>
      <w:r w:rsidRPr="003759BC">
        <w:rPr>
          <w:rFonts w:eastAsia="Times New Roman"/>
          <w:szCs w:val="24"/>
        </w:rPr>
        <w:t>ουλευτές τ</w:t>
      </w:r>
      <w:r>
        <w:rPr>
          <w:rFonts w:eastAsia="Times New Roman"/>
          <w:szCs w:val="24"/>
        </w:rPr>
        <w:t>ης Νέας Δημοκρατίας στην Η</w:t>
      </w:r>
      <w:r w:rsidRPr="003759BC">
        <w:rPr>
          <w:rFonts w:eastAsia="Times New Roman"/>
          <w:szCs w:val="24"/>
        </w:rPr>
        <w:t xml:space="preserve">μαθία και καταλαβαίνω καλά ότι δεν </w:t>
      </w:r>
      <w:r>
        <w:rPr>
          <w:rFonts w:eastAsia="Times New Roman"/>
          <w:szCs w:val="24"/>
        </w:rPr>
        <w:t>έχουν</w:t>
      </w:r>
      <w:r w:rsidRPr="003759BC">
        <w:rPr>
          <w:rFonts w:eastAsia="Times New Roman"/>
          <w:szCs w:val="24"/>
        </w:rPr>
        <w:t xml:space="preserve"> να αναφερθούν σε καμ</w:t>
      </w:r>
      <w:r w:rsidR="00517573">
        <w:rPr>
          <w:rFonts w:eastAsia="Times New Roman"/>
          <w:szCs w:val="24"/>
        </w:rPr>
        <w:t>μ</w:t>
      </w:r>
      <w:r w:rsidRPr="003759BC">
        <w:rPr>
          <w:rFonts w:eastAsia="Times New Roman"/>
          <w:szCs w:val="24"/>
        </w:rPr>
        <w:t xml:space="preserve">ία αναπτυξιακή πρωτοβουλία στο </w:t>
      </w:r>
      <w:r>
        <w:rPr>
          <w:rFonts w:eastAsia="Times New Roman"/>
          <w:szCs w:val="24"/>
        </w:rPr>
        <w:t>ν</w:t>
      </w:r>
      <w:r w:rsidRPr="003759BC">
        <w:rPr>
          <w:rFonts w:eastAsia="Times New Roman"/>
          <w:szCs w:val="24"/>
        </w:rPr>
        <w:t>ομό μας</w:t>
      </w:r>
      <w:r>
        <w:rPr>
          <w:rFonts w:eastAsia="Times New Roman"/>
          <w:szCs w:val="24"/>
        </w:rPr>
        <w:t>.</w:t>
      </w:r>
      <w:r w:rsidRPr="003759BC">
        <w:rPr>
          <w:rFonts w:eastAsia="Times New Roman"/>
          <w:szCs w:val="24"/>
        </w:rPr>
        <w:t xml:space="preserve"> Υποθέτω</w:t>
      </w:r>
      <w:r>
        <w:rPr>
          <w:rFonts w:eastAsia="Times New Roman"/>
          <w:szCs w:val="24"/>
        </w:rPr>
        <w:t xml:space="preserve"> κιόλας</w:t>
      </w:r>
      <w:r w:rsidRPr="003759BC">
        <w:rPr>
          <w:rFonts w:eastAsia="Times New Roman"/>
          <w:szCs w:val="24"/>
        </w:rPr>
        <w:t xml:space="preserve"> ότι ντρέπονται γι</w:t>
      </w:r>
      <w:r>
        <w:rPr>
          <w:rFonts w:eastAsia="Times New Roman"/>
          <w:szCs w:val="24"/>
        </w:rPr>
        <w:t>’ αυτό. Δ</w:t>
      </w:r>
      <w:r w:rsidRPr="003759BC">
        <w:rPr>
          <w:rFonts w:eastAsia="Times New Roman"/>
          <w:szCs w:val="24"/>
        </w:rPr>
        <w:t>υστυχώς</w:t>
      </w:r>
      <w:r>
        <w:rPr>
          <w:rFonts w:eastAsia="Times New Roman"/>
          <w:szCs w:val="24"/>
        </w:rPr>
        <w:t>, όμως,</w:t>
      </w:r>
      <w:r w:rsidRPr="003759BC">
        <w:rPr>
          <w:rFonts w:eastAsia="Times New Roman"/>
          <w:szCs w:val="24"/>
        </w:rPr>
        <w:t xml:space="preserve"> δεν διεκδίκησαν και τίποτα</w:t>
      </w:r>
      <w:r>
        <w:rPr>
          <w:rFonts w:eastAsia="Times New Roman"/>
          <w:szCs w:val="24"/>
        </w:rPr>
        <w:t>.</w:t>
      </w:r>
    </w:p>
    <w:p w:rsidR="009B1533" w:rsidRDefault="00F93039">
      <w:pPr>
        <w:spacing w:line="600" w:lineRule="auto"/>
        <w:ind w:firstLine="720"/>
        <w:jc w:val="both"/>
        <w:rPr>
          <w:rFonts w:eastAsia="Times New Roman"/>
          <w:szCs w:val="24"/>
        </w:rPr>
      </w:pPr>
      <w:r>
        <w:rPr>
          <w:rFonts w:eastAsia="Times New Roman"/>
          <w:szCs w:val="24"/>
        </w:rPr>
        <w:t>Κλείνοντας,</w:t>
      </w:r>
      <w:r w:rsidRPr="003759BC">
        <w:rPr>
          <w:rFonts w:eastAsia="Times New Roman"/>
          <w:szCs w:val="24"/>
        </w:rPr>
        <w:t xml:space="preserve"> </w:t>
      </w:r>
      <w:r>
        <w:rPr>
          <w:rFonts w:eastAsia="Times New Roman"/>
          <w:szCs w:val="24"/>
        </w:rPr>
        <w:t>κύριε Γεωργιάδη, κύριε Υ</w:t>
      </w:r>
      <w:r w:rsidRPr="003759BC">
        <w:rPr>
          <w:rFonts w:eastAsia="Times New Roman"/>
          <w:szCs w:val="24"/>
        </w:rPr>
        <w:t>πουργέ</w:t>
      </w:r>
      <w:r>
        <w:rPr>
          <w:rFonts w:eastAsia="Times New Roman"/>
          <w:szCs w:val="24"/>
        </w:rPr>
        <w:t>,</w:t>
      </w:r>
      <w:r w:rsidRPr="003759BC">
        <w:rPr>
          <w:rFonts w:eastAsia="Times New Roman"/>
          <w:szCs w:val="24"/>
        </w:rPr>
        <w:t xml:space="preserve"> </w:t>
      </w:r>
      <w:r>
        <w:rPr>
          <w:rFonts w:eastAsia="Times New Roman"/>
          <w:szCs w:val="24"/>
        </w:rPr>
        <w:t>αν είστε παρών,</w:t>
      </w:r>
      <w:r w:rsidRPr="003759BC">
        <w:rPr>
          <w:rFonts w:eastAsia="Times New Roman"/>
          <w:szCs w:val="24"/>
        </w:rPr>
        <w:t xml:space="preserve"> σας ρωτά</w:t>
      </w:r>
      <w:r>
        <w:rPr>
          <w:rFonts w:eastAsia="Times New Roman"/>
          <w:szCs w:val="24"/>
        </w:rPr>
        <w:t>ω: Θ</w:t>
      </w:r>
      <w:r w:rsidRPr="003759BC">
        <w:rPr>
          <w:rFonts w:eastAsia="Times New Roman"/>
          <w:szCs w:val="24"/>
        </w:rPr>
        <w:t xml:space="preserve">α δώσετε τα 10,7 δισεκατομμύρια που </w:t>
      </w:r>
      <w:r>
        <w:rPr>
          <w:rFonts w:eastAsia="Times New Roman"/>
          <w:szCs w:val="24"/>
        </w:rPr>
        <w:t>τάξατε</w:t>
      </w:r>
      <w:r w:rsidRPr="003759BC">
        <w:rPr>
          <w:rFonts w:eastAsia="Times New Roman"/>
          <w:szCs w:val="24"/>
        </w:rPr>
        <w:t xml:space="preserve"> </w:t>
      </w:r>
      <w:r>
        <w:rPr>
          <w:rFonts w:eastAsia="Times New Roman"/>
          <w:szCs w:val="24"/>
        </w:rPr>
        <w:t>για το χιονοδρομικό κέντρο 3-5 Πηγάδια και το ίδιο το Υ</w:t>
      </w:r>
      <w:r w:rsidRPr="003759BC">
        <w:rPr>
          <w:rFonts w:eastAsia="Times New Roman"/>
          <w:szCs w:val="24"/>
        </w:rPr>
        <w:t>πουργείο σας σας διέψευσε απαντώντας σε ερώτησή μου</w:t>
      </w:r>
      <w:r>
        <w:rPr>
          <w:rFonts w:eastAsia="Times New Roman"/>
          <w:szCs w:val="24"/>
        </w:rPr>
        <w:t>. Θα</w:t>
      </w:r>
      <w:r w:rsidRPr="003759BC">
        <w:rPr>
          <w:rFonts w:eastAsia="Times New Roman"/>
          <w:szCs w:val="24"/>
        </w:rPr>
        <w:t xml:space="preserve"> </w:t>
      </w:r>
      <w:r>
        <w:rPr>
          <w:rFonts w:eastAsia="Times New Roman"/>
          <w:szCs w:val="24"/>
        </w:rPr>
        <w:t xml:space="preserve">χρηματοδοτήσετε </w:t>
      </w:r>
      <w:r w:rsidRPr="003759BC">
        <w:rPr>
          <w:rFonts w:eastAsia="Times New Roman"/>
          <w:szCs w:val="24"/>
        </w:rPr>
        <w:t xml:space="preserve">την εγκατάσταση τεχνητής </w:t>
      </w:r>
      <w:proofErr w:type="spellStart"/>
      <w:r>
        <w:rPr>
          <w:rFonts w:eastAsia="Times New Roman"/>
          <w:szCs w:val="24"/>
        </w:rPr>
        <w:t>χιόνωσης</w:t>
      </w:r>
      <w:proofErr w:type="spellEnd"/>
      <w:r>
        <w:rPr>
          <w:rFonts w:eastAsia="Times New Roman"/>
          <w:szCs w:val="24"/>
        </w:rPr>
        <w:t xml:space="preserve"> στο χιονοδρομικό κέντρο </w:t>
      </w:r>
      <w:proofErr w:type="spellStart"/>
      <w:r>
        <w:rPr>
          <w:rFonts w:eastAsia="Times New Roman"/>
          <w:szCs w:val="24"/>
        </w:rPr>
        <w:t>Σ</w:t>
      </w:r>
      <w:r w:rsidRPr="003759BC">
        <w:rPr>
          <w:rFonts w:eastAsia="Times New Roman"/>
          <w:szCs w:val="24"/>
        </w:rPr>
        <w:t>ελίου</w:t>
      </w:r>
      <w:proofErr w:type="spellEnd"/>
      <w:r w:rsidRPr="003759BC">
        <w:rPr>
          <w:rFonts w:eastAsia="Times New Roman"/>
          <w:szCs w:val="24"/>
        </w:rPr>
        <w:t xml:space="preserve"> που </w:t>
      </w:r>
      <w:r>
        <w:rPr>
          <w:rFonts w:eastAsia="Times New Roman"/>
          <w:szCs w:val="24"/>
        </w:rPr>
        <w:t xml:space="preserve">έταξε </w:t>
      </w:r>
      <w:r w:rsidRPr="003759BC">
        <w:rPr>
          <w:rFonts w:eastAsia="Times New Roman"/>
          <w:szCs w:val="24"/>
        </w:rPr>
        <w:t>πριν από έναν μήνα ο κ</w:t>
      </w:r>
      <w:r>
        <w:rPr>
          <w:rFonts w:eastAsia="Times New Roman"/>
          <w:szCs w:val="24"/>
        </w:rPr>
        <w:t>.</w:t>
      </w:r>
      <w:r w:rsidRPr="003759BC">
        <w:rPr>
          <w:rFonts w:eastAsia="Times New Roman"/>
          <w:szCs w:val="24"/>
        </w:rPr>
        <w:t xml:space="preserve"> </w:t>
      </w:r>
      <w:proofErr w:type="spellStart"/>
      <w:r w:rsidRPr="003759BC">
        <w:rPr>
          <w:rFonts w:eastAsia="Times New Roman"/>
          <w:szCs w:val="24"/>
        </w:rPr>
        <w:t>Αυγενάκης</w:t>
      </w:r>
      <w:proofErr w:type="spellEnd"/>
      <w:r>
        <w:rPr>
          <w:rFonts w:eastAsia="Times New Roman"/>
          <w:szCs w:val="24"/>
        </w:rPr>
        <w:t xml:space="preserve">; </w:t>
      </w:r>
      <w:r w:rsidRPr="003759BC">
        <w:rPr>
          <w:rFonts w:eastAsia="Times New Roman"/>
          <w:szCs w:val="24"/>
        </w:rPr>
        <w:t>Θα στηρίξετε τις προτάσεις που σας κάνουμε για αναπτυξ</w:t>
      </w:r>
      <w:r>
        <w:rPr>
          <w:rFonts w:eastAsia="Times New Roman"/>
          <w:szCs w:val="24"/>
        </w:rPr>
        <w:t>ιακή αξιοποίηση της αγοράς της Κ</w:t>
      </w:r>
      <w:r w:rsidRPr="003759BC">
        <w:rPr>
          <w:rFonts w:eastAsia="Times New Roman"/>
          <w:szCs w:val="24"/>
        </w:rPr>
        <w:t>ουλούρας</w:t>
      </w:r>
      <w:r>
        <w:rPr>
          <w:rFonts w:eastAsia="Times New Roman"/>
          <w:szCs w:val="24"/>
        </w:rPr>
        <w:t>; Μην επιβεβαιώνετε</w:t>
      </w:r>
      <w:r w:rsidRPr="003759BC">
        <w:rPr>
          <w:rFonts w:eastAsia="Times New Roman"/>
          <w:szCs w:val="24"/>
        </w:rPr>
        <w:t xml:space="preserve"> συνέχεια </w:t>
      </w:r>
      <w:r>
        <w:rPr>
          <w:rFonts w:eastAsia="Times New Roman"/>
          <w:szCs w:val="24"/>
        </w:rPr>
        <w:t>τις αποτυχίε</w:t>
      </w:r>
      <w:r w:rsidRPr="003759BC">
        <w:rPr>
          <w:rFonts w:eastAsia="Times New Roman"/>
          <w:szCs w:val="24"/>
        </w:rPr>
        <w:t xml:space="preserve">ς </w:t>
      </w:r>
      <w:r>
        <w:rPr>
          <w:rFonts w:eastAsia="Times New Roman"/>
          <w:szCs w:val="24"/>
        </w:rPr>
        <w:t>σας, κύριε Γ</w:t>
      </w:r>
      <w:r w:rsidRPr="003759BC">
        <w:rPr>
          <w:rFonts w:eastAsia="Times New Roman"/>
          <w:szCs w:val="24"/>
        </w:rPr>
        <w:t>εωργιάδη</w:t>
      </w:r>
      <w:r>
        <w:rPr>
          <w:rFonts w:eastAsia="Times New Roman"/>
          <w:szCs w:val="24"/>
        </w:rPr>
        <w:t>.</w:t>
      </w:r>
      <w:r w:rsidRPr="003759BC">
        <w:rPr>
          <w:rFonts w:eastAsia="Times New Roman"/>
          <w:szCs w:val="24"/>
        </w:rPr>
        <w:t xml:space="preserve"> </w:t>
      </w:r>
      <w:r>
        <w:rPr>
          <w:rFonts w:eastAsia="Times New Roman"/>
          <w:szCs w:val="24"/>
        </w:rPr>
        <w:t>Απαλλάξτε</w:t>
      </w:r>
      <w:r w:rsidRPr="003759BC">
        <w:rPr>
          <w:rFonts w:eastAsia="Times New Roman"/>
          <w:szCs w:val="24"/>
        </w:rPr>
        <w:t xml:space="preserve"> από τα εμπόδια και την ανασφάλεια τη δυνατότητα ανάπτυξης που έχει η χώρα και κάνετε εκλογές</w:t>
      </w:r>
      <w:r>
        <w:rPr>
          <w:rFonts w:eastAsia="Times New Roman"/>
          <w:szCs w:val="24"/>
        </w:rPr>
        <w:t>.</w:t>
      </w:r>
      <w:r w:rsidRPr="003759BC">
        <w:rPr>
          <w:rFonts w:eastAsia="Times New Roman"/>
          <w:szCs w:val="24"/>
        </w:rPr>
        <w:t xml:space="preserve"> </w:t>
      </w:r>
    </w:p>
    <w:p w:rsidR="009B1533" w:rsidRDefault="00F93039">
      <w:pPr>
        <w:spacing w:line="600" w:lineRule="auto"/>
        <w:ind w:firstLine="720"/>
        <w:jc w:val="both"/>
        <w:rPr>
          <w:rFonts w:eastAsia="Times New Roman"/>
          <w:szCs w:val="24"/>
        </w:rPr>
      </w:pPr>
      <w:r>
        <w:rPr>
          <w:rFonts w:eastAsia="Times New Roman"/>
          <w:szCs w:val="24"/>
        </w:rPr>
        <w:t>Σας ευχαριστώ κύριε Π</w:t>
      </w:r>
      <w:r w:rsidRPr="003759BC">
        <w:rPr>
          <w:rFonts w:eastAsia="Times New Roman"/>
          <w:szCs w:val="24"/>
        </w:rPr>
        <w:t>ρόεδρε</w:t>
      </w:r>
      <w:r>
        <w:rPr>
          <w:rFonts w:eastAsia="Times New Roman"/>
          <w:szCs w:val="24"/>
        </w:rPr>
        <w:t>.</w:t>
      </w:r>
    </w:p>
    <w:p w:rsidR="009B1533" w:rsidRDefault="00F93039">
      <w:pPr>
        <w:spacing w:line="600" w:lineRule="auto"/>
        <w:ind w:firstLine="720"/>
        <w:jc w:val="both"/>
        <w:rPr>
          <w:rFonts w:eastAsia="Times New Roman"/>
          <w:szCs w:val="24"/>
        </w:rPr>
      </w:pPr>
      <w:r w:rsidRPr="00E54146">
        <w:rPr>
          <w:rFonts w:eastAsia="Times New Roman"/>
          <w:b/>
          <w:szCs w:val="24"/>
        </w:rPr>
        <w:lastRenderedPageBreak/>
        <w:t>ΠΡΟΕΔΡΕΥΩΝ (Αθανάσιος Μπούρας):</w:t>
      </w:r>
      <w:r>
        <w:rPr>
          <w:rFonts w:eastAsia="Times New Roman"/>
          <w:szCs w:val="24"/>
        </w:rPr>
        <w:t xml:space="preserve"> Και εγώ ευχαριστώ θερμά τον κ. </w:t>
      </w:r>
      <w:proofErr w:type="spellStart"/>
      <w:r>
        <w:rPr>
          <w:rFonts w:eastAsia="Times New Roman"/>
          <w:szCs w:val="24"/>
        </w:rPr>
        <w:t>Τόλκα</w:t>
      </w:r>
      <w:proofErr w:type="spellEnd"/>
      <w:r>
        <w:rPr>
          <w:rFonts w:eastAsia="Times New Roman"/>
          <w:szCs w:val="24"/>
        </w:rPr>
        <w:t xml:space="preserve"> </w:t>
      </w:r>
      <w:r w:rsidRPr="003759BC">
        <w:rPr>
          <w:rFonts w:eastAsia="Times New Roman"/>
          <w:szCs w:val="24"/>
        </w:rPr>
        <w:t>και για συνέπεια στο</w:t>
      </w:r>
      <w:r>
        <w:rPr>
          <w:rFonts w:eastAsia="Times New Roman"/>
          <w:szCs w:val="24"/>
        </w:rPr>
        <w:t>ν</w:t>
      </w:r>
      <w:r w:rsidRPr="003759BC">
        <w:rPr>
          <w:rFonts w:eastAsia="Times New Roman"/>
          <w:szCs w:val="24"/>
        </w:rPr>
        <w:t xml:space="preserve"> χρόνο</w:t>
      </w:r>
      <w:r>
        <w:rPr>
          <w:rFonts w:eastAsia="Times New Roman"/>
          <w:szCs w:val="24"/>
        </w:rPr>
        <w:t>.</w:t>
      </w:r>
    </w:p>
    <w:p w:rsidR="009B1533" w:rsidRDefault="00F93039">
      <w:pPr>
        <w:spacing w:line="600" w:lineRule="auto"/>
        <w:ind w:firstLine="720"/>
        <w:jc w:val="both"/>
        <w:rPr>
          <w:rFonts w:eastAsia="Times New Roman"/>
          <w:szCs w:val="24"/>
        </w:rPr>
      </w:pPr>
      <w:r>
        <w:rPr>
          <w:rFonts w:eastAsia="Times New Roman"/>
          <w:szCs w:val="24"/>
        </w:rPr>
        <w:t>Ο</w:t>
      </w:r>
      <w:r w:rsidRPr="003759BC">
        <w:rPr>
          <w:rFonts w:eastAsia="Times New Roman"/>
          <w:szCs w:val="24"/>
        </w:rPr>
        <w:t xml:space="preserve">λοκληρώνουμε </w:t>
      </w:r>
      <w:r>
        <w:rPr>
          <w:rFonts w:eastAsia="Times New Roman"/>
          <w:szCs w:val="24"/>
        </w:rPr>
        <w:t>τις παρεμβάσεις των συναδέλφων Βουλευτών με τον Β</w:t>
      </w:r>
      <w:r w:rsidRPr="003759BC">
        <w:rPr>
          <w:rFonts w:eastAsia="Times New Roman"/>
          <w:szCs w:val="24"/>
        </w:rPr>
        <w:t xml:space="preserve">ουλευτή της </w:t>
      </w:r>
      <w:r>
        <w:rPr>
          <w:rFonts w:eastAsia="Times New Roman"/>
          <w:szCs w:val="24"/>
        </w:rPr>
        <w:t>Νέας Δ</w:t>
      </w:r>
      <w:r w:rsidRPr="003759BC">
        <w:rPr>
          <w:rFonts w:eastAsia="Times New Roman"/>
          <w:szCs w:val="24"/>
        </w:rPr>
        <w:t>ημοκρατία</w:t>
      </w:r>
      <w:r>
        <w:rPr>
          <w:rFonts w:eastAsia="Times New Roman"/>
          <w:szCs w:val="24"/>
        </w:rPr>
        <w:t>ς,</w:t>
      </w:r>
      <w:r w:rsidRPr="003759BC">
        <w:rPr>
          <w:rFonts w:eastAsia="Times New Roman"/>
          <w:szCs w:val="24"/>
        </w:rPr>
        <w:t xml:space="preserve"> τον </w:t>
      </w:r>
      <w:r>
        <w:rPr>
          <w:rFonts w:eastAsia="Times New Roman"/>
          <w:szCs w:val="24"/>
        </w:rPr>
        <w:t>κ. Ζήση Τζηκαλάγια από</w:t>
      </w:r>
      <w:r w:rsidRPr="003759BC">
        <w:rPr>
          <w:rFonts w:eastAsia="Times New Roman"/>
          <w:szCs w:val="24"/>
        </w:rPr>
        <w:t xml:space="preserve"> </w:t>
      </w:r>
      <w:r>
        <w:rPr>
          <w:rFonts w:eastAsia="Times New Roman"/>
          <w:szCs w:val="24"/>
        </w:rPr>
        <w:t>την όμορφη Καστοριά.</w:t>
      </w:r>
    </w:p>
    <w:p w:rsidR="009B1533" w:rsidRDefault="00F93039">
      <w:pPr>
        <w:spacing w:line="600" w:lineRule="auto"/>
        <w:ind w:firstLine="720"/>
        <w:jc w:val="both"/>
        <w:rPr>
          <w:rFonts w:eastAsia="Times New Roman"/>
          <w:szCs w:val="24"/>
        </w:rPr>
      </w:pPr>
      <w:r>
        <w:rPr>
          <w:rFonts w:eastAsia="Times New Roman"/>
          <w:szCs w:val="24"/>
        </w:rPr>
        <w:t>Κύριε Τζηκαλάγια, έχετε τον λόγο.</w:t>
      </w:r>
    </w:p>
    <w:p w:rsidR="009B1533" w:rsidRDefault="00F93039">
      <w:pPr>
        <w:spacing w:line="600" w:lineRule="auto"/>
        <w:ind w:firstLine="720"/>
        <w:jc w:val="both"/>
        <w:rPr>
          <w:rFonts w:eastAsia="Times New Roman" w:cs="Times New Roman"/>
          <w:szCs w:val="24"/>
        </w:rPr>
      </w:pPr>
      <w:r w:rsidRPr="00164CAD">
        <w:rPr>
          <w:rFonts w:eastAsia="Times New Roman" w:cs="Times New Roman"/>
          <w:b/>
          <w:szCs w:val="24"/>
        </w:rPr>
        <w:t>ΖΗΣΗΣ ΤΖΗΚΑΛΑΓΙΑΣ:</w:t>
      </w:r>
      <w:r>
        <w:rPr>
          <w:rFonts w:eastAsia="Times New Roman" w:cs="Times New Roman"/>
          <w:szCs w:val="24"/>
        </w:rPr>
        <w:t xml:space="preserve"> Ευχαριστώ,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τρεις μεταθέσεις της ημέρας έναρξης της συζήτησης και με μια τριήμερη συζήτηση η οποία είχε επεισοδιακή έναρξη, δεν ξέρω αν είναι τύχη ή ατυχία να ομιλεί κανείς τελευταίος.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 σημερινό νομοσχέδιο αποτελεί σημαντικό θεσμικό πλαίσιο που επιχειρεί μια μεγάλη τομή. Δίνεται η δυνατότητα υποβολής επενδυτικών σχεδίων</w:t>
      </w:r>
      <w:r w:rsidR="004D494E">
        <w:rPr>
          <w:rFonts w:eastAsia="Times New Roman" w:cs="Times New Roman"/>
          <w:szCs w:val="24"/>
        </w:rPr>
        <w:t>,</w:t>
      </w:r>
      <w:r>
        <w:rPr>
          <w:rFonts w:eastAsia="Times New Roman" w:cs="Times New Roman"/>
          <w:szCs w:val="24"/>
        </w:rPr>
        <w:t xml:space="preserve"> που θα συμβάλλουν στην ανάπτυξη της εθνικής μας οικονομίας και στην περιφέρεια. Το νομοσχέδιο διαθέτει τη δυναμική να μετατρέψει τις τοπικές κοινωνίες σε επενδυτικούς πόλους έλξης, με σκοπό την </w:t>
      </w:r>
      <w:proofErr w:type="spellStart"/>
      <w:r>
        <w:rPr>
          <w:rFonts w:eastAsia="Times New Roman" w:cs="Times New Roman"/>
          <w:szCs w:val="24"/>
        </w:rPr>
        <w:t>αειφορική</w:t>
      </w:r>
      <w:proofErr w:type="spellEnd"/>
      <w:r>
        <w:rPr>
          <w:rFonts w:eastAsia="Times New Roman" w:cs="Times New Roman"/>
          <w:szCs w:val="24"/>
        </w:rPr>
        <w:t xml:space="preserve"> ανάπτυξη. Θα αποτελέσει βασικό κινητήριο μοχλό, που θα δώσει ώθηση στις παραγωγικές τάξεις και θα σηματοδοτήσει τη διεύρυνση) της παραγωγικής</w:t>
      </w:r>
      <w:r w:rsidR="004E252D">
        <w:rPr>
          <w:rFonts w:eastAsia="Times New Roman" w:cs="Times New Roman"/>
          <w:szCs w:val="24"/>
        </w:rPr>
        <w:t xml:space="preserve">  ανασυγκρότησης</w:t>
      </w:r>
      <w:r>
        <w:rPr>
          <w:rFonts w:eastAsia="Times New Roman" w:cs="Times New Roman"/>
          <w:szCs w:val="24"/>
        </w:rPr>
        <w:t xml:space="preserve"> από περισσότερους. Μεγάλα και πρότυπα αναπτυξιακά έργα σε περισσότερα μέρη της χώρας έρχονται να δώσουν πνοή και νέες και </w:t>
      </w:r>
      <w:r>
        <w:rPr>
          <w:rFonts w:eastAsia="Times New Roman" w:cs="Times New Roman"/>
          <w:szCs w:val="24"/>
        </w:rPr>
        <w:lastRenderedPageBreak/>
        <w:t xml:space="preserve">προσφορότερες θέσεις απασχόλησης. Είναι πασιφανές πως αυτή η μεταρρύθμιση προωθεί δράσεις </w:t>
      </w:r>
      <w:proofErr w:type="spellStart"/>
      <w:r>
        <w:rPr>
          <w:rFonts w:eastAsia="Times New Roman" w:cs="Times New Roman"/>
          <w:szCs w:val="24"/>
        </w:rPr>
        <w:t>στοχευμένες</w:t>
      </w:r>
      <w:proofErr w:type="spellEnd"/>
      <w:r>
        <w:rPr>
          <w:rFonts w:eastAsia="Times New Roman" w:cs="Times New Roman"/>
          <w:szCs w:val="24"/>
        </w:rPr>
        <w:t xml:space="preserve"> και αποτελεσματικές.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 νέος αναπτυξιακός νόμος θα αντικαταστήσει τον υφιστάμενο. Συνιστά το νέο θεσμικό εργαλείο οικονομικής ανάπτυξης στη χώρα μας και μάλιστα αποτελεί τον καθρέπτη του στρατηγικού αναπτυξιακού σχεδιασμού</w:t>
      </w:r>
      <w:r w:rsidR="004E252D">
        <w:rPr>
          <w:rFonts w:eastAsia="Times New Roman" w:cs="Times New Roman"/>
          <w:szCs w:val="24"/>
        </w:rPr>
        <w:t xml:space="preserve"> και έτσι η</w:t>
      </w:r>
      <w:r>
        <w:rPr>
          <w:rFonts w:eastAsia="Times New Roman" w:cs="Times New Roman"/>
          <w:szCs w:val="24"/>
        </w:rPr>
        <w:t xml:space="preserve"> έκθεση </w:t>
      </w:r>
      <w:proofErr w:type="spellStart"/>
      <w:r>
        <w:rPr>
          <w:rFonts w:eastAsia="Times New Roman" w:cs="Times New Roman"/>
          <w:szCs w:val="24"/>
        </w:rPr>
        <w:t>Πισσαρίδη</w:t>
      </w:r>
      <w:proofErr w:type="spellEnd"/>
      <w:r>
        <w:rPr>
          <w:rFonts w:eastAsia="Times New Roman" w:cs="Times New Roman"/>
          <w:szCs w:val="24"/>
        </w:rPr>
        <w:t xml:space="preserve">, το </w:t>
      </w:r>
      <w:r w:rsidR="004D494E">
        <w:rPr>
          <w:rFonts w:eastAsia="Times New Roman" w:cs="Times New Roman"/>
          <w:szCs w:val="24"/>
        </w:rPr>
        <w:t>Ε</w:t>
      </w:r>
      <w:r>
        <w:rPr>
          <w:rFonts w:eastAsia="Times New Roman" w:cs="Times New Roman"/>
          <w:szCs w:val="24"/>
        </w:rPr>
        <w:t xml:space="preserve">θνικό </w:t>
      </w:r>
      <w:r w:rsidR="004D494E">
        <w:rPr>
          <w:rFonts w:eastAsia="Times New Roman" w:cs="Times New Roman"/>
          <w:szCs w:val="24"/>
        </w:rPr>
        <w:t>Σ</w:t>
      </w:r>
      <w:r>
        <w:rPr>
          <w:rFonts w:eastAsia="Times New Roman" w:cs="Times New Roman"/>
          <w:szCs w:val="24"/>
        </w:rPr>
        <w:t xml:space="preserve">χέδιο </w:t>
      </w:r>
      <w:r w:rsidR="004D494E">
        <w:rPr>
          <w:rFonts w:eastAsia="Times New Roman" w:cs="Times New Roman"/>
          <w:szCs w:val="24"/>
        </w:rPr>
        <w:t>Α</w:t>
      </w:r>
      <w:r>
        <w:rPr>
          <w:rFonts w:eastAsia="Times New Roman" w:cs="Times New Roman"/>
          <w:szCs w:val="24"/>
        </w:rPr>
        <w:t>νάκαμψης, θα μπορούν να εφαρμοστούν στην πράξη. Πρόκειται για ένα σύγχρονο, ευέλικτο θεσμικό πλαίσιο, που εγγυάται νέες επιχειρηματικές προοπτικές, ενώ διαφαίνεται πως είναι ανταποκρινόμενο πλήρως στις απαιτήσεις που επιτάσσει το σύγχρονο επιχειρείν.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Επιτυγχάνεται ο ψηφιακός και τεχνολογικός μετασχηματισμός, η </w:t>
      </w:r>
      <w:r w:rsidR="00C40ABB">
        <w:rPr>
          <w:rFonts w:eastAsia="Times New Roman" w:cs="Times New Roman"/>
          <w:szCs w:val="24"/>
        </w:rPr>
        <w:t>«</w:t>
      </w:r>
      <w:r>
        <w:rPr>
          <w:rFonts w:eastAsia="Times New Roman" w:cs="Times New Roman"/>
          <w:szCs w:val="24"/>
        </w:rPr>
        <w:t>πράσινη</w:t>
      </w:r>
      <w:r w:rsidR="00C40ABB">
        <w:rPr>
          <w:rFonts w:eastAsia="Times New Roman" w:cs="Times New Roman"/>
          <w:szCs w:val="24"/>
        </w:rPr>
        <w:t>»</w:t>
      </w:r>
      <w:r>
        <w:rPr>
          <w:rFonts w:eastAsia="Times New Roman" w:cs="Times New Roman"/>
          <w:szCs w:val="24"/>
        </w:rPr>
        <w:t xml:space="preserve"> μετάβαση, η δημιουργία οικονομιών κλίμακας, η στήριξη καινοτόμων επενδύσεων, η ενίσχυση της απασχόλησης με προσωπικό, η στήριξη της νέας επιχειρηματικότητας, η ενίσχυση λιγότερο ευνοημένων περιοχών της χώρας και περιοχών που εντάσσονται στο </w:t>
      </w:r>
      <w:r w:rsidR="00C40ABB">
        <w:rPr>
          <w:rFonts w:eastAsia="Times New Roman" w:cs="Times New Roman"/>
          <w:szCs w:val="24"/>
        </w:rPr>
        <w:t>Σ</w:t>
      </w:r>
      <w:r>
        <w:rPr>
          <w:rFonts w:eastAsia="Times New Roman" w:cs="Times New Roman"/>
          <w:szCs w:val="24"/>
        </w:rPr>
        <w:t xml:space="preserve">χέδιο </w:t>
      </w:r>
      <w:r w:rsidR="00C40ABB">
        <w:rPr>
          <w:rFonts w:eastAsia="Times New Roman" w:cs="Times New Roman"/>
          <w:szCs w:val="24"/>
        </w:rPr>
        <w:t>Δ</w:t>
      </w:r>
      <w:r>
        <w:rPr>
          <w:rFonts w:eastAsia="Times New Roman" w:cs="Times New Roman"/>
          <w:szCs w:val="24"/>
        </w:rPr>
        <w:t xml:space="preserve">ίκαιης </w:t>
      </w:r>
      <w:r w:rsidR="00C40ABB">
        <w:rPr>
          <w:rFonts w:eastAsia="Times New Roman" w:cs="Times New Roman"/>
          <w:szCs w:val="24"/>
        </w:rPr>
        <w:t>Α</w:t>
      </w:r>
      <w:r>
        <w:rPr>
          <w:rFonts w:eastAsia="Times New Roman" w:cs="Times New Roman"/>
          <w:szCs w:val="24"/>
        </w:rPr>
        <w:t xml:space="preserve">ναπτυξιακής </w:t>
      </w:r>
      <w:r w:rsidR="00C40ABB">
        <w:rPr>
          <w:rFonts w:eastAsia="Times New Roman" w:cs="Times New Roman"/>
          <w:szCs w:val="24"/>
        </w:rPr>
        <w:t>Μ</w:t>
      </w:r>
      <w:r>
        <w:rPr>
          <w:rFonts w:eastAsia="Times New Roman" w:cs="Times New Roman"/>
          <w:szCs w:val="24"/>
        </w:rPr>
        <w:t>ετάβασης, η περαιτέρω ενίσχυση του τουρισμού και η βελτίωση της ανταγωνιστικότητας σε τομείς υψηλής προστιθέμενης αξίας.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Επιζητούμε την υλοποίηση της επένδυσης -αυτό θα αποτελέσει και τον πολλαπλασιαστή στις επενδύσεις-, την προσέλκυση ιδιωτικών επενδύσεων, </w:t>
      </w:r>
      <w:r>
        <w:rPr>
          <w:rFonts w:eastAsia="Times New Roman" w:cs="Times New Roman"/>
          <w:szCs w:val="24"/>
        </w:rPr>
        <w:lastRenderedPageBreak/>
        <w:t xml:space="preserve">την ελκυστική χορήγηση των υψηλών </w:t>
      </w:r>
      <w:r w:rsidR="004E252D">
        <w:rPr>
          <w:rFonts w:eastAsia="Times New Roman" w:cs="Times New Roman"/>
          <w:szCs w:val="24"/>
        </w:rPr>
        <w:t xml:space="preserve">κρατικών ενισχύσεων </w:t>
      </w:r>
      <w:r>
        <w:rPr>
          <w:rFonts w:eastAsia="Times New Roman" w:cs="Times New Roman"/>
          <w:szCs w:val="24"/>
        </w:rPr>
        <w:t xml:space="preserve"> για την </w:t>
      </w:r>
      <w:proofErr w:type="spellStart"/>
      <w:r>
        <w:rPr>
          <w:rFonts w:eastAsia="Times New Roman" w:cs="Times New Roman"/>
          <w:szCs w:val="24"/>
        </w:rPr>
        <w:t>κινητροδότηση</w:t>
      </w:r>
      <w:proofErr w:type="spellEnd"/>
      <w:r>
        <w:rPr>
          <w:rFonts w:eastAsia="Times New Roman" w:cs="Times New Roman"/>
          <w:szCs w:val="24"/>
        </w:rPr>
        <w:t xml:space="preserve"> σε </w:t>
      </w:r>
      <w:proofErr w:type="spellStart"/>
      <w:r>
        <w:rPr>
          <w:rFonts w:eastAsia="Times New Roman" w:cs="Times New Roman"/>
          <w:szCs w:val="24"/>
        </w:rPr>
        <w:t>στοχευμένες</w:t>
      </w:r>
      <w:proofErr w:type="spellEnd"/>
      <w:r>
        <w:rPr>
          <w:rFonts w:eastAsia="Times New Roman" w:cs="Times New Roman"/>
          <w:szCs w:val="24"/>
        </w:rPr>
        <w:t xml:space="preserve"> δραστηριότητες και κλάδους.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Προσβλέπουμε στην επιτάχυνση και υλοποίηση των επενδύσεων, με ταυτόχρονη μείωση της γραφειοκρατίας και των διοικητικών βαρών, την απλοποίηση των διαδικασιών και τη μείωση του χρόνου που απαιτείται για εγκρίσεις επενδυτικών στοιχείων, παρέχοντας πραγματική στήριξη στους επιχειρηματίες.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Στοχεύουμε στην καινοτομία, την υψηλή τεχνολογία και την έρευνα, με τον εμπλουτισμό παραγόμενων προϊόντων και υπηρεσιών με</w:t>
      </w:r>
      <w:r w:rsidR="004E252D">
        <w:rPr>
          <w:rFonts w:eastAsia="Times New Roman" w:cs="Times New Roman"/>
          <w:szCs w:val="24"/>
        </w:rPr>
        <w:t xml:space="preserve"> την έγκριση σχεδίων σε απομακρυσμένες και </w:t>
      </w:r>
      <w:r>
        <w:rPr>
          <w:rFonts w:eastAsia="Times New Roman" w:cs="Times New Roman"/>
          <w:szCs w:val="24"/>
        </w:rPr>
        <w:t xml:space="preserve"> αποκεντρωμένες περιοχές της χώρας.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Αυξημένα ποσοστά ενισχύσεων χορηγούνται για τα επενδυτικά σχέδια που υλοποιούνται σε ορεινές περιοχές, σε περιοχές που βρίσκονται σε απόσταση έως </w:t>
      </w:r>
      <w:r w:rsidR="00151442">
        <w:rPr>
          <w:rFonts w:eastAsia="Times New Roman" w:cs="Times New Roman"/>
          <w:szCs w:val="24"/>
        </w:rPr>
        <w:t>τριάντα</w:t>
      </w:r>
      <w:r>
        <w:rPr>
          <w:rFonts w:eastAsia="Times New Roman" w:cs="Times New Roman"/>
          <w:szCs w:val="24"/>
        </w:rPr>
        <w:t xml:space="preserve"> χιλιόμετρα από τα σύνορα.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Μεγάλη καινοτομία τα δεκατρία καθεστώτα με χωριστό εκτελέσιμο προϋπολογισμό. Με την πρωτοβουλία μας οι ενισχύσεις σε τομείς, όπως η έρευνα και η καινοτομία, η προστασία του περιβάλλοντος, αλλά και η κοινωνικού </w:t>
      </w:r>
      <w:proofErr w:type="spellStart"/>
      <w:r>
        <w:rPr>
          <w:rFonts w:eastAsia="Times New Roman" w:cs="Times New Roman"/>
          <w:szCs w:val="24"/>
        </w:rPr>
        <w:t>προσήμου</w:t>
      </w:r>
      <w:proofErr w:type="spellEnd"/>
      <w:r>
        <w:rPr>
          <w:rFonts w:eastAsia="Times New Roman" w:cs="Times New Roman"/>
          <w:szCs w:val="24"/>
        </w:rPr>
        <w:t xml:space="preserve"> επαγγελματική κατάρτιση και για εργαζόμενους με αναπηρία μπορούν πλέον να αποτελούν ολοκληρωμένα επενδυτικά σχέδια. Με τις διατάξεις του νέου αναπτυξιακού αναμένεται να μειωθεί στις εξήντα μέρες η </w:t>
      </w:r>
      <w:r>
        <w:rPr>
          <w:rFonts w:eastAsia="Times New Roman" w:cs="Times New Roman"/>
          <w:szCs w:val="24"/>
        </w:rPr>
        <w:lastRenderedPageBreak/>
        <w:t>εκκαθάριση των αιτήσεων και στις εκατό μέρες η υπαγωγή των επενδυτικών σχεδίων, όταν μέχρι πρότινος απαιτούνταν δυόμισι χρόνια. Σημαντικό το ότι μπορούμε να έχουμε ελάχιστο ποσό επένδυσης 50.000 ευρώ στις κοινωνικές συνεταιριστικές επιχειρήσεις, τους αγροτικούς συνεταιρισμούς, στις ομάδες παραγωγών και στις αγροτικές εταιρικές συμπράξεις.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χρηματοδότηση διασφαλίζεται με πέντε εργαλεία από το Ταμείο Δίκαιης Μετάβασης, την κρατική ενίσχυση, τα κίνητρα φορολογικής απαλλαγής, το Πρόγραμμα Δημοσίων Επενδύσεων και τα προγράμματα ΕΣΠΑ ή και το Ταμείο Ανάκαμψης. Στη δυτική Μακεδονία και οι μεσαίες και μεγάλες επιχειρήσεις αντλούν κεφάλαια χρηματοδότησης, ενώ σε όλη την υπόλοιπη επικράτεια</w:t>
      </w:r>
      <w:r w:rsidR="004E252D">
        <w:rPr>
          <w:rFonts w:eastAsia="Times New Roman" w:cs="Times New Roman"/>
          <w:szCs w:val="24"/>
        </w:rPr>
        <w:t xml:space="preserve"> οι μεσαίες και μεγάλες επιχειρήσεις θα </w:t>
      </w:r>
      <w:r>
        <w:rPr>
          <w:rFonts w:eastAsia="Times New Roman" w:cs="Times New Roman"/>
          <w:szCs w:val="24"/>
        </w:rPr>
        <w:t xml:space="preserve"> λαμβάνουν φορολογικές απαλλαγές. Για όλη την επικράτεια προβλέπουμε επιχορηγήσεις σε μικρές και πολύ μικρές επενδύσεις.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κινητροδοτικές</w:t>
      </w:r>
      <w:proofErr w:type="spellEnd"/>
      <w:r>
        <w:rPr>
          <w:rFonts w:eastAsia="Times New Roman" w:cs="Times New Roman"/>
          <w:szCs w:val="24"/>
        </w:rPr>
        <w:t xml:space="preserve"> ρυθμίσεις του νομοσχεδίου εγγυώνται την ενίσχυση των επενδυτικών σχεδίων και την εξασφάλιση της προσέλκυσης επενδύσεων στις περιοχές των εδαφικών σχεδίων δίκαιης αναπτυξιακής μετάβασης. Προβλέπεται ειδικό καθεστώς για τις περιοχές αυτές, προκειμένου</w:t>
      </w:r>
      <w:r w:rsidR="004E252D">
        <w:rPr>
          <w:rFonts w:eastAsia="Times New Roman" w:cs="Times New Roman"/>
          <w:szCs w:val="24"/>
        </w:rPr>
        <w:t xml:space="preserve"> </w:t>
      </w:r>
      <w:r>
        <w:rPr>
          <w:rFonts w:eastAsia="Times New Roman" w:cs="Times New Roman"/>
          <w:szCs w:val="24"/>
        </w:rPr>
        <w:t xml:space="preserve"> να στηριχθούν</w:t>
      </w:r>
      <w:r w:rsidR="004E252D">
        <w:rPr>
          <w:rFonts w:eastAsia="Times New Roman" w:cs="Times New Roman"/>
          <w:szCs w:val="24"/>
        </w:rPr>
        <w:t xml:space="preserve"> επαρκώς ,</w:t>
      </w:r>
      <w:r>
        <w:rPr>
          <w:rFonts w:eastAsia="Times New Roman" w:cs="Times New Roman"/>
          <w:szCs w:val="24"/>
        </w:rPr>
        <w:t xml:space="preserve"> </w:t>
      </w:r>
      <w:r w:rsidR="004E252D">
        <w:rPr>
          <w:rFonts w:eastAsia="Times New Roman" w:cs="Times New Roman"/>
          <w:szCs w:val="24"/>
        </w:rPr>
        <w:t xml:space="preserve">Στη </w:t>
      </w:r>
      <w:r>
        <w:rPr>
          <w:rFonts w:eastAsia="Times New Roman" w:cs="Times New Roman"/>
          <w:szCs w:val="24"/>
        </w:rPr>
        <w:t xml:space="preserve"> δυτική Μακεδονία έχοντας ως επίκεντρο 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Κοζάνη, Φλώρινα, αλλά και την Καστοριά, όπως και τα Γρεβενά. Σκοπός μας είναι να δοθεί η δυνατότητα στις περιοχές αυτές να </w:t>
      </w:r>
      <w:r>
        <w:rPr>
          <w:rFonts w:eastAsia="Times New Roman" w:cs="Times New Roman"/>
          <w:szCs w:val="24"/>
        </w:rPr>
        <w:lastRenderedPageBreak/>
        <w:t>αντιμετωπίσουν τις κοινωνικές, εργασιακές, οικονομικές και περιβαλλοντικές επιπτώσεις της μετάβασης προς μια κλιματικά ουδέτερη οικονομία και να επιτύχουν ισορροπημένη και βιώσιμη ανάπτυξη. Δικαιούχοι οι πολύ μικρές, οι μικρές, οι μεσαίες και οι μεγάλες επιχειρήσεις, εφόσον οι επενδύσεις αυτές είναι απαραίτητες</w:t>
      </w:r>
      <w:r w:rsidR="004E252D">
        <w:rPr>
          <w:rFonts w:eastAsia="Times New Roman" w:cs="Times New Roman"/>
          <w:szCs w:val="24"/>
        </w:rPr>
        <w:t xml:space="preserve"> </w:t>
      </w:r>
      <w:r>
        <w:rPr>
          <w:rFonts w:eastAsia="Times New Roman" w:cs="Times New Roman"/>
          <w:szCs w:val="24"/>
        </w:rPr>
        <w:t>για την υλοποίηση</w:t>
      </w:r>
      <w:r w:rsidR="004E252D">
        <w:rPr>
          <w:rFonts w:eastAsia="Times New Roman" w:cs="Times New Roman"/>
          <w:szCs w:val="24"/>
        </w:rPr>
        <w:t xml:space="preserve"> των Ε.Σ.Δ.Ι.Μ  και </w:t>
      </w:r>
      <w:r>
        <w:rPr>
          <w:rFonts w:eastAsia="Times New Roman" w:cs="Times New Roman"/>
          <w:szCs w:val="24"/>
        </w:rPr>
        <w:t xml:space="preserve"> θα συμβάλλουν στην μετάβαση σε μια πραγματικά κλιματικά ουδέτερη οικονομία έως το 2050.</w:t>
      </w:r>
    </w:p>
    <w:p w:rsidR="009B1533" w:rsidRDefault="00F93039">
      <w:pPr>
        <w:spacing w:line="600" w:lineRule="auto"/>
        <w:ind w:firstLine="720"/>
        <w:jc w:val="both"/>
        <w:rPr>
          <w:rFonts w:eastAsia="Times New Roman" w:cs="Times New Roman"/>
          <w:szCs w:val="24"/>
        </w:rPr>
      </w:pPr>
      <w:r>
        <w:rPr>
          <w:rFonts w:eastAsia="Times New Roman" w:cs="Times New Roman"/>
          <w:szCs w:val="24"/>
        </w:rPr>
        <w:t>Οι κρατικές ενισχύσεις περιφερειακού χαρακτήρα για την περίοδο 2022-2027 είναι αυξημένες κατά 5% έως 25% συγκριτικά με τα ποσοστά που ισχύουν στην προηγούμενη περίοδο και φτάνουν δυνητικά το 60% στις μεγάλες, το 70% στις μεσαίες και το 80% στις μικρές επιχειρήσεις. Σε αυτές τις περιοχές οι μέγιστες εντάσεις ενίσχυσης αυξάνονται κατά</w:t>
      </w:r>
      <w:r w:rsidR="004E252D">
        <w:rPr>
          <w:rFonts w:eastAsia="Times New Roman" w:cs="Times New Roman"/>
          <w:szCs w:val="24"/>
        </w:rPr>
        <w:t xml:space="preserve"> δέκα εκατοστιαίες μονάδες</w:t>
      </w:r>
      <w:r>
        <w:rPr>
          <w:rFonts w:eastAsia="Times New Roman" w:cs="Times New Roman"/>
          <w:szCs w:val="24"/>
        </w:rPr>
        <w:t xml:space="preserve"> όταν πραγματοποιούνται σε μεσαίες επιχειρήσεις και κατά είκοσι εκατοστιαίες μονάδες στις μικρές επιχειρήσεις.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Σύμφωνα με τον </w:t>
      </w:r>
      <w:r w:rsidR="00151442">
        <w:rPr>
          <w:rFonts w:eastAsia="Times New Roman" w:cs="Times New Roman"/>
          <w:szCs w:val="24"/>
        </w:rPr>
        <w:t>χ</w:t>
      </w:r>
      <w:r>
        <w:rPr>
          <w:rFonts w:eastAsia="Times New Roman" w:cs="Times New Roman"/>
          <w:szCs w:val="24"/>
        </w:rPr>
        <w:t xml:space="preserve">άρτη, τα μέγιστα ποσοστά ενίσχυσης για την Περιφέρεια της Δυτικής Μακεδονίας είναι 40%, 50% και 60% αντίστοιχα, σε μεγάλες, μεσαίες και μικρές επιχειρήσεις. Αναδεικνύεται και επιβάλλεται η σημασία της ανάγκης της διεύρυνσης του μέγιστου ύψους χρηματοδότησης ανά επενδυτικό σχέδιο, επιχειρηματικό φορέα και όμιλο για τις περιοχές που επηρεάζονται από τη διαδικασία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με σκοπό την </w:t>
      </w:r>
      <w:r>
        <w:rPr>
          <w:rFonts w:eastAsia="Times New Roman" w:cs="Times New Roman"/>
          <w:szCs w:val="24"/>
        </w:rPr>
        <w:lastRenderedPageBreak/>
        <w:t xml:space="preserve">προσέλκυση και υποστήριξη της υλοποίησης σημαντικού μεγέθους επενδύσεων.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Μόλις τεθεί σε εφαρμογή το αναπτυξιακό σχέδιο δίκαιης μετάβασης η Ελλάδα θα κοινοποιήσει, όπως έχει τη δυνατότητα, στην </w:t>
      </w:r>
      <w:r w:rsidR="00151442">
        <w:rPr>
          <w:rFonts w:eastAsia="Times New Roman" w:cs="Times New Roman"/>
          <w:szCs w:val="24"/>
        </w:rPr>
        <w:t>ε</w:t>
      </w:r>
      <w:r>
        <w:rPr>
          <w:rFonts w:eastAsia="Times New Roman" w:cs="Times New Roman"/>
          <w:szCs w:val="24"/>
        </w:rPr>
        <w:t xml:space="preserve">πιτροπή τροποποίηση του </w:t>
      </w:r>
      <w:r w:rsidR="001B64E2">
        <w:rPr>
          <w:rFonts w:eastAsia="Times New Roman" w:cs="Times New Roman"/>
          <w:szCs w:val="24"/>
        </w:rPr>
        <w:t>χ</w:t>
      </w:r>
      <w:r>
        <w:rPr>
          <w:rFonts w:eastAsia="Times New Roman" w:cs="Times New Roman"/>
          <w:szCs w:val="24"/>
        </w:rPr>
        <w:t xml:space="preserve">άρτη </w:t>
      </w:r>
      <w:r w:rsidR="001B64E2">
        <w:rPr>
          <w:rFonts w:eastAsia="Times New Roman" w:cs="Times New Roman"/>
          <w:szCs w:val="24"/>
        </w:rPr>
        <w:t>π</w:t>
      </w:r>
      <w:r>
        <w:rPr>
          <w:rFonts w:eastAsia="Times New Roman" w:cs="Times New Roman"/>
          <w:szCs w:val="24"/>
        </w:rPr>
        <w:t xml:space="preserve">εριφερειακών </w:t>
      </w:r>
      <w:r w:rsidR="001B64E2">
        <w:rPr>
          <w:rFonts w:eastAsia="Times New Roman" w:cs="Times New Roman"/>
          <w:szCs w:val="24"/>
        </w:rPr>
        <w:t>ε</w:t>
      </w:r>
      <w:r>
        <w:rPr>
          <w:rFonts w:eastAsia="Times New Roman" w:cs="Times New Roman"/>
          <w:szCs w:val="24"/>
        </w:rPr>
        <w:t>νισχύσεων με επιπλέον προσαύξηση 10% επί της μέγιστης έντασης ενίσχυσης για τις μελλοντικές περιοχές δίκαιης μετάβασης.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θέλω να πω ότι 80% ανώτατο όριο…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009C0F17">
        <w:rPr>
          <w:rFonts w:eastAsia="Times New Roman" w:cs="Times New Roman"/>
          <w:b/>
          <w:szCs w:val="24"/>
        </w:rPr>
        <w:t xml:space="preserve"> </w:t>
      </w:r>
      <w:r>
        <w:rPr>
          <w:rFonts w:eastAsia="Times New Roman" w:cs="Times New Roman"/>
          <w:szCs w:val="24"/>
        </w:rPr>
        <w:t>Ολοκληρώστε, κύριε Τζηκαλάγια, γιατί και η σύνδεσή σας δεν ακούγεται, είναι κακή. Γι’ αυτό ολοκληρώστε.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Κλείνω, κύριε Πρόεδρε, λέγοντας ότι </w:t>
      </w:r>
      <w:r w:rsidR="00827E54">
        <w:rPr>
          <w:rFonts w:eastAsia="Times New Roman" w:cs="Times New Roman"/>
          <w:szCs w:val="24"/>
        </w:rPr>
        <w:t>100%</w:t>
      </w:r>
      <w:r w:rsidR="00C71542">
        <w:rPr>
          <w:rFonts w:eastAsia="Times New Roman" w:cs="Times New Roman"/>
          <w:szCs w:val="24"/>
        </w:rPr>
        <w:t xml:space="preserve"> </w:t>
      </w:r>
      <w:r>
        <w:rPr>
          <w:rFonts w:eastAsia="Times New Roman" w:cs="Times New Roman"/>
          <w:szCs w:val="24"/>
        </w:rPr>
        <w:t xml:space="preserve">το ποσοστό ορίζεται στον </w:t>
      </w:r>
      <w:r w:rsidR="00827E54">
        <w:rPr>
          <w:rFonts w:eastAsia="Times New Roman" w:cs="Times New Roman"/>
          <w:szCs w:val="24"/>
        </w:rPr>
        <w:t>χ</w:t>
      </w:r>
      <w:r>
        <w:rPr>
          <w:rFonts w:eastAsia="Times New Roman" w:cs="Times New Roman"/>
          <w:szCs w:val="24"/>
        </w:rPr>
        <w:t xml:space="preserve">άρτη </w:t>
      </w:r>
      <w:r w:rsidR="00827E54">
        <w:rPr>
          <w:rFonts w:eastAsia="Times New Roman" w:cs="Times New Roman"/>
          <w:szCs w:val="24"/>
        </w:rPr>
        <w:t>π</w:t>
      </w:r>
      <w:r>
        <w:rPr>
          <w:rFonts w:eastAsia="Times New Roman" w:cs="Times New Roman"/>
          <w:szCs w:val="24"/>
        </w:rPr>
        <w:t xml:space="preserve">εριφερειακών </w:t>
      </w:r>
      <w:r w:rsidR="00827E54">
        <w:rPr>
          <w:rFonts w:eastAsia="Times New Roman" w:cs="Times New Roman"/>
          <w:szCs w:val="24"/>
        </w:rPr>
        <w:t>ε</w:t>
      </w:r>
      <w:r>
        <w:rPr>
          <w:rFonts w:eastAsia="Times New Roman" w:cs="Times New Roman"/>
          <w:szCs w:val="24"/>
        </w:rPr>
        <w:t>νισχύσεων σε ειδικές περιπτώσεις όταν πρόκειται για επενδυτικό σχέδιο</w:t>
      </w:r>
      <w:r w:rsidR="00827E54">
        <w:rPr>
          <w:rFonts w:eastAsia="Times New Roman" w:cs="Times New Roman"/>
          <w:szCs w:val="24"/>
        </w:rPr>
        <w:t>,</w:t>
      </w:r>
      <w:r>
        <w:rPr>
          <w:rFonts w:eastAsia="Times New Roman" w:cs="Times New Roman"/>
          <w:szCs w:val="24"/>
        </w:rPr>
        <w:t xml:space="preserve"> που αφορά δίκαιη μετάβαση, όταν αφορά ειδικές περιοχές, όταν υλοποιείται σε περιοχές που υπάρχουν επιχειρηματικά</w:t>
      </w:r>
      <w:r w:rsidR="004E252D">
        <w:rPr>
          <w:rFonts w:eastAsia="Times New Roman" w:cs="Times New Roman"/>
          <w:szCs w:val="24"/>
        </w:rPr>
        <w:t xml:space="preserve"> πάρκα </w:t>
      </w:r>
      <w:r>
        <w:rPr>
          <w:rFonts w:eastAsia="Times New Roman" w:cs="Times New Roman"/>
          <w:szCs w:val="24"/>
        </w:rPr>
        <w:t>, όταν είναι σε κτήρια διατηρητέα και λοιπά.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Θέλω να πω λοιπόν, ότι για όλους αυτούς τους λόγους που αναλύθηκαν αυτές τις τρεις ημέρες υπερψηφίζω το νομοσχέδιο και προτρέπω και </w:t>
      </w:r>
      <w:r>
        <w:rPr>
          <w:rFonts w:eastAsia="Times New Roman" w:cs="Times New Roman"/>
          <w:szCs w:val="24"/>
        </w:rPr>
        <w:lastRenderedPageBreak/>
        <w:t>συναδέλφους από τα άλλα κόμματα να ψηφίσουν, γιατί έτσι θα πάμε όλοι μαζί μπροστά.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Τζηκαλάγια, παρά το γεγονός ότι η σύνδεσή σας δεν ήταν καλή και πρέπει να το φροντίσετε αυτό για επόμενη φορά.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Τώρα θα πάμε στις δευτερολογίες όσων εκ των εισηγητών και ειδικών αγορητών το επιθυμούν και θα ξεκινήσουμε αντίστροφα όσον αφορά τις </w:t>
      </w:r>
      <w:r w:rsidR="00827E54">
        <w:rPr>
          <w:rFonts w:eastAsia="Times New Roman" w:cs="Times New Roman"/>
          <w:szCs w:val="24"/>
        </w:rPr>
        <w:t>Κ</w:t>
      </w:r>
      <w:r>
        <w:rPr>
          <w:rFonts w:eastAsia="Times New Roman" w:cs="Times New Roman"/>
          <w:szCs w:val="24"/>
        </w:rPr>
        <w:t xml:space="preserve">οινοβουλευτικές </w:t>
      </w:r>
      <w:r w:rsidR="00827E54">
        <w:rPr>
          <w:rFonts w:eastAsia="Times New Roman" w:cs="Times New Roman"/>
          <w:szCs w:val="24"/>
        </w:rPr>
        <w:t>Ο</w:t>
      </w:r>
      <w:r>
        <w:rPr>
          <w:rFonts w:eastAsia="Times New Roman" w:cs="Times New Roman"/>
          <w:szCs w:val="24"/>
        </w:rPr>
        <w:t xml:space="preserve">μάδες. Θα σας δώσω από πέντε λεπτά και θα αρχίσουμε από τον ειδικό αγορητή της Ελληνικής Λύσης κ. Βασίλειο </w:t>
      </w:r>
      <w:proofErr w:type="spellStart"/>
      <w:r>
        <w:rPr>
          <w:rFonts w:eastAsia="Times New Roman" w:cs="Times New Roman"/>
          <w:szCs w:val="24"/>
        </w:rPr>
        <w:t>Βιλιάρδο</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197E15">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Κύριε Πρόεδρε, θα μπορούσα να πάρω τον λόγο πριν τον κ. </w:t>
      </w:r>
      <w:proofErr w:type="spellStart"/>
      <w:r>
        <w:rPr>
          <w:rFonts w:eastAsia="Times New Roman" w:cs="Times New Roman"/>
          <w:szCs w:val="24"/>
        </w:rPr>
        <w:t>Βιλιάρδο</w:t>
      </w:r>
      <w:proofErr w:type="spellEnd"/>
      <w:r>
        <w:rPr>
          <w:rFonts w:eastAsia="Times New Roman" w:cs="Times New Roman"/>
          <w:szCs w:val="24"/>
        </w:rPr>
        <w:t xml:space="preserve"> για κάποιες νομοτεχνικές βελτιώσεις;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κύριε Υπουργέ, μέχρι να πάρει τον λόγο ο κ. </w:t>
      </w:r>
      <w:proofErr w:type="spellStart"/>
      <w:r>
        <w:rPr>
          <w:rFonts w:eastAsia="Times New Roman" w:cs="Times New Roman"/>
          <w:szCs w:val="24"/>
        </w:rPr>
        <w:t>Βιλιάρδος</w:t>
      </w:r>
      <w:proofErr w:type="spellEnd"/>
      <w:r>
        <w:rPr>
          <w:rFonts w:eastAsia="Times New Roman" w:cs="Times New Roman"/>
          <w:szCs w:val="24"/>
        </w:rPr>
        <w:t xml:space="preserve"> πείτε τι θέλετε και καταθέστε τη νομοτεχνική.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Πρόκειται για ένα συντακτικό θέμα απλά και μόνο, για την αφαίρεση μιας λέξης.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Δεν θέλετε να εξηγήσετε κάτι περαιτέρω;</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Όχι. Την καταθέτω.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Ανάπτυξης και Επενδύσεων κ. Νικόλαος Παπαθανάσης καταθέτει για τα Πρακτικά </w:t>
      </w:r>
      <w:r w:rsidRPr="00F45F88">
        <w:rPr>
          <w:rFonts w:eastAsia="Times New Roman" w:cs="Times New Roman"/>
          <w:szCs w:val="24"/>
        </w:rPr>
        <w:t>τις προαναφερθείσες νομοτεχνικές βελτιώσεις</w:t>
      </w:r>
      <w:r>
        <w:rPr>
          <w:rFonts w:eastAsia="Times New Roman" w:cs="Times New Roman"/>
          <w:szCs w:val="24"/>
        </w:rPr>
        <w:t>, οι οποίες έχουν ως εξής:</w:t>
      </w:r>
    </w:p>
    <w:p w:rsidR="008138BB" w:rsidRDefault="008138BB">
      <w:pPr>
        <w:spacing w:line="600" w:lineRule="auto"/>
        <w:ind w:firstLine="720"/>
        <w:jc w:val="center"/>
        <w:rPr>
          <w:rFonts w:eastAsia="Times New Roman" w:cs="Times New Roman"/>
          <w:color w:val="FF0000"/>
          <w:szCs w:val="24"/>
        </w:rPr>
      </w:pPr>
      <w:r w:rsidRPr="008138BB">
        <w:rPr>
          <w:rFonts w:eastAsia="Times New Roman" w:cs="Times New Roman"/>
          <w:color w:val="FF0000"/>
          <w:szCs w:val="24"/>
        </w:rPr>
        <w:t>ΑΛΛΑΓΗ ΣΕΛΙΔΑΣ</w:t>
      </w:r>
    </w:p>
    <w:p w:rsidR="008138BB" w:rsidRDefault="008138BB">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 σελ</w:t>
      </w:r>
      <w:r w:rsidR="00F45F88">
        <w:rPr>
          <w:rFonts w:eastAsia="Times New Roman" w:cs="Times New Roman"/>
          <w:color w:val="FF0000"/>
          <w:szCs w:val="24"/>
        </w:rPr>
        <w:t>.411</w:t>
      </w:r>
      <w:r>
        <w:rPr>
          <w:rFonts w:eastAsia="Times New Roman" w:cs="Times New Roman"/>
          <w:color w:val="FF0000"/>
          <w:szCs w:val="24"/>
        </w:rPr>
        <w:t>)</w:t>
      </w:r>
    </w:p>
    <w:p w:rsidR="008138BB" w:rsidRDefault="008138BB" w:rsidP="008138BB">
      <w:pPr>
        <w:spacing w:line="600" w:lineRule="auto"/>
        <w:ind w:firstLine="720"/>
        <w:jc w:val="center"/>
        <w:rPr>
          <w:rFonts w:eastAsia="Times New Roman" w:cs="Times New Roman"/>
          <w:color w:val="FF0000"/>
          <w:szCs w:val="24"/>
        </w:rPr>
      </w:pPr>
      <w:r w:rsidRPr="00ED735D">
        <w:rPr>
          <w:rFonts w:eastAsia="Times New Roman" w:cs="Times New Roman"/>
          <w:color w:val="FF0000"/>
          <w:szCs w:val="24"/>
        </w:rPr>
        <w:t>ΑΛΛΑΓΗ ΣΕΛΙΔΑΣ</w:t>
      </w:r>
    </w:p>
    <w:p w:rsidR="005B5C2F" w:rsidRDefault="00144DB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Μια νομοτεχνική βελτίωση κάνετε στο σχέδιο νόμου, εντάξει.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έχετε τον λόγο. </w:t>
      </w:r>
    </w:p>
    <w:p w:rsidR="009B1533" w:rsidRDefault="00F93039">
      <w:pPr>
        <w:spacing w:line="600" w:lineRule="auto"/>
        <w:ind w:firstLine="720"/>
        <w:jc w:val="both"/>
        <w:rPr>
          <w:rFonts w:eastAsia="Times New Roman" w:cs="Times New Roman"/>
          <w:szCs w:val="24"/>
        </w:rPr>
      </w:pPr>
      <w:r w:rsidRPr="00603194">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Θα πω πρώτα για την </w:t>
      </w:r>
      <w:r w:rsidR="00DE5801">
        <w:rPr>
          <w:rFonts w:eastAsia="Times New Roman" w:cs="Times New Roman"/>
          <w:szCs w:val="24"/>
        </w:rPr>
        <w:t>«</w:t>
      </w:r>
      <w:r>
        <w:rPr>
          <w:rFonts w:eastAsia="Times New Roman" w:cs="Times New Roman"/>
          <w:szCs w:val="24"/>
        </w:rPr>
        <w:t>ΛΑΡΚΟ</w:t>
      </w:r>
      <w:r w:rsidR="00DE5801">
        <w:rPr>
          <w:rFonts w:eastAsia="Times New Roman" w:cs="Times New Roman"/>
          <w:szCs w:val="24"/>
        </w:rPr>
        <w:t>»</w:t>
      </w:r>
      <w:r>
        <w:rPr>
          <w:rFonts w:eastAsia="Times New Roman" w:cs="Times New Roman"/>
          <w:szCs w:val="24"/>
        </w:rPr>
        <w:t>, στην οποία αναφέρθηκε ο συνάδελφος του ΣΥΡΙΖΑ. Έχ</w:t>
      </w:r>
      <w:r w:rsidRPr="00057DEC">
        <w:rPr>
          <w:rFonts w:eastAsia="Times New Roman" w:cs="Times New Roman"/>
          <w:szCs w:val="24"/>
        </w:rPr>
        <w:t>ουμε καταθέσει εμείς ερώτημα από τις αρχές Δεκεμβρίου</w:t>
      </w:r>
      <w:r>
        <w:rPr>
          <w:rFonts w:eastAsia="Times New Roman" w:cs="Times New Roman"/>
          <w:szCs w:val="24"/>
        </w:rPr>
        <w:t xml:space="preserve">, </w:t>
      </w:r>
      <w:r w:rsidRPr="00057DEC">
        <w:rPr>
          <w:rFonts w:eastAsia="Times New Roman" w:cs="Times New Roman"/>
          <w:szCs w:val="24"/>
        </w:rPr>
        <w:t>ο</w:t>
      </w:r>
      <w:r>
        <w:rPr>
          <w:rFonts w:eastAsia="Times New Roman" w:cs="Times New Roman"/>
          <w:szCs w:val="24"/>
        </w:rPr>
        <w:t xml:space="preserve"> Υπουργός έχει αρνηθεί να το συζητήσει πάρα πολλές φορές. Είναι η έκτη φορά που το </w:t>
      </w:r>
      <w:proofErr w:type="spellStart"/>
      <w:r>
        <w:rPr>
          <w:rFonts w:eastAsia="Times New Roman" w:cs="Times New Roman"/>
          <w:szCs w:val="24"/>
        </w:rPr>
        <w:t>επανακαταθέτουμε</w:t>
      </w:r>
      <w:proofErr w:type="spellEnd"/>
      <w:r>
        <w:rPr>
          <w:rFonts w:eastAsia="Times New Roman" w:cs="Times New Roman"/>
          <w:szCs w:val="24"/>
        </w:rPr>
        <w:t xml:space="preserve"> και ενδεχομένως θα συζητηθεί την άλλη βδομάδα. </w:t>
      </w:r>
      <w:r>
        <w:rPr>
          <w:rFonts w:eastAsia="Times New Roman" w:cs="Times New Roman"/>
          <w:szCs w:val="24"/>
        </w:rPr>
        <w:lastRenderedPageBreak/>
        <w:t>Τώρα βέβαια έχει μεσολαβήσει η απόλυση όλων των εργαζομένων της επιχείρησης, οπότε θα είναι τα πράγματα εντελώς διαφορετικά.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έχω να αναφέρω αφορά </w:t>
      </w:r>
      <w:r w:rsidR="00F65F3F">
        <w:rPr>
          <w:rFonts w:eastAsia="Times New Roman" w:cs="Times New Roman"/>
          <w:szCs w:val="24"/>
        </w:rPr>
        <w:t>σ</w:t>
      </w:r>
      <w:r>
        <w:rPr>
          <w:rFonts w:eastAsia="Times New Roman" w:cs="Times New Roman"/>
          <w:szCs w:val="24"/>
        </w:rPr>
        <w:t xml:space="preserve">τον κ. Παπαθανάση, ο οποίος είπε στον συνάδελφο κ. </w:t>
      </w:r>
      <w:proofErr w:type="spellStart"/>
      <w:r>
        <w:rPr>
          <w:rFonts w:eastAsia="Times New Roman" w:cs="Times New Roman"/>
          <w:szCs w:val="24"/>
        </w:rPr>
        <w:t>Μπούμπα</w:t>
      </w:r>
      <w:proofErr w:type="spellEnd"/>
      <w:r>
        <w:rPr>
          <w:rFonts w:eastAsia="Times New Roman" w:cs="Times New Roman"/>
          <w:szCs w:val="24"/>
        </w:rPr>
        <w:t xml:space="preserve"> ότι δεν υπάρχει πουθενά στο νομοσχέδιο κάτι που να αφορά τις ΑΠΕ.</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Θα του αναφέρω ότι, για παράδειγμα, στο παράρτημα Β, στη σελίδα 86, αλλά και στις τροπολογίες υπάρχουν θέματα που αφορούν τις ΑΠΕ, αφορούν </w:t>
      </w:r>
      <w:r w:rsidR="00F65F3F">
        <w:rPr>
          <w:rFonts w:eastAsia="SimSun"/>
          <w:bCs/>
          <w:szCs w:val="24"/>
          <w:shd w:val="clear" w:color="auto" w:fill="FFFFFF"/>
          <w:lang w:eastAsia="zh-CN"/>
        </w:rPr>
        <w:t>σ</w:t>
      </w:r>
      <w:r>
        <w:rPr>
          <w:rFonts w:eastAsia="SimSun"/>
          <w:bCs/>
          <w:szCs w:val="24"/>
          <w:shd w:val="clear" w:color="auto" w:fill="FFFFFF"/>
          <w:lang w:eastAsia="zh-CN"/>
        </w:rPr>
        <w:t>τις επιλέξιμες δαπάνες, το γνωρίζετε ακριβώς.</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53ECB">
        <w:rPr>
          <w:rFonts w:eastAsia="SimSun"/>
          <w:b/>
          <w:bCs/>
          <w:szCs w:val="24"/>
          <w:shd w:val="clear" w:color="auto" w:fill="FFFFFF"/>
          <w:lang w:eastAsia="zh-CN"/>
        </w:rPr>
        <w:t>ΝΙΚΟΛΑΟΣ ΠΑΠΑΘΑΝΑΣΗΣ (Αναπληρωτής Υπουργός Ανάπτυξης και Επενδύσεων):</w:t>
      </w:r>
      <w:r>
        <w:rPr>
          <w:rFonts w:eastAsia="SimSun"/>
          <w:bCs/>
          <w:szCs w:val="24"/>
          <w:shd w:val="clear" w:color="auto" w:fill="FFFFFF"/>
          <w:lang w:eastAsia="zh-CN"/>
        </w:rPr>
        <w:t xml:space="preserve"> Είπα </w:t>
      </w:r>
      <w:proofErr w:type="spellStart"/>
      <w:r>
        <w:rPr>
          <w:rFonts w:eastAsia="SimSun"/>
          <w:bCs/>
          <w:szCs w:val="24"/>
          <w:shd w:val="clear" w:color="auto" w:fill="FFFFFF"/>
          <w:lang w:eastAsia="zh-CN"/>
        </w:rPr>
        <w:t>φωτοβολταϊκά</w:t>
      </w:r>
      <w:proofErr w:type="spellEnd"/>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ΒΑΣΙΛΕΙΟΣ ΒΙΛΙΑΡΔΟΣ:</w:t>
      </w:r>
      <w:r>
        <w:rPr>
          <w:rFonts w:eastAsia="SimSun"/>
          <w:bCs/>
          <w:szCs w:val="24"/>
          <w:shd w:val="clear" w:color="auto" w:fill="FFFFFF"/>
          <w:lang w:eastAsia="zh-CN"/>
        </w:rPr>
        <w:t xml:space="preserve"> Απ’ ό,τι άκουσα, μιας κι ήμουν εδώ, αναφερθήκατε σε ΑΠΕ γενικότερα. Αν είναι </w:t>
      </w:r>
      <w:proofErr w:type="spellStart"/>
      <w:r>
        <w:rPr>
          <w:rFonts w:eastAsia="SimSun"/>
          <w:bCs/>
          <w:szCs w:val="24"/>
          <w:shd w:val="clear" w:color="auto" w:fill="FFFFFF"/>
          <w:lang w:eastAsia="zh-CN"/>
        </w:rPr>
        <w:t>φωτοβολταϊκά</w:t>
      </w:r>
      <w:proofErr w:type="spellEnd"/>
      <w:r>
        <w:rPr>
          <w:rFonts w:eastAsia="SimSun"/>
          <w:bCs/>
          <w:szCs w:val="24"/>
          <w:shd w:val="clear" w:color="auto" w:fill="FFFFFF"/>
          <w:lang w:eastAsia="zh-CN"/>
        </w:rPr>
        <w:t>, τότε αλλάζει το θέμα.</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Μετά έχω τη βασική μας αντίρρηση, η οποία αφορά τον οδηγό αξιολόγησης. Εδώ θα θέλαμε να ξέρουμε</w:t>
      </w:r>
      <w:r w:rsidR="00CE21FC">
        <w:rPr>
          <w:rFonts w:eastAsia="SimSun"/>
          <w:bCs/>
          <w:szCs w:val="24"/>
          <w:shd w:val="clear" w:color="auto" w:fill="FFFFFF"/>
          <w:lang w:eastAsia="zh-CN"/>
        </w:rPr>
        <w:t>,</w:t>
      </w:r>
      <w:r>
        <w:rPr>
          <w:rFonts w:eastAsia="SimSun"/>
          <w:bCs/>
          <w:szCs w:val="24"/>
          <w:shd w:val="clear" w:color="auto" w:fill="FFFFFF"/>
          <w:lang w:eastAsia="zh-CN"/>
        </w:rPr>
        <w:t xml:space="preserve"> τουλάχιστον</w:t>
      </w:r>
      <w:r w:rsidR="00CE21FC">
        <w:rPr>
          <w:rFonts w:eastAsia="SimSun"/>
          <w:bCs/>
          <w:szCs w:val="24"/>
          <w:shd w:val="clear" w:color="auto" w:fill="FFFFFF"/>
          <w:lang w:eastAsia="zh-CN"/>
        </w:rPr>
        <w:t>,</w:t>
      </w:r>
      <w:r>
        <w:rPr>
          <w:rFonts w:eastAsia="SimSun"/>
          <w:bCs/>
          <w:szCs w:val="24"/>
          <w:shd w:val="clear" w:color="auto" w:fill="FFFFFF"/>
          <w:lang w:eastAsia="zh-CN"/>
        </w:rPr>
        <w:t xml:space="preserve"> πότε θα κατατεθεί. Λογικά θα έπρεπε να υπάρχει μέσα στο νομοσχέδιο, γιατί δεν μπορούμε να ψηφίσουμε ένα νομοσχέδιο χωρίς να υπάρχει ο οδηγός αξιολόγησης. Ξέρετε ότι είναι πάρα πολύ σημαντικός. Το πότε θα αποφασιστεί είναι ένα θέμα που είναι πολύ σημαντικό για το νομοσχέδιο.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lastRenderedPageBreak/>
        <w:t xml:space="preserve">Γενικότερα είχαμε πει ότι με βάση το νομοσχέδιο </w:t>
      </w:r>
      <w:r>
        <w:rPr>
          <w:rFonts w:eastAsia="SimSun"/>
          <w:bCs/>
          <w:szCs w:val="24"/>
          <w:shd w:val="clear" w:color="auto" w:fill="FFFFFF"/>
          <w:lang w:eastAsia="zh-CN"/>
        </w:rPr>
        <w:t>-</w:t>
      </w:r>
      <w:r w:rsidRPr="00FD3F5E">
        <w:rPr>
          <w:rFonts w:eastAsia="SimSun"/>
          <w:bCs/>
          <w:szCs w:val="24"/>
          <w:shd w:val="clear" w:color="auto" w:fill="FFFFFF"/>
          <w:lang w:eastAsia="zh-CN"/>
        </w:rPr>
        <w:t>έχουμε αναφερθεί στα περισσότερα από τις προηγούμενες φορές</w:t>
      </w:r>
      <w:r>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Pr>
          <w:rFonts w:eastAsia="SimSun"/>
          <w:bCs/>
          <w:szCs w:val="24"/>
          <w:shd w:val="clear" w:color="auto" w:fill="FFFFFF"/>
          <w:lang w:eastAsia="zh-CN"/>
        </w:rPr>
        <w:t>θα εγκριθούν κάποια σχέδια για</w:t>
      </w:r>
      <w:r w:rsidRPr="00FD3F5E">
        <w:rPr>
          <w:rFonts w:eastAsia="SimSun"/>
          <w:bCs/>
          <w:szCs w:val="24"/>
          <w:shd w:val="clear" w:color="auto" w:fill="FFFFFF"/>
          <w:lang w:eastAsia="zh-CN"/>
        </w:rPr>
        <w:t xml:space="preserve"> να εισπραχθούν χρήματα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που δεν γνωρίζουμε αν υπάρχουν </w:t>
      </w:r>
      <w:r w:rsidR="00CE21FC">
        <w:rPr>
          <w:rFonts w:eastAsia="SimSun"/>
          <w:bCs/>
          <w:szCs w:val="24"/>
          <w:shd w:val="clear" w:color="auto" w:fill="FFFFFF"/>
          <w:lang w:eastAsia="zh-CN"/>
        </w:rPr>
        <w:t>-</w:t>
      </w:r>
      <w:r>
        <w:rPr>
          <w:rFonts w:eastAsia="SimSun"/>
          <w:bCs/>
          <w:szCs w:val="24"/>
          <w:shd w:val="clear" w:color="auto" w:fill="FFFFFF"/>
          <w:lang w:eastAsia="zh-CN"/>
        </w:rPr>
        <w:t xml:space="preserve">το </w:t>
      </w:r>
      <w:proofErr w:type="spellStart"/>
      <w:r>
        <w:rPr>
          <w:rFonts w:eastAsia="SimSun"/>
          <w:bCs/>
          <w:szCs w:val="24"/>
          <w:shd w:val="clear" w:color="auto" w:fill="FFFFFF"/>
          <w:lang w:eastAsia="zh-CN"/>
        </w:rPr>
        <w:t>ξανα</w:t>
      </w:r>
      <w:r w:rsidRPr="00FD3F5E">
        <w:rPr>
          <w:rFonts w:eastAsia="SimSun"/>
          <w:bCs/>
          <w:szCs w:val="24"/>
          <w:shd w:val="clear" w:color="auto" w:fill="FFFFFF"/>
          <w:lang w:eastAsia="zh-CN"/>
        </w:rPr>
        <w:t>τονίζουμε</w:t>
      </w:r>
      <w:proofErr w:type="spellEnd"/>
      <w:r>
        <w:rPr>
          <w:rFonts w:eastAsia="SimSun"/>
          <w:bCs/>
          <w:szCs w:val="24"/>
          <w:shd w:val="clear" w:color="auto" w:fill="FFFFFF"/>
          <w:lang w:eastAsia="zh-CN"/>
        </w:rPr>
        <w:t>,</w:t>
      </w:r>
      <w:r w:rsidRPr="00FD3F5E">
        <w:rPr>
          <w:rFonts w:eastAsia="SimSun"/>
          <w:bCs/>
          <w:szCs w:val="24"/>
          <w:shd w:val="clear" w:color="auto" w:fill="FFFFFF"/>
          <w:lang w:eastAsia="zh-CN"/>
        </w:rPr>
        <w:t xml:space="preserve"> δεν γνωρίζουμε αν υπάρχουν</w:t>
      </w:r>
      <w:r>
        <w:rPr>
          <w:rFonts w:eastAsia="SimSun"/>
          <w:bCs/>
          <w:szCs w:val="24"/>
          <w:shd w:val="clear" w:color="auto" w:fill="FFFFFF"/>
          <w:lang w:eastAsia="zh-CN"/>
        </w:rPr>
        <w:t>-</w:t>
      </w:r>
      <w:r w:rsidRPr="00FD3F5E">
        <w:rPr>
          <w:rFonts w:eastAsia="SimSun"/>
          <w:bCs/>
          <w:szCs w:val="24"/>
          <w:shd w:val="clear" w:color="auto" w:fill="FFFFFF"/>
          <w:lang w:eastAsia="zh-CN"/>
        </w:rPr>
        <w:t xml:space="preserve"> από επιτροπές που μπορούν να αλλάξουν και με κριτήρια που θα θέσει </w:t>
      </w:r>
      <w:r>
        <w:rPr>
          <w:rFonts w:eastAsia="SimSun"/>
          <w:bCs/>
          <w:szCs w:val="24"/>
          <w:shd w:val="clear" w:color="auto" w:fill="FFFFFF"/>
          <w:lang w:eastAsia="zh-CN"/>
        </w:rPr>
        <w:t xml:space="preserve">όποτε θελήσει </w:t>
      </w:r>
      <w:r w:rsidRPr="00FD3F5E">
        <w:rPr>
          <w:rFonts w:eastAsia="SimSun"/>
          <w:bCs/>
          <w:szCs w:val="24"/>
          <w:shd w:val="clear" w:color="auto" w:fill="FFFFFF"/>
          <w:lang w:eastAsia="zh-CN"/>
        </w:rPr>
        <w:t xml:space="preserve">ο Υπουργός.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Εδώ υπάρχει και το πρόβλημα των τραπεζών</w:t>
      </w:r>
      <w:r>
        <w:rPr>
          <w:rFonts w:eastAsia="SimSun"/>
          <w:bCs/>
          <w:szCs w:val="24"/>
          <w:shd w:val="clear" w:color="auto" w:fill="FFFFFF"/>
          <w:lang w:eastAsia="zh-CN"/>
        </w:rPr>
        <w:t>,</w:t>
      </w:r>
      <w:r w:rsidRPr="00FD3F5E">
        <w:rPr>
          <w:rFonts w:eastAsia="SimSun"/>
          <w:bCs/>
          <w:szCs w:val="24"/>
          <w:shd w:val="clear" w:color="auto" w:fill="FFFFFF"/>
          <w:lang w:eastAsia="zh-CN"/>
        </w:rPr>
        <w:t xml:space="preserve"> οι οποίες θα πρέπει να συμμετέχουν όσον αφορά </w:t>
      </w:r>
      <w:r w:rsidR="00F65F3F">
        <w:rPr>
          <w:rFonts w:eastAsia="SimSun"/>
          <w:bCs/>
          <w:szCs w:val="24"/>
          <w:shd w:val="clear" w:color="auto" w:fill="FFFFFF"/>
          <w:lang w:eastAsia="zh-CN"/>
        </w:rPr>
        <w:t>σ</w:t>
      </w:r>
      <w:r w:rsidRPr="00FD3F5E">
        <w:rPr>
          <w:rFonts w:eastAsia="SimSun"/>
          <w:bCs/>
          <w:szCs w:val="24"/>
          <w:shd w:val="clear" w:color="auto" w:fill="FFFFFF"/>
          <w:lang w:eastAsia="zh-CN"/>
        </w:rPr>
        <w:t>τον αναπτυξιακό</w:t>
      </w:r>
      <w:r>
        <w:rPr>
          <w:rFonts w:eastAsia="SimSun"/>
          <w:bCs/>
          <w:szCs w:val="24"/>
          <w:shd w:val="clear" w:color="auto" w:fill="FFFFFF"/>
          <w:lang w:eastAsia="zh-CN"/>
        </w:rPr>
        <w:t>, και</w:t>
      </w:r>
      <w:r w:rsidRPr="00FD3F5E">
        <w:rPr>
          <w:rFonts w:eastAsia="SimSun"/>
          <w:bCs/>
          <w:szCs w:val="24"/>
          <w:shd w:val="clear" w:color="auto" w:fill="FFFFFF"/>
          <w:lang w:eastAsia="zh-CN"/>
        </w:rPr>
        <w:t xml:space="preserve"> ξέρουμε ότι πολ</w:t>
      </w:r>
      <w:r>
        <w:rPr>
          <w:rFonts w:eastAsia="SimSun"/>
          <w:bCs/>
          <w:szCs w:val="24"/>
          <w:shd w:val="clear" w:color="auto" w:fill="FFFFFF"/>
          <w:lang w:eastAsia="zh-CN"/>
        </w:rPr>
        <w:t>λές επιχειρήσεις έχουν πρόβλημα</w:t>
      </w:r>
      <w:r w:rsidRPr="00FD3F5E">
        <w:rPr>
          <w:rFonts w:eastAsia="SimSun"/>
          <w:bCs/>
          <w:szCs w:val="24"/>
          <w:shd w:val="clear" w:color="auto" w:fill="FFFFFF"/>
          <w:lang w:eastAsia="zh-CN"/>
        </w:rPr>
        <w:t xml:space="preserve">. </w:t>
      </w:r>
      <w:r>
        <w:rPr>
          <w:rFonts w:eastAsia="SimSun"/>
          <w:bCs/>
          <w:szCs w:val="24"/>
          <w:shd w:val="clear" w:color="auto" w:fill="FFFFFF"/>
          <w:lang w:eastAsia="zh-CN"/>
        </w:rPr>
        <w:t xml:space="preserve">Σας </w:t>
      </w:r>
      <w:r w:rsidRPr="00FD3F5E">
        <w:rPr>
          <w:rFonts w:eastAsia="SimSun"/>
          <w:bCs/>
          <w:szCs w:val="24"/>
          <w:shd w:val="clear" w:color="auto" w:fill="FFFFFF"/>
          <w:lang w:eastAsia="zh-CN"/>
        </w:rPr>
        <w:t xml:space="preserve">έθεσε συγκεκριμένο ερώτημα </w:t>
      </w:r>
      <w:r>
        <w:rPr>
          <w:rFonts w:eastAsia="SimSun"/>
          <w:bCs/>
          <w:szCs w:val="24"/>
          <w:shd w:val="clear" w:color="auto" w:fill="FFFFFF"/>
          <w:lang w:eastAsia="zh-CN"/>
        </w:rPr>
        <w:t>ο</w:t>
      </w:r>
      <w:r w:rsidRPr="00FD3F5E">
        <w:rPr>
          <w:rFonts w:eastAsia="SimSun"/>
          <w:bCs/>
          <w:szCs w:val="24"/>
          <w:shd w:val="clear" w:color="auto" w:fill="FFFFFF"/>
          <w:lang w:eastAsia="zh-CN"/>
        </w:rPr>
        <w:t xml:space="preserve"> Βουλευτή</w:t>
      </w:r>
      <w:r>
        <w:rPr>
          <w:rFonts w:eastAsia="SimSun"/>
          <w:bCs/>
          <w:szCs w:val="24"/>
          <w:shd w:val="clear" w:color="auto" w:fill="FFFFFF"/>
          <w:lang w:eastAsia="zh-CN"/>
        </w:rPr>
        <w:t>ς</w:t>
      </w:r>
      <w:r w:rsidRPr="00FD3F5E">
        <w:rPr>
          <w:rFonts w:eastAsia="SimSun"/>
          <w:bCs/>
          <w:szCs w:val="24"/>
          <w:shd w:val="clear" w:color="auto" w:fill="FFFFFF"/>
          <w:lang w:eastAsia="zh-CN"/>
        </w:rPr>
        <w:t xml:space="preserve"> </w:t>
      </w:r>
      <w:r>
        <w:rPr>
          <w:rFonts w:eastAsia="SimSun"/>
          <w:bCs/>
          <w:szCs w:val="24"/>
          <w:shd w:val="clear" w:color="auto" w:fill="FFFFFF"/>
          <w:lang w:eastAsia="zh-CN"/>
        </w:rPr>
        <w:t>σας,</w:t>
      </w:r>
      <w:r w:rsidRPr="00FD3F5E">
        <w:rPr>
          <w:rFonts w:eastAsia="SimSun"/>
          <w:bCs/>
          <w:szCs w:val="24"/>
          <w:shd w:val="clear" w:color="auto" w:fill="FFFFFF"/>
          <w:lang w:eastAsia="zh-CN"/>
        </w:rPr>
        <w:t xml:space="preserve"> πάρα πολύ σωστά</w:t>
      </w:r>
      <w:r>
        <w:rPr>
          <w:rFonts w:eastAsia="SimSun"/>
          <w:bCs/>
          <w:szCs w:val="24"/>
          <w:shd w:val="clear" w:color="auto" w:fill="FFFFFF"/>
          <w:lang w:eastAsia="zh-CN"/>
        </w:rPr>
        <w:t>,</w:t>
      </w:r>
      <w:r w:rsidRPr="00FD3F5E">
        <w:rPr>
          <w:rFonts w:eastAsia="SimSun"/>
          <w:bCs/>
          <w:szCs w:val="24"/>
          <w:shd w:val="clear" w:color="auto" w:fill="FFFFFF"/>
          <w:lang w:eastAsia="zh-CN"/>
        </w:rPr>
        <w:t xml:space="preserve"> και ε</w:t>
      </w:r>
      <w:r>
        <w:rPr>
          <w:rFonts w:eastAsia="SimSun"/>
          <w:bCs/>
          <w:szCs w:val="24"/>
          <w:shd w:val="clear" w:color="auto" w:fill="FFFFFF"/>
          <w:lang w:eastAsia="zh-CN"/>
        </w:rPr>
        <w:t>κεί δεν ακούσαμε κα</w:t>
      </w:r>
      <w:r w:rsidR="00F45F88">
        <w:rPr>
          <w:rFonts w:eastAsia="SimSun"/>
          <w:bCs/>
          <w:szCs w:val="24"/>
          <w:shd w:val="clear" w:color="auto" w:fill="FFFFFF"/>
          <w:lang w:eastAsia="zh-CN"/>
        </w:rPr>
        <w:t>μ</w:t>
      </w:r>
      <w:r>
        <w:rPr>
          <w:rFonts w:eastAsia="SimSun"/>
          <w:bCs/>
          <w:szCs w:val="24"/>
          <w:shd w:val="clear" w:color="auto" w:fill="FFFFFF"/>
          <w:lang w:eastAsia="zh-CN"/>
        </w:rPr>
        <w:t>μία απάντηση</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 xml:space="preserve">Μετά </w:t>
      </w:r>
      <w:r>
        <w:rPr>
          <w:rFonts w:eastAsia="SimSun"/>
          <w:bCs/>
          <w:szCs w:val="24"/>
          <w:shd w:val="clear" w:color="auto" w:fill="FFFFFF"/>
          <w:lang w:eastAsia="zh-CN"/>
        </w:rPr>
        <w:t xml:space="preserve">έχουμε άλλο ένα ερώτημα, </w:t>
      </w:r>
      <w:r w:rsidRPr="00FD3F5E">
        <w:rPr>
          <w:rFonts w:eastAsia="SimSun"/>
          <w:bCs/>
          <w:szCs w:val="24"/>
          <w:shd w:val="clear" w:color="auto" w:fill="FFFFFF"/>
          <w:lang w:eastAsia="zh-CN"/>
        </w:rPr>
        <w:t>ρώτησα προηγουμένως τον Υπουργό</w:t>
      </w:r>
      <w:r>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Pr>
          <w:rFonts w:eastAsia="SimSun"/>
          <w:bCs/>
          <w:szCs w:val="24"/>
          <w:shd w:val="clear" w:color="auto" w:fill="FFFFFF"/>
          <w:lang w:eastAsia="zh-CN"/>
        </w:rPr>
        <w:t xml:space="preserve">προσπάθησα, αλλά </w:t>
      </w:r>
      <w:r w:rsidRPr="00FD3F5E">
        <w:rPr>
          <w:rFonts w:eastAsia="SimSun"/>
          <w:bCs/>
          <w:szCs w:val="24"/>
          <w:shd w:val="clear" w:color="auto" w:fill="FFFFFF"/>
          <w:lang w:eastAsia="zh-CN"/>
        </w:rPr>
        <w:t>δεν το βρήκα. Ρώτησα αν θα στηριχθούν τα διπλώματα ευρεσιτεχνίας με την υπαγωγή τους στην καινοτομία στο</w:t>
      </w:r>
      <w:r>
        <w:rPr>
          <w:rFonts w:eastAsia="SimSun"/>
          <w:bCs/>
          <w:szCs w:val="24"/>
          <w:shd w:val="clear" w:color="auto" w:fill="FFFFFF"/>
          <w:lang w:eastAsia="zh-CN"/>
        </w:rPr>
        <w:t>ν σημερινό αναπτυξιακό νόμο</w:t>
      </w:r>
      <w:r w:rsidRPr="00FD3F5E">
        <w:rPr>
          <w:rFonts w:eastAsia="SimSun"/>
          <w:bCs/>
          <w:szCs w:val="24"/>
          <w:shd w:val="clear" w:color="auto" w:fill="FFFFFF"/>
          <w:lang w:eastAsia="zh-CN"/>
        </w:rPr>
        <w:t>. Απλά θα ήθελα μετά να μου πείτε πού ακριβώς</w:t>
      </w:r>
      <w:r>
        <w:rPr>
          <w:rFonts w:eastAsia="SimSun"/>
          <w:bCs/>
          <w:szCs w:val="24"/>
          <w:shd w:val="clear" w:color="auto" w:fill="FFFFFF"/>
          <w:lang w:eastAsia="zh-CN"/>
        </w:rPr>
        <w:t xml:space="preserve"> είναι,</w:t>
      </w:r>
      <w:r w:rsidRPr="00FD3F5E">
        <w:rPr>
          <w:rFonts w:eastAsia="SimSun"/>
          <w:bCs/>
          <w:szCs w:val="24"/>
          <w:shd w:val="clear" w:color="auto" w:fill="FFFFFF"/>
          <w:lang w:eastAsia="zh-CN"/>
        </w:rPr>
        <w:t xml:space="preserve"> για να μπορέσω να το βρω.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
          <w:bCs/>
          <w:szCs w:val="24"/>
          <w:shd w:val="clear" w:color="auto" w:fill="FFFFFF"/>
          <w:lang w:eastAsia="zh-CN"/>
        </w:rPr>
        <w:t>ΜΑΞΙΜΟΣ ΣΕΝΕΤΑΚΗΣ:</w:t>
      </w:r>
      <w:r>
        <w:rPr>
          <w:rFonts w:eastAsia="SimSun"/>
          <w:bCs/>
          <w:szCs w:val="24"/>
          <w:shd w:val="clear" w:color="auto" w:fill="FFFFFF"/>
          <w:lang w:eastAsia="zh-CN"/>
        </w:rPr>
        <w:t xml:space="preserve"> Το γράφει ρητά.</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ΒΑΣΙΛΕΙΟΣ ΒΙΛΙΑΡΔΟΣ:</w:t>
      </w:r>
      <w:r>
        <w:rPr>
          <w:rFonts w:eastAsia="SimSun"/>
          <w:bCs/>
          <w:szCs w:val="24"/>
          <w:shd w:val="clear" w:color="auto" w:fill="FFFFFF"/>
          <w:lang w:eastAsia="zh-CN"/>
        </w:rPr>
        <w:t xml:space="preserve"> </w:t>
      </w:r>
      <w:r w:rsidRPr="00FD3F5E">
        <w:rPr>
          <w:rFonts w:eastAsia="SimSun"/>
          <w:bCs/>
          <w:szCs w:val="24"/>
          <w:shd w:val="clear" w:color="auto" w:fill="FFFFFF"/>
          <w:lang w:eastAsia="zh-CN"/>
        </w:rPr>
        <w:t>Γενικότερα τώρα</w:t>
      </w:r>
      <w:r>
        <w:rPr>
          <w:rFonts w:eastAsia="SimSun"/>
          <w:bCs/>
          <w:szCs w:val="24"/>
          <w:shd w:val="clear" w:color="auto" w:fill="FFFFFF"/>
          <w:lang w:eastAsia="zh-CN"/>
        </w:rPr>
        <w:t>, σε αυτά που είπε ο</w:t>
      </w:r>
      <w:r w:rsidRPr="00FD3F5E">
        <w:rPr>
          <w:rFonts w:eastAsia="SimSun"/>
          <w:bCs/>
          <w:szCs w:val="24"/>
          <w:shd w:val="clear" w:color="auto" w:fill="FFFFFF"/>
          <w:lang w:eastAsia="zh-CN"/>
        </w:rPr>
        <w:t xml:space="preserve"> Υπουργός κ. </w:t>
      </w:r>
      <w:r>
        <w:rPr>
          <w:rFonts w:eastAsia="SimSun"/>
          <w:bCs/>
          <w:szCs w:val="24"/>
          <w:shd w:val="clear" w:color="auto" w:fill="FFFFFF"/>
          <w:lang w:eastAsia="zh-CN"/>
        </w:rPr>
        <w:t>Γεωργιάδης</w:t>
      </w:r>
      <w:r w:rsidRPr="00FD3F5E">
        <w:rPr>
          <w:rFonts w:eastAsia="SimSun"/>
          <w:bCs/>
          <w:szCs w:val="24"/>
          <w:shd w:val="clear" w:color="auto" w:fill="FFFFFF"/>
          <w:lang w:eastAsia="zh-CN"/>
        </w:rPr>
        <w:t xml:space="preserve"> για την οικονομία</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πραγματικά</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ανησυχήσαμε</w:t>
      </w:r>
      <w:r>
        <w:rPr>
          <w:rFonts w:eastAsia="SimSun"/>
          <w:bCs/>
          <w:szCs w:val="24"/>
          <w:shd w:val="clear" w:color="auto" w:fill="FFFFFF"/>
          <w:lang w:eastAsia="zh-CN"/>
        </w:rPr>
        <w:t>,</w:t>
      </w:r>
      <w:r w:rsidRPr="00FD3F5E">
        <w:rPr>
          <w:rFonts w:eastAsia="SimSun"/>
          <w:bCs/>
          <w:szCs w:val="24"/>
          <w:shd w:val="clear" w:color="auto" w:fill="FFFFFF"/>
          <w:lang w:eastAsia="zh-CN"/>
        </w:rPr>
        <w:t xml:space="preserve"> γιατί φαίνεται ότι δεν έχει </w:t>
      </w:r>
      <w:proofErr w:type="spellStart"/>
      <w:r w:rsidRPr="00FD3F5E">
        <w:rPr>
          <w:rFonts w:eastAsia="SimSun"/>
          <w:bCs/>
          <w:szCs w:val="24"/>
          <w:shd w:val="clear" w:color="auto" w:fill="FFFFFF"/>
          <w:lang w:eastAsia="zh-CN"/>
        </w:rPr>
        <w:t>καταλάβε</w:t>
      </w:r>
      <w:r w:rsidR="00F65F3F">
        <w:rPr>
          <w:rFonts w:eastAsia="SimSun"/>
          <w:bCs/>
          <w:szCs w:val="24"/>
          <w:shd w:val="clear" w:color="auto" w:fill="FFFFFF"/>
          <w:lang w:eastAsia="zh-CN"/>
        </w:rPr>
        <w:t>,</w:t>
      </w:r>
      <w:r w:rsidRPr="00FD3F5E">
        <w:rPr>
          <w:rFonts w:eastAsia="SimSun"/>
          <w:bCs/>
          <w:szCs w:val="24"/>
          <w:shd w:val="clear" w:color="auto" w:fill="FFFFFF"/>
          <w:lang w:eastAsia="zh-CN"/>
        </w:rPr>
        <w:t>ι</w:t>
      </w:r>
      <w:proofErr w:type="spellEnd"/>
      <w:r w:rsidRPr="00FD3F5E">
        <w:rPr>
          <w:rFonts w:eastAsia="SimSun"/>
          <w:bCs/>
          <w:szCs w:val="24"/>
          <w:shd w:val="clear" w:color="auto" w:fill="FFFFFF"/>
          <w:lang w:eastAsia="zh-CN"/>
        </w:rPr>
        <w:t xml:space="preserve"> </w:t>
      </w:r>
      <w:r>
        <w:rPr>
          <w:rFonts w:eastAsia="SimSun"/>
          <w:bCs/>
          <w:szCs w:val="24"/>
          <w:shd w:val="clear" w:color="auto" w:fill="FFFFFF"/>
          <w:lang w:eastAsia="zh-CN"/>
        </w:rPr>
        <w:t>ούτε</w:t>
      </w:r>
      <w:r w:rsidRPr="00FD3F5E">
        <w:rPr>
          <w:rFonts w:eastAsia="SimSun"/>
          <w:bCs/>
          <w:szCs w:val="24"/>
          <w:shd w:val="clear" w:color="auto" w:fill="FFFFFF"/>
          <w:lang w:eastAsia="zh-CN"/>
        </w:rPr>
        <w:t xml:space="preserve"> πού βρίσκεται η Ελλάδα ούτε πού οδηγείται </w:t>
      </w:r>
      <w:r>
        <w:rPr>
          <w:rFonts w:eastAsia="SimSun"/>
          <w:bCs/>
          <w:szCs w:val="24"/>
          <w:shd w:val="clear" w:color="auto" w:fill="FFFFFF"/>
          <w:lang w:eastAsia="zh-CN"/>
        </w:rPr>
        <w:t>μ</w:t>
      </w:r>
      <w:r w:rsidRPr="00FD3F5E">
        <w:rPr>
          <w:rFonts w:eastAsia="SimSun"/>
          <w:bCs/>
          <w:szCs w:val="24"/>
          <w:shd w:val="clear" w:color="auto" w:fill="FFFFFF"/>
          <w:lang w:eastAsia="zh-CN"/>
        </w:rPr>
        <w:t>ε όλα αυτά που έχουν συμβεί το τελευταίο χρονικό διάστημα</w:t>
      </w:r>
      <w:r>
        <w:rPr>
          <w:rFonts w:eastAsia="SimSun"/>
          <w:bCs/>
          <w:szCs w:val="24"/>
          <w:shd w:val="clear" w:color="auto" w:fill="FFFFFF"/>
          <w:lang w:eastAsia="zh-CN"/>
        </w:rPr>
        <w:t>.</w:t>
      </w:r>
      <w:r w:rsidRPr="00FD3F5E">
        <w:rPr>
          <w:rFonts w:eastAsia="SimSun"/>
          <w:bCs/>
          <w:szCs w:val="24"/>
          <w:shd w:val="clear" w:color="auto" w:fill="FFFFFF"/>
          <w:lang w:eastAsia="zh-CN"/>
        </w:rPr>
        <w:t xml:space="preserve"> Θα ξεκινήσω από τον πληθωρισμό</w:t>
      </w:r>
      <w:r>
        <w:rPr>
          <w:rFonts w:eastAsia="SimSun"/>
          <w:bCs/>
          <w:szCs w:val="24"/>
          <w:shd w:val="clear" w:color="auto" w:fill="FFFFFF"/>
          <w:lang w:eastAsia="zh-CN"/>
        </w:rPr>
        <w:t>,</w:t>
      </w:r>
      <w:r w:rsidRPr="00FD3F5E">
        <w:rPr>
          <w:rFonts w:eastAsia="SimSun"/>
          <w:bCs/>
          <w:szCs w:val="24"/>
          <w:shd w:val="clear" w:color="auto" w:fill="FFFFFF"/>
          <w:lang w:eastAsia="zh-CN"/>
        </w:rPr>
        <w:t xml:space="preserve"> τον οποίο</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βέβαια</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δεν ανέφερε</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Πήγε </w:t>
      </w:r>
      <w:r>
        <w:rPr>
          <w:rFonts w:eastAsia="SimSun"/>
          <w:bCs/>
          <w:szCs w:val="24"/>
          <w:shd w:val="clear" w:color="auto" w:fill="FFFFFF"/>
          <w:lang w:eastAsia="zh-CN"/>
        </w:rPr>
        <w:t>5.5%</w:t>
      </w:r>
      <w:r w:rsidRPr="00FD3F5E">
        <w:rPr>
          <w:rFonts w:eastAsia="SimSun"/>
          <w:bCs/>
          <w:szCs w:val="24"/>
          <w:shd w:val="clear" w:color="auto" w:fill="FFFFFF"/>
          <w:lang w:eastAsia="zh-CN"/>
        </w:rPr>
        <w:t xml:space="preserve"> </w:t>
      </w:r>
      <w:r w:rsidRPr="00FD3F5E">
        <w:rPr>
          <w:rFonts w:eastAsia="SimSun"/>
          <w:bCs/>
          <w:szCs w:val="24"/>
          <w:shd w:val="clear" w:color="auto" w:fill="FFFFFF"/>
          <w:lang w:eastAsia="zh-CN"/>
        </w:rPr>
        <w:lastRenderedPageBreak/>
        <w:t>τον Ιανουάριο. Θυμίζω ότι πέρυσι τον Ιανουάριο είχαμε αποπ</w:t>
      </w:r>
      <w:r>
        <w:rPr>
          <w:rFonts w:eastAsia="SimSun"/>
          <w:bCs/>
          <w:szCs w:val="24"/>
          <w:shd w:val="clear" w:color="auto" w:fill="FFFFFF"/>
          <w:lang w:eastAsia="zh-CN"/>
        </w:rPr>
        <w:t>ληθωρισμό 2%</w:t>
      </w:r>
      <w:r w:rsidRPr="00FD3F5E">
        <w:rPr>
          <w:rFonts w:eastAsia="SimSun"/>
          <w:bCs/>
          <w:szCs w:val="24"/>
          <w:shd w:val="clear" w:color="auto" w:fill="FFFFFF"/>
          <w:lang w:eastAsia="zh-CN"/>
        </w:rPr>
        <w:t>. Σημαίνει ότι οι τιμές έχουν αυξηθεί κατά 7</w:t>
      </w:r>
      <w:r>
        <w:rPr>
          <w:rFonts w:eastAsia="SimSun"/>
          <w:bCs/>
          <w:szCs w:val="24"/>
          <w:shd w:val="clear" w:color="auto" w:fill="FFFFFF"/>
          <w:lang w:eastAsia="zh-CN"/>
        </w:rPr>
        <w:t>,5</w:t>
      </w:r>
      <w:r w:rsidRPr="00FD3F5E">
        <w:rPr>
          <w:rFonts w:eastAsia="SimSun"/>
          <w:bCs/>
          <w:szCs w:val="24"/>
          <w:shd w:val="clear" w:color="auto" w:fill="FFFFFF"/>
          <w:lang w:eastAsia="zh-CN"/>
        </w:rPr>
        <w:t>% και εδώ τουλάχιστον θα πρέπει να ξαναμπεί το θέμα της μείωσης του ΦΠΑ</w:t>
      </w:r>
      <w:r>
        <w:rPr>
          <w:rFonts w:eastAsia="SimSun"/>
          <w:bCs/>
          <w:szCs w:val="24"/>
          <w:shd w:val="clear" w:color="auto" w:fill="FFFFFF"/>
          <w:lang w:eastAsia="zh-CN"/>
        </w:rPr>
        <w:t>, γιατί είναι πάρα πολύ σημαντικό</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Μετά αναφέρθηκε στην ανάπτυξη</w:t>
      </w:r>
      <w:r w:rsidRPr="00FD3F5E">
        <w:rPr>
          <w:rFonts w:eastAsia="SimSun"/>
          <w:bCs/>
          <w:szCs w:val="24"/>
          <w:shd w:val="clear" w:color="auto" w:fill="FFFFFF"/>
          <w:lang w:eastAsia="zh-CN"/>
        </w:rPr>
        <w:t>. Ξέχασε</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βέβαια</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ότι είχα</w:t>
      </w:r>
      <w:r>
        <w:rPr>
          <w:rFonts w:eastAsia="SimSun"/>
          <w:bCs/>
          <w:szCs w:val="24"/>
          <w:shd w:val="clear" w:color="auto" w:fill="FFFFFF"/>
          <w:lang w:eastAsia="zh-CN"/>
        </w:rPr>
        <w:t xml:space="preserve">με μείωση του ρυθμού ανάπτυξης </w:t>
      </w:r>
      <w:r w:rsidRPr="00FD3F5E">
        <w:rPr>
          <w:rFonts w:eastAsia="SimSun"/>
          <w:bCs/>
          <w:szCs w:val="24"/>
          <w:shd w:val="clear" w:color="auto" w:fill="FFFFFF"/>
          <w:lang w:eastAsia="zh-CN"/>
        </w:rPr>
        <w:t>το τέταρτο τρίμηνο του 2019</w:t>
      </w:r>
      <w:r>
        <w:rPr>
          <w:rFonts w:eastAsia="SimSun"/>
          <w:bCs/>
          <w:szCs w:val="24"/>
          <w:shd w:val="clear" w:color="auto" w:fill="FFFFFF"/>
          <w:lang w:eastAsia="zh-CN"/>
        </w:rPr>
        <w:t>, προτού υπάρξ</w:t>
      </w:r>
      <w:r w:rsidRPr="00FD3F5E">
        <w:rPr>
          <w:rFonts w:eastAsia="SimSun"/>
          <w:bCs/>
          <w:szCs w:val="24"/>
          <w:shd w:val="clear" w:color="auto" w:fill="FFFFFF"/>
          <w:lang w:eastAsia="zh-CN"/>
        </w:rPr>
        <w:t>ει ακόμη πανδημία. Προφανώς ξέχ</w:t>
      </w:r>
      <w:r>
        <w:rPr>
          <w:rFonts w:eastAsia="SimSun"/>
          <w:bCs/>
          <w:szCs w:val="24"/>
          <w:shd w:val="clear" w:color="auto" w:fill="FFFFFF"/>
          <w:lang w:eastAsia="zh-CN"/>
        </w:rPr>
        <w:t xml:space="preserve">ασε ότι είχαμε ύφεση 9% το 2020. </w:t>
      </w:r>
      <w:r w:rsidRPr="00FD3F5E">
        <w:rPr>
          <w:rFonts w:eastAsia="SimSun"/>
          <w:bCs/>
          <w:szCs w:val="24"/>
          <w:shd w:val="clear" w:color="auto" w:fill="FFFFFF"/>
          <w:lang w:eastAsia="zh-CN"/>
        </w:rPr>
        <w:t>Ήταν η δεύτερη μεγαλύτερη ύφεση στην Ευρώπη. Προφανώς</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sidR="00F65F3F">
        <w:rPr>
          <w:rFonts w:eastAsia="SimSun"/>
          <w:bCs/>
          <w:szCs w:val="24"/>
          <w:shd w:val="clear" w:color="auto" w:fill="FFFFFF"/>
          <w:lang w:eastAsia="zh-CN"/>
        </w:rPr>
        <w:t>επίσης,</w:t>
      </w:r>
      <w:r>
        <w:rPr>
          <w:rFonts w:eastAsia="SimSun"/>
          <w:bCs/>
          <w:szCs w:val="24"/>
          <w:shd w:val="clear" w:color="auto" w:fill="FFFFFF"/>
          <w:lang w:eastAsia="zh-CN"/>
        </w:rPr>
        <w:t xml:space="preserve"> ξέχασε το ότι δαπανήθηκαν 4</w:t>
      </w:r>
      <w:r w:rsidRPr="00FD3F5E">
        <w:rPr>
          <w:rFonts w:eastAsia="SimSun"/>
          <w:bCs/>
          <w:szCs w:val="24"/>
          <w:shd w:val="clear" w:color="auto" w:fill="FFFFFF"/>
          <w:lang w:eastAsia="zh-CN"/>
        </w:rPr>
        <w:t>3,3 δισεκατομμύρια ευρώ για να επιτευχθεί αυτού του είδους η ανάκαμψη</w:t>
      </w:r>
      <w:r>
        <w:rPr>
          <w:rFonts w:eastAsia="SimSun"/>
          <w:bCs/>
          <w:szCs w:val="24"/>
          <w:shd w:val="clear" w:color="auto" w:fill="FFFFFF"/>
          <w:lang w:eastAsia="zh-CN"/>
        </w:rPr>
        <w:t>,</w:t>
      </w:r>
      <w:r w:rsidRPr="00FD3F5E">
        <w:rPr>
          <w:rFonts w:eastAsia="SimSun"/>
          <w:bCs/>
          <w:szCs w:val="24"/>
          <w:shd w:val="clear" w:color="auto" w:fill="FFFFFF"/>
          <w:lang w:eastAsia="zh-CN"/>
        </w:rPr>
        <w:t xml:space="preserve"> η οποία στην καλύτερη των περιπτώσεων θα είναι </w:t>
      </w:r>
      <w:r>
        <w:rPr>
          <w:rFonts w:eastAsia="SimSun"/>
          <w:bCs/>
          <w:szCs w:val="24"/>
          <w:shd w:val="clear" w:color="auto" w:fill="FFFFFF"/>
          <w:lang w:eastAsia="zh-CN"/>
        </w:rPr>
        <w:t>9</w:t>
      </w:r>
      <w:r w:rsidRPr="00FD3F5E">
        <w:rPr>
          <w:rFonts w:eastAsia="SimSun"/>
          <w:bCs/>
          <w:szCs w:val="24"/>
          <w:shd w:val="clear" w:color="auto" w:fill="FFFFFF"/>
          <w:lang w:eastAsia="zh-CN"/>
        </w:rPr>
        <w:t>%</w:t>
      </w:r>
      <w:r>
        <w:rPr>
          <w:rFonts w:eastAsia="SimSun"/>
          <w:bCs/>
          <w:szCs w:val="24"/>
          <w:shd w:val="clear" w:color="auto" w:fill="FFFFFF"/>
          <w:lang w:eastAsia="zh-CN"/>
        </w:rPr>
        <w:t>,</w:t>
      </w:r>
      <w:r w:rsidRPr="00FD3F5E">
        <w:rPr>
          <w:rFonts w:eastAsia="SimSun"/>
          <w:bCs/>
          <w:szCs w:val="24"/>
          <w:shd w:val="clear" w:color="auto" w:fill="FFFFFF"/>
          <w:lang w:eastAsia="zh-CN"/>
        </w:rPr>
        <w:t xml:space="preserve"> γεγονός που σημαίνει ότι</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απλά</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θα φτάσουμε στο </w:t>
      </w:r>
      <w:r>
        <w:rPr>
          <w:rFonts w:eastAsia="SimSun"/>
          <w:bCs/>
          <w:szCs w:val="24"/>
          <w:shd w:val="clear" w:color="auto" w:fill="FFFFFF"/>
          <w:lang w:eastAsia="zh-CN"/>
        </w:rPr>
        <w:t xml:space="preserve">ίδιο </w:t>
      </w:r>
      <w:r w:rsidRPr="00FD3F5E">
        <w:rPr>
          <w:rFonts w:eastAsia="SimSun"/>
          <w:bCs/>
          <w:szCs w:val="24"/>
          <w:shd w:val="clear" w:color="auto" w:fill="FFFFFF"/>
          <w:lang w:eastAsia="zh-CN"/>
        </w:rPr>
        <w:t>ΑΕΠ</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όπως είχαμε το 2019.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Στο θέμα της ανεργίας θα ήθελα να καταλάβω πώς είναι δυνατόν να μειωθεί η ανεργία όταν το ΑΕΠ το 2021 θα είναι περίπου το ίδιο με το 2019</w:t>
      </w:r>
      <w:r>
        <w:rPr>
          <w:rFonts w:eastAsia="SimSun"/>
          <w:bCs/>
          <w:szCs w:val="24"/>
          <w:shd w:val="clear" w:color="auto" w:fill="FFFFFF"/>
          <w:lang w:eastAsia="zh-CN"/>
        </w:rPr>
        <w:t>, π</w:t>
      </w:r>
      <w:r w:rsidRPr="00FD3F5E">
        <w:rPr>
          <w:rFonts w:eastAsia="SimSun"/>
          <w:bCs/>
          <w:szCs w:val="24"/>
          <w:shd w:val="clear" w:color="auto" w:fill="FFFFFF"/>
          <w:lang w:eastAsia="zh-CN"/>
        </w:rPr>
        <w:t>άλι στην καλύτερη των περιπτώσεων</w:t>
      </w:r>
      <w:r>
        <w:rPr>
          <w:rFonts w:eastAsia="SimSun"/>
          <w:bCs/>
          <w:szCs w:val="24"/>
          <w:shd w:val="clear" w:color="auto" w:fill="FFFFFF"/>
          <w:lang w:eastAsia="zh-CN"/>
        </w:rPr>
        <w:t>.</w:t>
      </w:r>
      <w:r w:rsidRPr="00FD3F5E">
        <w:rPr>
          <w:rFonts w:eastAsia="SimSun"/>
          <w:bCs/>
          <w:szCs w:val="24"/>
          <w:shd w:val="clear" w:color="auto" w:fill="FFFFFF"/>
          <w:lang w:eastAsia="zh-CN"/>
        </w:rPr>
        <w:t xml:space="preserve"> Καταλαβαίνετε ότι απλά η ανεργία μειώθηκε με τις </w:t>
      </w:r>
      <w:r>
        <w:rPr>
          <w:rFonts w:eastAsia="SimSun"/>
          <w:bCs/>
          <w:szCs w:val="24"/>
          <w:shd w:val="clear" w:color="auto" w:fill="FFFFFF"/>
          <w:lang w:eastAsia="zh-CN"/>
        </w:rPr>
        <w:t xml:space="preserve">επιδοτήσεις των θέσεων εργασίας. </w:t>
      </w:r>
      <w:r w:rsidRPr="00FD3F5E">
        <w:rPr>
          <w:rFonts w:eastAsia="SimSun"/>
          <w:bCs/>
          <w:szCs w:val="24"/>
          <w:shd w:val="clear" w:color="auto" w:fill="FFFFFF"/>
          <w:lang w:eastAsia="zh-CN"/>
        </w:rPr>
        <w:t xml:space="preserve">Δηλαδή </w:t>
      </w:r>
      <w:r>
        <w:rPr>
          <w:rFonts w:eastAsia="SimSun"/>
          <w:bCs/>
          <w:szCs w:val="24"/>
          <w:shd w:val="clear" w:color="auto" w:fill="FFFFFF"/>
          <w:lang w:eastAsia="zh-CN"/>
        </w:rPr>
        <w:t>είναι σαν μια</w:t>
      </w:r>
      <w:r w:rsidRPr="00FD3F5E">
        <w:rPr>
          <w:rFonts w:eastAsia="SimSun"/>
          <w:bCs/>
          <w:szCs w:val="24"/>
          <w:shd w:val="clear" w:color="auto" w:fill="FFFFFF"/>
          <w:lang w:eastAsia="zh-CN"/>
        </w:rPr>
        <w:t xml:space="preserve"> επιχείρηση να πληρώνει τους εργαζομένους της να κάθοντ</w:t>
      </w:r>
      <w:r>
        <w:rPr>
          <w:rFonts w:eastAsia="SimSun"/>
          <w:bCs/>
          <w:szCs w:val="24"/>
          <w:shd w:val="clear" w:color="auto" w:fill="FFFFFF"/>
          <w:lang w:eastAsia="zh-CN"/>
        </w:rPr>
        <w:t>αι έτσι ώστε να μην μείνουν άνεργοι</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Δεν έχει πει ότι το</w:t>
      </w:r>
      <w:r>
        <w:rPr>
          <w:rFonts w:eastAsia="SimSun"/>
          <w:bCs/>
          <w:szCs w:val="24"/>
          <w:shd w:val="clear" w:color="auto" w:fill="FFFFFF"/>
          <w:lang w:eastAsia="zh-CN"/>
        </w:rPr>
        <w:t xml:space="preserve"> δημόσιο χρέος αυξήθηκε κατά 26% </w:t>
      </w:r>
      <w:r w:rsidRPr="00FD3F5E">
        <w:rPr>
          <w:rFonts w:eastAsia="SimSun"/>
          <w:bCs/>
          <w:szCs w:val="24"/>
          <w:shd w:val="clear" w:color="auto" w:fill="FFFFFF"/>
          <w:lang w:eastAsia="zh-CN"/>
        </w:rPr>
        <w:t>στο 206</w:t>
      </w:r>
      <w:r>
        <w:rPr>
          <w:rFonts w:eastAsia="SimSun"/>
          <w:bCs/>
          <w:szCs w:val="24"/>
          <w:shd w:val="clear" w:color="auto" w:fill="FFFFFF"/>
          <w:lang w:eastAsia="zh-CN"/>
        </w:rPr>
        <w:t>%</w:t>
      </w:r>
      <w:r w:rsidRPr="00FD3F5E">
        <w:rPr>
          <w:rFonts w:eastAsia="SimSun"/>
          <w:bCs/>
          <w:szCs w:val="24"/>
          <w:shd w:val="clear" w:color="auto" w:fill="FFFFFF"/>
          <w:lang w:eastAsia="zh-CN"/>
        </w:rPr>
        <w:t xml:space="preserve"> του ΑΕΠ</w:t>
      </w:r>
      <w:r>
        <w:rPr>
          <w:rFonts w:eastAsia="SimSun"/>
          <w:bCs/>
          <w:szCs w:val="24"/>
          <w:shd w:val="clear" w:color="auto" w:fill="FFFFFF"/>
          <w:lang w:eastAsia="zh-CN"/>
        </w:rPr>
        <w:t>,</w:t>
      </w:r>
      <w:r w:rsidRPr="00FD3F5E">
        <w:rPr>
          <w:rFonts w:eastAsia="SimSun"/>
          <w:bCs/>
          <w:szCs w:val="24"/>
          <w:shd w:val="clear" w:color="auto" w:fill="FFFFFF"/>
          <w:lang w:eastAsia="zh-CN"/>
        </w:rPr>
        <w:t xml:space="preserve"> μια τεράστια αύξηση το</w:t>
      </w:r>
      <w:r>
        <w:rPr>
          <w:rFonts w:eastAsia="SimSun"/>
          <w:bCs/>
          <w:szCs w:val="24"/>
          <w:shd w:val="clear" w:color="auto" w:fill="FFFFFF"/>
          <w:lang w:eastAsia="zh-CN"/>
        </w:rPr>
        <w:t>υ</w:t>
      </w:r>
      <w:r w:rsidRPr="00FD3F5E">
        <w:rPr>
          <w:rFonts w:eastAsia="SimSun"/>
          <w:bCs/>
          <w:szCs w:val="24"/>
          <w:shd w:val="clear" w:color="auto" w:fill="FFFFFF"/>
          <w:lang w:eastAsia="zh-CN"/>
        </w:rPr>
        <w:t xml:space="preserve"> </w:t>
      </w:r>
      <w:r>
        <w:rPr>
          <w:rFonts w:eastAsia="SimSun"/>
          <w:bCs/>
          <w:szCs w:val="24"/>
          <w:shd w:val="clear" w:color="auto" w:fill="FFFFFF"/>
          <w:lang w:eastAsia="zh-CN"/>
        </w:rPr>
        <w:t>δημοσίου</w:t>
      </w:r>
      <w:r w:rsidRPr="00FD3F5E">
        <w:rPr>
          <w:rFonts w:eastAsia="SimSun"/>
          <w:bCs/>
          <w:szCs w:val="24"/>
          <w:shd w:val="clear" w:color="auto" w:fill="FFFFFF"/>
          <w:lang w:eastAsia="zh-CN"/>
        </w:rPr>
        <w:t xml:space="preserve"> χρέος</w:t>
      </w:r>
      <w:r>
        <w:rPr>
          <w:rFonts w:eastAsia="SimSun"/>
          <w:bCs/>
          <w:szCs w:val="24"/>
          <w:shd w:val="clear" w:color="auto" w:fill="FFFFFF"/>
          <w:lang w:eastAsia="zh-CN"/>
        </w:rPr>
        <w:t>.</w:t>
      </w:r>
      <w:r w:rsidRPr="00FD3F5E">
        <w:rPr>
          <w:rFonts w:eastAsia="SimSun"/>
          <w:bCs/>
          <w:szCs w:val="24"/>
          <w:shd w:val="clear" w:color="auto" w:fill="FFFFFF"/>
          <w:lang w:eastAsia="zh-CN"/>
        </w:rPr>
        <w:t xml:space="preserve"> Δεν έχει </w:t>
      </w:r>
      <w:r>
        <w:rPr>
          <w:rFonts w:eastAsia="SimSun"/>
          <w:bCs/>
          <w:szCs w:val="24"/>
          <w:shd w:val="clear" w:color="auto" w:fill="FFFFFF"/>
          <w:lang w:eastAsia="zh-CN"/>
        </w:rPr>
        <w:t>πει</w:t>
      </w:r>
      <w:r w:rsidRPr="00FD3F5E">
        <w:rPr>
          <w:rFonts w:eastAsia="SimSun"/>
          <w:bCs/>
          <w:szCs w:val="24"/>
          <w:shd w:val="clear" w:color="auto" w:fill="FFFFFF"/>
          <w:lang w:eastAsia="zh-CN"/>
        </w:rPr>
        <w:t xml:space="preserve"> ότι το έλλειμμα του προϋπολογισμού ήταν 10% </w:t>
      </w:r>
      <w:r>
        <w:rPr>
          <w:rFonts w:eastAsia="SimSun"/>
          <w:bCs/>
          <w:szCs w:val="24"/>
          <w:shd w:val="clear" w:color="auto" w:fill="FFFFFF"/>
          <w:lang w:eastAsia="zh-CN"/>
        </w:rPr>
        <w:t>το 20</w:t>
      </w:r>
      <w:r w:rsidRPr="00FD3F5E">
        <w:rPr>
          <w:rFonts w:eastAsia="SimSun"/>
          <w:bCs/>
          <w:szCs w:val="24"/>
          <w:shd w:val="clear" w:color="auto" w:fill="FFFFFF"/>
          <w:lang w:eastAsia="zh-CN"/>
        </w:rPr>
        <w:t xml:space="preserve">20 και ενδεχομένως θα είναι άνω του </w:t>
      </w:r>
      <w:r>
        <w:rPr>
          <w:rFonts w:eastAsia="SimSun"/>
          <w:bCs/>
          <w:szCs w:val="24"/>
          <w:shd w:val="clear" w:color="auto" w:fill="FFFFFF"/>
          <w:lang w:eastAsia="zh-CN"/>
        </w:rPr>
        <w:t>7%</w:t>
      </w:r>
      <w:r w:rsidR="00F65F3F">
        <w:rPr>
          <w:rFonts w:eastAsia="SimSun"/>
          <w:bCs/>
          <w:szCs w:val="24"/>
          <w:shd w:val="clear" w:color="auto" w:fill="FFFFFF"/>
          <w:lang w:eastAsia="zh-CN"/>
        </w:rPr>
        <w:t>,</w:t>
      </w:r>
      <w:r>
        <w:rPr>
          <w:rFonts w:eastAsia="SimSun"/>
          <w:bCs/>
          <w:szCs w:val="24"/>
          <w:shd w:val="clear" w:color="auto" w:fill="FFFFFF"/>
          <w:lang w:eastAsia="zh-CN"/>
        </w:rPr>
        <w:t xml:space="preserve"> </w:t>
      </w:r>
      <w:r w:rsidRPr="00FD3F5E">
        <w:rPr>
          <w:rFonts w:eastAsia="SimSun"/>
          <w:bCs/>
          <w:szCs w:val="24"/>
          <w:shd w:val="clear" w:color="auto" w:fill="FFFFFF"/>
          <w:lang w:eastAsia="zh-CN"/>
        </w:rPr>
        <w:t>τουλάχιστον</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το 2021</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ότι είχαμε έλλειμμα στο ισοζύγιο τρεχουσών συναλλαγών </w:t>
      </w:r>
      <w:r w:rsidRPr="00FD3F5E">
        <w:rPr>
          <w:rFonts w:eastAsia="SimSun"/>
          <w:bCs/>
          <w:szCs w:val="24"/>
          <w:shd w:val="clear" w:color="auto" w:fill="FFFFFF"/>
          <w:lang w:eastAsia="zh-CN"/>
        </w:rPr>
        <w:lastRenderedPageBreak/>
        <w:t>εξαιρετικά σημαντικό στο 6,7</w:t>
      </w:r>
      <w:r>
        <w:rPr>
          <w:rFonts w:eastAsia="SimSun"/>
          <w:bCs/>
          <w:szCs w:val="24"/>
          <w:shd w:val="clear" w:color="auto" w:fill="FFFFFF"/>
          <w:lang w:eastAsia="zh-CN"/>
        </w:rPr>
        <w:t>%</w:t>
      </w:r>
      <w:r w:rsidRPr="00FD3F5E">
        <w:rPr>
          <w:rFonts w:eastAsia="SimSun"/>
          <w:bCs/>
          <w:szCs w:val="24"/>
          <w:shd w:val="clear" w:color="auto" w:fill="FFFFFF"/>
          <w:lang w:eastAsia="zh-CN"/>
        </w:rPr>
        <w:t xml:space="preserve"> του ΑΕΠ και λόγω</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ακριβώς</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του συνεχούς ελλείμματος στο ισοζύγιο εξωτερικών συναλλαγών</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το εξωτερικό μας χρέος έχει φτάσει από τα 400 δισεκατομμύρια στα τέλη του 2018 στα 540 δισεκατομμύρια το τρίτο τρίμηνο του 2021 και αυξάνεται συνεχώς. 140 δισεκατομμύρια εξωτερικό χρέος μέσα σε ένα τόσο μικρό χρονικό διάστημα είναι πάρα πολύ σημαντικό.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Δεν αναφέρθηκε στην ενέργεια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που είμαστε στην πρώτη θέση στην Ευρωπαϊκή Ένωση</w:t>
      </w:r>
      <w:r>
        <w:rPr>
          <w:rFonts w:eastAsia="SimSun"/>
          <w:bCs/>
          <w:szCs w:val="24"/>
          <w:shd w:val="clear" w:color="auto" w:fill="FFFFFF"/>
          <w:lang w:eastAsia="zh-CN"/>
        </w:rPr>
        <w:t>,</w:t>
      </w:r>
      <w:r w:rsidRPr="00FD3F5E">
        <w:rPr>
          <w:rFonts w:eastAsia="SimSun"/>
          <w:bCs/>
          <w:szCs w:val="24"/>
          <w:shd w:val="clear" w:color="auto" w:fill="FFFFFF"/>
          <w:lang w:eastAsia="zh-CN"/>
        </w:rPr>
        <w:t xml:space="preserve"> έχουμε τη μεγαλύτερη τιμή ενέργειας </w:t>
      </w:r>
      <w:r>
        <w:rPr>
          <w:rFonts w:eastAsia="SimSun"/>
          <w:bCs/>
          <w:szCs w:val="24"/>
          <w:shd w:val="clear" w:color="auto" w:fill="FFFFFF"/>
          <w:lang w:eastAsia="zh-CN"/>
        </w:rPr>
        <w:t>από ό,τι υπάρχει παντού</w:t>
      </w:r>
      <w:r w:rsidRPr="00FD3F5E">
        <w:rPr>
          <w:rFonts w:eastAsia="SimSun"/>
          <w:bCs/>
          <w:szCs w:val="24"/>
          <w:shd w:val="clear" w:color="auto" w:fill="FFFFFF"/>
          <w:lang w:eastAsia="zh-CN"/>
        </w:rPr>
        <w:t xml:space="preserve">. Προφανώς χωρίς να έχουμε </w:t>
      </w:r>
      <w:r>
        <w:rPr>
          <w:rFonts w:eastAsia="SimSun"/>
          <w:bCs/>
          <w:szCs w:val="24"/>
          <w:shd w:val="clear" w:color="auto" w:fill="FFFFFF"/>
          <w:lang w:eastAsia="zh-CN"/>
        </w:rPr>
        <w:t>ανταγωνιστικές</w:t>
      </w:r>
      <w:r w:rsidRPr="00FD3F5E">
        <w:rPr>
          <w:rFonts w:eastAsia="SimSun"/>
          <w:bCs/>
          <w:szCs w:val="24"/>
          <w:shd w:val="clear" w:color="auto" w:fill="FFFFFF"/>
          <w:lang w:eastAsia="zh-CN"/>
        </w:rPr>
        <w:t xml:space="preserve"> τιμές ενέργειας δεν είναι δυνατόν να υπάρξει ανάπτυξη</w:t>
      </w:r>
      <w:r>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Pr>
          <w:rFonts w:eastAsia="SimSun"/>
          <w:bCs/>
          <w:szCs w:val="24"/>
          <w:shd w:val="clear" w:color="auto" w:fill="FFFFFF"/>
          <w:lang w:eastAsia="zh-CN"/>
        </w:rPr>
        <w:t>όσα νομοσχέδια κι αν καταθέσει.</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Τέλος, </w:t>
      </w:r>
      <w:r w:rsidRPr="00FD3F5E">
        <w:rPr>
          <w:rFonts w:eastAsia="SimSun"/>
          <w:bCs/>
          <w:szCs w:val="24"/>
          <w:shd w:val="clear" w:color="auto" w:fill="FFFFFF"/>
          <w:lang w:eastAsia="zh-CN"/>
        </w:rPr>
        <w:t>στις τράπεζες δεν αναφέρεται καθόλου κανείς σε τράπεζες. Οι άνθρωποι υποφέρουν από τις τράπεζες</w:t>
      </w:r>
      <w:r>
        <w:rPr>
          <w:rFonts w:eastAsia="SimSun"/>
          <w:bCs/>
          <w:szCs w:val="24"/>
          <w:shd w:val="clear" w:color="auto" w:fill="FFFFFF"/>
          <w:lang w:eastAsia="zh-CN"/>
        </w:rPr>
        <w:t>.</w:t>
      </w:r>
      <w:r w:rsidRPr="00FD3F5E">
        <w:rPr>
          <w:rFonts w:eastAsia="SimSun"/>
          <w:bCs/>
          <w:szCs w:val="24"/>
          <w:shd w:val="clear" w:color="auto" w:fill="FFFFFF"/>
          <w:lang w:eastAsia="zh-CN"/>
        </w:rPr>
        <w:t xml:space="preserve"> Οι τράπεζες δεν δανείζουν</w:t>
      </w:r>
      <w:r>
        <w:rPr>
          <w:rFonts w:eastAsia="SimSun"/>
          <w:bCs/>
          <w:szCs w:val="24"/>
          <w:shd w:val="clear" w:color="auto" w:fill="FFFFFF"/>
          <w:lang w:eastAsia="zh-CN"/>
        </w:rPr>
        <w:t xml:space="preserve"> και </w:t>
      </w:r>
      <w:r w:rsidRPr="00FD3F5E">
        <w:rPr>
          <w:rFonts w:eastAsia="SimSun"/>
          <w:bCs/>
          <w:szCs w:val="24"/>
          <w:shd w:val="clear" w:color="auto" w:fill="FFFFFF"/>
          <w:lang w:eastAsia="zh-CN"/>
        </w:rPr>
        <w:t xml:space="preserve">δεν θα μπορέσουν να συμμετέχουν </w:t>
      </w:r>
      <w:r>
        <w:rPr>
          <w:rFonts w:eastAsia="SimSun"/>
          <w:bCs/>
          <w:szCs w:val="24"/>
          <w:shd w:val="clear" w:color="auto" w:fill="FFFFFF"/>
          <w:lang w:eastAsia="zh-CN"/>
        </w:rPr>
        <w:t>στον αναπτυξιακό νόμο</w:t>
      </w:r>
      <w:r w:rsidRPr="00FD3F5E">
        <w:rPr>
          <w:rFonts w:eastAsia="SimSun"/>
          <w:bCs/>
          <w:szCs w:val="24"/>
          <w:shd w:val="clear" w:color="auto" w:fill="FFFFFF"/>
          <w:lang w:eastAsia="zh-CN"/>
        </w:rPr>
        <w:t xml:space="preserve"> εάν δεν πάρουν δάνεια</w:t>
      </w:r>
      <w:r>
        <w:rPr>
          <w:rFonts w:eastAsia="SimSun"/>
          <w:bCs/>
          <w:szCs w:val="24"/>
          <w:shd w:val="clear" w:color="auto" w:fill="FFFFFF"/>
          <w:lang w:eastAsia="zh-CN"/>
        </w:rPr>
        <w:t>.</w:t>
      </w:r>
      <w:r w:rsidRPr="00FD3F5E">
        <w:rPr>
          <w:rFonts w:eastAsia="SimSun"/>
          <w:bCs/>
          <w:szCs w:val="24"/>
          <w:shd w:val="clear" w:color="auto" w:fill="FFFFFF"/>
          <w:lang w:eastAsia="zh-CN"/>
        </w:rPr>
        <w:t xml:space="preserve"> Και μέσα σε όλα αυτά έχει ψηφιστεί το </w:t>
      </w:r>
      <w:r>
        <w:rPr>
          <w:rFonts w:eastAsia="SimSun"/>
          <w:bCs/>
          <w:szCs w:val="24"/>
          <w:shd w:val="clear" w:color="auto" w:fill="FFFFFF"/>
          <w:lang w:eastAsia="zh-CN"/>
        </w:rPr>
        <w:t>ακαταδίωκτο</w:t>
      </w:r>
      <w:r w:rsidRPr="00FD3F5E">
        <w:rPr>
          <w:rFonts w:eastAsia="SimSun"/>
          <w:bCs/>
          <w:szCs w:val="24"/>
          <w:shd w:val="clear" w:color="auto" w:fill="FFFFFF"/>
          <w:lang w:eastAsia="zh-CN"/>
        </w:rPr>
        <w:t xml:space="preserve"> των τραπεζών</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όπως είδαμε τελευταία φορά</w:t>
      </w:r>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Θα κλείσω με τις άμεσες ξένες επενδύσεις</w:t>
      </w:r>
      <w:r>
        <w:rPr>
          <w:rFonts w:eastAsia="SimSun"/>
          <w:bCs/>
          <w:szCs w:val="24"/>
          <w:shd w:val="clear" w:color="auto" w:fill="FFFFFF"/>
          <w:lang w:eastAsia="zh-CN"/>
        </w:rPr>
        <w:t>, ό</w:t>
      </w:r>
      <w:r w:rsidRPr="00FD3F5E">
        <w:rPr>
          <w:rFonts w:eastAsia="SimSun"/>
          <w:bCs/>
          <w:szCs w:val="24"/>
          <w:shd w:val="clear" w:color="auto" w:fill="FFFFFF"/>
          <w:lang w:eastAsia="zh-CN"/>
        </w:rPr>
        <w:t xml:space="preserve">που άκουσα </w:t>
      </w:r>
      <w:r>
        <w:rPr>
          <w:rFonts w:eastAsia="SimSun"/>
          <w:bCs/>
          <w:szCs w:val="24"/>
          <w:shd w:val="clear" w:color="auto" w:fill="FFFFFF"/>
          <w:lang w:eastAsia="zh-CN"/>
        </w:rPr>
        <w:t>ότι</w:t>
      </w:r>
      <w:r w:rsidRPr="00FD3F5E">
        <w:rPr>
          <w:rFonts w:eastAsia="SimSun"/>
          <w:bCs/>
          <w:szCs w:val="24"/>
          <w:shd w:val="clear" w:color="auto" w:fill="FFFFFF"/>
          <w:lang w:eastAsia="zh-CN"/>
        </w:rPr>
        <w:t xml:space="preserve"> είπε στο</w:t>
      </w:r>
      <w:r>
        <w:rPr>
          <w:rFonts w:eastAsia="SimSun"/>
          <w:bCs/>
          <w:szCs w:val="24"/>
          <w:shd w:val="clear" w:color="auto" w:fill="FFFFFF"/>
          <w:lang w:eastAsia="zh-CN"/>
        </w:rPr>
        <w:t>ν</w:t>
      </w:r>
      <w:r w:rsidRPr="00FD3F5E">
        <w:rPr>
          <w:rFonts w:eastAsia="SimSun"/>
          <w:bCs/>
          <w:szCs w:val="24"/>
          <w:shd w:val="clear" w:color="auto" w:fill="FFFFFF"/>
          <w:lang w:eastAsia="zh-CN"/>
        </w:rPr>
        <w:t xml:space="preserve"> συνάδελφό του ΣΥΡΙΖΑ ό</w:t>
      </w:r>
      <w:r>
        <w:rPr>
          <w:rFonts w:eastAsia="SimSun"/>
          <w:bCs/>
          <w:szCs w:val="24"/>
          <w:shd w:val="clear" w:color="auto" w:fill="FFFFFF"/>
          <w:lang w:eastAsia="zh-CN"/>
        </w:rPr>
        <w:t>τι στη διάρκεια της διακυβέρνησή</w:t>
      </w:r>
      <w:r w:rsidRPr="00FD3F5E">
        <w:rPr>
          <w:rFonts w:eastAsia="SimSun"/>
          <w:bCs/>
          <w:szCs w:val="24"/>
          <w:shd w:val="clear" w:color="auto" w:fill="FFFFFF"/>
          <w:lang w:eastAsia="zh-CN"/>
        </w:rPr>
        <w:t>ς του είχαν μει</w:t>
      </w:r>
      <w:r>
        <w:rPr>
          <w:rFonts w:eastAsia="SimSun"/>
          <w:bCs/>
          <w:szCs w:val="24"/>
          <w:shd w:val="clear" w:color="auto" w:fill="FFFFFF"/>
          <w:lang w:eastAsia="zh-CN"/>
        </w:rPr>
        <w:t>ωθεί οι άμεσες ξένες επενδύσεις</w:t>
      </w:r>
      <w:r w:rsidRPr="00FD3F5E">
        <w:rPr>
          <w:rFonts w:eastAsia="SimSun"/>
          <w:bCs/>
          <w:szCs w:val="24"/>
          <w:shd w:val="clear" w:color="auto" w:fill="FFFFFF"/>
          <w:lang w:eastAsia="zh-CN"/>
        </w:rPr>
        <w:t>. Θα καταθέσω ένα</w:t>
      </w:r>
      <w:r>
        <w:rPr>
          <w:rFonts w:eastAsia="SimSun"/>
          <w:bCs/>
          <w:szCs w:val="24"/>
          <w:shd w:val="clear" w:color="auto" w:fill="FFFFFF"/>
          <w:lang w:eastAsia="zh-CN"/>
        </w:rPr>
        <w:t>ν</w:t>
      </w:r>
      <w:r w:rsidRPr="00FD3F5E">
        <w:rPr>
          <w:rFonts w:eastAsia="SimSun"/>
          <w:bCs/>
          <w:szCs w:val="24"/>
          <w:shd w:val="clear" w:color="auto" w:fill="FFFFFF"/>
          <w:lang w:eastAsia="zh-CN"/>
        </w:rPr>
        <w:t xml:space="preserve"> πίνακα στο</w:t>
      </w:r>
      <w:r>
        <w:rPr>
          <w:rFonts w:eastAsia="SimSun"/>
          <w:bCs/>
          <w:szCs w:val="24"/>
          <w:shd w:val="clear" w:color="auto" w:fill="FFFFFF"/>
          <w:lang w:eastAsia="zh-CN"/>
        </w:rPr>
        <w:t>ν</w:t>
      </w:r>
      <w:r w:rsidRPr="00FD3F5E">
        <w:rPr>
          <w:rFonts w:eastAsia="SimSun"/>
          <w:bCs/>
          <w:szCs w:val="24"/>
          <w:shd w:val="clear" w:color="auto" w:fill="FFFFFF"/>
          <w:lang w:eastAsia="zh-CN"/>
        </w:rPr>
        <w:t xml:space="preserve"> οποίο </w:t>
      </w:r>
      <w:r>
        <w:rPr>
          <w:rFonts w:eastAsia="SimSun"/>
          <w:bCs/>
          <w:szCs w:val="24"/>
          <w:shd w:val="clear" w:color="auto" w:fill="FFFFFF"/>
          <w:lang w:eastAsia="zh-CN"/>
        </w:rPr>
        <w:t>φαίνεται</w:t>
      </w:r>
      <w:r w:rsidRPr="00FD3F5E">
        <w:rPr>
          <w:rFonts w:eastAsia="SimSun"/>
          <w:bCs/>
          <w:szCs w:val="24"/>
          <w:shd w:val="clear" w:color="auto" w:fill="FFFFFF"/>
          <w:lang w:eastAsia="zh-CN"/>
        </w:rPr>
        <w:t xml:space="preserve"> το ακριβώς αντίθετο</w:t>
      </w:r>
      <w:r>
        <w:rPr>
          <w:rFonts w:eastAsia="SimSun"/>
          <w:bCs/>
          <w:szCs w:val="24"/>
          <w:shd w:val="clear" w:color="auto" w:fill="FFFFFF"/>
          <w:lang w:eastAsia="zh-CN"/>
        </w:rPr>
        <w:t>.</w:t>
      </w:r>
      <w:r w:rsidRPr="00FD3F5E">
        <w:rPr>
          <w:rFonts w:eastAsia="SimSun"/>
          <w:bCs/>
          <w:szCs w:val="24"/>
          <w:shd w:val="clear" w:color="auto" w:fill="FFFFFF"/>
          <w:lang w:eastAsia="zh-CN"/>
        </w:rPr>
        <w:t xml:space="preserve"> Από το 2015</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άρχισαν να αυξάνονται οι άμεσες ξένες </w:t>
      </w:r>
      <w:r>
        <w:rPr>
          <w:rFonts w:eastAsia="SimSun"/>
          <w:bCs/>
          <w:szCs w:val="24"/>
          <w:shd w:val="clear" w:color="auto" w:fill="FFFFFF"/>
          <w:lang w:eastAsia="zh-CN"/>
        </w:rPr>
        <w:lastRenderedPageBreak/>
        <w:t xml:space="preserve">επενδύσεις και το 2018 είχαμε </w:t>
      </w:r>
      <w:r w:rsidRPr="00FD3F5E">
        <w:rPr>
          <w:rFonts w:eastAsia="SimSun"/>
          <w:bCs/>
          <w:szCs w:val="24"/>
          <w:shd w:val="clear" w:color="auto" w:fill="FFFFFF"/>
          <w:lang w:eastAsia="zh-CN"/>
        </w:rPr>
        <w:t>συνεχή άνοδο των άμεσων ξένων επενδύσεων</w:t>
      </w:r>
      <w:r>
        <w:rPr>
          <w:rFonts w:eastAsia="SimSun"/>
          <w:bCs/>
          <w:szCs w:val="24"/>
          <w:shd w:val="clear" w:color="auto" w:fill="FFFFFF"/>
          <w:lang w:eastAsia="zh-CN"/>
        </w:rPr>
        <w:t>. Άρα</w:t>
      </w:r>
      <w:r w:rsidR="00F65F3F">
        <w:rPr>
          <w:rFonts w:eastAsia="SimSun"/>
          <w:bCs/>
          <w:szCs w:val="24"/>
          <w:shd w:val="clear" w:color="auto" w:fill="FFFFFF"/>
          <w:lang w:eastAsia="zh-CN"/>
        </w:rPr>
        <w:t>,</w:t>
      </w:r>
      <w:r>
        <w:rPr>
          <w:rFonts w:eastAsia="SimSun"/>
          <w:bCs/>
          <w:szCs w:val="24"/>
          <w:shd w:val="clear" w:color="auto" w:fill="FFFFFF"/>
          <w:lang w:eastAsia="zh-CN"/>
        </w:rPr>
        <w:t xml:space="preserve"> δεν ισχύει</w:t>
      </w:r>
      <w:r w:rsidRPr="00FD3F5E">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C510D">
        <w:rPr>
          <w:rFonts w:eastAsia="SimSun"/>
          <w:bCs/>
          <w:szCs w:val="24"/>
          <w:shd w:val="clear" w:color="auto" w:fill="FFFFFF"/>
          <w:lang w:eastAsia="zh-CN"/>
        </w:rPr>
        <w:t xml:space="preserve">(Στο σημείο αυτό ο Βουλευτής κ. Βασίλειος </w:t>
      </w:r>
      <w:proofErr w:type="spellStart"/>
      <w:r w:rsidRPr="004C510D">
        <w:rPr>
          <w:rFonts w:eastAsia="SimSun"/>
          <w:bCs/>
          <w:szCs w:val="24"/>
          <w:shd w:val="clear" w:color="auto" w:fill="FFFFFF"/>
          <w:lang w:eastAsia="zh-CN"/>
        </w:rPr>
        <w:t>Βιλιάρδος</w:t>
      </w:r>
      <w:proofErr w:type="spellEnd"/>
      <w:r w:rsidRPr="004C510D">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το προαναφερθέν έγγραφο</w:t>
      </w:r>
      <w:r w:rsidRPr="004C510D">
        <w:rPr>
          <w:rFonts w:eastAsia="SimSun"/>
          <w:bCs/>
          <w:szCs w:val="24"/>
          <w:shd w:val="clear" w:color="auto" w:fill="FFFFFF"/>
          <w:lang w:eastAsia="zh-CN"/>
        </w:rPr>
        <w:t xml:space="preserve">, </w:t>
      </w:r>
      <w:r>
        <w:rPr>
          <w:rFonts w:eastAsia="SimSun"/>
          <w:bCs/>
          <w:szCs w:val="24"/>
          <w:shd w:val="clear" w:color="auto" w:fill="FFFFFF"/>
          <w:lang w:eastAsia="zh-CN"/>
        </w:rPr>
        <w:t>το οποίο βρίσκεται</w:t>
      </w:r>
      <w:r w:rsidRPr="004C510D">
        <w:rPr>
          <w:rFonts w:eastAsia="SimSun"/>
          <w:bCs/>
          <w:szCs w:val="24"/>
          <w:shd w:val="clear" w:color="auto" w:fill="FFFFFF"/>
          <w:lang w:eastAsia="zh-CN"/>
        </w:rPr>
        <w:t xml:space="preserve"> στο αρχείο του Τμήματος Γραμματείας της Διεύθυνσης Στενογραφίας και Πρακτικών της Βουλής)</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Το θέμα είναι</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βέβαια</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από πού προέρχονται αυτές οι άμεσες ξένες επενδύσεις</w:t>
      </w:r>
      <w:r>
        <w:rPr>
          <w:rFonts w:eastAsia="SimSun"/>
          <w:bCs/>
          <w:szCs w:val="24"/>
          <w:shd w:val="clear" w:color="auto" w:fill="FFFFFF"/>
          <w:lang w:eastAsia="zh-CN"/>
        </w:rPr>
        <w:t>.</w:t>
      </w:r>
      <w:r w:rsidRPr="00FD3F5E">
        <w:rPr>
          <w:rFonts w:eastAsia="SimSun"/>
          <w:bCs/>
          <w:szCs w:val="24"/>
          <w:shd w:val="clear" w:color="auto" w:fill="FFFFFF"/>
          <w:lang w:eastAsia="zh-CN"/>
        </w:rPr>
        <w:t xml:space="preserve"> Προέρχονται από το ξεπούλημα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όπως από τη </w:t>
      </w:r>
      <w:r w:rsidR="00CE21FC">
        <w:rPr>
          <w:rFonts w:eastAsia="SimSun"/>
          <w:bCs/>
          <w:szCs w:val="24"/>
          <w:shd w:val="clear" w:color="auto" w:fill="FFFFFF"/>
          <w:lang w:eastAsia="zh-CN"/>
        </w:rPr>
        <w:t>«</w:t>
      </w:r>
      <w:r w:rsidRPr="00FD3F5E">
        <w:rPr>
          <w:rFonts w:eastAsia="SimSun"/>
          <w:bCs/>
          <w:szCs w:val="24"/>
          <w:shd w:val="clear" w:color="auto" w:fill="FFFFFF"/>
          <w:lang w:eastAsia="zh-CN"/>
        </w:rPr>
        <w:t>FRAPORT</w:t>
      </w:r>
      <w:r w:rsidR="00CE21FC">
        <w:rPr>
          <w:rFonts w:eastAsia="SimSun"/>
          <w:bCs/>
          <w:szCs w:val="24"/>
          <w:shd w:val="clear" w:color="auto" w:fill="FFFFFF"/>
          <w:lang w:eastAsia="zh-CN"/>
        </w:rPr>
        <w:t>»</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όπως </w:t>
      </w:r>
      <w:r>
        <w:rPr>
          <w:rFonts w:eastAsia="SimSun"/>
          <w:bCs/>
          <w:szCs w:val="24"/>
          <w:shd w:val="clear" w:color="auto" w:fill="FFFFFF"/>
          <w:lang w:eastAsia="zh-CN"/>
        </w:rPr>
        <w:t xml:space="preserve">από την </w:t>
      </w:r>
      <w:r w:rsidR="00F72B85">
        <w:rPr>
          <w:rFonts w:eastAsia="SimSun"/>
          <w:bCs/>
          <w:szCs w:val="24"/>
          <w:shd w:val="clear" w:color="auto" w:fill="FFFFFF"/>
          <w:lang w:eastAsia="zh-CN"/>
        </w:rPr>
        <w:t>«</w:t>
      </w:r>
      <w:r w:rsidRPr="00FD3F5E">
        <w:rPr>
          <w:rFonts w:eastAsia="SimSun"/>
          <w:bCs/>
          <w:szCs w:val="24"/>
          <w:shd w:val="clear" w:color="auto" w:fill="FFFFFF"/>
          <w:lang w:eastAsia="zh-CN"/>
        </w:rPr>
        <w:t>ΤΡΑΙΝΟΣΕ</w:t>
      </w:r>
      <w:r w:rsidR="00F72B85">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Pr>
          <w:rFonts w:eastAsia="SimSun"/>
          <w:bCs/>
          <w:szCs w:val="24"/>
          <w:shd w:val="clear" w:color="auto" w:fill="FFFFFF"/>
          <w:lang w:eastAsia="zh-CN"/>
        </w:rPr>
        <w:t>με</w:t>
      </w:r>
      <w:r w:rsidRPr="00FD3F5E">
        <w:rPr>
          <w:rFonts w:eastAsia="SimSun"/>
          <w:bCs/>
          <w:szCs w:val="24"/>
          <w:shd w:val="clear" w:color="auto" w:fill="FFFFFF"/>
          <w:lang w:eastAsia="zh-CN"/>
        </w:rPr>
        <w:t xml:space="preserve"> τα 45 εκατομμύρια και με ένα δώρο 750 εκατομμύρια</w:t>
      </w:r>
      <w:r>
        <w:rPr>
          <w:rFonts w:eastAsia="SimSun"/>
          <w:bCs/>
          <w:szCs w:val="24"/>
          <w:shd w:val="clear" w:color="auto" w:fill="FFFFFF"/>
          <w:lang w:eastAsia="zh-CN"/>
        </w:rPr>
        <w:t>. Τα 45</w:t>
      </w:r>
      <w:r w:rsidRPr="00FD3F5E">
        <w:rPr>
          <w:rFonts w:eastAsia="SimSun"/>
          <w:bCs/>
          <w:szCs w:val="24"/>
          <w:shd w:val="clear" w:color="auto" w:fill="FFFFFF"/>
          <w:lang w:eastAsia="zh-CN"/>
        </w:rPr>
        <w:t xml:space="preserve"> εκατομμύρια εισπράχθηκαν από την κυβέρνηση του </w:t>
      </w:r>
      <w:r>
        <w:rPr>
          <w:rFonts w:eastAsia="SimSun"/>
          <w:bCs/>
          <w:szCs w:val="24"/>
          <w:shd w:val="clear" w:color="auto" w:fill="FFFFFF"/>
          <w:lang w:eastAsia="zh-CN"/>
        </w:rPr>
        <w:t xml:space="preserve">ΣΥΡΙΖΑ, </w:t>
      </w:r>
      <w:r w:rsidRPr="00FD3F5E">
        <w:rPr>
          <w:rFonts w:eastAsia="SimSun"/>
          <w:bCs/>
          <w:szCs w:val="24"/>
          <w:shd w:val="clear" w:color="auto" w:fill="FFFFFF"/>
          <w:lang w:eastAsia="zh-CN"/>
        </w:rPr>
        <w:t>τόσο χαμηλό τίμημα</w:t>
      </w:r>
      <w:r>
        <w:rPr>
          <w:rFonts w:eastAsia="SimSun"/>
          <w:bCs/>
          <w:szCs w:val="24"/>
          <w:shd w:val="clear" w:color="auto" w:fill="FFFFFF"/>
          <w:lang w:eastAsia="zh-CN"/>
        </w:rPr>
        <w:t>,</w:t>
      </w:r>
      <w:r w:rsidRPr="00FD3F5E">
        <w:rPr>
          <w:rFonts w:eastAsia="SimSun"/>
          <w:bCs/>
          <w:szCs w:val="24"/>
          <w:shd w:val="clear" w:color="auto" w:fill="FFFFFF"/>
          <w:lang w:eastAsia="zh-CN"/>
        </w:rPr>
        <w:t xml:space="preserve"> ενώ δόθηκαν από την Κυβέρνηση της Νέας Δημοκρατίας 750 εκατομμύρια ευρώ</w:t>
      </w:r>
      <w:r>
        <w:rPr>
          <w:rFonts w:eastAsia="SimSun"/>
          <w:bCs/>
          <w:szCs w:val="24"/>
          <w:shd w:val="clear" w:color="auto" w:fill="FFFFFF"/>
          <w:lang w:eastAsia="zh-CN"/>
        </w:rPr>
        <w:t>,</w:t>
      </w:r>
      <w:r w:rsidRPr="00FD3F5E">
        <w:rPr>
          <w:rFonts w:eastAsia="SimSun"/>
          <w:bCs/>
          <w:szCs w:val="24"/>
          <w:shd w:val="clear" w:color="auto" w:fill="FFFFFF"/>
          <w:lang w:eastAsia="zh-CN"/>
        </w:rPr>
        <w:t xml:space="preserve"> 50 εκατομμύρια για τα επόμενα </w:t>
      </w:r>
      <w:r>
        <w:rPr>
          <w:rFonts w:eastAsia="SimSun"/>
          <w:bCs/>
          <w:szCs w:val="24"/>
          <w:shd w:val="clear" w:color="auto" w:fill="FFFFFF"/>
          <w:lang w:eastAsia="zh-CN"/>
        </w:rPr>
        <w:t>δεκαπέντε χρόνια</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 xml:space="preserve">Όσον αφορά </w:t>
      </w:r>
      <w:r w:rsidR="00F65F3F">
        <w:rPr>
          <w:rFonts w:eastAsia="SimSun"/>
          <w:bCs/>
          <w:szCs w:val="24"/>
          <w:shd w:val="clear" w:color="auto" w:fill="FFFFFF"/>
          <w:lang w:eastAsia="zh-CN"/>
        </w:rPr>
        <w:t>σ</w:t>
      </w:r>
      <w:r w:rsidRPr="00FD3F5E">
        <w:rPr>
          <w:rFonts w:eastAsia="SimSun"/>
          <w:bCs/>
          <w:szCs w:val="24"/>
          <w:shd w:val="clear" w:color="auto" w:fill="FFFFFF"/>
          <w:lang w:eastAsia="zh-CN"/>
        </w:rPr>
        <w:t xml:space="preserve">τη </w:t>
      </w:r>
      <w:r w:rsidR="00F72B85">
        <w:rPr>
          <w:rFonts w:eastAsia="SimSun"/>
          <w:bCs/>
          <w:szCs w:val="24"/>
          <w:shd w:val="clear" w:color="auto" w:fill="FFFFFF"/>
          <w:lang w:eastAsia="zh-CN"/>
        </w:rPr>
        <w:t>«</w:t>
      </w:r>
      <w:r>
        <w:rPr>
          <w:rFonts w:eastAsia="SimSun"/>
          <w:bCs/>
          <w:szCs w:val="24"/>
          <w:shd w:val="clear" w:color="auto" w:fill="FFFFFF"/>
          <w:lang w:val="en-US" w:eastAsia="zh-CN"/>
        </w:rPr>
        <w:t>FRAPORT</w:t>
      </w:r>
      <w:r w:rsidR="00F72B85">
        <w:rPr>
          <w:rFonts w:eastAsia="SimSun"/>
          <w:bCs/>
          <w:szCs w:val="24"/>
          <w:shd w:val="clear" w:color="auto" w:fill="FFFFFF"/>
          <w:lang w:eastAsia="zh-CN"/>
        </w:rPr>
        <w:t>»</w:t>
      </w:r>
      <w:r w:rsidRPr="00FD3F5E">
        <w:rPr>
          <w:rFonts w:eastAsia="SimSun"/>
          <w:bCs/>
          <w:szCs w:val="24"/>
          <w:shd w:val="clear" w:color="auto" w:fill="FFFFFF"/>
          <w:lang w:eastAsia="zh-CN"/>
        </w:rPr>
        <w:t xml:space="preserve"> θα πρέπει να ξέρει</w:t>
      </w:r>
      <w:r>
        <w:rPr>
          <w:rFonts w:eastAsia="SimSun"/>
          <w:bCs/>
          <w:szCs w:val="24"/>
          <w:shd w:val="clear" w:color="auto" w:fill="FFFFFF"/>
          <w:lang w:eastAsia="zh-CN"/>
        </w:rPr>
        <w:t>, και</w:t>
      </w:r>
      <w:r w:rsidRPr="00FD3F5E">
        <w:rPr>
          <w:rFonts w:eastAsia="SimSun"/>
          <w:bCs/>
          <w:szCs w:val="24"/>
          <w:shd w:val="clear" w:color="auto" w:fill="FFFFFF"/>
          <w:lang w:eastAsia="zh-CN"/>
        </w:rPr>
        <w:t xml:space="preserve"> ο ΣΥΡΙΖΑ </w:t>
      </w:r>
      <w:r>
        <w:rPr>
          <w:rFonts w:eastAsia="SimSun"/>
          <w:bCs/>
          <w:szCs w:val="24"/>
          <w:shd w:val="clear" w:color="auto" w:fill="FFFFFF"/>
          <w:lang w:eastAsia="zh-CN"/>
        </w:rPr>
        <w:t xml:space="preserve">αλλά </w:t>
      </w:r>
      <w:r w:rsidRPr="00FD3F5E">
        <w:rPr>
          <w:rFonts w:eastAsia="SimSun"/>
          <w:bCs/>
          <w:szCs w:val="24"/>
          <w:shd w:val="clear" w:color="auto" w:fill="FFFFFF"/>
          <w:lang w:eastAsia="zh-CN"/>
        </w:rPr>
        <w:t xml:space="preserve">και η Νέα Δημοκρατία </w:t>
      </w:r>
      <w:r>
        <w:rPr>
          <w:rFonts w:eastAsia="SimSun"/>
          <w:bCs/>
          <w:szCs w:val="24"/>
          <w:shd w:val="clear" w:color="auto" w:fill="FFFFFF"/>
          <w:lang w:eastAsia="zh-CN"/>
        </w:rPr>
        <w:t>-</w:t>
      </w:r>
      <w:r w:rsidRPr="00FD3F5E">
        <w:rPr>
          <w:rFonts w:eastAsia="SimSun"/>
          <w:bCs/>
          <w:szCs w:val="24"/>
          <w:shd w:val="clear" w:color="auto" w:fill="FFFFFF"/>
          <w:lang w:eastAsia="zh-CN"/>
        </w:rPr>
        <w:t xml:space="preserve">γιατί άκουσα ότι ξεκίνησε από τη Νέα Δημοκρατία το ξεπούλημα των αεροδρομίων </w:t>
      </w:r>
      <w:r>
        <w:rPr>
          <w:rFonts w:eastAsia="SimSun"/>
          <w:bCs/>
          <w:szCs w:val="24"/>
          <w:shd w:val="clear" w:color="auto" w:fill="FFFFFF"/>
          <w:lang w:eastAsia="zh-CN"/>
        </w:rPr>
        <w:t xml:space="preserve">στη </w:t>
      </w:r>
      <w:r w:rsidR="00F72B85">
        <w:rPr>
          <w:rFonts w:eastAsia="SimSun"/>
          <w:bCs/>
          <w:szCs w:val="24"/>
          <w:shd w:val="clear" w:color="auto" w:fill="FFFFFF"/>
          <w:lang w:eastAsia="zh-CN"/>
        </w:rPr>
        <w:t>«</w:t>
      </w:r>
      <w:r>
        <w:rPr>
          <w:rFonts w:eastAsia="SimSun"/>
          <w:bCs/>
          <w:szCs w:val="24"/>
          <w:shd w:val="clear" w:color="auto" w:fill="FFFFFF"/>
          <w:lang w:val="en-US" w:eastAsia="zh-CN"/>
        </w:rPr>
        <w:t>FRAPORT</w:t>
      </w:r>
      <w:r w:rsidR="00F72B85">
        <w:rPr>
          <w:rFonts w:eastAsia="SimSun"/>
          <w:bCs/>
          <w:szCs w:val="24"/>
          <w:shd w:val="clear" w:color="auto" w:fill="FFFFFF"/>
          <w:lang w:eastAsia="zh-CN"/>
        </w:rPr>
        <w:t>»</w:t>
      </w:r>
      <w:r w:rsidRPr="004C510D">
        <w:rPr>
          <w:rFonts w:eastAsia="SimSun"/>
          <w:bCs/>
          <w:szCs w:val="24"/>
          <w:shd w:val="clear" w:color="auto" w:fill="FFFFFF"/>
          <w:lang w:eastAsia="zh-CN"/>
        </w:rPr>
        <w:t>-</w:t>
      </w:r>
      <w:r w:rsidRPr="00FD3F5E">
        <w:rPr>
          <w:rFonts w:eastAsia="SimSun"/>
          <w:bCs/>
          <w:szCs w:val="24"/>
          <w:shd w:val="clear" w:color="auto" w:fill="FFFFFF"/>
          <w:lang w:eastAsia="zh-CN"/>
        </w:rPr>
        <w:t xml:space="preserve"> ότι</w:t>
      </w:r>
      <w:r>
        <w:rPr>
          <w:rFonts w:eastAsia="SimSun"/>
          <w:bCs/>
          <w:szCs w:val="24"/>
          <w:shd w:val="clear" w:color="auto" w:fill="FFFFFF"/>
          <w:lang w:eastAsia="zh-CN"/>
        </w:rPr>
        <w:t xml:space="preserve"> η </w:t>
      </w:r>
      <w:r w:rsidR="00F72B85">
        <w:rPr>
          <w:rFonts w:eastAsia="SimSun"/>
          <w:bCs/>
          <w:szCs w:val="24"/>
          <w:shd w:val="clear" w:color="auto" w:fill="FFFFFF"/>
          <w:lang w:eastAsia="zh-CN"/>
        </w:rPr>
        <w:t>«</w:t>
      </w:r>
      <w:r w:rsidRPr="004C510D">
        <w:rPr>
          <w:rFonts w:eastAsia="SimSun"/>
          <w:bCs/>
          <w:szCs w:val="24"/>
          <w:shd w:val="clear" w:color="auto" w:fill="FFFFFF"/>
          <w:lang w:eastAsia="zh-CN"/>
        </w:rPr>
        <w:t>FRAPORT</w:t>
      </w:r>
      <w:r w:rsidR="00F72B85">
        <w:rPr>
          <w:rFonts w:eastAsia="SimSun"/>
          <w:bCs/>
          <w:szCs w:val="24"/>
          <w:shd w:val="clear" w:color="auto" w:fill="FFFFFF"/>
          <w:lang w:eastAsia="zh-CN"/>
        </w:rPr>
        <w:t>»</w:t>
      </w:r>
      <w:r>
        <w:rPr>
          <w:rFonts w:eastAsia="SimSun"/>
          <w:bCs/>
          <w:szCs w:val="24"/>
          <w:shd w:val="clear" w:color="auto" w:fill="FFFFFF"/>
          <w:lang w:eastAsia="zh-CN"/>
        </w:rPr>
        <w:t xml:space="preserve"> για</w:t>
      </w:r>
      <w:r w:rsidRPr="00FD3F5E">
        <w:rPr>
          <w:rFonts w:eastAsia="SimSun"/>
          <w:bCs/>
          <w:szCs w:val="24"/>
          <w:shd w:val="clear" w:color="auto" w:fill="FFFFFF"/>
          <w:lang w:eastAsia="zh-CN"/>
        </w:rPr>
        <w:t xml:space="preserve"> τα δικά μας αερο</w:t>
      </w:r>
      <w:r>
        <w:rPr>
          <w:rFonts w:eastAsia="SimSun"/>
          <w:bCs/>
          <w:szCs w:val="24"/>
          <w:shd w:val="clear" w:color="auto" w:fill="FFFFFF"/>
          <w:lang w:eastAsia="zh-CN"/>
        </w:rPr>
        <w:t>δρόμια έδωσε 1,2 δισεκατομμύρι</w:t>
      </w:r>
      <w:r w:rsidR="00F72B85">
        <w:rPr>
          <w:rFonts w:eastAsia="SimSun"/>
          <w:bCs/>
          <w:szCs w:val="24"/>
          <w:shd w:val="clear" w:color="auto" w:fill="FFFFFF"/>
          <w:lang w:eastAsia="zh-CN"/>
        </w:rPr>
        <w:t>ο</w:t>
      </w:r>
      <w:r>
        <w:rPr>
          <w:rFonts w:eastAsia="SimSun"/>
          <w:bCs/>
          <w:szCs w:val="24"/>
          <w:shd w:val="clear" w:color="auto" w:fill="FFFFFF"/>
          <w:lang w:eastAsia="zh-CN"/>
        </w:rPr>
        <w:t>, μι</w:t>
      </w:r>
      <w:r w:rsidRPr="00FD3F5E">
        <w:rPr>
          <w:rFonts w:eastAsia="SimSun"/>
          <w:bCs/>
          <w:szCs w:val="24"/>
          <w:shd w:val="clear" w:color="auto" w:fill="FFFFFF"/>
          <w:lang w:eastAsia="zh-CN"/>
        </w:rPr>
        <w:t xml:space="preserve">α σύμβαση για </w:t>
      </w:r>
      <w:r>
        <w:rPr>
          <w:rFonts w:eastAsia="SimSun"/>
          <w:bCs/>
          <w:szCs w:val="24"/>
          <w:shd w:val="clear" w:color="auto" w:fill="FFFFFF"/>
          <w:lang w:eastAsia="zh-CN"/>
        </w:rPr>
        <w:t>σαράντα</w:t>
      </w:r>
      <w:r w:rsidRPr="00FD3F5E">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όταν στην Τουρκία η </w:t>
      </w:r>
      <w:r w:rsidR="00F72B85">
        <w:rPr>
          <w:rFonts w:eastAsia="SimSun"/>
          <w:bCs/>
          <w:szCs w:val="24"/>
          <w:shd w:val="clear" w:color="auto" w:fill="FFFFFF"/>
          <w:lang w:eastAsia="zh-CN"/>
        </w:rPr>
        <w:t>«</w:t>
      </w:r>
      <w:r>
        <w:rPr>
          <w:rFonts w:eastAsia="SimSun"/>
          <w:bCs/>
          <w:szCs w:val="24"/>
          <w:shd w:val="clear" w:color="auto" w:fill="FFFFFF"/>
          <w:lang w:val="en-US" w:eastAsia="zh-CN"/>
        </w:rPr>
        <w:t>FRAPORT</w:t>
      </w:r>
      <w:r w:rsidR="00F72B85">
        <w:rPr>
          <w:rFonts w:eastAsia="SimSun"/>
          <w:bCs/>
          <w:szCs w:val="24"/>
          <w:shd w:val="clear" w:color="auto" w:fill="FFFFFF"/>
          <w:lang w:eastAsia="zh-CN"/>
        </w:rPr>
        <w:t>»</w:t>
      </w:r>
      <w:r w:rsidRPr="00FD3F5E">
        <w:rPr>
          <w:rFonts w:eastAsia="SimSun"/>
          <w:bCs/>
          <w:szCs w:val="24"/>
          <w:shd w:val="clear" w:color="auto" w:fill="FFFFFF"/>
          <w:lang w:eastAsia="zh-CN"/>
        </w:rPr>
        <w:t xml:space="preserve"> αγόρασε το αεροδρόμιο της Αττάλεια </w:t>
      </w:r>
      <w:r>
        <w:rPr>
          <w:rFonts w:eastAsia="SimSun"/>
          <w:bCs/>
          <w:szCs w:val="24"/>
          <w:shd w:val="clear" w:color="auto" w:fill="FFFFFF"/>
          <w:lang w:eastAsia="zh-CN"/>
        </w:rPr>
        <w:t>με 7,</w:t>
      </w:r>
      <w:r w:rsidRPr="00FD3F5E">
        <w:rPr>
          <w:rFonts w:eastAsia="SimSun"/>
          <w:bCs/>
          <w:szCs w:val="24"/>
          <w:shd w:val="clear" w:color="auto" w:fill="FFFFFF"/>
          <w:lang w:eastAsia="zh-CN"/>
        </w:rPr>
        <w:t xml:space="preserve">25 </w:t>
      </w:r>
      <w:r>
        <w:rPr>
          <w:rFonts w:eastAsia="SimSun"/>
          <w:bCs/>
          <w:szCs w:val="24"/>
          <w:shd w:val="clear" w:color="auto" w:fill="FFFFFF"/>
          <w:lang w:eastAsia="zh-CN"/>
        </w:rPr>
        <w:t>δισ</w:t>
      </w:r>
      <w:r w:rsidRPr="00FD3F5E">
        <w:rPr>
          <w:rFonts w:eastAsia="SimSun"/>
          <w:bCs/>
          <w:szCs w:val="24"/>
          <w:shd w:val="clear" w:color="auto" w:fill="FFFFFF"/>
          <w:lang w:eastAsia="zh-CN"/>
        </w:rPr>
        <w:t>εκατομμύρια ευρώ</w:t>
      </w:r>
      <w:r>
        <w:rPr>
          <w:rFonts w:eastAsia="SimSun"/>
          <w:bCs/>
          <w:szCs w:val="24"/>
          <w:shd w:val="clear" w:color="auto" w:fill="FFFFFF"/>
          <w:lang w:eastAsia="zh-CN"/>
        </w:rPr>
        <w:t>, σ</w:t>
      </w:r>
      <w:r w:rsidRPr="00FD3F5E">
        <w:rPr>
          <w:rFonts w:eastAsia="SimSun"/>
          <w:bCs/>
          <w:szCs w:val="24"/>
          <w:shd w:val="clear" w:color="auto" w:fill="FFFFFF"/>
          <w:lang w:eastAsia="zh-CN"/>
        </w:rPr>
        <w:t xml:space="preserve">χεδόν </w:t>
      </w:r>
      <w:r>
        <w:rPr>
          <w:rFonts w:eastAsia="SimSun"/>
          <w:bCs/>
          <w:szCs w:val="24"/>
          <w:shd w:val="clear" w:color="auto" w:fill="FFFFFF"/>
          <w:lang w:eastAsia="zh-CN"/>
        </w:rPr>
        <w:t>επταπλάσια</w:t>
      </w:r>
      <w:r w:rsidRPr="00FD3F5E">
        <w:rPr>
          <w:rFonts w:eastAsia="SimSun"/>
          <w:bCs/>
          <w:szCs w:val="24"/>
          <w:shd w:val="clear" w:color="auto" w:fill="FFFFFF"/>
          <w:lang w:eastAsia="zh-CN"/>
        </w:rPr>
        <w:t xml:space="preserve"> τιμή και</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μάλιστα</w:t>
      </w:r>
      <w:r w:rsidR="00F65F3F">
        <w:rPr>
          <w:rFonts w:eastAsia="SimSun"/>
          <w:bCs/>
          <w:szCs w:val="24"/>
          <w:shd w:val="clear" w:color="auto" w:fill="FFFFFF"/>
          <w:lang w:eastAsia="zh-CN"/>
        </w:rPr>
        <w:t>,</w:t>
      </w:r>
      <w:r w:rsidRPr="00FD3F5E">
        <w:rPr>
          <w:rFonts w:eastAsia="SimSun"/>
          <w:bCs/>
          <w:szCs w:val="24"/>
          <w:shd w:val="clear" w:color="auto" w:fill="FFFFFF"/>
          <w:lang w:eastAsia="zh-CN"/>
        </w:rPr>
        <w:t xml:space="preserve"> μόλις </w:t>
      </w:r>
      <w:r>
        <w:rPr>
          <w:rFonts w:eastAsia="SimSun"/>
          <w:bCs/>
          <w:szCs w:val="24"/>
          <w:shd w:val="clear" w:color="auto" w:fill="FFFFFF"/>
          <w:lang w:eastAsia="zh-CN"/>
        </w:rPr>
        <w:t>για είκοσι πέντε</w:t>
      </w:r>
      <w:r w:rsidRPr="00FD3F5E">
        <w:rPr>
          <w:rFonts w:eastAsia="SimSun"/>
          <w:bCs/>
          <w:szCs w:val="24"/>
          <w:shd w:val="clear" w:color="auto" w:fill="FFFFFF"/>
          <w:lang w:eastAsia="zh-CN"/>
        </w:rPr>
        <w:t xml:space="preserve"> χρόνια παραχώρηση</w:t>
      </w:r>
      <w:r>
        <w:rPr>
          <w:rFonts w:eastAsia="SimSun"/>
          <w:bCs/>
          <w:szCs w:val="24"/>
          <w:shd w:val="clear" w:color="auto" w:fill="FFFFFF"/>
          <w:lang w:eastAsia="zh-CN"/>
        </w:rPr>
        <w:t>.</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Ευχαριστώ πολύ.</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4C510D">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bCs/>
          <w:szCs w:val="24"/>
          <w:shd w:val="clear" w:color="auto" w:fill="FFFFFF"/>
          <w:lang w:eastAsia="zh-CN"/>
        </w:rPr>
        <w:t>Κι εμείς ευχαριστούμε.</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Το</w:t>
      </w:r>
      <w:r>
        <w:rPr>
          <w:rFonts w:eastAsia="SimSun"/>
          <w:bCs/>
          <w:szCs w:val="24"/>
          <w:shd w:val="clear" w:color="auto" w:fill="FFFFFF"/>
          <w:lang w:eastAsia="zh-CN"/>
        </w:rPr>
        <w:t>ν</w:t>
      </w:r>
      <w:r w:rsidRPr="00FD3F5E">
        <w:rPr>
          <w:rFonts w:eastAsia="SimSun"/>
          <w:bCs/>
          <w:szCs w:val="24"/>
          <w:shd w:val="clear" w:color="auto" w:fill="FFFFFF"/>
          <w:lang w:eastAsia="zh-CN"/>
        </w:rPr>
        <w:t xml:space="preserve"> λόγο τώρα έχει </w:t>
      </w:r>
      <w:r>
        <w:rPr>
          <w:rFonts w:eastAsia="SimSun"/>
          <w:bCs/>
          <w:szCs w:val="24"/>
          <w:shd w:val="clear" w:color="auto" w:fill="FFFFFF"/>
          <w:lang w:eastAsia="zh-CN"/>
        </w:rPr>
        <w:t xml:space="preserve">η </w:t>
      </w:r>
      <w:r w:rsidRPr="00FD3F5E">
        <w:rPr>
          <w:rFonts w:eastAsia="SimSun"/>
          <w:bCs/>
          <w:szCs w:val="24"/>
          <w:shd w:val="clear" w:color="auto" w:fill="FFFFFF"/>
          <w:lang w:eastAsia="zh-CN"/>
        </w:rPr>
        <w:t xml:space="preserve">ειδική αγορήτρια του Κομμουνιστικού Κόμματος </w:t>
      </w:r>
      <w:r>
        <w:rPr>
          <w:rFonts w:eastAsia="SimSun"/>
          <w:bCs/>
          <w:szCs w:val="24"/>
          <w:shd w:val="clear" w:color="auto" w:fill="FFFFFF"/>
          <w:lang w:eastAsia="zh-CN"/>
        </w:rPr>
        <w:t>Ελλάδα</w:t>
      </w:r>
      <w:r w:rsidRPr="00FD3F5E">
        <w:rPr>
          <w:rFonts w:eastAsia="SimSun"/>
          <w:bCs/>
          <w:szCs w:val="24"/>
          <w:shd w:val="clear" w:color="auto" w:fill="FFFFFF"/>
          <w:lang w:eastAsia="zh-CN"/>
        </w:rPr>
        <w:t xml:space="preserve">ς </w:t>
      </w:r>
      <w:r>
        <w:rPr>
          <w:rFonts w:eastAsia="SimSun"/>
          <w:bCs/>
          <w:szCs w:val="24"/>
          <w:shd w:val="clear" w:color="auto" w:fill="FFFFFF"/>
          <w:lang w:eastAsia="zh-CN"/>
        </w:rPr>
        <w:t>κ.</w:t>
      </w:r>
      <w:r w:rsidRPr="00FD3F5E">
        <w:rPr>
          <w:rFonts w:eastAsia="SimSun"/>
          <w:bCs/>
          <w:szCs w:val="24"/>
          <w:shd w:val="clear" w:color="auto" w:fill="FFFFFF"/>
          <w:lang w:eastAsia="zh-CN"/>
        </w:rPr>
        <w:t xml:space="preserve"> Διαμάντω </w:t>
      </w:r>
      <w:proofErr w:type="spellStart"/>
      <w:r w:rsidRPr="00FD3F5E">
        <w:rPr>
          <w:rFonts w:eastAsia="SimSun"/>
          <w:bCs/>
          <w:szCs w:val="24"/>
          <w:shd w:val="clear" w:color="auto" w:fill="FFFFFF"/>
          <w:lang w:eastAsia="zh-CN"/>
        </w:rPr>
        <w:t>Μανωλάκου</w:t>
      </w:r>
      <w:proofErr w:type="spellEnd"/>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507528">
        <w:rPr>
          <w:rFonts w:eastAsia="SimSun"/>
          <w:b/>
          <w:bCs/>
          <w:szCs w:val="24"/>
          <w:shd w:val="clear" w:color="auto" w:fill="FFFFFF"/>
          <w:lang w:eastAsia="zh-CN"/>
        </w:rPr>
        <w:t>ΔΙΑΜΑΝΤΩ ΜΑΝΩΛΑΚΟΥ:</w:t>
      </w:r>
      <w:r>
        <w:rPr>
          <w:rFonts w:eastAsia="SimSun"/>
          <w:bCs/>
          <w:szCs w:val="24"/>
          <w:shd w:val="clear" w:color="auto" w:fill="FFFFFF"/>
          <w:lang w:eastAsia="zh-CN"/>
        </w:rPr>
        <w:t xml:space="preserve"> Ευχαριστώ, κύριε Πρόεδρε.</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Η αλήθεια είναι ότι αυτό το νομοσχέδιο πέρασε από δέκα κύματα</w:t>
      </w:r>
      <w:r>
        <w:rPr>
          <w:rFonts w:eastAsia="SimSun"/>
          <w:bCs/>
          <w:szCs w:val="24"/>
          <w:shd w:val="clear" w:color="auto" w:fill="FFFFFF"/>
          <w:lang w:eastAsia="zh-CN"/>
        </w:rPr>
        <w:t>,</w:t>
      </w:r>
      <w:r w:rsidRPr="00FD3F5E">
        <w:rPr>
          <w:rFonts w:eastAsia="SimSun"/>
          <w:bCs/>
          <w:szCs w:val="24"/>
          <w:shd w:val="clear" w:color="auto" w:fill="FFFFFF"/>
          <w:lang w:eastAsia="zh-CN"/>
        </w:rPr>
        <w:t xml:space="preserve"> με κορύφωση την τεχνητή πόλωση Νέας Δημοκρατίας</w:t>
      </w:r>
      <w:r>
        <w:rPr>
          <w:rFonts w:eastAsia="SimSun"/>
          <w:bCs/>
          <w:szCs w:val="24"/>
          <w:shd w:val="clear" w:color="auto" w:fill="FFFFFF"/>
          <w:lang w:eastAsia="zh-CN"/>
        </w:rPr>
        <w:t xml:space="preserve"> -</w:t>
      </w:r>
      <w:r w:rsidRPr="00FD3F5E">
        <w:rPr>
          <w:rFonts w:eastAsia="SimSun"/>
          <w:bCs/>
          <w:szCs w:val="24"/>
          <w:shd w:val="clear" w:color="auto" w:fill="FFFFFF"/>
          <w:lang w:eastAsia="zh-CN"/>
        </w:rPr>
        <w:t xml:space="preserve"> ΣΥΡΙΖΑ. Και βέβαια έχετε στόχο γι</w:t>
      </w:r>
      <w:r>
        <w:rPr>
          <w:rFonts w:eastAsia="SimSun"/>
          <w:bCs/>
          <w:szCs w:val="24"/>
          <w:shd w:val="clear" w:color="auto" w:fill="FFFFFF"/>
          <w:lang w:eastAsia="zh-CN"/>
        </w:rPr>
        <w:t>’</w:t>
      </w:r>
      <w:r w:rsidRPr="00FD3F5E">
        <w:rPr>
          <w:rFonts w:eastAsia="SimSun"/>
          <w:bCs/>
          <w:szCs w:val="24"/>
          <w:shd w:val="clear" w:color="auto" w:fill="FFFFFF"/>
          <w:lang w:eastAsia="zh-CN"/>
        </w:rPr>
        <w:t xml:space="preserve"> αυτό</w:t>
      </w:r>
      <w:r>
        <w:rPr>
          <w:rFonts w:eastAsia="SimSun"/>
          <w:bCs/>
          <w:szCs w:val="24"/>
          <w:shd w:val="clear" w:color="auto" w:fill="FFFFFF"/>
          <w:lang w:eastAsia="zh-CN"/>
        </w:rPr>
        <w:t>,</w:t>
      </w:r>
      <w:r w:rsidRPr="00FD3F5E">
        <w:rPr>
          <w:rFonts w:eastAsia="SimSun"/>
          <w:bCs/>
          <w:szCs w:val="24"/>
          <w:shd w:val="clear" w:color="auto" w:fill="FFFFFF"/>
          <w:lang w:eastAsia="zh-CN"/>
        </w:rPr>
        <w:t xml:space="preserve"> θέλετε να κρύψετε τη συμπόρευση στην αντιλαϊκή στρατηγική</w:t>
      </w:r>
      <w:r>
        <w:rPr>
          <w:rFonts w:eastAsia="SimSun"/>
          <w:bCs/>
          <w:szCs w:val="24"/>
          <w:shd w:val="clear" w:color="auto" w:fill="FFFFFF"/>
          <w:lang w:eastAsia="zh-CN"/>
        </w:rPr>
        <w:t>, μ</w:t>
      </w:r>
      <w:r w:rsidRPr="00FD3F5E">
        <w:rPr>
          <w:rFonts w:eastAsia="SimSun"/>
          <w:bCs/>
          <w:szCs w:val="24"/>
          <w:shd w:val="clear" w:color="auto" w:fill="FFFFFF"/>
          <w:lang w:eastAsia="zh-CN"/>
        </w:rPr>
        <w:t>ε διαφορετικά λόγια και χρώματα βέβαια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προκειμένου να παγιδεύονται</w:t>
      </w:r>
      <w:r>
        <w:rPr>
          <w:rFonts w:eastAsia="SimSun"/>
          <w:bCs/>
          <w:szCs w:val="24"/>
          <w:shd w:val="clear" w:color="auto" w:fill="FFFFFF"/>
          <w:lang w:eastAsia="zh-CN"/>
        </w:rPr>
        <w:t>,</w:t>
      </w:r>
      <w:r w:rsidRPr="00FD3F5E">
        <w:rPr>
          <w:rFonts w:eastAsia="SimSun"/>
          <w:bCs/>
          <w:szCs w:val="24"/>
          <w:shd w:val="clear" w:color="auto" w:fill="FFFFFF"/>
          <w:lang w:eastAsia="zh-CN"/>
        </w:rPr>
        <w:t xml:space="preserve"> να εγκλωβίζονται λαϊκές μάζες</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που κανονικά έπρεπε να </w:t>
      </w:r>
      <w:r>
        <w:rPr>
          <w:rFonts w:eastAsia="SimSun"/>
          <w:bCs/>
          <w:szCs w:val="24"/>
          <w:shd w:val="clear" w:color="auto" w:fill="FFFFFF"/>
          <w:lang w:eastAsia="zh-CN"/>
        </w:rPr>
        <w:t xml:space="preserve">σας </w:t>
      </w:r>
      <w:r w:rsidRPr="00FD3F5E">
        <w:rPr>
          <w:rFonts w:eastAsia="SimSun"/>
          <w:bCs/>
          <w:szCs w:val="24"/>
          <w:shd w:val="clear" w:color="auto" w:fill="FFFFFF"/>
          <w:lang w:eastAsia="zh-CN"/>
        </w:rPr>
        <w:t>γυρίζουν την πλάτη</w:t>
      </w:r>
      <w:r>
        <w:rPr>
          <w:rFonts w:eastAsia="SimSun"/>
          <w:bCs/>
          <w:szCs w:val="24"/>
          <w:shd w:val="clear" w:color="auto" w:fill="FFFFFF"/>
          <w:lang w:eastAsia="zh-CN"/>
        </w:rPr>
        <w:t>.</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 xml:space="preserve">Όπως και στο θέμα της </w:t>
      </w:r>
      <w:r w:rsidR="00915416">
        <w:rPr>
          <w:rFonts w:eastAsia="SimSun"/>
          <w:bCs/>
          <w:szCs w:val="24"/>
          <w:shd w:val="clear" w:color="auto" w:fill="FFFFFF"/>
          <w:lang w:eastAsia="zh-CN"/>
        </w:rPr>
        <w:t>«</w:t>
      </w:r>
      <w:r w:rsidRPr="00FD3F5E">
        <w:rPr>
          <w:rFonts w:eastAsia="SimSun"/>
          <w:bCs/>
          <w:szCs w:val="24"/>
          <w:shd w:val="clear" w:color="auto" w:fill="FFFFFF"/>
          <w:lang w:eastAsia="zh-CN"/>
        </w:rPr>
        <w:t>ΛΑΡΚΟ</w:t>
      </w:r>
      <w:r w:rsidR="00915416">
        <w:rPr>
          <w:rFonts w:eastAsia="SimSun"/>
          <w:bCs/>
          <w:szCs w:val="24"/>
          <w:shd w:val="clear" w:color="auto" w:fill="FFFFFF"/>
          <w:lang w:eastAsia="zh-CN"/>
        </w:rPr>
        <w:t>»</w:t>
      </w:r>
      <w:r>
        <w:rPr>
          <w:rFonts w:eastAsia="SimSun"/>
          <w:bCs/>
          <w:szCs w:val="24"/>
          <w:shd w:val="clear" w:color="auto" w:fill="FFFFFF"/>
          <w:lang w:eastAsia="zh-CN"/>
        </w:rPr>
        <w:t>:</w:t>
      </w:r>
      <w:r w:rsidRPr="00FD3F5E">
        <w:rPr>
          <w:rFonts w:eastAsia="SimSun"/>
          <w:bCs/>
          <w:szCs w:val="24"/>
          <w:shd w:val="clear" w:color="auto" w:fill="FFFFFF"/>
          <w:lang w:eastAsia="zh-CN"/>
        </w:rPr>
        <w:t xml:space="preserve"> Υποκρισία και από τον Κοινοβουλευτικό Εκπρόσωπο του ΣΥΡΙΖΑ</w:t>
      </w:r>
      <w:r>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Pr>
          <w:rFonts w:eastAsia="SimSun"/>
          <w:bCs/>
          <w:szCs w:val="24"/>
          <w:shd w:val="clear" w:color="auto" w:fill="FFFFFF"/>
          <w:lang w:eastAsia="zh-CN"/>
        </w:rPr>
        <w:t>γιατί στην περίοδό</w:t>
      </w:r>
      <w:r w:rsidRPr="00FD3F5E">
        <w:rPr>
          <w:rFonts w:eastAsia="SimSun"/>
          <w:bCs/>
          <w:szCs w:val="24"/>
          <w:shd w:val="clear" w:color="auto" w:fill="FFFFFF"/>
          <w:lang w:eastAsia="zh-CN"/>
        </w:rPr>
        <w:t xml:space="preserve"> τους και τότε κάνανε απεργίες οι εργαζόμενοι για </w:t>
      </w:r>
      <w:proofErr w:type="spellStart"/>
      <w:r>
        <w:rPr>
          <w:rFonts w:eastAsia="SimSun"/>
          <w:bCs/>
          <w:szCs w:val="24"/>
          <w:shd w:val="clear" w:color="auto" w:fill="FFFFFF"/>
          <w:lang w:eastAsia="zh-CN"/>
        </w:rPr>
        <w:t>απληρωσιά</w:t>
      </w:r>
      <w:proofErr w:type="spellEnd"/>
      <w:r>
        <w:rPr>
          <w:rFonts w:eastAsia="SimSun"/>
          <w:bCs/>
          <w:szCs w:val="24"/>
          <w:shd w:val="clear" w:color="auto" w:fill="FFFFFF"/>
          <w:lang w:eastAsia="zh-CN"/>
        </w:rPr>
        <w:t>,</w:t>
      </w:r>
      <w:r w:rsidRPr="00FD3F5E">
        <w:rPr>
          <w:rFonts w:eastAsia="SimSun"/>
          <w:bCs/>
          <w:szCs w:val="24"/>
          <w:shd w:val="clear" w:color="auto" w:fill="FFFFFF"/>
          <w:lang w:eastAsia="zh-CN"/>
        </w:rPr>
        <w:t xml:space="preserve"> για τις εργολαβίες</w:t>
      </w:r>
      <w:r>
        <w:rPr>
          <w:rFonts w:eastAsia="SimSun"/>
          <w:bCs/>
          <w:szCs w:val="24"/>
          <w:shd w:val="clear" w:color="auto" w:fill="FFFFFF"/>
          <w:lang w:eastAsia="zh-CN"/>
        </w:rPr>
        <w:t>,</w:t>
      </w:r>
      <w:r w:rsidRPr="00FD3F5E">
        <w:rPr>
          <w:rFonts w:eastAsia="SimSun"/>
          <w:bCs/>
          <w:szCs w:val="24"/>
          <w:shd w:val="clear" w:color="auto" w:fill="FFFFFF"/>
          <w:lang w:eastAsia="zh-CN"/>
        </w:rPr>
        <w:t xml:space="preserve"> για τη μείωση της παραγωγής</w:t>
      </w:r>
      <w:r>
        <w:rPr>
          <w:rFonts w:eastAsia="SimSun"/>
          <w:bCs/>
          <w:szCs w:val="24"/>
          <w:shd w:val="clear" w:color="auto" w:fill="FFFFFF"/>
          <w:lang w:eastAsia="zh-CN"/>
        </w:rPr>
        <w:t>, γ</w:t>
      </w:r>
      <w:r w:rsidRPr="00FD3F5E">
        <w:rPr>
          <w:rFonts w:eastAsia="SimSun"/>
          <w:bCs/>
          <w:szCs w:val="24"/>
          <w:shd w:val="clear" w:color="auto" w:fill="FFFFFF"/>
          <w:lang w:eastAsia="zh-CN"/>
        </w:rPr>
        <w:t>ια την απαξίωση της εταιρείας και βέβαια σ</w:t>
      </w:r>
      <w:r w:rsidR="00C71542">
        <w:rPr>
          <w:rFonts w:eastAsia="SimSun"/>
          <w:bCs/>
          <w:szCs w:val="24"/>
          <w:shd w:val="clear" w:color="auto" w:fill="FFFFFF"/>
          <w:lang w:eastAsia="zh-CN"/>
        </w:rPr>
        <w:t>ά</w:t>
      </w:r>
      <w:r w:rsidRPr="00FD3F5E">
        <w:rPr>
          <w:rFonts w:eastAsia="SimSun"/>
          <w:bCs/>
          <w:szCs w:val="24"/>
          <w:shd w:val="clear" w:color="auto" w:fill="FFFFFF"/>
          <w:lang w:eastAsia="zh-CN"/>
        </w:rPr>
        <w:t>ς κατηγορούσαν για πλήρη ιδιωτικοποίηση</w:t>
      </w:r>
      <w:r>
        <w:rPr>
          <w:rFonts w:eastAsia="SimSun"/>
          <w:bCs/>
          <w:szCs w:val="24"/>
          <w:shd w:val="clear" w:color="auto" w:fill="FFFFFF"/>
          <w:lang w:eastAsia="zh-CN"/>
        </w:rPr>
        <w:t>.</w:t>
      </w:r>
      <w:r w:rsidRPr="00FD3F5E">
        <w:rPr>
          <w:rFonts w:eastAsia="SimSun"/>
          <w:bCs/>
          <w:szCs w:val="24"/>
          <w:shd w:val="clear" w:color="auto" w:fill="FFFFFF"/>
          <w:lang w:eastAsia="zh-CN"/>
        </w:rPr>
        <w:t xml:space="preserve"> Έτσι είναι</w:t>
      </w:r>
      <w:r>
        <w:rPr>
          <w:rFonts w:eastAsia="SimSun"/>
          <w:bCs/>
          <w:szCs w:val="24"/>
          <w:shd w:val="clear" w:color="auto" w:fill="FFFFFF"/>
          <w:lang w:eastAsia="zh-CN"/>
        </w:rPr>
        <w:t>, το ετοιμάζα</w:t>
      </w:r>
      <w:r w:rsidRPr="00FD3F5E">
        <w:rPr>
          <w:rFonts w:eastAsia="SimSun"/>
          <w:bCs/>
          <w:szCs w:val="24"/>
          <w:shd w:val="clear" w:color="auto" w:fill="FFFFFF"/>
          <w:lang w:eastAsia="zh-CN"/>
        </w:rPr>
        <w:t xml:space="preserve">τε </w:t>
      </w:r>
      <w:r>
        <w:rPr>
          <w:rFonts w:eastAsia="SimSun"/>
          <w:bCs/>
          <w:szCs w:val="24"/>
          <w:shd w:val="clear" w:color="auto" w:fill="FFFFFF"/>
          <w:lang w:eastAsia="zh-CN"/>
        </w:rPr>
        <w:t>εσείς,</w:t>
      </w:r>
      <w:r w:rsidRPr="00FD3F5E">
        <w:rPr>
          <w:rFonts w:eastAsia="SimSun"/>
          <w:bCs/>
          <w:szCs w:val="24"/>
          <w:shd w:val="clear" w:color="auto" w:fill="FFFFFF"/>
          <w:lang w:eastAsia="zh-CN"/>
        </w:rPr>
        <w:t xml:space="preserve"> το </w:t>
      </w:r>
      <w:r>
        <w:rPr>
          <w:rFonts w:eastAsia="SimSun"/>
          <w:bCs/>
          <w:szCs w:val="24"/>
          <w:shd w:val="clear" w:color="auto" w:fill="FFFFFF"/>
          <w:lang w:eastAsia="zh-CN"/>
        </w:rPr>
        <w:t>έφτιαξαν οι σημερινοί</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 xml:space="preserve">Όμως ο αγώνας και η αλληλεγγύη δυναμώνουν και οι εργαζόμενοι της </w:t>
      </w:r>
      <w:r w:rsidR="00915416">
        <w:rPr>
          <w:rFonts w:eastAsia="SimSun"/>
          <w:bCs/>
          <w:szCs w:val="24"/>
          <w:shd w:val="clear" w:color="auto" w:fill="FFFFFF"/>
          <w:lang w:eastAsia="zh-CN"/>
        </w:rPr>
        <w:t>«</w:t>
      </w:r>
      <w:r w:rsidRPr="00FD3F5E">
        <w:rPr>
          <w:rFonts w:eastAsia="SimSun"/>
          <w:bCs/>
          <w:szCs w:val="24"/>
          <w:shd w:val="clear" w:color="auto" w:fill="FFFFFF"/>
          <w:lang w:eastAsia="zh-CN"/>
        </w:rPr>
        <w:t>ΛΑΡΚΟ</w:t>
      </w:r>
      <w:r w:rsidR="00915416">
        <w:rPr>
          <w:rFonts w:eastAsia="SimSun"/>
          <w:bCs/>
          <w:szCs w:val="24"/>
          <w:shd w:val="clear" w:color="auto" w:fill="FFFFFF"/>
          <w:lang w:eastAsia="zh-CN"/>
        </w:rPr>
        <w:t>»</w:t>
      </w:r>
      <w:r w:rsidRPr="00FD3F5E">
        <w:rPr>
          <w:rFonts w:eastAsia="SimSun"/>
          <w:bCs/>
          <w:szCs w:val="24"/>
          <w:shd w:val="clear" w:color="auto" w:fill="FFFFFF"/>
          <w:lang w:eastAsia="zh-CN"/>
        </w:rPr>
        <w:t xml:space="preserve"> </w:t>
      </w:r>
      <w:r>
        <w:rPr>
          <w:rFonts w:eastAsia="SimSun"/>
          <w:bCs/>
          <w:szCs w:val="24"/>
          <w:shd w:val="clear" w:color="auto" w:fill="FFFFFF"/>
          <w:lang w:eastAsia="zh-CN"/>
        </w:rPr>
        <w:t>δεν είναι μόνοι τους</w:t>
      </w:r>
      <w:r w:rsidRPr="00FD3F5E">
        <w:rPr>
          <w:rFonts w:eastAsia="SimSun"/>
          <w:bCs/>
          <w:szCs w:val="24"/>
          <w:shd w:val="clear" w:color="auto" w:fill="FFFFFF"/>
          <w:lang w:eastAsia="zh-CN"/>
        </w:rPr>
        <w:t>. Φυσικά έχετε ανταγωνισμό</w:t>
      </w:r>
      <w:r>
        <w:rPr>
          <w:rFonts w:eastAsia="SimSun"/>
          <w:bCs/>
          <w:szCs w:val="24"/>
          <w:shd w:val="clear" w:color="auto" w:fill="FFFFFF"/>
          <w:lang w:eastAsia="zh-CN"/>
        </w:rPr>
        <w:t>.</w:t>
      </w:r>
      <w:r w:rsidRPr="00FD3F5E">
        <w:rPr>
          <w:rFonts w:eastAsia="SimSun"/>
          <w:bCs/>
          <w:szCs w:val="24"/>
          <w:shd w:val="clear" w:color="auto" w:fill="FFFFFF"/>
          <w:lang w:eastAsia="zh-CN"/>
        </w:rPr>
        <w:t xml:space="preserve"> Εκφράστηκε και εδώ στην Αίθουσα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Ποιος από τους δύο εξυπηρετείται</w:t>
      </w:r>
      <w:r>
        <w:rPr>
          <w:rFonts w:eastAsia="SimSun"/>
          <w:bCs/>
          <w:szCs w:val="24"/>
          <w:shd w:val="clear" w:color="auto" w:fill="FFFFFF"/>
          <w:lang w:eastAsia="zh-CN"/>
        </w:rPr>
        <w:t>;</w:t>
      </w:r>
      <w:r w:rsidRPr="00FD3F5E">
        <w:rPr>
          <w:rFonts w:eastAsia="SimSun"/>
          <w:bCs/>
          <w:szCs w:val="24"/>
          <w:shd w:val="clear" w:color="auto" w:fill="FFFFFF"/>
          <w:lang w:eastAsia="zh-CN"/>
        </w:rPr>
        <w:t xml:space="preserve"> Το κεφάλαιο με περισσότερα επενδυτικά σχέδια μεγαλοεπιχειρηματιών</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Ποιος προχωρά πιο </w:t>
      </w:r>
      <w:r w:rsidRPr="00FD3F5E">
        <w:rPr>
          <w:rFonts w:eastAsia="SimSun"/>
          <w:bCs/>
          <w:szCs w:val="24"/>
          <w:shd w:val="clear" w:color="auto" w:fill="FFFFFF"/>
          <w:lang w:eastAsia="zh-CN"/>
        </w:rPr>
        <w:lastRenderedPageBreak/>
        <w:t>γρήγορα</w:t>
      </w:r>
      <w:r>
        <w:rPr>
          <w:rFonts w:eastAsia="SimSun"/>
          <w:bCs/>
          <w:szCs w:val="24"/>
          <w:shd w:val="clear" w:color="auto" w:fill="FFFFFF"/>
          <w:lang w:eastAsia="zh-CN"/>
        </w:rPr>
        <w:t xml:space="preserve"> τ</w:t>
      </w:r>
      <w:r w:rsidRPr="00FD3F5E">
        <w:rPr>
          <w:rFonts w:eastAsia="SimSun"/>
          <w:bCs/>
          <w:szCs w:val="24"/>
          <w:shd w:val="clear" w:color="auto" w:fill="FFFFFF"/>
          <w:lang w:eastAsia="zh-CN"/>
        </w:rPr>
        <w:t xml:space="preserve">ην </w:t>
      </w:r>
      <w:proofErr w:type="spellStart"/>
      <w:r>
        <w:rPr>
          <w:rFonts w:eastAsia="SimSun"/>
          <w:bCs/>
          <w:szCs w:val="24"/>
          <w:shd w:val="clear" w:color="auto" w:fill="FFFFFF"/>
          <w:lang w:eastAsia="zh-CN"/>
        </w:rPr>
        <w:t>απολιγνιτοποίηση</w:t>
      </w:r>
      <w:proofErr w:type="spellEnd"/>
      <w:r>
        <w:rPr>
          <w:rFonts w:eastAsia="SimSun"/>
          <w:bCs/>
          <w:szCs w:val="24"/>
          <w:shd w:val="clear" w:color="auto" w:fill="FFFFFF"/>
          <w:lang w:eastAsia="zh-CN"/>
        </w:rPr>
        <w:t>,</w:t>
      </w:r>
      <w:r w:rsidRPr="00FD3F5E">
        <w:rPr>
          <w:rFonts w:eastAsia="SimSun"/>
          <w:bCs/>
          <w:szCs w:val="24"/>
          <w:shd w:val="clear" w:color="auto" w:fill="FFFFFF"/>
          <w:lang w:eastAsia="zh-CN"/>
        </w:rPr>
        <w:t xml:space="preserve"> που </w:t>
      </w:r>
      <w:r>
        <w:rPr>
          <w:rFonts w:eastAsia="SimSun"/>
          <w:bCs/>
          <w:szCs w:val="24"/>
          <w:shd w:val="clear" w:color="auto" w:fill="FFFFFF"/>
          <w:lang w:eastAsia="zh-CN"/>
        </w:rPr>
        <w:t>ακριβαίνει</w:t>
      </w:r>
      <w:r w:rsidRPr="00FD3F5E">
        <w:rPr>
          <w:rFonts w:eastAsia="SimSun"/>
          <w:bCs/>
          <w:szCs w:val="24"/>
          <w:shd w:val="clear" w:color="auto" w:fill="FFFFFF"/>
          <w:lang w:eastAsia="zh-CN"/>
        </w:rPr>
        <w:t xml:space="preserve"> το ηλεκτρικό ρεύμα και τροφοδοτεί το</w:t>
      </w:r>
      <w:r>
        <w:rPr>
          <w:rFonts w:eastAsia="SimSun"/>
          <w:bCs/>
          <w:szCs w:val="24"/>
          <w:shd w:val="clear" w:color="auto" w:fill="FFFFFF"/>
          <w:lang w:eastAsia="zh-CN"/>
        </w:rPr>
        <w:t>ν</w:t>
      </w:r>
      <w:r w:rsidRPr="00FD3F5E">
        <w:rPr>
          <w:rFonts w:eastAsia="SimSun"/>
          <w:bCs/>
          <w:szCs w:val="24"/>
          <w:shd w:val="clear" w:color="auto" w:fill="FFFFFF"/>
          <w:lang w:eastAsia="zh-CN"/>
        </w:rPr>
        <w:t xml:space="preserve"> λαό με ακρίβεια και πετάει στην ανεργία </w:t>
      </w:r>
      <w:r>
        <w:rPr>
          <w:rFonts w:eastAsia="SimSun"/>
          <w:bCs/>
          <w:szCs w:val="24"/>
          <w:shd w:val="clear" w:color="auto" w:fill="FFFFFF"/>
          <w:lang w:eastAsia="zh-CN"/>
        </w:rPr>
        <w:t>δεκαπέντε χιλιάδες</w:t>
      </w:r>
      <w:r w:rsidRPr="00FD3F5E">
        <w:rPr>
          <w:rFonts w:eastAsia="SimSun"/>
          <w:bCs/>
          <w:szCs w:val="24"/>
          <w:shd w:val="clear" w:color="auto" w:fill="FFFFFF"/>
          <w:lang w:eastAsia="zh-CN"/>
        </w:rPr>
        <w:t xml:space="preserve"> </w:t>
      </w:r>
      <w:r>
        <w:rPr>
          <w:rFonts w:eastAsia="SimSun"/>
          <w:bCs/>
          <w:szCs w:val="24"/>
          <w:shd w:val="clear" w:color="auto" w:fill="FFFFFF"/>
          <w:lang w:eastAsia="zh-CN"/>
        </w:rPr>
        <w:t>εργαζομένους;</w:t>
      </w:r>
      <w:r w:rsidRPr="00FD3F5E">
        <w:rPr>
          <w:rFonts w:eastAsia="SimSun"/>
          <w:bCs/>
          <w:szCs w:val="24"/>
          <w:shd w:val="clear" w:color="auto" w:fill="FFFFFF"/>
          <w:lang w:eastAsia="zh-CN"/>
        </w:rPr>
        <w:t xml:space="preserve"> Συνεπώς </w:t>
      </w:r>
      <w:r>
        <w:rPr>
          <w:rFonts w:eastAsia="SimSun"/>
          <w:bCs/>
          <w:szCs w:val="24"/>
          <w:shd w:val="clear" w:color="auto" w:fill="FFFFFF"/>
          <w:lang w:eastAsia="zh-CN"/>
        </w:rPr>
        <w:t xml:space="preserve">η </w:t>
      </w:r>
      <w:proofErr w:type="spellStart"/>
      <w:r>
        <w:rPr>
          <w:rFonts w:eastAsia="SimSun"/>
          <w:bCs/>
          <w:szCs w:val="24"/>
          <w:shd w:val="clear" w:color="auto" w:fill="FFFFFF"/>
          <w:lang w:eastAsia="zh-CN"/>
        </w:rPr>
        <w:t>ψευτο</w:t>
      </w:r>
      <w:r w:rsidRPr="00FD3F5E">
        <w:rPr>
          <w:rFonts w:eastAsia="SimSun"/>
          <w:bCs/>
          <w:szCs w:val="24"/>
          <w:shd w:val="clear" w:color="auto" w:fill="FFFFFF"/>
          <w:lang w:eastAsia="zh-CN"/>
        </w:rPr>
        <w:t>αντιπαρ</w:t>
      </w:r>
      <w:r>
        <w:rPr>
          <w:rFonts w:eastAsia="SimSun"/>
          <w:bCs/>
          <w:szCs w:val="24"/>
          <w:shd w:val="clear" w:color="auto" w:fill="FFFFFF"/>
          <w:lang w:eastAsia="zh-CN"/>
        </w:rPr>
        <w:t>άθεσή</w:t>
      </w:r>
      <w:proofErr w:type="spellEnd"/>
      <w:r w:rsidRPr="00FD3F5E">
        <w:rPr>
          <w:rFonts w:eastAsia="SimSun"/>
          <w:bCs/>
          <w:szCs w:val="24"/>
          <w:shd w:val="clear" w:color="auto" w:fill="FFFFFF"/>
          <w:lang w:eastAsia="zh-CN"/>
        </w:rPr>
        <w:t xml:space="preserve"> σας δεν αφορά λύσεις </w:t>
      </w:r>
      <w:r>
        <w:rPr>
          <w:rFonts w:eastAsia="SimSun"/>
          <w:bCs/>
          <w:szCs w:val="24"/>
          <w:shd w:val="clear" w:color="auto" w:fill="FFFFFF"/>
          <w:lang w:eastAsia="zh-CN"/>
        </w:rPr>
        <w:t>για τα</w:t>
      </w:r>
      <w:r w:rsidRPr="00FD3F5E">
        <w:rPr>
          <w:rFonts w:eastAsia="SimSun"/>
          <w:bCs/>
          <w:szCs w:val="24"/>
          <w:shd w:val="clear" w:color="auto" w:fill="FFFFFF"/>
          <w:lang w:eastAsia="zh-CN"/>
        </w:rPr>
        <w:t xml:space="preserve"> προβλήματα</w:t>
      </w:r>
      <w:r>
        <w:rPr>
          <w:rFonts w:eastAsia="SimSun"/>
          <w:bCs/>
          <w:szCs w:val="24"/>
          <w:shd w:val="clear" w:color="auto" w:fill="FFFFFF"/>
          <w:lang w:eastAsia="zh-CN"/>
        </w:rPr>
        <w:t xml:space="preserve"> και τα βάσανα του λαού</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Μιλάτε όμως για δημοκρατία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όταν ο κάθε αναπτυξιακός νόμος έχει τη σφραγίδα του </w:t>
      </w:r>
      <w:r>
        <w:rPr>
          <w:rFonts w:eastAsia="SimSun"/>
          <w:bCs/>
          <w:szCs w:val="24"/>
          <w:shd w:val="clear" w:color="auto" w:fill="FFFFFF"/>
          <w:lang w:eastAsia="zh-CN"/>
        </w:rPr>
        <w:t xml:space="preserve">ΣΕΒ. </w:t>
      </w:r>
      <w:r w:rsidRPr="00FD3F5E">
        <w:rPr>
          <w:rFonts w:eastAsia="SimSun"/>
          <w:bCs/>
          <w:szCs w:val="24"/>
          <w:shd w:val="clear" w:color="auto" w:fill="FFFFFF"/>
          <w:lang w:eastAsia="zh-CN"/>
        </w:rPr>
        <w:t>Δικτατορία του κεφαλαίου λέγεται αυτό</w:t>
      </w:r>
      <w:r>
        <w:rPr>
          <w:rFonts w:eastAsia="SimSun"/>
          <w:bCs/>
          <w:szCs w:val="24"/>
          <w:shd w:val="clear" w:color="auto" w:fill="FFFFFF"/>
          <w:lang w:eastAsia="zh-CN"/>
        </w:rPr>
        <w:t>.</w:t>
      </w:r>
      <w:r w:rsidRPr="00FD3F5E">
        <w:rPr>
          <w:rFonts w:eastAsia="SimSun"/>
          <w:bCs/>
          <w:szCs w:val="24"/>
          <w:shd w:val="clear" w:color="auto" w:fill="FFFFFF"/>
          <w:lang w:eastAsia="zh-CN"/>
        </w:rPr>
        <w:t xml:space="preserve"> Εδώ </w:t>
      </w:r>
      <w:r>
        <w:rPr>
          <w:rFonts w:eastAsia="SimSun"/>
          <w:bCs/>
          <w:szCs w:val="24"/>
          <w:shd w:val="clear" w:color="auto" w:fill="FFFFFF"/>
          <w:lang w:eastAsia="zh-CN"/>
        </w:rPr>
        <w:t>ο</w:t>
      </w:r>
      <w:r w:rsidRPr="00FD3F5E">
        <w:rPr>
          <w:rFonts w:eastAsia="SimSun"/>
          <w:bCs/>
          <w:szCs w:val="24"/>
          <w:shd w:val="clear" w:color="auto" w:fill="FFFFFF"/>
          <w:lang w:eastAsia="zh-CN"/>
        </w:rPr>
        <w:t xml:space="preserve">ύτε τις κινητοποιήσεις των συνδικάτων </w:t>
      </w:r>
      <w:r>
        <w:rPr>
          <w:rFonts w:eastAsia="SimSun"/>
          <w:bCs/>
          <w:szCs w:val="24"/>
          <w:shd w:val="clear" w:color="auto" w:fill="FFFFFF"/>
          <w:lang w:eastAsia="zh-CN"/>
        </w:rPr>
        <w:t>δεν αφήνετε</w:t>
      </w:r>
      <w:r w:rsidRPr="00FD3F5E">
        <w:rPr>
          <w:rFonts w:eastAsia="SimSun"/>
          <w:bCs/>
          <w:szCs w:val="24"/>
          <w:shd w:val="clear" w:color="auto" w:fill="FFFFFF"/>
          <w:lang w:eastAsia="zh-CN"/>
        </w:rPr>
        <w:t xml:space="preserve"> να προβάλλ</w:t>
      </w:r>
      <w:r>
        <w:rPr>
          <w:rFonts w:eastAsia="SimSun"/>
          <w:bCs/>
          <w:szCs w:val="24"/>
          <w:shd w:val="clear" w:color="auto" w:fill="FFFFFF"/>
          <w:lang w:eastAsia="zh-CN"/>
        </w:rPr>
        <w:t xml:space="preserve">ονται </w:t>
      </w:r>
      <w:r w:rsidRPr="00FD3F5E">
        <w:rPr>
          <w:rFonts w:eastAsia="SimSun"/>
          <w:bCs/>
          <w:szCs w:val="24"/>
          <w:shd w:val="clear" w:color="auto" w:fill="FFFFFF"/>
          <w:lang w:eastAsia="zh-CN"/>
        </w:rPr>
        <w:t>από</w:t>
      </w:r>
      <w:r>
        <w:rPr>
          <w:rFonts w:eastAsia="SimSun"/>
          <w:bCs/>
          <w:szCs w:val="24"/>
          <w:shd w:val="clear" w:color="auto" w:fill="FFFFFF"/>
          <w:lang w:eastAsia="zh-CN"/>
        </w:rPr>
        <w:t xml:space="preserve"> τα κρατικά μέσα ενημέρωσης</w:t>
      </w:r>
      <w:r w:rsidRPr="00FD3F5E">
        <w:rPr>
          <w:rFonts w:eastAsia="SimSun"/>
          <w:bCs/>
          <w:szCs w:val="24"/>
          <w:shd w:val="clear" w:color="auto" w:fill="FFFFFF"/>
          <w:lang w:eastAsia="zh-CN"/>
        </w:rPr>
        <w:t xml:space="preserve">. Αντίθετα </w:t>
      </w:r>
      <w:r>
        <w:rPr>
          <w:rFonts w:eastAsia="SimSun"/>
          <w:bCs/>
          <w:szCs w:val="24"/>
          <w:shd w:val="clear" w:color="auto" w:fill="FFFFFF"/>
          <w:lang w:eastAsia="zh-CN"/>
        </w:rPr>
        <w:t>φακελώνετε</w:t>
      </w:r>
      <w:r w:rsidRPr="00FD3F5E">
        <w:rPr>
          <w:rFonts w:eastAsia="SimSun"/>
          <w:bCs/>
          <w:szCs w:val="24"/>
          <w:shd w:val="clear" w:color="auto" w:fill="FFFFFF"/>
          <w:lang w:eastAsia="zh-CN"/>
        </w:rPr>
        <w:t xml:space="preserve"> τα συνδικάτα με νόμο</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Πολύ περισσότερο δεν αφήνετε να ενημερών</w:t>
      </w:r>
      <w:r>
        <w:rPr>
          <w:rFonts w:eastAsia="SimSun"/>
          <w:bCs/>
          <w:szCs w:val="24"/>
          <w:shd w:val="clear" w:color="auto" w:fill="FFFFFF"/>
          <w:lang w:eastAsia="zh-CN"/>
        </w:rPr>
        <w:t>εται ο λαός</w:t>
      </w:r>
      <w:r w:rsidRPr="00FD3F5E">
        <w:rPr>
          <w:rFonts w:eastAsia="SimSun"/>
          <w:bCs/>
          <w:szCs w:val="24"/>
          <w:shd w:val="clear" w:color="auto" w:fill="FFFFFF"/>
          <w:lang w:eastAsia="zh-CN"/>
        </w:rPr>
        <w:t xml:space="preserve"> και για τις κινητοποιήσεις του </w:t>
      </w:r>
      <w:r>
        <w:rPr>
          <w:rFonts w:eastAsia="SimSun"/>
          <w:bCs/>
          <w:szCs w:val="24"/>
          <w:shd w:val="clear" w:color="auto" w:fill="FFFFFF"/>
          <w:lang w:eastAsia="zh-CN"/>
        </w:rPr>
        <w:t>ΚΚΕ.</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Αλλά κα</w:t>
      </w:r>
      <w:r>
        <w:rPr>
          <w:rFonts w:eastAsia="SimSun"/>
          <w:bCs/>
          <w:szCs w:val="24"/>
          <w:shd w:val="clear" w:color="auto" w:fill="FFFFFF"/>
          <w:lang w:eastAsia="zh-CN"/>
        </w:rPr>
        <w:t xml:space="preserve">ι με την αντιλαϊκή σας πολιτική, κι εσείς </w:t>
      </w:r>
      <w:r w:rsidRPr="00FD3F5E">
        <w:rPr>
          <w:rFonts w:eastAsia="SimSun"/>
          <w:bCs/>
          <w:szCs w:val="24"/>
          <w:shd w:val="clear" w:color="auto" w:fill="FFFFFF"/>
          <w:lang w:eastAsia="zh-CN"/>
        </w:rPr>
        <w:t>και οι προηγούμενοι</w:t>
      </w:r>
      <w:r>
        <w:rPr>
          <w:rFonts w:eastAsia="SimSun"/>
          <w:bCs/>
          <w:szCs w:val="24"/>
          <w:shd w:val="clear" w:color="auto" w:fill="FFFFFF"/>
          <w:lang w:eastAsia="zh-CN"/>
        </w:rPr>
        <w:t>,</w:t>
      </w:r>
      <w:r w:rsidRPr="00FD3F5E">
        <w:rPr>
          <w:rFonts w:eastAsia="SimSun"/>
          <w:bCs/>
          <w:szCs w:val="24"/>
          <w:shd w:val="clear" w:color="auto" w:fill="FFFFFF"/>
          <w:lang w:eastAsia="zh-CN"/>
        </w:rPr>
        <w:t xml:space="preserve"> έχετε καταπατήσει δικαιώματα πρόσβασης και προστασία</w:t>
      </w:r>
      <w:r>
        <w:rPr>
          <w:rFonts w:eastAsia="SimSun"/>
          <w:bCs/>
          <w:szCs w:val="24"/>
          <w:shd w:val="clear" w:color="auto" w:fill="FFFFFF"/>
          <w:lang w:eastAsia="zh-CN"/>
        </w:rPr>
        <w:t>ς</w:t>
      </w:r>
      <w:r w:rsidRPr="00FD3F5E">
        <w:rPr>
          <w:rFonts w:eastAsia="SimSun"/>
          <w:bCs/>
          <w:szCs w:val="24"/>
          <w:shd w:val="clear" w:color="auto" w:fill="FFFFFF"/>
          <w:lang w:eastAsia="zh-CN"/>
        </w:rPr>
        <w:t xml:space="preserve"> στη δουλειά</w:t>
      </w:r>
      <w:r>
        <w:rPr>
          <w:rFonts w:eastAsia="SimSun"/>
          <w:bCs/>
          <w:szCs w:val="24"/>
          <w:shd w:val="clear" w:color="auto" w:fill="FFFFFF"/>
          <w:lang w:eastAsia="zh-CN"/>
        </w:rPr>
        <w:t>,</w:t>
      </w:r>
      <w:r w:rsidRPr="00FD3F5E">
        <w:rPr>
          <w:rFonts w:eastAsia="SimSun"/>
          <w:bCs/>
          <w:szCs w:val="24"/>
          <w:shd w:val="clear" w:color="auto" w:fill="FFFFFF"/>
          <w:lang w:eastAsia="zh-CN"/>
        </w:rPr>
        <w:t xml:space="preserve"> στην υγεία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στην παιδεία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στην ενέργεια και </w:t>
      </w:r>
      <w:r>
        <w:rPr>
          <w:rFonts w:eastAsia="SimSun"/>
          <w:bCs/>
          <w:szCs w:val="24"/>
          <w:shd w:val="clear" w:color="auto" w:fill="FFFFFF"/>
          <w:lang w:eastAsia="zh-CN"/>
        </w:rPr>
        <w:t>μια σειρά</w:t>
      </w:r>
      <w:r w:rsidRPr="00FD3F5E">
        <w:rPr>
          <w:rFonts w:eastAsia="SimSun"/>
          <w:bCs/>
          <w:szCs w:val="24"/>
          <w:shd w:val="clear" w:color="auto" w:fill="FFFFFF"/>
          <w:lang w:eastAsia="zh-CN"/>
        </w:rPr>
        <w:t xml:space="preserve"> ανθρώπινα δικαιώματα</w:t>
      </w:r>
      <w:r>
        <w:rPr>
          <w:rFonts w:eastAsia="SimSun"/>
          <w:bCs/>
          <w:szCs w:val="24"/>
          <w:shd w:val="clear" w:color="auto" w:fill="FFFFFF"/>
          <w:lang w:eastAsia="zh-CN"/>
        </w:rPr>
        <w:t>,</w:t>
      </w:r>
      <w:r w:rsidRPr="00FD3F5E">
        <w:rPr>
          <w:rFonts w:eastAsia="SimSun"/>
          <w:bCs/>
          <w:szCs w:val="24"/>
          <w:shd w:val="clear" w:color="auto" w:fill="FFFFFF"/>
          <w:lang w:eastAsia="zh-CN"/>
        </w:rPr>
        <w:t xml:space="preserve"> προκειμένου να κερδίζει αποκλειστικά το κεφάλαιο</w:t>
      </w:r>
      <w:r>
        <w:rPr>
          <w:rFonts w:eastAsia="SimSun"/>
          <w:bCs/>
          <w:szCs w:val="24"/>
          <w:shd w:val="clear" w:color="auto" w:fill="FFFFFF"/>
          <w:lang w:eastAsia="zh-CN"/>
        </w:rPr>
        <w:t>.</w:t>
      </w:r>
      <w:r w:rsidRPr="00FD3F5E">
        <w:rPr>
          <w:rFonts w:eastAsia="SimSun"/>
          <w:bCs/>
          <w:szCs w:val="24"/>
          <w:shd w:val="clear" w:color="auto" w:fill="FFFFFF"/>
          <w:lang w:eastAsia="zh-CN"/>
        </w:rPr>
        <w:t xml:space="preserve">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F5E">
        <w:rPr>
          <w:rFonts w:eastAsia="SimSun"/>
          <w:bCs/>
          <w:szCs w:val="24"/>
          <w:shd w:val="clear" w:color="auto" w:fill="FFFFFF"/>
          <w:lang w:eastAsia="zh-CN"/>
        </w:rPr>
        <w:t>Αυτό αναδεικνύεται και σε αυτόν τον νέο αναπτυξιακό νόμο</w:t>
      </w:r>
      <w:r>
        <w:rPr>
          <w:rFonts w:eastAsia="SimSun"/>
          <w:bCs/>
          <w:szCs w:val="24"/>
          <w:shd w:val="clear" w:color="auto" w:fill="FFFFFF"/>
          <w:lang w:eastAsia="zh-CN"/>
        </w:rPr>
        <w:t>,</w:t>
      </w:r>
      <w:r w:rsidRPr="00FD3F5E">
        <w:rPr>
          <w:rFonts w:eastAsia="SimSun"/>
          <w:bCs/>
          <w:szCs w:val="24"/>
          <w:shd w:val="clear" w:color="auto" w:fill="FFFFFF"/>
          <w:lang w:eastAsia="zh-CN"/>
        </w:rPr>
        <w:t xml:space="preserve"> που κα</w:t>
      </w:r>
      <w:r w:rsidR="00915416">
        <w:rPr>
          <w:rFonts w:eastAsia="SimSun"/>
          <w:bCs/>
          <w:szCs w:val="24"/>
          <w:shd w:val="clear" w:color="auto" w:fill="FFFFFF"/>
          <w:lang w:eastAsia="zh-CN"/>
        </w:rPr>
        <w:t>μ</w:t>
      </w:r>
      <w:r w:rsidRPr="00FD3F5E">
        <w:rPr>
          <w:rFonts w:eastAsia="SimSun"/>
          <w:bCs/>
          <w:szCs w:val="24"/>
          <w:shd w:val="clear" w:color="auto" w:fill="FFFFFF"/>
          <w:lang w:eastAsia="zh-CN"/>
        </w:rPr>
        <w:t>μία σχέση δεν έχει με την προστασία και την προώθηση ακριβώς αυτών των</w:t>
      </w:r>
      <w:r>
        <w:rPr>
          <w:rFonts w:eastAsia="SimSun"/>
          <w:bCs/>
          <w:szCs w:val="24"/>
          <w:shd w:val="clear" w:color="auto" w:fill="FFFFFF"/>
          <w:lang w:eastAsia="zh-CN"/>
        </w:rPr>
        <w:t xml:space="preserve"> λαϊκών δικαιωμάτων και αναγκών</w:t>
      </w:r>
      <w:r w:rsidRPr="00FD3F5E">
        <w:rPr>
          <w:rFonts w:eastAsia="SimSun"/>
          <w:bCs/>
          <w:szCs w:val="24"/>
          <w:shd w:val="clear" w:color="auto" w:fill="FFFFFF"/>
          <w:lang w:eastAsia="zh-CN"/>
        </w:rPr>
        <w:t>. Σ</w:t>
      </w:r>
      <w:r>
        <w:rPr>
          <w:rFonts w:eastAsia="SimSun"/>
          <w:bCs/>
          <w:szCs w:val="24"/>
          <w:shd w:val="clear" w:color="auto" w:fill="FFFFFF"/>
          <w:lang w:eastAsia="zh-CN"/>
        </w:rPr>
        <w:t>’</w:t>
      </w:r>
      <w:r w:rsidRPr="00FD3F5E">
        <w:rPr>
          <w:rFonts w:eastAsia="SimSun"/>
          <w:bCs/>
          <w:szCs w:val="24"/>
          <w:shd w:val="clear" w:color="auto" w:fill="FFFFFF"/>
          <w:lang w:eastAsia="zh-CN"/>
        </w:rPr>
        <w:t xml:space="preserve"> αυτή τη ρότα είναι και το νομοσχέδ</w:t>
      </w:r>
      <w:r>
        <w:rPr>
          <w:rFonts w:eastAsia="SimSun"/>
          <w:bCs/>
          <w:szCs w:val="24"/>
          <w:shd w:val="clear" w:color="auto" w:fill="FFFFFF"/>
          <w:lang w:eastAsia="zh-CN"/>
        </w:rPr>
        <w:t xml:space="preserve">ιο και οι υπουργικές αποφάσεις. </w:t>
      </w:r>
    </w:p>
    <w:p w:rsidR="009B1533" w:rsidRDefault="00F9303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την τροπολογία με αριθμό</w:t>
      </w:r>
      <w:r w:rsidRPr="00FD3F5E">
        <w:rPr>
          <w:rFonts w:eastAsia="SimSun"/>
          <w:bCs/>
          <w:szCs w:val="24"/>
          <w:shd w:val="clear" w:color="auto" w:fill="FFFFFF"/>
          <w:lang w:eastAsia="zh-CN"/>
        </w:rPr>
        <w:t xml:space="preserve"> 1201</w:t>
      </w:r>
      <w:r>
        <w:rPr>
          <w:rFonts w:eastAsia="SimSun"/>
          <w:bCs/>
          <w:szCs w:val="24"/>
          <w:shd w:val="clear" w:color="auto" w:fill="FFFFFF"/>
          <w:lang w:eastAsia="zh-CN"/>
        </w:rPr>
        <w:t>, θ</w:t>
      </w:r>
      <w:r w:rsidRPr="00FD3F5E">
        <w:rPr>
          <w:rFonts w:eastAsia="SimSun"/>
          <w:bCs/>
          <w:szCs w:val="24"/>
          <w:shd w:val="clear" w:color="auto" w:fill="FFFFFF"/>
          <w:lang w:eastAsia="zh-CN"/>
        </w:rPr>
        <w:t xml:space="preserve">α ήθελα να αναφερθώ στο άρθρο 5 με ειλικρίνεια. Δεν είναι απλώς μια αλλαγή σε έναν αριθμό και σε ένα ποσοστό </w:t>
      </w:r>
      <w:r w:rsidRPr="00FD3F5E">
        <w:rPr>
          <w:rFonts w:eastAsia="SimSun"/>
          <w:bCs/>
          <w:szCs w:val="24"/>
          <w:shd w:val="clear" w:color="auto" w:fill="FFFFFF"/>
          <w:lang w:eastAsia="zh-CN"/>
        </w:rPr>
        <w:lastRenderedPageBreak/>
        <w:t xml:space="preserve">προκειμένου να μεγαλώσει το τυρί στη φάκα για τους φιλάθλους της ομάδας που δικαιολογημένα θέλουν το καλύτερο για την ομάδα </w:t>
      </w:r>
      <w:r>
        <w:rPr>
          <w:rFonts w:eastAsia="SimSun"/>
          <w:bCs/>
          <w:szCs w:val="24"/>
          <w:shd w:val="clear" w:color="auto" w:fill="FFFFFF"/>
          <w:lang w:eastAsia="zh-CN"/>
        </w:rPr>
        <w:t>τους.</w:t>
      </w:r>
      <w:r w:rsidRPr="00FD3F5E">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FD3F5E">
        <w:rPr>
          <w:rFonts w:eastAsia="SimSun"/>
          <w:bCs/>
          <w:szCs w:val="24"/>
          <w:shd w:val="clear" w:color="auto" w:fill="FFFFFF"/>
          <w:lang w:eastAsia="zh-CN"/>
        </w:rPr>
        <w:t xml:space="preserve"> κατανοούμε τις δυσκολίες που αντιμετωπίζουν τα ερασιτεχνικά σωματεία και τα έσοδα φυσικά ενδιαφέρουν κάθε ερασιτέχνη.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Ωστόσο, από την αρχή αποκαλύψαμε την προσπάθεια εκμετάλλευσης να αξιοποιηθεί μια ιστορική ομάδα, προκειμένου να προχωρήσουν μεγάλες μπίζνες και επιχειρηματικά σχέδια.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Αλήθεια, γιατί όλα αυτά τα χρόνια δεν προχώρησε η ανάπλαση στην περιοχή της λεωφόρου Αλεξάνδρας, η </w:t>
      </w:r>
      <w:proofErr w:type="spellStart"/>
      <w:r>
        <w:rPr>
          <w:rFonts w:eastAsia="Times New Roman" w:cs="Times New Roman"/>
          <w:szCs w:val="24"/>
        </w:rPr>
        <w:t>υπογειοποίησή</w:t>
      </w:r>
      <w:proofErr w:type="spellEnd"/>
      <w:r>
        <w:rPr>
          <w:rFonts w:eastAsia="Times New Roman" w:cs="Times New Roman"/>
          <w:szCs w:val="24"/>
        </w:rPr>
        <w:t xml:space="preserve"> της, τα προσφυγικά κ.ά., με χρήματα που θα έβαζε η ΠΑΕ και φυσικά, με τη συνδρομή του </w:t>
      </w:r>
      <w:r w:rsidR="00915416">
        <w:rPr>
          <w:rFonts w:eastAsia="Times New Roman" w:cs="Times New Roman"/>
          <w:szCs w:val="24"/>
        </w:rPr>
        <w:t>δ</w:t>
      </w:r>
      <w:r>
        <w:rPr>
          <w:rFonts w:eastAsia="Times New Roman" w:cs="Times New Roman"/>
          <w:szCs w:val="24"/>
        </w:rPr>
        <w:t>ήμου και της Κυβέρνησης, για τον συνολικό σχεδιασμό. Έτσι, θα έμενε και η ομάδα στη φυσική και ιστορική της έδρα, που ήταν και είναι το αίτημα των φίλων του Παναθηναϊκού. Γιατί δεν προχώρησε; Διότι, προφανώς, δεν υπήρχε το επενδυτικό ενδιαφέρον. Αυτό το επενδυτικό ενδιαφέρον υπάρχει τώρα για τον Βοτανικό και χρησιμοποιείται ως όχημα ο Παναθηναϊκός για να εξυπηρετηθούν τα διάφορα επιχειρηματικά συμφέροντα τραπεζών, αμερικανικών κεφαλαίων κ.λπ.</w:t>
      </w:r>
      <w:r w:rsidR="00915416">
        <w:rPr>
          <w:rFonts w:eastAsia="Times New Roman" w:cs="Times New Roman"/>
          <w:szCs w:val="24"/>
        </w:rPr>
        <w:t>.</w:t>
      </w:r>
      <w:r>
        <w:rPr>
          <w:rFonts w:eastAsia="Times New Roman" w:cs="Times New Roman"/>
          <w:szCs w:val="24"/>
        </w:rPr>
        <w:t xml:space="preserve"> Δηλαδή, για την ανάπλαση της περιοχής έχετε κριτήριο τα οικονομικά συμφέροντα και όχι τις ανάγκες των δημοτών.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Σε αυτή, λοιπόν, την τροπολογία εκφραζόμαστε με το «</w:t>
      </w:r>
      <w:r w:rsidR="00850CEB">
        <w:rPr>
          <w:rFonts w:eastAsia="Times New Roman" w:cs="Times New Roman"/>
          <w:szCs w:val="24"/>
        </w:rPr>
        <w:t>παρών</w:t>
      </w:r>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με αριθμό 1202 είναι του Υπουργείου Μετανάστευσης. Οι διατάξεις σας είναι φωτογραφικές. Διευκολύνει την κατασκευή νέων κλειστών ελεγχόμενων δομών, υπερδομών-φυλακών τύπου ΝΑΤΟ, που επιφέρει τον εγκλωβισμό χιλιάδων ξεριζωμένων και κατατρεγμένων από ιμπεριαλιστικές επεμβάσεις στα νησιά και σε άθλιες συνθήκες. Μίλησε πιο αναλυτικά η Βουλευτίνα συντρόφισσα </w:t>
      </w:r>
      <w:proofErr w:type="spellStart"/>
      <w:r>
        <w:rPr>
          <w:rFonts w:eastAsia="Times New Roman" w:cs="Times New Roman"/>
          <w:szCs w:val="24"/>
        </w:rPr>
        <w:t>Κομνηνάκα</w:t>
      </w:r>
      <w:proofErr w:type="spellEnd"/>
      <w:r>
        <w:rPr>
          <w:rFonts w:eastAsia="Times New Roman" w:cs="Times New Roman"/>
          <w:szCs w:val="24"/>
        </w:rPr>
        <w:t xml:space="preserve"> στην ομιλία της. Καταψηφίζουμε αυτή την τροπολογία.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Τη με αριθμό 1203, επίσης, την καταψηφίζουμε. Διευκολύνει τη λεγόμενη «δίκαιη αναπτυξιακή μετάβαση», που είναι πολύ άδικη και σε βάρος του λαού, γιατί εξοντώνει, αντί να αξιοποιεί, εγχώριες ενεργειακές πηγές για φθηνή ενέργεια για τον λαό. Επίσης, διευκολύνει ακόμα πιο πολύ στρατηγικές μεγάλες επιχειρήσεις.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Στην τροπολογία με αριθμό 1204, που είναι του Παιδείας, λέμε «</w:t>
      </w:r>
      <w:r w:rsidR="00850CEB">
        <w:rPr>
          <w:rFonts w:eastAsia="Times New Roman" w:cs="Times New Roman"/>
          <w:szCs w:val="24"/>
        </w:rPr>
        <w:t>παρών</w:t>
      </w:r>
      <w:r>
        <w:rPr>
          <w:rFonts w:eastAsia="Times New Roman" w:cs="Times New Roman"/>
          <w:szCs w:val="24"/>
        </w:rPr>
        <w:t>». Βεβαίως, είναι κοροϊδία και προκλητική παροχή κουπονιών ύψους 200 ευρώ για να αγοράσουν τον αναγκαίο τεχνολογικό εξοπλισμό οι εκπαιδευτικοί, όταν όλον τον χρόνο τους έχει αφήσει αβοήθητους η Κυβέρνηση, αρνούμενη να ικανοποιήσει τα αιτήματά τους.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Εμείς λέμε να κατευθύνει και να διαθέτει χρήματα για την ικανοποίηση των αιτημάτων τους, για αραίωση τμημάτων με διορισμούς εκπαιδευτικών και όχι να μπουκώνει τα μονοπώλια του κλάδου με ζεστό χρήμα.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Τέλος, την τροπολογία με αριθμό 1205 την καταψηφίζουμε, αν και σε επιμέρους άρθρα της, όπως στο 1 και το 4, εκφραζόμαστε με το «</w:t>
      </w:r>
      <w:r w:rsidR="00FF6F5F">
        <w:rPr>
          <w:rFonts w:eastAsia="Times New Roman" w:cs="Times New Roman"/>
          <w:szCs w:val="24"/>
        </w:rPr>
        <w:t>παρών</w:t>
      </w:r>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την κ. </w:t>
      </w:r>
      <w:proofErr w:type="spellStart"/>
      <w:r>
        <w:rPr>
          <w:rFonts w:eastAsia="Times New Roman" w:cs="Times New Roman"/>
          <w:szCs w:val="24"/>
        </w:rPr>
        <w:t>Μανωλάκου</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Κοινοβουλευτικής Ομάδ</w:t>
      </w:r>
      <w:r w:rsidR="00FF6F5F">
        <w:rPr>
          <w:rFonts w:eastAsia="Times New Roman" w:cs="Times New Roman"/>
          <w:szCs w:val="24"/>
        </w:rPr>
        <w:t>α</w:t>
      </w:r>
      <w:r>
        <w:rPr>
          <w:rFonts w:eastAsia="Times New Roman" w:cs="Times New Roman"/>
          <w:szCs w:val="24"/>
        </w:rPr>
        <w:t>ς του Κινήματος Αλλαγής ο ειδικός αγορητής, ο κ. Απόστολος Πάνας.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Πρόεδρε, κύριε Υπουργέ, κυρίες και κύριοι συνάδελφοι, η αλήθεια είναι ότι ζήσαμε μια πολύ περίεργη τριήμερη συνεδρίαση, καθώς θεωρώ ότι για ένα τόσο σημαντικό νομοσχέδιο, αντί να επικεντρωθούμε στο σύνολο οι ομιλητές, κατ’ εξοχήν σε όλες τις ομιλίες μας -και δεν αναφέρομαι σε εσάς, κύριε Υπουργέ, που οι ομιλίες σας ήταν πολύ </w:t>
      </w:r>
      <w:proofErr w:type="spellStart"/>
      <w:r>
        <w:rPr>
          <w:rFonts w:eastAsia="Times New Roman" w:cs="Times New Roman"/>
          <w:szCs w:val="24"/>
        </w:rPr>
        <w:t>στοχοποιημένες</w:t>
      </w:r>
      <w:proofErr w:type="spellEnd"/>
      <w:r>
        <w:rPr>
          <w:rFonts w:eastAsia="Times New Roman" w:cs="Times New Roman"/>
          <w:szCs w:val="24"/>
        </w:rPr>
        <w:t xml:space="preserve"> και τεχνικές, θα έλεγα- ασχοληθήκαμε με διάφορα άλλα πράγματα τα οποία ουσιαστικά δεν είχαν σχέση με την ουσία του νομοσχεδίου, αλλά και με την ουσία στην οποία βρίσκεται αυτή τη στιγμή η χώρα.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Η χώρα, λοιπόν, δεν ξέρω αν έχει ανάγκη από ανούσιες διαμάχες ή αν έχει ανάγκη να συζητήσει την επόμενή της μέρα, το παραγωγικό της μοντέλο, την εθνική στόχευση, το τι θα κάνει με τα τρία μεγάλα χρηματοδοτικά εργαλεία. Και η Βουλή, ως θεσμός, είναι ακριβώς για αυτόν τον λόγο.</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Άρα, λοιπόν, νομίζω ότι χάθηκε αρκετός χρόνος και ίσως διαχειριστήκαμε την κατάσταση όλοι μας με το έναν ή με τον άλλο τρόπο, αλλά όχι με την ίδια ευθύνη στον λόγο διαφορετικά.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Σε ό,τι αφορά την φιλοσοφία του νόμου γενικότερα, με βάση την πρωτογενή μας εισήγηση, η αρχική μας θέση ουσιαστικά δεν έχει αλλάξει, γιατί δεν </w:t>
      </w:r>
      <w:proofErr w:type="spellStart"/>
      <w:r>
        <w:rPr>
          <w:rFonts w:eastAsia="Times New Roman" w:cs="Times New Roman"/>
          <w:szCs w:val="24"/>
        </w:rPr>
        <w:t>ταυτοποιηθήκαμε</w:t>
      </w:r>
      <w:proofErr w:type="spellEnd"/>
      <w:r>
        <w:rPr>
          <w:rFonts w:eastAsia="Times New Roman" w:cs="Times New Roman"/>
          <w:szCs w:val="24"/>
        </w:rPr>
        <w:t xml:space="preserve"> με ένα κομμάτι του νομοσχεδίου, αλλά με μια ολόκληρη φιλοσοφία. Όπως σας είπα πιο πριν, έχει σχέση με τον εθνικό σχεδιασμό, με την αξιολόγηση που έγινε στους προηγούμενους νόμους, αλλά και με το πού θέλουμε να πάμε την οικονομία και την ανάπτυξη της χώρας. Αν δεν απαντήσουμε σε αυτό το βασικό ερώτημα από εδώ και πέρα, θα φτιάχνουμε νομοσχέδια και αναπτυξιακούς νόμους που ναι μεν έχουν κάποια θετικά στοιχεία, αλλά ίσως να είναι </w:t>
      </w:r>
      <w:proofErr w:type="spellStart"/>
      <w:r>
        <w:rPr>
          <w:rFonts w:eastAsia="Times New Roman" w:cs="Times New Roman"/>
          <w:szCs w:val="24"/>
        </w:rPr>
        <w:t>διεκπεραιωτικοί</w:t>
      </w:r>
      <w:proofErr w:type="spellEnd"/>
      <w:r>
        <w:rPr>
          <w:rFonts w:eastAsia="Times New Roman" w:cs="Times New Roman"/>
          <w:szCs w:val="24"/>
        </w:rPr>
        <w:t xml:space="preserve"> ως προς τη μεγάλη εικόνα.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Αντιλαμβανόμαστε ότι υπήρξαν κάποιες αλλαγές προς τη σωστή κατεύθυνση και αυτά τα βάζουμε στα θετικά της παρουσίας του Υπουργείου, αλλά αφορούν έναν πολύ περιορισμένο όγκο από τις δέκα συγκεκριμένες προτάσεις τις οποίες κάναμε, ως Κίνημα Αλλαγής. Άρα η ψήφος μας ως προς το σύνολο δεν μπορεί να αλλάξει και παραμένει να είναι αρνητική.</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Επειδή, όμως, βλέπουμε θετικά τις κινήσεις που γίνονται και δεν είμαστε στείροι σε άρθρα τα οποία έχουν θετική κατεύθυνση, θα το εκφράσουμε και αυτό αφορά και τις ζώνες </w:t>
      </w:r>
      <w:proofErr w:type="spellStart"/>
      <w:r>
        <w:rPr>
          <w:rFonts w:eastAsia="Times New Roman" w:cs="Times New Roman"/>
          <w:szCs w:val="24"/>
        </w:rPr>
        <w:t>απολιγνιτοποίησης</w:t>
      </w:r>
      <w:proofErr w:type="spellEnd"/>
      <w:r>
        <w:rPr>
          <w:rFonts w:eastAsia="Times New Roman" w:cs="Times New Roman"/>
          <w:szCs w:val="24"/>
        </w:rPr>
        <w:t xml:space="preserve"> και την περιοχή της Θράκης, όπου </w:t>
      </w:r>
      <w:r>
        <w:rPr>
          <w:rFonts w:eastAsia="Times New Roman" w:cs="Times New Roman"/>
          <w:szCs w:val="24"/>
        </w:rPr>
        <w:lastRenderedPageBreak/>
        <w:t>περιλήφθηκαν στο άρθρο 30. Επειδή έγινε ιδιαίτερη μνεία, δηλώνω από τώρα ότι θα το ψηφίσουμε θετικά.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9B1533" w:rsidRDefault="00F93039">
      <w:pPr>
        <w:spacing w:line="600" w:lineRule="auto"/>
        <w:ind w:firstLine="720"/>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w:t>
      </w:r>
      <w:r>
        <w:rPr>
          <w:rFonts w:eastAsia="Times New Roman"/>
          <w:color w:val="222222"/>
          <w:szCs w:val="24"/>
        </w:rPr>
        <w:t>τούμε τον κ. Πάνα.</w:t>
      </w:r>
    </w:p>
    <w:p w:rsidR="009B1533" w:rsidRDefault="00F93039">
      <w:pPr>
        <w:spacing w:line="600" w:lineRule="auto"/>
        <w:ind w:firstLine="720"/>
        <w:jc w:val="both"/>
        <w:rPr>
          <w:rFonts w:eastAsia="Times New Roman" w:cs="Times New Roman"/>
          <w:szCs w:val="24"/>
        </w:rPr>
      </w:pPr>
      <w:r>
        <w:rPr>
          <w:rFonts w:eastAsia="Times New Roman"/>
          <w:color w:val="222222"/>
          <w:szCs w:val="24"/>
        </w:rPr>
        <w:t>Τον λόγο τώρα έχει ο ε</w:t>
      </w:r>
      <w:r>
        <w:rPr>
          <w:rFonts w:eastAsia="Times New Roman" w:cs="Times New Roman"/>
          <w:szCs w:val="24"/>
        </w:rPr>
        <w:t>ισηγητής του ΣΥΡΙΖΑ</w:t>
      </w:r>
      <w:r w:rsidR="00B37ABB">
        <w:rPr>
          <w:rFonts w:eastAsia="Times New Roman" w:cs="Times New Roman"/>
          <w:szCs w:val="24"/>
        </w:rPr>
        <w:t xml:space="preserve"> </w:t>
      </w:r>
      <w:r>
        <w:rPr>
          <w:rFonts w:eastAsia="Times New Roman" w:cs="Times New Roman"/>
          <w:szCs w:val="24"/>
        </w:rPr>
        <w:t>-</w:t>
      </w:r>
      <w:r w:rsidR="00B37ABB">
        <w:rPr>
          <w:rFonts w:eastAsia="Times New Roman" w:cs="Times New Roman"/>
          <w:szCs w:val="24"/>
        </w:rPr>
        <w:t xml:space="preserve"> </w:t>
      </w:r>
      <w:r>
        <w:rPr>
          <w:rFonts w:eastAsia="Times New Roman" w:cs="Times New Roman"/>
          <w:szCs w:val="24"/>
        </w:rPr>
        <w:t xml:space="preserve">Προοδευτική Συμμαχία, ο κ. Χαράλαμπος </w:t>
      </w:r>
      <w:proofErr w:type="spellStart"/>
      <w:r>
        <w:rPr>
          <w:rFonts w:eastAsia="Times New Roman" w:cs="Times New Roman"/>
          <w:szCs w:val="24"/>
        </w:rPr>
        <w:t>Μαμουλάκης</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στην κατακλείδα αυτής της διαδικασίας, μιας ιδιαίτερης διαδικασίας, δεδομένου ότι αυτό το νομοσχέδιο μετά την ολοκλήρωση των </w:t>
      </w:r>
      <w:r w:rsidR="00B37ABB">
        <w:rPr>
          <w:rFonts w:eastAsia="Times New Roman" w:cs="Times New Roman"/>
          <w:szCs w:val="24"/>
        </w:rPr>
        <w:t>ε</w:t>
      </w:r>
      <w:r>
        <w:rPr>
          <w:rFonts w:eastAsia="Times New Roman" w:cs="Times New Roman"/>
          <w:szCs w:val="24"/>
        </w:rPr>
        <w:t xml:space="preserve">πιτροπών έπρεπε να ματαιωθεί εις τριπλούν, για να φτάσουμε σήμερα εδώ. Νομίζω ότι για τους παλαιότερους στο </w:t>
      </w:r>
      <w:r w:rsidR="00B37ABB">
        <w:rPr>
          <w:rFonts w:eastAsia="Times New Roman" w:cs="Times New Roman"/>
          <w:szCs w:val="24"/>
        </w:rPr>
        <w:t>ε</w:t>
      </w:r>
      <w:r>
        <w:rPr>
          <w:rFonts w:eastAsia="Times New Roman" w:cs="Times New Roman"/>
          <w:szCs w:val="24"/>
        </w:rPr>
        <w:t>λληνικό Κοινοβούλιο δεν είναι μια συνηθισμένη περίπτωση. Νομίζω ότι είναι εξέχουσα.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Εν τέλει, φτάνουμε στο φινάλε, ένα φινάλε βέβαια που ειδικά στο ζήτημα των τροπολογιών -που εδώ θα εστιάσω στη δευτερολογία μου- νομίζω ότι υπάρχουν πολλά ζητήματα. Και όταν αναφέρομαι στις τροπολογίες, δεν λέω μόνο για τις τροπολογίες οι οποίες κατήλθαν εμπροθέσμως από την Κυβέρνηση, αλλά και τις τροπολογίες που έχουμε καταθέσει και μάλιστα, εις διπλούν, με μια προσπάθειά μας.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Μάλιστα, σήμερα συγκυριακά ξεκινά από αυτό, κύριοι συνάδελφοι, μια πρωτοβουλία του ΣΥΡΙΖΑ</w:t>
      </w:r>
      <w:r w:rsidR="00B37ABB">
        <w:rPr>
          <w:rFonts w:eastAsia="Times New Roman" w:cs="Times New Roman"/>
          <w:szCs w:val="24"/>
        </w:rPr>
        <w:t xml:space="preserve"> </w:t>
      </w:r>
      <w:r>
        <w:rPr>
          <w:rFonts w:eastAsia="Times New Roman" w:cs="Times New Roman"/>
          <w:szCs w:val="24"/>
        </w:rPr>
        <w:t>-</w:t>
      </w:r>
      <w:r w:rsidR="00B37ABB">
        <w:rPr>
          <w:rFonts w:eastAsia="Times New Roman" w:cs="Times New Roman"/>
          <w:szCs w:val="24"/>
        </w:rPr>
        <w:t xml:space="preserve"> </w:t>
      </w:r>
      <w:r>
        <w:rPr>
          <w:rFonts w:eastAsia="Times New Roman" w:cs="Times New Roman"/>
          <w:szCs w:val="24"/>
        </w:rPr>
        <w:t>Προοδευτική Συμμαχία, μια τροπολογία που ουσιαστικά λέει τι; Να μπορέσει το σύνολο των συνταξιούχων της χώρας μας να μην επιφορτιστεί με την επιπρόσθετη φορολογία που, βάσει και της δικαστικής αποφάσεως πλέον, τα αναδρομικά των ανθρώπων να τα καρπωθούν χωρίς να χρειαστεί να πληρώνουν επιπρόσθετη φορολογία. Μιλάμε για μια τόσο ευαίσθητη κοινωνικά τάξη, που τόσα έχει περάσει την τελευταία δεκαετία της κρίσης και των μνημονίων.</w:t>
      </w:r>
    </w:p>
    <w:p w:rsidR="009B1533" w:rsidRDefault="00F93039">
      <w:pPr>
        <w:spacing w:line="600" w:lineRule="auto"/>
        <w:ind w:firstLine="720"/>
        <w:jc w:val="both"/>
        <w:rPr>
          <w:rFonts w:eastAsia="Times New Roman" w:cs="Times New Roman"/>
          <w:szCs w:val="24"/>
        </w:rPr>
      </w:pPr>
      <w:r>
        <w:rPr>
          <w:rFonts w:eastAsia="Times New Roman" w:cs="Times New Roman"/>
          <w:szCs w:val="24"/>
        </w:rPr>
        <w:t>Προσέξτε, κύριοι συνάδελφοι, τι συμβαίνει. Σήμερα, μάλιστα, με έναν πολύ μεγάλο επικοινωνιακό θόρυβο ο κύριος Πρωθυπουργός ανέφερε την επικείμενη μείωση του ΕΝΦΙΑ κατά 15%. Βέβαια, για να μπορέσουμε να υπολογίσουμε με ακρίβεια τι δημοσιονομική επίπτωση έχει για τη χώρα και να συγκρίνουμε το τι συμβαίνει με την πρότασή μας για την αποφόρτιση συνολικά από τη φορολόγηση των συνταξιούχων από τα αναδρομικά τους, νομίζω ότι είναι μια πολύ ενδιαφέρουσα συζήτηση.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Γιατί δεν γίνεται δεκτή; Διότι καταλαβαίνω ότι δεν θα γίνει δεκτή η τροπολογία του ΣΥΡΙΖΑ από τα λεγόμενα των Υπουργών όλες αυτές τις μέρες. Γιατί; Ένα τεράστιο γιατί πλανάται και εδώ, στον χώρο, στο </w:t>
      </w:r>
      <w:r w:rsidR="00B37ABB">
        <w:rPr>
          <w:rFonts w:eastAsia="Times New Roman" w:cs="Times New Roman"/>
          <w:szCs w:val="24"/>
        </w:rPr>
        <w:t>ε</w:t>
      </w:r>
      <w:r>
        <w:rPr>
          <w:rFonts w:eastAsia="Times New Roman" w:cs="Times New Roman"/>
          <w:szCs w:val="24"/>
        </w:rPr>
        <w:t>λληνικό Κοινοβούλιο, αλλά και στην κοινωνία από τους ανθρώπους αυτούς. Είναι ένα δίκαιο αίτημά τους.</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Αντ’ αυτού, έχουμε μια προσπάθεια αλλαγής ατζέντας, προφανώς από τον κύριο Πρωθυπουργό, σε ζήτημα του οποίου δεν γνωρίζουμε καν τη δημοσιονομική επίπτωση. Το αναφέρω για να υπάρχει στη συζήτηση σήμερα.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Δυο-τρεις παρατηρήσεις</w:t>
      </w:r>
      <w:r w:rsidR="00B37ABB">
        <w:rPr>
          <w:rFonts w:eastAsia="Times New Roman" w:cs="Times New Roman"/>
          <w:szCs w:val="24"/>
        </w:rPr>
        <w:t>,</w:t>
      </w:r>
      <w:r>
        <w:rPr>
          <w:rFonts w:eastAsia="Times New Roman" w:cs="Times New Roman"/>
          <w:szCs w:val="24"/>
        </w:rPr>
        <w:t xml:space="preserve"> που αφορούν γενικά το πνεύμα και τον πυρήνα που διαπνέει το εν λόγω νομοσχέδιο και γιατί έχουμε συγκεκριμένες, σαφέστατες ενστάσεις, που εδράζονται σε τρεις κύριους άξονες. Πρώτον, δυστυχώς, με τη νομοθετική παρέμβαση της Κυβέρνησης δεν αίρεται η περιφερειακή ανισότητα. Το αντίθετο: Οξύνεται έτι περαιτέρω.</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Δεύτερο ζήτημα: Θεωρούμε ότι η αδιαφάνεια στα ζητήματα γραφειοκρατίας ενισχύεται. Χαρακτηριστικά παραδείγματα, άλλωστε: Το σύνολο των αιρετών περιφερειών της χώρας </w:t>
      </w:r>
      <w:r w:rsidRPr="00D6237E">
        <w:rPr>
          <w:rFonts w:eastAsia="Times New Roman" w:cs="Times New Roman"/>
          <w:szCs w:val="24"/>
        </w:rPr>
        <w:t>εν</w:t>
      </w:r>
      <w:r>
        <w:rPr>
          <w:rFonts w:eastAsia="Times New Roman" w:cs="Times New Roman"/>
          <w:szCs w:val="24"/>
        </w:rPr>
        <w:t>ίστανται στο θέμα όπου είχαν μια συγκεκριμένη δυνατότητα να εγκρίνουν επενδυτικά σχέδια μέχρι 3 εκατομμύρια ευρώ. Όπως ξέρετε, αυτό αιφνίδια ταπεινώθηκε στο ύψος του 1 εκατομμυρίου και το σύνολο αυτών των υψηλών σε τιμήματα και σε προϋπολογισμούς επενδυτικών σχεδίων καταλήγουν πάλι στο Υπουργείο.</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Άλλος ένας φαύλος κύκλος γραφειοκρατίας, που ξέρετε, η πολλή και έντονη, η ένταση στη γραφειοκρατία δημιουργεί και φαινόμενα διαπλοκής και διαφθοράς. Άρα, λοιπόν, νομίζω ότι σ’ αυτό πρέπει να εστιάσουμε την προσοχή μας και γι’ αυτό το θεωρούμε βασικό πυλώνα της ένστασής μας στο σημερινό νομοσχέδιο.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βέβαια, είναι το γνωστό θέμα που ακούμε εδώ και δυόμισι χρόνια και έρχεται σε πλήρη εναρμόνιση -όλα, άλλωστε, αφορούν και συναρτώνται με αυτή- με την </w:t>
      </w:r>
      <w:r w:rsidR="00B37ABB">
        <w:rPr>
          <w:rFonts w:eastAsia="Times New Roman" w:cs="Times New Roman"/>
          <w:szCs w:val="24"/>
        </w:rPr>
        <w:t>έ</w:t>
      </w:r>
      <w:r>
        <w:rPr>
          <w:rFonts w:eastAsia="Times New Roman" w:cs="Times New Roman"/>
          <w:szCs w:val="24"/>
        </w:rPr>
        <w:t xml:space="preserve">κθεση </w:t>
      </w:r>
      <w:proofErr w:type="spellStart"/>
      <w:r>
        <w:rPr>
          <w:rFonts w:eastAsia="Times New Roman" w:cs="Times New Roman"/>
          <w:szCs w:val="24"/>
        </w:rPr>
        <w:t>Πισσαρίδη</w:t>
      </w:r>
      <w:proofErr w:type="spellEnd"/>
      <w:r>
        <w:rPr>
          <w:rFonts w:eastAsia="Times New Roman" w:cs="Times New Roman"/>
          <w:szCs w:val="24"/>
        </w:rPr>
        <w:t xml:space="preserve">. Ποιο; Είναι το συνεχόμενο, ανηλεές και, δυστυχώς, αέναο </w:t>
      </w:r>
      <w:r>
        <w:rPr>
          <w:rFonts w:eastAsia="Times New Roman" w:cs="Times New Roman"/>
          <w:szCs w:val="24"/>
          <w:lang w:val="en-US"/>
        </w:rPr>
        <w:t>pogrom</w:t>
      </w:r>
      <w:r>
        <w:rPr>
          <w:rFonts w:eastAsia="Times New Roman" w:cs="Times New Roman"/>
          <w:szCs w:val="24"/>
        </w:rPr>
        <w:t xml:space="preserve"> που δέχονται οι μικρομεσαίοι στη χώρα μας. Και εδώ, και σε αυτό το νομοσχέδιο υπάρχει άλλη μία στόχευση, ώστε να βγουν εκτός κονδυλίων ενίσχυσης, εκτός από τις δράσεις και τους πόρους που τόσο ανάγκη έχουν, δεδομένου ότι από το ΕΣΠΑ,  όπως ξέρετε, λόγω</w:t>
      </w:r>
      <w:r w:rsidRPr="007C0B92">
        <w:rPr>
          <w:rFonts w:eastAsia="Times New Roman" w:cs="Times New Roman"/>
          <w:szCs w:val="24"/>
        </w:rPr>
        <w:t xml:space="preserve"> </w:t>
      </w:r>
      <w:r>
        <w:rPr>
          <w:rFonts w:eastAsia="Times New Roman" w:cs="Times New Roman"/>
          <w:szCs w:val="24"/>
        </w:rPr>
        <w:t xml:space="preserve">και των συνθηκών </w:t>
      </w:r>
      <w:r w:rsidR="00B37ABB">
        <w:rPr>
          <w:rFonts w:eastAsia="Times New Roman" w:cs="Times New Roman"/>
          <w:szCs w:val="24"/>
          <w:lang w:val="en-US"/>
        </w:rPr>
        <w:t>COVID</w:t>
      </w:r>
      <w:r>
        <w:rPr>
          <w:rFonts w:eastAsia="Times New Roman" w:cs="Times New Roman"/>
          <w:szCs w:val="24"/>
        </w:rPr>
        <w:t xml:space="preserve"> που βιώνουμε στη χώρα μας δεν είναι και τόσο εύκολο να γίνουν αποδέκτες αυτών των κονδυλίων.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τώρα, με σκληρά χρηματοπιστωτικά κριτήρια θα πρέπει να είναι </w:t>
      </w:r>
      <w:r>
        <w:rPr>
          <w:rFonts w:eastAsia="Times New Roman" w:cs="Times New Roman"/>
          <w:szCs w:val="24"/>
          <w:lang w:val="en-US"/>
        </w:rPr>
        <w:t>bankable</w:t>
      </w:r>
      <w:r w:rsidRPr="007C0B92">
        <w:rPr>
          <w:rFonts w:eastAsia="Times New Roman" w:cs="Times New Roman"/>
          <w:szCs w:val="24"/>
        </w:rPr>
        <w:t>,</w:t>
      </w:r>
      <w:r>
        <w:rPr>
          <w:rFonts w:eastAsia="Times New Roman" w:cs="Times New Roman"/>
          <w:szCs w:val="24"/>
        </w:rPr>
        <w:t xml:space="preserve"> δηλαδή οι μικρομεσαίοι της χώρας μετά από τόσα χρόνια κρίσης </w:t>
      </w:r>
      <w:r w:rsidRPr="007C0B92">
        <w:rPr>
          <w:rFonts w:eastAsia="Times New Roman" w:cs="Times New Roman"/>
          <w:szCs w:val="24"/>
        </w:rPr>
        <w:t>-</w:t>
      </w:r>
      <w:r>
        <w:rPr>
          <w:rFonts w:eastAsia="Times New Roman" w:cs="Times New Roman"/>
          <w:szCs w:val="24"/>
        </w:rPr>
        <w:t>πράγμα σχεδόν αδύνατον</w:t>
      </w:r>
      <w:r w:rsidRPr="007C0B92">
        <w:rPr>
          <w:rFonts w:eastAsia="Times New Roman" w:cs="Times New Roman"/>
          <w:szCs w:val="24"/>
        </w:rPr>
        <w:t>, το 80</w:t>
      </w:r>
      <w:r>
        <w:rPr>
          <w:rFonts w:eastAsia="Times New Roman" w:cs="Times New Roman"/>
          <w:szCs w:val="24"/>
        </w:rPr>
        <w:t>% και πλέον εξ αυτών των επιχειρήσεων δεν μπορούν να περάσουν καν έξω από τις τράπεζες της χώρας- να μπορούν να ικανοποιούν τα κριτήρια -και το θεωρούν ως όρο απαράβατο- που οι τράπεζες θα θέσουν γι’ αυτούς, χωρίς αυτούς και η χρηματοδότηση να άπτεται της διάθεσης της εκάστοτε τράπεζας.</w:t>
      </w:r>
    </w:p>
    <w:p w:rsidR="005B5C2F" w:rsidRDefault="00144DBB">
      <w:pPr>
        <w:tabs>
          <w:tab w:val="left" w:pos="2913"/>
        </w:tabs>
        <w:spacing w:line="600" w:lineRule="auto"/>
        <w:ind w:firstLine="720"/>
        <w:jc w:val="both"/>
        <w:rPr>
          <w:rFonts w:eastAsia="Times New Roman" w:cs="Times New Roman"/>
          <w:szCs w:val="24"/>
        </w:rPr>
      </w:pPr>
      <w:r>
        <w:rPr>
          <w:rFonts w:eastAsia="Times New Roman" w:cs="Times New Roman"/>
          <w:szCs w:val="24"/>
        </w:rPr>
        <w:t>Πάμε τώρα στις τροπολογίες, γιατί νομίζω εδώ έχει πολύ ενδιαφέρον και δεν έχουν συζητηθεί τις προηγούμε</w:t>
      </w:r>
      <w:r>
        <w:rPr>
          <w:rFonts w:eastAsia="Times New Roman" w:cs="Times New Roman"/>
          <w:szCs w:val="24"/>
        </w:rPr>
        <w:t>νες μέρες. Κατ</w:t>
      </w:r>
      <w:r w:rsidR="004F50BE">
        <w:rPr>
          <w:rFonts w:eastAsia="Times New Roman" w:cs="Times New Roman"/>
          <w:szCs w:val="24"/>
        </w:rPr>
        <w:t xml:space="preserve">’ </w:t>
      </w:r>
      <w:r>
        <w:rPr>
          <w:rFonts w:eastAsia="Times New Roman" w:cs="Times New Roman"/>
          <w:szCs w:val="24"/>
        </w:rPr>
        <w:t xml:space="preserve">αρχάς, ξεκινάμε με μια τροπολογία που τις τελευταίες ώρες και το τελευταίο εικοσιτετράωρο έχει σηκώσει αρκετή σκόνη. Και γιατί το λέω αυτό; Μια από τις κομβικές νομοθετικές </w:t>
      </w:r>
      <w:r>
        <w:rPr>
          <w:rFonts w:eastAsia="Times New Roman" w:cs="Times New Roman"/>
          <w:szCs w:val="24"/>
        </w:rPr>
        <w:lastRenderedPageBreak/>
        <w:t>πρωτοβουλίες της προηγούμενης κυβέρνησης το 2018 -και που μάλιστα τ</w:t>
      </w:r>
      <w:r>
        <w:rPr>
          <w:rFonts w:eastAsia="Times New Roman" w:cs="Times New Roman"/>
          <w:szCs w:val="24"/>
        </w:rPr>
        <w:t>ον Μάιο του 2019 ετέθη σε εφαρμογή, αλλά δυστυχώς με το επιτελικό κράτος καταργήθηκε- ήταν το γεγονός ότι θα έπρεπε εις το σύνολο της δημόσιας διοίκησης της χώρας και οι γενικοί γραμματείς να πληρούν τα κριτήρια ΑΣΕΠ. Ήταν κάτι που ο πολιτικός κόσμος της ε</w:t>
      </w:r>
      <w:r>
        <w:rPr>
          <w:rFonts w:eastAsia="Times New Roman" w:cs="Times New Roman"/>
          <w:szCs w:val="24"/>
        </w:rPr>
        <w:t xml:space="preserve">ποχής το χαιρέτισε και νομίζω ότι ακόμα και συνάδελφοι από το νυν </w:t>
      </w:r>
      <w:r w:rsidR="004F50BE">
        <w:rPr>
          <w:rFonts w:eastAsia="Times New Roman" w:cs="Times New Roman"/>
          <w:szCs w:val="24"/>
        </w:rPr>
        <w:t xml:space="preserve">κυβερνών </w:t>
      </w:r>
      <w:r>
        <w:rPr>
          <w:rFonts w:eastAsia="Times New Roman" w:cs="Times New Roman"/>
          <w:szCs w:val="24"/>
        </w:rPr>
        <w:t>κόμμα εκείνη την εποχή το θεωρούσατε ως μια κίνηση σοβαρή και τεκμηριωμένη που θωράκιζε και δημιουργούσε στεγανά για τη δημόσια διοίκηση και τη διαχείριση, αλλά και για τη μη διασπά</w:t>
      </w:r>
      <w:r>
        <w:rPr>
          <w:rFonts w:eastAsia="Times New Roman" w:cs="Times New Roman"/>
          <w:szCs w:val="24"/>
        </w:rPr>
        <w:t xml:space="preserve">θιση του δημόσιου χρήματος.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Δυστυχώς, με τον νόμο περί επιτελικού κράτους, αλλά και με τον ν</w:t>
      </w:r>
      <w:r w:rsidR="004F50BE">
        <w:rPr>
          <w:rFonts w:eastAsia="Times New Roman" w:cs="Times New Roman"/>
          <w:szCs w:val="24"/>
        </w:rPr>
        <w:t>.</w:t>
      </w:r>
      <w:r>
        <w:rPr>
          <w:rFonts w:eastAsia="Times New Roman" w:cs="Times New Roman"/>
          <w:szCs w:val="24"/>
        </w:rPr>
        <w:t xml:space="preserve">4735 αυτό σιγά-σιγά άρχισε και </w:t>
      </w:r>
      <w:proofErr w:type="spellStart"/>
      <w:r>
        <w:rPr>
          <w:rFonts w:eastAsia="Times New Roman" w:cs="Times New Roman"/>
          <w:szCs w:val="24"/>
        </w:rPr>
        <w:t>αποδομείτο</w:t>
      </w:r>
      <w:proofErr w:type="spellEnd"/>
      <w:r>
        <w:rPr>
          <w:rFonts w:eastAsia="Times New Roman" w:cs="Times New Roman"/>
          <w:szCs w:val="24"/>
        </w:rPr>
        <w:t>. Και τώρα, έχουμε σήμερα με εσάς, με την τροπολογία σας μια μεταγενέστερη διάταξη. Για ποιον λόγο, κύριοι συνάδελφοι, μεταγενέστερη; Θα έπρεπε να είναι μεταγενέστερη του ν</w:t>
      </w:r>
      <w:r w:rsidR="004F50BE">
        <w:rPr>
          <w:rFonts w:eastAsia="Times New Roman" w:cs="Times New Roman"/>
          <w:szCs w:val="24"/>
        </w:rPr>
        <w:t>.</w:t>
      </w:r>
      <w:r>
        <w:rPr>
          <w:rFonts w:eastAsia="Times New Roman" w:cs="Times New Roman"/>
          <w:szCs w:val="24"/>
        </w:rPr>
        <w:t xml:space="preserve">4735/2020, ώστε να μην υπάρχει πια η ισχύς του νόμου του ΣΥΡΙΖΑ. Και μιλάω συγκεκριμένα για τον Οργανισμό Βιομηχανικής Ιδιοκτησίας, όπου τώρα πλέον το </w:t>
      </w:r>
      <w:proofErr w:type="spellStart"/>
      <w:r>
        <w:rPr>
          <w:rFonts w:eastAsia="Times New Roman" w:cs="Times New Roman"/>
          <w:szCs w:val="24"/>
        </w:rPr>
        <w:t>εννιαμελές</w:t>
      </w:r>
      <w:proofErr w:type="spellEnd"/>
      <w:r>
        <w:rPr>
          <w:rFonts w:eastAsia="Times New Roman" w:cs="Times New Roman"/>
          <w:szCs w:val="24"/>
        </w:rPr>
        <w:t xml:space="preserve"> ΔΣ θα αποφασίζει αν θα ανανεωθούν ή όχι οι θητείες του προέδρου και του αντιπροέδρου και όχι με τα κριτήρια που θα έπρεπε να ισχύουν κανονικά και γι’ αυτούς, τα κριτήρια ΑΣΕΠ. Διαφάνεια, διαφάνεια, διαφάνεια! Είναι κάτι που το ζητάει ο κόσμος, είναι κάτι που το ζητάει διακαώς η κοινωνία, ειδικά μετά τη χρεοκοπία του 2011.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ευχαριστώ τον κ. </w:t>
      </w:r>
      <w:proofErr w:type="spellStart"/>
      <w:r>
        <w:rPr>
          <w:rFonts w:eastAsia="Times New Roman" w:cs="Times New Roman"/>
          <w:szCs w:val="24"/>
        </w:rPr>
        <w:t>Βιλιάρδο</w:t>
      </w:r>
      <w:proofErr w:type="spellEnd"/>
      <w:r>
        <w:rPr>
          <w:rFonts w:eastAsia="Times New Roman" w:cs="Times New Roman"/>
          <w:szCs w:val="24"/>
        </w:rPr>
        <w:t>, γιατί πραγματικά αυτό που ανέφερε είναι μια πραγματικότητα και έρχεται να απαντήσει απευθείας στον κ. Γεωργιάδη, στα σχόλιά του προηγουμένως. Επιτομή του λόγου μας είναι οι πράξεις, κύριοι συνάδελφοι, και τα αποτελέσματα που απορρέουν από τις πράξεις αυτές. Η πραγματική προσέγγιση του ΣΥΡΙΖΑ, η ειλικρινής προσέγγισή του στα αναπτυξιακά ζητήματα πάντα με όρους έντιμης επιχειρηματικότητας συνέβη το 2015</w:t>
      </w:r>
      <w:r w:rsidR="009C0F17">
        <w:rPr>
          <w:rFonts w:eastAsia="Times New Roman" w:cs="Times New Roman"/>
          <w:szCs w:val="24"/>
        </w:rPr>
        <w:t xml:space="preserve"> </w:t>
      </w:r>
      <w:r>
        <w:rPr>
          <w:rFonts w:eastAsia="Times New Roman" w:cs="Times New Roman"/>
          <w:szCs w:val="24"/>
        </w:rPr>
        <w:t>-</w:t>
      </w:r>
      <w:r w:rsidR="009C0F17">
        <w:rPr>
          <w:rFonts w:eastAsia="Times New Roman" w:cs="Times New Roman"/>
          <w:szCs w:val="24"/>
        </w:rPr>
        <w:t xml:space="preserve"> </w:t>
      </w:r>
      <w:r>
        <w:rPr>
          <w:rFonts w:eastAsia="Times New Roman" w:cs="Times New Roman"/>
          <w:szCs w:val="24"/>
        </w:rPr>
        <w:t xml:space="preserve">2018 με την έκρηξη άμεσων ξένων επενδύσεων και με επτά συνεχόμενα θετικά τρίμηνα ανάπτυξης. </w:t>
      </w:r>
    </w:p>
    <w:p w:rsidR="009B1533" w:rsidRDefault="00F9303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Όλα αυτά συνέβησαν επί ΣΥΡΙΖΑ την ίδια στιγμή που είχε παραλάβει μια χώρα ερείπιο, με μηδενικά ταμεία και που με δυσκολία, ασθμαίνοντας, μπορούσαν να πληρωθούν οι μισθοί των δημοσίων υπαλλήλων τον Φλεβάρη του 2015 και του Μάρτη του 2015. Η χώρα ανέταξε, ρύθμισε το χρέος της, βγήκε εκτός μνημονίων και άφησε ένα σοβαρότατο </w:t>
      </w:r>
      <w:r>
        <w:rPr>
          <w:rFonts w:eastAsia="Times New Roman" w:cs="Times New Roman"/>
          <w:szCs w:val="24"/>
          <w:lang w:val="en-US"/>
        </w:rPr>
        <w:t>buffer</w:t>
      </w:r>
      <w:r>
        <w:rPr>
          <w:rFonts w:eastAsia="Times New Roman" w:cs="Times New Roman"/>
          <w:szCs w:val="24"/>
        </w:rPr>
        <w:t xml:space="preserve"> 37 δισεκατομμυρίων που, βεβαίως, αξιοποιείται από την επόμενη Κυβέρνηση. Γιατί αυτή είναι η πραγματικότητα.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κύρος της χώρας μας δεν δημιουργήθηκε αίφνης, ξαφνικά τον Ιούλη του 2019, επειδή ανέλαβε ο κ. Μητσοτάκης. Το χρέος της χώρας μας ή μάλλον η στάση και αν θέλετε το </w:t>
      </w:r>
      <w:r>
        <w:rPr>
          <w:rFonts w:eastAsia="Times New Roman" w:cs="Times New Roman"/>
          <w:szCs w:val="24"/>
          <w:lang w:val="en-US"/>
        </w:rPr>
        <w:t>reputation</w:t>
      </w:r>
      <w:r w:rsidRPr="00F73B1E">
        <w:rPr>
          <w:rFonts w:eastAsia="Times New Roman" w:cs="Times New Roman"/>
          <w:szCs w:val="24"/>
        </w:rPr>
        <w:t xml:space="preserve">, </w:t>
      </w:r>
      <w:r>
        <w:rPr>
          <w:rFonts w:eastAsia="Times New Roman" w:cs="Times New Roman"/>
          <w:szCs w:val="24"/>
        </w:rPr>
        <w:t xml:space="preserve">δηλαδή η φήμη που έχει η χώρα μας αυτή </w:t>
      </w:r>
      <w:r>
        <w:rPr>
          <w:rFonts w:eastAsia="Times New Roman" w:cs="Times New Roman"/>
          <w:szCs w:val="24"/>
        </w:rPr>
        <w:lastRenderedPageBreak/>
        <w:t>καθαυτή είναι συνάρτηση και των δημοσιονομικών της δεδομένων. Όταν βελτιώνει τη σχέση ΑΕΠ</w:t>
      </w:r>
      <w:r w:rsidR="009C0F17">
        <w:rPr>
          <w:rFonts w:eastAsia="Times New Roman" w:cs="Times New Roman"/>
          <w:szCs w:val="24"/>
        </w:rPr>
        <w:t xml:space="preserve"> </w:t>
      </w:r>
      <w:r>
        <w:rPr>
          <w:rFonts w:eastAsia="Times New Roman" w:cs="Times New Roman"/>
          <w:szCs w:val="24"/>
        </w:rPr>
        <w:t>-</w:t>
      </w:r>
      <w:r w:rsidR="009C0F17">
        <w:rPr>
          <w:rFonts w:eastAsia="Times New Roman" w:cs="Times New Roman"/>
          <w:szCs w:val="24"/>
        </w:rPr>
        <w:t xml:space="preserve"> </w:t>
      </w:r>
      <w:r>
        <w:rPr>
          <w:rFonts w:eastAsia="Times New Roman" w:cs="Times New Roman"/>
          <w:szCs w:val="24"/>
        </w:rPr>
        <w:t>χρέους, όταν ανεβάζει το ίδιο το ΑΕΠ, όταν αφήνει ένα</w:t>
      </w:r>
      <w:r w:rsidRPr="00E76DC2">
        <w:rPr>
          <w:rFonts w:eastAsia="Times New Roman" w:cs="Times New Roman"/>
          <w:szCs w:val="24"/>
        </w:rPr>
        <w:t xml:space="preserve"> </w:t>
      </w:r>
      <w:r>
        <w:rPr>
          <w:rFonts w:eastAsia="Times New Roman" w:cs="Times New Roman"/>
          <w:szCs w:val="24"/>
          <w:lang w:val="en-US"/>
        </w:rPr>
        <w:t>buffer</w:t>
      </w:r>
      <w:r>
        <w:rPr>
          <w:rFonts w:eastAsia="Times New Roman" w:cs="Times New Roman"/>
          <w:szCs w:val="24"/>
        </w:rPr>
        <w:t xml:space="preserve"> αξιοθαύμαστο για χώρα του </w:t>
      </w:r>
      <w:r w:rsidR="004F50BE">
        <w:rPr>
          <w:rFonts w:eastAsia="Times New Roman" w:cs="Times New Roman"/>
          <w:szCs w:val="24"/>
        </w:rPr>
        <w:t xml:space="preserve">Νότου </w:t>
      </w:r>
      <w:r>
        <w:rPr>
          <w:rFonts w:eastAsia="Times New Roman" w:cs="Times New Roman"/>
          <w:szCs w:val="24"/>
        </w:rPr>
        <w:t xml:space="preserve">και σε σχέση με το ΑΕΠ που διαθέτει, όταν μπορεί και ρυθμίζει τα δημόσια οικονομικά της και με όρους έντιμης επιχειρηματικότητας, τότε πραγματικά αυτό το πράγμα αξιολογείται κατάλληλα από τους θεσμούς, από τους </w:t>
      </w:r>
      <w:r w:rsidR="004F50BE">
        <w:rPr>
          <w:rFonts w:eastAsia="Times New Roman" w:cs="Times New Roman"/>
          <w:szCs w:val="24"/>
        </w:rPr>
        <w:t xml:space="preserve">Ευρωπαίους </w:t>
      </w:r>
      <w:r>
        <w:rPr>
          <w:rFonts w:eastAsia="Times New Roman" w:cs="Times New Roman"/>
          <w:szCs w:val="24"/>
        </w:rPr>
        <w:t>εταίρους, από τα ίδια τα κράτη-μέλη. Έτσι, λοιπόν, φτάσαμε σε αυτό το σημείο.</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Και τώρα πού έχουμε φτάσει; Έχουμε φτάσει να διατηρούμε αρκετές πρωτιές, αλλά αρνητικές πρωτιές. Πρώτοι είμαστε στο ενεργειακό κόστος…</w:t>
      </w:r>
    </w:p>
    <w:p w:rsidR="009B1533" w:rsidRDefault="00F93039">
      <w:pPr>
        <w:tabs>
          <w:tab w:val="left" w:pos="2913"/>
        </w:tabs>
        <w:spacing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sidRPr="00E76DC2">
        <w:rPr>
          <w:rFonts w:eastAsia="Times New Roman" w:cs="Times New Roman"/>
          <w:szCs w:val="24"/>
        </w:rPr>
        <w:t xml:space="preserve">Ολοκληρώστε, κύριε </w:t>
      </w:r>
      <w:proofErr w:type="spellStart"/>
      <w:r w:rsidRPr="00E76DC2">
        <w:rPr>
          <w:rFonts w:eastAsia="Times New Roman" w:cs="Times New Roman"/>
          <w:szCs w:val="24"/>
        </w:rPr>
        <w:t>Μαμουλάκη</w:t>
      </w:r>
      <w:proofErr w:type="spellEnd"/>
      <w:r w:rsidRPr="00E76DC2">
        <w:rPr>
          <w:rFonts w:eastAsia="Times New Roman" w:cs="Times New Roman"/>
          <w:szCs w:val="24"/>
        </w:rPr>
        <w:t>.</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sidRPr="00E76DC2">
        <w:rPr>
          <w:rFonts w:eastAsia="Times New Roman" w:cs="Times New Roman"/>
          <w:szCs w:val="24"/>
        </w:rPr>
        <w:t>Κύριε</w:t>
      </w:r>
      <w:r>
        <w:rPr>
          <w:rFonts w:eastAsia="Times New Roman" w:cs="Times New Roman"/>
          <w:szCs w:val="24"/>
        </w:rPr>
        <w:t xml:space="preserve"> Πρόεδρε, καταλήγουμε σήμερα. Περιμένουμε τρεις μέρες, νομίζω ότι αξίζει τον κόπο. Ως εισηγητής της Αξιωματικής Αντιπολίτευσης, θα είμαι όσο πιο σύντομος μπορώ, μπαίνω ήδη στις τροπολογίες.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Λοιπόν, πάω στην πρώτη τροπολογία, μάλλον σε αυτήν που ανέφερα για τον Οργανισμό Βιομηχανικής Ιδιοκτησίας σαφέστατα. Τώρα, έρχομαι σε ένα ζήτημα που αφορά τον τομέα μετανάστ</w:t>
      </w:r>
      <w:r w:rsidR="001325C0">
        <w:rPr>
          <w:rFonts w:eastAsia="Times New Roman" w:cs="Times New Roman"/>
          <w:szCs w:val="24"/>
        </w:rPr>
        <w:t>ευσ</w:t>
      </w:r>
      <w:r>
        <w:rPr>
          <w:rFonts w:eastAsia="Times New Roman" w:cs="Times New Roman"/>
          <w:szCs w:val="24"/>
        </w:rPr>
        <w:t xml:space="preserve">ης και ασύλου. Μιλώ για την τροπολογία 1202, όπου και εδώ στην αντίστοιχη λογική καταπάτησης του </w:t>
      </w:r>
      <w:r>
        <w:rPr>
          <w:rFonts w:eastAsia="Times New Roman" w:cs="Times New Roman"/>
          <w:szCs w:val="24"/>
        </w:rPr>
        <w:lastRenderedPageBreak/>
        <w:t xml:space="preserve">ΑΣΕΠ και τις νόρμες που πρέπει να διέπουν τη δημόσια διοίκηση, έχουμε παράκαμψη της περιφέρειας και έχουμε μετακλητό υπάλληλο, ο οποίος είχε αρμοδιότητα να αλλάξει χρήσεις γης. Για όσους συναδέλφους μας ακούν, ξέρουν πόσο «ευαγγέλιο» για την πολεοδομική νομοθεσία είναι η αλλαγή </w:t>
      </w:r>
      <w:r w:rsidR="001325C0">
        <w:rPr>
          <w:rFonts w:eastAsia="Times New Roman" w:cs="Times New Roman"/>
          <w:szCs w:val="24"/>
        </w:rPr>
        <w:t xml:space="preserve">χρήσης </w:t>
      </w:r>
      <w:r>
        <w:rPr>
          <w:rFonts w:eastAsia="Times New Roman" w:cs="Times New Roman"/>
          <w:szCs w:val="24"/>
        </w:rPr>
        <w:t xml:space="preserve">γης. Και τι συμβαίνει; Έχουμε έναν μετακλητό υπάλληλο που αναφέρεται </w:t>
      </w:r>
      <w:r w:rsidRPr="0073102A">
        <w:rPr>
          <w:rFonts w:eastAsia="Times New Roman" w:cs="Times New Roman"/>
          <w:szCs w:val="24"/>
        </w:rPr>
        <w:t>κατευθείαν στον Υπουργό και όχι στη</w:t>
      </w:r>
      <w:r>
        <w:rPr>
          <w:rFonts w:eastAsia="Times New Roman" w:cs="Times New Roman"/>
          <w:szCs w:val="24"/>
        </w:rPr>
        <w:t xml:space="preserve"> δημόσια υπηρεσία της εν λόγω περιφέρειας, προφανώς </w:t>
      </w:r>
      <w:r w:rsidR="001325C0">
        <w:rPr>
          <w:rFonts w:eastAsia="Times New Roman" w:cs="Times New Roman"/>
          <w:szCs w:val="24"/>
        </w:rPr>
        <w:t xml:space="preserve">βορειοανατολικού </w:t>
      </w:r>
      <w:r>
        <w:rPr>
          <w:rFonts w:eastAsia="Times New Roman" w:cs="Times New Roman"/>
          <w:szCs w:val="24"/>
        </w:rPr>
        <w:t xml:space="preserve">Αιγαίου. Αλλάζει αυτό. Νομίζω ότι οφείλουμε μία αναφορά και σε αυτό.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τροπολογίας 1201, το αναφέραμε προηγουμένως. Αναμφίβολα η προσπάθεια ανέγερσης διά της διπλής αναπλάσεως του έργου στον Βοτανικό είναι μια ιστορική εκκρεμότητα. Το μεγαλύτερο, επίσης, ζήτημα για μας είναι και η αξιοποίηση ενός εύλογου δημόσιου χώρου στην καρδιά του Λεκανοπεδίου, στην καρδιά της πόλης των Αθηνών, που είναι φυσικά η </w:t>
      </w:r>
      <w:r w:rsidR="001325C0">
        <w:rPr>
          <w:rFonts w:eastAsia="Times New Roman" w:cs="Times New Roman"/>
          <w:szCs w:val="24"/>
        </w:rPr>
        <w:t xml:space="preserve">λεωφόρος </w:t>
      </w:r>
      <w:r>
        <w:rPr>
          <w:rFonts w:eastAsia="Times New Roman" w:cs="Times New Roman"/>
          <w:szCs w:val="24"/>
        </w:rPr>
        <w:t xml:space="preserve">Αλεξάνδρας.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τώρα τα ζητήματα που έχουν να κάνουν με τις υπόλοιπες τροπολογίες, νομίζω ότι έχουν εξαντληθεί.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τελευταίο σχόλιό μου έχει να κάνει και με την Αναπτυξιακή Τράπεζα επί ΣΥΡΙΖΑ για την οποία είπαμε προηγουμένως. Και με αυτό θα κλείσω, γιατί νομίζω ότι καλύτερη κατακλείδα δε θα μπορούσαμε να είχαμε από αυτό, από τα πεπραγμένα της προηγούμενης </w:t>
      </w:r>
      <w:r w:rsidR="001325C0">
        <w:rPr>
          <w:rFonts w:eastAsia="Times New Roman" w:cs="Times New Roman"/>
          <w:szCs w:val="24"/>
        </w:rPr>
        <w:t>κυβέρνησης</w:t>
      </w:r>
      <w:r>
        <w:rPr>
          <w:rFonts w:eastAsia="Times New Roman" w:cs="Times New Roman"/>
          <w:szCs w:val="24"/>
        </w:rPr>
        <w:t xml:space="preserve">, με τα οποία συγκρινόμαστε και </w:t>
      </w:r>
      <w:r>
        <w:rPr>
          <w:rFonts w:eastAsia="Times New Roman" w:cs="Times New Roman"/>
          <w:szCs w:val="24"/>
        </w:rPr>
        <w:lastRenderedPageBreak/>
        <w:t>με τα οποία θα συγκριθούμε και στο εγγύς μέλλον. Ποιος μιλάει για ανάπτυξη; Αυτός που πραγματικά κάνει πράξη τα πιστεύω του. Η δημιουργία Αναπτυξιακής Τράπεζας είναι ένα εξαιρετικό εργαλείο για να προχωρήσουμε περαιτέρω. Έχουν περάσει τέσσερα χρόνια και παρακολουθούμε. Εκ του αποτελέσματος κρίνεται μια σοβαρή νομοθετική τομή για τη χώρα. Θετικά τρίμηνα, ενιαία θετικά τρίμηνα ανάπτυξης, νοικοκύρεμα της χώρας, αυτά συνιστούν δίκαιη ανάπτυξη. Πάντοτε το κράτος μπορεί να πηγαίνει χέρι-χέρι με την επιχειρηματικότητα, αρκεί να είναι έντιμη και δίκαιη.</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9B1533" w:rsidRDefault="00F93039">
      <w:pPr>
        <w:tabs>
          <w:tab w:val="left" w:pos="2913"/>
        </w:tabs>
        <w:spacing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w:t>
      </w:r>
      <w:proofErr w:type="spellStart"/>
      <w:r>
        <w:rPr>
          <w:rFonts w:eastAsia="Times New Roman" w:cs="Times New Roman"/>
          <w:szCs w:val="24"/>
        </w:rPr>
        <w:t>Μαμουλάκη</w:t>
      </w:r>
      <w:proofErr w:type="spellEnd"/>
      <w:r>
        <w:rPr>
          <w:rFonts w:eastAsia="Times New Roman" w:cs="Times New Roman"/>
          <w:szCs w:val="24"/>
        </w:rPr>
        <w:t xml:space="preserve">.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εισηγητής της Νέας Δημοκρατίας, ο Βουλευτής κ. Μάξιμος </w:t>
      </w:r>
      <w:proofErr w:type="spellStart"/>
      <w:r>
        <w:rPr>
          <w:rFonts w:eastAsia="Times New Roman" w:cs="Times New Roman"/>
          <w:szCs w:val="24"/>
        </w:rPr>
        <w:t>Σενετάκης</w:t>
      </w:r>
      <w:proofErr w:type="spellEnd"/>
      <w:r>
        <w:rPr>
          <w:rFonts w:eastAsia="Times New Roman" w:cs="Times New Roman"/>
          <w:szCs w:val="24"/>
        </w:rPr>
        <w:t>.</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 xml:space="preserve">Ευχαριστώ, κύριε Πρόεδρε.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Βουλευτές, μετά από πολλές αναβολές και από μία συζήτηση τριών ημερών μέσα στην Αίθουσα του Κοινοβουλίου -όπου δυστυχώς συζητήθηκαν και πολλά άλλα θέματα εκτός του νομοσχεδίου στα οποία δεν θα αναφερθώ, καθότι έχουν δοθεί όλες οι </w:t>
      </w:r>
      <w:r>
        <w:rPr>
          <w:rFonts w:eastAsia="Times New Roman" w:cs="Times New Roman"/>
          <w:szCs w:val="24"/>
        </w:rPr>
        <w:lastRenderedPageBreak/>
        <w:t xml:space="preserve">απαραίτητες απαντήσεις και για να μην ανοίξουμε κι άλλο κύκλο συζητήσεων- θεωρώ ότι αναλύσαμε λεπτομερώς όλες τις πτυχές του νομοσχεδίου.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Εξηγήσαμε εδώ στην Αίθουσα του Κοινοβουλίου γιατί φέρνουμε έναν καινούργιο νόμο και γιατί έπρεπε να αλλάξει</w:t>
      </w:r>
      <w:r w:rsidRPr="008A37E2">
        <w:rPr>
          <w:rFonts w:eastAsia="Times New Roman" w:cs="Times New Roman"/>
          <w:szCs w:val="24"/>
        </w:rPr>
        <w:t xml:space="preserve"> </w:t>
      </w:r>
      <w:r>
        <w:rPr>
          <w:rFonts w:eastAsia="Times New Roman" w:cs="Times New Roman"/>
          <w:szCs w:val="24"/>
        </w:rPr>
        <w:t xml:space="preserve">ο νόμος. Είπαμε ότι το 2016 ήταν μια άλλη περίοδος, ήταν ένας νόμος που ανταποκρινόταν σε άλλες εποχές, ενώ σήμερα έχουμε 2022. </w:t>
      </w:r>
    </w:p>
    <w:p w:rsidR="009B1533" w:rsidRDefault="00F93039">
      <w:pPr>
        <w:tabs>
          <w:tab w:val="left" w:pos="2913"/>
        </w:tabs>
        <w:spacing w:line="600" w:lineRule="auto"/>
        <w:ind w:firstLine="720"/>
        <w:jc w:val="both"/>
        <w:rPr>
          <w:rFonts w:eastAsia="Times New Roman" w:cs="Times New Roman"/>
          <w:szCs w:val="24"/>
        </w:rPr>
      </w:pPr>
      <w:r>
        <w:rPr>
          <w:rFonts w:eastAsia="Times New Roman" w:cs="Times New Roman"/>
          <w:szCs w:val="24"/>
        </w:rPr>
        <w:t>Όλο αυτό το διάστημα από την ανάληψη της διακυβέρνησης της χώρας δεν νομοθετούμε σήμερα εδώ στο κενό. Έχουμε τρία εμβληματικά κείμενα τα οποία έχουν καθορίσει το νέο οικονομικό υπόδειγμα της χώρας που θέλουμε να ακολουθήσουμε και γι’ αυτό ερχόμαστε και φέρνουμε αυτό</w:t>
      </w:r>
      <w:r w:rsidR="000234C8">
        <w:rPr>
          <w:rFonts w:eastAsia="Times New Roman" w:cs="Times New Roman"/>
          <w:szCs w:val="24"/>
        </w:rPr>
        <w:t>ν</w:t>
      </w:r>
      <w:r>
        <w:rPr>
          <w:rFonts w:eastAsia="Times New Roman" w:cs="Times New Roman"/>
          <w:szCs w:val="24"/>
        </w:rPr>
        <w:t xml:space="preserve"> τον νόμο, προκειμένου να μπορέσουμε να προσαρμόσουμε τις ανάγκες της οικονομίας στον νέο αναπτυξιακό νόμο. </w:t>
      </w:r>
    </w:p>
    <w:p w:rsidR="005B5C2F" w:rsidRDefault="00144DBB">
      <w:pPr>
        <w:spacing w:line="600" w:lineRule="auto"/>
        <w:ind w:firstLine="720"/>
        <w:jc w:val="both"/>
        <w:rPr>
          <w:rFonts w:eastAsia="Times New Roman"/>
          <w:color w:val="222222"/>
          <w:szCs w:val="24"/>
        </w:rPr>
      </w:pPr>
      <w:r>
        <w:rPr>
          <w:rFonts w:eastAsia="Times New Roman"/>
          <w:color w:val="222222"/>
          <w:szCs w:val="24"/>
        </w:rPr>
        <w:t>Θέλω να πω εδώ ότι και για τους προηγούμενους νόμους κάναμε παρατηρήσεις και είπαμε ότι πρέπει να βελτιώσουμε πράγματα. Παρατηρήσαμε, λοιπόν, ότι πολλά κεφάλαια κατευθύνονταν σε παραδοσιακές μορφές επιχειρηματικής δραστηριότητας και γι’ αυτό ήρθαμε ν</w:t>
      </w:r>
      <w:r>
        <w:rPr>
          <w:rFonts w:eastAsia="Times New Roman"/>
          <w:color w:val="222222"/>
          <w:szCs w:val="24"/>
        </w:rPr>
        <w:t>α δημιουργήσουμε τις δεκατρείς νέες θεματικές ενότητες, όπου μέσα σε αυτές περικλείονται και οι παραδοσιακές επιχειρηματικές δραστηριότητες, όπως είναι ο τουρισμός, αλλά εκεί συμπεριλάβαμε και θεματικές που θέλουμε να δώσουμε έμφαση, στις νέες τεχνολογίες,</w:t>
      </w:r>
      <w:r>
        <w:rPr>
          <w:rFonts w:eastAsia="Times New Roman"/>
          <w:color w:val="222222"/>
          <w:szCs w:val="24"/>
        </w:rPr>
        <w:t xml:space="preserve"> στην ενεργειακή και στην πράσινη μετάβαση.</w:t>
      </w:r>
    </w:p>
    <w:p w:rsidR="009B1533" w:rsidRDefault="00F93039">
      <w:pPr>
        <w:spacing w:line="600" w:lineRule="auto"/>
        <w:ind w:firstLine="720"/>
        <w:jc w:val="both"/>
        <w:rPr>
          <w:rFonts w:eastAsia="Times New Roman"/>
          <w:color w:val="222222"/>
          <w:szCs w:val="24"/>
        </w:rPr>
      </w:pPr>
      <w:r>
        <w:rPr>
          <w:rFonts w:eastAsia="Times New Roman"/>
          <w:color w:val="222222"/>
          <w:szCs w:val="24"/>
        </w:rPr>
        <w:lastRenderedPageBreak/>
        <w:t xml:space="preserve">Περιγράψαμε, λοιπόν, μέσα από αυτή τη διαδικασία, την οποία νομοθετούμε, πώς θέλουμε να είναι το πλαίσιο, το περιβάλλον που θέλουμε να δημιουργήσουμε, ένα </w:t>
      </w:r>
      <w:proofErr w:type="spellStart"/>
      <w:r>
        <w:rPr>
          <w:rFonts w:eastAsia="Times New Roman"/>
          <w:color w:val="222222"/>
          <w:szCs w:val="24"/>
        </w:rPr>
        <w:t>φιλοεπενδυτικό</w:t>
      </w:r>
      <w:proofErr w:type="spellEnd"/>
      <w:r>
        <w:rPr>
          <w:rFonts w:eastAsia="Times New Roman"/>
          <w:color w:val="222222"/>
          <w:szCs w:val="24"/>
        </w:rPr>
        <w:t xml:space="preserve"> περιβάλλον το οποίο προϋποθέτει την εξάλειψη της γραφειοκρατίας και πώς με τη συμβολή των ιδιωτών μπορούμε να πετύχουμε καλύτερους χρόνους. Είναι ένα παράδειγμα το οποίο το έχουμε δει. Το Υπουργείο εξήγησε πώς με την εμπειρία που είχε από τη λειτουργία του προηγούμενου νόμου, του ν.4399, μπόρεσε να δει ποιες διαδικασίες καθυστερούσαν και έτσι σε αυτόν το νέο νόμο φέρνει νέες διατάξεις, που δεν θα έχουμε το παράδειγμα που βλέπαμε στον προηγούμενο νόμο, όταν ένα επενδυτικό σχέδιο μπορεί να έκανε και δεκαπέντε μήνες για να εγκριθεί.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Σκοπός μας, λοιπόν, είναι να γίνουν οι επενδύσεις και όχι απλώς να έχουμε υπαγωγές. Αυτό θα είναι το κριτήριο της επιτυχίας του νόμου και θα έρχεται, όπως νομοθετούμε, κάθε χρόνο ο Υπουργός για να δηλώνει την πορεία και τα αποτελέσματα που έχουμε από τον επενδυτικό νόμο, εάν ο σκοπός του νόμου ικανοποιείται, έτσι ώστε, όπως συζητήσαμε, εάν κρίνουμε ότι πρέπει να υπάρχουν βελτιώσεις, αυτές να γίνουν.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Πάμε τώρα στα αποτελέσματα αυτού του τριήμερου διαλόγου. Εδώ επιτρέψτε μου να κάνω ένα σχόλιο, το οποίο δεν είναι αυτονόητο. Επιτρέψτε μου να συγχαρώ την ηγεσία του Υπουργείου, τον κ. </w:t>
      </w:r>
      <w:r w:rsidR="000234C8">
        <w:rPr>
          <w:rFonts w:eastAsia="Times New Roman"/>
          <w:color w:val="222222"/>
          <w:szCs w:val="24"/>
        </w:rPr>
        <w:t>Άδωνι</w:t>
      </w:r>
      <w:r>
        <w:rPr>
          <w:rFonts w:eastAsia="Times New Roman"/>
          <w:color w:val="222222"/>
          <w:szCs w:val="24"/>
        </w:rPr>
        <w:t xml:space="preserve"> Γεωργιάδη, τον κ. Παπαθανάση, καθώς και όλα τα παιδιά, τους συνεργάτες, τον Γενικό </w:t>
      </w:r>
      <w:r>
        <w:rPr>
          <w:rFonts w:eastAsia="Times New Roman"/>
          <w:color w:val="222222"/>
          <w:szCs w:val="24"/>
        </w:rPr>
        <w:lastRenderedPageBreak/>
        <w:t>Γραμματέα, γιατί πραγματικά δίνουν την υπόσταση, την ουσία της έννοιας του κοινοβουλευτισμού.</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Έχω την τύχη και την τιμή να εισηγούμαι αυτό το νομοσχέδιο, οπότε ξεκίνησα πριν από ενάμιση μήνα περίπου. Είναι και αυτό μία καινοτομία που κάναμε, μετά από τη συζήτηση στην Κοινοβουλευτική μας Ομάδα να δίδεται απαραίτητος χρόνος στους εισηγητές να συμμετέχουν στη δημιουργία του σώματος του νόμου πριν έρθει στη Βουλή και να συνομιλούμε με όλους </w:t>
      </w:r>
      <w:r w:rsidR="000234C8">
        <w:rPr>
          <w:rFonts w:eastAsia="Times New Roman"/>
          <w:color w:val="222222"/>
          <w:szCs w:val="24"/>
        </w:rPr>
        <w:t xml:space="preserve">όσοι </w:t>
      </w:r>
      <w:r>
        <w:rPr>
          <w:rFonts w:eastAsia="Times New Roman"/>
          <w:color w:val="222222"/>
          <w:szCs w:val="24"/>
        </w:rPr>
        <w:t xml:space="preserve">μπαίνουν στη διαβούλευση για τις παρατηρήσεις. Είχα, λοιπόν, την τιμή και την τύχη να εισηγηθώ αυτό το νομοσχέδιο με αυτή την ηγετική ομάδα, η οποία δίνει πραγματική υπόσταση στον ρόλο του Βουλευτή και του Κοινοβουλίου, ενός Κοινοβουλίου το οποίο κινδύνεψε πάρα πολύ να αμαυρωθεί αυτές τις ημέρες με κάποιες συμπεριφορές. </w:t>
      </w:r>
    </w:p>
    <w:p w:rsidR="009B1533" w:rsidRDefault="00F93039">
      <w:pPr>
        <w:spacing w:line="600" w:lineRule="auto"/>
        <w:ind w:firstLine="720"/>
        <w:jc w:val="both"/>
        <w:rPr>
          <w:rFonts w:eastAsia="Times New Roman"/>
          <w:color w:val="222222"/>
          <w:szCs w:val="24"/>
        </w:rPr>
      </w:pPr>
      <w:r>
        <w:rPr>
          <w:rFonts w:eastAsia="Times New Roman"/>
          <w:color w:val="222222"/>
          <w:szCs w:val="24"/>
        </w:rPr>
        <w:t>Σας συγχαίρω, κύριε Γεωργιάδη, κύριε Παπαθανάση, γιατί πραγματικά δίνετε δύναμη και ουσία στο</w:t>
      </w:r>
      <w:r w:rsidR="000234C8">
        <w:rPr>
          <w:rFonts w:eastAsia="Times New Roman"/>
          <w:color w:val="222222"/>
          <w:szCs w:val="24"/>
        </w:rPr>
        <w:t>ν</w:t>
      </w:r>
      <w:r>
        <w:rPr>
          <w:rFonts w:eastAsia="Times New Roman"/>
          <w:color w:val="222222"/>
          <w:szCs w:val="24"/>
        </w:rPr>
        <w:t xml:space="preserve"> ρόλο του Βουλευτή. Και εξηγώ. Όταν ξεκινήσαμε το νομοσχέδιο, όπως γίνεται συνήθως, υπάρχει διαβούλευση, οπότε βλέπεις πέντε-δέκα παρατηρήσεις οι οποίες συγκλίνουν, είναι δηλαδή τρία-τέσσερα θέματα τα οποία απασχολούν κυρίως το νομοσχέδιο.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Απ’ αυτά που έχω εδώ σημειώσει, ένα πρόβλημα ήταν το κομμάτι που ζητούσαμε το εύλογο κόστος πριν από την υποβολή του νομοσχεδίου. Συζητήσαμε, λοιπόν, εδώ πέρα, μεταφέραμε και εμείς τις απόψεις. </w:t>
      </w:r>
      <w:r>
        <w:rPr>
          <w:rFonts w:eastAsia="Times New Roman"/>
          <w:color w:val="222222"/>
          <w:szCs w:val="24"/>
        </w:rPr>
        <w:lastRenderedPageBreak/>
        <w:t xml:space="preserve">Διαπιστώθηκε ότι εάν αυτό το πράγμα, με τον τρόπο που λειτουργούν και οι τράπεζες, ζητηθεί πριν από την υποβολή, δεν θα υπήρχαν υποβολές. Οπότε, πολύ σωστά το Υπουργείο άκουσε τις παρατηρήσεις και νομοθέτησε, ώστε το εύλογο κόστος να έρθει πιο μετά αφού γίνει η υποβολή και όταν έχει προχωρήσει η πληρότητα του φακέλου. </w:t>
      </w:r>
    </w:p>
    <w:p w:rsidR="009B1533" w:rsidRDefault="00F93039">
      <w:pPr>
        <w:spacing w:line="600" w:lineRule="auto"/>
        <w:ind w:firstLine="720"/>
        <w:jc w:val="both"/>
        <w:rPr>
          <w:rFonts w:eastAsia="Times New Roman"/>
          <w:color w:val="222222"/>
          <w:szCs w:val="24"/>
        </w:rPr>
      </w:pPr>
      <w:r>
        <w:rPr>
          <w:rFonts w:eastAsia="Times New Roman"/>
          <w:color w:val="222222"/>
          <w:szCs w:val="24"/>
        </w:rPr>
        <w:t>Εδώ να πω ότι ζητήθηκε και το εύλογο κόστος να φύγει. Όμως, εξηγήσαμε λεπτομερώς ότι θέλουμε η επένδυση να γίνει. Άρα, λοιπόν, πρέπει να έχουμε και τα εχέγγυα ότι αυτός που καταθέτει την πρόταση θα μπορεί να κάνει και την επένδυση. Είπαμε, δεν μας ενδιαφέρουν οι υπαγωγές, μας ενδιαφέρει η υλοποίηση.</w:t>
      </w:r>
    </w:p>
    <w:p w:rsidR="009B1533" w:rsidRDefault="00F93039">
      <w:pPr>
        <w:spacing w:line="600" w:lineRule="auto"/>
        <w:ind w:firstLine="720"/>
        <w:jc w:val="both"/>
        <w:rPr>
          <w:rFonts w:eastAsia="Times New Roman"/>
          <w:color w:val="222222"/>
          <w:szCs w:val="24"/>
        </w:rPr>
      </w:pPr>
      <w:r>
        <w:rPr>
          <w:rFonts w:eastAsia="Times New Roman"/>
          <w:color w:val="222222"/>
          <w:szCs w:val="24"/>
        </w:rPr>
        <w:t>Ένα άλλο πρόβλημα που αντιμετωπίστηκε είναι η συμμετοχή των ατομικών επιχειρήσεων</w:t>
      </w:r>
      <w:r w:rsidRPr="00EA3D35">
        <w:rPr>
          <w:rFonts w:eastAsia="Times New Roman"/>
          <w:color w:val="222222"/>
          <w:szCs w:val="24"/>
        </w:rPr>
        <w:t xml:space="preserve"> </w:t>
      </w:r>
      <w:r>
        <w:rPr>
          <w:rFonts w:eastAsia="Times New Roman"/>
          <w:color w:val="222222"/>
          <w:szCs w:val="24"/>
        </w:rPr>
        <w:t xml:space="preserve">στον αναπτυξιακό νόμο. Οι ατομικές επιχειρήσεις είπαμε από την αρχή ότι δεν τις συμπεριλάβαμε, όχι γιατί έχουμε κάτι με τις ατομικές επιχειρήσεις, αλλά γιατί ο σκοπός μας είναι να βελτιώσουμε το επιχειρηματικό περιβάλλον στη χώρα. Θεωρούμε, λοιπόν, ότι μια κεφαλαιουχική εταιρεία στη χώρα είναι μία πολύ καλύτερη μορφή, που μπορεί να έχει μία πιστοληπτική ικανότητα, που ελέγχεται διαφορετικά από την εφορία και είναι μία πιο νοικοκυρεμένη </w:t>
      </w:r>
      <w:r w:rsidR="00F45F88">
        <w:rPr>
          <w:rFonts w:eastAsia="Times New Roman"/>
          <w:color w:val="222222"/>
          <w:szCs w:val="24"/>
        </w:rPr>
        <w:t>-</w:t>
      </w:r>
      <w:r>
        <w:rPr>
          <w:rFonts w:eastAsia="Times New Roman"/>
          <w:color w:val="222222"/>
          <w:szCs w:val="24"/>
        </w:rPr>
        <w:t>ας το πούμε έτσι- μορφή επιχειρηματικότητας. Γι’ αυτό, επιλέξαμε να δώσουμε ώθηση στη δημιουργία επιχειρήσεων, καλύτερες επιχειρήσεις, για να μπορούμε να έχουμε ένα περιβάλλον καλύτερο.</w:t>
      </w:r>
    </w:p>
    <w:p w:rsidR="009B1533" w:rsidRDefault="00F93039">
      <w:pPr>
        <w:spacing w:line="600" w:lineRule="auto"/>
        <w:ind w:firstLine="720"/>
        <w:jc w:val="both"/>
        <w:rPr>
          <w:rFonts w:eastAsia="Times New Roman"/>
          <w:color w:val="222222"/>
          <w:szCs w:val="24"/>
        </w:rPr>
      </w:pPr>
      <w:r>
        <w:rPr>
          <w:rFonts w:eastAsia="Times New Roman"/>
          <w:color w:val="222222"/>
          <w:szCs w:val="24"/>
        </w:rPr>
        <w:lastRenderedPageBreak/>
        <w:t xml:space="preserve">Παρ’ όλα αυτά, και εδώ, έχοντας στο μυαλό μας τον αγροτικό κόσμο, περάσαμε μέσα στο νομοσχέδιο ότι θα μπορούν οι ατομικές επιχειρήσεις για την αγροδιατροφή μέχρι του ποσού των 200.000 ευρώ να μπορούν να μπουν.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Ένα άλλο μεγάλο θέμα που αφορά και την Κρήτη, αφορά και όλες τις τουριστικές περιοχές, ήταν τα καταλύματα τριών αστέρων. Είπαμε από την αρχή ότι ο νόμος σκοπό έχει να βελτιώσει τις υπηρεσίες που παρέχουμε σαν χώρα. Έτσι, θεωρήσαμε ότι πρέπει να εστιάσουμε στα </w:t>
      </w:r>
      <w:proofErr w:type="spellStart"/>
      <w:r>
        <w:rPr>
          <w:rFonts w:eastAsia="Times New Roman"/>
          <w:color w:val="222222"/>
          <w:szCs w:val="24"/>
        </w:rPr>
        <w:t>τετράστερα</w:t>
      </w:r>
      <w:proofErr w:type="spellEnd"/>
      <w:r>
        <w:rPr>
          <w:rFonts w:eastAsia="Times New Roman"/>
          <w:color w:val="222222"/>
          <w:szCs w:val="24"/>
        </w:rPr>
        <w:t xml:space="preserve"> και στα </w:t>
      </w:r>
      <w:proofErr w:type="spellStart"/>
      <w:r>
        <w:rPr>
          <w:rFonts w:eastAsia="Times New Roman"/>
          <w:color w:val="222222"/>
          <w:szCs w:val="24"/>
        </w:rPr>
        <w:t>πεντάστερα</w:t>
      </w:r>
      <w:proofErr w:type="spellEnd"/>
      <w:r>
        <w:rPr>
          <w:rFonts w:eastAsia="Times New Roman"/>
          <w:color w:val="222222"/>
          <w:szCs w:val="24"/>
        </w:rPr>
        <w:t xml:space="preserve">. Εξηγήσαμε ότι πολλά ξενοδοχεία είναι </w:t>
      </w:r>
      <w:proofErr w:type="spellStart"/>
      <w:r>
        <w:rPr>
          <w:rFonts w:eastAsia="Times New Roman"/>
          <w:color w:val="222222"/>
          <w:szCs w:val="24"/>
        </w:rPr>
        <w:t>τρίστερα</w:t>
      </w:r>
      <w:proofErr w:type="spellEnd"/>
      <w:r>
        <w:rPr>
          <w:rFonts w:eastAsia="Times New Roman"/>
          <w:color w:val="222222"/>
          <w:szCs w:val="24"/>
        </w:rPr>
        <w:t xml:space="preserve">, όχι γιατί έχουν χαμηλής ποιότητας υπηρεσίες, αλλά επειδή ακριβώς είτε από άποψη χώρου είτε από άποψη λειτουργίας δεν έχουν επιλέξει οι ιδιοκτήτες να τα κάνουν </w:t>
      </w:r>
      <w:proofErr w:type="spellStart"/>
      <w:r>
        <w:rPr>
          <w:rFonts w:eastAsia="Times New Roman"/>
          <w:color w:val="222222"/>
          <w:szCs w:val="24"/>
        </w:rPr>
        <w:t>τετράστερα</w:t>
      </w:r>
      <w:proofErr w:type="spellEnd"/>
      <w:r>
        <w:rPr>
          <w:rFonts w:eastAsia="Times New Roman"/>
          <w:color w:val="222222"/>
          <w:szCs w:val="24"/>
        </w:rPr>
        <w:t xml:space="preserve">. Εξηγήσαμε, λοιπόν, ότι και ένα </w:t>
      </w:r>
      <w:proofErr w:type="spellStart"/>
      <w:r>
        <w:rPr>
          <w:rFonts w:eastAsia="Times New Roman"/>
          <w:color w:val="222222"/>
          <w:szCs w:val="24"/>
        </w:rPr>
        <w:t>τρίστερο</w:t>
      </w:r>
      <w:proofErr w:type="spellEnd"/>
      <w:r>
        <w:rPr>
          <w:rFonts w:eastAsia="Times New Roman"/>
          <w:color w:val="222222"/>
          <w:szCs w:val="24"/>
        </w:rPr>
        <w:t xml:space="preserve"> μπορεί να </w:t>
      </w:r>
      <w:r w:rsidR="000234C8">
        <w:rPr>
          <w:rFonts w:eastAsia="Times New Roman"/>
          <w:color w:val="222222"/>
          <w:szCs w:val="24"/>
        </w:rPr>
        <w:t xml:space="preserve">παραγάγει </w:t>
      </w:r>
      <w:r>
        <w:rPr>
          <w:rFonts w:eastAsia="Times New Roman"/>
          <w:color w:val="222222"/>
          <w:szCs w:val="24"/>
        </w:rPr>
        <w:t xml:space="preserve">πολύ καλές υπηρεσίες τουρισμού και γι’ αυτό βάλαμε τα </w:t>
      </w:r>
      <w:proofErr w:type="spellStart"/>
      <w:r>
        <w:rPr>
          <w:rFonts w:eastAsia="Times New Roman"/>
          <w:color w:val="222222"/>
          <w:szCs w:val="24"/>
        </w:rPr>
        <w:t>τρίστερα</w:t>
      </w:r>
      <w:proofErr w:type="spellEnd"/>
      <w:r>
        <w:rPr>
          <w:rFonts w:eastAsia="Times New Roman"/>
          <w:color w:val="222222"/>
          <w:szCs w:val="24"/>
        </w:rPr>
        <w:t xml:space="preserve"> στο</w:t>
      </w:r>
      <w:r w:rsidR="000234C8">
        <w:rPr>
          <w:rFonts w:eastAsia="Times New Roman"/>
          <w:color w:val="222222"/>
          <w:szCs w:val="24"/>
        </w:rPr>
        <w:t>ν</w:t>
      </w:r>
      <w:r>
        <w:rPr>
          <w:rFonts w:eastAsia="Times New Roman"/>
          <w:color w:val="222222"/>
          <w:szCs w:val="24"/>
        </w:rPr>
        <w:t xml:space="preserve"> νόμο για την αναβάθμιση όμως του εξοπλισμού τους, όχι για την ίδρυσή τους, καθώς και τη δυνατότητα σε άλλα τουριστικά καταλύματα να μπορούν να αναβαθμιστούν σε </w:t>
      </w:r>
      <w:proofErr w:type="spellStart"/>
      <w:r>
        <w:rPr>
          <w:rFonts w:eastAsia="Times New Roman"/>
          <w:color w:val="222222"/>
          <w:szCs w:val="24"/>
        </w:rPr>
        <w:t>τρίστερα</w:t>
      </w:r>
      <w:proofErr w:type="spellEnd"/>
      <w:r>
        <w:rPr>
          <w:rFonts w:eastAsia="Times New Roman"/>
          <w:color w:val="222222"/>
          <w:szCs w:val="24"/>
        </w:rPr>
        <w:t>.</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Επειδή υπήρξε μία κριτική από όλους, ενημερώνω και τους συναδέλφους της Νέας Δημοκρατίας, γιατί διαπίστωσα ότι όλοι στα κείμενά τους το ζήτησαν, ότι δεν ήταν τα καταλύματα σε κανέναν προηγούμενο αναπτυξιακό νόμο. Μάλιστα, η προηγούμενη κυβέρνηση, βάζοντας κάποιους όρους στο ΕΣΠΑ, ουσιαστικά τα πέταξε έξω από το ΕΣΠΑ. Εδώ, επειδή θα </w:t>
      </w:r>
      <w:r>
        <w:rPr>
          <w:rFonts w:eastAsia="Times New Roman"/>
          <w:color w:val="222222"/>
          <w:szCs w:val="24"/>
        </w:rPr>
        <w:lastRenderedPageBreak/>
        <w:t xml:space="preserve">έρθει σύντομα και ο νόμος για το ΕΣΠΑ, κύριε Υπουργέ, πρέπει να δούμε τις διατάξεις εκείνες, ώστε αυτά τα καταλύματα να μπορούν να συμμετέχουν στο ΕΣΠΑ.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Τέλος, είχαμε ένα μεγάλο ζήτημα που έχει να κάνει και με την ακρίβεια των υλικών: την ποσόστωση των επιλέξιμων δαπανών μέσα στις κατασκευές. Εδώ συζητήσαμε και με αφορά το θέμα γιατί στην Περιφέρεια της Κρήτης έχουμε </w:t>
      </w:r>
      <w:proofErr w:type="spellStart"/>
      <w:r>
        <w:rPr>
          <w:rFonts w:eastAsia="Times New Roman"/>
          <w:color w:val="222222"/>
          <w:szCs w:val="24"/>
        </w:rPr>
        <w:t>θερμοκηπιακή</w:t>
      </w:r>
      <w:proofErr w:type="spellEnd"/>
      <w:r>
        <w:rPr>
          <w:rFonts w:eastAsia="Times New Roman"/>
          <w:color w:val="222222"/>
          <w:szCs w:val="24"/>
        </w:rPr>
        <w:t xml:space="preserve"> παραγωγή. Δέχθηκε ο Υπουργός το εύλογο αίτημα, επειδή ακριβώς στα θερμοκήπια ο κλωβός είναι η κύρια επένδυση και έχει πολύ λιγότερο εξοπλισμό, να μπορεί η επιλέξιμη δαπάνη της οικοδομικής κατασκευής να είναι στο 60% και όχι στο 45% που ήταν.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Άρα, λοιπόν, καταλαβαίνετε ότι όταν υπάρχει διάλογος και διάθεση να βελτιώσουμε κάτι, χωρίς υποκρισία, χωρίς μικροπολιτικές κορόνες, τουλάχιστον αυτή η ηγεσία έχει τα αυτιά της ανοιχτά και είδατε τι διαφοροποιήσεις και τι βελτιώσεις, με βάση τις δικές μας εισηγήσεις, έγιναν δεκτές. </w:t>
      </w:r>
    </w:p>
    <w:p w:rsidR="009B1533" w:rsidRDefault="00F93039">
      <w:pPr>
        <w:spacing w:line="600" w:lineRule="auto"/>
        <w:ind w:firstLine="720"/>
        <w:jc w:val="both"/>
        <w:rPr>
          <w:rFonts w:eastAsia="Times New Roman"/>
          <w:color w:val="222222"/>
          <w:szCs w:val="24"/>
        </w:rPr>
      </w:pPr>
      <w:r>
        <w:rPr>
          <w:rFonts w:eastAsia="Times New Roman"/>
          <w:color w:val="222222"/>
          <w:szCs w:val="24"/>
        </w:rPr>
        <w:t xml:space="preserve">Σκοπός μας, όπως είπαμε, είναι να εξασφαλίσουμε καλύτερες προϋποθέσεις για την ανάπτυξη της χώρας. Και επειδή θεωρώ ότι όλα τα κόμματα το θέλουν αυτό, θέλω να σας καλέσω ξανά να υπερψηφίσετε το νομοσχέδιο. Ήδη, χαίρομαι που άκουσα ότι αρκετές διατάξεις θα ψηφιστούν. Μπορούμε να κάνουμε και ένα καλύτερο βήμα προς αυτή την κατεύθυνση. </w:t>
      </w:r>
    </w:p>
    <w:p w:rsidR="009B1533" w:rsidRDefault="00F93039">
      <w:pPr>
        <w:spacing w:line="600" w:lineRule="auto"/>
        <w:ind w:firstLine="720"/>
        <w:jc w:val="both"/>
        <w:rPr>
          <w:rFonts w:eastAsia="Times New Roman"/>
          <w:color w:val="222222"/>
          <w:szCs w:val="24"/>
        </w:rPr>
      </w:pPr>
      <w:r>
        <w:rPr>
          <w:rFonts w:eastAsia="Times New Roman"/>
          <w:color w:val="222222"/>
          <w:szCs w:val="24"/>
        </w:rPr>
        <w:lastRenderedPageBreak/>
        <w:t>Σας ευχαριστώ πολύ.</w:t>
      </w:r>
    </w:p>
    <w:p w:rsidR="009B1533" w:rsidRDefault="00F93039">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Pr>
          <w:rFonts w:eastAsia="Times New Roman"/>
          <w:b/>
          <w:color w:val="222222"/>
          <w:szCs w:val="24"/>
        </w:rPr>
        <w:t>ΠΡΟΕΔΡΕΥΩΝ (Αθανάσιος Μπούρας):</w:t>
      </w:r>
      <w:r>
        <w:rPr>
          <w:rFonts w:eastAsia="Times New Roman" w:cs="Times New Roman"/>
          <w:szCs w:val="24"/>
        </w:rPr>
        <w:t xml:space="preserve"> Ευχαριστώ πολύ τον κ. </w:t>
      </w:r>
      <w:proofErr w:type="spellStart"/>
      <w:r>
        <w:rPr>
          <w:rFonts w:eastAsia="Times New Roman" w:cs="Times New Roman"/>
          <w:szCs w:val="24"/>
        </w:rPr>
        <w:t>Σενετάκη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Πριν τακτοποιηθεί </w:t>
      </w:r>
      <w:proofErr w:type="spellStart"/>
      <w:r>
        <w:rPr>
          <w:rFonts w:eastAsia="Times New Roman" w:cs="Times New Roman"/>
          <w:szCs w:val="24"/>
        </w:rPr>
        <w:t>υγειονομικώς</w:t>
      </w:r>
      <w:proofErr w:type="spellEnd"/>
      <w:r>
        <w:rPr>
          <w:rFonts w:eastAsia="Times New Roman" w:cs="Times New Roman"/>
          <w:szCs w:val="24"/>
        </w:rPr>
        <w:t xml:space="preserve"> το Βήμα και δώσω τον λόγο στον κύριο Υπουργό, θα μου επιτρέψετε να πω ότι έγινε μία πολύ αναλυτική συζήτηση για τον αναπτυξιακό νόμο υπό τον τίτλο: </w:t>
      </w:r>
      <w:r w:rsidRPr="00DD552C">
        <w:rPr>
          <w:rFonts w:eastAsia="Times New Roman"/>
          <w:color w:val="000000"/>
          <w:szCs w:val="24"/>
          <w:shd w:val="clear" w:color="auto" w:fill="FFFFFF"/>
        </w:rPr>
        <w:t xml:space="preserve">«Αναπτυξιακός Νόμος </w:t>
      </w:r>
      <w:r w:rsidR="00F45F88">
        <w:rPr>
          <w:rFonts w:eastAsia="Times New Roman"/>
          <w:color w:val="000000"/>
          <w:szCs w:val="24"/>
          <w:shd w:val="clear" w:color="auto" w:fill="FFFFFF"/>
        </w:rPr>
        <w:t>-</w:t>
      </w:r>
      <w:r w:rsidRPr="00DD552C">
        <w:rPr>
          <w:rFonts w:eastAsia="Times New Roman"/>
          <w:color w:val="000000"/>
          <w:szCs w:val="24"/>
          <w:shd w:val="clear" w:color="auto" w:fill="FFFFFF"/>
        </w:rPr>
        <w:t xml:space="preserve"> Ελλάδα Ισχυρή Ανάπτυξη»</w:t>
      </w:r>
      <w:r w:rsidRPr="00DD552C">
        <w:rPr>
          <w:rFonts w:eastAsia="Times New Roman"/>
          <w:szCs w:val="24"/>
        </w:rPr>
        <w:t>.</w:t>
      </w:r>
      <w:r>
        <w:rPr>
          <w:rFonts w:eastAsia="Times New Roman" w:cs="Times New Roman"/>
          <w:szCs w:val="24"/>
        </w:rPr>
        <w:t xml:space="preserve"> Η Βουλή αφιέρωσε τρεις μέρες, από φυλακής πρωίας μέχρι </w:t>
      </w:r>
      <w:proofErr w:type="spellStart"/>
      <w:r>
        <w:rPr>
          <w:rFonts w:eastAsia="Times New Roman" w:cs="Times New Roman"/>
          <w:szCs w:val="24"/>
        </w:rPr>
        <w:t>βαθείας</w:t>
      </w:r>
      <w:proofErr w:type="spellEnd"/>
      <w:r>
        <w:rPr>
          <w:rFonts w:eastAsia="Times New Roman" w:cs="Times New Roman"/>
          <w:szCs w:val="24"/>
        </w:rPr>
        <w:t xml:space="preserve"> νυκτός. Εγώ έτυχε να εργάζομαι μέχρι </w:t>
      </w:r>
      <w:proofErr w:type="spellStart"/>
      <w:r>
        <w:rPr>
          <w:rFonts w:eastAsia="Times New Roman" w:cs="Times New Roman"/>
          <w:szCs w:val="24"/>
        </w:rPr>
        <w:t>βαθείας</w:t>
      </w:r>
      <w:proofErr w:type="spellEnd"/>
      <w:r>
        <w:rPr>
          <w:rFonts w:eastAsia="Times New Roman" w:cs="Times New Roman"/>
          <w:szCs w:val="24"/>
        </w:rPr>
        <w:t xml:space="preserve"> νυκτός. </w:t>
      </w:r>
    </w:p>
    <w:p w:rsidR="005B5C2F" w:rsidRDefault="00144DBB">
      <w:pPr>
        <w:spacing w:line="600" w:lineRule="auto"/>
        <w:ind w:firstLine="720"/>
        <w:jc w:val="both"/>
        <w:rPr>
          <w:rFonts w:eastAsia="Times New Roman" w:cs="Times New Roman"/>
          <w:szCs w:val="24"/>
        </w:rPr>
      </w:pPr>
      <w:r>
        <w:rPr>
          <w:rFonts w:eastAsia="Times New Roman" w:cs="Times New Roman"/>
          <w:szCs w:val="24"/>
        </w:rPr>
        <w:t>Θέλω να πω ότι μίλησαν με</w:t>
      </w:r>
      <w:r>
        <w:rPr>
          <w:rFonts w:eastAsia="Times New Roman" w:cs="Times New Roman"/>
          <w:szCs w:val="24"/>
        </w:rPr>
        <w:t xml:space="preserve"> πολύ μεγάλη άνεση εκατόν είκοσι συνάδελφοι Βουλευτές που εκφράζουν όλη την Ελλάδα. Μίλησαν πάλι με άνεση </w:t>
      </w:r>
      <w:proofErr w:type="spellStart"/>
      <w:r>
        <w:rPr>
          <w:rFonts w:eastAsia="Times New Roman" w:cs="Times New Roman"/>
          <w:szCs w:val="24"/>
        </w:rPr>
        <w:t>πρωτολογώντας</w:t>
      </w:r>
      <w:proofErr w:type="spellEnd"/>
      <w:r>
        <w:rPr>
          <w:rFonts w:eastAsia="Times New Roman" w:cs="Times New Roman"/>
          <w:szCs w:val="24"/>
        </w:rPr>
        <w:t xml:space="preserve"> και δευτερολογώντας οι έξι εισηγητές και ειδικοί αγορητές. Με άνεση πάλι οι Κοινοβουλευτικοί Εκπρόσωποι των έξι κοινοβουλευτικών κομμάτω</w:t>
      </w:r>
      <w:r>
        <w:rPr>
          <w:rFonts w:eastAsia="Times New Roman" w:cs="Times New Roman"/>
          <w:szCs w:val="24"/>
        </w:rPr>
        <w:t xml:space="preserve">ν που βρίσκονται αυτή τη στιγμή στη Βουλή και δύο πολιτικοί Αρχηγοί.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Θέλω ιδιαίτερα να ευχαριστήσω τον παριστάμενο πάντα και άοκνο Ειδικό Γραμματέα της Βουλής, τον κ. </w:t>
      </w:r>
      <w:proofErr w:type="spellStart"/>
      <w:r>
        <w:rPr>
          <w:rFonts w:eastAsia="Times New Roman" w:cs="Times New Roman"/>
          <w:szCs w:val="24"/>
        </w:rPr>
        <w:t>Μπαγιώκο</w:t>
      </w:r>
      <w:proofErr w:type="spellEnd"/>
      <w:r>
        <w:rPr>
          <w:rFonts w:eastAsia="Times New Roman" w:cs="Times New Roman"/>
          <w:szCs w:val="24"/>
        </w:rPr>
        <w:t xml:space="preserve">, που συμπαραστέκεται διαρκώς στο Προεδρείο και διευκολύνει για τις λύσεις όταν παρουσιάζονται προβλήματα. Να ευχαριστήσω ιδιαίτερα τους συνεργάτες μας διοικητικούς </w:t>
      </w:r>
      <w:r>
        <w:rPr>
          <w:rFonts w:eastAsia="Times New Roman" w:cs="Times New Roman"/>
          <w:szCs w:val="24"/>
        </w:rPr>
        <w:lastRenderedPageBreak/>
        <w:t xml:space="preserve">υπαλλήλους για την μεγάλη προσπάθεια που κατέβαλαν και καταβάλλουν διαρκώς, έτσι ώστε να ολοκληρωθεί με τον καλύτερο τρόπο το νομοθετικό μας έργο.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τώρα, κύριε Υπουργέ, ο λόγος σε εσάς για να κλείσετε.</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ΣΠΥΡΙΔΩΝ</w:t>
      </w:r>
      <w:r w:rsidR="00737D5A">
        <w:rPr>
          <w:rFonts w:eastAsia="Times New Roman" w:cs="Times New Roman"/>
          <w:b/>
          <w:szCs w:val="24"/>
        </w:rPr>
        <w:t xml:space="preserve"> </w:t>
      </w:r>
      <w:r>
        <w:rPr>
          <w:rFonts w:eastAsia="Times New Roman" w:cs="Times New Roman"/>
          <w:b/>
          <w:szCs w:val="24"/>
        </w:rPr>
        <w:t>-</w:t>
      </w:r>
      <w:r w:rsidR="00737D5A">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Θα επιτρέψετε να κλείσει ο κ. Παπαθανάσης τη συνεδρίαση.</w:t>
      </w:r>
      <w:r w:rsidRPr="001172C3">
        <w:rPr>
          <w:rFonts w:eastAsia="Times New Roman" w:cs="Times New Roman"/>
          <w:szCs w:val="24"/>
        </w:rPr>
        <w:t xml:space="preserve"> </w:t>
      </w:r>
      <w:r>
        <w:rPr>
          <w:rFonts w:eastAsia="Times New Roman" w:cs="Times New Roman"/>
          <w:szCs w:val="24"/>
        </w:rPr>
        <w:t>Δούλεψε πάρα πολύ και το αξίζει.</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Εντάξει. Έχετε τον λόγο, κύριε Υπουργέ, και μετά ο κ. Παπαθανάσης.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ΣΠΥΡΙΔΩΝ</w:t>
      </w:r>
      <w:r w:rsidR="00737D5A">
        <w:rPr>
          <w:rFonts w:eastAsia="Times New Roman" w:cs="Times New Roman"/>
          <w:b/>
          <w:szCs w:val="24"/>
        </w:rPr>
        <w:t xml:space="preserve"> </w:t>
      </w:r>
      <w:r>
        <w:rPr>
          <w:rFonts w:eastAsia="Times New Roman" w:cs="Times New Roman"/>
          <w:b/>
          <w:szCs w:val="24"/>
        </w:rPr>
        <w:t>-</w:t>
      </w:r>
      <w:r w:rsidR="00737D5A">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Κατ’ αρχάς, ως από τους παλαιότερους </w:t>
      </w:r>
      <w:r w:rsidR="00737D5A">
        <w:rPr>
          <w:rFonts w:eastAsia="Times New Roman" w:cs="Times New Roman"/>
          <w:szCs w:val="24"/>
        </w:rPr>
        <w:t xml:space="preserve">Κοινοβουλευτικούς </w:t>
      </w:r>
      <w:r>
        <w:rPr>
          <w:rFonts w:eastAsia="Times New Roman" w:cs="Times New Roman"/>
          <w:szCs w:val="24"/>
        </w:rPr>
        <w:t>εδώ πρέπει να σας πω ότι είναι πρωτοφανής η συμμετοχή των Βουλευτών στο νομοσχέδιο αυτό. Εκατόν είκοσι ομιλητές Βουλευτές είναι επιπέδου συζητήσεως προϋπολογισμού ή προτάσεως δυσπιστίας. Είναι δηλαδή μια κοινοβουλευτική διαδικασία πάρα πολύ γεμάτη, με πολύ μεγάλο ενδιαφέρον. Αν εξαιρέσουμε το κομμάτι το λίγο προσωπικό δικό μου με αυτά που έγιναν τα γνωστά, τα αφήνουμε τώρα…</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Ήταν υψηλό το επίπεδο.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sidR="00737D5A">
        <w:rPr>
          <w:rFonts w:eastAsia="Times New Roman" w:cs="Times New Roman"/>
          <w:b/>
          <w:szCs w:val="24"/>
        </w:rPr>
        <w:t xml:space="preserve"> </w:t>
      </w:r>
      <w:r>
        <w:rPr>
          <w:rFonts w:eastAsia="Times New Roman" w:cs="Times New Roman"/>
          <w:b/>
          <w:szCs w:val="24"/>
        </w:rPr>
        <w:t>-</w:t>
      </w:r>
      <w:r w:rsidR="00737D5A">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Ήταν μια συζήτηση σοβαρή, από όλες τις πτέρυγες, με επιχειρήματα και με τις ιδεολογικές διαφορές, οι οποίες εν πάση περιπτώσει υπάρχουν. Δεν μπορούμε να πούμε ότι δεν υπάρχουν κιόλας. Έτσι δεν είναι; Άρα, υπό την έννοια αυτή, πιστεύω ότι ήταν μια εποικοδομητική συζήτηση.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Εμείς ως Υπουργείο ό,τι μπορέσαμε να αλλάξουμε και το κρίναμε το αλλάξαμε. Και επαναλαμβάνω αυτό που είπα στην πρωτομιλία μου: Αν στην εφαρμογή του νόμου διαπιστωθεί ότι κάποιες από τις καλόπιστες ανησυχίες της Αντιπολίτευσης ή και Βουλευτών της Συμπολίτευσης αποδεικνύεται στην πράξη ότι φέρνουν εμπόδια, εδώ είμαστε σε πνεύμα καλής συνεργασίας να τα διορθώσουμε και αυτά.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Οφείλω όμως να δώσω και μερικές απαντήσεις σε αυτά που ακούστηκαν τώρα, κυρίως για να ακούσει ο ελληνικός λαός που παρακολουθεί αλλά και η Βουλή πώς βλέπουμε εμείς τα πράγματα.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ο κ. </w:t>
      </w:r>
      <w:proofErr w:type="spellStart"/>
      <w:r>
        <w:rPr>
          <w:rFonts w:eastAsia="Times New Roman" w:cs="Times New Roman"/>
          <w:szCs w:val="24"/>
        </w:rPr>
        <w:t>Βιλιάρδος</w:t>
      </w:r>
      <w:proofErr w:type="spellEnd"/>
      <w:r>
        <w:rPr>
          <w:rFonts w:eastAsia="Times New Roman" w:cs="Times New Roman"/>
          <w:szCs w:val="24"/>
        </w:rPr>
        <w:t xml:space="preserve">, ο οποίος το κάνει εκ συστήματος, απαξίωσε πολύ απλά την ανάπτυξη του 2021 ή την ανάκαμψη του 2021, λέγοντας ότι υπήρχε πολύ μεγάλη ύφεση το 2020. Και περίπου και ο ΣΥΡΙΖΑ κατά τον ίδιο τόνο. Για να δούμε λοιπόν λίγο. Το 2020 η Ισπανία είχε -τα τελικά στοιχεία λέω τώρα- ύφεση -10,9, η Ελλάδα -9, η Ιταλία -8,9 και η Πορτογαλία -7,6. Αυτά είναι τα τελικά δημοσιευμένα στοιχεία για τις τέσσερις χώρες με τη μεγαλύτερη ύφεση </w:t>
      </w:r>
      <w:r>
        <w:rPr>
          <w:rFonts w:eastAsia="Times New Roman" w:cs="Times New Roman"/>
          <w:szCs w:val="24"/>
        </w:rPr>
        <w:lastRenderedPageBreak/>
        <w:t xml:space="preserve">το 2021. Είναι χώρες όλες που έχουν πολύ μεγάλο τουρισμό και γι’ αυτόν τον λόγο και πρωταγωνίστησαν στην ύφεση το 2021. Η Ελλάδα είναι δεύτερη με 0,1 από την Ιταλία που είναι τρίτη και με μία μονάδα από τη Γαλλία που είναι τέταρτη.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Πάμε να δούμε τα έως σήμερα δημοσιευμένα στοιχεία για την ανάπτυξη του 2021. Η Ισπανία είχε ύφεση, κύριε </w:t>
      </w:r>
      <w:proofErr w:type="spellStart"/>
      <w:r>
        <w:rPr>
          <w:rFonts w:eastAsia="Times New Roman" w:cs="Times New Roman"/>
          <w:szCs w:val="24"/>
        </w:rPr>
        <w:t>Βιλιάρδε</w:t>
      </w:r>
      <w:proofErr w:type="spellEnd"/>
      <w:r>
        <w:rPr>
          <w:rFonts w:eastAsia="Times New Roman" w:cs="Times New Roman"/>
          <w:szCs w:val="24"/>
        </w:rPr>
        <w:t xml:space="preserve">, -10,9. Ειρήσθω εν παρόδω, είναι η μεγαλύτερη ύφεση που παρατηρήθηκε στην Ισπανία, στην Ιβηρική Χερσόνησο, από τον Β΄ Παγκόσμιο Πόλεμο. Το λέω για να καταλάβουμε το μέγεθος της κρίσης της οικονομίας του 2020. Η Ισπανία, λοιπόν, φέτος με τα τελευταία δημοσιευμένα στοιχεία προβλέπεται να κλείσει με ανάπτυξη 4,5%. Δηλαδή, αν τα στοιχεία αυτά επιβεβαιωθούν, η Ισπανία δεν θα έχει καλύψει το 2021 ούτε τη μισή από την ύφεση του 2020. Πώς εξηγείτε, κύριε </w:t>
      </w:r>
      <w:proofErr w:type="spellStart"/>
      <w:r>
        <w:rPr>
          <w:rFonts w:eastAsia="Times New Roman" w:cs="Times New Roman"/>
          <w:szCs w:val="24"/>
        </w:rPr>
        <w:t>Βιλιάρδε</w:t>
      </w:r>
      <w:proofErr w:type="spellEnd"/>
      <w:r>
        <w:rPr>
          <w:rFonts w:eastAsia="Times New Roman" w:cs="Times New Roman"/>
          <w:szCs w:val="24"/>
        </w:rPr>
        <w:t xml:space="preserve">, ότι με ύφεση 10,9 έχει ανάπτυξη μόνο 4,5, αφού κατ’ εσάς είναι περίπου αυτόματο αυτό που έγινε;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 απαντήσω;</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ΣΠΥΡΙΔΩΝ</w:t>
      </w:r>
      <w:r w:rsidR="00737D5A">
        <w:rPr>
          <w:rFonts w:eastAsia="Times New Roman" w:cs="Times New Roman"/>
          <w:b/>
          <w:szCs w:val="24"/>
        </w:rPr>
        <w:t xml:space="preserve"> </w:t>
      </w:r>
      <w:r>
        <w:rPr>
          <w:rFonts w:eastAsia="Times New Roman" w:cs="Times New Roman"/>
          <w:b/>
          <w:szCs w:val="24"/>
        </w:rPr>
        <w:t>-</w:t>
      </w:r>
      <w:r w:rsidR="00737D5A">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Να απαντήσετε. Εμένα μου αρέσει πάντα ο διάλογος. Όχι τώρα, όταν τελειώσω. Το λέω για να καταλαβαινόμαστε λίγο. Θα μπορούσε να πει κάποιος ότι αυτή είναι μια ιδιομορφία της Ισπανίας.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στην Ιταλία τώρα. Η Ιταλία είχε -8,9. Με τα τελευταία δημοσιευμένα στοιχεία προβλέπεται να έχει ανάπτυξη 6,3. Ούτε η Ιταλία φαίνεται ότι θα επιτύχει να θεραπεύσει τις ζημίες του 2020. Καλύτερα συγκριτικά από την Ισπανία, αλλά ακόμα δεν είναι σημαντικό υπόλοιπο περίπου τριών μονάδων ύφεσης που πρέπει να καλύψει το 2022.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Γαλλία με -8 προβλέπεται να έχει ανάπτυξη φέτος +7, άρα και αυτή πλησιάζει. Θα δούμε αναλυτικά στοιχεία φυσικά, μπορεί να τα καταφέρει και το ευχόμαστε, φίλη χώρα είναι, προς </w:t>
      </w:r>
      <w:r w:rsidR="00F45F88">
        <w:rPr>
          <w:rFonts w:eastAsia="Times New Roman" w:cs="Times New Roman"/>
          <w:szCs w:val="24"/>
        </w:rPr>
        <w:t>θ</w:t>
      </w:r>
      <w:r>
        <w:rPr>
          <w:rFonts w:eastAsia="Times New Roman" w:cs="Times New Roman"/>
          <w:szCs w:val="24"/>
        </w:rPr>
        <w:t xml:space="preserve">εού. Αλλά με τα έως σήμερα στοιχεία η Γαλλία φαίνεται να υπολείπεται και αυτή λίγο της ζημίας.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η Πορτογαλία τώρα, που είχε και τη μικρότερη ύφεση από τους τέσσερις -7,6, προβλέπεται να έχει ανάπτυξη +4,9. Δηλαδή η Πορτογαλία με την μικρότερη ύφεση το 2020 θα της μείνουν περίπου δυόμισι μονάδες ζημίας για να καλύψει το 2022.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Ελλάδα είχε ύφεση </w:t>
      </w:r>
      <w:r w:rsidR="00737D5A">
        <w:rPr>
          <w:rFonts w:eastAsia="Times New Roman" w:cs="Times New Roman"/>
          <w:szCs w:val="24"/>
        </w:rPr>
        <w:t>εννέα</w:t>
      </w:r>
      <w:r>
        <w:rPr>
          <w:rFonts w:eastAsia="Times New Roman" w:cs="Times New Roman"/>
          <w:szCs w:val="24"/>
        </w:rPr>
        <w:t xml:space="preserve"> μήνες και οι νέες προβλέψεις μιλάνε για ανάπτυξη +9. Συγγνώμη, αυτό γιατί το απαξιώνετε, λέγοντας «ε, είχατε μεγάλη ύφεση το 2020, άρα ήταν περίπου αυτονόητο και αυτόματο ότι θα γίνει»; Ούτε αυτονόητο ήταν ούτε αυτόματο ήταν. Είναι </w:t>
      </w:r>
      <w:r w:rsidR="00F45F88">
        <w:rPr>
          <w:rFonts w:eastAsia="Times New Roman" w:cs="Times New Roman"/>
          <w:szCs w:val="24"/>
        </w:rPr>
        <w:t>-</w:t>
      </w:r>
      <w:r>
        <w:rPr>
          <w:rFonts w:eastAsia="Times New Roman" w:cs="Times New Roman"/>
          <w:szCs w:val="24"/>
        </w:rPr>
        <w:t>επαναλαμβάνω- μια συλλογική μας εθνική επιτυχία. Και μην την απαξιώνετε, μην είστε μίζεροι. Μην είστε μικρόψυχοι με τις επιτυχίες του ελληνικού λαού.</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θα σας πω λίγο και γιατί αυτό συμβαίνει. Ψηφίζουμε εδώ διάφορους νόμους, νέο αναπτυξιακό, κίνητρα για τις </w:t>
      </w:r>
      <w:r>
        <w:rPr>
          <w:rFonts w:eastAsia="Times New Roman" w:cs="Times New Roman"/>
          <w:szCs w:val="24"/>
          <w:lang w:val="en-US"/>
        </w:rPr>
        <w:t>start</w:t>
      </w:r>
      <w:r w:rsidRPr="00914998">
        <w:rPr>
          <w:rFonts w:eastAsia="Times New Roman" w:cs="Times New Roman"/>
          <w:szCs w:val="24"/>
        </w:rPr>
        <w:t>-</w:t>
      </w:r>
      <w:r>
        <w:rPr>
          <w:rFonts w:eastAsia="Times New Roman" w:cs="Times New Roman"/>
          <w:szCs w:val="24"/>
          <w:lang w:val="en-US"/>
        </w:rPr>
        <w:t>up</w:t>
      </w:r>
      <w:r w:rsidRPr="00914998">
        <w:rPr>
          <w:rFonts w:eastAsia="Times New Roman" w:cs="Times New Roman"/>
          <w:szCs w:val="24"/>
        </w:rPr>
        <w:t xml:space="preserve">, </w:t>
      </w:r>
      <w:r>
        <w:rPr>
          <w:rFonts w:eastAsia="Times New Roman" w:cs="Times New Roman"/>
          <w:szCs w:val="24"/>
        </w:rPr>
        <w:t xml:space="preserve">για τους Επιχειρηματικούς Αγγέλους, </w:t>
      </w:r>
      <w:r>
        <w:rPr>
          <w:rFonts w:eastAsia="Times New Roman" w:cs="Times New Roman"/>
          <w:szCs w:val="24"/>
          <w:lang w:val="en-US"/>
        </w:rPr>
        <w:t>stock</w:t>
      </w:r>
      <w:r w:rsidRPr="00914998">
        <w:rPr>
          <w:rFonts w:eastAsia="Times New Roman" w:cs="Times New Roman"/>
          <w:szCs w:val="24"/>
        </w:rPr>
        <w:t xml:space="preserve"> </w:t>
      </w:r>
      <w:r>
        <w:rPr>
          <w:rFonts w:eastAsia="Times New Roman" w:cs="Times New Roman"/>
          <w:szCs w:val="24"/>
          <w:lang w:val="en-US"/>
        </w:rPr>
        <w:t>option</w:t>
      </w:r>
      <w:r w:rsidRPr="00914998">
        <w:rPr>
          <w:rFonts w:eastAsia="Times New Roman" w:cs="Times New Roman"/>
          <w:szCs w:val="24"/>
        </w:rPr>
        <w:t xml:space="preserve">. </w:t>
      </w:r>
      <w:r>
        <w:rPr>
          <w:rFonts w:eastAsia="Times New Roman" w:cs="Times New Roman"/>
          <w:szCs w:val="24"/>
        </w:rPr>
        <w:t xml:space="preserve">Για τους περισσότερους ανθρώπους αυτά είναι περίπου κινέζικα. Αμφιβάλλω αν και εδώ μέσα στη Βουλή οι περισσότεροι καταλαβαίνουν τι είναι όλα αυτά που ψηφίζουμε. Ναι, αλλά με τον νόμο για τα </w:t>
      </w:r>
      <w:r>
        <w:rPr>
          <w:rFonts w:eastAsia="Times New Roman" w:cs="Times New Roman"/>
          <w:szCs w:val="24"/>
          <w:lang w:val="en-US"/>
        </w:rPr>
        <w:t>stock</w:t>
      </w:r>
      <w:r w:rsidRPr="00914998">
        <w:rPr>
          <w:rFonts w:eastAsia="Times New Roman" w:cs="Times New Roman"/>
          <w:szCs w:val="24"/>
        </w:rPr>
        <w:t xml:space="preserve"> </w:t>
      </w:r>
      <w:r>
        <w:rPr>
          <w:rFonts w:eastAsia="Times New Roman" w:cs="Times New Roman"/>
          <w:szCs w:val="24"/>
          <w:lang w:val="en-US"/>
        </w:rPr>
        <w:t>option</w:t>
      </w:r>
      <w:r w:rsidRPr="00914998">
        <w:rPr>
          <w:rFonts w:eastAsia="Times New Roman" w:cs="Times New Roman"/>
          <w:szCs w:val="24"/>
        </w:rPr>
        <w:t xml:space="preserve"> </w:t>
      </w:r>
      <w:r>
        <w:rPr>
          <w:rFonts w:eastAsia="Times New Roman" w:cs="Times New Roman"/>
          <w:szCs w:val="24"/>
        </w:rPr>
        <w:t xml:space="preserve">και γενικά με τη μείωση της φορολογίας και την πολιτική σταθερότητα και τη μείωση της γραφειοκρατίας και την ψηφιοποίηση -έγινε μια συνολική προσπάθεια- έγινε εφικτή η εξαγορά της </w:t>
      </w:r>
      <w:r w:rsidR="00EC5277">
        <w:rPr>
          <w:rFonts w:eastAsia="Times New Roman" w:cs="Times New Roman"/>
          <w:szCs w:val="24"/>
        </w:rPr>
        <w:t>«</w:t>
      </w:r>
      <w:r>
        <w:rPr>
          <w:rFonts w:eastAsia="Times New Roman" w:cs="Times New Roman"/>
          <w:szCs w:val="24"/>
          <w:lang w:val="en-US"/>
        </w:rPr>
        <w:t>V</w:t>
      </w:r>
      <w:r w:rsidR="00737D5A">
        <w:rPr>
          <w:rFonts w:eastAsia="Times New Roman" w:cs="Times New Roman"/>
          <w:szCs w:val="24"/>
          <w:lang w:val="en-US"/>
        </w:rPr>
        <w:t>IVA</w:t>
      </w:r>
      <w:r w:rsidRPr="00914998">
        <w:rPr>
          <w:rFonts w:eastAsia="Times New Roman" w:cs="Times New Roman"/>
          <w:szCs w:val="24"/>
        </w:rPr>
        <w:t xml:space="preserve"> </w:t>
      </w:r>
      <w:r>
        <w:rPr>
          <w:rFonts w:eastAsia="Times New Roman" w:cs="Times New Roman"/>
          <w:szCs w:val="24"/>
          <w:lang w:val="en-US"/>
        </w:rPr>
        <w:t>W</w:t>
      </w:r>
      <w:r w:rsidR="00737D5A">
        <w:rPr>
          <w:rFonts w:eastAsia="Times New Roman" w:cs="Times New Roman"/>
          <w:szCs w:val="24"/>
          <w:lang w:val="en-US"/>
        </w:rPr>
        <w:t>ALLET</w:t>
      </w:r>
      <w:r w:rsidR="00EC5277">
        <w:rPr>
          <w:rFonts w:eastAsia="Times New Roman" w:cs="Times New Roman"/>
          <w:szCs w:val="24"/>
        </w:rPr>
        <w:t>»</w:t>
      </w:r>
      <w:r w:rsidRPr="00914998">
        <w:rPr>
          <w:rFonts w:eastAsia="Times New Roman" w:cs="Times New Roman"/>
          <w:szCs w:val="24"/>
        </w:rPr>
        <w:t xml:space="preserve"> </w:t>
      </w:r>
      <w:r>
        <w:rPr>
          <w:rFonts w:eastAsia="Times New Roman" w:cs="Times New Roman"/>
          <w:szCs w:val="24"/>
        </w:rPr>
        <w:t xml:space="preserve">από την </w:t>
      </w:r>
      <w:r w:rsidR="00EC5277">
        <w:rPr>
          <w:rFonts w:eastAsia="Times New Roman" w:cs="Times New Roman"/>
          <w:szCs w:val="24"/>
        </w:rPr>
        <w:t>«</w:t>
      </w:r>
      <w:r>
        <w:rPr>
          <w:rFonts w:eastAsia="Times New Roman" w:cs="Times New Roman"/>
          <w:szCs w:val="24"/>
          <w:lang w:val="en-US"/>
        </w:rPr>
        <w:t>JP</w:t>
      </w:r>
      <w:r w:rsidRPr="00914998">
        <w:rPr>
          <w:rFonts w:eastAsia="Times New Roman" w:cs="Times New Roman"/>
          <w:szCs w:val="24"/>
        </w:rPr>
        <w:t xml:space="preserve"> </w:t>
      </w:r>
      <w:r>
        <w:rPr>
          <w:rFonts w:eastAsia="Times New Roman" w:cs="Times New Roman"/>
          <w:szCs w:val="24"/>
          <w:lang w:val="en-US"/>
        </w:rPr>
        <w:t>M</w:t>
      </w:r>
      <w:r w:rsidR="00EC5277">
        <w:rPr>
          <w:rFonts w:eastAsia="Times New Roman" w:cs="Times New Roman"/>
          <w:szCs w:val="24"/>
          <w:lang w:val="en-US"/>
        </w:rPr>
        <w:t>ORGAN</w:t>
      </w:r>
      <w:r w:rsidR="00EC5277">
        <w:rPr>
          <w:rFonts w:eastAsia="Times New Roman" w:cs="Times New Roman"/>
          <w:szCs w:val="24"/>
        </w:rPr>
        <w:t>»</w:t>
      </w:r>
      <w:r>
        <w:rPr>
          <w:rFonts w:eastAsia="Times New Roman" w:cs="Times New Roman"/>
          <w:szCs w:val="24"/>
        </w:rPr>
        <w:t xml:space="preserve">.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Προσέξτε τώρα τι επίδραση έχει αυτό στην ελληνική οικονομία, γιατί και αυτό απαξιώθηκε: «Έλα, μωρέ, υπηρεσίες είναι η </w:t>
      </w:r>
      <w:r w:rsidR="00EC5277">
        <w:rPr>
          <w:rFonts w:eastAsia="Times New Roman" w:cs="Times New Roman"/>
          <w:szCs w:val="24"/>
        </w:rPr>
        <w:t>«</w:t>
      </w:r>
      <w:r>
        <w:rPr>
          <w:rFonts w:eastAsia="Times New Roman" w:cs="Times New Roman"/>
          <w:szCs w:val="24"/>
          <w:lang w:val="en-US"/>
        </w:rPr>
        <w:t>V</w:t>
      </w:r>
      <w:r w:rsidR="00EC5277">
        <w:rPr>
          <w:rFonts w:eastAsia="Times New Roman" w:cs="Times New Roman"/>
          <w:szCs w:val="24"/>
          <w:lang w:val="en-US"/>
        </w:rPr>
        <w:t>IVA</w:t>
      </w:r>
      <w:r w:rsidRPr="000D74F4">
        <w:rPr>
          <w:rFonts w:eastAsia="Times New Roman" w:cs="Times New Roman"/>
          <w:szCs w:val="24"/>
        </w:rPr>
        <w:t xml:space="preserve"> </w:t>
      </w:r>
      <w:r>
        <w:rPr>
          <w:rFonts w:eastAsia="Times New Roman" w:cs="Times New Roman"/>
          <w:szCs w:val="24"/>
          <w:lang w:val="en-US"/>
        </w:rPr>
        <w:t>W</w:t>
      </w:r>
      <w:r w:rsidR="00EC5277">
        <w:rPr>
          <w:rFonts w:eastAsia="Times New Roman" w:cs="Times New Roman"/>
          <w:szCs w:val="24"/>
          <w:lang w:val="en-US"/>
        </w:rPr>
        <w:t>ALLET</w:t>
      </w:r>
      <w:r w:rsidR="00EC5277">
        <w:rPr>
          <w:rFonts w:eastAsia="Times New Roman" w:cs="Times New Roman"/>
          <w:szCs w:val="24"/>
        </w:rPr>
        <w:t>»</w:t>
      </w:r>
      <w:r w:rsidRPr="000D74F4">
        <w:rPr>
          <w:rFonts w:eastAsia="Times New Roman" w:cs="Times New Roman"/>
          <w:szCs w:val="24"/>
        </w:rPr>
        <w:t xml:space="preserve">, </w:t>
      </w:r>
      <w:r>
        <w:rPr>
          <w:rFonts w:eastAsia="Times New Roman" w:cs="Times New Roman"/>
          <w:szCs w:val="24"/>
        </w:rPr>
        <w:t xml:space="preserve">τραπεζικές υπηρεσίες». Ακούστε. Οι εδώ εργαζόμενοι της </w:t>
      </w:r>
      <w:r w:rsidR="00EC5277">
        <w:rPr>
          <w:rFonts w:eastAsia="Times New Roman" w:cs="Times New Roman"/>
          <w:szCs w:val="24"/>
        </w:rPr>
        <w:t>«</w:t>
      </w:r>
      <w:r>
        <w:rPr>
          <w:rFonts w:eastAsia="Times New Roman" w:cs="Times New Roman"/>
          <w:szCs w:val="24"/>
          <w:lang w:val="en-US"/>
        </w:rPr>
        <w:t>V</w:t>
      </w:r>
      <w:r w:rsidR="00EC5277">
        <w:rPr>
          <w:rFonts w:eastAsia="Times New Roman" w:cs="Times New Roman"/>
          <w:szCs w:val="24"/>
          <w:lang w:val="en-US"/>
        </w:rPr>
        <w:t>IVA</w:t>
      </w:r>
      <w:r w:rsidRPr="000D74F4">
        <w:rPr>
          <w:rFonts w:eastAsia="Times New Roman" w:cs="Times New Roman"/>
          <w:szCs w:val="24"/>
        </w:rPr>
        <w:t xml:space="preserve"> </w:t>
      </w:r>
      <w:r>
        <w:rPr>
          <w:rFonts w:eastAsia="Times New Roman" w:cs="Times New Roman"/>
          <w:szCs w:val="24"/>
          <w:lang w:val="en-US"/>
        </w:rPr>
        <w:t>W</w:t>
      </w:r>
      <w:r w:rsidR="00EC5277">
        <w:rPr>
          <w:rFonts w:eastAsia="Times New Roman" w:cs="Times New Roman"/>
          <w:szCs w:val="24"/>
          <w:lang w:val="en-US"/>
        </w:rPr>
        <w:t>ALLET</w:t>
      </w:r>
      <w:r w:rsidR="00EC5277">
        <w:rPr>
          <w:rFonts w:eastAsia="Times New Roman" w:cs="Times New Roman"/>
          <w:szCs w:val="24"/>
        </w:rPr>
        <w:t>»</w:t>
      </w:r>
      <w:r>
        <w:rPr>
          <w:rFonts w:eastAsia="Times New Roman" w:cs="Times New Roman"/>
          <w:szCs w:val="24"/>
        </w:rPr>
        <w:t xml:space="preserve"> με τον νόμο για τα </w:t>
      </w:r>
      <w:r>
        <w:rPr>
          <w:rFonts w:eastAsia="Times New Roman" w:cs="Times New Roman"/>
          <w:szCs w:val="24"/>
          <w:lang w:val="en-US"/>
        </w:rPr>
        <w:t>stock</w:t>
      </w:r>
      <w:r w:rsidRPr="000D74F4">
        <w:rPr>
          <w:rFonts w:eastAsia="Times New Roman" w:cs="Times New Roman"/>
          <w:szCs w:val="24"/>
        </w:rPr>
        <w:t xml:space="preserve"> </w:t>
      </w:r>
      <w:r>
        <w:rPr>
          <w:rFonts w:eastAsia="Times New Roman" w:cs="Times New Roman"/>
          <w:szCs w:val="24"/>
          <w:lang w:val="en-US"/>
        </w:rPr>
        <w:t>option</w:t>
      </w:r>
      <w:r>
        <w:rPr>
          <w:rFonts w:eastAsia="Times New Roman" w:cs="Times New Roman"/>
          <w:szCs w:val="24"/>
        </w:rPr>
        <w:t xml:space="preserve"> μοιράζονται ο καθένας περίπου 400.000 ευρώ, λεφτά που τα παίρνουν στην Ελλάδα για να τα ξοδέψουν στην Ελλάδα. Από την εξαγορά και μετά η </w:t>
      </w:r>
      <w:r w:rsidR="00EC5277">
        <w:rPr>
          <w:rFonts w:eastAsia="Times New Roman" w:cs="Times New Roman"/>
          <w:szCs w:val="24"/>
        </w:rPr>
        <w:t>«</w:t>
      </w:r>
      <w:r>
        <w:rPr>
          <w:rFonts w:eastAsia="Times New Roman" w:cs="Times New Roman"/>
          <w:szCs w:val="24"/>
          <w:lang w:val="en-US"/>
        </w:rPr>
        <w:t>V</w:t>
      </w:r>
      <w:r w:rsidR="00EC5277">
        <w:rPr>
          <w:rFonts w:eastAsia="Times New Roman" w:cs="Times New Roman"/>
          <w:szCs w:val="24"/>
          <w:lang w:val="en-US"/>
        </w:rPr>
        <w:t>IVA</w:t>
      </w:r>
      <w:r w:rsidRPr="000D74F4">
        <w:rPr>
          <w:rFonts w:eastAsia="Times New Roman" w:cs="Times New Roman"/>
          <w:szCs w:val="24"/>
        </w:rPr>
        <w:t xml:space="preserve"> </w:t>
      </w:r>
      <w:r>
        <w:rPr>
          <w:rFonts w:eastAsia="Times New Roman" w:cs="Times New Roman"/>
          <w:szCs w:val="24"/>
          <w:lang w:val="en-US"/>
        </w:rPr>
        <w:t>W</w:t>
      </w:r>
      <w:r w:rsidR="00EC5277">
        <w:rPr>
          <w:rFonts w:eastAsia="Times New Roman" w:cs="Times New Roman"/>
          <w:szCs w:val="24"/>
          <w:lang w:val="en-US"/>
        </w:rPr>
        <w:t>ALLET</w:t>
      </w:r>
      <w:r w:rsidR="00EC5277">
        <w:rPr>
          <w:rFonts w:eastAsia="Times New Roman" w:cs="Times New Roman"/>
          <w:szCs w:val="24"/>
        </w:rPr>
        <w:t>»</w:t>
      </w:r>
      <w:r>
        <w:rPr>
          <w:rFonts w:eastAsia="Times New Roman" w:cs="Times New Roman"/>
          <w:szCs w:val="24"/>
        </w:rPr>
        <w:t xml:space="preserve"> ανακοινώνει τριακόσιες νέες προσλήψεις υψηλών αμοιβών εξειδικευμένου προσωπικού μηχανικών υπολογιστών και άλλων τεχνικών ειδικοτήτων -που δεν είμαι σε θέση ακριβώς να τις περιγράψω- μέσα στον επόμενο χρόνο. Τριακόσιες νέες καλοπληρωμένες θέσεις εργασίας. Είναι μηδέν αυτό για την ελληνική οικονομία; Σας είναι αδιάφορο;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λίγο ανακοινώθηκε η εξαγορά μιας νέας </w:t>
      </w:r>
      <w:r>
        <w:rPr>
          <w:rFonts w:eastAsia="Times New Roman" w:cs="Times New Roman"/>
          <w:szCs w:val="24"/>
          <w:lang w:val="en-US"/>
        </w:rPr>
        <w:t>start</w:t>
      </w:r>
      <w:r w:rsidRPr="000D74F4">
        <w:rPr>
          <w:rFonts w:eastAsia="Times New Roman" w:cs="Times New Roman"/>
          <w:szCs w:val="24"/>
        </w:rPr>
        <w:t>-</w:t>
      </w:r>
      <w:r>
        <w:rPr>
          <w:rFonts w:eastAsia="Times New Roman" w:cs="Times New Roman"/>
          <w:szCs w:val="24"/>
          <w:lang w:val="en-US"/>
        </w:rPr>
        <w:t>up</w:t>
      </w:r>
      <w:r w:rsidRPr="000D74F4">
        <w:rPr>
          <w:rFonts w:eastAsia="Times New Roman" w:cs="Times New Roman"/>
          <w:szCs w:val="24"/>
        </w:rPr>
        <w:t xml:space="preserve">, </w:t>
      </w:r>
      <w:r>
        <w:rPr>
          <w:rFonts w:eastAsia="Times New Roman" w:cs="Times New Roman"/>
          <w:szCs w:val="24"/>
        </w:rPr>
        <w:t xml:space="preserve">της </w:t>
      </w:r>
      <w:proofErr w:type="spellStart"/>
      <w:r w:rsidR="00EC5277">
        <w:rPr>
          <w:rFonts w:eastAsia="Times New Roman" w:cs="Times New Roman"/>
          <w:szCs w:val="24"/>
          <w:lang w:val="en-US"/>
        </w:rPr>
        <w:t>Pollfish</w:t>
      </w:r>
      <w:proofErr w:type="spellEnd"/>
      <w:r>
        <w:rPr>
          <w:rFonts w:eastAsia="Times New Roman" w:cs="Times New Roman"/>
          <w:szCs w:val="24"/>
        </w:rPr>
        <w:t>,</w:t>
      </w:r>
      <w:r w:rsidRPr="000D74F4">
        <w:rPr>
          <w:rFonts w:eastAsia="Times New Roman" w:cs="Times New Roman"/>
          <w:szCs w:val="24"/>
        </w:rPr>
        <w:t xml:space="preserve"> </w:t>
      </w:r>
      <w:r>
        <w:rPr>
          <w:rFonts w:eastAsia="Times New Roman" w:cs="Times New Roman"/>
          <w:szCs w:val="24"/>
        </w:rPr>
        <w:t xml:space="preserve">από τον αμερικανικό κολοσσό </w:t>
      </w:r>
      <w:r w:rsidR="00EC5277">
        <w:rPr>
          <w:rFonts w:eastAsia="Times New Roman" w:cs="Times New Roman"/>
          <w:szCs w:val="24"/>
        </w:rPr>
        <w:t>«</w:t>
      </w:r>
      <w:r>
        <w:rPr>
          <w:rFonts w:eastAsia="Times New Roman" w:cs="Times New Roman"/>
          <w:szCs w:val="24"/>
          <w:lang w:val="en-US"/>
        </w:rPr>
        <w:t>P</w:t>
      </w:r>
      <w:r w:rsidR="00EC5277">
        <w:rPr>
          <w:rFonts w:eastAsia="Times New Roman" w:cs="Times New Roman"/>
          <w:szCs w:val="24"/>
          <w:lang w:val="en-US"/>
        </w:rPr>
        <w:t>ROT</w:t>
      </w:r>
      <w:r w:rsidR="00EC5277" w:rsidRPr="000D74F4">
        <w:rPr>
          <w:rFonts w:eastAsia="Times New Roman" w:cs="Times New Roman"/>
          <w:szCs w:val="24"/>
        </w:rPr>
        <w:t>E</w:t>
      </w:r>
      <w:r w:rsidR="00EC5277">
        <w:rPr>
          <w:rFonts w:eastAsia="Times New Roman" w:cs="Times New Roman"/>
          <w:szCs w:val="24"/>
          <w:lang w:val="en-US"/>
        </w:rPr>
        <w:t>G</w:t>
      </w:r>
      <w:r w:rsidR="00EC5277" w:rsidRPr="000D74F4">
        <w:rPr>
          <w:rFonts w:eastAsia="Times New Roman" w:cs="Times New Roman"/>
          <w:szCs w:val="24"/>
        </w:rPr>
        <w:t>E</w:t>
      </w:r>
      <w:r w:rsidR="00EC5277">
        <w:rPr>
          <w:rFonts w:eastAsia="Times New Roman" w:cs="Times New Roman"/>
          <w:szCs w:val="24"/>
        </w:rPr>
        <w:t>»</w:t>
      </w:r>
      <w:r w:rsidRPr="000D74F4">
        <w:rPr>
          <w:rFonts w:eastAsia="Times New Roman" w:cs="Times New Roman"/>
          <w:szCs w:val="24"/>
        </w:rPr>
        <w:t xml:space="preserve"> </w:t>
      </w:r>
      <w:r>
        <w:rPr>
          <w:rFonts w:eastAsia="Times New Roman" w:cs="Times New Roman"/>
          <w:szCs w:val="24"/>
        </w:rPr>
        <w:t xml:space="preserve">στα 80 εκατομμύρια. Η </w:t>
      </w:r>
      <w:r w:rsidR="005D1F24">
        <w:rPr>
          <w:rFonts w:eastAsia="Times New Roman" w:cs="Times New Roman"/>
          <w:szCs w:val="24"/>
        </w:rPr>
        <w:t>«</w:t>
      </w:r>
      <w:r>
        <w:rPr>
          <w:rFonts w:eastAsia="Times New Roman" w:cs="Times New Roman"/>
          <w:szCs w:val="24"/>
          <w:lang w:val="en-US"/>
        </w:rPr>
        <w:t>start</w:t>
      </w:r>
      <w:r w:rsidRPr="000D74F4">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w:t>
      </w:r>
      <w:proofErr w:type="spellStart"/>
      <w:r>
        <w:rPr>
          <w:rFonts w:eastAsia="Times New Roman" w:cs="Times New Roman"/>
          <w:szCs w:val="24"/>
          <w:lang w:val="en-US"/>
        </w:rPr>
        <w:t>Pollfish</w:t>
      </w:r>
      <w:proofErr w:type="spellEnd"/>
      <w:r w:rsidR="005D1F24">
        <w:rPr>
          <w:rFonts w:eastAsia="Times New Roman" w:cs="Times New Roman"/>
          <w:szCs w:val="24"/>
        </w:rPr>
        <w:t>»</w:t>
      </w:r>
      <w:r w:rsidRPr="000D74F4">
        <w:rPr>
          <w:rFonts w:eastAsia="Times New Roman" w:cs="Times New Roman"/>
          <w:szCs w:val="24"/>
        </w:rPr>
        <w:t xml:space="preserve"> </w:t>
      </w:r>
      <w:r>
        <w:rPr>
          <w:rFonts w:eastAsia="Times New Roman" w:cs="Times New Roman"/>
          <w:szCs w:val="24"/>
        </w:rPr>
        <w:t xml:space="preserve">έχει σήμερα περίπου εβδομήντα εργαζόμενους και αυτούς στον κλάδο των μηχανικών ηλεκτρονικών υπολογιστών. Ανακοίνωσε ότι θα τους διπλασιάσει μετά την εξαγορά στην Ελλάδα. Είναι αυτό αδιάφορο;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Όλα αυτά που ψηφίζουμε εδώ, όλα αυτά ένα προς ένα αλλάζουν τις ζωές των συμπολιτών μας. Κάνουν τις ζωές των συμπολιτών μας καλύτερες. Τους αυξάνουν το εισόδημα και τους δημιουργούν ευκαιρίες και δεν είναι λόγος για να τα απαξιώνετε, είναι λόγος για να χαίρεστε.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Προφανώς η περίπτωση του νέου αναπτυξιακού νόμου -αυτή είναι η προσδοκία μας και γι’ αυτό είμαστε εδώ- όλα αυτά θα τα κάνει στο </w:t>
      </w:r>
      <w:proofErr w:type="spellStart"/>
      <w:r>
        <w:rPr>
          <w:rFonts w:eastAsia="Times New Roman" w:cs="Times New Roman"/>
          <w:szCs w:val="24"/>
        </w:rPr>
        <w:t>υπερπολλαπλάσιο</w:t>
      </w:r>
      <w:proofErr w:type="spellEnd"/>
      <w:r>
        <w:rPr>
          <w:rFonts w:eastAsia="Times New Roman" w:cs="Times New Roman"/>
          <w:szCs w:val="24"/>
        </w:rPr>
        <w:t>, διότι ο αναπτυξιακός νόμος έχει το πλεονέκτημα να μην απευθύνεται μόνο στις μεγάλες εταιρείες. Προφανώς αναφέρεται και στις μεγάλες εταιρείες, ούτε καν μόνο στις μεσαίες, αλλά και στις μικρές. Πολλοί από σας είπατε: «Η μικρή, η μικρομεσαία επιχείρηση αν δεν πάρει μπρος, δεν μπορεί να στρίψει η ελληνική οικονομία». Μα ο αναπτυξιακός νόμος κατ</w:t>
      </w:r>
      <w:r w:rsidR="005D1F24">
        <w:rPr>
          <w:rFonts w:eastAsia="Times New Roman" w:cs="Times New Roman"/>
          <w:szCs w:val="24"/>
        </w:rPr>
        <w:t xml:space="preserve">’ </w:t>
      </w:r>
      <w:r>
        <w:rPr>
          <w:rFonts w:eastAsia="Times New Roman" w:cs="Times New Roman"/>
          <w:szCs w:val="24"/>
        </w:rPr>
        <w:t xml:space="preserve">εξοχήν απευθύνεται σε αυτήν την κατηγορία των επιχειρήσεων, γιατί οι μεγάλες μπορούν να πάρουν στρατηγικές επενδύσεις, μπορεί να είναι κάποια εμβληματική, μπορεί να έχουν δικά τους λεφτά.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Άρα εδώ ερχόμαστε με το παρόν νομοσχέδιο που ψηφίζουμε σήμερα να αλλάξουμε εντελώς το παραγωγικό μοντέλο της χώρας και εξηγήσαμε κι εγώ και ο κ. Παπαθανάσης με ποιον ακριβώς τρόπο αυτό το κάναμε.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Άρα δεν είναι ένα νομοσχέδιο που ψηφίζεται για να λέμε ότι ψηφίσαμε ένα νομοσχέδιο. Είναι ένας νόμος του κράτους, όπως θα είναι σε λίγα λεπτά, που εφόσον επιβεβαιώσει τις προσδοκίες μας </w:t>
      </w:r>
      <w:r w:rsidR="009C0F17">
        <w:rPr>
          <w:rFonts w:eastAsia="Times New Roman" w:cs="Times New Roman"/>
          <w:szCs w:val="24"/>
        </w:rPr>
        <w:t>-</w:t>
      </w:r>
      <w:r>
        <w:rPr>
          <w:rFonts w:eastAsia="Times New Roman" w:cs="Times New Roman"/>
          <w:szCs w:val="24"/>
        </w:rPr>
        <w:t xml:space="preserve">και δεν έχουμε κανέναν λόγο να μην τις επιβεβαιώσει, αυτό πιστεύουμε εμείς στο Υπουργείο Ανάπτυξης- θα αποτελεί το βασικό μοντέλο του αναπτυξιακού νόμου για πολλά χρόνια στο μέλλον. Γιατί ακριβώς συνδυάζει τις μακροχρόνιες ανάγκες της ελληνικής οικονομίας, όπως ακριβώς χαρτογραφήθηκαν και μας επισημάνθηκαν από την </w:t>
      </w:r>
      <w:r w:rsidR="005D1F24">
        <w:rPr>
          <w:rFonts w:eastAsia="Times New Roman" w:cs="Times New Roman"/>
          <w:szCs w:val="24"/>
        </w:rPr>
        <w:t xml:space="preserve">Επιτροπή </w:t>
      </w:r>
      <w:proofErr w:type="spellStart"/>
      <w:r>
        <w:rPr>
          <w:rFonts w:eastAsia="Times New Roman" w:cs="Times New Roman"/>
          <w:szCs w:val="24"/>
        </w:rPr>
        <w:t>Πισσαρίδη</w:t>
      </w:r>
      <w:proofErr w:type="spellEnd"/>
      <w:r>
        <w:rPr>
          <w:rFonts w:eastAsia="Times New Roman" w:cs="Times New Roman"/>
          <w:szCs w:val="24"/>
        </w:rPr>
        <w:t xml:space="preserve"> </w:t>
      </w:r>
      <w:r w:rsidR="009C0F17">
        <w:rPr>
          <w:rFonts w:eastAsia="Times New Roman" w:cs="Times New Roman"/>
          <w:szCs w:val="24"/>
        </w:rPr>
        <w:t>-</w:t>
      </w:r>
      <w:r>
        <w:rPr>
          <w:rFonts w:eastAsia="Times New Roman" w:cs="Times New Roman"/>
          <w:szCs w:val="24"/>
        </w:rPr>
        <w:t>να μην λέμε πάλι τα ίδια- και με τη χρήση ψηφιακών εργαλείων και του ιδιωτικού τομέα επιταχύνει εξαιρετικά τις διαδικασίες, εκεί όπου υπήρχαν τα γνωστά προβλήματα καθυστέρησης του παρελθόντος.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δε υπηρεσία των τραπεζών στην αφετηρία, έστω και με τη διόρθωση που κάναμε, τον προσωρινό πίνακα της κατάταξης, εξασφαλίζει ότι αυτές οι εταιρείες, αυτά τα πρόσωπα που θα υπαχθούν, τελικά, σε αυτόν τον αναπτυξιακό νόμο, εννοούν στα σοβαρά να κάνουν την επένδυσή τους. Άρα αυτό σημαίνει ότι επειδή το εννοούν στα σοβαρά, έχουν και κίνητρο να το κάνουν γρήγορα. Γιατί όποιος έχει λεφτά δεσμευμένα να κάνει μία δουλειά, δεν τα αφήνει να κάθονται. Γιατί αν τα αφήσει να κάθονται, τα λεφτά χάνουν. Άρα </w:t>
      </w:r>
      <w:r>
        <w:rPr>
          <w:rFonts w:eastAsia="Times New Roman" w:cs="Times New Roman"/>
          <w:szCs w:val="24"/>
        </w:rPr>
        <w:lastRenderedPageBreak/>
        <w:t>θα τα επενδύσουν γρήγορα και άρα θα έρθουν γρηγορότερα θέσεις εργασίας και άρα, θα γίνει ακόμη γρηγορότερη η μείωση της ανεργίας.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Με αυτή, λοιπόν, τη συνολική μας οικονομική πολιτική καταφέρνουμε αυτά τα αποτελέσματα, τα οποία πια αρχίζουν να παίρνουν χαρακτήρα βροχής. Κάθε ημέρα πλέον ανακοινώνεται μία καινούργια εξαγορά. Κάθε μέρα γίνεται μία καινούργια συγχώνευση. Κάθε μέρα γίνεται μία καινούργια επένδυση.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Μπορεί αυτό να μην ικανοποιεί τον κ. </w:t>
      </w:r>
      <w:proofErr w:type="spellStart"/>
      <w:r>
        <w:rPr>
          <w:rFonts w:eastAsia="Times New Roman" w:cs="Times New Roman"/>
          <w:szCs w:val="24"/>
        </w:rPr>
        <w:t>Βιλιάρδο</w:t>
      </w:r>
      <w:proofErr w:type="spellEnd"/>
      <w:r>
        <w:rPr>
          <w:rFonts w:eastAsia="Times New Roman" w:cs="Times New Roman"/>
          <w:szCs w:val="24"/>
        </w:rPr>
        <w:t xml:space="preserve">. Το είπατε πέμπτη φορά για την </w:t>
      </w:r>
      <w:r w:rsidR="005D1F24">
        <w:rPr>
          <w:rFonts w:eastAsia="Times New Roman" w:cs="Times New Roman"/>
          <w:szCs w:val="24"/>
        </w:rPr>
        <w:t>«</w:t>
      </w:r>
      <w:r>
        <w:rPr>
          <w:rFonts w:eastAsia="Times New Roman" w:cs="Times New Roman"/>
          <w:szCs w:val="24"/>
          <w:lang w:val="en-US"/>
        </w:rPr>
        <w:t>F</w:t>
      </w:r>
      <w:r w:rsidR="005D1F24">
        <w:rPr>
          <w:rFonts w:eastAsia="Times New Roman" w:cs="Times New Roman"/>
          <w:szCs w:val="24"/>
          <w:lang w:val="en-US"/>
        </w:rPr>
        <w:t>RAPORT</w:t>
      </w:r>
      <w:r w:rsidR="005D1F24">
        <w:rPr>
          <w:rFonts w:eastAsia="Times New Roman" w:cs="Times New Roman"/>
          <w:szCs w:val="24"/>
        </w:rPr>
        <w:t>»</w:t>
      </w:r>
      <w:r w:rsidRPr="00C07E3E">
        <w:rPr>
          <w:rFonts w:eastAsia="Times New Roman" w:cs="Times New Roman"/>
          <w:szCs w:val="24"/>
        </w:rPr>
        <w:t xml:space="preserve"> </w:t>
      </w:r>
      <w:r>
        <w:rPr>
          <w:rFonts w:eastAsia="Times New Roman" w:cs="Times New Roman"/>
          <w:szCs w:val="24"/>
        </w:rPr>
        <w:t xml:space="preserve">και την Αττάλεια. Οφείλω να σας πω πάλι με σεβασμό, κύριε </w:t>
      </w:r>
      <w:proofErr w:type="spellStart"/>
      <w:r>
        <w:rPr>
          <w:rFonts w:eastAsia="Times New Roman" w:cs="Times New Roman"/>
          <w:szCs w:val="24"/>
        </w:rPr>
        <w:t>Βιλιάρδε</w:t>
      </w:r>
      <w:proofErr w:type="spellEnd"/>
      <w:r>
        <w:rPr>
          <w:rFonts w:eastAsia="Times New Roman" w:cs="Times New Roman"/>
          <w:szCs w:val="24"/>
        </w:rPr>
        <w:t xml:space="preserve">, ότι η </w:t>
      </w:r>
      <w:r w:rsidR="005D1F24">
        <w:rPr>
          <w:rFonts w:eastAsia="Times New Roman" w:cs="Times New Roman"/>
          <w:szCs w:val="24"/>
        </w:rPr>
        <w:t>«</w:t>
      </w:r>
      <w:r>
        <w:rPr>
          <w:rFonts w:eastAsia="Times New Roman" w:cs="Times New Roman"/>
          <w:szCs w:val="24"/>
          <w:lang w:val="en-US"/>
        </w:rPr>
        <w:t>F</w:t>
      </w:r>
      <w:r w:rsidR="005D1F24">
        <w:rPr>
          <w:rFonts w:eastAsia="Times New Roman" w:cs="Times New Roman"/>
          <w:szCs w:val="24"/>
          <w:lang w:val="en-US"/>
        </w:rPr>
        <w:t>RAPORT</w:t>
      </w:r>
      <w:r w:rsidR="005D1F24">
        <w:rPr>
          <w:rFonts w:eastAsia="Times New Roman" w:cs="Times New Roman"/>
          <w:szCs w:val="24"/>
        </w:rPr>
        <w:t>»</w:t>
      </w:r>
      <w:r w:rsidRPr="00C07E3E">
        <w:rPr>
          <w:rFonts w:eastAsia="Times New Roman" w:cs="Times New Roman"/>
          <w:szCs w:val="24"/>
        </w:rPr>
        <w:t xml:space="preserve"> </w:t>
      </w:r>
      <w:r>
        <w:rPr>
          <w:rFonts w:eastAsia="Times New Roman" w:cs="Times New Roman"/>
          <w:szCs w:val="24"/>
        </w:rPr>
        <w:t xml:space="preserve">πράγματι έδωσε 7,5 δισεκατομμύρια για το Αεροδρόμιο της Αττάλειας. Εάν είχατε δει, θα βλέπατε ότι η προσδοκία -και βάσει αυτήν έχει δώσει τα 7,5 δισεκατομμύρια, τα πληρώνει τμηματικά αν ικανοποιηθεί η προσδοκία- είναι να ικανοποιεί </w:t>
      </w:r>
      <w:r w:rsidR="005D1F24">
        <w:rPr>
          <w:rFonts w:eastAsia="Times New Roman" w:cs="Times New Roman"/>
          <w:szCs w:val="24"/>
        </w:rPr>
        <w:t>ογδόντα</w:t>
      </w:r>
      <w:r>
        <w:rPr>
          <w:rFonts w:eastAsia="Times New Roman" w:cs="Times New Roman"/>
          <w:szCs w:val="24"/>
        </w:rPr>
        <w:t xml:space="preserve"> εκατομμύρια επιβάτες τον χρόνο και οι επενδύσεις που έχει αναλάβει να κάνει είναι για να ικανοποιεί </w:t>
      </w:r>
      <w:r w:rsidR="005D1F24">
        <w:rPr>
          <w:rFonts w:eastAsia="Times New Roman" w:cs="Times New Roman"/>
          <w:szCs w:val="24"/>
        </w:rPr>
        <w:t xml:space="preserve">ογδόντα </w:t>
      </w:r>
      <w:r>
        <w:rPr>
          <w:rFonts w:eastAsia="Times New Roman" w:cs="Times New Roman"/>
          <w:szCs w:val="24"/>
        </w:rPr>
        <w:t>εκατομμύρια επιβάτες τον χρόνο.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Στην Ελλάδα η συνολική επένδυση είναι, περίπου 2 δισεκατομμύρια, το </w:t>
      </w:r>
      <w:r w:rsidRPr="00C07E3E">
        <w:rPr>
          <w:rFonts w:eastAsia="Times New Roman" w:cs="Times New Roman"/>
          <w:szCs w:val="24"/>
        </w:rPr>
        <w:t xml:space="preserve">τίμημα </w:t>
      </w:r>
      <w:r>
        <w:rPr>
          <w:rFonts w:eastAsia="Times New Roman" w:cs="Times New Roman"/>
          <w:szCs w:val="24"/>
        </w:rPr>
        <w:t xml:space="preserve">στο ΤΑΙΠΕΔ, τα 400 εκατομμύρια επενδύσεις και το ετήσιο μίσθωμα στο ελληνικό κράτος για 25 εκατομμύρια επιβάτες. Γιατί, όπως ξέρετε, τα περιφερειακά αεροδρόμια πήρε η </w:t>
      </w:r>
      <w:r w:rsidR="005D1F24">
        <w:rPr>
          <w:rFonts w:eastAsia="Times New Roman" w:cs="Times New Roman"/>
          <w:szCs w:val="24"/>
        </w:rPr>
        <w:t>«</w:t>
      </w:r>
      <w:r>
        <w:rPr>
          <w:rFonts w:eastAsia="Times New Roman" w:cs="Times New Roman"/>
          <w:szCs w:val="24"/>
          <w:lang w:val="en-US"/>
        </w:rPr>
        <w:t>F</w:t>
      </w:r>
      <w:r w:rsidR="005D1F24">
        <w:rPr>
          <w:rFonts w:eastAsia="Times New Roman" w:cs="Times New Roman"/>
          <w:szCs w:val="24"/>
          <w:lang w:val="en-US"/>
        </w:rPr>
        <w:t>RAPORT</w:t>
      </w:r>
      <w:r w:rsidR="005D1F24">
        <w:rPr>
          <w:rFonts w:eastAsia="Times New Roman" w:cs="Times New Roman"/>
          <w:szCs w:val="24"/>
        </w:rPr>
        <w:t>»</w:t>
      </w:r>
      <w:r>
        <w:rPr>
          <w:rFonts w:eastAsia="Times New Roman" w:cs="Times New Roman"/>
          <w:szCs w:val="24"/>
        </w:rPr>
        <w:t xml:space="preserve">, δεν πήρε το Ελευθέριος Βενιζέλος. Θα μου πείτε, η Αττάλεια είναι το Ελευθέριος Βενιζέλος της Τουρκίας; Όχι. Εγώ σας λέω είναι η Κωνσταντινούπολη, αναμφίβολα, αλλά </w:t>
      </w:r>
      <w:r>
        <w:rPr>
          <w:rFonts w:eastAsia="Times New Roman" w:cs="Times New Roman"/>
          <w:szCs w:val="24"/>
        </w:rPr>
        <w:lastRenderedPageBreak/>
        <w:t xml:space="preserve">είναι πράγματι ένα πολύ μεγαλύτερο αεροδρόμιο στο σύνολο και από τα δεκατέσσερα αεροδρόμια που έχει η </w:t>
      </w:r>
      <w:r w:rsidR="005D1F24">
        <w:rPr>
          <w:rFonts w:eastAsia="Times New Roman" w:cs="Times New Roman"/>
          <w:szCs w:val="24"/>
        </w:rPr>
        <w:t>«</w:t>
      </w:r>
      <w:r>
        <w:rPr>
          <w:rFonts w:eastAsia="Times New Roman" w:cs="Times New Roman"/>
          <w:szCs w:val="24"/>
          <w:lang w:val="en-US"/>
        </w:rPr>
        <w:t>F</w:t>
      </w:r>
      <w:r w:rsidR="005D1F24">
        <w:rPr>
          <w:rFonts w:eastAsia="Times New Roman" w:cs="Times New Roman"/>
          <w:szCs w:val="24"/>
          <w:lang w:val="en-US"/>
        </w:rPr>
        <w:t>RAPORT</w:t>
      </w:r>
      <w:r w:rsidR="005D1F24">
        <w:rPr>
          <w:rFonts w:eastAsia="Times New Roman" w:cs="Times New Roman"/>
          <w:szCs w:val="24"/>
        </w:rPr>
        <w:t>»</w:t>
      </w:r>
      <w:r>
        <w:rPr>
          <w:rFonts w:eastAsia="Times New Roman" w:cs="Times New Roman"/>
          <w:szCs w:val="24"/>
        </w:rPr>
        <w:t xml:space="preserve"> στην Ελλάδα. Και σίγουρα όλοι καταλαβαίνουμε ότι μία εταιρεία που διαχειρίζεται αεροδρόμια πώς εκτιμά, τελικά, το τίμημα; Με τον αριθμό των επιβατών. Γιατί αυτοί περνούν και πληρώνουν και ξοδεύουν, άρα από αυτούς έχει να εισπράξει λεφτά. Το ίδιο τίμημα δίνεις για 23 εκατομμύρια και το ίδιο τίμημα για 80 εκατομμύρια; Πολύ απλά είναι τα πράγματα. Όλα στη ζωή είναι απλά αν αντί να είμαστε μεμψίμοιροι και μικρόψυχοι, το δούμε ψύχραιμα.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Εγώ δεν έχω πρόβλημα να σας πω ότι ο διαγωνισμός για τη </w:t>
      </w:r>
      <w:r w:rsidR="005D1F24">
        <w:rPr>
          <w:rFonts w:eastAsia="Times New Roman" w:cs="Times New Roman"/>
          <w:szCs w:val="24"/>
        </w:rPr>
        <w:t>«</w:t>
      </w:r>
      <w:r>
        <w:rPr>
          <w:rFonts w:eastAsia="Times New Roman" w:cs="Times New Roman"/>
          <w:szCs w:val="24"/>
          <w:lang w:val="en-US"/>
        </w:rPr>
        <w:t>F</w:t>
      </w:r>
      <w:r w:rsidR="005D1F24">
        <w:rPr>
          <w:rFonts w:eastAsia="Times New Roman" w:cs="Times New Roman"/>
          <w:szCs w:val="24"/>
          <w:lang w:val="en-US"/>
        </w:rPr>
        <w:t>RAPORT</w:t>
      </w:r>
      <w:r w:rsidR="005D1F24">
        <w:rPr>
          <w:rFonts w:eastAsia="Times New Roman" w:cs="Times New Roman"/>
          <w:szCs w:val="24"/>
        </w:rPr>
        <w:t>»</w:t>
      </w:r>
      <w:r>
        <w:rPr>
          <w:rFonts w:eastAsia="Times New Roman" w:cs="Times New Roman"/>
          <w:szCs w:val="24"/>
        </w:rPr>
        <w:t xml:space="preserve"> απηχούσε το οικονομικό αποτύπωμα της χώρας το 2014. Κακή η στιγμή για ιδιωτικοποίηση, για να είμαστε ειλικρινείς. Και τι ήταν μέχρι τότε; Ήταν το υψηλότερο τίμημα που </w:t>
      </w:r>
      <w:r w:rsidR="005D1F24">
        <w:rPr>
          <w:rFonts w:eastAsia="Times New Roman" w:cs="Times New Roman"/>
          <w:szCs w:val="24"/>
        </w:rPr>
        <w:t xml:space="preserve">είχε </w:t>
      </w:r>
      <w:r>
        <w:rPr>
          <w:rFonts w:eastAsia="Times New Roman" w:cs="Times New Roman"/>
          <w:szCs w:val="24"/>
        </w:rPr>
        <w:t xml:space="preserve">δοθεί ποτέ για ιδιωτικοποιήσεις στην Ελλάδα, εκείνη τη στιγμή. Όμως ήταν κακή η στιγμή. Η Ελλάδα ήταν μέσα στα μνημόνια, ερχόταν ο ΣΥΡΙΖΑ και οι αγορές ανησυχούσαν. Κανένας εύκολα δεν πήγαινε να δώσει πολλά λεφτά.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Σήμερα αν γινόταν ο διαγωνισμός, θα έπαιρνε σίγουρα μεγαλύτερο τίμημα. Γιατί το οικονομικό αποτύπωμα της Ελλάδας σήμερα και η οικονομική της προσδοκία είναι πολύ μεγαλύτερη. Γι’ αυτό και βλέπετε ότι οι ιδιωτικοποιήσεις που ξεκίναγαν επί ΣΥΡΙΖΑ με πολύ χαμηλό τίμημα, τώρα έχουν τεράστιο τίμημα. </w:t>
      </w:r>
    </w:p>
    <w:p w:rsidR="009B1533" w:rsidRDefault="00F93039">
      <w:pPr>
        <w:spacing w:line="600" w:lineRule="auto"/>
        <w:ind w:firstLine="720"/>
        <w:rPr>
          <w:rFonts w:eastAsia="Times New Roman" w:cs="Times New Roman"/>
          <w:szCs w:val="24"/>
        </w:rPr>
      </w:pPr>
      <w:r w:rsidRPr="002066BC">
        <w:rPr>
          <w:rFonts w:eastAsia="Times New Roman" w:cs="Times New Roman"/>
          <w:b/>
          <w:szCs w:val="24"/>
        </w:rPr>
        <w:lastRenderedPageBreak/>
        <w:t xml:space="preserve">ΧΑΡΑΛΑΜΠΟΣ (ΧΑΡΗΣ) ΜΑΜΟΥΛΑΚΗΣ: </w:t>
      </w:r>
      <w:r>
        <w:rPr>
          <w:rFonts w:eastAsia="Times New Roman" w:cs="Times New Roman"/>
          <w:szCs w:val="24"/>
        </w:rPr>
        <w:t>Είναι η πανδημία. Δεν είναι το ίδιο.</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Παραδείγματος χάριν, η ΔΕΠΑ Υποδομών. Ποιος περίμενε, όταν ξεκινήσαμε τον διαγωνισμό για τη ΔΕΠΑ Υποδομών ότι θα παίρναμε τίμημα 700 εκατομμύρια. </w:t>
      </w:r>
    </w:p>
    <w:p w:rsidR="009B1533" w:rsidRDefault="00F93039">
      <w:pPr>
        <w:spacing w:line="600" w:lineRule="auto"/>
        <w:ind w:firstLine="720"/>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Μικρό.</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Μικρό το 700 εκατομμύρια; Ε, όχι. Αφήστε, αφήστε. Ας τα κάνατε εσείς αν μπορούσατε. </w:t>
      </w:r>
      <w:r>
        <w:rPr>
          <w:rFonts w:eastAsia="Times New Roman" w:cs="Times New Roman"/>
          <w:szCs w:val="24"/>
        </w:rPr>
        <w:t xml:space="preserve">Γιατί, προφανώς, όπως ξέρετε, η ΔΕΠΑ Υποδομών ήταν μια από τις δικές σας δεσμεύσεις  που δεν καταφέρατε να υλοποιήσετε γιατί δεν βρήκατε κανέναν αγοραστή. </w:t>
      </w:r>
    </w:p>
    <w:p w:rsidR="009B1533" w:rsidRDefault="00F93039">
      <w:pPr>
        <w:spacing w:line="600" w:lineRule="auto"/>
        <w:ind w:firstLine="720"/>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Θα σας πω γιατί.</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Δεν βρήκατε κανέναν αγοραστή. Από τον κανέναν αγοραστή του ΣΥΡΙΖΑ βρήκαμε 700 εκατομμύρια και σας φαίνεται λίγο. Μου θυμίζετε την περίπτωση του ΟΣΕ, που λέγαμε 300 εκατομμύρια, σας φαίνονταν λίγα και τον δώσατε με 40 εκατομμύρια.</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Άρα ας σταματήσουμε την μεμψιμοιρία. Το τίμημα για τη ΔΕΠΑ Υποδομών ήταν απίστευτα υψηλό. Ήταν τεράστια επιτυχία.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Επειδή βλέπω τον Μάξιμο </w:t>
      </w:r>
      <w:proofErr w:type="spellStart"/>
      <w:r>
        <w:rPr>
          <w:rFonts w:eastAsia="Times New Roman" w:cs="Times New Roman"/>
          <w:szCs w:val="24"/>
        </w:rPr>
        <w:t>Σενετάκη</w:t>
      </w:r>
      <w:proofErr w:type="spellEnd"/>
      <w:r>
        <w:rPr>
          <w:rFonts w:eastAsia="Times New Roman" w:cs="Times New Roman"/>
          <w:szCs w:val="24"/>
        </w:rPr>
        <w:t xml:space="preserve"> εδώ, περίμενε κανένας για τις Γούρνες 40 εκατομμύρια; Για τις Γούρνες η εκτίμηση ξέρετε πόσο ήταν; Η εκτίμηση ήταν 25 εκατομμύρια και πήραμε 40 εκατομμύρια.</w:t>
      </w:r>
    </w:p>
    <w:p w:rsidR="009B1533" w:rsidRDefault="00F93039">
      <w:pPr>
        <w:spacing w:line="600" w:lineRule="auto"/>
        <w:ind w:firstLine="720"/>
        <w:rPr>
          <w:rFonts w:eastAsia="Times New Roman" w:cs="Times New Roman"/>
          <w:szCs w:val="24"/>
        </w:rPr>
      </w:pPr>
      <w:r>
        <w:rPr>
          <w:rFonts w:eastAsia="Times New Roman" w:cs="Times New Roman"/>
          <w:b/>
          <w:szCs w:val="24"/>
        </w:rPr>
        <w:t xml:space="preserve">ΧΑΡΑΛΑΜΠΟΣ (ΧΑΡΗΣ) ΜΑΜΟΥΛΑΚΗΣ: </w:t>
      </w:r>
      <w:r w:rsidRPr="000B7448">
        <w:rPr>
          <w:rFonts w:eastAsia="Times New Roman" w:cs="Times New Roman"/>
          <w:szCs w:val="24"/>
        </w:rPr>
        <w:t xml:space="preserve">Τέσσερα χιλιόμετρα δρόμο. </w:t>
      </w:r>
    </w:p>
    <w:p w:rsidR="009B1533" w:rsidRDefault="00F93039">
      <w:pPr>
        <w:spacing w:line="600" w:lineRule="auto"/>
        <w:ind w:firstLine="720"/>
        <w:jc w:val="both"/>
        <w:rPr>
          <w:rFonts w:eastAsia="Times New Roman" w:cs="Times New Roman"/>
          <w:b/>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Ούτε εμείς δεν το πιστεύαμε. Τσιμπούσαμε ο ένας τον άλλον. </w:t>
      </w:r>
    </w:p>
    <w:p w:rsidR="009B1533" w:rsidRDefault="00F93039">
      <w:pPr>
        <w:spacing w:line="600" w:lineRule="auto"/>
        <w:ind w:firstLine="720"/>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Τρεις μήνες περιμένουν.</w:t>
      </w:r>
    </w:p>
    <w:p w:rsidR="009B1533" w:rsidRDefault="00F93039">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Μα, κι εσείς, ο ΣΥΡΙΖΑ, τις Γούρνες πήγατε να τις πουλήσετε. Κάνατε τίποτα; Τα αφήνετε βάλτο. Τι να κάνετε; </w:t>
      </w:r>
    </w:p>
    <w:p w:rsidR="009B1533" w:rsidRDefault="00F93039">
      <w:pPr>
        <w:spacing w:line="600" w:lineRule="auto"/>
        <w:ind w:firstLine="720"/>
        <w:jc w:val="both"/>
        <w:rPr>
          <w:rFonts w:eastAsia="Times New Roman" w:cs="Times New Roman"/>
          <w:szCs w:val="24"/>
        </w:rPr>
      </w:pPr>
      <w:r>
        <w:rPr>
          <w:rFonts w:eastAsia="Times New Roman"/>
          <w:color w:val="111111"/>
          <w:szCs w:val="24"/>
        </w:rPr>
        <w:t xml:space="preserve">Άρα η διαφορά αυτής της Κυβερνήσεως </w:t>
      </w:r>
      <w:r>
        <w:rPr>
          <w:rFonts w:eastAsia="Times New Roman" w:cs="Times New Roman"/>
          <w:szCs w:val="24"/>
        </w:rPr>
        <w:t>με την προηγούμενη κυβέρνηση του ΣΥΡΙΖΑ είναι ότι εσείς ήσασταν εκεί μόνο για να γκρινιάζετε, να κάνετε κριτική. Καλά κάνετε. Δικαίωμά σας. Δουλειές να φτιάχνετε όχι, ανεργία στο φουλ, χρέος στο φουλ.</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Είπατε για το χρέος. Άλλο πράγμα που δεν πρέπει να μείνει αναπάντητο. Και ο κ. </w:t>
      </w:r>
      <w:proofErr w:type="spellStart"/>
      <w:r>
        <w:rPr>
          <w:rFonts w:eastAsia="Times New Roman" w:cs="Times New Roman"/>
          <w:szCs w:val="24"/>
        </w:rPr>
        <w:t>Βιλιάρδος</w:t>
      </w:r>
      <w:proofErr w:type="spellEnd"/>
      <w:r>
        <w:rPr>
          <w:rFonts w:eastAsia="Times New Roman" w:cs="Times New Roman"/>
          <w:szCs w:val="24"/>
        </w:rPr>
        <w:t xml:space="preserve"> το είπε και ο ΣΥΡΙΖΑ. Πραγματικά, δεν υπάρχει περίπτωση </w:t>
      </w:r>
      <w:r>
        <w:rPr>
          <w:rFonts w:eastAsia="Times New Roman" w:cs="Times New Roman"/>
          <w:szCs w:val="24"/>
        </w:rPr>
        <w:lastRenderedPageBreak/>
        <w:t xml:space="preserve">να συνεννοηθεί κάποιος μαζί σας ανθρώπινα. Μας κατηγορείτε ότι αυξήθηκε το χρέος. Μάλιστα. Ερώτηση: Κατά τη διάρκεια της πανδημίας το αίτημα του ΣΥΡΙΖΑ ήταν να μοιράσουμε περισσότερα λεφτά ή λιγότερα; Ποιο ήταν το αίτημα του ΣΥΡΙΖΑ; Τι έλεγε ο ΣΥΡΙΖΑ με τον </w:t>
      </w:r>
      <w:proofErr w:type="spellStart"/>
      <w:r>
        <w:rPr>
          <w:rFonts w:eastAsia="Times New Roman" w:cs="Times New Roman"/>
          <w:szCs w:val="24"/>
        </w:rPr>
        <w:t>Τσακαλώτο</w:t>
      </w:r>
      <w:proofErr w:type="spellEnd"/>
      <w:r>
        <w:rPr>
          <w:rFonts w:eastAsia="Times New Roman" w:cs="Times New Roman"/>
          <w:szCs w:val="24"/>
        </w:rPr>
        <w:t xml:space="preserve">, με εκείνο το «ΓΕΦΥΡΑ Ι», «ΓΕΦΥΡΑ ΙΙ», δεν θυμάμαι πώς το έλεγαν. Έλεγαν ότι μοιράζουμε πολλά λεφτά ή ότι μοιράζουμε λίγα; Όλη η κριτική του ΣΥΡΙΖΑ ήταν ότι μοιράζουμε λίγα. Δηλαδή, εμείς μοιράσαμε 43 δισεκατομμύρια και αυξήθηκε προφανώς το δημόσιο χρέος μας, αφού δανειστήκαμε για να μοιράσουμε. Η κριτική του ΣΥΡΙΖΑ ήταν «μα, γιατί μοιράζετε τόσο λίγα». Και αφού μοιράσαμε αυτά «τα λίγα», κατά τον ΣΥΡΙΖΑ, μας έλεγε πάλι ο ΣΥΡΙΖΑ «μα, γιατί αυξήσατε το δημόσιο χρέος». Δηλαδή, δεν σας πιάνει κανένας, πουθενά. Ό,τι και να γίνει, μα ό,τι και να γίνει, μπορείτε να λέτε ταυτόχρονα το ίδιο και το αντίθετό του.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Ποια είναι η πραγματικότητα για το χρέος; Γιατί αν είχατε δίκιο για το χρέος τώρα θα είχε πάει το επιτόκιο στο 10%. </w:t>
      </w:r>
    </w:p>
    <w:p w:rsidR="009B1533" w:rsidRDefault="00F93039">
      <w:pPr>
        <w:spacing w:line="600" w:lineRule="auto"/>
        <w:ind w:firstLine="720"/>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Δεν ισχύει.</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Γιατί το επιτόκιο δανεισμού παραμένει χαμηλό; Και μη μου πείτε πέρυσι ήταν 0,80% και σήμερα είναι 80%, κύριε </w:t>
      </w:r>
      <w:proofErr w:type="spellStart"/>
      <w:r>
        <w:rPr>
          <w:rFonts w:eastAsia="Times New Roman" w:cs="Times New Roman"/>
          <w:szCs w:val="24"/>
        </w:rPr>
        <w:t>Βιλάρδε</w:t>
      </w:r>
      <w:proofErr w:type="spellEnd"/>
      <w:r>
        <w:rPr>
          <w:rFonts w:eastAsia="Times New Roman" w:cs="Times New Roman"/>
          <w:szCs w:val="24"/>
        </w:rPr>
        <w:t xml:space="preserve">. </w:t>
      </w:r>
    </w:p>
    <w:p w:rsidR="009B1533" w:rsidRDefault="00F93039">
      <w:pPr>
        <w:spacing w:line="600" w:lineRule="auto"/>
        <w:ind w:firstLine="720"/>
        <w:rPr>
          <w:rFonts w:eastAsia="Times New Roman" w:cs="Times New Roman"/>
          <w:szCs w:val="24"/>
        </w:rPr>
      </w:pPr>
      <w:r>
        <w:rPr>
          <w:rFonts w:eastAsia="Times New Roman" w:cs="Times New Roman"/>
          <w:b/>
          <w:szCs w:val="24"/>
        </w:rPr>
        <w:lastRenderedPageBreak/>
        <w:t xml:space="preserve">ΧΑΡΑΛΑΜΠΟΣ (ΧΑΡΗΣ) ΜΑΜΟΥΛΑΚΗΣ: </w:t>
      </w:r>
      <w:r>
        <w:rPr>
          <w:rFonts w:eastAsia="Times New Roman" w:cs="Times New Roman"/>
          <w:szCs w:val="24"/>
        </w:rPr>
        <w:t xml:space="preserve">Γιατί έπεσε τόσο; Γιατί από το 2019 είναι τόσο χαμηλό; </w:t>
      </w:r>
    </w:p>
    <w:p w:rsidR="009B1533" w:rsidRDefault="00F93039">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Με τη σειρά.</w:t>
      </w:r>
    </w:p>
    <w:p w:rsidR="009B1533" w:rsidRDefault="00F93039">
      <w:pPr>
        <w:spacing w:line="600" w:lineRule="auto"/>
        <w:ind w:firstLine="720"/>
        <w:rPr>
          <w:rFonts w:eastAsia="Times New Roman" w:cs="Times New Roman"/>
          <w:szCs w:val="24"/>
        </w:rPr>
      </w:pPr>
      <w:r>
        <w:rPr>
          <w:rFonts w:eastAsia="Times New Roman" w:cs="Times New Roman"/>
          <w:szCs w:val="24"/>
        </w:rPr>
        <w:t>Μη μου λέτε ότι ήταν 0,80% και τώρα είναι 80%. Γιατί και της Γερμανίας ήταν -0,55% και τώρα είναι +0,3%. Διότι όλα τα επιτόκια στην Ευρωζώνη λόγω του πληθωρισμού αυξάνονται. Άρα και της Ελλάδος.</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Προσέξτε, όμως, τώρα. Γιατί οι αγορές δεν ανησυχούν; Για ποια μόνο χώρα της Ευρώπης είπαν οι </w:t>
      </w:r>
      <w:r w:rsidR="0063088B">
        <w:rPr>
          <w:rFonts w:eastAsia="Times New Roman" w:cs="Times New Roman"/>
          <w:szCs w:val="24"/>
        </w:rPr>
        <w:t>«</w:t>
      </w:r>
      <w:r w:rsidR="0063088B">
        <w:rPr>
          <w:rFonts w:eastAsia="Times New Roman" w:cs="Times New Roman"/>
          <w:szCs w:val="24"/>
          <w:lang w:val="en-US"/>
        </w:rPr>
        <w:t>MOODY</w:t>
      </w:r>
      <w:r w:rsidR="0063088B" w:rsidRPr="00562739">
        <w:rPr>
          <w:rFonts w:eastAsia="Times New Roman" w:cs="Times New Roman"/>
          <w:szCs w:val="24"/>
        </w:rPr>
        <w:t>’</w:t>
      </w:r>
      <w:r w:rsidR="0063088B">
        <w:rPr>
          <w:rFonts w:eastAsia="Times New Roman" w:cs="Times New Roman"/>
          <w:szCs w:val="24"/>
          <w:lang w:val="en-US"/>
        </w:rPr>
        <w:t>S</w:t>
      </w:r>
      <w:r w:rsidR="0063088B">
        <w:rPr>
          <w:rFonts w:eastAsia="Times New Roman" w:cs="Times New Roman"/>
          <w:szCs w:val="24"/>
        </w:rPr>
        <w:t>»</w:t>
      </w:r>
      <w:r w:rsidRPr="00562739">
        <w:rPr>
          <w:rFonts w:eastAsia="Times New Roman" w:cs="Times New Roman"/>
          <w:szCs w:val="24"/>
        </w:rPr>
        <w:t xml:space="preserve"> </w:t>
      </w:r>
      <w:r>
        <w:rPr>
          <w:rFonts w:eastAsia="Times New Roman" w:cs="Times New Roman"/>
          <w:szCs w:val="24"/>
        </w:rPr>
        <w:t xml:space="preserve">ότι προβλέπουν 10% μείωση στον λόγο χρέους-ΑΕΠ το 2022; Ποια είναι η μοναδική χώρα; Η μοναδική σε όλη την Ευρωζώνη. Είναι η Ελλάδα. Για ποιον λόγο; Διότι ο λόγος αυξήθηκε και γιατί δανειστήκαμε λεφτά για να μοιράσουμε και γιατί λόγω της υφέσεως του -9% μειώθηκε το ΑΕΠ. Άρα ο λόγος χρέους προς ΑΕΠ εκτινάχθηκε και από τις δυο μεριές, και ως προς την πραγματική αύξηση του χρέους σε ονομαστικό αριθμό από τον δανεισμό και από τον μεγαλύτερο λόγο από τη μείωσή του ΑΕΠ. </w:t>
      </w:r>
    </w:p>
    <w:p w:rsidR="009B1533" w:rsidRDefault="00F93039">
      <w:pPr>
        <w:spacing w:line="600" w:lineRule="auto"/>
        <w:ind w:firstLine="720"/>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Θα το δούμε.</w:t>
      </w:r>
    </w:p>
    <w:p w:rsidR="009B1533" w:rsidRDefault="00F9303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Τώρα που πάμε +9% το 2021 και +5% το 2022, ο λόγος αυτόματα αλλάζει. Γιατί ανεβαίνει το ΑΕΠ, άρα πέφτει ο λόγος. Τόσο απλά. Γι’ </w:t>
      </w:r>
      <w:r>
        <w:rPr>
          <w:rFonts w:eastAsia="Times New Roman"/>
          <w:color w:val="111111"/>
          <w:szCs w:val="24"/>
        </w:rPr>
        <w:lastRenderedPageBreak/>
        <w:t xml:space="preserve">αυτό δεν ανησυχούν οι αγορές. Οι αγορές </w:t>
      </w:r>
      <w:r>
        <w:rPr>
          <w:rFonts w:eastAsia="Times New Roman" w:cs="Times New Roman"/>
          <w:szCs w:val="24"/>
        </w:rPr>
        <w:t xml:space="preserve">έχουν πιο πολύ μυαλό, προφανώς, από τον ΣΥΡΙΖΑ. Καλά, αυτό δεν είναι και δύσκολο. Είναι προφανές. Γι’ αυτό δεν ανησυχούν. Γι’ αυτό δεν ανησυχούν, όπως ανησυχεί ο κ. </w:t>
      </w:r>
      <w:proofErr w:type="spellStart"/>
      <w:r>
        <w:rPr>
          <w:rFonts w:eastAsia="Times New Roman" w:cs="Times New Roman"/>
          <w:szCs w:val="24"/>
        </w:rPr>
        <w:t>Βιλιάρδος</w:t>
      </w:r>
      <w:proofErr w:type="spellEnd"/>
      <w:r>
        <w:rPr>
          <w:rFonts w:eastAsia="Times New Roman" w:cs="Times New Roman"/>
          <w:szCs w:val="24"/>
        </w:rPr>
        <w:t xml:space="preserve"> που τα βλέπει όλα κατάμαυρα. Γιατί βλέπουν τις μακροπρόθεσμες προοπτικές πάντα μιας χώρας. Στην πραγματικότητα, ούτε που τους νοιάζει ο λόγος του χρέους. Τους νοιάζει αν εσύ είσαι σε φάση που αναπτύσσεις την οικονομία σου ή όχι.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Έχουμε λύσει όλα μας τα προβλήματα; Βεβαίως και όχι. Η χώρα έχει τεράστιες προκλήσεις μπροστά της. Εννοώ ως προς την οικονομία μας. Νας σας πω ποια είναι η μεγαλύτερη πρόκλησή μας απ’ όλες; Το δημογραφικό. Το δημογραφικό, πέραν των εθνικών λόγων που έχει, έχει και οικονομικό σκέλος τεράστιο. Γιατί, πράγματι, με έναν πληθυσμό που γηράσκει και φθίνει, η δυνατότητα διατηρήσεως υψηλών ρυθμών ανάπτυξης γίνεται εξαιρετικά δυσκολότερη.</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Η Τουρκία, για παράδειγμα, που λέει για την Αττάλεια συνέχεια, έχει έναν πληθυσμό νέο που αυξάνεται ασταμάτητα και αυτό της δίνει μεγάλη προοπτική στο μέλλον. Δεν θα τα λύσουμε όλα, όμως, σε μια μέρα, Μία-μία οι δουλειές. Θα φτιάξει η Κυβέρνηση και περισσότερες πολιτικές για τη στήριξη του δημογραφικού, γιατί πρέπει να το φτιάξει.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Θέλω, όμως, να σας πω ότι η κατάσταση της χώρας μας σήμερα, αντικειμενικά μιλώντας, είναι καλύτερη από ό,τι πριν από δυόμισι-τρία χρόνια; </w:t>
      </w:r>
      <w:r>
        <w:rPr>
          <w:rFonts w:eastAsia="Times New Roman" w:cs="Times New Roman"/>
          <w:szCs w:val="24"/>
        </w:rPr>
        <w:lastRenderedPageBreak/>
        <w:t xml:space="preserve">Σύμφωνα με την παγκόσμια κοινότητα, με όλα τα παγκόσμια οικονομικά δίκτυα, με όλους τους δείκτες αξιολόγησης, με όλους τους οίκους αξιολόγησης οι οποίοι έχουν αναβαθμίσει τέσσερις, πέντε και έξι θέσεις την Ελλάδα, η κατάσταση σήμερα είναι πολύ καλύτερη και η προοπτική για το μέλλον εξαιρετικά καλύτερη.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 μείνετε τώρα εσείς στο πλάι να γκρινιάζετε.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Αυτά τα λίγα</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Ευχαριστώ πολύ.</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F85586">
        <w:rPr>
          <w:rFonts w:eastAsia="Times New Roman" w:cs="Times New Roman"/>
          <w:b/>
          <w:szCs w:val="24"/>
        </w:rPr>
        <w:t>ΠΡΟΕΔΡΕΥΩΝ (Αθανάσιος Μπούρας):</w:t>
      </w:r>
      <w:r>
        <w:rPr>
          <w:rFonts w:eastAsia="Times New Roman" w:cs="Times New Roman"/>
          <w:szCs w:val="24"/>
        </w:rPr>
        <w:t xml:space="preserve"> Και εγώ ευχαριστώ τον Υπουργό Ανάπτυξης και Επενδύσεων, τον κ. Γεωργιάδη. </w:t>
      </w:r>
    </w:p>
    <w:p w:rsidR="009B1533" w:rsidRDefault="00F93039">
      <w:pPr>
        <w:spacing w:line="600" w:lineRule="auto"/>
        <w:ind w:firstLine="720"/>
        <w:jc w:val="both"/>
        <w:rPr>
          <w:rFonts w:eastAsia="Times New Roman" w:cs="Times New Roman"/>
          <w:szCs w:val="24"/>
        </w:rPr>
      </w:pPr>
      <w:r w:rsidRPr="00F85586">
        <w:rPr>
          <w:rFonts w:eastAsia="Times New Roman" w:cs="Times New Roman"/>
          <w:b/>
          <w:szCs w:val="24"/>
        </w:rPr>
        <w:t>ΒΑΣΙΛΕΙΟΣ ΒΙΛΙΑΡΔΟΣ:</w:t>
      </w:r>
      <w:r>
        <w:rPr>
          <w:rFonts w:eastAsia="Times New Roman" w:cs="Times New Roman"/>
          <w:szCs w:val="24"/>
        </w:rPr>
        <w:t xml:space="preserve"> Παρακαλώ, κύριε Πρόεδρε, μπορώ να έχω τον λόγο;</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σας παρακαλώ θερμά. Πρέπει να κλείσουμε. Υπάρχει και η καταπόνηση των υπηρεσιών. Το είπαμε. Μπορείτε να λύσετε και κατ’ ιδίαν ορισμένα θέματα.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Προηγουμένως μίλησα πέντε λεπτά. </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Όχι, δεν θα δώσω τον λόγο άλλο. Και οι συνάδελφοι είναι καταπονημένοι. Μπορείτε κάποια διαφορά που έχετε να τη λύσετε. Εγώ διαβάζω και τα μάτια των συναδέλφων μου, οι οποίοι βρίσκονται τρεις μέρες, όπως και εσείς, και τρεις νύχτες εδώ.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Παπαθανάση, έχετε τον λόγο, προκειμένου να κλείσετε τη διαδικασία αυτή την τριήμερη. </w:t>
      </w:r>
    </w:p>
    <w:p w:rsidR="009B1533" w:rsidRDefault="00F93039">
      <w:pPr>
        <w:spacing w:line="600" w:lineRule="auto"/>
        <w:ind w:firstLine="720"/>
        <w:jc w:val="both"/>
        <w:rPr>
          <w:rFonts w:eastAsia="Times New Roman" w:cs="Times New Roman"/>
          <w:szCs w:val="24"/>
        </w:rPr>
      </w:pPr>
      <w:r w:rsidRPr="00F85586">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Ευχαριστώ πολύ, κύριε Πρόεδρε. Και εγώ νομίζω ότι διαβάζω τα μάτια και για αυτό θα είμαι και σύντομος.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Πράγματι, αισθάνομαι ιδιαίτερη τιμή, διότι σε αυτό το σχέδιο νόμου, κύριε Υπουργέ, όπως είπατε, εκατόν είκοσι μέλη του Κοινοβουλίου τοποθετήθηκαν και στην ουσία και στη συζήτηση προέκυψαν πολλά θέματα, με τα οποία, ως είχαμε υποχρέωση, ασχοληθήκαμε, γιατί ακριβώς αυτός είναι και ο λόγος που ένα νομοθέτημα έρχεται στη Βουλή για να συζητηθεί, να συμπληρωθεί. Διότι και στις </w:t>
      </w:r>
      <w:r w:rsidR="002F46BC">
        <w:rPr>
          <w:rFonts w:eastAsia="Times New Roman" w:cs="Times New Roman"/>
          <w:szCs w:val="24"/>
        </w:rPr>
        <w:t>επιτροπές</w:t>
      </w:r>
      <w:r>
        <w:rPr>
          <w:rFonts w:eastAsia="Times New Roman" w:cs="Times New Roman"/>
          <w:szCs w:val="24"/>
        </w:rPr>
        <w:t xml:space="preserve"> αυτή είναι η έννοια που έρχεται ένα νομοσχέδιο στις </w:t>
      </w:r>
      <w:r w:rsidR="009F3353">
        <w:rPr>
          <w:rFonts w:eastAsia="Times New Roman" w:cs="Times New Roman"/>
          <w:szCs w:val="24"/>
        </w:rPr>
        <w:t xml:space="preserve">επιτροπές </w:t>
      </w:r>
      <w:r>
        <w:rPr>
          <w:rFonts w:eastAsia="Times New Roman" w:cs="Times New Roman"/>
          <w:szCs w:val="24"/>
        </w:rPr>
        <w:t xml:space="preserve">για να δούμε ορισμένες ατέλειες ή κάποιες συμπληρώσεις. Άλλωστε, ποτέ εμείς δεν διεκδικήσαμε το αλάθητο. Αυτό το οποίο λέμε είναι ότι ένα πολύ καλά δουλεμένο νομοσχέδιο, με πολύ καλή διαβούλευση ήρθε στη Βουλή και μέσω των διαδικασιών βρέθηκαν αρκετά ζητήματα, διατάξεις, συμπληρώσεις, </w:t>
      </w:r>
      <w:r>
        <w:rPr>
          <w:rFonts w:eastAsia="Times New Roman" w:cs="Times New Roman"/>
          <w:szCs w:val="24"/>
        </w:rPr>
        <w:lastRenderedPageBreak/>
        <w:t xml:space="preserve">νομοτεχνικές συμπληρώσεις, που έπρεπε να συμπληρωθούν και αυτό και έγινε.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επειδή μιλήσαμε για την ανάπτυξη, πράγματι η ανάπτυξη δεν έρχεται με ευχολόγια, η ανάπτυξη απαιτεί σκληρή δουλειά, έμπρακτη διαδικασία και τροποποιήσεις διαδικαστικές που διευκολύνουν την επιχειρηματικότητα, διότι κακά τα ψέματα, κυρίες και κύριοι, αν ένας επιχειρηματίας ή η επενδυτική κοινότητα δεν αισθανθεί σιγουριά απέναντι σε μια χώρα και σε μια επένδυση, δεν πρόκειται να φέρει τα χρήματά της ή θα βρει κάπου αλλού να πάει.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επειδή κάθε επένδυση σημαίνει ότι νέες θέσεις εργασίας δημιουργούνται για αυτό και εμείς δουλεύαμε σιγά-σιγά από τον Ιούλιο του 2019, γιατί το αποτέλεσμα της ανάπτυξης, κύριε Υπουργέ, όπως είπατε, είναι κομμάτι της δουλειάς που έχει γίνει. Δεν είναι τυχαίο. Δεν λειτούργησε κανένα λάστιχο, γιατί αν είχε λειτουργήσει λάστιχο, τότε δεν θα ήταν οι οικονομίες διαφορετικές και δεν θα μπορούσαμε να γυρίσουμε τόσο γρήγορα πίσω, αν δεν είχε γίνει η δουλειά, έτσι ώστε να επιταχύνει αυτή τη διαδικασία της ανάκαμψης, όπως λέμε, αλλά κατ’ </w:t>
      </w:r>
      <w:proofErr w:type="spellStart"/>
      <w:r>
        <w:rPr>
          <w:rFonts w:eastAsia="Times New Roman" w:cs="Times New Roman"/>
          <w:szCs w:val="24"/>
        </w:rPr>
        <w:t>ουσίαν</w:t>
      </w:r>
      <w:proofErr w:type="spellEnd"/>
      <w:r>
        <w:rPr>
          <w:rFonts w:eastAsia="Times New Roman" w:cs="Times New Roman"/>
          <w:szCs w:val="24"/>
        </w:rPr>
        <w:t xml:space="preserve"> είναι ανάπτυξη που έρχεται και θεωρώ ότι έρχεται με μεγάλους βηματισμούς το 2022 και το 2023.</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Ακούγοντας τους εισηγητές </w:t>
      </w:r>
      <w:r w:rsidR="0063088B">
        <w:rPr>
          <w:rFonts w:eastAsia="Times New Roman" w:cs="Times New Roman"/>
          <w:szCs w:val="24"/>
        </w:rPr>
        <w:t>-</w:t>
      </w:r>
      <w:r>
        <w:rPr>
          <w:rFonts w:eastAsia="Times New Roman" w:cs="Times New Roman"/>
          <w:szCs w:val="24"/>
        </w:rPr>
        <w:t xml:space="preserve">βεβαίως, ακούγοντας τον κ. </w:t>
      </w:r>
      <w:proofErr w:type="spellStart"/>
      <w:r>
        <w:rPr>
          <w:rFonts w:eastAsia="Times New Roman" w:cs="Times New Roman"/>
          <w:szCs w:val="24"/>
        </w:rPr>
        <w:t>Σενετάκη</w:t>
      </w:r>
      <w:proofErr w:type="spellEnd"/>
      <w:r>
        <w:rPr>
          <w:rFonts w:eastAsia="Times New Roman" w:cs="Times New Roman"/>
          <w:szCs w:val="24"/>
        </w:rPr>
        <w:t xml:space="preserve"> είδα ότι μπήκε σε βάθος και στην ουσία του θέματος και μας βοήθησε πάρα πολύ, όπως και οι Βουλευτές της Πλειοψηφίας- και ακούγοντας τον </w:t>
      </w:r>
      <w:r w:rsidR="009F3353">
        <w:rPr>
          <w:rFonts w:eastAsia="Times New Roman" w:cs="Times New Roman"/>
          <w:szCs w:val="24"/>
        </w:rPr>
        <w:t xml:space="preserve">εισηγητή </w:t>
      </w:r>
      <w:r>
        <w:rPr>
          <w:rFonts w:eastAsia="Times New Roman" w:cs="Times New Roman"/>
          <w:szCs w:val="24"/>
        </w:rPr>
        <w:t xml:space="preserve">της </w:t>
      </w:r>
      <w:r>
        <w:rPr>
          <w:rFonts w:eastAsia="Times New Roman" w:cs="Times New Roman"/>
          <w:szCs w:val="24"/>
        </w:rPr>
        <w:lastRenderedPageBreak/>
        <w:t xml:space="preserve">Μειοψηφίας και τους ειδικούς αγορητές προσπαθώ να βρω τις βασικές μας διαφορές και ειλικρινά -πιστέψτε με- δεν μπορώ να τις βρω και θα σας εξηγήσω το γιατί.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Ξεκινώντας, λοιπόν, από τον κ. </w:t>
      </w:r>
      <w:proofErr w:type="spellStart"/>
      <w:r>
        <w:rPr>
          <w:rFonts w:eastAsia="Times New Roman" w:cs="Times New Roman"/>
          <w:szCs w:val="24"/>
        </w:rPr>
        <w:t>Μαμουλάκη</w:t>
      </w:r>
      <w:proofErr w:type="spellEnd"/>
      <w:r>
        <w:rPr>
          <w:rFonts w:eastAsia="Times New Roman" w:cs="Times New Roman"/>
          <w:szCs w:val="24"/>
        </w:rPr>
        <w:t>, που έθεσε τρία ζητήματα, όπως και κατά τη διάρκεια της συζήτησης οι περισσότεροι Βουλευτές του ΣΥΡΙΖΑ -θα αναφερθώ και στο ΚΙΝΑΛ, κύριε Πάνα- προσέγγισαν την υπόθεση το πώς ο νόμος μας εξυπηρετεί την ισόρροπη ανάπτυξη. Και σας είπα και θέλω πραγματικά σε αυτά που λέω αναζητώντας μέσα στις διατάξεις του νόμου να βρείτε πού δεν τα λέμε ειλικρινά.</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σας είπα στον ν</w:t>
      </w:r>
      <w:r w:rsidR="009F3353">
        <w:rPr>
          <w:rFonts w:eastAsia="Times New Roman" w:cs="Times New Roman"/>
          <w:szCs w:val="24"/>
        </w:rPr>
        <w:t>.</w:t>
      </w:r>
      <w:r>
        <w:rPr>
          <w:rFonts w:eastAsia="Times New Roman" w:cs="Times New Roman"/>
          <w:szCs w:val="24"/>
        </w:rPr>
        <w:t>4399, στο</w:t>
      </w:r>
      <w:r w:rsidR="009F3353">
        <w:rPr>
          <w:rFonts w:eastAsia="Times New Roman" w:cs="Times New Roman"/>
          <w:szCs w:val="24"/>
        </w:rPr>
        <w:t>ν</w:t>
      </w:r>
      <w:r>
        <w:rPr>
          <w:rFonts w:eastAsia="Times New Roman" w:cs="Times New Roman"/>
          <w:szCs w:val="24"/>
        </w:rPr>
        <w:t xml:space="preserve"> νόμο σας, κύριε </w:t>
      </w:r>
      <w:proofErr w:type="spellStart"/>
      <w:r>
        <w:rPr>
          <w:rFonts w:eastAsia="Times New Roman" w:cs="Times New Roman"/>
          <w:szCs w:val="24"/>
        </w:rPr>
        <w:t>Μαμουλάκη</w:t>
      </w:r>
      <w:proofErr w:type="spellEnd"/>
      <w:r>
        <w:rPr>
          <w:rFonts w:eastAsia="Times New Roman" w:cs="Times New Roman"/>
          <w:szCs w:val="24"/>
        </w:rPr>
        <w:t xml:space="preserve">, πολλά από αυτά τα οποία συζητάμε τώρα δεν υπήρχαν. Για τις περιφερειακές ανισότητες σας είπα. Το πρώτο πράγμα που αντιμετωπίζουμε είναι η ισόρροπη ανάπτυξη των περιφερειών. Δεν υπάρχει καν κέντρο, δεν υπάρχει καν Αθήνα εδώ. Μόνο στα οριζόντια, μόνο στα εκτός περιφερειακών ενισχύσεων μπορούμε να δούμε έρευνα, καινοτομία στο κέντρο. Από κει και πέρα, τα πάντα πηγαίνουν στις περιφέρειες και σας έδειξα τη διάταξη ότι ακριβώς έχουμε προβλέψει ισόρροπη ανάπτυξη για την περιφέρεια.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Μιλήσατε για τις μικρομεσαίες επιχειρήσεις. Μα, πουθενά σε προηγούμενους νόμους δεν υπήρχε πρόβλεψη να προσδιορίζεται με σαφή τρόπο το πόσα χρήματα θα πάνε στις μικρές, πολύ μικρές επιχειρήσεις. Εμείς </w:t>
      </w:r>
      <w:r>
        <w:rPr>
          <w:rFonts w:eastAsia="Times New Roman" w:cs="Times New Roman"/>
          <w:szCs w:val="24"/>
        </w:rPr>
        <w:lastRenderedPageBreak/>
        <w:t>έχουμε πρόβλεψη για αυτό. Γιατί έχουμε πρόβλεψη; Γιατί έχουμε γενικότερες προβλέψεις, πρώτον, και για ισόρροπη ανάπτυξη και για τις μικρές, πολύ μικρές επιχειρήσεις, αλλά και για τους κλάδους. Άρα τι είναι αυτό που δεν βλέπετε στο νομοσχέδιο; Και σας λέω και επαναλαμβάνω ότι σε ό,τι αναφέρομαι μπορείτε να ψάξετε να το βρείτε στις διατάξεις του νόμου.</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Αναφερθήκατε στην αδιαφάνεια της περιφέρειας. Εδώ είναι υπηρεσιακοί ο κ. Λαμπρινός και ο κ. Αθανασίου. Μα, δεν πάνε στον ιδιωτικό τομέα.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Σε δημοσίους λειτουργούς πάνε, κύριε </w:t>
      </w:r>
      <w:proofErr w:type="spellStart"/>
      <w:r>
        <w:rPr>
          <w:rFonts w:eastAsia="Times New Roman" w:cs="Times New Roman"/>
          <w:szCs w:val="24"/>
        </w:rPr>
        <w:t>Μαμουλάκη</w:t>
      </w:r>
      <w:proofErr w:type="spellEnd"/>
      <w:r>
        <w:rPr>
          <w:rFonts w:eastAsia="Times New Roman" w:cs="Times New Roman"/>
          <w:szCs w:val="24"/>
        </w:rPr>
        <w:t xml:space="preserve">, σε δημοσίους λειτουργούς. </w:t>
      </w:r>
    </w:p>
    <w:p w:rsidR="009B1533" w:rsidRDefault="00F93039">
      <w:pPr>
        <w:spacing w:line="600" w:lineRule="auto"/>
        <w:ind w:firstLine="720"/>
        <w:jc w:val="both"/>
        <w:rPr>
          <w:rFonts w:eastAsia="Times New Roman" w:cs="Times New Roman"/>
          <w:szCs w:val="24"/>
        </w:rPr>
      </w:pPr>
      <w:r w:rsidRPr="00547096">
        <w:rPr>
          <w:rFonts w:eastAsia="Times New Roman" w:cs="Times New Roman"/>
          <w:b/>
          <w:szCs w:val="24"/>
        </w:rPr>
        <w:t>ΧΑΡΑΛΑΜΠΟΣ (ΧΑΡΗΣ) ΜΑΜΟΥΛΑΚΗΣ:</w:t>
      </w:r>
      <w:r>
        <w:rPr>
          <w:rFonts w:eastAsia="Times New Roman" w:cs="Times New Roman"/>
          <w:szCs w:val="24"/>
        </w:rPr>
        <w:t xml:space="preserve"> </w:t>
      </w:r>
      <w:proofErr w:type="spellStart"/>
      <w:r>
        <w:rPr>
          <w:rFonts w:eastAsia="Times New Roman" w:cs="Times New Roman"/>
          <w:szCs w:val="24"/>
        </w:rPr>
        <w:t>Υπερσυγκέντρωση</w:t>
      </w:r>
      <w:proofErr w:type="spellEnd"/>
      <w:r>
        <w:rPr>
          <w:rFonts w:eastAsia="Times New Roman" w:cs="Times New Roman"/>
          <w:szCs w:val="24"/>
        </w:rPr>
        <w:t>.</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Δηλαδή, αυτοί οι άνθρωποι εκεί που βλέπετε είναι διαφορετικοί από τους άλλους ανθρώπους;</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Όχι, όχι. Δεν είπε κανείς αυτό.</w:t>
      </w:r>
    </w:p>
    <w:p w:rsidR="009B1533" w:rsidRDefault="00F93039">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Τι όχι, όχι. Ρητορικά τώρα εγώ τα λέω. Μην το παίρνετε προσωπικά. Δεν αλλάζει κάτι.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πω παρεμπιπτόντως ότι το 1 με 3 εκατομμύρια δεν θα το κρατήσουμε εμείς. Θα πάει στον ΕΦΕΠΑΕ. Είναι λογικό, γιατί και εμείς έχουμε ένα θέμα στελέχωσης. Εμείς από τα 3 εκατομμύρια θα κρατήσουμε και πάνω, όπως ήταν παλιά. Απλά, για το 1 έως 3 σας εξήγησα τι κάναμε, προσπαθώντας να επιταχύνουμε να μην ταλαιπωρείται ο κόσμος. Αν πάτε τώρα στο γραφείο στα Δωδεκάνησα έχουν </w:t>
      </w:r>
      <w:r w:rsidR="009F3353">
        <w:rPr>
          <w:rFonts w:eastAsia="Times New Roman" w:cs="Times New Roman"/>
          <w:szCs w:val="24"/>
        </w:rPr>
        <w:t>απαυδήσει</w:t>
      </w:r>
      <w:r>
        <w:rPr>
          <w:rFonts w:eastAsia="Times New Roman" w:cs="Times New Roman"/>
          <w:szCs w:val="24"/>
        </w:rPr>
        <w:t xml:space="preserve"> οι επενδυτές, έχουν εγκαταλείψει τα επιχειρηματικά τους σχέδια, είναι κολλημένα. Δέχομαι τηλέφωνα από πολλές περιφέρειες. Τώρα τι κάναμε; Κρατήσαμε στις περιφέρειες περίπου το 55%. Εγώ δεν λέω κάτι αντίθετο.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Δεν είπα ότι δεν είναι </w:t>
      </w:r>
      <w:proofErr w:type="spellStart"/>
      <w:r>
        <w:rPr>
          <w:rFonts w:eastAsia="Times New Roman" w:cs="Times New Roman"/>
          <w:szCs w:val="24"/>
        </w:rPr>
        <w:t>υποστελεχωμένες</w:t>
      </w:r>
      <w:proofErr w:type="spellEnd"/>
      <w:r>
        <w:rPr>
          <w:rFonts w:eastAsia="Times New Roman" w:cs="Times New Roman"/>
          <w:szCs w:val="24"/>
        </w:rPr>
        <w:t>, αλλά γνωρίζετε η στελέχωση περνάει από μια διαδικασία. Από εκεί και πέρα, κρατήσαμε το 55%. Δώσαμε στην Περιφέρεια Μακεδονίας</w:t>
      </w:r>
      <w:r w:rsidR="0063088B">
        <w:rPr>
          <w:rFonts w:eastAsia="Times New Roman" w:cs="Times New Roman"/>
          <w:szCs w:val="24"/>
        </w:rPr>
        <w:t xml:space="preserve"> </w:t>
      </w:r>
      <w:r>
        <w:rPr>
          <w:rFonts w:eastAsia="Times New Roman" w:cs="Times New Roman"/>
          <w:szCs w:val="24"/>
        </w:rPr>
        <w:t>-</w:t>
      </w:r>
      <w:r w:rsidR="0063088B">
        <w:rPr>
          <w:rFonts w:eastAsia="Times New Roman" w:cs="Times New Roman"/>
          <w:szCs w:val="24"/>
        </w:rPr>
        <w:t xml:space="preserve"> </w:t>
      </w:r>
      <w:r>
        <w:rPr>
          <w:rFonts w:eastAsia="Times New Roman" w:cs="Times New Roman"/>
          <w:szCs w:val="24"/>
        </w:rPr>
        <w:t xml:space="preserve">Θράκης κατ’ </w:t>
      </w:r>
      <w:proofErr w:type="spellStart"/>
      <w:r>
        <w:rPr>
          <w:rFonts w:eastAsia="Times New Roman" w:cs="Times New Roman"/>
          <w:szCs w:val="24"/>
        </w:rPr>
        <w:t>ουσίαν</w:t>
      </w:r>
      <w:proofErr w:type="spellEnd"/>
      <w:r>
        <w:rPr>
          <w:rFonts w:eastAsia="Times New Roman" w:cs="Times New Roman"/>
          <w:szCs w:val="24"/>
        </w:rPr>
        <w:t xml:space="preserve"> την ίδια δουλειά. Όμως, τι κάναμε; Πήραμε και μοιράσαμε λίγο για να μπορέσουμε όλοι μαζί να επιταχύνουμε τις διαδικασίες. Αυτό είναι πρακτική εφαρμογή και </w:t>
      </w:r>
      <w:proofErr w:type="spellStart"/>
      <w:r>
        <w:rPr>
          <w:rFonts w:eastAsia="Times New Roman" w:cs="Times New Roman"/>
          <w:szCs w:val="24"/>
        </w:rPr>
        <w:t>εξορθολογισμός</w:t>
      </w:r>
      <w:proofErr w:type="spellEnd"/>
      <w:r>
        <w:rPr>
          <w:rFonts w:eastAsia="Times New Roman" w:cs="Times New Roman"/>
          <w:szCs w:val="24"/>
        </w:rPr>
        <w:t xml:space="preserve"> λειτουργίας. Αυτό είναι που κάναμε.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Άκουσα, λοιπόν, τον κ. Πάνα που λέει: «Πού πάει η χώρα».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Μα, εμείς -και δεν έχω ακούσει κάτι διαφορετικό από εσάς, κύριε Πάνα, δεν πάμε στην πράσινη μετάβαση; Δεν έχουμε συμφωνήσει; Δεν πιστεύετε στον ευρωπαϊκό στόχο της πράσινης μετάβασης; Δεν πιστεύετε στον ψηφιακό μετασχηματισμό; Δεν πιστεύετε στην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στη δίκαιη αναπτυξιακή μετάβαση;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μου τι από αυτά που έχετε θέσει ως στόχο δεν συμπεριλαμβάνονται μέσα στο νομοσχέδιο, σε αυτό το νομοσχέδιο που θα γίνει σε λίγο νόμος του κράτους και είμαι πολύ περήφανος που έχω δουλέψει μαζί με τον Υπουργό και τα στελέχη. Σας το είπα.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Επομένως, όσον φορά την ενίσχυση απασχόλησης και των δεξιοτήτων, πού διαφωνούμε; Για την αγροδιατροφή, την εξωστρέφεια πού διαφωνούμε; Μα, η ανάπτυξη -το ανέλυσε ο Υπουργός- ήρθε από την παραγωγή και όχι από την κατανάλωση, από τις εξαγωγές και τη βιομηχανική παραγωγή. Από εκεί ήρθε η ανάπτυξη. Άρα πού διαφωνούμε; Ειλικρινά, δεν μπορώ να δω τα συγκεκριμένα χαρακτηριστικά της διαφωνίας μας και απάντησα, ενώ δεν ήσασταν εδώ -απλά να επαναλάβω- ότι καθετί που είπατε στο ΚΙΝΑΛ και τοποθετηθήκατε το απαντήσαμε πλήρως, το συμπεριλάβαμε, είναι μέσα στον νόμο.</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Για τα ΣΔΑΜ Θράκης αναφερθήκατε. Το έχουμε μέσα. Μπορεί να το ψηφίσετε. Δεν ξέρω. Ατομικές επιχειρήσεις, το έχουμε μέσα. Αυτό σημαίνει κοινοβουλευτική διαδικασία και παραγωγή νομοθετημάτων μέσα από μια διαδικασία. Αυξημένα κίνητρα στις πληγείσες περιοχές, το έχουμε μέσα ως πρόβλεψη. Η κυβερνητική επιτροπή, αν αποφασίσει, το έχουμε μέσα. Δεν υπήρχε πουθενά αλλού. Είπατε να μπει το άρθρο 12. Μα, το βάλαμε το άρθρο 12 μέσα. Απλά είναι διασκορπισμένο το άρθρο 12. Είναι στα μικρά νησιά -δεν </w:t>
      </w:r>
      <w:r>
        <w:rPr>
          <w:rFonts w:eastAsia="Times New Roman" w:cs="Times New Roman"/>
          <w:szCs w:val="24"/>
        </w:rPr>
        <w:lastRenderedPageBreak/>
        <w:t xml:space="preserve">συμφωνείτε;- κάτω από τρεις χιλιάδες εκατό κατοίκους, είναι στις ορεινές περιοχές, είναι στην παραμεθόριο. Και κάναμε και κάτι άλλο. Πού δεν συμφωνείτε; Τα δεκαπέντε χιλιόμετρα τα κάναμε τριάντα χιλιόμετρα στην παραμεθόριο για να μπορεί να καταλάβει μεγαλύτερο χώρο. </w:t>
      </w:r>
    </w:p>
    <w:p w:rsidR="009B1533" w:rsidRDefault="00F93039">
      <w:pPr>
        <w:spacing w:line="600" w:lineRule="auto"/>
        <w:ind w:firstLine="720"/>
        <w:jc w:val="both"/>
        <w:rPr>
          <w:rFonts w:eastAsia="Times New Roman"/>
          <w:szCs w:val="24"/>
        </w:rPr>
      </w:pPr>
      <w:r>
        <w:rPr>
          <w:rFonts w:eastAsia="Times New Roman"/>
          <w:szCs w:val="24"/>
        </w:rPr>
        <w:t xml:space="preserve">Επομένως, ειλικρινά δεν βλέπω πού ακριβώς έχουμε τις διαφορές. Σας απάντησα σε όλα. Εύχομαι να ξαναδείτε τα θέματα. Πράγματι ο κόσμος της Νέας Δημοκρατίας είναι ο κόσμος της ανοιχτής οικονομίας, είναι ο κόσμος του ορθολογισμού και της λογικής. Αυτό προσπαθήσαμε να αποτυπώσουμε σε αυτό το νομοσχέδιο.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Τι κάναμε; Επιταχύνουμε τις διαδικασίες. Δεν θέλουμε να καθυστερούν. Απλοποιούμε και επιταχύνουμε τις διαδικασίες. Και μάλιστα, επειδή έγινε η συζήτηση -σας το είπα νωρίτερα σε μία παρέμβασή μου- εδώ δεν δίνουμε ένα ευχολόγιο τις σαράντα πέντε μέρες και αυτό είναι διοικητικός χρόνος και επομένως είναι ενδεικτικός χρόνος. Όχι. Εμείς έχουμε και το </w:t>
      </w:r>
      <w:r>
        <w:rPr>
          <w:rFonts w:eastAsia="Times New Roman" w:cs="Times New Roman"/>
          <w:szCs w:val="24"/>
          <w:lang w:val="en-US"/>
        </w:rPr>
        <w:t>plan</w:t>
      </w:r>
      <w:r w:rsidRPr="00101990">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τι θα κάνουμε μετά τις σαράντα πέντε μέρες, το δικαίωμα δηλαδή που διατηρεί η πολιτεία, αν δει ότι δεν τηρούνται οι σαράντα πέντε μέρες.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Ως προς τον έλεγχο, θέλω να σας πω ότι πλέον με τον έλεγχο όλα απλοποιούνται σε ένα βήμα και με το ένα βήμα θα μπορέσουν οι επενδυτές να καταθέσουν. Ακούστηκε και σχόλιο ότι έχουμε βάλει 30% ελέγχους. Αυτό θέλουμε να κάνουμε -και θα έχουμε όλο τον μηχανισμό να κάνουμε ελέγχους </w:t>
      </w:r>
      <w:r>
        <w:rPr>
          <w:rFonts w:eastAsia="Times New Roman" w:cs="Times New Roman"/>
          <w:szCs w:val="24"/>
        </w:rPr>
        <w:lastRenderedPageBreak/>
        <w:t xml:space="preserve">με διαδικασίες- και επίσης δηλωτική πράξη σε πολλά πράγματα, δείχνοντας την εμπιστοσύνη μας στην ιδιωτική οικονομία και δείχνοντας την εμπιστοσύνη μας στα άτομα τα οποία πιστοποιούνται. Διότι τα πιστοποιημένα άτομα, οι ορκωτοί ελεγκτές, το </w:t>
      </w:r>
      <w:r w:rsidR="007913CD">
        <w:rPr>
          <w:rFonts w:eastAsia="Times New Roman" w:cs="Times New Roman"/>
          <w:szCs w:val="24"/>
        </w:rPr>
        <w:t xml:space="preserve">Μητρώο </w:t>
      </w:r>
      <w:r>
        <w:rPr>
          <w:rFonts w:eastAsia="Times New Roman" w:cs="Times New Roman"/>
          <w:szCs w:val="24"/>
        </w:rPr>
        <w:t xml:space="preserve">των </w:t>
      </w:r>
      <w:r w:rsidR="007913CD">
        <w:rPr>
          <w:rFonts w:eastAsia="Times New Roman" w:cs="Times New Roman"/>
          <w:szCs w:val="24"/>
        </w:rPr>
        <w:t xml:space="preserve">Ορκωτών Ελεγκτών </w:t>
      </w:r>
      <w:r>
        <w:rPr>
          <w:rFonts w:eastAsia="Times New Roman" w:cs="Times New Roman"/>
          <w:szCs w:val="24"/>
        </w:rPr>
        <w:t xml:space="preserve">είναι επί </w:t>
      </w:r>
      <w:proofErr w:type="spellStart"/>
      <w:r>
        <w:rPr>
          <w:rFonts w:eastAsia="Times New Roman" w:cs="Times New Roman"/>
          <w:szCs w:val="24"/>
        </w:rPr>
        <w:t>όρκω</w:t>
      </w:r>
      <w:proofErr w:type="spellEnd"/>
      <w:r>
        <w:rPr>
          <w:rFonts w:eastAsia="Times New Roman" w:cs="Times New Roman"/>
          <w:szCs w:val="24"/>
        </w:rPr>
        <w:t xml:space="preserve">. Κατ’ </w:t>
      </w:r>
      <w:proofErr w:type="spellStart"/>
      <w:r>
        <w:rPr>
          <w:rFonts w:eastAsia="Times New Roman" w:cs="Times New Roman"/>
          <w:szCs w:val="24"/>
        </w:rPr>
        <w:t>ουσίαν</w:t>
      </w:r>
      <w:proofErr w:type="spellEnd"/>
      <w:r>
        <w:rPr>
          <w:rFonts w:eastAsia="Times New Roman" w:cs="Times New Roman"/>
          <w:szCs w:val="24"/>
        </w:rPr>
        <w:t xml:space="preserve"> λειτουργούν στο όνομα του κράτους, όπως είναι οι δημόσιοι λειτουργοί. Γιατί να μην τους δεχθούμε; Εμείς πιστεύουμε λοιπόν σε αυτό.</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βεβαίως το μεγάλο μας θέμα είναι σχετικά με τη Θράκη, με τη </w:t>
      </w:r>
      <w:r w:rsidR="007913CD">
        <w:rPr>
          <w:rFonts w:eastAsia="Times New Roman" w:cs="Times New Roman"/>
          <w:szCs w:val="24"/>
        </w:rPr>
        <w:t xml:space="preserve">δυτική </w:t>
      </w:r>
      <w:r>
        <w:rPr>
          <w:rFonts w:eastAsia="Times New Roman" w:cs="Times New Roman"/>
          <w:szCs w:val="24"/>
        </w:rPr>
        <w:t xml:space="preserve">Μακεδονία και τη Μεγαλόπολη. Πώς μπορεί να έχετε διαφορετική άποψη πάνω σε αυτό; Δεν θα στηρίξουμε τη Θράκη; Δεν πάμε να κάνουμε την αλλαγή του παραγωγικού μοντέλου στη Μεγαλόπολη, αφού ούτως η άλλως θα γινόταν η </w:t>
      </w:r>
      <w:proofErr w:type="spellStart"/>
      <w:r>
        <w:rPr>
          <w:rFonts w:eastAsia="Times New Roman" w:cs="Times New Roman"/>
          <w:szCs w:val="24"/>
        </w:rPr>
        <w:t>απολιγνιτοποίηση</w:t>
      </w:r>
      <w:proofErr w:type="spellEnd"/>
      <w:r>
        <w:rPr>
          <w:rFonts w:eastAsia="Times New Roman" w:cs="Times New Roman"/>
          <w:szCs w:val="24"/>
        </w:rPr>
        <w:t xml:space="preserve">; Απλά εμείς, λόγω της απόφασης του Κυριάκου Μητσοτάκη, καταφέραμε και μπήκαμε στη διαπραγμάτευση πριν ξεκινήσουν τα διαρθρωτικά ταμεία. Θα γινόταν ούτε με το ένα τρίτο των χρημάτων.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Και τώρα σχεδιάζουμε. Έχουμε ειδικό καθεστώς ΔΑΜ για να μπορέσουν να μπουν οι επιχειρήσεις και να χρηματοδοτηθούν. Είναι κινήσεις στρατηγικές, πολύ πιο νωρίς από το</w:t>
      </w:r>
      <w:r w:rsidR="007913CD">
        <w:rPr>
          <w:rFonts w:eastAsia="Times New Roman" w:cs="Times New Roman"/>
          <w:szCs w:val="24"/>
        </w:rPr>
        <w:t>ν</w:t>
      </w:r>
      <w:r>
        <w:rPr>
          <w:rFonts w:eastAsia="Times New Roman" w:cs="Times New Roman"/>
          <w:szCs w:val="24"/>
        </w:rPr>
        <w:t xml:space="preserve"> χρόνο τους. Αισθάνομαι λοιπόν ότι και στο κομμάτι αυτό θα μπορούσαμε να το κάνουμε και προέκυψε και από τη συζήτηση ότι και εσείς το θέλετε.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Και αλήθεια σε ορισμένες καινοτομίες που έχει μέσα </w:t>
      </w:r>
      <w:r w:rsidR="0063088B">
        <w:rPr>
          <w:rFonts w:eastAsia="Times New Roman" w:cs="Times New Roman"/>
          <w:szCs w:val="24"/>
        </w:rPr>
        <w:t>-</w:t>
      </w:r>
      <w:r>
        <w:rPr>
          <w:rFonts w:eastAsia="Times New Roman" w:cs="Times New Roman"/>
          <w:szCs w:val="24"/>
        </w:rPr>
        <w:t xml:space="preserve">που, όπως σας είπα δίνει στόχους στην πολιτεία και μπορεί η πολιτεία να ασκήσει πολιτική- </w:t>
      </w:r>
      <w:r>
        <w:rPr>
          <w:rFonts w:eastAsia="Times New Roman" w:cs="Times New Roman"/>
          <w:szCs w:val="24"/>
        </w:rPr>
        <w:lastRenderedPageBreak/>
        <w:t>συμπεριλαμβάνει εκτός από την απλοποίηση και τα οριζόντια μέτρα εκτός περιφερειακών. Δεν τα είχατε.</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να σας απαντήσω το εξής. Βεβαίως και η ευρεσιτεχνία είναι μέσα και μάλιστα ενισχυμένη ευρεσιτεχνία και με τα οριζόντια μέτρα τα οποία βάζουμε και απορώ γιατί δεν το ψηφίζετε. Λέτε για την ευρεσιτεχνία, σας λέω είναι μέσα, ψηφίστε το άρθρο. Φοβάστε;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Οδηγός αξιολόγησης. Θέλω να σας πω ότι σήμερα είδατε ότι γίνεται μια συζήτηση στη Βουλή και καταλήγουμε στο καθεστώς. Πώς θα βγάλει η υπηρεσία αξιολόγηση; Μέσα από τη διαδικασία που έγινε, αλλάξαμε ορισμένα ζητήματα. Είπαμε, ας πούμε, για τα καταλύματα στους παραδοσιακούς οικισμούς, εκεί που χτυπάει η καρδιά μιας πατρίδας που θέλουμε να ενισχύσουμε. Και αυτό θα πάει ανάλογα. Πώς θα βγάζαμε λοιπόν τους οδηγούς αξιολόγησης; Αυτά είπατε. Είπατε δύο πράγματα και νομίζω ότι σας τα καλύψαμε και τα δύο.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κλείνω με το εξής. Πράγματι έχει περάσει η ώρα. Το νομοσχέδιο που σας καλώ να ψηφίσετε, κυρίες και κύριοι Βουλευτές, θα θέσει τη βάση πραγματικά για ισχυρή ανάπτυξη. Και θυμηθείτε ότι θα είναι η βάση για πάρα πολλά χρόνια, γιατί δίνει τη δυνατότητα σε πολλούς πόρους, σύμφωνα με τους κανόνες της Ευρώπης, να έρθουν για να μπορέσουν να διανεμηθούν σε όλους τους κλάδους της οικονομίας. </w:t>
      </w:r>
    </w:p>
    <w:p w:rsidR="009B1533" w:rsidRDefault="00F93039">
      <w:pPr>
        <w:spacing w:line="600" w:lineRule="auto"/>
        <w:ind w:firstLine="720"/>
        <w:jc w:val="both"/>
        <w:rPr>
          <w:rFonts w:eastAsia="Times New Roman" w:cs="Times New Roman"/>
          <w:szCs w:val="24"/>
        </w:rPr>
      </w:pPr>
      <w:r>
        <w:rPr>
          <w:rFonts w:eastAsia="Times New Roman" w:cs="Times New Roman"/>
          <w:szCs w:val="24"/>
        </w:rPr>
        <w:lastRenderedPageBreak/>
        <w:t>Θα δημιουργήσει ισχυρή ανάπτυξη, θα δημιουργήσει πολλές νέες θέσεις εργασίας, θα ενισχύσει την περιφέρεια. Όλα τα χρήματα πάνε στην περιφέρεια. Το 97% πάει στην περιφέρεια. Αυτός είναι ο στόχος μας. Θέλουμε μια Ελλάδα που χτυπάει στην περιφέρεια και οι νέες θέσεις που δημιουργούνται εκεί, θα κρατήσουν τους νέους μας στο</w:t>
      </w:r>
      <w:r w:rsidR="007913CD">
        <w:rPr>
          <w:rFonts w:eastAsia="Times New Roman" w:cs="Times New Roman"/>
          <w:szCs w:val="24"/>
        </w:rPr>
        <w:t>ν</w:t>
      </w:r>
      <w:r>
        <w:rPr>
          <w:rFonts w:eastAsia="Times New Roman" w:cs="Times New Roman"/>
          <w:szCs w:val="24"/>
        </w:rPr>
        <w:t xml:space="preserve"> χώρο που γεννήθηκαν και θέλουν να ζήσουν. </w:t>
      </w:r>
    </w:p>
    <w:p w:rsidR="009B1533" w:rsidRDefault="00F9303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B1533" w:rsidRDefault="00F930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B1533" w:rsidRDefault="00F9303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Εμείς ευχαριστούμε τον κύριο Υπουργό, τον κ. Παπαθανάση. </w:t>
      </w:r>
    </w:p>
    <w:p w:rsidR="009B1533" w:rsidRDefault="00F93039">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Κυρίες και κύριοι συνάδελφοι, κ</w:t>
      </w:r>
      <w:r w:rsidRPr="00EF3F89">
        <w:rPr>
          <w:rFonts w:eastAsia="SimSun"/>
          <w:szCs w:val="24"/>
          <w:lang w:eastAsia="zh-CN"/>
        </w:rPr>
        <w:t>ηρύσσεται περαιωμένη η συζήτηση επί της αρχής, των άρθρων</w:t>
      </w:r>
      <w:r w:rsidR="007913CD">
        <w:rPr>
          <w:rFonts w:eastAsia="SimSun"/>
          <w:szCs w:val="24"/>
          <w:lang w:eastAsia="zh-CN"/>
        </w:rPr>
        <w:t xml:space="preserve"> και</w:t>
      </w:r>
      <w:r w:rsidRPr="00EF3F89">
        <w:rPr>
          <w:rFonts w:eastAsia="SimSun"/>
          <w:szCs w:val="24"/>
          <w:lang w:eastAsia="zh-CN"/>
        </w:rPr>
        <w:t xml:space="preserve"> των τροπολογιών του σχεδίου νόμου του Υπουργείου </w:t>
      </w:r>
      <w:r>
        <w:rPr>
          <w:rFonts w:eastAsia="SimSun"/>
          <w:szCs w:val="24"/>
          <w:lang w:eastAsia="zh-CN"/>
        </w:rPr>
        <w:t xml:space="preserve">Ανάπτυξης και Επενδύσεων </w:t>
      </w:r>
      <w:r>
        <w:rPr>
          <w:rFonts w:eastAsia="Times New Roman" w:cs="Times New Roman"/>
          <w:szCs w:val="24"/>
        </w:rPr>
        <w:t>«Αναπτυξιακός Νόμος – Ελλάδα Ισχυρή Ανάπτυξη».</w:t>
      </w:r>
    </w:p>
    <w:p w:rsidR="009B1533" w:rsidRDefault="00F93039">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7913CD">
        <w:rPr>
          <w:rFonts w:eastAsia="SimSun"/>
          <w:szCs w:val="24"/>
          <w:lang w:eastAsia="zh-CN"/>
        </w:rPr>
        <w:t>,</w:t>
      </w:r>
      <w:r w:rsidRPr="00EF3F89">
        <w:rPr>
          <w:rFonts w:eastAsia="SimSun"/>
          <w:szCs w:val="24"/>
          <w:lang w:eastAsia="zh-CN"/>
        </w:rPr>
        <w:t xml:space="preserve"> </w:t>
      </w:r>
      <w:r w:rsidR="007913CD">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9B1533" w:rsidRDefault="00F93039">
      <w:pPr>
        <w:spacing w:line="600" w:lineRule="auto"/>
        <w:ind w:firstLine="720"/>
        <w:jc w:val="both"/>
        <w:rPr>
          <w:rFonts w:eastAsia="Times New Roman"/>
          <w:szCs w:val="24"/>
        </w:rPr>
      </w:pPr>
      <w:r>
        <w:rPr>
          <w:rFonts w:eastAsia="Times New Roman"/>
          <w:szCs w:val="24"/>
        </w:rPr>
        <w:t>Σας επισημαί</w:t>
      </w:r>
      <w:r w:rsidRPr="005A6A0E">
        <w:rPr>
          <w:rFonts w:eastAsia="Times New Roman"/>
          <w:szCs w:val="24"/>
        </w:rPr>
        <w:t xml:space="preserve">νω ότι η ψηφοφορία περιλαμβάνει την αρχή του νομοσχεδίου, </w:t>
      </w:r>
      <w:r>
        <w:rPr>
          <w:rFonts w:eastAsia="Times New Roman"/>
          <w:szCs w:val="24"/>
        </w:rPr>
        <w:t>εκατόν τριάντα ένα άρθρα</w:t>
      </w:r>
      <w:r w:rsidRPr="005A6A0E">
        <w:rPr>
          <w:rFonts w:eastAsia="Times New Roman"/>
          <w:szCs w:val="24"/>
        </w:rPr>
        <w:t xml:space="preserve">, </w:t>
      </w:r>
      <w:r>
        <w:rPr>
          <w:rFonts w:eastAsia="Times New Roman"/>
          <w:szCs w:val="24"/>
        </w:rPr>
        <w:t xml:space="preserve">πέντε </w:t>
      </w:r>
      <w:r w:rsidRPr="005A6A0E">
        <w:rPr>
          <w:rFonts w:eastAsia="Times New Roman"/>
          <w:szCs w:val="24"/>
        </w:rPr>
        <w:t>τροπολογί</w:t>
      </w:r>
      <w:r>
        <w:rPr>
          <w:rFonts w:eastAsia="Times New Roman"/>
          <w:szCs w:val="24"/>
        </w:rPr>
        <w:t>ες</w:t>
      </w:r>
      <w:r w:rsidRPr="005A6A0E">
        <w:rPr>
          <w:rFonts w:eastAsia="Times New Roman"/>
          <w:szCs w:val="24"/>
        </w:rPr>
        <w:t xml:space="preserve">, το ακροτελεύτιο άρθρο, καθώς και το σύνολο του νομοσχεδίου. </w:t>
      </w:r>
    </w:p>
    <w:p w:rsidR="009B1533" w:rsidRDefault="00F93039">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9B1533" w:rsidRDefault="007913CD">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w:t>
      </w:r>
      <w:r w:rsidR="00F93039" w:rsidRPr="00EF3F89">
        <w:rPr>
          <w:rFonts w:eastAsia="SimSun"/>
          <w:szCs w:val="24"/>
          <w:lang w:eastAsia="zh-CN"/>
        </w:rPr>
        <w:t>ΨΗΦΟΦΟΡΙΑ)</w:t>
      </w:r>
    </w:p>
    <w:p w:rsidR="009B1533" w:rsidRDefault="00F93039">
      <w:pPr>
        <w:autoSpaceDE w:val="0"/>
        <w:autoSpaceDN w:val="0"/>
        <w:adjustRightInd w:val="0"/>
        <w:spacing w:line="600" w:lineRule="auto"/>
        <w:ind w:firstLine="709"/>
        <w:jc w:val="both"/>
        <w:rPr>
          <w:rFonts w:eastAsia="SimSun"/>
          <w:szCs w:val="24"/>
          <w:lang w:eastAsia="zh-CN"/>
        </w:rPr>
      </w:pPr>
      <w:r w:rsidRPr="00855D8C">
        <w:rPr>
          <w:rFonts w:eastAsia="SimSun"/>
          <w:b/>
          <w:color w:val="201F1E"/>
          <w:szCs w:val="24"/>
          <w:shd w:val="clear" w:color="auto" w:fill="FFFFFF"/>
          <w:lang w:eastAsia="zh-CN"/>
        </w:rPr>
        <w:t xml:space="preserve">ΠΡΟΕΔΡΕΥΩΝ (Αθανάσιος Μπούρας): </w:t>
      </w:r>
      <w:r>
        <w:rPr>
          <w:rFonts w:eastAsia="SimSun"/>
          <w:szCs w:val="24"/>
          <w:lang w:eastAsia="zh-CN"/>
        </w:rPr>
        <w:t>Εφ’ 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9B1533" w:rsidRDefault="00F93039">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5B5C2F" w:rsidRDefault="007913CD">
      <w:pPr>
        <w:autoSpaceDE w:val="0"/>
        <w:autoSpaceDN w:val="0"/>
        <w:adjustRightInd w:val="0"/>
        <w:spacing w:line="600" w:lineRule="auto"/>
        <w:ind w:firstLine="709"/>
        <w:jc w:val="center"/>
        <w:rPr>
          <w:rFonts w:eastAsia="SimSun"/>
          <w:szCs w:val="24"/>
          <w:lang w:eastAsia="zh-CN"/>
        </w:rPr>
      </w:pPr>
      <w:r>
        <w:rPr>
          <w:rFonts w:eastAsia="SimSun"/>
          <w:szCs w:val="24"/>
          <w:lang w:eastAsia="zh-CN"/>
        </w:rPr>
        <w:t>(</w:t>
      </w:r>
      <w:r w:rsidR="00144DBB">
        <w:rPr>
          <w:rFonts w:eastAsia="SimSun"/>
          <w:szCs w:val="24"/>
          <w:lang w:eastAsia="zh-CN"/>
        </w:rPr>
        <w:t>ΜΕΤΑ ΤΗΝ ΗΛΕΚΤΡΟΝΙΚΗ ΚΑΤΑΜΕΤΡΗΣΗ)</w:t>
      </w:r>
    </w:p>
    <w:p w:rsidR="009B1533" w:rsidRDefault="00F93039">
      <w:pPr>
        <w:spacing w:line="600" w:lineRule="auto"/>
        <w:ind w:firstLine="709"/>
        <w:contextualSpacing/>
        <w:jc w:val="both"/>
        <w:rPr>
          <w:rFonts w:eastAsia="Times New Roman" w:cs="Times New Roman"/>
          <w:szCs w:val="24"/>
        </w:rPr>
      </w:pPr>
      <w:r w:rsidRPr="00855D8C">
        <w:rPr>
          <w:rFonts w:eastAsia="SimSun"/>
          <w:b/>
          <w:bCs/>
          <w:color w:val="201F1E"/>
          <w:szCs w:val="24"/>
          <w:shd w:val="clear" w:color="auto" w:fill="FFFFFF"/>
          <w:lang w:eastAsia="zh-CN"/>
        </w:rPr>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913CD" w:rsidRPr="007913CD" w:rsidRDefault="007913CD">
      <w:pPr>
        <w:spacing w:line="600" w:lineRule="auto"/>
        <w:ind w:firstLine="709"/>
        <w:contextualSpacing/>
        <w:jc w:val="center"/>
        <w:rPr>
          <w:rFonts w:eastAsia="Times New Roman" w:cs="Times New Roman"/>
          <w:color w:val="FF0000"/>
          <w:szCs w:val="24"/>
        </w:rPr>
      </w:pPr>
      <w:r w:rsidRPr="007913CD">
        <w:rPr>
          <w:rFonts w:eastAsia="Times New Roman" w:cs="Times New Roman"/>
          <w:color w:val="FF0000"/>
          <w:szCs w:val="24"/>
        </w:rPr>
        <w:t>ΑΛΛΑΓΗ ΣΕΛΙΔΑΣ</w:t>
      </w:r>
    </w:p>
    <w:tbl>
      <w:tblPr>
        <w:tblW w:w="5040" w:type="dxa"/>
        <w:jc w:val="center"/>
        <w:tblCellMar>
          <w:left w:w="10" w:type="dxa"/>
          <w:right w:w="10" w:type="dxa"/>
        </w:tblCellMar>
        <w:tblLook w:val="04A0" w:firstRow="1" w:lastRow="0" w:firstColumn="1" w:lastColumn="0" w:noHBand="0" w:noVBand="1"/>
      </w:tblPr>
      <w:tblGrid>
        <w:gridCol w:w="5040"/>
      </w:tblGrid>
      <w:tr w:rsidR="005B5C2F">
        <w:trPr>
          <w:trHeight w:val="148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Αναπτυξιακός Νόμος - Ελλάδα Ισχυρή Ανάπτυξη</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61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66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85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92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99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100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101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105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108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109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112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114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115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119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120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121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122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123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124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125 ως έχει     ΚΑΤΑ ΠΛΕΙΟΨΗΦΙΑ</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128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129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130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Άρθρο 131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Υπ. τροπ. 1201/116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Υπ. τροπ. 1202/117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48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Υπ. τροπ. 1203/118 όπως τροπ.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Υπ. τροπ. 1204/119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Υπ. τροπ. 1205/120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45"/>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του συνόλου     ΚΑΤΑ ΠΛΕΙΟΨΗΦΙΑ</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B5C2F">
        <w:trPr>
          <w:trHeight w:val="330"/>
          <w:jc w:val="center"/>
        </w:trPr>
        <w:tc>
          <w:tcPr>
            <w:tcW w:w="5040" w:type="dxa"/>
            <w:tcBorders>
              <w:top w:val="nil"/>
              <w:left w:val="nil"/>
              <w:bottom w:val="nil"/>
              <w:right w:val="nil"/>
            </w:tcBorders>
            <w:shd w:val="clear" w:color="auto" w:fill="auto"/>
            <w:vAlign w:val="center"/>
            <w:hideMark/>
          </w:tcPr>
          <w:p w:rsidR="00BE6CDF" w:rsidRDefault="00F93039" w:rsidP="00BE6CD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9B1533" w:rsidRDefault="009B1533">
      <w:pPr>
        <w:rPr>
          <w:rFonts w:eastAsia="Times New Roman" w:cs="Times New Roman"/>
          <w:szCs w:val="24"/>
        </w:rPr>
      </w:pPr>
    </w:p>
    <w:p w:rsidR="009B1533" w:rsidRPr="00F73687" w:rsidRDefault="00F73687">
      <w:pPr>
        <w:spacing w:line="600" w:lineRule="auto"/>
        <w:ind w:firstLine="709"/>
        <w:contextualSpacing/>
        <w:jc w:val="center"/>
        <w:rPr>
          <w:rFonts w:eastAsia="SimSun"/>
          <w:color w:val="FF0000"/>
          <w:szCs w:val="24"/>
          <w:lang w:eastAsia="zh-CN"/>
        </w:rPr>
      </w:pPr>
      <w:r w:rsidRPr="00F73687">
        <w:rPr>
          <w:rFonts w:eastAsia="SimSun"/>
          <w:color w:val="FF0000"/>
          <w:szCs w:val="24"/>
          <w:lang w:eastAsia="zh-CN"/>
        </w:rPr>
        <w:t>ΑΛΛΑΓΗ ΣΕΛΙΔΑΣ</w:t>
      </w:r>
    </w:p>
    <w:p w:rsidR="005B5C2F" w:rsidRDefault="00144DBB">
      <w:pPr>
        <w:spacing w:line="600" w:lineRule="auto"/>
        <w:ind w:firstLine="720"/>
        <w:contextualSpacing/>
        <w:jc w:val="both"/>
        <w:rPr>
          <w:rFonts w:eastAsia="Times New Roman" w:cs="Times New Roman"/>
          <w:szCs w:val="24"/>
        </w:rPr>
      </w:pPr>
      <w:r w:rsidRPr="00855D8C">
        <w:rPr>
          <w:rFonts w:eastAsia="SimSun"/>
          <w:b/>
          <w:color w:val="201F1E"/>
          <w:szCs w:val="24"/>
          <w:shd w:val="clear" w:color="auto" w:fill="FFFFFF"/>
          <w:lang w:eastAsia="zh-CN"/>
        </w:rPr>
        <w:t xml:space="preserve">ΠΡΟΕΔΡΕΥΩΝ (Αθανάσιος Μπούρας): </w:t>
      </w:r>
      <w:r w:rsidRPr="0001772E">
        <w:rPr>
          <w:rFonts w:eastAsia="Times New Roman" w:cs="Times New Roman"/>
          <w:szCs w:val="24"/>
        </w:rPr>
        <w:t xml:space="preserve">Συνεπώς το σχέδιο νόμου </w:t>
      </w:r>
      <w:r>
        <w:rPr>
          <w:rFonts w:eastAsia="Times New Roman" w:cs="Times New Roman"/>
          <w:szCs w:val="24"/>
        </w:rPr>
        <w:t>του Υπουργείου Ανάπτυξης και Επενδύσεων</w:t>
      </w:r>
      <w:r w:rsidR="00F73687">
        <w:rPr>
          <w:rFonts w:eastAsia="Times New Roman" w:cs="Times New Roman"/>
          <w:szCs w:val="24"/>
        </w:rPr>
        <w:t>:</w:t>
      </w:r>
      <w:r>
        <w:rPr>
          <w:rFonts w:eastAsia="Times New Roman" w:cs="Times New Roman"/>
          <w:szCs w:val="24"/>
        </w:rPr>
        <w:t xml:space="preserve"> «Αναπτυξιακός Νόμος – Ελλάδα Ισχυρή Ανάπτυξη» έγινε δεκτό κατά πλειοψηφία</w:t>
      </w:r>
      <w:r w:rsidR="00F73687">
        <w:rPr>
          <w:rFonts w:eastAsia="Times New Roman" w:cs="Times New Roman"/>
          <w:szCs w:val="24"/>
        </w:rPr>
        <w:t>,</w:t>
      </w:r>
      <w:r w:rsidRPr="0001772E">
        <w:rPr>
          <w:rFonts w:eastAsia="Times New Roman" w:cs="Times New Roman"/>
          <w:szCs w:val="24"/>
        </w:rPr>
        <w:t xml:space="preserve"> σε μόνη συζήτηση</w:t>
      </w:r>
      <w:r w:rsidR="00F73687">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9B1533" w:rsidRPr="00F73687" w:rsidRDefault="00F93039">
      <w:pPr>
        <w:autoSpaceDE w:val="0"/>
        <w:autoSpaceDN w:val="0"/>
        <w:adjustRightInd w:val="0"/>
        <w:spacing w:line="600" w:lineRule="auto"/>
        <w:ind w:firstLine="720"/>
        <w:jc w:val="center"/>
        <w:rPr>
          <w:rFonts w:eastAsia="SimSun"/>
          <w:b/>
          <w:color w:val="FF0000"/>
          <w:szCs w:val="24"/>
          <w:lang w:eastAsia="zh-CN"/>
        </w:rPr>
      </w:pPr>
      <w:r w:rsidRPr="00F73687">
        <w:rPr>
          <w:rFonts w:eastAsia="Times New Roman" w:cs="Times New Roman"/>
          <w:color w:val="FF0000"/>
          <w:szCs w:val="24"/>
        </w:rPr>
        <w:t>(Να καταχωριστεί το κείμενο του νομοσχεδίου</w:t>
      </w:r>
      <w:r w:rsidR="00F73687" w:rsidRPr="00F73687">
        <w:rPr>
          <w:rFonts w:eastAsia="Times New Roman" w:cs="Times New Roman"/>
          <w:color w:val="FF0000"/>
          <w:szCs w:val="24"/>
        </w:rPr>
        <w:t xml:space="preserve"> σελίδα 492α</w:t>
      </w:r>
      <w:r w:rsidRPr="00F73687">
        <w:rPr>
          <w:rFonts w:eastAsia="Times New Roman" w:cs="Times New Roman"/>
          <w:color w:val="FF0000"/>
          <w:szCs w:val="24"/>
        </w:rPr>
        <w:t>)</w:t>
      </w:r>
    </w:p>
    <w:p w:rsidR="005B5C2F" w:rsidRDefault="00144DBB">
      <w:pPr>
        <w:autoSpaceDE w:val="0"/>
        <w:autoSpaceDN w:val="0"/>
        <w:adjustRightInd w:val="0"/>
        <w:spacing w:line="600" w:lineRule="auto"/>
        <w:ind w:firstLine="720"/>
        <w:jc w:val="both"/>
        <w:rPr>
          <w:rFonts w:eastAsia="SimSun"/>
          <w:szCs w:val="24"/>
          <w:lang w:eastAsia="zh-CN"/>
        </w:rPr>
      </w:pPr>
      <w:r w:rsidRPr="003F51CA">
        <w:rPr>
          <w:rFonts w:eastAsia="SimSun"/>
          <w:b/>
          <w:color w:val="201F1E"/>
          <w:szCs w:val="24"/>
          <w:shd w:val="clear" w:color="auto" w:fill="FFFFFF"/>
          <w:lang w:eastAsia="zh-CN"/>
        </w:rPr>
        <w:t xml:space="preserve">ΠΡΟΕΔΡΕΥΩΝ (Αθανάσιος Μπούρας): </w:t>
      </w:r>
      <w:r w:rsidRPr="00EF3F89">
        <w:rPr>
          <w:rFonts w:eastAsia="SimSun"/>
          <w:szCs w:val="24"/>
          <w:lang w:eastAsia="zh-CN"/>
        </w:rPr>
        <w:t xml:space="preserve">Κυρίες και </w:t>
      </w:r>
      <w:r w:rsidRPr="00EF3F89">
        <w:rPr>
          <w:rFonts w:eastAsia="SimSun"/>
          <w:szCs w:val="24"/>
          <w:lang w:eastAsia="zh-CN"/>
        </w:rPr>
        <w:t>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ως προς την ψήφιση στο σ</w:t>
      </w:r>
      <w:r>
        <w:rPr>
          <w:rFonts w:eastAsia="SimSun"/>
          <w:szCs w:val="24"/>
          <w:lang w:eastAsia="zh-CN"/>
        </w:rPr>
        <w:t>ύνολο του παραπάνω νομοσχεδίου.</w:t>
      </w:r>
    </w:p>
    <w:p w:rsidR="009B1533" w:rsidRDefault="00F93039">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9B1533" w:rsidRDefault="00F93039">
      <w:pPr>
        <w:autoSpaceDE w:val="0"/>
        <w:autoSpaceDN w:val="0"/>
        <w:adjustRightInd w:val="0"/>
        <w:spacing w:line="600" w:lineRule="auto"/>
        <w:ind w:firstLine="540"/>
        <w:jc w:val="both"/>
        <w:rPr>
          <w:rFonts w:eastAsia="SimSun"/>
          <w:szCs w:val="24"/>
          <w:lang w:eastAsia="zh-CN"/>
        </w:rPr>
      </w:pPr>
      <w:r w:rsidRPr="003F51CA">
        <w:rPr>
          <w:rFonts w:eastAsia="SimSun"/>
          <w:b/>
          <w:bCs/>
          <w:color w:val="201F1E"/>
          <w:szCs w:val="24"/>
          <w:shd w:val="clear" w:color="auto" w:fill="FFFFFF"/>
          <w:lang w:eastAsia="zh-CN"/>
        </w:rPr>
        <w:t xml:space="preserve">ΠΡΟΕΔΡΕΥΩΝ (Αθανάσιος Μπούρας): </w:t>
      </w:r>
      <w:r w:rsidR="0063088B" w:rsidRPr="0063088B">
        <w:rPr>
          <w:rFonts w:eastAsia="SimSun"/>
          <w:bCs/>
          <w:color w:val="201F1E"/>
          <w:szCs w:val="24"/>
          <w:shd w:val="clear" w:color="auto" w:fill="FFFFFF"/>
          <w:lang w:eastAsia="zh-CN"/>
        </w:rPr>
        <w:t xml:space="preserve">Συνεπώς </w:t>
      </w:r>
      <w:r w:rsidR="0063088B">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9B1533" w:rsidRDefault="00F93039">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9B1533" w:rsidRDefault="00F93039">
      <w:pPr>
        <w:spacing w:line="600" w:lineRule="auto"/>
        <w:ind w:firstLine="720"/>
        <w:jc w:val="both"/>
        <w:rPr>
          <w:rFonts w:eastAsia="Times New Roman" w:cs="Times New Roman"/>
          <w:szCs w:val="24"/>
        </w:rPr>
      </w:pPr>
      <w:r w:rsidRPr="002535BB">
        <w:rPr>
          <w:rFonts w:eastAsia="Times New Roman" w:cs="Times New Roman"/>
          <w:b/>
          <w:bCs/>
          <w:szCs w:val="24"/>
        </w:rPr>
        <w:lastRenderedPageBreak/>
        <w:t xml:space="preserve">ΟΛΟΙ ΟΙ ΒΟΥΛΕΥΤΕΣ: </w:t>
      </w:r>
      <w:r w:rsidRPr="002535BB">
        <w:rPr>
          <w:rFonts w:eastAsia="Times New Roman" w:cs="Times New Roman"/>
          <w:szCs w:val="24"/>
        </w:rPr>
        <w:t>Μάλιστα, μάλιστα.</w:t>
      </w:r>
    </w:p>
    <w:p w:rsidR="009B1533" w:rsidRDefault="00F93039">
      <w:pPr>
        <w:tabs>
          <w:tab w:val="left" w:pos="2738"/>
          <w:tab w:val="center" w:pos="4753"/>
          <w:tab w:val="left" w:pos="5723"/>
        </w:tabs>
        <w:spacing w:line="600" w:lineRule="auto"/>
        <w:ind w:firstLine="720"/>
        <w:jc w:val="both"/>
        <w:rPr>
          <w:rFonts w:eastAsia="Times New Roman"/>
          <w:szCs w:val="24"/>
        </w:rPr>
      </w:pPr>
      <w:r w:rsidRPr="003F51CA">
        <w:rPr>
          <w:rFonts w:eastAsia="Times New Roman"/>
          <w:b/>
          <w:color w:val="201F1E"/>
          <w:szCs w:val="24"/>
          <w:shd w:val="clear" w:color="auto" w:fill="FFFFFF"/>
        </w:rPr>
        <w:t xml:space="preserve">ΠΡΟΕΔΡΕΥΩΝ (Αθανάσιος Μπούρας): </w:t>
      </w:r>
      <w:r w:rsidRPr="002535BB">
        <w:rPr>
          <w:rFonts w:eastAsia="Times New Roman"/>
          <w:szCs w:val="24"/>
        </w:rPr>
        <w:t xml:space="preserve">Με τη συναίνεση του Σώματος και ώρα </w:t>
      </w:r>
      <w:r>
        <w:rPr>
          <w:rFonts w:eastAsia="Times New Roman"/>
          <w:szCs w:val="24"/>
        </w:rPr>
        <w:t>20</w:t>
      </w:r>
      <w:r w:rsidRPr="003F51CA">
        <w:rPr>
          <w:rFonts w:eastAsia="Times New Roman"/>
          <w:szCs w:val="24"/>
        </w:rPr>
        <w:t>.</w:t>
      </w:r>
      <w:r>
        <w:rPr>
          <w:rFonts w:eastAsia="Times New Roman"/>
          <w:szCs w:val="24"/>
        </w:rPr>
        <w:t>29</w:t>
      </w:r>
      <w:r w:rsidRPr="003F51CA">
        <w:rPr>
          <w:rFonts w:eastAsia="Times New Roman"/>
          <w:szCs w:val="24"/>
        </w:rPr>
        <w:t>΄</w:t>
      </w:r>
      <w:r w:rsidRPr="002535BB">
        <w:rPr>
          <w:rFonts w:eastAsia="Times New Roman"/>
          <w:szCs w:val="24"/>
        </w:rPr>
        <w:t xml:space="preserve"> λύεται η συνεδρίαση για αύριο, ημέρα </w:t>
      </w:r>
      <w:r w:rsidRPr="003F51CA">
        <w:rPr>
          <w:rFonts w:eastAsia="Times New Roman"/>
          <w:szCs w:val="24"/>
        </w:rPr>
        <w:t>Πέμπτη 3</w:t>
      </w:r>
      <w:r>
        <w:rPr>
          <w:rFonts w:eastAsia="Times New Roman"/>
          <w:szCs w:val="24"/>
        </w:rPr>
        <w:t xml:space="preserve"> Φεβρουαρίου</w:t>
      </w:r>
      <w:r w:rsidRPr="003F51CA">
        <w:rPr>
          <w:rFonts w:eastAsia="Times New Roman"/>
          <w:szCs w:val="24"/>
        </w:rPr>
        <w:t xml:space="preserve"> </w:t>
      </w:r>
      <w:r>
        <w:rPr>
          <w:rFonts w:eastAsia="Times New Roman"/>
          <w:szCs w:val="24"/>
        </w:rPr>
        <w:t xml:space="preserve">2022 </w:t>
      </w:r>
      <w:r w:rsidRPr="003F51CA">
        <w:rPr>
          <w:rFonts w:eastAsia="Times New Roman"/>
          <w:szCs w:val="24"/>
        </w:rPr>
        <w:t xml:space="preserve">και ώρα 9.00΄, με αντικείμενο εργασιών του Σώματος: κοινοβουλευτικό έλεγχο, συζήτηση </w:t>
      </w:r>
      <w:r w:rsidR="006B660D">
        <w:rPr>
          <w:rFonts w:eastAsia="Times New Roman"/>
          <w:szCs w:val="24"/>
        </w:rPr>
        <w:t xml:space="preserve">της υπ’ αριθμόν </w:t>
      </w:r>
      <w:r w:rsidR="00237D79">
        <w:rPr>
          <w:rFonts w:eastAsia="Times New Roman"/>
          <w:szCs w:val="24"/>
        </w:rPr>
        <w:t xml:space="preserve">7/4/29-12-2021 </w:t>
      </w:r>
      <w:r w:rsidRPr="003F51CA">
        <w:rPr>
          <w:rFonts w:eastAsia="Times New Roman"/>
          <w:szCs w:val="24"/>
        </w:rPr>
        <w:t>επ</w:t>
      </w:r>
      <w:r>
        <w:rPr>
          <w:rFonts w:eastAsia="Times New Roman"/>
          <w:szCs w:val="24"/>
        </w:rPr>
        <w:t>ίκαιρης επερώτησης των Βουλευτών της Κοινοβουλευτικής Ομάδας του Κινήματος Αλλαγής με θέμα: «Πλήρης απραξία της Κυβέρνησης μπροστά στο τσουνάμι της ακρίβειας και της αισχροκέρδειας».</w:t>
      </w:r>
    </w:p>
    <w:p w:rsidR="005B5C2F" w:rsidRDefault="00144DBB">
      <w:pPr>
        <w:spacing w:line="600" w:lineRule="auto"/>
        <w:jc w:val="both"/>
        <w:rPr>
          <w:rFonts w:eastAsia="Times New Roman" w:cs="Times New Roman"/>
          <w:szCs w:val="24"/>
          <w:lang w:val="en-US"/>
        </w:rPr>
      </w:pPr>
      <w:r w:rsidRPr="002535BB">
        <w:rPr>
          <w:rFonts w:eastAsia="Times New Roman" w:cs="Times New Roman"/>
          <w:b/>
          <w:bCs/>
          <w:szCs w:val="24"/>
        </w:rPr>
        <w:t xml:space="preserve">Ο ΠΡΟΕΔΡΟΣ                                                    </w:t>
      </w:r>
      <w:r w:rsidR="0063088B">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ab/>
      </w:r>
      <w:r w:rsidRPr="002535BB">
        <w:rPr>
          <w:rFonts w:eastAsia="Times New Roman" w:cs="Times New Roman"/>
          <w:b/>
          <w:bCs/>
          <w:szCs w:val="24"/>
        </w:rPr>
        <w:t>ΟΙ ΓΡΑΜΜΑΤΕΙΣ</w:t>
      </w:r>
    </w:p>
    <w:sectPr w:rsidR="005B5C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proofState w:spelling="clean"/>
  <w:trackRevisions/>
  <w:documentProtection w:edit="trackedChanges" w:enforcement="1" w:cryptProviderType="rsaFull" w:cryptAlgorithmClass="hash" w:cryptAlgorithmType="typeAny" w:cryptAlgorithmSid="4" w:cryptSpinCount="50000" w:hash="DLczuzGVey/Hkh9KpvGaymFNo7g=" w:salt="R+Z0VtjMzo3lSzwGaBI6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33"/>
    <w:rsid w:val="0000317D"/>
    <w:rsid w:val="00007AF9"/>
    <w:rsid w:val="00013C14"/>
    <w:rsid w:val="0001567D"/>
    <w:rsid w:val="00015EA6"/>
    <w:rsid w:val="0002210E"/>
    <w:rsid w:val="000234C8"/>
    <w:rsid w:val="000273A5"/>
    <w:rsid w:val="000331B8"/>
    <w:rsid w:val="00043B50"/>
    <w:rsid w:val="00053420"/>
    <w:rsid w:val="0007383F"/>
    <w:rsid w:val="00075B7D"/>
    <w:rsid w:val="000765A6"/>
    <w:rsid w:val="00081D85"/>
    <w:rsid w:val="0009116B"/>
    <w:rsid w:val="00092E84"/>
    <w:rsid w:val="00097432"/>
    <w:rsid w:val="000A18F1"/>
    <w:rsid w:val="000B07B3"/>
    <w:rsid w:val="000B1EAF"/>
    <w:rsid w:val="000B36D9"/>
    <w:rsid w:val="000B7663"/>
    <w:rsid w:val="000B7E6C"/>
    <w:rsid w:val="000C1FEA"/>
    <w:rsid w:val="000C6CB9"/>
    <w:rsid w:val="000C7A44"/>
    <w:rsid w:val="000D2DDA"/>
    <w:rsid w:val="000D3A99"/>
    <w:rsid w:val="000D64F1"/>
    <w:rsid w:val="000D79F6"/>
    <w:rsid w:val="000E44F5"/>
    <w:rsid w:val="000F0025"/>
    <w:rsid w:val="000F170D"/>
    <w:rsid w:val="00103E97"/>
    <w:rsid w:val="00105B4A"/>
    <w:rsid w:val="00106D26"/>
    <w:rsid w:val="00111A60"/>
    <w:rsid w:val="00113C68"/>
    <w:rsid w:val="001143CE"/>
    <w:rsid w:val="00114896"/>
    <w:rsid w:val="0011781E"/>
    <w:rsid w:val="001204D9"/>
    <w:rsid w:val="00120896"/>
    <w:rsid w:val="00122A54"/>
    <w:rsid w:val="001325C0"/>
    <w:rsid w:val="001326F1"/>
    <w:rsid w:val="00136DE7"/>
    <w:rsid w:val="00144DBB"/>
    <w:rsid w:val="00151442"/>
    <w:rsid w:val="00157E30"/>
    <w:rsid w:val="00163FD2"/>
    <w:rsid w:val="001658C7"/>
    <w:rsid w:val="00175BDC"/>
    <w:rsid w:val="00175C9C"/>
    <w:rsid w:val="00180092"/>
    <w:rsid w:val="0018359E"/>
    <w:rsid w:val="00184454"/>
    <w:rsid w:val="001946E8"/>
    <w:rsid w:val="00197616"/>
    <w:rsid w:val="001A3431"/>
    <w:rsid w:val="001A3917"/>
    <w:rsid w:val="001A3FF3"/>
    <w:rsid w:val="001A7269"/>
    <w:rsid w:val="001B1143"/>
    <w:rsid w:val="001B64E2"/>
    <w:rsid w:val="001C0385"/>
    <w:rsid w:val="001C6A54"/>
    <w:rsid w:val="001C776E"/>
    <w:rsid w:val="001D1961"/>
    <w:rsid w:val="001D347C"/>
    <w:rsid w:val="001D4F4B"/>
    <w:rsid w:val="001D71D6"/>
    <w:rsid w:val="001F1155"/>
    <w:rsid w:val="0020071A"/>
    <w:rsid w:val="00205BA5"/>
    <w:rsid w:val="00206670"/>
    <w:rsid w:val="0021269D"/>
    <w:rsid w:val="00213CF6"/>
    <w:rsid w:val="00221B07"/>
    <w:rsid w:val="002278CA"/>
    <w:rsid w:val="00237D79"/>
    <w:rsid w:val="00243EB5"/>
    <w:rsid w:val="00244B9F"/>
    <w:rsid w:val="00260AB8"/>
    <w:rsid w:val="002630F7"/>
    <w:rsid w:val="00274EB4"/>
    <w:rsid w:val="00280BD0"/>
    <w:rsid w:val="00281C25"/>
    <w:rsid w:val="00283C32"/>
    <w:rsid w:val="00286541"/>
    <w:rsid w:val="00292DAF"/>
    <w:rsid w:val="00296B01"/>
    <w:rsid w:val="002A5255"/>
    <w:rsid w:val="002A69E5"/>
    <w:rsid w:val="002B13DC"/>
    <w:rsid w:val="002B748B"/>
    <w:rsid w:val="002C4184"/>
    <w:rsid w:val="002C4ED1"/>
    <w:rsid w:val="002D22EF"/>
    <w:rsid w:val="002D5C89"/>
    <w:rsid w:val="002E0FF6"/>
    <w:rsid w:val="002F3118"/>
    <w:rsid w:val="002F46BC"/>
    <w:rsid w:val="002F6873"/>
    <w:rsid w:val="00302E0E"/>
    <w:rsid w:val="003116B5"/>
    <w:rsid w:val="00313962"/>
    <w:rsid w:val="00325E5C"/>
    <w:rsid w:val="0033635E"/>
    <w:rsid w:val="00337C02"/>
    <w:rsid w:val="00343606"/>
    <w:rsid w:val="00344C5A"/>
    <w:rsid w:val="00345482"/>
    <w:rsid w:val="003456D6"/>
    <w:rsid w:val="00350B89"/>
    <w:rsid w:val="003520B8"/>
    <w:rsid w:val="00353AED"/>
    <w:rsid w:val="0035523F"/>
    <w:rsid w:val="003571C0"/>
    <w:rsid w:val="0036093B"/>
    <w:rsid w:val="00360AD7"/>
    <w:rsid w:val="00361A6B"/>
    <w:rsid w:val="00364061"/>
    <w:rsid w:val="00377A8C"/>
    <w:rsid w:val="00377CB8"/>
    <w:rsid w:val="0038522D"/>
    <w:rsid w:val="003874E5"/>
    <w:rsid w:val="00390A50"/>
    <w:rsid w:val="00392B13"/>
    <w:rsid w:val="003A2FC3"/>
    <w:rsid w:val="003A48E1"/>
    <w:rsid w:val="003A79BF"/>
    <w:rsid w:val="003B410B"/>
    <w:rsid w:val="003C1490"/>
    <w:rsid w:val="003C19CF"/>
    <w:rsid w:val="003C73C6"/>
    <w:rsid w:val="003D4B18"/>
    <w:rsid w:val="003E5263"/>
    <w:rsid w:val="003F04A4"/>
    <w:rsid w:val="0040115C"/>
    <w:rsid w:val="004065AD"/>
    <w:rsid w:val="00417451"/>
    <w:rsid w:val="00420552"/>
    <w:rsid w:val="00426999"/>
    <w:rsid w:val="00436C81"/>
    <w:rsid w:val="00444FFD"/>
    <w:rsid w:val="004554B5"/>
    <w:rsid w:val="00455892"/>
    <w:rsid w:val="0046136F"/>
    <w:rsid w:val="00463D56"/>
    <w:rsid w:val="00465224"/>
    <w:rsid w:val="00472574"/>
    <w:rsid w:val="00474728"/>
    <w:rsid w:val="00476015"/>
    <w:rsid w:val="00477841"/>
    <w:rsid w:val="0048433A"/>
    <w:rsid w:val="0048504A"/>
    <w:rsid w:val="0049178E"/>
    <w:rsid w:val="00496DF3"/>
    <w:rsid w:val="004A2242"/>
    <w:rsid w:val="004A29F7"/>
    <w:rsid w:val="004A4D7E"/>
    <w:rsid w:val="004A789A"/>
    <w:rsid w:val="004B01BC"/>
    <w:rsid w:val="004B3B79"/>
    <w:rsid w:val="004B3E14"/>
    <w:rsid w:val="004C3960"/>
    <w:rsid w:val="004D2C9E"/>
    <w:rsid w:val="004D494E"/>
    <w:rsid w:val="004D6D92"/>
    <w:rsid w:val="004E252D"/>
    <w:rsid w:val="004F50BE"/>
    <w:rsid w:val="00504ED7"/>
    <w:rsid w:val="0050675D"/>
    <w:rsid w:val="00515D25"/>
    <w:rsid w:val="00517573"/>
    <w:rsid w:val="005220D7"/>
    <w:rsid w:val="005229A5"/>
    <w:rsid w:val="00524BE6"/>
    <w:rsid w:val="005322F4"/>
    <w:rsid w:val="005332CB"/>
    <w:rsid w:val="00537CDD"/>
    <w:rsid w:val="00541193"/>
    <w:rsid w:val="005427FC"/>
    <w:rsid w:val="00542B30"/>
    <w:rsid w:val="00546679"/>
    <w:rsid w:val="00547718"/>
    <w:rsid w:val="00550233"/>
    <w:rsid w:val="00550CEF"/>
    <w:rsid w:val="005522AC"/>
    <w:rsid w:val="0055511B"/>
    <w:rsid w:val="005662E2"/>
    <w:rsid w:val="00567F06"/>
    <w:rsid w:val="00572956"/>
    <w:rsid w:val="005804B6"/>
    <w:rsid w:val="00590422"/>
    <w:rsid w:val="00594510"/>
    <w:rsid w:val="005A07A6"/>
    <w:rsid w:val="005A2DB1"/>
    <w:rsid w:val="005A765C"/>
    <w:rsid w:val="005B5181"/>
    <w:rsid w:val="005B5C2F"/>
    <w:rsid w:val="005C3B23"/>
    <w:rsid w:val="005C6AA8"/>
    <w:rsid w:val="005C70A0"/>
    <w:rsid w:val="005D1F24"/>
    <w:rsid w:val="005D3E39"/>
    <w:rsid w:val="005D58CF"/>
    <w:rsid w:val="005E4F3D"/>
    <w:rsid w:val="005E67FF"/>
    <w:rsid w:val="0060736B"/>
    <w:rsid w:val="00611D1D"/>
    <w:rsid w:val="00611D1F"/>
    <w:rsid w:val="00612ABA"/>
    <w:rsid w:val="006142C6"/>
    <w:rsid w:val="00616C10"/>
    <w:rsid w:val="00621F4E"/>
    <w:rsid w:val="0062605C"/>
    <w:rsid w:val="0062692A"/>
    <w:rsid w:val="0063088B"/>
    <w:rsid w:val="00633877"/>
    <w:rsid w:val="00661D1A"/>
    <w:rsid w:val="00662416"/>
    <w:rsid w:val="00675DCC"/>
    <w:rsid w:val="00682EA1"/>
    <w:rsid w:val="00683E57"/>
    <w:rsid w:val="00687B05"/>
    <w:rsid w:val="00694247"/>
    <w:rsid w:val="00694DCA"/>
    <w:rsid w:val="006A08DF"/>
    <w:rsid w:val="006A5769"/>
    <w:rsid w:val="006A754F"/>
    <w:rsid w:val="006B0DF3"/>
    <w:rsid w:val="006B5F71"/>
    <w:rsid w:val="006B660D"/>
    <w:rsid w:val="006C5274"/>
    <w:rsid w:val="006C5E7D"/>
    <w:rsid w:val="006D4184"/>
    <w:rsid w:val="006E627C"/>
    <w:rsid w:val="006F34FB"/>
    <w:rsid w:val="006F67A5"/>
    <w:rsid w:val="0070779B"/>
    <w:rsid w:val="0071099B"/>
    <w:rsid w:val="00715752"/>
    <w:rsid w:val="00720CE6"/>
    <w:rsid w:val="0072305E"/>
    <w:rsid w:val="0072424A"/>
    <w:rsid w:val="0073296F"/>
    <w:rsid w:val="00733F02"/>
    <w:rsid w:val="00737D5A"/>
    <w:rsid w:val="007401BC"/>
    <w:rsid w:val="00743196"/>
    <w:rsid w:val="007445A1"/>
    <w:rsid w:val="00750DA0"/>
    <w:rsid w:val="00752E24"/>
    <w:rsid w:val="0076332D"/>
    <w:rsid w:val="00780F67"/>
    <w:rsid w:val="00784A86"/>
    <w:rsid w:val="007913CD"/>
    <w:rsid w:val="007A7FE7"/>
    <w:rsid w:val="007C340A"/>
    <w:rsid w:val="007C4DB0"/>
    <w:rsid w:val="007C4F06"/>
    <w:rsid w:val="007D0CCA"/>
    <w:rsid w:val="007D106B"/>
    <w:rsid w:val="007D1B7E"/>
    <w:rsid w:val="007D5590"/>
    <w:rsid w:val="007D7667"/>
    <w:rsid w:val="007E07E9"/>
    <w:rsid w:val="007E2D7D"/>
    <w:rsid w:val="007E5C08"/>
    <w:rsid w:val="007E6FE2"/>
    <w:rsid w:val="008025B6"/>
    <w:rsid w:val="0080329A"/>
    <w:rsid w:val="00803A55"/>
    <w:rsid w:val="00804397"/>
    <w:rsid w:val="008061FC"/>
    <w:rsid w:val="008138BB"/>
    <w:rsid w:val="00815BD5"/>
    <w:rsid w:val="00821A81"/>
    <w:rsid w:val="00827E54"/>
    <w:rsid w:val="008324BF"/>
    <w:rsid w:val="0083342B"/>
    <w:rsid w:val="00843E4B"/>
    <w:rsid w:val="008448F4"/>
    <w:rsid w:val="00845700"/>
    <w:rsid w:val="00850CEB"/>
    <w:rsid w:val="0085612F"/>
    <w:rsid w:val="00862ABF"/>
    <w:rsid w:val="00872042"/>
    <w:rsid w:val="0089313E"/>
    <w:rsid w:val="008961D3"/>
    <w:rsid w:val="00896974"/>
    <w:rsid w:val="00897BF8"/>
    <w:rsid w:val="008A712B"/>
    <w:rsid w:val="008A7870"/>
    <w:rsid w:val="008C7DA4"/>
    <w:rsid w:val="008D6AFE"/>
    <w:rsid w:val="008E2E61"/>
    <w:rsid w:val="008E37F6"/>
    <w:rsid w:val="008E3C67"/>
    <w:rsid w:val="008F1040"/>
    <w:rsid w:val="008F280E"/>
    <w:rsid w:val="008F44B5"/>
    <w:rsid w:val="008F476D"/>
    <w:rsid w:val="008F6AE2"/>
    <w:rsid w:val="008F7F8D"/>
    <w:rsid w:val="00906887"/>
    <w:rsid w:val="00907F12"/>
    <w:rsid w:val="00910ABD"/>
    <w:rsid w:val="00915416"/>
    <w:rsid w:val="00917A6A"/>
    <w:rsid w:val="009262DA"/>
    <w:rsid w:val="00926EDC"/>
    <w:rsid w:val="0093043A"/>
    <w:rsid w:val="00944E95"/>
    <w:rsid w:val="00950BAC"/>
    <w:rsid w:val="00953507"/>
    <w:rsid w:val="00953F70"/>
    <w:rsid w:val="00966699"/>
    <w:rsid w:val="009818E6"/>
    <w:rsid w:val="00984DE6"/>
    <w:rsid w:val="00996D7C"/>
    <w:rsid w:val="009A0C6C"/>
    <w:rsid w:val="009A177B"/>
    <w:rsid w:val="009A3BFE"/>
    <w:rsid w:val="009B1533"/>
    <w:rsid w:val="009C0103"/>
    <w:rsid w:val="009C086C"/>
    <w:rsid w:val="009C0F17"/>
    <w:rsid w:val="009C2CFA"/>
    <w:rsid w:val="009C332A"/>
    <w:rsid w:val="009C64FC"/>
    <w:rsid w:val="009D1F40"/>
    <w:rsid w:val="009D1FBB"/>
    <w:rsid w:val="009F1B16"/>
    <w:rsid w:val="009F3353"/>
    <w:rsid w:val="00A010C1"/>
    <w:rsid w:val="00A15801"/>
    <w:rsid w:val="00A1732B"/>
    <w:rsid w:val="00A347B2"/>
    <w:rsid w:val="00A45A3A"/>
    <w:rsid w:val="00A52F25"/>
    <w:rsid w:val="00A5595E"/>
    <w:rsid w:val="00A621B8"/>
    <w:rsid w:val="00A65DDA"/>
    <w:rsid w:val="00A73A33"/>
    <w:rsid w:val="00A77447"/>
    <w:rsid w:val="00A77927"/>
    <w:rsid w:val="00A8481E"/>
    <w:rsid w:val="00A852C1"/>
    <w:rsid w:val="00A92457"/>
    <w:rsid w:val="00AA65FF"/>
    <w:rsid w:val="00AB0CA5"/>
    <w:rsid w:val="00AC2B12"/>
    <w:rsid w:val="00AD5245"/>
    <w:rsid w:val="00AD7038"/>
    <w:rsid w:val="00AE3597"/>
    <w:rsid w:val="00AE5602"/>
    <w:rsid w:val="00AE7E75"/>
    <w:rsid w:val="00AF388E"/>
    <w:rsid w:val="00AF628A"/>
    <w:rsid w:val="00AF7A67"/>
    <w:rsid w:val="00B01208"/>
    <w:rsid w:val="00B01A01"/>
    <w:rsid w:val="00B03255"/>
    <w:rsid w:val="00B044B5"/>
    <w:rsid w:val="00B060E9"/>
    <w:rsid w:val="00B1083A"/>
    <w:rsid w:val="00B12F98"/>
    <w:rsid w:val="00B144CE"/>
    <w:rsid w:val="00B1680F"/>
    <w:rsid w:val="00B2488B"/>
    <w:rsid w:val="00B32CD1"/>
    <w:rsid w:val="00B32DC1"/>
    <w:rsid w:val="00B3372A"/>
    <w:rsid w:val="00B33D5E"/>
    <w:rsid w:val="00B37ABB"/>
    <w:rsid w:val="00B40662"/>
    <w:rsid w:val="00B41122"/>
    <w:rsid w:val="00B41E86"/>
    <w:rsid w:val="00B41F1C"/>
    <w:rsid w:val="00B433C3"/>
    <w:rsid w:val="00B44DC3"/>
    <w:rsid w:val="00B512FF"/>
    <w:rsid w:val="00B55014"/>
    <w:rsid w:val="00B55FCE"/>
    <w:rsid w:val="00B56300"/>
    <w:rsid w:val="00B603F7"/>
    <w:rsid w:val="00B6116C"/>
    <w:rsid w:val="00B80F2A"/>
    <w:rsid w:val="00B9492F"/>
    <w:rsid w:val="00B94AD3"/>
    <w:rsid w:val="00B952D5"/>
    <w:rsid w:val="00B96869"/>
    <w:rsid w:val="00BA2DF6"/>
    <w:rsid w:val="00BA7272"/>
    <w:rsid w:val="00BB68F7"/>
    <w:rsid w:val="00BB7F0E"/>
    <w:rsid w:val="00BD16FF"/>
    <w:rsid w:val="00BD46BB"/>
    <w:rsid w:val="00BD4A63"/>
    <w:rsid w:val="00BD4AC3"/>
    <w:rsid w:val="00BD6992"/>
    <w:rsid w:val="00BD7D40"/>
    <w:rsid w:val="00BE6CDF"/>
    <w:rsid w:val="00BE7277"/>
    <w:rsid w:val="00BF2B0C"/>
    <w:rsid w:val="00BF5751"/>
    <w:rsid w:val="00C00321"/>
    <w:rsid w:val="00C04A31"/>
    <w:rsid w:val="00C04FC5"/>
    <w:rsid w:val="00C0516E"/>
    <w:rsid w:val="00C05D92"/>
    <w:rsid w:val="00C156A8"/>
    <w:rsid w:val="00C162B6"/>
    <w:rsid w:val="00C231CA"/>
    <w:rsid w:val="00C3171B"/>
    <w:rsid w:val="00C35A9B"/>
    <w:rsid w:val="00C35D38"/>
    <w:rsid w:val="00C40ABB"/>
    <w:rsid w:val="00C418FF"/>
    <w:rsid w:val="00C4327F"/>
    <w:rsid w:val="00C435D9"/>
    <w:rsid w:val="00C43A55"/>
    <w:rsid w:val="00C44F1B"/>
    <w:rsid w:val="00C45DB6"/>
    <w:rsid w:val="00C5081F"/>
    <w:rsid w:val="00C63BE8"/>
    <w:rsid w:val="00C664CD"/>
    <w:rsid w:val="00C66FC3"/>
    <w:rsid w:val="00C7039B"/>
    <w:rsid w:val="00C70CAC"/>
    <w:rsid w:val="00C71542"/>
    <w:rsid w:val="00C75831"/>
    <w:rsid w:val="00C9537B"/>
    <w:rsid w:val="00C957CF"/>
    <w:rsid w:val="00C9665A"/>
    <w:rsid w:val="00CA1879"/>
    <w:rsid w:val="00CB1F86"/>
    <w:rsid w:val="00CB4677"/>
    <w:rsid w:val="00CB475D"/>
    <w:rsid w:val="00CB5D28"/>
    <w:rsid w:val="00CC1AB4"/>
    <w:rsid w:val="00CC2AFF"/>
    <w:rsid w:val="00CD562A"/>
    <w:rsid w:val="00CD6EB7"/>
    <w:rsid w:val="00CD7BAB"/>
    <w:rsid w:val="00CE16EB"/>
    <w:rsid w:val="00CE21FC"/>
    <w:rsid w:val="00CE4CE2"/>
    <w:rsid w:val="00CE701A"/>
    <w:rsid w:val="00D03C81"/>
    <w:rsid w:val="00D05FA6"/>
    <w:rsid w:val="00D144CA"/>
    <w:rsid w:val="00D21480"/>
    <w:rsid w:val="00D22089"/>
    <w:rsid w:val="00D3111A"/>
    <w:rsid w:val="00D32A75"/>
    <w:rsid w:val="00D3384C"/>
    <w:rsid w:val="00D35CF8"/>
    <w:rsid w:val="00D447F9"/>
    <w:rsid w:val="00D51688"/>
    <w:rsid w:val="00D630F1"/>
    <w:rsid w:val="00D73971"/>
    <w:rsid w:val="00D76DBD"/>
    <w:rsid w:val="00D8458E"/>
    <w:rsid w:val="00D85AAA"/>
    <w:rsid w:val="00D92999"/>
    <w:rsid w:val="00D97449"/>
    <w:rsid w:val="00DA0675"/>
    <w:rsid w:val="00DA0FCE"/>
    <w:rsid w:val="00DB05FE"/>
    <w:rsid w:val="00DB1B24"/>
    <w:rsid w:val="00DB6247"/>
    <w:rsid w:val="00DC2F8B"/>
    <w:rsid w:val="00DD6F96"/>
    <w:rsid w:val="00DE405B"/>
    <w:rsid w:val="00DE5801"/>
    <w:rsid w:val="00DE7D7B"/>
    <w:rsid w:val="00DF7F12"/>
    <w:rsid w:val="00E013D3"/>
    <w:rsid w:val="00E01EA8"/>
    <w:rsid w:val="00E124FE"/>
    <w:rsid w:val="00E140E2"/>
    <w:rsid w:val="00E15BE6"/>
    <w:rsid w:val="00E22F82"/>
    <w:rsid w:val="00E312D4"/>
    <w:rsid w:val="00E34951"/>
    <w:rsid w:val="00E36BB3"/>
    <w:rsid w:val="00E470B8"/>
    <w:rsid w:val="00E50072"/>
    <w:rsid w:val="00E549DD"/>
    <w:rsid w:val="00E55D1C"/>
    <w:rsid w:val="00E60676"/>
    <w:rsid w:val="00E651AD"/>
    <w:rsid w:val="00E71B20"/>
    <w:rsid w:val="00E7263F"/>
    <w:rsid w:val="00E806D2"/>
    <w:rsid w:val="00E83FB0"/>
    <w:rsid w:val="00E8584C"/>
    <w:rsid w:val="00E90786"/>
    <w:rsid w:val="00E92D4D"/>
    <w:rsid w:val="00EC5277"/>
    <w:rsid w:val="00ED15CC"/>
    <w:rsid w:val="00ED2586"/>
    <w:rsid w:val="00ED35E7"/>
    <w:rsid w:val="00EE589E"/>
    <w:rsid w:val="00EE6AA5"/>
    <w:rsid w:val="00EF5184"/>
    <w:rsid w:val="00EF53A6"/>
    <w:rsid w:val="00EF552C"/>
    <w:rsid w:val="00F05486"/>
    <w:rsid w:val="00F156E6"/>
    <w:rsid w:val="00F244A0"/>
    <w:rsid w:val="00F2576D"/>
    <w:rsid w:val="00F36BAB"/>
    <w:rsid w:val="00F37350"/>
    <w:rsid w:val="00F4580C"/>
    <w:rsid w:val="00F45F88"/>
    <w:rsid w:val="00F5790D"/>
    <w:rsid w:val="00F61BA6"/>
    <w:rsid w:val="00F65F3F"/>
    <w:rsid w:val="00F70320"/>
    <w:rsid w:val="00F7064A"/>
    <w:rsid w:val="00F70716"/>
    <w:rsid w:val="00F72B85"/>
    <w:rsid w:val="00F73687"/>
    <w:rsid w:val="00F879BC"/>
    <w:rsid w:val="00F92C72"/>
    <w:rsid w:val="00F93039"/>
    <w:rsid w:val="00F9565E"/>
    <w:rsid w:val="00FA2117"/>
    <w:rsid w:val="00FA22CB"/>
    <w:rsid w:val="00FA3B64"/>
    <w:rsid w:val="00FA6050"/>
    <w:rsid w:val="00FB1034"/>
    <w:rsid w:val="00FB64E9"/>
    <w:rsid w:val="00FC46AA"/>
    <w:rsid w:val="00FC7352"/>
    <w:rsid w:val="00FD3246"/>
    <w:rsid w:val="00FD4EB7"/>
    <w:rsid w:val="00FD4FF8"/>
    <w:rsid w:val="00FD709C"/>
    <w:rsid w:val="00FE49E9"/>
    <w:rsid w:val="00FF6F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4846"/>
  <w15:docId w15:val="{040ECCDB-AA7B-4653-9645-EA3C9C13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44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84454"/>
    <w:rPr>
      <w:rFonts w:ascii="Segoe UI" w:hAnsi="Segoe UI" w:cs="Segoe UI"/>
      <w:sz w:val="18"/>
      <w:szCs w:val="18"/>
    </w:rPr>
  </w:style>
  <w:style w:type="paragraph" w:styleId="a4">
    <w:name w:val="Revision"/>
    <w:hidden/>
    <w:uiPriority w:val="99"/>
    <w:semiHidden/>
    <w:rsid w:val="001844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https://intra-new.parliament.gr/praktika/Lists/Incoming_Metadata/EditForm.aspx?ID=1343&amp;Source=/praktika/MergedMinutes/Forms/AllItems.aspx</Url>
      <Description>Έγιναν επισημάνσεις</Description>
    </Status>
    <MetadataID xmlns="ae387081-d271-40f6-acab-ed2331aeb73b">1343</MetadataID>
    <Meeting xmlns="ae387081-d271-40f6-acab-ed2331aeb73b">ΞΕ´</Meeting>
    <Period xmlns="ae387081-d271-40f6-acab-ed2331aeb73b">ΙΗ´</Period>
    <Recordings xmlns="ae387081-d271-40f6-acab-ed2331aeb73b">1</Recordings>
    <Session xmlns="ae387081-d271-40f6-acab-ed2331aeb73b">Γ´</Session>
    <Date xmlns="ae387081-d271-40f6-acab-ed2331aeb73b">2022-02-01T22:00:00+00:00</Date>
  </documentManagement>
</p:properties>
</file>

<file path=customXml/itemProps1.xml><?xml version="1.0" encoding="utf-8"?>
<ds:datastoreItem xmlns:ds="http://schemas.openxmlformats.org/officeDocument/2006/customXml" ds:itemID="{D0738DBF-A058-4AA9-8101-7CBFDBEB3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3E79DC-6753-46AB-BC23-5CD4261B210A}">
  <ds:schemaRefs>
    <ds:schemaRef ds:uri="http://schemas.microsoft.com/sharepoint/v3/contenttype/forms"/>
  </ds:schemaRefs>
</ds:datastoreItem>
</file>

<file path=customXml/itemProps3.xml><?xml version="1.0" encoding="utf-8"?>
<ds:datastoreItem xmlns:ds="http://schemas.openxmlformats.org/officeDocument/2006/customXml" ds:itemID="{5CA3E5E3-AC03-494D-8F49-A4ED863E10DE}">
  <ds:schemaRefs>
    <ds:schemaRef ds:uri="http://schemas.microsoft.com/office/2006/metadata/properties"/>
    <ds:schemaRef ds:uri="http://schemas.microsoft.com/office/infopath/2007/PartnerControls"/>
    <ds:schemaRef ds:uri="ae387081-d271-40f6-acab-ed2331aeb73b"/>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488</Pages>
  <Words>89522</Words>
  <Characters>483422</Characters>
  <Application>Microsoft Office Word</Application>
  <DocSecurity>0</DocSecurity>
  <Lines>4028</Lines>
  <Paragraphs>1143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104</cp:revision>
  <dcterms:created xsi:type="dcterms:W3CDTF">2022-02-03T06:58:00Z</dcterms:created>
  <dcterms:modified xsi:type="dcterms:W3CDTF">2022-02-08T11:44:00Z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