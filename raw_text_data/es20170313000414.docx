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BCA87" w14:textId="77777777" w:rsidR="00986DFD" w:rsidRPr="00986DFD" w:rsidRDefault="00986DFD" w:rsidP="00986DFD">
      <w:pPr>
        <w:spacing w:after="0" w:line="360" w:lineRule="auto"/>
        <w:rPr>
          <w:ins w:id="0" w:author="Φλούδα Χριστίνα" w:date="2017-03-16T12:16:00Z"/>
          <w:rFonts w:eastAsia="Times New Roman"/>
          <w:szCs w:val="24"/>
          <w:lang w:eastAsia="en-US"/>
        </w:rPr>
      </w:pPr>
      <w:bookmarkStart w:id="1" w:name="_GoBack"/>
      <w:bookmarkEnd w:id="1"/>
      <w:ins w:id="2" w:author="Φλούδα Χριστίνα" w:date="2017-03-16T12:16:00Z">
        <w:r w:rsidRPr="00986DF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CD5473A" w14:textId="77777777" w:rsidR="00986DFD" w:rsidRPr="00986DFD" w:rsidRDefault="00986DFD" w:rsidP="00986DFD">
      <w:pPr>
        <w:spacing w:after="0" w:line="360" w:lineRule="auto"/>
        <w:rPr>
          <w:ins w:id="3" w:author="Φλούδα Χριστίνα" w:date="2017-03-16T12:16:00Z"/>
          <w:rFonts w:eastAsia="Times New Roman"/>
          <w:szCs w:val="24"/>
          <w:lang w:eastAsia="en-US"/>
        </w:rPr>
      </w:pPr>
    </w:p>
    <w:p w14:paraId="4D1A6006" w14:textId="77777777" w:rsidR="00986DFD" w:rsidRPr="00986DFD" w:rsidRDefault="00986DFD" w:rsidP="00986DFD">
      <w:pPr>
        <w:spacing w:after="0" w:line="360" w:lineRule="auto"/>
        <w:rPr>
          <w:ins w:id="4" w:author="Φλούδα Χριστίνα" w:date="2017-03-16T12:16:00Z"/>
          <w:rFonts w:eastAsia="Times New Roman"/>
          <w:szCs w:val="24"/>
          <w:lang w:eastAsia="en-US"/>
        </w:rPr>
      </w:pPr>
      <w:ins w:id="5" w:author="Φλούδα Χριστίνα" w:date="2017-03-16T12:16:00Z">
        <w:r w:rsidRPr="00986DFD">
          <w:rPr>
            <w:rFonts w:eastAsia="Times New Roman"/>
            <w:szCs w:val="24"/>
            <w:lang w:eastAsia="en-US"/>
          </w:rPr>
          <w:t>ΠΙΝΑΚΑΣ ΠΕΡΙΕΧΟΜΕΝΩΝ</w:t>
        </w:r>
      </w:ins>
    </w:p>
    <w:p w14:paraId="07E2AC03" w14:textId="77777777" w:rsidR="00986DFD" w:rsidRPr="00986DFD" w:rsidRDefault="00986DFD" w:rsidP="00986DFD">
      <w:pPr>
        <w:spacing w:after="0" w:line="360" w:lineRule="auto"/>
        <w:rPr>
          <w:ins w:id="6" w:author="Φλούδα Χριστίνα" w:date="2017-03-16T12:16:00Z"/>
          <w:rFonts w:eastAsia="Times New Roman"/>
          <w:szCs w:val="24"/>
          <w:lang w:eastAsia="en-US"/>
        </w:rPr>
      </w:pPr>
      <w:ins w:id="7" w:author="Φλούδα Χριστίνα" w:date="2017-03-16T12:16:00Z">
        <w:r w:rsidRPr="00986DFD">
          <w:rPr>
            <w:rFonts w:eastAsia="Times New Roman"/>
            <w:szCs w:val="24"/>
            <w:lang w:eastAsia="en-US"/>
          </w:rPr>
          <w:t xml:space="preserve">ΙΖ΄ ΠΕΡΙΟΔΟΣ </w:t>
        </w:r>
      </w:ins>
    </w:p>
    <w:p w14:paraId="1DED9CCC" w14:textId="77777777" w:rsidR="00986DFD" w:rsidRPr="00986DFD" w:rsidRDefault="00986DFD" w:rsidP="00986DFD">
      <w:pPr>
        <w:spacing w:after="0" w:line="360" w:lineRule="auto"/>
        <w:rPr>
          <w:ins w:id="8" w:author="Φλούδα Χριστίνα" w:date="2017-03-16T12:16:00Z"/>
          <w:rFonts w:eastAsia="Times New Roman"/>
          <w:szCs w:val="24"/>
          <w:lang w:eastAsia="en-US"/>
        </w:rPr>
      </w:pPr>
      <w:ins w:id="9" w:author="Φλούδα Χριστίνα" w:date="2017-03-16T12:16:00Z">
        <w:r w:rsidRPr="00986DFD">
          <w:rPr>
            <w:rFonts w:eastAsia="Times New Roman"/>
            <w:szCs w:val="24"/>
            <w:lang w:eastAsia="en-US"/>
          </w:rPr>
          <w:t>ΠΡΟΕΔΡΕΥΟΜΕΝΗΣ ΚΟΙΝΟΒΟΥΛΕΥΤΙΚΗΣ ΔΗΜΟΚΡΑΤΙΑΣ</w:t>
        </w:r>
      </w:ins>
    </w:p>
    <w:p w14:paraId="3FA5104E" w14:textId="77777777" w:rsidR="00986DFD" w:rsidRPr="00986DFD" w:rsidRDefault="00986DFD" w:rsidP="00986DFD">
      <w:pPr>
        <w:spacing w:after="0" w:line="360" w:lineRule="auto"/>
        <w:rPr>
          <w:ins w:id="10" w:author="Φλούδα Χριστίνα" w:date="2017-03-16T12:16:00Z"/>
          <w:rFonts w:eastAsia="Times New Roman"/>
          <w:szCs w:val="24"/>
          <w:lang w:eastAsia="en-US"/>
        </w:rPr>
      </w:pPr>
      <w:ins w:id="11" w:author="Φλούδα Χριστίνα" w:date="2017-03-16T12:16:00Z">
        <w:r w:rsidRPr="00986DFD">
          <w:rPr>
            <w:rFonts w:eastAsia="Times New Roman"/>
            <w:szCs w:val="24"/>
            <w:lang w:eastAsia="en-US"/>
          </w:rPr>
          <w:t>ΣΥΝΟΔΟΣ Β΄</w:t>
        </w:r>
      </w:ins>
    </w:p>
    <w:p w14:paraId="3A6F6424" w14:textId="77777777" w:rsidR="00986DFD" w:rsidRPr="00986DFD" w:rsidRDefault="00986DFD" w:rsidP="00986DFD">
      <w:pPr>
        <w:spacing w:after="0" w:line="360" w:lineRule="auto"/>
        <w:rPr>
          <w:ins w:id="12" w:author="Φλούδα Χριστίνα" w:date="2017-03-16T12:16:00Z"/>
          <w:rFonts w:eastAsia="Times New Roman"/>
          <w:szCs w:val="24"/>
          <w:lang w:eastAsia="en-US"/>
        </w:rPr>
      </w:pPr>
    </w:p>
    <w:p w14:paraId="5E6190D1" w14:textId="77777777" w:rsidR="00986DFD" w:rsidRPr="00986DFD" w:rsidRDefault="00986DFD" w:rsidP="00986DFD">
      <w:pPr>
        <w:spacing w:after="0" w:line="360" w:lineRule="auto"/>
        <w:rPr>
          <w:ins w:id="13" w:author="Φλούδα Χριστίνα" w:date="2017-03-16T12:16:00Z"/>
          <w:rFonts w:eastAsia="Times New Roman"/>
          <w:szCs w:val="24"/>
          <w:lang w:eastAsia="en-US"/>
        </w:rPr>
      </w:pPr>
      <w:ins w:id="14" w:author="Φλούδα Χριστίνα" w:date="2017-03-16T12:16:00Z">
        <w:r w:rsidRPr="00986DFD">
          <w:rPr>
            <w:rFonts w:eastAsia="Times New Roman"/>
            <w:szCs w:val="24"/>
            <w:lang w:eastAsia="en-US"/>
          </w:rPr>
          <w:t>ΣΥΝΕΔΡΙΑΣΗ ΠΗ΄</w:t>
        </w:r>
      </w:ins>
    </w:p>
    <w:p w14:paraId="5FFD96AA" w14:textId="77777777" w:rsidR="00986DFD" w:rsidRPr="00986DFD" w:rsidRDefault="00986DFD" w:rsidP="00986DFD">
      <w:pPr>
        <w:spacing w:after="0" w:line="360" w:lineRule="auto"/>
        <w:rPr>
          <w:ins w:id="15" w:author="Φλούδα Χριστίνα" w:date="2017-03-16T12:16:00Z"/>
          <w:rFonts w:eastAsia="Times New Roman"/>
          <w:szCs w:val="24"/>
          <w:lang w:eastAsia="en-US"/>
        </w:rPr>
      </w:pPr>
      <w:ins w:id="16" w:author="Φλούδα Χριστίνα" w:date="2017-03-16T12:16:00Z">
        <w:r w:rsidRPr="00986DFD">
          <w:rPr>
            <w:rFonts w:eastAsia="Times New Roman"/>
            <w:szCs w:val="24"/>
            <w:lang w:eastAsia="en-US"/>
          </w:rPr>
          <w:t>Δευτέρα  13 Μαρτίου 2017</w:t>
        </w:r>
      </w:ins>
    </w:p>
    <w:p w14:paraId="1E89D173" w14:textId="77777777" w:rsidR="00986DFD" w:rsidRPr="00986DFD" w:rsidRDefault="00986DFD" w:rsidP="00986DFD">
      <w:pPr>
        <w:spacing w:after="0" w:line="360" w:lineRule="auto"/>
        <w:rPr>
          <w:ins w:id="17" w:author="Φλούδα Χριστίνα" w:date="2017-03-16T12:16:00Z"/>
          <w:rFonts w:eastAsia="Times New Roman"/>
          <w:szCs w:val="24"/>
          <w:lang w:eastAsia="en-US"/>
        </w:rPr>
      </w:pPr>
    </w:p>
    <w:p w14:paraId="2834EC84" w14:textId="77777777" w:rsidR="00986DFD" w:rsidRPr="00986DFD" w:rsidRDefault="00986DFD" w:rsidP="00986DFD">
      <w:pPr>
        <w:spacing w:after="0" w:line="360" w:lineRule="auto"/>
        <w:rPr>
          <w:ins w:id="18" w:author="Φλούδα Χριστίνα" w:date="2017-03-16T12:16:00Z"/>
          <w:rFonts w:eastAsia="Times New Roman"/>
          <w:szCs w:val="24"/>
          <w:lang w:eastAsia="en-US"/>
        </w:rPr>
      </w:pPr>
      <w:ins w:id="19" w:author="Φλούδα Χριστίνα" w:date="2017-03-16T12:16:00Z">
        <w:r w:rsidRPr="00986DFD">
          <w:rPr>
            <w:rFonts w:eastAsia="Times New Roman"/>
            <w:szCs w:val="24"/>
            <w:lang w:eastAsia="en-US"/>
          </w:rPr>
          <w:t>ΘΕΜΑΤΑ</w:t>
        </w:r>
      </w:ins>
    </w:p>
    <w:p w14:paraId="11623F39" w14:textId="77777777" w:rsidR="00986DFD" w:rsidRPr="00986DFD" w:rsidRDefault="00986DFD" w:rsidP="00986DFD">
      <w:pPr>
        <w:spacing w:after="0" w:line="360" w:lineRule="auto"/>
        <w:rPr>
          <w:ins w:id="20" w:author="Φλούδα Χριστίνα" w:date="2017-03-16T12:16:00Z"/>
          <w:rFonts w:eastAsia="Times New Roman"/>
          <w:szCs w:val="24"/>
          <w:lang w:eastAsia="en-US"/>
        </w:rPr>
      </w:pPr>
      <w:ins w:id="21" w:author="Φλούδα Χριστίνα" w:date="2017-03-16T12:16:00Z">
        <w:r w:rsidRPr="00986DFD">
          <w:rPr>
            <w:rFonts w:eastAsia="Times New Roman"/>
            <w:szCs w:val="24"/>
            <w:lang w:eastAsia="en-US"/>
          </w:rPr>
          <w:t xml:space="preserve"> </w:t>
        </w:r>
        <w:r w:rsidRPr="00986DFD">
          <w:rPr>
            <w:rFonts w:eastAsia="Times New Roman"/>
            <w:szCs w:val="24"/>
            <w:lang w:eastAsia="en-US"/>
          </w:rPr>
          <w:br/>
          <w:t xml:space="preserve">Α. ΕΙΔΙΚΑ ΘΕΜΑΤΑ </w:t>
        </w:r>
        <w:r w:rsidRPr="00986DFD">
          <w:rPr>
            <w:rFonts w:eastAsia="Times New Roman"/>
            <w:szCs w:val="24"/>
            <w:lang w:eastAsia="en-US"/>
          </w:rPr>
          <w:br/>
          <w:t xml:space="preserve">1. Επικύρωση Πρακτικών, σελ. </w:t>
        </w:r>
        <w:r w:rsidRPr="00986DFD">
          <w:rPr>
            <w:rFonts w:eastAsia="Times New Roman"/>
            <w:szCs w:val="24"/>
            <w:lang w:eastAsia="en-US"/>
          </w:rPr>
          <w:br/>
          <w:t xml:space="preserve">2. Επί διαδικαστικού θέματος, σελ. </w:t>
        </w:r>
        <w:r w:rsidRPr="00986DFD">
          <w:rPr>
            <w:rFonts w:eastAsia="Times New Roman"/>
            <w:szCs w:val="24"/>
            <w:lang w:eastAsia="en-US"/>
          </w:rPr>
          <w:br/>
          <w:t xml:space="preserve"> </w:t>
        </w:r>
        <w:r w:rsidRPr="00986DFD">
          <w:rPr>
            <w:rFonts w:eastAsia="Times New Roman"/>
            <w:szCs w:val="24"/>
            <w:lang w:eastAsia="en-US"/>
          </w:rPr>
          <w:br/>
          <w:t xml:space="preserve">Β. ΚΟΙΝΟΒΟΥΛΕΥΤΙΚΟΣ ΕΛΕΓΧΟΣ </w:t>
        </w:r>
        <w:r w:rsidRPr="00986DFD">
          <w:rPr>
            <w:rFonts w:eastAsia="Times New Roman"/>
            <w:szCs w:val="24"/>
            <w:lang w:eastAsia="en-US"/>
          </w:rPr>
          <w:br/>
          <w:t xml:space="preserve">1. Ανακοίνωση του δελτίου επικαίρων ερωτήσεων της Τρίτης 14 Μαρτίου 2017, σελ. </w:t>
        </w:r>
        <w:r w:rsidRPr="00986DFD">
          <w:rPr>
            <w:rFonts w:eastAsia="Times New Roman"/>
            <w:szCs w:val="24"/>
            <w:lang w:eastAsia="en-US"/>
          </w:rPr>
          <w:br/>
          <w:t xml:space="preserve">2. Συζήτηση επικαίρων ερωτήσεων και αναφορών - ερωτήσεων: </w:t>
        </w:r>
        <w:r w:rsidRPr="00986DFD">
          <w:rPr>
            <w:rFonts w:eastAsia="Times New Roman"/>
            <w:szCs w:val="24"/>
            <w:lang w:eastAsia="en-US"/>
          </w:rPr>
          <w:br/>
          <w:t xml:space="preserve">    α) Προς τον Υπουργό Εργασίας, Κοινωνικής Ασφάλισης και Κοινωνικής Αλληλεγγύης:</w:t>
        </w:r>
        <w:r w:rsidRPr="00986DFD">
          <w:rPr>
            <w:rFonts w:eastAsia="Times New Roman"/>
            <w:szCs w:val="24"/>
            <w:lang w:eastAsia="en-US"/>
          </w:rPr>
          <w:br/>
          <w:t xml:space="preserve">        i. σχετικά με τους εργαζόμενους και αυτοαπασχολούμενους με Δελτία Παροχής Υπηρεσιών, σελ. </w:t>
        </w:r>
        <w:r w:rsidRPr="00986DFD">
          <w:rPr>
            <w:rFonts w:eastAsia="Times New Roman"/>
            <w:szCs w:val="24"/>
            <w:lang w:eastAsia="en-US"/>
          </w:rPr>
          <w:br/>
          <w:t xml:space="preserve">        </w:t>
        </w:r>
        <w:proofErr w:type="spellStart"/>
        <w:r w:rsidRPr="00986DFD">
          <w:rPr>
            <w:rFonts w:eastAsia="Times New Roman"/>
            <w:szCs w:val="24"/>
            <w:lang w:eastAsia="en-US"/>
          </w:rPr>
          <w:t>ii</w:t>
        </w:r>
        <w:proofErr w:type="spellEnd"/>
        <w:r w:rsidRPr="00986DFD">
          <w:rPr>
            <w:rFonts w:eastAsia="Times New Roman"/>
            <w:szCs w:val="24"/>
            <w:lang w:eastAsia="en-US"/>
          </w:rPr>
          <w:t xml:space="preserve">. σχετικά με την «υποβάθμιση των Υπηρεσιών του Ενιαίου Φορέα Κοινωνικής Ασφάλισης (ΕΦΚΑ) της </w:t>
        </w:r>
        <w:proofErr w:type="spellStart"/>
        <w:r w:rsidRPr="00986DFD">
          <w:rPr>
            <w:rFonts w:eastAsia="Times New Roman"/>
            <w:szCs w:val="24"/>
            <w:lang w:eastAsia="en-US"/>
          </w:rPr>
          <w:t>Ναυπάκτου</w:t>
        </w:r>
        <w:proofErr w:type="spellEnd"/>
        <w:r w:rsidRPr="00986DFD">
          <w:rPr>
            <w:rFonts w:eastAsia="Times New Roman"/>
            <w:szCs w:val="24"/>
            <w:lang w:eastAsia="en-US"/>
          </w:rPr>
          <w:t xml:space="preserve">», σελ. </w:t>
        </w:r>
      </w:ins>
    </w:p>
    <w:p w14:paraId="01203B30" w14:textId="77777777" w:rsidR="00986DFD" w:rsidRPr="00986DFD" w:rsidRDefault="00986DFD" w:rsidP="00986DFD">
      <w:pPr>
        <w:spacing w:after="0" w:line="360" w:lineRule="auto"/>
        <w:rPr>
          <w:ins w:id="22" w:author="Φλούδα Χριστίνα" w:date="2017-03-16T12:16:00Z"/>
          <w:rFonts w:eastAsia="Times New Roman"/>
          <w:szCs w:val="24"/>
          <w:lang w:eastAsia="en-US"/>
        </w:rPr>
      </w:pPr>
      <w:ins w:id="23" w:author="Φλούδα Χριστίνα" w:date="2017-03-16T12:16:00Z">
        <w:r w:rsidRPr="00986DFD">
          <w:rPr>
            <w:rFonts w:eastAsia="Times New Roman"/>
            <w:szCs w:val="24"/>
            <w:lang w:eastAsia="en-US"/>
          </w:rPr>
          <w:t xml:space="preserve">        </w:t>
        </w:r>
        <w:r w:rsidRPr="00986DFD">
          <w:rPr>
            <w:rFonts w:eastAsia="Times New Roman"/>
            <w:szCs w:val="24"/>
            <w:lang w:val="en-US" w:eastAsia="en-US"/>
          </w:rPr>
          <w:t>iii</w:t>
        </w:r>
        <w:r w:rsidRPr="00986DFD">
          <w:rPr>
            <w:rFonts w:eastAsia="Times New Roman"/>
            <w:szCs w:val="24"/>
            <w:lang w:eastAsia="en-US"/>
          </w:rPr>
          <w:t xml:space="preserve">. </w:t>
        </w:r>
        <w:proofErr w:type="gramStart"/>
        <w:r w:rsidRPr="00986DFD">
          <w:rPr>
            <w:rFonts w:eastAsia="Times New Roman"/>
            <w:szCs w:val="24"/>
            <w:lang w:eastAsia="en-US"/>
          </w:rPr>
          <w:t>σχετικά</w:t>
        </w:r>
        <w:proofErr w:type="gramEnd"/>
        <w:r w:rsidRPr="00986DFD">
          <w:rPr>
            <w:rFonts w:eastAsia="Times New Roman"/>
            <w:szCs w:val="24"/>
            <w:lang w:eastAsia="en-US"/>
          </w:rPr>
          <w:t xml:space="preserve"> με τις «νέες περικοπές συντάξεων στους συνταξιούχους, αγρότες και μη, που απασχολούνται σε αγροτικές εκμεταλλεύσεις», σελ.</w:t>
        </w:r>
        <w:r w:rsidRPr="00986DFD">
          <w:rPr>
            <w:rFonts w:eastAsia="Times New Roman"/>
            <w:szCs w:val="24"/>
            <w:lang w:eastAsia="en-US"/>
          </w:rPr>
          <w:br/>
          <w:t xml:space="preserve">    β) Προς τον Υπουργό Εσωτερικών, σχετικά με τη χορήγηση στεγαστικής συνδρομής για την αποκατάσταση ζημιών στο Δήμο Αλοννήσου δεν θα συζητηθεί λόγω αναρμοδιότητας, σελ. </w:t>
        </w:r>
        <w:r w:rsidRPr="00986DFD">
          <w:rPr>
            <w:rFonts w:eastAsia="Times New Roman"/>
            <w:szCs w:val="24"/>
            <w:lang w:eastAsia="en-US"/>
          </w:rPr>
          <w:br/>
          <w:t xml:space="preserve">    γ) Προς τον Υπουργό Υγείας:</w:t>
        </w:r>
        <w:r w:rsidRPr="00986DFD">
          <w:rPr>
            <w:rFonts w:eastAsia="Times New Roman"/>
            <w:szCs w:val="24"/>
            <w:lang w:eastAsia="en-US"/>
          </w:rPr>
          <w:br/>
          <w:t xml:space="preserve">        i. σχετικά με το Πολυδύναμο Περιφερειακό Ιατρείο της Τήλου, σελ. </w:t>
        </w:r>
        <w:r w:rsidRPr="00986DFD">
          <w:rPr>
            <w:rFonts w:eastAsia="Times New Roman"/>
            <w:szCs w:val="24"/>
            <w:lang w:eastAsia="en-US"/>
          </w:rPr>
          <w:br/>
          <w:t xml:space="preserve">        </w:t>
        </w:r>
        <w:proofErr w:type="spellStart"/>
        <w:r w:rsidRPr="00986DFD">
          <w:rPr>
            <w:rFonts w:eastAsia="Times New Roman"/>
            <w:szCs w:val="24"/>
            <w:lang w:eastAsia="en-US"/>
          </w:rPr>
          <w:t>ii</w:t>
        </w:r>
        <w:proofErr w:type="spellEnd"/>
        <w:r w:rsidRPr="00986DFD">
          <w:rPr>
            <w:rFonts w:eastAsia="Times New Roman"/>
            <w:szCs w:val="24"/>
            <w:lang w:eastAsia="en-US"/>
          </w:rPr>
          <w:t xml:space="preserve">. σχετικά με τις «καταγγελίες για υψηλά ποσοστά καισαρικών τομών στην Ελλάδα χωρίς ιατρική αιτιολόγηση», σελ. </w:t>
        </w:r>
        <w:r w:rsidRPr="00986DFD">
          <w:rPr>
            <w:rFonts w:eastAsia="Times New Roman"/>
            <w:szCs w:val="24"/>
            <w:lang w:eastAsia="en-US"/>
          </w:rPr>
          <w:br/>
        </w:r>
      </w:ins>
    </w:p>
    <w:p w14:paraId="4C8B4CDF" w14:textId="77777777" w:rsidR="00986DFD" w:rsidRPr="00986DFD" w:rsidRDefault="00986DFD" w:rsidP="00986DFD">
      <w:pPr>
        <w:spacing w:after="0" w:line="360" w:lineRule="auto"/>
        <w:rPr>
          <w:ins w:id="24" w:author="Φλούδα Χριστίνα" w:date="2017-03-16T12:16:00Z"/>
          <w:rFonts w:eastAsia="Times New Roman"/>
          <w:szCs w:val="24"/>
          <w:lang w:eastAsia="en-US"/>
        </w:rPr>
      </w:pPr>
    </w:p>
    <w:p w14:paraId="1710D5D7" w14:textId="77777777" w:rsidR="00986DFD" w:rsidRPr="00986DFD" w:rsidRDefault="00986DFD" w:rsidP="00986DFD">
      <w:pPr>
        <w:spacing w:after="0" w:line="360" w:lineRule="auto"/>
        <w:rPr>
          <w:ins w:id="25" w:author="Φλούδα Χριστίνα" w:date="2017-03-16T12:16:00Z"/>
          <w:rFonts w:eastAsia="Times New Roman"/>
          <w:szCs w:val="24"/>
          <w:lang w:eastAsia="en-US"/>
        </w:rPr>
      </w:pPr>
      <w:ins w:id="26" w:author="Φλούδα Χριστίνα" w:date="2017-03-16T12:16:00Z">
        <w:r w:rsidRPr="00986DFD">
          <w:rPr>
            <w:rFonts w:eastAsia="Times New Roman"/>
            <w:szCs w:val="24"/>
            <w:lang w:eastAsia="en-US"/>
          </w:rPr>
          <w:t>ΠΡΟΕΔΡΕΥΩΝ</w:t>
        </w:r>
      </w:ins>
    </w:p>
    <w:p w14:paraId="7BE85B57" w14:textId="77777777" w:rsidR="00986DFD" w:rsidRPr="00986DFD" w:rsidRDefault="00986DFD" w:rsidP="00986DFD">
      <w:pPr>
        <w:spacing w:after="0" w:line="360" w:lineRule="auto"/>
        <w:rPr>
          <w:ins w:id="27" w:author="Φλούδα Χριστίνα" w:date="2017-03-16T12:16:00Z"/>
          <w:rFonts w:eastAsia="Times New Roman"/>
          <w:szCs w:val="24"/>
          <w:lang w:eastAsia="en-US"/>
        </w:rPr>
      </w:pPr>
      <w:ins w:id="28" w:author="Φλούδα Χριστίνα" w:date="2017-03-16T12:16:00Z">
        <w:r w:rsidRPr="00986DFD">
          <w:rPr>
            <w:rFonts w:eastAsia="Times New Roman"/>
            <w:szCs w:val="24"/>
            <w:lang w:eastAsia="en-US"/>
          </w:rPr>
          <w:t>ΚΟΥΡΑΚΗΣ Α. , σελ.</w:t>
        </w:r>
        <w:r w:rsidRPr="00986DFD">
          <w:rPr>
            <w:rFonts w:eastAsia="Times New Roman"/>
            <w:szCs w:val="24"/>
            <w:lang w:eastAsia="en-US"/>
          </w:rPr>
          <w:br/>
        </w:r>
      </w:ins>
    </w:p>
    <w:p w14:paraId="1C050853" w14:textId="77777777" w:rsidR="00986DFD" w:rsidRPr="00986DFD" w:rsidRDefault="00986DFD" w:rsidP="00986DFD">
      <w:pPr>
        <w:spacing w:after="0" w:line="360" w:lineRule="auto"/>
        <w:rPr>
          <w:ins w:id="29" w:author="Φλούδα Χριστίνα" w:date="2017-03-16T12:16:00Z"/>
          <w:rFonts w:eastAsia="Times New Roman"/>
          <w:szCs w:val="24"/>
          <w:lang w:eastAsia="en-US"/>
        </w:rPr>
      </w:pPr>
    </w:p>
    <w:p w14:paraId="081D2B67" w14:textId="77777777" w:rsidR="00986DFD" w:rsidRPr="00986DFD" w:rsidRDefault="00986DFD" w:rsidP="00986DFD">
      <w:pPr>
        <w:spacing w:after="0" w:line="360" w:lineRule="auto"/>
        <w:rPr>
          <w:ins w:id="30" w:author="Φλούδα Χριστίνα" w:date="2017-03-16T12:16:00Z"/>
          <w:rFonts w:eastAsia="Times New Roman"/>
          <w:szCs w:val="24"/>
          <w:lang w:eastAsia="en-US"/>
        </w:rPr>
      </w:pPr>
      <w:ins w:id="31" w:author="Φλούδα Χριστίνα" w:date="2017-03-16T12:16:00Z">
        <w:r w:rsidRPr="00986DFD">
          <w:rPr>
            <w:rFonts w:eastAsia="Times New Roman"/>
            <w:szCs w:val="24"/>
            <w:lang w:eastAsia="en-US"/>
          </w:rPr>
          <w:t>ΟΜΙΛΗΤΕΣ</w:t>
        </w:r>
      </w:ins>
    </w:p>
    <w:p w14:paraId="6216BA53" w14:textId="77777777" w:rsidR="00986DFD" w:rsidRPr="00986DFD" w:rsidRDefault="00986DFD" w:rsidP="00986DFD">
      <w:pPr>
        <w:spacing w:after="0" w:line="360" w:lineRule="auto"/>
        <w:rPr>
          <w:ins w:id="32" w:author="Φλούδα Χριστίνα" w:date="2017-03-16T12:16:00Z"/>
          <w:rFonts w:eastAsia="Times New Roman"/>
          <w:szCs w:val="24"/>
          <w:lang w:eastAsia="en-US"/>
        </w:rPr>
      </w:pPr>
      <w:ins w:id="33" w:author="Φλούδα Χριστίνα" w:date="2017-03-16T12:16:00Z">
        <w:r w:rsidRPr="00986DFD">
          <w:rPr>
            <w:rFonts w:eastAsia="Times New Roman"/>
            <w:szCs w:val="24"/>
            <w:lang w:eastAsia="en-US"/>
          </w:rPr>
          <w:br/>
          <w:t>Α. Επί διαδικαστικού θέματος:</w:t>
        </w:r>
        <w:r w:rsidRPr="00986DFD">
          <w:rPr>
            <w:rFonts w:eastAsia="Times New Roman"/>
            <w:szCs w:val="24"/>
            <w:lang w:eastAsia="en-US"/>
          </w:rPr>
          <w:br/>
          <w:t>ΚΟΥΡΑΚΗΣ Α. , σελ.</w:t>
        </w:r>
        <w:r w:rsidRPr="00986DFD">
          <w:rPr>
            <w:rFonts w:eastAsia="Times New Roman"/>
            <w:szCs w:val="24"/>
            <w:lang w:eastAsia="en-US"/>
          </w:rPr>
          <w:br/>
        </w:r>
        <w:r w:rsidRPr="00986DFD">
          <w:rPr>
            <w:rFonts w:eastAsia="Times New Roman"/>
            <w:szCs w:val="24"/>
            <w:lang w:eastAsia="en-US"/>
          </w:rPr>
          <w:br/>
          <w:t>Β. Επί των επικαίρων ερωτήσεων και της ερώτησης:</w:t>
        </w:r>
        <w:r w:rsidRPr="00986DFD">
          <w:rPr>
            <w:rFonts w:eastAsia="Times New Roman"/>
            <w:szCs w:val="24"/>
            <w:lang w:eastAsia="en-US"/>
          </w:rPr>
          <w:br/>
          <w:t>ΔΗΜΑΡΑΣ Γ. , σελ.</w:t>
        </w:r>
        <w:r w:rsidRPr="00986DFD">
          <w:rPr>
            <w:rFonts w:eastAsia="Times New Roman"/>
            <w:szCs w:val="24"/>
            <w:lang w:eastAsia="en-US"/>
          </w:rPr>
          <w:br/>
          <w:t>ΔΗΜΟΣΧΑΚΗΣ Α. , σελ.</w:t>
        </w:r>
        <w:r w:rsidRPr="00986DFD">
          <w:rPr>
            <w:rFonts w:eastAsia="Times New Roman"/>
            <w:szCs w:val="24"/>
            <w:lang w:eastAsia="en-US"/>
          </w:rPr>
          <w:br/>
          <w:t>ΚΑΡΑΘΑΝΑΣΟΠΟΥΛΟΣ Ν. , σελ.</w:t>
        </w:r>
      </w:ins>
    </w:p>
    <w:p w14:paraId="6BE35B8B" w14:textId="1CF6ECED" w:rsidR="00986DFD" w:rsidRDefault="00986DFD" w:rsidP="00986DFD">
      <w:pPr>
        <w:spacing w:line="600" w:lineRule="auto"/>
        <w:ind w:firstLine="720"/>
        <w:jc w:val="both"/>
        <w:rPr>
          <w:ins w:id="34" w:author="Φλούδα Χριστίνα" w:date="2017-03-16T12:16:00Z"/>
          <w:rFonts w:eastAsia="Times New Roman"/>
          <w:szCs w:val="24"/>
        </w:rPr>
        <w:pPrChange w:id="35" w:author="Φλούδα Χριστίνα" w:date="2017-03-16T12:16:00Z">
          <w:pPr>
            <w:spacing w:line="600" w:lineRule="auto"/>
            <w:ind w:firstLine="720"/>
            <w:jc w:val="center"/>
          </w:pPr>
        </w:pPrChange>
      </w:pPr>
      <w:ins w:id="36" w:author="Φλούδα Χριστίνα" w:date="2017-03-16T12:16:00Z">
        <w:r w:rsidRPr="00986DFD">
          <w:rPr>
            <w:rFonts w:eastAsia="Times New Roman"/>
            <w:szCs w:val="24"/>
            <w:lang w:eastAsia="en-US"/>
          </w:rPr>
          <w:t>ΚΕΓΚΕΡΟΓΛΟΥ Β. , σελ.</w:t>
        </w:r>
        <w:r w:rsidRPr="00986DFD">
          <w:rPr>
            <w:rFonts w:eastAsia="Times New Roman"/>
            <w:szCs w:val="24"/>
            <w:lang w:eastAsia="en-US"/>
          </w:rPr>
          <w:br/>
          <w:t>ΚΩΝΣΤΑΝΤΟΠΟΥΛΟΣ Δ. , σελ.</w:t>
        </w:r>
        <w:r w:rsidRPr="00986DFD">
          <w:rPr>
            <w:rFonts w:eastAsia="Times New Roman"/>
            <w:szCs w:val="24"/>
            <w:lang w:eastAsia="en-US"/>
          </w:rPr>
          <w:br/>
          <w:t>ΞΑΝΘΟΣ Α. , σελ.</w:t>
        </w:r>
        <w:r w:rsidRPr="00986DFD">
          <w:rPr>
            <w:rFonts w:eastAsia="Times New Roman"/>
            <w:szCs w:val="24"/>
            <w:lang w:eastAsia="en-US"/>
          </w:rPr>
          <w:br/>
          <w:t>ΠΕΤΡΟΠΟΥΛΟΣ Α. , σελ.</w:t>
        </w:r>
        <w:r w:rsidRPr="00986DFD">
          <w:rPr>
            <w:rFonts w:eastAsia="Times New Roman"/>
            <w:szCs w:val="24"/>
            <w:lang w:eastAsia="en-US"/>
          </w:rPr>
          <w:br/>
          <w:t>ΣΑΝΤΟΡΙΝΙΟΣ Ν. , σελ.</w:t>
        </w:r>
        <w:r w:rsidRPr="00986DFD">
          <w:rPr>
            <w:rFonts w:eastAsia="Times New Roman"/>
            <w:szCs w:val="24"/>
            <w:lang w:eastAsia="en-US"/>
          </w:rPr>
          <w:br/>
          <w:t>ΤΑΣΣΟΣ Σ. , σελ.</w:t>
        </w:r>
        <w:r w:rsidRPr="00986DFD">
          <w:rPr>
            <w:rFonts w:eastAsia="Times New Roman"/>
            <w:szCs w:val="24"/>
            <w:lang w:eastAsia="en-US"/>
          </w:rPr>
          <w:br/>
        </w:r>
      </w:ins>
    </w:p>
    <w:p w14:paraId="78098111" w14:textId="77777777" w:rsidR="00A93FEB" w:rsidRDefault="00986DFD">
      <w:pPr>
        <w:spacing w:line="600" w:lineRule="auto"/>
        <w:ind w:firstLine="720"/>
        <w:jc w:val="center"/>
        <w:rPr>
          <w:rFonts w:eastAsia="Times New Roman"/>
          <w:szCs w:val="24"/>
        </w:rPr>
      </w:pPr>
      <w:r>
        <w:rPr>
          <w:rFonts w:eastAsia="Times New Roman"/>
          <w:szCs w:val="24"/>
        </w:rPr>
        <w:t>ΠΡΑΚΤΙΚΑ ΒΟΥΛΗΣ</w:t>
      </w:r>
    </w:p>
    <w:p w14:paraId="78098112" w14:textId="77777777" w:rsidR="00A93FEB" w:rsidRDefault="00986DFD">
      <w:pPr>
        <w:spacing w:line="600" w:lineRule="auto"/>
        <w:ind w:firstLine="720"/>
        <w:jc w:val="center"/>
        <w:rPr>
          <w:rFonts w:eastAsia="Times New Roman"/>
          <w:szCs w:val="24"/>
        </w:rPr>
      </w:pPr>
      <w:r>
        <w:rPr>
          <w:rFonts w:eastAsia="Times New Roman"/>
          <w:szCs w:val="24"/>
        </w:rPr>
        <w:t xml:space="preserve">ΙΖ΄ ΠΕΡΙΟΔΟΣ </w:t>
      </w:r>
    </w:p>
    <w:p w14:paraId="78098113" w14:textId="77777777" w:rsidR="00A93FEB" w:rsidRDefault="00986DF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8098114" w14:textId="77777777" w:rsidR="00A93FEB" w:rsidRDefault="00986DFD">
      <w:pPr>
        <w:spacing w:line="600" w:lineRule="auto"/>
        <w:ind w:firstLine="720"/>
        <w:jc w:val="center"/>
        <w:rPr>
          <w:rFonts w:eastAsia="Times New Roman"/>
          <w:szCs w:val="24"/>
        </w:rPr>
      </w:pPr>
      <w:r>
        <w:rPr>
          <w:rFonts w:eastAsia="Times New Roman"/>
          <w:szCs w:val="24"/>
        </w:rPr>
        <w:t>ΣΥΝΟΔΟΣ Β΄</w:t>
      </w:r>
    </w:p>
    <w:p w14:paraId="78098115" w14:textId="77777777" w:rsidR="00A93FEB" w:rsidRDefault="00986DFD">
      <w:pPr>
        <w:spacing w:line="600" w:lineRule="auto"/>
        <w:ind w:firstLine="720"/>
        <w:jc w:val="center"/>
        <w:rPr>
          <w:rFonts w:eastAsia="Times New Roman"/>
          <w:szCs w:val="24"/>
        </w:rPr>
      </w:pPr>
      <w:r>
        <w:rPr>
          <w:rFonts w:eastAsia="Times New Roman"/>
          <w:szCs w:val="24"/>
        </w:rPr>
        <w:t>ΣΥΝΕΔΡΙΑΣΗ ΠΗ΄</w:t>
      </w:r>
    </w:p>
    <w:p w14:paraId="78098116" w14:textId="77777777" w:rsidR="00A93FEB" w:rsidRDefault="00986DFD">
      <w:pPr>
        <w:spacing w:line="600" w:lineRule="auto"/>
        <w:ind w:firstLine="720"/>
        <w:jc w:val="center"/>
        <w:rPr>
          <w:rFonts w:eastAsia="Times New Roman"/>
          <w:szCs w:val="24"/>
        </w:rPr>
      </w:pPr>
      <w:r>
        <w:rPr>
          <w:rFonts w:eastAsia="Times New Roman"/>
          <w:szCs w:val="24"/>
        </w:rPr>
        <w:t>Δευτέρα 13 Μαρτίου 2017</w:t>
      </w:r>
    </w:p>
    <w:p w14:paraId="78098117" w14:textId="77777777" w:rsidR="00A93FEB" w:rsidRDefault="00986DFD">
      <w:pPr>
        <w:spacing w:line="600" w:lineRule="auto"/>
        <w:ind w:firstLine="720"/>
        <w:jc w:val="both"/>
        <w:rPr>
          <w:rFonts w:eastAsia="Times New Roman"/>
          <w:szCs w:val="24"/>
        </w:rPr>
      </w:pPr>
      <w:r>
        <w:rPr>
          <w:rFonts w:eastAsia="Times New Roman"/>
          <w:szCs w:val="24"/>
        </w:rPr>
        <w:t>Αθήνα, σήμερα στις 13 Μαρτίου 2017, ημέρα Δευτέρα και ώρα 18.07΄</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w:t>
      </w:r>
      <w:r>
        <w:rPr>
          <w:rFonts w:eastAsia="Times New Roman"/>
          <w:szCs w:val="24"/>
        </w:rPr>
        <w:t xml:space="preserve">κ. </w:t>
      </w:r>
      <w:r w:rsidRPr="00707AC7">
        <w:rPr>
          <w:rFonts w:eastAsia="Times New Roman"/>
          <w:b/>
          <w:szCs w:val="24"/>
        </w:rPr>
        <w:t>ΑΝΑΣΤΑΣΙΟΥ ΚΟΥΡΑΚΗ</w:t>
      </w:r>
      <w:r>
        <w:rPr>
          <w:rFonts w:eastAsia="Times New Roman"/>
          <w:szCs w:val="24"/>
        </w:rPr>
        <w:t xml:space="preserve">. </w:t>
      </w:r>
    </w:p>
    <w:p w14:paraId="78098118" w14:textId="77777777" w:rsidR="00A93FEB" w:rsidRDefault="00986DFD">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αρχίζει η συνεδρίαση.</w:t>
      </w:r>
    </w:p>
    <w:p w14:paraId="78098119"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 xml:space="preserve">και κύριοι συνάδελφοι, εισερχόμαστε στη συζήτηση των </w:t>
      </w:r>
    </w:p>
    <w:p w14:paraId="7809811A" w14:textId="77777777" w:rsidR="00A93FEB" w:rsidRDefault="00986DFD">
      <w:pPr>
        <w:keepNext/>
        <w:spacing w:line="600" w:lineRule="auto"/>
        <w:ind w:firstLine="720"/>
        <w:jc w:val="center"/>
        <w:outlineLvl w:val="0"/>
        <w:rPr>
          <w:rFonts w:eastAsia="Times New Roman" w:cs="Times New Roman"/>
          <w:b/>
          <w:bCs/>
          <w:szCs w:val="24"/>
        </w:rPr>
      </w:pPr>
      <w:r>
        <w:rPr>
          <w:rFonts w:eastAsia="Times New Roman" w:cs="Times New Roman"/>
          <w:b/>
          <w:bCs/>
          <w:szCs w:val="24"/>
        </w:rPr>
        <w:lastRenderedPageBreak/>
        <w:t>ΕΠΙΚΑΙΡΩΝ ΕΡΩΤΗΣΕΩΝ</w:t>
      </w:r>
    </w:p>
    <w:p w14:paraId="7809811B"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συζητηθεί η τρίτη με αριθμό 574/7-3-2017 </w:t>
      </w:r>
      <w:r>
        <w:rPr>
          <w:rFonts w:eastAsia="Times New Roman" w:cs="Times New Roman"/>
          <w:szCs w:val="24"/>
        </w:rPr>
        <w:t xml:space="preserve">επίκαιρη ερώτηση </w:t>
      </w:r>
      <w:r>
        <w:rPr>
          <w:rFonts w:eastAsia="Times New Roman"/>
          <w:szCs w:val="24"/>
        </w:rPr>
        <w:t xml:space="preserve">πρώτου κύκλου </w:t>
      </w:r>
      <w:r>
        <w:rPr>
          <w:rFonts w:eastAsia="Times New Roman" w:cs="Times New Roman"/>
          <w:szCs w:val="24"/>
        </w:rPr>
        <w:t xml:space="preserve">του Βουλευτή Αχαΐας του Κομμουνιστικού Κόμματος </w:t>
      </w:r>
      <w:r>
        <w:rPr>
          <w:rFonts w:eastAsia="Times New Roman" w:cs="Times New Roman"/>
          <w:szCs w:val="24"/>
        </w:rPr>
        <w:t>Ελλάδας κ.</w:t>
      </w:r>
      <w:r>
        <w:rPr>
          <w:rFonts w:eastAsia="Times New Roman" w:cs="Times New Roman"/>
          <w:szCs w:val="24"/>
        </w:rPr>
        <w:t xml:space="preserve">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szCs w:val="24"/>
        </w:rPr>
        <w:t xml:space="preserve"> προς </w:t>
      </w:r>
      <w:r>
        <w:rPr>
          <w:rFonts w:eastAsia="Times New Roman" w:cs="Times New Roman"/>
          <w:szCs w:val="24"/>
        </w:rPr>
        <w:t xml:space="preserve">την </w:t>
      </w:r>
      <w:r>
        <w:rPr>
          <w:rFonts w:eastAsia="Times New Roman" w:cs="Times New Roman"/>
          <w:szCs w:val="24"/>
        </w:rPr>
        <w:t xml:space="preserve">Υπουργό </w:t>
      </w:r>
      <w:r>
        <w:rPr>
          <w:rFonts w:eastAsia="Times New Roman" w:cs="Times New Roman"/>
          <w:bCs/>
          <w:szCs w:val="24"/>
        </w:rPr>
        <w:t>Εργασ</w:t>
      </w:r>
      <w:r>
        <w:rPr>
          <w:rFonts w:eastAsia="Times New Roman" w:cs="Times New Roman"/>
          <w:bCs/>
          <w:szCs w:val="24"/>
        </w:rPr>
        <w:t>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τους εργαζόμενους και αυτοαπασχολούμενους με </w:t>
      </w:r>
      <w:r>
        <w:rPr>
          <w:rFonts w:eastAsia="Times New Roman" w:cs="Times New Roman"/>
          <w:szCs w:val="24"/>
        </w:rPr>
        <w:t xml:space="preserve">δελτία </w:t>
      </w:r>
      <w:r>
        <w:rPr>
          <w:rFonts w:eastAsia="Times New Roman" w:cs="Times New Roman"/>
          <w:szCs w:val="24"/>
        </w:rPr>
        <w:t>παροχής υπηρεσιών</w:t>
      </w:r>
      <w:r>
        <w:rPr>
          <w:rFonts w:eastAsia="Times New Roman" w:cs="Times New Roman"/>
          <w:szCs w:val="24"/>
        </w:rPr>
        <w:t>.</w:t>
      </w:r>
    </w:p>
    <w:p w14:paraId="7809811C" w14:textId="77777777" w:rsidR="00A93FEB" w:rsidRDefault="00986DFD">
      <w:pPr>
        <w:spacing w:line="600" w:lineRule="auto"/>
        <w:ind w:firstLine="720"/>
        <w:jc w:val="both"/>
        <w:rPr>
          <w:rFonts w:eastAsia="Times New Roman" w:cs="Times New Roman"/>
          <w:bCs/>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θα απαντήσει ο Υφυπουργός </w:t>
      </w:r>
      <w:r>
        <w:rPr>
          <w:rFonts w:eastAsia="Times New Roman" w:cs="Times New Roman"/>
          <w:bCs/>
          <w:szCs w:val="24"/>
        </w:rPr>
        <w:t>Εργασίας, Κοινωνικής Ασφάλισης και Κοινωνικής Αλληλεγγύης</w:t>
      </w:r>
      <w:r>
        <w:rPr>
          <w:rFonts w:eastAsia="Times New Roman" w:cs="Times New Roman"/>
          <w:bCs/>
          <w:szCs w:val="24"/>
        </w:rPr>
        <w:t xml:space="preserve"> κ. Αναστάσιος Πετρόπουλος.</w:t>
      </w:r>
    </w:p>
    <w:p w14:paraId="7809811D" w14:textId="77777777" w:rsidR="00A93FEB" w:rsidRDefault="00986DFD">
      <w:pPr>
        <w:spacing w:line="600" w:lineRule="auto"/>
        <w:ind w:firstLine="720"/>
        <w:jc w:val="both"/>
        <w:rPr>
          <w:rFonts w:eastAsia="Times New Roman" w:cs="Times New Roman"/>
          <w:bCs/>
          <w:szCs w:val="24"/>
        </w:rPr>
      </w:pPr>
      <w:r>
        <w:rPr>
          <w:rFonts w:eastAsia="Times New Roman" w:cs="Times New Roman"/>
          <w:bCs/>
          <w:szCs w:val="24"/>
        </w:rPr>
        <w:t xml:space="preserve">Τον λόγο έχει ο κ. Νικόλαος </w:t>
      </w:r>
      <w:proofErr w:type="spellStart"/>
      <w:r>
        <w:rPr>
          <w:rFonts w:eastAsia="Times New Roman" w:cs="Times New Roman"/>
          <w:bCs/>
          <w:szCs w:val="24"/>
        </w:rPr>
        <w:t>Καραθανασόπουλος</w:t>
      </w:r>
      <w:proofErr w:type="spellEnd"/>
      <w:r>
        <w:rPr>
          <w:rFonts w:eastAsia="Times New Roman" w:cs="Times New Roman"/>
          <w:bCs/>
          <w:szCs w:val="24"/>
        </w:rPr>
        <w:t xml:space="preserve"> για να αναπτύξει την ερώτησή του για δύο λεπτά.</w:t>
      </w:r>
    </w:p>
    <w:p w14:paraId="7809811E" w14:textId="77777777" w:rsidR="00A93FEB" w:rsidRDefault="00986DFD">
      <w:pPr>
        <w:spacing w:line="600" w:lineRule="auto"/>
        <w:ind w:firstLine="720"/>
        <w:jc w:val="both"/>
        <w:rPr>
          <w:rFonts w:eastAsia="Times New Roman" w:cs="Times New Roman"/>
          <w:bCs/>
          <w:szCs w:val="24"/>
        </w:rPr>
      </w:pPr>
      <w:r>
        <w:rPr>
          <w:rFonts w:eastAsia="Times New Roman" w:cs="Times New Roman"/>
          <w:bCs/>
          <w:szCs w:val="24"/>
        </w:rPr>
        <w:t>Έχετε τον λόγο, κύριε συνάδελφε.</w:t>
      </w:r>
    </w:p>
    <w:p w14:paraId="7809811F"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w:t>
      </w:r>
    </w:p>
    <w:p w14:paraId="78098120"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Τελικά, κύριε Υπουργέ, καταφέραμε να τη συζη</w:t>
      </w:r>
      <w:r>
        <w:rPr>
          <w:rFonts w:eastAsia="Times New Roman" w:cs="Times New Roman"/>
          <w:szCs w:val="24"/>
        </w:rPr>
        <w:t>τήσουμε αυτήν την επίκαιρη ερώτηση μετά από αρκετό καιρό. Βέβαια, ποτέ δεν είναι αργά.</w:t>
      </w:r>
    </w:p>
    <w:p w14:paraId="78098121"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 xml:space="preserve">Η ουσία ποια είναι; Ότι μέσα από τη διαδικασία και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επί της ουσίας οδηγηθήκαμε στο να ξεθεμελιωθεί τελείως ο κοινωνικός χαρακτήρας της ασφάλισης και</w:t>
      </w:r>
      <w:r>
        <w:rPr>
          <w:rFonts w:eastAsia="Times New Roman" w:cs="Times New Roman"/>
          <w:szCs w:val="24"/>
        </w:rPr>
        <w:t xml:space="preserve"> να μετατραπεί πλέον σε ατομική ευθύνη </w:t>
      </w:r>
      <w:r>
        <w:rPr>
          <w:rFonts w:eastAsia="Times New Roman" w:cs="Times New Roman"/>
          <w:szCs w:val="24"/>
        </w:rPr>
        <w:t>στο πλαίσιο</w:t>
      </w:r>
      <w:r>
        <w:rPr>
          <w:rFonts w:eastAsia="Times New Roman" w:cs="Times New Roman"/>
          <w:szCs w:val="24"/>
        </w:rPr>
        <w:t xml:space="preserve"> της ανταποδοτικότητας μέσα από την αύξηση του χρόνου εργασίας, τις υπέρογκες αυξήσεις στις εισφορές των εργαζομένων, τη μείωση των συντάξεων και των παροχών, την απαλλαγή επί της ουσίας του κράτους και της</w:t>
      </w:r>
      <w:r>
        <w:rPr>
          <w:rFonts w:eastAsia="Times New Roman" w:cs="Times New Roman"/>
          <w:szCs w:val="24"/>
        </w:rPr>
        <w:t xml:space="preserve"> εργοδοσίας από το λεγόμενο μη μισθολογικό κόστος και, βεβαίως, την τεράστια μείωση του ποσοστού αναπλήρωσης.</w:t>
      </w:r>
    </w:p>
    <w:p w14:paraId="78098122"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Σήμερα δεν είναι άστοχο να πούμε ότι τα δυο τρίτα ουσιαστικά του εισοδήματος των αυτοαπασχολούμενων είναι οι εισφορές και η φορολογία. Οι αυτοαπασ</w:t>
      </w:r>
      <w:r>
        <w:rPr>
          <w:rFonts w:eastAsia="Times New Roman" w:cs="Times New Roman"/>
          <w:szCs w:val="24"/>
        </w:rPr>
        <w:t>χολούμενοι καλούνται να πληρώσουν το 38% του εισοδήματός τους για ασφάλιση, με αποτέλεσμα πολλοί απ’ αυτούς να είναι ανασφάλιστοι, να κλείνουν τα βιβλία και με τη φορολογία να φτάνει στο 60%. Ακόμα και άνεργοι υποχρεούνται να πληρώσουν 2.800 ευρώ τον χρόνο</w:t>
      </w:r>
      <w:r>
        <w:rPr>
          <w:rFonts w:eastAsia="Times New Roman" w:cs="Times New Roman"/>
          <w:szCs w:val="24"/>
        </w:rPr>
        <w:t xml:space="preserve">, ενώ το ΚΕΑΟ προχωράει πλέον και σε κατάσχεση για ποσά </w:t>
      </w:r>
      <w:proofErr w:type="spellStart"/>
      <w:r>
        <w:rPr>
          <w:rFonts w:eastAsia="Times New Roman" w:cs="Times New Roman"/>
          <w:szCs w:val="24"/>
        </w:rPr>
        <w:t>χρωστούμενα</w:t>
      </w:r>
      <w:proofErr w:type="spellEnd"/>
      <w:r>
        <w:rPr>
          <w:rFonts w:eastAsia="Times New Roman" w:cs="Times New Roman"/>
          <w:szCs w:val="24"/>
        </w:rPr>
        <w:t xml:space="preserve"> κάτω των 5.000 ευρώ.</w:t>
      </w:r>
    </w:p>
    <w:p w14:paraId="78098123"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Επί της ουσίας και με την πολιτική σας και με τις διάφορες εγκυκλίους νομιμοποιείτε αυτό το παράνομο καθεστώς του δελτίου παροχής υπηρεσιών για τους εργαζόμενους με μπ</w:t>
      </w:r>
      <w:r>
        <w:rPr>
          <w:rFonts w:eastAsia="Times New Roman" w:cs="Times New Roman"/>
          <w:szCs w:val="24"/>
        </w:rPr>
        <w:t>λοκάκι, όπως έχει καθιερωθεί να λέγεται, και το μετατρέπεται μάλιστα σε μια επίσημη μορφή εξαρτημένης εργασίας, αντί να την απαγορεύσετε. Πετάτε επί της ουσίας το μπαλάκι στους εργαζόμενους για να αποδείξουν ότι δεν είναι ελέφαντες, δηλαδή για να αποδείξου</w:t>
      </w:r>
      <w:r>
        <w:rPr>
          <w:rFonts w:eastAsia="Times New Roman" w:cs="Times New Roman"/>
          <w:szCs w:val="24"/>
        </w:rPr>
        <w:t xml:space="preserve">ν ότι δεν είναι μισθωτοί εργαζόμενοι. Και καταλαβαίνετε πολύ καλά και τις πιέσεις και τους εκβιασμούς που ασκούνται από την εργοδοσία. </w:t>
      </w:r>
    </w:p>
    <w:p w14:paraId="78098124"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Μάλιστα, υπάρχουν και σχέδια συμβάσεων έτοιμα από τους εργοδότες, από τους μεγάλους ομίλους, για να μην θεωρηθούν αυτοί </w:t>
      </w:r>
      <w:r>
        <w:rPr>
          <w:rFonts w:eastAsia="Times New Roman" w:cs="Times New Roman"/>
          <w:szCs w:val="24"/>
        </w:rPr>
        <w:t xml:space="preserve">οι εργαζόμενοι μισθωτοί και για να μην απαιτήσουν την εργοδοτική εισφορά. Αυτό δεν το κάνουν μόνο οι ιδιώτες αλλά και η ΕΛΣΤΑΤ, όπως έχει καταγγελθεί, με αποτέλεσμα να μειώνεται αυτός ο πενιχρός μισθός κατά 20%. </w:t>
      </w:r>
    </w:p>
    <w:p w14:paraId="78098125"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Ως Κομμουνιστικό Κόμμα Ελλάδας, αυτό το οπο</w:t>
      </w:r>
      <w:r>
        <w:rPr>
          <w:rFonts w:eastAsia="Times New Roman" w:cs="Times New Roman"/>
          <w:szCs w:val="24"/>
        </w:rPr>
        <w:t xml:space="preserve">ίο ρωτάμε στην επίκαιρη ερώτηση είναι εάν σκέφτεται η Κυβέρνηση, κάτι που βεβαίως δεν το πιστεύουμε, να αποσύρει τον νόμο </w:t>
      </w:r>
      <w:proofErr w:type="spellStart"/>
      <w:r>
        <w:rPr>
          <w:rFonts w:eastAsia="Times New Roman" w:cs="Times New Roman"/>
          <w:szCs w:val="24"/>
        </w:rPr>
        <w:t>Κατρού</w:t>
      </w:r>
      <w:r>
        <w:rPr>
          <w:rFonts w:eastAsia="Times New Roman" w:cs="Times New Roman"/>
          <w:szCs w:val="24"/>
        </w:rPr>
        <w:lastRenderedPageBreak/>
        <w:t>γκαλου</w:t>
      </w:r>
      <w:proofErr w:type="spellEnd"/>
      <w:r>
        <w:rPr>
          <w:rFonts w:eastAsia="Times New Roman" w:cs="Times New Roman"/>
          <w:szCs w:val="24"/>
        </w:rPr>
        <w:t xml:space="preserve"> –αυτός είναι άλλωστε ο στόχος του κινήματος των εργαζομένων- και ποια μέτρα θα πάρετε για να καταργήσετε την άτυπη μορφή </w:t>
      </w:r>
      <w:r>
        <w:rPr>
          <w:rFonts w:eastAsia="Times New Roman" w:cs="Times New Roman"/>
          <w:szCs w:val="24"/>
        </w:rPr>
        <w:t>της μισθωτής εργασίας, δηλαδή των εργαζομένων με μπλοκάκια.</w:t>
      </w:r>
    </w:p>
    <w:p w14:paraId="78098126"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Βουλευτή του Κομμουνιστικού Κόμματος Ελλάδας. </w:t>
      </w:r>
    </w:p>
    <w:p w14:paraId="78098127"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Τον λόγο έχει ο Υφυπουργός Εργασίας, Κοινωνικής Ασφάλισης και Κοινωνικής Αλληλ</w:t>
      </w:r>
      <w:r>
        <w:rPr>
          <w:rFonts w:eastAsia="Times New Roman" w:cs="Times New Roman"/>
          <w:szCs w:val="24"/>
        </w:rPr>
        <w:t xml:space="preserve">εγγύης κ. Αναστάσιος Πετρόπουλος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78098128"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 </w:t>
      </w:r>
    </w:p>
    <w:p w14:paraId="78098129"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το ενδιαφέρον σας για τους εργαζόμενους που εργάζονταν</w:t>
      </w:r>
      <w:r>
        <w:rPr>
          <w:rFonts w:eastAsia="Times New Roman" w:cs="Times New Roman"/>
          <w:szCs w:val="24"/>
        </w:rPr>
        <w:t xml:space="preserve"> σε συνθήκες εξαρτημένης εργασίας στην πραγματικότητα, αλλά αυτή η σχέση υποκρύπτονταν υπό το χαρακτήρα του ελεύθερου επαγγελματία που υποδήλωναν τα λεγόμενα «μπλοκάκια», είναι ένα πρόβλημα το οποίο θέλαμε να αντιμετωπίσουμε. </w:t>
      </w:r>
    </w:p>
    <w:p w14:paraId="7809812A"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άποψη, λοιπόν, των </w:t>
      </w:r>
      <w:r>
        <w:rPr>
          <w:rFonts w:eastAsia="Times New Roman" w:cs="Times New Roman"/>
          <w:szCs w:val="24"/>
        </w:rPr>
        <w:t>κινήτρων είμαστε στην ίδια αφετηρία. Και εσείς που ρωτάτε και εμείς που νομοθετήσαμε αυτή</w:t>
      </w:r>
      <w:r>
        <w:rPr>
          <w:rFonts w:eastAsia="Times New Roman" w:cs="Times New Roman"/>
          <w:szCs w:val="24"/>
        </w:rPr>
        <w:t>ν</w:t>
      </w:r>
      <w:r>
        <w:rPr>
          <w:rFonts w:eastAsia="Times New Roman" w:cs="Times New Roman"/>
          <w:szCs w:val="24"/>
        </w:rPr>
        <w:t xml:space="preserve"> τη διάταξη. Κατά πόσο θα έχει θετικά αποτελέσματα η διάταξη αυτή είναι κάτι που θα κριθεί. Μας ενδιαφέρει να αντιμετωπίσουμε την κρυμμένη υπό τον μανδύα του ελεύθερο</w:t>
      </w:r>
      <w:r>
        <w:rPr>
          <w:rFonts w:eastAsia="Times New Roman" w:cs="Times New Roman"/>
          <w:szCs w:val="24"/>
        </w:rPr>
        <w:t>υ επαγγελματία εξαρτημένη εργασία, διότι δεν είναι μόνο οι εισφορές που στην πραγματικότητα μετακυλούσαν στον μισθωτό μέσα από αυτή</w:t>
      </w:r>
      <w:r>
        <w:rPr>
          <w:rFonts w:eastAsia="Times New Roman" w:cs="Times New Roman"/>
          <w:szCs w:val="24"/>
        </w:rPr>
        <w:t>ν</w:t>
      </w:r>
      <w:r>
        <w:rPr>
          <w:rFonts w:eastAsia="Times New Roman" w:cs="Times New Roman"/>
          <w:szCs w:val="24"/>
        </w:rPr>
        <w:t xml:space="preserve"> την επινόηση του ελεύθερου επαγγελματία υπό το μανδύα του επαγγελματία με μπλοκάκι, αλλά είναι ότι έχανε και άλλα δικαιώματ</w:t>
      </w:r>
      <w:r>
        <w:rPr>
          <w:rFonts w:eastAsia="Times New Roman" w:cs="Times New Roman"/>
          <w:szCs w:val="24"/>
        </w:rPr>
        <w:t xml:space="preserve">α αυτός ο εργαζόμενος. Έχανε το δικαίωμα στη λήψη αποζημίωσης και στις άλλες πρόσθετες παροχές που έχουν οι μισθωτοί. </w:t>
      </w:r>
    </w:p>
    <w:p w14:paraId="7809812B"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Πρέπει να αναγνωρίσετε σε αυτή την επιλογή μας της νομοθετικής ρύθμισης της απασχόλησης που λέγεται «μπλοκάκι» μια τέτοια πρόθεση, δηλαδή</w:t>
      </w:r>
      <w:r>
        <w:rPr>
          <w:rFonts w:eastAsia="Times New Roman" w:cs="Times New Roman"/>
          <w:szCs w:val="24"/>
        </w:rPr>
        <w:t xml:space="preserve"> να αντιμετωπίσουμε μια κατάσταση, η οποία επεκτεινόταν στην αγορά, ένα φαινόμενο το οποίο οδηγούσε στο να βλέπουμε ακόμα και καθαρίστριες να φαίνονται εργολάβοι, να έχουμε μια γενίκευση αυτού του φαινομένου, το οποίο οδηγούσε σε καταστρατήγηση των εργασια</w:t>
      </w:r>
      <w:r>
        <w:rPr>
          <w:rFonts w:eastAsia="Times New Roman" w:cs="Times New Roman"/>
          <w:szCs w:val="24"/>
        </w:rPr>
        <w:t xml:space="preserve">κών δικαιωμάτων. </w:t>
      </w:r>
    </w:p>
    <w:p w14:paraId="7809812C"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Αυτός είναι ο λόγος και κανένας άλλος που μας οδήγησε στη νομοθέτηση αυτή και περιμένουμε και από τους εργοδοτικούς φορείς να υποστηρίξουν αυτή τη διάταξη γι’ αυτού του είδους την αδήλωτη εργασία, γιατί στην πραγματικότητα νοθεύει την αγο</w:t>
      </w:r>
      <w:r>
        <w:rPr>
          <w:rFonts w:eastAsia="Times New Roman" w:cs="Times New Roman"/>
          <w:szCs w:val="24"/>
        </w:rPr>
        <w:t xml:space="preserve">ρά η γενίκευση αυτής της πρακτικής, ζημιώνει τις υγιείς επιχειρήσεις και όχι μόνο τα εργασιακά δικαιώματα και οδηγούμαστε εν τέλει σε μια αποδιάρθρωση των εργασιακών σχέσεων που δεν ωφελεί την οικονομία. </w:t>
      </w:r>
    </w:p>
    <w:p w14:paraId="7809812D"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Από την πλευρά, λοιπόν, της νομοθετικής μας ευθύνης</w:t>
      </w:r>
      <w:r>
        <w:rPr>
          <w:rFonts w:eastAsia="Times New Roman" w:cs="Times New Roman"/>
          <w:szCs w:val="24"/>
        </w:rPr>
        <w:t xml:space="preserve"> θεωρήσαμε ότι δίνουμε ένα εργαλείο για να πάψει να επικρατεί αυτή η κατάσταση και να δημιουργεί προβλήματα στον χώρο της οικονομίας και των επιχειρήσεων. </w:t>
      </w:r>
    </w:p>
    <w:p w14:paraId="7809812E"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Φυσικά, είναι στα χέρια των συνδικάτων αυτή η διάταξη, που μπορεί να αξιοποιηθεί για την αποτελεσματ</w:t>
      </w:r>
      <w:r>
        <w:rPr>
          <w:rFonts w:eastAsia="Times New Roman" w:cs="Times New Roman"/>
          <w:szCs w:val="24"/>
        </w:rPr>
        <w:t xml:space="preserve">ικότερη αντιμετώπιση αυτού του φαινομένου στην πρακτική εφαρμογή του. Και έτσι θα το αντιμετωπίσουμε το θέμα αυτό. </w:t>
      </w:r>
    </w:p>
    <w:p w14:paraId="7809812F" w14:textId="77777777" w:rsidR="00A93FEB" w:rsidRDefault="00986D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διάταξη δεν σημαίνει ότι νομιμοποιεί αυτή την κατάσταση. Το αντίθετο επιτυγχάνει. Η επιτυχία, όμως, θα εξαρτηθεί και από το πώς θα χρησιμο</w:t>
      </w:r>
      <w:r>
        <w:rPr>
          <w:rFonts w:eastAsia="Times New Roman" w:cs="Times New Roman"/>
          <w:szCs w:val="24"/>
        </w:rPr>
        <w:t>ποιήσουμε αυτή</w:t>
      </w:r>
      <w:r>
        <w:rPr>
          <w:rFonts w:eastAsia="Times New Roman" w:cs="Times New Roman"/>
          <w:szCs w:val="24"/>
        </w:rPr>
        <w:t>ν</w:t>
      </w:r>
      <w:r>
        <w:rPr>
          <w:rFonts w:eastAsia="Times New Roman" w:cs="Times New Roman"/>
          <w:szCs w:val="24"/>
        </w:rPr>
        <w:t xml:space="preserve"> τη ρύθμιση, αν θα </w:t>
      </w:r>
      <w:r>
        <w:rPr>
          <w:rFonts w:eastAsia="Times New Roman" w:cs="Times New Roman"/>
          <w:szCs w:val="24"/>
        </w:rPr>
        <w:lastRenderedPageBreak/>
        <w:t xml:space="preserve">τη χρησιμοποιήσουμε ως εργαλείο αποκάλυψης της μισθωτής εργασίας και όχι συγκάλυψης. </w:t>
      </w:r>
    </w:p>
    <w:p w14:paraId="78098130" w14:textId="77777777" w:rsidR="00A93FEB" w:rsidRDefault="00986DFD">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8098131" w14:textId="77777777" w:rsidR="00A93FEB" w:rsidRDefault="00986DFD">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κύριο Υ</w:t>
      </w:r>
      <w:r>
        <w:rPr>
          <w:rFonts w:eastAsia="Times New Roman"/>
          <w:szCs w:val="24"/>
        </w:rPr>
        <w:t>φυ</w:t>
      </w:r>
      <w:r>
        <w:rPr>
          <w:rFonts w:eastAsia="Times New Roman"/>
          <w:szCs w:val="24"/>
        </w:rPr>
        <w:t xml:space="preserve">πουργό. </w:t>
      </w:r>
    </w:p>
    <w:p w14:paraId="78098132" w14:textId="77777777" w:rsidR="00A93FEB" w:rsidRDefault="00986DFD">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Καραθανασόπουλος</w:t>
      </w:r>
      <w:proofErr w:type="spellEnd"/>
      <w:r>
        <w:rPr>
          <w:rFonts w:eastAsia="Times New Roman"/>
          <w:szCs w:val="24"/>
        </w:rPr>
        <w:t xml:space="preserve"> για τη </w:t>
      </w:r>
      <w:r>
        <w:rPr>
          <w:rFonts w:eastAsia="Times New Roman"/>
          <w:szCs w:val="24"/>
        </w:rPr>
        <w:t xml:space="preserve">δευτερολογία του για τρία λεπτά. </w:t>
      </w:r>
    </w:p>
    <w:p w14:paraId="78098133" w14:textId="77777777" w:rsidR="00A93FEB" w:rsidRDefault="00986DFD">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Βεβαίως, κύριε Υπουργέ, δεν ήρθα να κάνουμε μια γενική συζήτηση για το τι σημαίνει εργασία με μπλοκάκι. Είναι αυτά που είπατε και πολλά περισσότερα. Η ευελιξία στην αγορά εργασίας, η κατάργηση τω</w:t>
      </w:r>
      <w:r>
        <w:rPr>
          <w:rFonts w:eastAsia="Times New Roman"/>
          <w:szCs w:val="24"/>
        </w:rPr>
        <w:t>ν σταθερών σχέσεων εργασίας, όλα αυτά τα ζητήματα βαδίζουν στη λογική της στήριξης της ανταγωνιστικότητας και της κερδοφορίας των καπιταλιστικών ομίλων.</w:t>
      </w:r>
    </w:p>
    <w:p w14:paraId="78098134" w14:textId="77777777" w:rsidR="00A93FEB" w:rsidRDefault="00986DFD">
      <w:pPr>
        <w:spacing w:line="600" w:lineRule="auto"/>
        <w:ind w:firstLine="720"/>
        <w:jc w:val="both"/>
        <w:rPr>
          <w:rFonts w:eastAsia="Times New Roman"/>
          <w:szCs w:val="24"/>
        </w:rPr>
      </w:pPr>
      <w:r>
        <w:rPr>
          <w:rFonts w:eastAsia="Times New Roman"/>
          <w:szCs w:val="24"/>
        </w:rPr>
        <w:t>Και σε αυτή</w:t>
      </w:r>
      <w:r>
        <w:rPr>
          <w:rFonts w:eastAsia="Times New Roman"/>
          <w:szCs w:val="24"/>
        </w:rPr>
        <w:t>ν</w:t>
      </w:r>
      <w:r>
        <w:rPr>
          <w:rFonts w:eastAsia="Times New Roman"/>
          <w:szCs w:val="24"/>
        </w:rPr>
        <w:t xml:space="preserve"> τη λογική εσείς συμβάλλετε με την πολιτική σας, αποδεχόμενοι αφ’ ενός το νομοθετικό πλαίσι</w:t>
      </w:r>
      <w:r>
        <w:rPr>
          <w:rFonts w:eastAsia="Times New Roman"/>
          <w:szCs w:val="24"/>
        </w:rPr>
        <w:t xml:space="preserve">ο των προηγούμενων κυβερνήσεων και αφ’ ετέρου επεκτείνοντάς το και πηγαίνοντάς το και ένα βήμα παραπέρα, όπως με τον </w:t>
      </w:r>
      <w:proofErr w:type="spellStart"/>
      <w:r>
        <w:rPr>
          <w:rFonts w:eastAsia="Times New Roman"/>
          <w:szCs w:val="24"/>
        </w:rPr>
        <w:t>αντιασφαλιστικό</w:t>
      </w:r>
      <w:proofErr w:type="spellEnd"/>
      <w:r>
        <w:rPr>
          <w:rFonts w:eastAsia="Times New Roman"/>
          <w:szCs w:val="24"/>
        </w:rPr>
        <w:t xml:space="preserve"> νόμο, τον νόμο </w:t>
      </w:r>
      <w:proofErr w:type="spellStart"/>
      <w:r>
        <w:rPr>
          <w:rFonts w:eastAsia="Times New Roman"/>
          <w:szCs w:val="24"/>
        </w:rPr>
        <w:t>Κατρούγκαλου</w:t>
      </w:r>
      <w:proofErr w:type="spellEnd"/>
      <w:r>
        <w:rPr>
          <w:rFonts w:eastAsia="Times New Roman"/>
          <w:szCs w:val="24"/>
        </w:rPr>
        <w:t xml:space="preserve">, όπως έχει μείνει. </w:t>
      </w:r>
    </w:p>
    <w:p w14:paraId="78098135" w14:textId="77777777" w:rsidR="00A93FEB" w:rsidRDefault="00986DFD">
      <w:pPr>
        <w:spacing w:line="600" w:lineRule="auto"/>
        <w:ind w:firstLine="720"/>
        <w:jc w:val="both"/>
        <w:rPr>
          <w:rFonts w:eastAsia="Times New Roman"/>
          <w:szCs w:val="24"/>
        </w:rPr>
      </w:pPr>
      <w:r>
        <w:rPr>
          <w:rFonts w:eastAsia="Times New Roman"/>
          <w:szCs w:val="24"/>
        </w:rPr>
        <w:lastRenderedPageBreak/>
        <w:t>Από αυτή την άποψη, εμείς δεν κάνουμε δίκη προθέσεων. Κρίνουμε τα γεγονότα.</w:t>
      </w:r>
      <w:r>
        <w:rPr>
          <w:rFonts w:eastAsia="Times New Roman"/>
          <w:szCs w:val="24"/>
        </w:rPr>
        <w:t xml:space="preserve"> Και αυτό το οποίο κάνετε είναι ότι όχι μόνο δεν απαγορεύετε αυτή τη μορφή της άτυπης μισθωτής εργασίας, αλλά αντίθετα τη νομιμοποιείτε με τη διάταξή σας. </w:t>
      </w:r>
    </w:p>
    <w:p w14:paraId="78098136" w14:textId="77777777" w:rsidR="00A93FEB" w:rsidRDefault="00986DFD">
      <w:pPr>
        <w:spacing w:line="600" w:lineRule="auto"/>
        <w:ind w:firstLine="720"/>
        <w:jc w:val="both"/>
        <w:rPr>
          <w:rFonts w:eastAsia="Times New Roman"/>
          <w:szCs w:val="24"/>
        </w:rPr>
      </w:pPr>
      <w:r>
        <w:rPr>
          <w:rFonts w:eastAsia="Times New Roman"/>
          <w:szCs w:val="24"/>
        </w:rPr>
        <w:t>Και έχει ήδη κριθεί, κύριε Υπουργέ, η αποτελεσματικότητα της συγκεκριμένης διατάξεως. Έχει κριθεί απ</w:t>
      </w:r>
      <w:r>
        <w:rPr>
          <w:rFonts w:eastAsia="Times New Roman"/>
          <w:szCs w:val="24"/>
        </w:rPr>
        <w:t xml:space="preserve">ό τις απειλές που δέχονται οι εργαζόμενοι με μπλοκάκι από τους εργοδότες, ή θα υπογράψουν μια σύμβαση στην οποία θα λένε ότι δεν είναι μισθωτοί και ότι είναι ελεύθεροι επαγγελματίες αυτοαπασχολούμενοι, ή διαφορετικά θα </w:t>
      </w:r>
      <w:proofErr w:type="spellStart"/>
      <w:r>
        <w:rPr>
          <w:rFonts w:eastAsia="Times New Roman"/>
          <w:szCs w:val="24"/>
        </w:rPr>
        <w:t>μετακυληθεί</w:t>
      </w:r>
      <w:proofErr w:type="spellEnd"/>
      <w:r>
        <w:rPr>
          <w:rFonts w:eastAsia="Times New Roman"/>
          <w:szCs w:val="24"/>
        </w:rPr>
        <w:t xml:space="preserve"> αυτή η εισφορά στον μισθό</w:t>
      </w:r>
      <w:r>
        <w:rPr>
          <w:rFonts w:eastAsia="Times New Roman"/>
          <w:szCs w:val="24"/>
        </w:rPr>
        <w:t xml:space="preserve"> τους, για να μειωθεί ακόμη περισσότερο ο μισθός τους. </w:t>
      </w:r>
    </w:p>
    <w:p w14:paraId="78098137" w14:textId="77777777" w:rsidR="00A93FEB" w:rsidRDefault="00986DFD">
      <w:pPr>
        <w:spacing w:line="600" w:lineRule="auto"/>
        <w:ind w:firstLine="720"/>
        <w:jc w:val="both"/>
        <w:rPr>
          <w:rFonts w:eastAsia="Times New Roman"/>
          <w:szCs w:val="24"/>
        </w:rPr>
      </w:pPr>
      <w:r>
        <w:rPr>
          <w:rFonts w:eastAsia="Times New Roman"/>
          <w:szCs w:val="24"/>
        </w:rPr>
        <w:t>Και εδώ, μάλιστα, ακόμη και σε επιχειρήσεις, εταιρείες, οι οποίες δεν ανήκουν στον ιδιωτικό τομέα, στην ΕΛΣΤΑΤ για παράδειγμα, που είναι μια ανεξάρτητη αρχή, το ξέρετε πολύ καλά ότι οι εργαζόμενοι για</w:t>
      </w:r>
      <w:r>
        <w:rPr>
          <w:rFonts w:eastAsia="Times New Roman"/>
          <w:szCs w:val="24"/>
        </w:rPr>
        <w:t xml:space="preserve"> να μπορέσουν να παρέχουν υπηρεσίες, πρέπει να υπογράψουν υπεύθυνη δήλωση ότι δεν εντάσσονται στη συγκεκριμένη διάταξη, ότι είναι μισθωτοί και δεν θα διεκδικήσουν την εργοδοτική εισφορά. Ακόμη και στην ΕΛΣΤΑΤ, πόσο μάλιστα στον ιδιωτικό τομέα!</w:t>
      </w:r>
    </w:p>
    <w:p w14:paraId="78098138" w14:textId="77777777" w:rsidR="00A93FEB" w:rsidRDefault="00986DFD">
      <w:pPr>
        <w:spacing w:line="600" w:lineRule="auto"/>
        <w:ind w:firstLine="720"/>
        <w:jc w:val="both"/>
        <w:rPr>
          <w:rFonts w:eastAsia="Times New Roman"/>
          <w:szCs w:val="24"/>
        </w:rPr>
      </w:pPr>
      <w:r>
        <w:rPr>
          <w:rFonts w:eastAsia="Times New Roman"/>
          <w:szCs w:val="24"/>
        </w:rPr>
        <w:lastRenderedPageBreak/>
        <w:t>Και από αυτή</w:t>
      </w:r>
      <w:r>
        <w:rPr>
          <w:rFonts w:eastAsia="Times New Roman"/>
          <w:szCs w:val="24"/>
        </w:rPr>
        <w:t>ν</w:t>
      </w:r>
      <w:r>
        <w:rPr>
          <w:rFonts w:eastAsia="Times New Roman"/>
          <w:szCs w:val="24"/>
        </w:rPr>
        <w:t xml:space="preserve"> την άποψη, μόνο αστείος είναι ο ισχυρισμός ότι οι εργοδότες θα στηρίξουν τη συγκεκριμένη διαδικασία, τη δική σας πολιτική. Μα, αυτό που θέλουν οι εργοδότες, οι μεγάλοι επιχειρηματικοί όμιλοι είναι ακριβώς να μην υπάρχουν συγκροτημένα εργατικά δικαιώματα,</w:t>
      </w:r>
      <w:r>
        <w:rPr>
          <w:rFonts w:eastAsia="Times New Roman"/>
          <w:szCs w:val="24"/>
        </w:rPr>
        <w:t xml:space="preserve"> να μην υπάρχουν πραγματικά μισθωτοί, επί της ουσίας, με πλήρη απασχόληση, με πλήρη εργασιακά και ασφαλιστικά δικαιώματα. Γι’ αυτό</w:t>
      </w:r>
      <w:r>
        <w:rPr>
          <w:rFonts w:eastAsia="Times New Roman"/>
          <w:szCs w:val="24"/>
        </w:rPr>
        <w:t>ν</w:t>
      </w:r>
      <w:r>
        <w:rPr>
          <w:rFonts w:eastAsia="Times New Roman"/>
          <w:szCs w:val="24"/>
        </w:rPr>
        <w:t xml:space="preserve"> ακριβώς τον λόγο και προσπαθούν να «ξηλώσουν» οτιδήποτε έχει απομείνει. Και με τις νέες ρυθμίσεις οι οποίες πρόκειται να φέρ</w:t>
      </w:r>
      <w:r>
        <w:rPr>
          <w:rFonts w:eastAsia="Times New Roman"/>
          <w:szCs w:val="24"/>
        </w:rPr>
        <w:t xml:space="preserve">ουν για την αγορά εργασίας θα δημιουργηθούν ακόμη μεγαλύτερα προβλήματα. </w:t>
      </w:r>
    </w:p>
    <w:p w14:paraId="78098139" w14:textId="77777777" w:rsidR="00A93FEB" w:rsidRDefault="00986DFD">
      <w:pPr>
        <w:spacing w:line="600" w:lineRule="auto"/>
        <w:ind w:firstLine="720"/>
        <w:jc w:val="both"/>
        <w:rPr>
          <w:rFonts w:eastAsia="Times New Roman"/>
          <w:szCs w:val="24"/>
        </w:rPr>
      </w:pPr>
      <w:r>
        <w:rPr>
          <w:rFonts w:eastAsia="Times New Roman"/>
          <w:szCs w:val="24"/>
        </w:rPr>
        <w:t xml:space="preserve">Και παρ’ όλα αυτά, παρ’ ότι υπάρχει αυτή η κατάσταση στο εργασιακό με τα δελτία παροχής υπηρεσιών είτε τους αυτοαπασχολούμενους, εσείς με την πολιτική σας και με τον </w:t>
      </w:r>
      <w:proofErr w:type="spellStart"/>
      <w:r>
        <w:rPr>
          <w:rFonts w:eastAsia="Times New Roman"/>
          <w:szCs w:val="24"/>
        </w:rPr>
        <w:t>αντιασφαλιστικό</w:t>
      </w:r>
      <w:proofErr w:type="spellEnd"/>
      <w:r>
        <w:rPr>
          <w:rFonts w:eastAsia="Times New Roman"/>
          <w:szCs w:val="24"/>
        </w:rPr>
        <w:t xml:space="preserve"> </w:t>
      </w:r>
      <w:r>
        <w:rPr>
          <w:rFonts w:eastAsia="Times New Roman"/>
          <w:szCs w:val="24"/>
        </w:rPr>
        <w:t xml:space="preserve">νόμο, αντί να διευκολύνετε αυτούς τους εργαζόμενους, τους βάζετε νέα χαράτσια, αυξάνοντας τις ασφαλιστικές εισφορές, μειώνοντας τις συντάξεις τους. </w:t>
      </w:r>
    </w:p>
    <w:p w14:paraId="7809813A" w14:textId="77777777" w:rsidR="00A93FEB" w:rsidRDefault="00986DFD">
      <w:pPr>
        <w:spacing w:line="600" w:lineRule="auto"/>
        <w:ind w:firstLine="720"/>
        <w:jc w:val="both"/>
        <w:rPr>
          <w:rFonts w:eastAsia="Times New Roman"/>
          <w:szCs w:val="24"/>
        </w:rPr>
      </w:pPr>
      <w:r>
        <w:rPr>
          <w:rFonts w:eastAsia="Times New Roman"/>
          <w:szCs w:val="24"/>
        </w:rPr>
        <w:t>Και επί της ουσίας τι κάνετε; Είτε τους μετατρέπετε σε εργαζόμενους μαύρης</w:t>
      </w:r>
      <w:r>
        <w:rPr>
          <w:rFonts w:eastAsia="Times New Roman"/>
          <w:szCs w:val="24"/>
        </w:rPr>
        <w:t xml:space="preserve"> </w:t>
      </w:r>
      <w:r>
        <w:rPr>
          <w:rFonts w:eastAsia="Times New Roman"/>
          <w:szCs w:val="24"/>
        </w:rPr>
        <w:t xml:space="preserve">εργασίας και ανασφάλιστους είτε </w:t>
      </w:r>
      <w:r>
        <w:rPr>
          <w:rFonts w:eastAsia="Times New Roman"/>
          <w:szCs w:val="24"/>
        </w:rPr>
        <w:t>τους οδη</w:t>
      </w:r>
      <w:r>
        <w:rPr>
          <w:rFonts w:eastAsia="Times New Roman"/>
          <w:szCs w:val="24"/>
        </w:rPr>
        <w:lastRenderedPageBreak/>
        <w:t xml:space="preserve">γείτε στο να κλείνουν τα βιβλία. Και έτσι δημιουργούνται οι προϋποθέσεις για ακόμη μεγαλύτερη αύξηση των επιστημόνων οι οποίοι φεύγουν στο εξωτερικό. </w:t>
      </w:r>
    </w:p>
    <w:p w14:paraId="7809813B" w14:textId="77777777" w:rsidR="00A93FEB" w:rsidRDefault="00986DFD">
      <w:pPr>
        <w:spacing w:line="600" w:lineRule="auto"/>
        <w:ind w:firstLine="720"/>
        <w:jc w:val="both"/>
        <w:rPr>
          <w:rFonts w:eastAsia="Times New Roman"/>
          <w:szCs w:val="24"/>
        </w:rPr>
      </w:pPr>
      <w:r>
        <w:rPr>
          <w:rFonts w:eastAsia="Times New Roman"/>
          <w:szCs w:val="24"/>
        </w:rPr>
        <w:t xml:space="preserve">Αυτό είναι το αποτέλεσμα της πολιτικής σας, κύριε Υπουργέ. </w:t>
      </w:r>
    </w:p>
    <w:p w14:paraId="7809813C" w14:textId="77777777" w:rsidR="00A93FEB" w:rsidRDefault="00986DFD">
      <w:pPr>
        <w:spacing w:line="600" w:lineRule="auto"/>
        <w:ind w:firstLine="720"/>
        <w:jc w:val="both"/>
        <w:rPr>
          <w:rFonts w:eastAsia="Times New Roman"/>
          <w:szCs w:val="24"/>
        </w:rPr>
      </w:pPr>
      <w:r>
        <w:rPr>
          <w:rFonts w:eastAsia="Times New Roman"/>
          <w:szCs w:val="24"/>
        </w:rPr>
        <w:t>Και από αυτή</w:t>
      </w:r>
      <w:r>
        <w:rPr>
          <w:rFonts w:eastAsia="Times New Roman"/>
          <w:szCs w:val="24"/>
        </w:rPr>
        <w:t>ν</w:t>
      </w:r>
      <w:r>
        <w:rPr>
          <w:rFonts w:eastAsia="Times New Roman"/>
          <w:szCs w:val="24"/>
        </w:rPr>
        <w:t xml:space="preserve"> την άποψη, στα συγκεκρι</w:t>
      </w:r>
      <w:r>
        <w:rPr>
          <w:rFonts w:eastAsia="Times New Roman"/>
          <w:szCs w:val="24"/>
        </w:rPr>
        <w:t xml:space="preserve">μένα πράγματα στα οποία σας ρωτάμε ως ΚΚΕ όχι μόνο δεν κάνετε τίποτα, αλλά αντίθετα κινείστε στην αντίθετη κατεύθυνση. </w:t>
      </w:r>
    </w:p>
    <w:p w14:paraId="7809813D" w14:textId="77777777" w:rsidR="00A93FEB" w:rsidRDefault="00986DFD">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w:t>
      </w:r>
      <w:proofErr w:type="spellStart"/>
      <w:r>
        <w:rPr>
          <w:rFonts w:eastAsia="Times New Roman"/>
          <w:szCs w:val="24"/>
        </w:rPr>
        <w:t>Καραθανασόπουλο</w:t>
      </w:r>
      <w:proofErr w:type="spellEnd"/>
      <w:r>
        <w:rPr>
          <w:rFonts w:eastAsia="Times New Roman"/>
          <w:szCs w:val="24"/>
        </w:rPr>
        <w:t xml:space="preserve">. </w:t>
      </w:r>
    </w:p>
    <w:p w14:paraId="7809813E" w14:textId="77777777" w:rsidR="00A93FEB" w:rsidRDefault="00986DFD">
      <w:pPr>
        <w:spacing w:line="600" w:lineRule="auto"/>
        <w:ind w:firstLine="720"/>
        <w:jc w:val="both"/>
        <w:rPr>
          <w:rFonts w:eastAsia="Times New Roman"/>
          <w:szCs w:val="24"/>
        </w:rPr>
      </w:pPr>
      <w:r>
        <w:rPr>
          <w:rFonts w:eastAsia="Times New Roman"/>
          <w:szCs w:val="24"/>
        </w:rPr>
        <w:t>Τον λόγο έχει ο Υ</w:t>
      </w:r>
      <w:r>
        <w:rPr>
          <w:rFonts w:eastAsia="Times New Roman"/>
          <w:szCs w:val="24"/>
        </w:rPr>
        <w:t>φυ</w:t>
      </w:r>
      <w:r>
        <w:rPr>
          <w:rFonts w:eastAsia="Times New Roman"/>
          <w:szCs w:val="24"/>
        </w:rPr>
        <w:t xml:space="preserve">πουργός </w:t>
      </w:r>
      <w:r>
        <w:rPr>
          <w:rFonts w:eastAsia="Times New Roman"/>
          <w:szCs w:val="24"/>
        </w:rPr>
        <w:t>Εργασίας, Κοινωνικής Ασφάλισης και Κο</w:t>
      </w:r>
      <w:r>
        <w:rPr>
          <w:rFonts w:eastAsia="Times New Roman"/>
          <w:szCs w:val="24"/>
        </w:rPr>
        <w:t>ινωνικής Αλλ</w:t>
      </w:r>
      <w:r>
        <w:rPr>
          <w:rFonts w:eastAsia="Times New Roman"/>
          <w:szCs w:val="24"/>
        </w:rPr>
        <w:t>η</w:t>
      </w:r>
      <w:r>
        <w:rPr>
          <w:rFonts w:eastAsia="Times New Roman"/>
          <w:szCs w:val="24"/>
        </w:rPr>
        <w:t>λ</w:t>
      </w:r>
      <w:r>
        <w:rPr>
          <w:rFonts w:eastAsia="Times New Roman"/>
          <w:szCs w:val="24"/>
        </w:rPr>
        <w:t xml:space="preserve">εγγύης </w:t>
      </w:r>
      <w:r>
        <w:rPr>
          <w:rFonts w:eastAsia="Times New Roman"/>
          <w:szCs w:val="24"/>
        </w:rPr>
        <w:t>κ. Αναστάσιος Πετρόπουλος, για να δευτερολογήσει για τρία λεπτά.</w:t>
      </w:r>
    </w:p>
    <w:p w14:paraId="7809813F" w14:textId="77777777" w:rsidR="00A93FEB" w:rsidRDefault="00986DFD">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Έχετε κάνει μια λανθασμένη ερμηνεία στον νόμο. Οι προθέσεις είναι αυτές που</w:t>
      </w:r>
      <w:r>
        <w:rPr>
          <w:rFonts w:eastAsia="Times New Roman"/>
          <w:szCs w:val="24"/>
        </w:rPr>
        <w:t xml:space="preserve"> σας είπα, αλλά ο νόμος σε κα</w:t>
      </w:r>
      <w:r>
        <w:rPr>
          <w:rFonts w:eastAsia="Times New Roman"/>
          <w:szCs w:val="24"/>
        </w:rPr>
        <w:t>μ</w:t>
      </w:r>
      <w:r>
        <w:rPr>
          <w:rFonts w:eastAsia="Times New Roman"/>
          <w:szCs w:val="24"/>
        </w:rPr>
        <w:t xml:space="preserve">μιά περίπτωση </w:t>
      </w:r>
      <w:r>
        <w:rPr>
          <w:rFonts w:eastAsia="Times New Roman"/>
          <w:szCs w:val="24"/>
        </w:rPr>
        <w:lastRenderedPageBreak/>
        <w:t>δεν αποχαρακτηρίζει την εργασιακή σχέση. Αν πράγματι πρόκειται για εξαρτημένη σχέση εργασίας, η δικαστική κρίση σε κα</w:t>
      </w:r>
      <w:r>
        <w:rPr>
          <w:rFonts w:eastAsia="Times New Roman"/>
          <w:szCs w:val="24"/>
        </w:rPr>
        <w:t>μ</w:t>
      </w:r>
      <w:r>
        <w:rPr>
          <w:rFonts w:eastAsia="Times New Roman"/>
          <w:szCs w:val="24"/>
        </w:rPr>
        <w:t xml:space="preserve">μία περίπτωση δεν περιορίζεται από τη σχετική διάταξη του </w:t>
      </w:r>
      <w:r>
        <w:rPr>
          <w:rFonts w:eastAsia="Times New Roman"/>
          <w:szCs w:val="24"/>
        </w:rPr>
        <w:t>ν.</w:t>
      </w:r>
      <w:r>
        <w:rPr>
          <w:rFonts w:eastAsia="Times New Roman"/>
          <w:szCs w:val="24"/>
        </w:rPr>
        <w:t xml:space="preserve">4387. </w:t>
      </w:r>
    </w:p>
    <w:p w14:paraId="78098140" w14:textId="77777777" w:rsidR="00A93FEB" w:rsidRDefault="00986DFD">
      <w:pPr>
        <w:spacing w:line="600" w:lineRule="auto"/>
        <w:ind w:firstLine="720"/>
        <w:jc w:val="both"/>
        <w:rPr>
          <w:rFonts w:eastAsia="Times New Roman"/>
          <w:szCs w:val="24"/>
        </w:rPr>
      </w:pPr>
      <w:r>
        <w:rPr>
          <w:rFonts w:eastAsia="Times New Roman"/>
          <w:szCs w:val="24"/>
        </w:rPr>
        <w:t>Εκείνο που εμείς θελήσαμε ν</w:t>
      </w:r>
      <w:r>
        <w:rPr>
          <w:rFonts w:eastAsia="Times New Roman"/>
          <w:szCs w:val="24"/>
        </w:rPr>
        <w:t xml:space="preserve">α κάνουμε είναι να φέρουμε για τον πραγματικά απασχολούμενο με συνθήκες εξάρτησης -και όχι για τον ελεύθερο επαγγελματία- την ευχέρεια να καταβάλλει 9,22% πάνω στις αποδοχές αντί 26,95% που θα </w:t>
      </w:r>
      <w:proofErr w:type="spellStart"/>
      <w:r>
        <w:rPr>
          <w:rFonts w:eastAsia="Times New Roman"/>
          <w:szCs w:val="24"/>
        </w:rPr>
        <w:t>προέκυπτε</w:t>
      </w:r>
      <w:proofErr w:type="spellEnd"/>
      <w:r>
        <w:rPr>
          <w:rFonts w:eastAsia="Times New Roman"/>
          <w:szCs w:val="24"/>
        </w:rPr>
        <w:t xml:space="preserve"> διαφορετικά, αν αντιμετωπιζόταν από το σύστημα ως ασφ</w:t>
      </w:r>
      <w:r>
        <w:rPr>
          <w:rFonts w:eastAsia="Times New Roman"/>
          <w:szCs w:val="24"/>
        </w:rPr>
        <w:t xml:space="preserve">αλισμένος ελεύθερος επαγγελματίας. </w:t>
      </w:r>
    </w:p>
    <w:p w14:paraId="78098141"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Έπρεπε να κάνουμε αυτή την πρόβλεψη για να μπορούμε να την εφαρμόσουμε κιόλας, διαφορετικά αυτοί οι άνθρωποι που εμφανίζονται με μπλοκάκι θα έπρεπε να καταβάλουν 26,95% πάνω στο εισόδημά τους. Θέλαμε να το αποτρέψουμε αυ</w:t>
      </w:r>
      <w:r>
        <w:rPr>
          <w:rFonts w:eastAsia="Times New Roman" w:cs="Times New Roman"/>
          <w:szCs w:val="24"/>
        </w:rPr>
        <w:t>τό και δώσαμε μια ευχέρεια σε αυτούς που απασχολούνται με μπλοκάκι, να κερδίσουν αυτό το δικαίωμα, να καταβάλουν 9,22% και να χτίσουν πάνω σε αυτή</w:t>
      </w:r>
      <w:r>
        <w:rPr>
          <w:rFonts w:eastAsia="Times New Roman" w:cs="Times New Roman"/>
          <w:szCs w:val="24"/>
        </w:rPr>
        <w:t>ν</w:t>
      </w:r>
      <w:r>
        <w:rPr>
          <w:rFonts w:eastAsia="Times New Roman" w:cs="Times New Roman"/>
          <w:szCs w:val="24"/>
        </w:rPr>
        <w:t xml:space="preserve"> τη δυνατότητα που τους δίνουμε τα υπόλοιπα εργασιακά τους δικαιώματα. </w:t>
      </w:r>
    </w:p>
    <w:p w14:paraId="78098142"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Επομένως,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δείτε σε αυτή τη διάταξη την ευκαιρία να πετύχουν οι εργαζόμενοι την απόλαυση των </w:t>
      </w:r>
      <w:r>
        <w:rPr>
          <w:rFonts w:eastAsia="Times New Roman" w:cs="Times New Roman"/>
          <w:szCs w:val="24"/>
        </w:rPr>
        <w:lastRenderedPageBreak/>
        <w:t>δικαιωμάτων τους και όχι μια διάταξη στην οποία πρέπει το Κομμουνιστικό Κόμμα Ελλάδας να αντιπαρατεθεί. Αξιοποιήστε την. Θα μπορούσε να πει κ</w:t>
      </w:r>
      <w:r>
        <w:rPr>
          <w:rFonts w:eastAsia="Times New Roman" w:cs="Times New Roman"/>
          <w:szCs w:val="24"/>
        </w:rPr>
        <w:t xml:space="preserve">ανείς ότι ίσως μπορούσε να γίνει και καλύτερη. Θέλαμε να δώσουμε την ευχέρεια μέσα στην οικονομία να προσέλθουν οι επιχειρήσεις και να λύσουν το θέμα. Σωστά λέτε ότι δεν θα βρεθούν επιχειρηματίες που θα χειριστούν έτσι το ζήτημα. </w:t>
      </w:r>
    </w:p>
    <w:p w14:paraId="78098143"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Εγώ δεν λέω ότι θα σπεύσο</w:t>
      </w:r>
      <w:r>
        <w:rPr>
          <w:rFonts w:eastAsia="Times New Roman" w:cs="Times New Roman"/>
          <w:szCs w:val="24"/>
        </w:rPr>
        <w:t>υν όλοι να αντιμετωπίσουν έτσι, όπως εμείς ελπίζαμε, αυτή τη δυνατότητα. Θα ξέρουν όμως, πρώτον, ότι μέσα από αυτή</w:t>
      </w:r>
      <w:r>
        <w:rPr>
          <w:rFonts w:eastAsia="Times New Roman" w:cs="Times New Roman"/>
          <w:szCs w:val="24"/>
        </w:rPr>
        <w:t>ν</w:t>
      </w:r>
      <w:r>
        <w:rPr>
          <w:rFonts w:eastAsia="Times New Roman" w:cs="Times New Roman"/>
          <w:szCs w:val="24"/>
        </w:rPr>
        <w:t xml:space="preserve"> τη διαδικασία θα κληθούν να καταβάλουν πρόστιμα και προσαυξήσεις, εφόσον απασχολούν άνθρωπο με εξαρτημένη εργασία στην πραγματικότητα –έτσι </w:t>
      </w:r>
      <w:r>
        <w:rPr>
          <w:rFonts w:eastAsia="Times New Roman" w:cs="Times New Roman"/>
          <w:szCs w:val="24"/>
        </w:rPr>
        <w:t>θα είναι η συνέπεια την οποία θα επωμιστούν- και δεύτερον, όπως έχω ξαναπεί, η απόλαυση ή η επιδίωξη απόλαυσης ενός δικαιώματος από τους μισθωτούς δεν δικαιολογεί σε κα</w:t>
      </w:r>
      <w:r>
        <w:rPr>
          <w:rFonts w:eastAsia="Times New Roman" w:cs="Times New Roman"/>
          <w:szCs w:val="24"/>
        </w:rPr>
        <w:t>μ</w:t>
      </w:r>
      <w:r>
        <w:rPr>
          <w:rFonts w:eastAsia="Times New Roman" w:cs="Times New Roman"/>
          <w:szCs w:val="24"/>
        </w:rPr>
        <w:t>μία περίπτωση το δικαίωμα καταγγελίας της σύμβασης εκ μέρους του εργοδότη. Θα ήταν άκυρ</w:t>
      </w:r>
      <w:r>
        <w:rPr>
          <w:rFonts w:eastAsia="Times New Roman" w:cs="Times New Roman"/>
          <w:szCs w:val="24"/>
        </w:rPr>
        <w:t xml:space="preserve">η μια οποιαδήποτε απόλυση συνέβαινε για έναν τέτοιο λόγο. </w:t>
      </w:r>
    </w:p>
    <w:p w14:paraId="78098144"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Πρέπει αυτό να το υποστηρίξετε και εσείς ως νομική θέση των τελευταίων δεκαετιών που έχει κατακτηθεί στα δικαστήρια. </w:t>
      </w:r>
      <w:r>
        <w:rPr>
          <w:rFonts w:eastAsia="Times New Roman" w:cs="Times New Roman"/>
          <w:szCs w:val="24"/>
        </w:rPr>
        <w:lastRenderedPageBreak/>
        <w:t>Να ξέρουν όσοι αξιοποιήσουν ως ευκαιρία για απόλυση αυτή</w:t>
      </w:r>
      <w:r>
        <w:rPr>
          <w:rFonts w:eastAsia="Times New Roman" w:cs="Times New Roman"/>
          <w:szCs w:val="24"/>
        </w:rPr>
        <w:t>ν</w:t>
      </w:r>
      <w:r>
        <w:rPr>
          <w:rFonts w:eastAsia="Times New Roman" w:cs="Times New Roman"/>
          <w:szCs w:val="24"/>
        </w:rPr>
        <w:t xml:space="preserve"> την περίπτωση ότι θα μπλέξουν, δεν θα ωφεληθούν, αν καταφύγουν στο μέσο της καταγγελίας της σύμβασης εργασίας εναντίον εκείνου που άσκησε εκ του νόμου δικαίωμα. </w:t>
      </w:r>
    </w:p>
    <w:p w14:paraId="78098145"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ν</w:t>
      </w:r>
      <w:r>
        <w:rPr>
          <w:rFonts w:eastAsia="Times New Roman" w:cs="Times New Roman"/>
          <w:szCs w:val="24"/>
        </w:rPr>
        <w:t xml:space="preserve"> την άποψη, λοιπόν, θα ήθελα να αναγνωρίσετε τα θετικά αυτής της ρύθμισης, όσα και α</w:t>
      </w:r>
      <w:r>
        <w:rPr>
          <w:rFonts w:eastAsia="Times New Roman" w:cs="Times New Roman"/>
          <w:szCs w:val="24"/>
        </w:rPr>
        <w:t xml:space="preserve">ν ακόμα θα μπορούσε να προσθέσει </w:t>
      </w:r>
      <w:r>
        <w:rPr>
          <w:rFonts w:eastAsia="Times New Roman" w:cs="Times New Roman"/>
          <w:szCs w:val="24"/>
        </w:rPr>
        <w:t xml:space="preserve">κάποιος </w:t>
      </w:r>
      <w:r>
        <w:rPr>
          <w:rFonts w:eastAsia="Times New Roman" w:cs="Times New Roman"/>
          <w:szCs w:val="24"/>
        </w:rPr>
        <w:t xml:space="preserve">μελλοντικά. </w:t>
      </w:r>
    </w:p>
    <w:p w14:paraId="78098146"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Σας ευχαριστώ.</w:t>
      </w:r>
    </w:p>
    <w:p w14:paraId="78098147"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Όμως, κύριε Υπουργέ, η υπόθεση της κατάργησης της άτυπης εξαρτημένης εργασίας δεν είναι θέμα των δικαστηρίων ή νομικό, είναι πολιτικό ζήτημα και η Κυβέρνηση δεν</w:t>
      </w:r>
      <w:r>
        <w:rPr>
          <w:rFonts w:eastAsia="Times New Roman" w:cs="Times New Roman"/>
          <w:szCs w:val="24"/>
        </w:rPr>
        <w:t xml:space="preserve"> παίρνει την ευθύνη πολιτικά να το καταργήσει. </w:t>
      </w:r>
    </w:p>
    <w:p w14:paraId="78098148"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Χωρίς κανένα δισταγμό, θα πω ότι η θέση της Κυβέρνησης είναι ότι τέτοιου είδους σχέσεις εργασίας είναι </w:t>
      </w:r>
      <w:r>
        <w:rPr>
          <w:rFonts w:eastAsia="Times New Roman" w:cs="Times New Roman"/>
          <w:szCs w:val="24"/>
        </w:rPr>
        <w:t xml:space="preserve">σχέσεις </w:t>
      </w:r>
      <w:r>
        <w:rPr>
          <w:rFonts w:eastAsia="Times New Roman" w:cs="Times New Roman"/>
          <w:szCs w:val="24"/>
        </w:rPr>
        <w:t>εξ</w:t>
      </w:r>
      <w:r>
        <w:rPr>
          <w:rFonts w:eastAsia="Times New Roman" w:cs="Times New Roman"/>
          <w:szCs w:val="24"/>
        </w:rPr>
        <w:t xml:space="preserve">αρτημένης εργασίας και ξέρουμε πολύ καλά ότι δημιουργούνται κάτω από την πίεση της ανεργίας και των συνθηκών της οικονομίας, είναι </w:t>
      </w:r>
      <w:r>
        <w:rPr>
          <w:rFonts w:eastAsia="Times New Roman" w:cs="Times New Roman"/>
          <w:szCs w:val="24"/>
        </w:rPr>
        <w:lastRenderedPageBreak/>
        <w:t>παράνομες και έτσι θα αντιμετωπιστούν. Δεν καλύπτονται και δεν νομιμοποιούνται με τη διάταξη. Αποκαλύπτονται με τη διάταξη. Α</w:t>
      </w:r>
      <w:r>
        <w:rPr>
          <w:rFonts w:eastAsia="Times New Roman" w:cs="Times New Roman"/>
          <w:szCs w:val="24"/>
        </w:rPr>
        <w:t>υτή είναι η δική μας θέση.</w:t>
      </w:r>
    </w:p>
    <w:p w14:paraId="78098149"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7809814A"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 xml:space="preserve">δεύτερη </w:t>
      </w:r>
      <w:r>
        <w:rPr>
          <w:rFonts w:eastAsia="Times New Roman" w:cs="Times New Roman"/>
          <w:szCs w:val="24"/>
        </w:rPr>
        <w:t xml:space="preserve">με αριθμό 551/2-3-2017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Αιτωλοακαρνανίας της Δημοκρατικής Συμπαράταξης ΠΑΣΟΚ – ΔΗΜΑΡ κ. </w:t>
      </w:r>
      <w:r>
        <w:rPr>
          <w:rFonts w:eastAsia="Times New Roman" w:cs="Times New Roman"/>
          <w:bCs/>
          <w:szCs w:val="24"/>
        </w:rPr>
        <w:t>Δημητρίου Κ</w:t>
      </w:r>
      <w:r>
        <w:rPr>
          <w:rFonts w:eastAsia="Times New Roman" w:cs="Times New Roman"/>
          <w:bCs/>
          <w:szCs w:val="24"/>
        </w:rPr>
        <w:t>ωνσταντόπουλου</w:t>
      </w:r>
      <w:r>
        <w:rPr>
          <w:rFonts w:eastAsia="Times New Roman" w:cs="Times New Roman"/>
          <w:szCs w:val="24"/>
        </w:rPr>
        <w:t xml:space="preserve"> προς την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 xml:space="preserve">σχετικά με την «υποβάθμιση των Υπηρεσιών του Ενιαίου Φορέα Κοινωνικής Ασφάλισης (ΕΦΚΑ) της </w:t>
      </w:r>
      <w:proofErr w:type="spellStart"/>
      <w:r>
        <w:rPr>
          <w:rFonts w:eastAsia="Times New Roman" w:cs="Times New Roman"/>
          <w:szCs w:val="24"/>
        </w:rPr>
        <w:t>Ναυπάκτου</w:t>
      </w:r>
      <w:proofErr w:type="spellEnd"/>
      <w:r>
        <w:rPr>
          <w:rFonts w:eastAsia="Times New Roman" w:cs="Times New Roman"/>
          <w:szCs w:val="24"/>
        </w:rPr>
        <w:t>».</w:t>
      </w:r>
    </w:p>
    <w:p w14:paraId="7809814B"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ερώτηση θα απαντήσει ο Υφυπουργός Εργασίας, Κοιν</w:t>
      </w:r>
      <w:r>
        <w:rPr>
          <w:rFonts w:eastAsia="Times New Roman" w:cs="Times New Roman"/>
          <w:szCs w:val="24"/>
        </w:rPr>
        <w:t>ωνικής Ασφάλισης και Κοινωνικής Αλληλεγγύης κ. Αναστάσιος Πετρόπουλος.</w:t>
      </w:r>
    </w:p>
    <w:p w14:paraId="7809814C"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Κύριε Κωνσταντόπουλε, έχετε τον λόγο για δύο λεπτά για να αναπτύξετε την ερώτησή σας. </w:t>
      </w:r>
    </w:p>
    <w:p w14:paraId="7809814D"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Υπουργέ, μεταφέρω την απελπισία και την αγανάκτηση των συμπατριωτ</w:t>
      </w:r>
      <w:r>
        <w:rPr>
          <w:rFonts w:eastAsia="Times New Roman" w:cs="Times New Roman"/>
          <w:szCs w:val="24"/>
        </w:rPr>
        <w:t xml:space="preserve">ών </w:t>
      </w:r>
      <w:r>
        <w:rPr>
          <w:rFonts w:eastAsia="Times New Roman" w:cs="Times New Roman"/>
          <w:szCs w:val="24"/>
        </w:rPr>
        <w:lastRenderedPageBreak/>
        <w:t xml:space="preserve">μου, οι οποίοι για μια ακόμη φορά νιώθουν ότι η Ναυπακτία </w:t>
      </w:r>
      <w:proofErr w:type="spellStart"/>
      <w:r>
        <w:rPr>
          <w:rFonts w:eastAsia="Times New Roman" w:cs="Times New Roman"/>
          <w:szCs w:val="24"/>
        </w:rPr>
        <w:t>αποδομείται</w:t>
      </w:r>
      <w:proofErr w:type="spellEnd"/>
      <w:r>
        <w:rPr>
          <w:rFonts w:eastAsia="Times New Roman" w:cs="Times New Roman"/>
          <w:szCs w:val="24"/>
        </w:rPr>
        <w:t xml:space="preserve">. </w:t>
      </w:r>
    </w:p>
    <w:p w14:paraId="7809814E"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Κύριε Υπουργέ, με τη δική σας απόφαση το ΙΚΑ </w:t>
      </w:r>
      <w:proofErr w:type="spellStart"/>
      <w:r>
        <w:rPr>
          <w:rFonts w:eastAsia="Times New Roman" w:cs="Times New Roman"/>
          <w:szCs w:val="24"/>
        </w:rPr>
        <w:t>Ναυπάκτου</w:t>
      </w:r>
      <w:proofErr w:type="spellEnd"/>
      <w:r>
        <w:rPr>
          <w:rFonts w:eastAsia="Times New Roman" w:cs="Times New Roman"/>
          <w:szCs w:val="24"/>
        </w:rPr>
        <w:t xml:space="preserve">, ο ΟΑΕΕ και γενικότερα οι υπηρεσίες του ΕΦΚΑ </w:t>
      </w:r>
      <w:proofErr w:type="spellStart"/>
      <w:r>
        <w:rPr>
          <w:rFonts w:eastAsia="Times New Roman" w:cs="Times New Roman"/>
          <w:szCs w:val="24"/>
        </w:rPr>
        <w:t>Ναυπάκτου</w:t>
      </w:r>
      <w:proofErr w:type="spellEnd"/>
      <w:r>
        <w:rPr>
          <w:rFonts w:eastAsia="Times New Roman" w:cs="Times New Roman"/>
          <w:szCs w:val="24"/>
        </w:rPr>
        <w:t xml:space="preserve"> υποβαθμίζονται και μάλιστα το ΕΦΚΑ </w:t>
      </w:r>
      <w:proofErr w:type="spellStart"/>
      <w:r>
        <w:rPr>
          <w:rFonts w:eastAsia="Times New Roman" w:cs="Times New Roman"/>
          <w:szCs w:val="24"/>
        </w:rPr>
        <w:t>Ναυπάκτου</w:t>
      </w:r>
      <w:proofErr w:type="spellEnd"/>
      <w:r>
        <w:rPr>
          <w:rFonts w:eastAsia="Times New Roman" w:cs="Times New Roman"/>
          <w:szCs w:val="24"/>
        </w:rPr>
        <w:t>, από διεύθυνση μετατρέπετα</w:t>
      </w:r>
      <w:r>
        <w:rPr>
          <w:rFonts w:eastAsia="Times New Roman" w:cs="Times New Roman"/>
          <w:szCs w:val="24"/>
        </w:rPr>
        <w:t xml:space="preserve">ι σε αποκεντρωμένο τμήμα κοινωνικής ασφάλισης. </w:t>
      </w:r>
    </w:p>
    <w:p w14:paraId="7809814F"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Οι αρμοδιότητές του μεταφέρονται στο ΕΦΚΑ Μεσολογγίου εκτός ελαχίστων εξαιρέσεων, δημιουργώντας έτσι υποβάθμιση στη Ναυπακτία και τη </w:t>
      </w:r>
      <w:proofErr w:type="spellStart"/>
      <w:r>
        <w:rPr>
          <w:rFonts w:eastAsia="Times New Roman" w:cs="Times New Roman"/>
          <w:szCs w:val="24"/>
        </w:rPr>
        <w:t>Δωρίδα</w:t>
      </w:r>
      <w:proofErr w:type="spellEnd"/>
      <w:r>
        <w:rPr>
          <w:rFonts w:eastAsia="Times New Roman" w:cs="Times New Roman"/>
          <w:szCs w:val="24"/>
        </w:rPr>
        <w:t xml:space="preserve"> και ταλαιπωρία στους πολίτες. Πολίτες, φορείς και επιχειρήσεις βρίσκονται σε αδιέξοδο. Αναβρασμός επικρατεί στην Ομο</w:t>
      </w:r>
      <w:r>
        <w:rPr>
          <w:rFonts w:eastAsia="Times New Roman" w:cs="Times New Roman"/>
          <w:szCs w:val="24"/>
        </w:rPr>
        <w:t xml:space="preserve">σπονδία </w:t>
      </w:r>
      <w:proofErr w:type="spellStart"/>
      <w:r>
        <w:rPr>
          <w:rFonts w:eastAsia="Times New Roman" w:cs="Times New Roman"/>
          <w:szCs w:val="24"/>
        </w:rPr>
        <w:t>Επαγγελματοβιοτεχνών</w:t>
      </w:r>
      <w:proofErr w:type="spellEnd"/>
      <w:r>
        <w:rPr>
          <w:rFonts w:eastAsia="Times New Roman" w:cs="Times New Roman"/>
          <w:szCs w:val="24"/>
        </w:rPr>
        <w:t xml:space="preserve"> και Εμπόρων, τα Σωματεία, το Εργατικό Κέντρο Ναυπακτίας και </w:t>
      </w:r>
      <w:proofErr w:type="spellStart"/>
      <w:r>
        <w:rPr>
          <w:rFonts w:eastAsia="Times New Roman" w:cs="Times New Roman"/>
          <w:szCs w:val="24"/>
        </w:rPr>
        <w:t>Δωρίδος</w:t>
      </w:r>
      <w:proofErr w:type="spellEnd"/>
      <w:r>
        <w:rPr>
          <w:rFonts w:eastAsia="Times New Roman" w:cs="Times New Roman"/>
          <w:szCs w:val="24"/>
        </w:rPr>
        <w:t xml:space="preserve">, την τοπική αυτοδιοίκηση τόσο της Ναυπακτίας όσο και της </w:t>
      </w:r>
      <w:proofErr w:type="spellStart"/>
      <w:r>
        <w:rPr>
          <w:rFonts w:eastAsia="Times New Roman" w:cs="Times New Roman"/>
          <w:szCs w:val="24"/>
        </w:rPr>
        <w:t>Δωρίδας</w:t>
      </w:r>
      <w:proofErr w:type="spellEnd"/>
      <w:r>
        <w:rPr>
          <w:rFonts w:eastAsia="Times New Roman" w:cs="Times New Roman"/>
          <w:szCs w:val="24"/>
        </w:rPr>
        <w:t>. Και όλα αυτά γιατί; Γιατί εσείς αποφασίσατε χωρίς κα</w:t>
      </w:r>
      <w:r>
        <w:rPr>
          <w:rFonts w:eastAsia="Times New Roman" w:cs="Times New Roman"/>
          <w:szCs w:val="24"/>
        </w:rPr>
        <w:t>μ</w:t>
      </w:r>
      <w:r>
        <w:rPr>
          <w:rFonts w:eastAsia="Times New Roman" w:cs="Times New Roman"/>
          <w:szCs w:val="24"/>
        </w:rPr>
        <w:t xml:space="preserve">μία διαβούλευση, με το «έτσι θέλω», την </w:t>
      </w:r>
      <w:r>
        <w:rPr>
          <w:rFonts w:eastAsia="Times New Roman" w:cs="Times New Roman"/>
          <w:szCs w:val="24"/>
        </w:rPr>
        <w:t xml:space="preserve">κατάργηση της διεύθυνσης του ΕΦΚΑ </w:t>
      </w:r>
      <w:proofErr w:type="spellStart"/>
      <w:r>
        <w:rPr>
          <w:rFonts w:eastAsia="Times New Roman" w:cs="Times New Roman"/>
          <w:szCs w:val="24"/>
        </w:rPr>
        <w:t>Ναυπάκτου</w:t>
      </w:r>
      <w:proofErr w:type="spellEnd"/>
      <w:r>
        <w:rPr>
          <w:rFonts w:eastAsia="Times New Roman" w:cs="Times New Roman"/>
          <w:szCs w:val="24"/>
        </w:rPr>
        <w:t xml:space="preserve">. </w:t>
      </w:r>
    </w:p>
    <w:p w14:paraId="78098150"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Να σας γνωρίσω, λοιπόν, ότι στον Δήμο Ναυπακτίας είναι συνενωμένοι πέντε πρώην καποδιστριακοί δήμοι και μάλιστα τρεις δήμοι της ορεινής Ναυπακτίας, -Δήμος Πλατάνου, Δήμος </w:t>
      </w:r>
      <w:proofErr w:type="spellStart"/>
      <w:r>
        <w:rPr>
          <w:rFonts w:eastAsia="Times New Roman" w:cs="Times New Roman"/>
          <w:szCs w:val="24"/>
        </w:rPr>
        <w:lastRenderedPageBreak/>
        <w:t>Αποδοτίας</w:t>
      </w:r>
      <w:proofErr w:type="spellEnd"/>
      <w:r>
        <w:rPr>
          <w:rFonts w:eastAsia="Times New Roman" w:cs="Times New Roman"/>
          <w:szCs w:val="24"/>
        </w:rPr>
        <w:t xml:space="preserve">, Δήμος </w:t>
      </w:r>
      <w:proofErr w:type="spellStart"/>
      <w:r>
        <w:rPr>
          <w:rFonts w:eastAsia="Times New Roman" w:cs="Times New Roman"/>
          <w:szCs w:val="24"/>
        </w:rPr>
        <w:t>Πυλήνης</w:t>
      </w:r>
      <w:proofErr w:type="spellEnd"/>
      <w:r>
        <w:rPr>
          <w:rFonts w:eastAsia="Times New Roman" w:cs="Times New Roman"/>
          <w:szCs w:val="24"/>
        </w:rPr>
        <w:t>-, τους οποίους</w:t>
      </w:r>
      <w:r>
        <w:rPr>
          <w:rFonts w:eastAsia="Times New Roman" w:cs="Times New Roman"/>
          <w:szCs w:val="24"/>
        </w:rPr>
        <w:t xml:space="preserve"> εσείς με αυτήν την απόφαση τους βάζετε σε περιπέτεια, ταλαιπωρία και οικονομική επιβάρυνση. Οι αποστάσεις είναι πολύ μεγάλες και το οδικό δίκτυο είναι σε δεινή κατάσταση, ιδιαίτερα μάλιστα για τους πολίτες της ορεινής Ναυπακτίας.</w:t>
      </w:r>
    </w:p>
    <w:p w14:paraId="78098151"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Κύριε Υπουργέ, είναι απορ</w:t>
      </w:r>
      <w:r>
        <w:rPr>
          <w:rFonts w:eastAsia="Times New Roman" w:cs="Times New Roman"/>
          <w:szCs w:val="24"/>
        </w:rPr>
        <w:t xml:space="preserve">ίας </w:t>
      </w:r>
      <w:proofErr w:type="spellStart"/>
      <w:r>
        <w:rPr>
          <w:rFonts w:eastAsia="Times New Roman" w:cs="Times New Roman"/>
          <w:szCs w:val="24"/>
        </w:rPr>
        <w:t>άξιον</w:t>
      </w:r>
      <w:proofErr w:type="spellEnd"/>
      <w:r>
        <w:rPr>
          <w:rFonts w:eastAsia="Times New Roman" w:cs="Times New Roman"/>
          <w:szCs w:val="24"/>
        </w:rPr>
        <w:t xml:space="preserve"> για ποιον λόγο προωθείτε αυτήν την αλλαγή, όταν οι υπηρεσίες του ΕΦΚΑ στη Ναύπακτο διαθέτουν ιδιόκτητο κτήριο. Εξυπηρετούν πολίτες και επιχειρηματίες πέραν της Ναυπακτίας και του όμορου Δήμου </w:t>
      </w:r>
      <w:proofErr w:type="spellStart"/>
      <w:r>
        <w:rPr>
          <w:rFonts w:eastAsia="Times New Roman" w:cs="Times New Roman"/>
          <w:szCs w:val="24"/>
        </w:rPr>
        <w:t>Δωρίδας</w:t>
      </w:r>
      <w:proofErr w:type="spellEnd"/>
      <w:r>
        <w:rPr>
          <w:rFonts w:eastAsia="Times New Roman" w:cs="Times New Roman"/>
          <w:szCs w:val="24"/>
        </w:rPr>
        <w:t>.</w:t>
      </w:r>
    </w:p>
    <w:p w14:paraId="78098152"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Στον Δήμο </w:t>
      </w:r>
      <w:proofErr w:type="spellStart"/>
      <w:r>
        <w:rPr>
          <w:rFonts w:eastAsia="Times New Roman" w:cs="Times New Roman"/>
          <w:szCs w:val="24"/>
        </w:rPr>
        <w:t>Δωρίδας</w:t>
      </w:r>
      <w:proofErr w:type="spellEnd"/>
      <w:r>
        <w:rPr>
          <w:rFonts w:eastAsia="Times New Roman" w:cs="Times New Roman"/>
          <w:szCs w:val="24"/>
        </w:rPr>
        <w:t xml:space="preserve"> εδρεύουν πολλές βιομηχανικέ</w:t>
      </w:r>
      <w:r>
        <w:rPr>
          <w:rFonts w:eastAsia="Times New Roman" w:cs="Times New Roman"/>
          <w:szCs w:val="24"/>
        </w:rPr>
        <w:t xml:space="preserve">ς, βιοτεχνικές και τουριστικές επιχειρήσεις, που εξυπηρετούνται φυσικά από τις υπηρεσίες του ΕΦΚΑ </w:t>
      </w:r>
      <w:proofErr w:type="spellStart"/>
      <w:r>
        <w:rPr>
          <w:rFonts w:eastAsia="Times New Roman" w:cs="Times New Roman"/>
          <w:szCs w:val="24"/>
        </w:rPr>
        <w:t>Ναυπάκτου</w:t>
      </w:r>
      <w:proofErr w:type="spellEnd"/>
      <w:r>
        <w:rPr>
          <w:rFonts w:eastAsia="Times New Roman" w:cs="Times New Roman"/>
          <w:szCs w:val="24"/>
        </w:rPr>
        <w:t>. Για τη δε ορεινή Ναυπακτία με την ολοκλήρωση της Ιόνιας και της Ολυμπίας Οδού προμηνύεται ακόμα μεγαλύτερη ανάπτυξη.</w:t>
      </w:r>
    </w:p>
    <w:p w14:paraId="78098153"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Την ίδια στιγμή θέλω να σας κά</w:t>
      </w:r>
      <w:r>
        <w:rPr>
          <w:rFonts w:eastAsia="Times New Roman" w:cs="Times New Roman"/>
          <w:szCs w:val="24"/>
        </w:rPr>
        <w:t>νω γνωστό ότι ο Δήμος Ναυπακτίας έχει μεγαλύτερο αριθμό εργοδοτών και ασφαλισμένων από τον Δήμο Μεσολογγίου, κάτι που εσείς δεν λάβατε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w:t>
      </w:r>
    </w:p>
    <w:p w14:paraId="78098154"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δεν κατανοώ ούτε εγώ ούτε η τοπική κοινωνία της Ναυπακτίας και της </w:t>
      </w:r>
      <w:proofErr w:type="spellStart"/>
      <w:r>
        <w:rPr>
          <w:rFonts w:eastAsia="Times New Roman" w:cs="Times New Roman"/>
          <w:szCs w:val="24"/>
        </w:rPr>
        <w:t>Δωρίδας</w:t>
      </w:r>
      <w:proofErr w:type="spellEnd"/>
      <w:r>
        <w:rPr>
          <w:rFonts w:eastAsia="Times New Roman" w:cs="Times New Roman"/>
          <w:szCs w:val="24"/>
        </w:rPr>
        <w:t xml:space="preserve"> ποιος ήταν αυτός </w:t>
      </w:r>
      <w:r>
        <w:rPr>
          <w:rFonts w:eastAsia="Times New Roman" w:cs="Times New Roman"/>
          <w:szCs w:val="24"/>
        </w:rPr>
        <w:t>ο λόγος που σας ανάγκασε, χωρίς καμ</w:t>
      </w:r>
      <w:r>
        <w:rPr>
          <w:rFonts w:eastAsia="Times New Roman" w:cs="Times New Roman"/>
          <w:szCs w:val="24"/>
        </w:rPr>
        <w:t>μ</w:t>
      </w:r>
      <w:r>
        <w:rPr>
          <w:rFonts w:eastAsia="Times New Roman" w:cs="Times New Roman"/>
          <w:szCs w:val="24"/>
        </w:rPr>
        <w:t>ία αξιολόγηση και καμ</w:t>
      </w:r>
      <w:r>
        <w:rPr>
          <w:rFonts w:eastAsia="Times New Roman" w:cs="Times New Roman"/>
          <w:szCs w:val="24"/>
        </w:rPr>
        <w:t>μ</w:t>
      </w:r>
      <w:r>
        <w:rPr>
          <w:rFonts w:eastAsia="Times New Roman" w:cs="Times New Roman"/>
          <w:szCs w:val="24"/>
        </w:rPr>
        <w:t>ία κοστολόγηση, χωρίς κα</w:t>
      </w:r>
      <w:r>
        <w:rPr>
          <w:rFonts w:eastAsia="Times New Roman" w:cs="Times New Roman"/>
          <w:szCs w:val="24"/>
        </w:rPr>
        <w:t>μ</w:t>
      </w:r>
      <w:r>
        <w:rPr>
          <w:rFonts w:eastAsia="Times New Roman" w:cs="Times New Roman"/>
          <w:szCs w:val="24"/>
        </w:rPr>
        <w:t xml:space="preserve">μία διαβούλευση, να πάρετε αυτή την απόφαση. </w:t>
      </w:r>
    </w:p>
    <w:p w14:paraId="78098155"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Σας ερωτώ, λοιπόν:</w:t>
      </w:r>
    </w:p>
    <w:p w14:paraId="78098156"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Πρώτον, με ποια κριτήρια καταστρώθηκε το προτεινόμενο οργανόγραμμα του ΕΦΚΑ, το οποίο φυσικά υποβαθμίζει βάν</w:t>
      </w:r>
      <w:r>
        <w:rPr>
          <w:rFonts w:eastAsia="Times New Roman" w:cs="Times New Roman"/>
          <w:szCs w:val="24"/>
        </w:rPr>
        <w:t xml:space="preserve">αυσα τη Ναυπακτία; </w:t>
      </w:r>
    </w:p>
    <w:p w14:paraId="78098157"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Δεύτερον, ποιο είναι το όφελος του δημοσίου από τις αλλαγές που προτείνετε, το οποίο να κρίνεται σημαντικότερο από την ταλαιπωρία και τα έξοδα των πολιτών της Ναυπακτίας και της </w:t>
      </w:r>
      <w:proofErr w:type="spellStart"/>
      <w:r>
        <w:rPr>
          <w:rFonts w:eastAsia="Times New Roman" w:cs="Times New Roman"/>
          <w:szCs w:val="24"/>
        </w:rPr>
        <w:t>Δωρίδας</w:t>
      </w:r>
      <w:proofErr w:type="spellEnd"/>
      <w:r>
        <w:rPr>
          <w:rFonts w:eastAsia="Times New Roman" w:cs="Times New Roman"/>
          <w:szCs w:val="24"/>
        </w:rPr>
        <w:t>;</w:t>
      </w:r>
    </w:p>
    <w:p w14:paraId="78098158"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Τέλος, κύριε Υπουργέ, σας ερωτώ αν σκοπεύετε να α</w:t>
      </w:r>
      <w:r>
        <w:rPr>
          <w:rFonts w:eastAsia="Times New Roman" w:cs="Times New Roman"/>
          <w:szCs w:val="24"/>
        </w:rPr>
        <w:t>ναθεωρήσετε την επιβλαβή δική σας απόφαση</w:t>
      </w:r>
      <w:r>
        <w:rPr>
          <w:rFonts w:eastAsia="Times New Roman" w:cs="Times New Roman"/>
          <w:szCs w:val="24"/>
        </w:rPr>
        <w:t>.</w:t>
      </w:r>
    </w:p>
    <w:p w14:paraId="78098159"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Σας ευχαριστώ.</w:t>
      </w:r>
    </w:p>
    <w:p w14:paraId="7809815A"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Κωνσταντόπουλο.</w:t>
      </w:r>
    </w:p>
    <w:p w14:paraId="7809815B"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Υφυπουργός Εργασίας, Κοινωνικής Ασφάλισης και Κοινωνικής Αλληλεγγύης κ. Αναστάσιος Πετρόπουλος για τρία λεπτά, γ</w:t>
      </w:r>
      <w:r>
        <w:rPr>
          <w:rFonts w:eastAsia="Times New Roman" w:cs="Times New Roman"/>
          <w:szCs w:val="24"/>
        </w:rPr>
        <w:t>ια να απαντήσει.</w:t>
      </w:r>
    </w:p>
    <w:p w14:paraId="7809815C"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Πρόεδρε.</w:t>
      </w:r>
    </w:p>
    <w:p w14:paraId="7809815D"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Κύριε Κωνσταντόπουλε, δεν πρέπει να πυροδοτούμε αντιθέσεις μεταξύ τοπικών πληθυσμών. Αυτό είναι το καλύτερο που μπορού</w:t>
      </w:r>
      <w:r>
        <w:rPr>
          <w:rFonts w:eastAsia="Times New Roman" w:cs="Times New Roman"/>
          <w:szCs w:val="24"/>
        </w:rPr>
        <w:t>με να κάνουμε, ιδίως όταν πρόκειται για ένα έργο το οποίο φιλοδοξεί να εξυπηρετεί τους ασφαλισμένους, τους πολίτες γενικά, από οποιοδήποτε σημείο εργάζονται, όπου ζουν. Κατά την έννοια που θέτετε το ερώτημα, πολλές άλλες πόλεις της χώρας με τα ίδια επιχειρ</w:t>
      </w:r>
      <w:r>
        <w:rPr>
          <w:rFonts w:eastAsia="Times New Roman" w:cs="Times New Roman"/>
          <w:szCs w:val="24"/>
        </w:rPr>
        <w:t xml:space="preserve">ήματα που θέτετε και εσείς θα έλεγαν «θέλω και εγώ ένα κατάστημα του Ενιαίου Φορέα Κοινωνικής Ασφάλισης». </w:t>
      </w:r>
    </w:p>
    <w:p w14:paraId="7809815E"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Πρώτα απ’ όλα, τα κριτήρια στην οργάνωση είναι επιστημονικά, ιδωμένα από την άποψη της αποτελεσματικότερης εξυπηρέτησης των ασφαλισμένων. Λιγότερο ση</w:t>
      </w:r>
      <w:r>
        <w:rPr>
          <w:rFonts w:eastAsia="Times New Roman" w:cs="Times New Roman"/>
          <w:szCs w:val="24"/>
        </w:rPr>
        <w:t xml:space="preserve">μαντικό –έχει όμως </w:t>
      </w:r>
      <w:r>
        <w:rPr>
          <w:rFonts w:eastAsia="Times New Roman" w:cs="Times New Roman"/>
          <w:szCs w:val="24"/>
        </w:rPr>
        <w:lastRenderedPageBreak/>
        <w:t>και αυτό σημασία- είναι και οι δαπάνες που κάνουμε για τη λειτουργία του Ενιαίου Φορέα Κοινωνικής Ασφάλισης. Τα έξοδα των εγκαταστάσεων στη Ναύπακτο 3,5 χιλιάδες, 2,5 χιλιάδες στο Μεσολόγγι. Δεν είναι όμως φυσικά αυτό το κριτήριο.</w:t>
      </w:r>
    </w:p>
    <w:p w14:paraId="7809815F"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Με ρωτ</w:t>
      </w:r>
      <w:r>
        <w:rPr>
          <w:rFonts w:eastAsia="Times New Roman" w:cs="Times New Roman"/>
          <w:szCs w:val="24"/>
        </w:rPr>
        <w:t>άτε γιατί δεν έγινε Διεύθυνση στη Ναύπακτο. Αυτό είναι το πρόβλημα τώρα, γιατί δεν έγινε Διεύθυνση στη Ναύπακτο; Ή θα έπρεπε να κάνουμε Διεύθυνση σε κάθε πόλη που καλύπτει ο Ενιαίος Φορέας Κοινωνικής Ασφάλισης;</w:t>
      </w:r>
    </w:p>
    <w:p w14:paraId="78098160"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Το είπα και το επαναλαμβάνω και εδώ: Η εξυπηρέτηση από τον κεντρικό χώρο στην πόλη της </w:t>
      </w:r>
      <w:proofErr w:type="spellStart"/>
      <w:r>
        <w:rPr>
          <w:rFonts w:eastAsia="Times New Roman" w:cs="Times New Roman"/>
          <w:szCs w:val="24"/>
        </w:rPr>
        <w:t>Ναυπάκτου</w:t>
      </w:r>
      <w:proofErr w:type="spellEnd"/>
      <w:r>
        <w:rPr>
          <w:rFonts w:eastAsia="Times New Roman" w:cs="Times New Roman"/>
          <w:szCs w:val="24"/>
        </w:rPr>
        <w:t xml:space="preserve"> που θα επιλέξουμε θα εξακολουθεί να παρέχεται. Οι υπηρεσίες δεν καταργούνται. Επομένως, αν το θέμα είναι απλώς τυπικό, ποιος έχει τη Διεύθυνση και ποιος έχει χ</w:t>
      </w:r>
      <w:r>
        <w:rPr>
          <w:rFonts w:eastAsia="Times New Roman" w:cs="Times New Roman"/>
          <w:szCs w:val="24"/>
        </w:rPr>
        <w:t xml:space="preserve">ώρο που δεν λέγεται Διεύθυνση, δεν νομίζω ότι είναι ζήτημα το οποίο θα πρέπει να μας απασχολεί, όταν σκοπός μας είναι να φτιάξουμε έναν φορέα κοινωνικής ασφάλισης, που παρέχει τις υπηρεσίες εκεί </w:t>
      </w:r>
      <w:r>
        <w:rPr>
          <w:rFonts w:eastAsia="Times New Roman" w:cs="Times New Roman"/>
          <w:szCs w:val="24"/>
        </w:rPr>
        <w:t>ό</w:t>
      </w:r>
      <w:r>
        <w:rPr>
          <w:rFonts w:eastAsia="Times New Roman" w:cs="Times New Roman"/>
          <w:szCs w:val="24"/>
        </w:rPr>
        <w:t xml:space="preserve">που κάθε πολίτης εργάζεται, εκεί </w:t>
      </w:r>
      <w:r>
        <w:rPr>
          <w:rFonts w:eastAsia="Times New Roman" w:cs="Times New Roman"/>
          <w:szCs w:val="24"/>
        </w:rPr>
        <w:t>ό</w:t>
      </w:r>
      <w:r>
        <w:rPr>
          <w:rFonts w:eastAsia="Times New Roman" w:cs="Times New Roman"/>
          <w:szCs w:val="24"/>
        </w:rPr>
        <w:t xml:space="preserve">που διαμένει, δηλαδή μέσα </w:t>
      </w:r>
      <w:r>
        <w:rPr>
          <w:rFonts w:eastAsia="Times New Roman" w:cs="Times New Roman"/>
          <w:szCs w:val="24"/>
        </w:rPr>
        <w:t xml:space="preserve">από το </w:t>
      </w:r>
      <w:proofErr w:type="spellStart"/>
      <w:r>
        <w:rPr>
          <w:rFonts w:eastAsia="Times New Roman" w:cs="Times New Roman"/>
          <w:szCs w:val="24"/>
          <w:lang w:val="en-US"/>
        </w:rPr>
        <w:t>efka</w:t>
      </w:r>
      <w:proofErr w:type="spellEnd"/>
      <w:r>
        <w:rPr>
          <w:rFonts w:eastAsia="Times New Roman" w:cs="Times New Roman"/>
          <w:szCs w:val="24"/>
        </w:rPr>
        <w:t xml:space="preserve">.gov.gr, που ήδη παρέχει ηλεκτρονικές υπηρεσίες και τις βελτιώνει συνεχώς. Ήδη βλέπει την ενημερότητά του μέσα από το σύστημα. Έχει ήδη ασφαλισμένη την υγεία και την περίθαλψή του, με την ενημερότητα </w:t>
      </w:r>
      <w:r>
        <w:rPr>
          <w:rFonts w:eastAsia="Times New Roman" w:cs="Times New Roman"/>
          <w:szCs w:val="24"/>
        </w:rPr>
        <w:lastRenderedPageBreak/>
        <w:t xml:space="preserve">που καταχωρίζεται ηλεκτρονικά για όλους τους </w:t>
      </w:r>
      <w:r>
        <w:rPr>
          <w:rFonts w:eastAsia="Times New Roman" w:cs="Times New Roman"/>
          <w:szCs w:val="24"/>
        </w:rPr>
        <w:t>πολίτες στο σύστημα παροχών υγείας για τη φαρμακευτική και ιατρική περίθαλψη.</w:t>
      </w:r>
    </w:p>
    <w:p w14:paraId="78098161"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Αυτά να βλέπουμε. Αυτό είναι που έχει σημασία να πετύχουμε και όχι αν η Ναύπακτος λέγεται Διεύθυνση Ασφάλισης, αντί του Μεσολογγίου</w:t>
      </w:r>
      <w:r>
        <w:rPr>
          <w:rFonts w:eastAsia="Times New Roman" w:cs="Times New Roman"/>
          <w:szCs w:val="24"/>
        </w:rPr>
        <w:t>,</w:t>
      </w:r>
      <w:r>
        <w:rPr>
          <w:rFonts w:eastAsia="Times New Roman" w:cs="Times New Roman"/>
          <w:szCs w:val="24"/>
        </w:rPr>
        <w:t xml:space="preserve"> και ούτω καθεξής. Δεν έχει σημασία ποιος λέγε</w:t>
      </w:r>
      <w:r>
        <w:rPr>
          <w:rFonts w:eastAsia="Times New Roman" w:cs="Times New Roman"/>
          <w:szCs w:val="24"/>
        </w:rPr>
        <w:t>ται Διεύθυνση. Σημασία έχει ότι οι υπηρεσίες</w:t>
      </w:r>
      <w:r>
        <w:rPr>
          <w:rFonts w:eastAsia="Times New Roman" w:cs="Times New Roman"/>
          <w:szCs w:val="24"/>
        </w:rPr>
        <w:t>,</w:t>
      </w:r>
      <w:r>
        <w:rPr>
          <w:rFonts w:eastAsia="Times New Roman" w:cs="Times New Roman"/>
          <w:szCs w:val="24"/>
        </w:rPr>
        <w:t xml:space="preserve"> όχι υποβαθμισμένες, αλλά αναβαθμισμένες</w:t>
      </w:r>
      <w:r>
        <w:rPr>
          <w:rFonts w:eastAsia="Times New Roman" w:cs="Times New Roman"/>
          <w:szCs w:val="24"/>
        </w:rPr>
        <w:t>,</w:t>
      </w:r>
      <w:r>
        <w:rPr>
          <w:rFonts w:eastAsia="Times New Roman" w:cs="Times New Roman"/>
          <w:szCs w:val="24"/>
        </w:rPr>
        <w:t xml:space="preserve"> θα παρέχονται σε όλους τους ασφαλισμένους και παντού, απ’ όλα τα σημεία.</w:t>
      </w:r>
    </w:p>
    <w:p w14:paraId="78098162"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Σας ευχαριστώ.</w:t>
      </w:r>
    </w:p>
    <w:p w14:paraId="78098163"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κύριο Υπουργό.</w:t>
      </w:r>
    </w:p>
    <w:p w14:paraId="78098164"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Κωνσταντόπουλε, έχετε τον λόγο.</w:t>
      </w:r>
    </w:p>
    <w:p w14:paraId="78098165"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bCs/>
        </w:rPr>
        <w:t>Κύριε Πρόεδρε,</w:t>
      </w:r>
      <w:r>
        <w:rPr>
          <w:rFonts w:eastAsia="Times New Roman" w:cs="Times New Roman"/>
          <w:szCs w:val="24"/>
        </w:rPr>
        <w:t xml:space="preserve"> κατ’ αρχάς, δεν είχα κα</w:t>
      </w:r>
      <w:r>
        <w:rPr>
          <w:rFonts w:eastAsia="Times New Roman" w:cs="Times New Roman"/>
          <w:szCs w:val="24"/>
        </w:rPr>
        <w:t>μ</w:t>
      </w:r>
      <w:r>
        <w:rPr>
          <w:rFonts w:eastAsia="Times New Roman" w:cs="Times New Roman"/>
          <w:szCs w:val="24"/>
        </w:rPr>
        <w:t xml:space="preserve">μία διάθεση να πυροδοτήσω τοπικές κοινωνίες και τοπικούς πληθυσμούς. </w:t>
      </w:r>
    </w:p>
    <w:p w14:paraId="78098166"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Απλά, </w:t>
      </w:r>
      <w:r>
        <w:rPr>
          <w:rFonts w:eastAsia="Times New Roman"/>
          <w:bCs/>
        </w:rPr>
        <w:t>κύριε Υπουργέ,</w:t>
      </w:r>
      <w:r>
        <w:rPr>
          <w:rFonts w:eastAsia="Times New Roman" w:cs="Times New Roman"/>
          <w:szCs w:val="24"/>
        </w:rPr>
        <w:t xml:space="preserve"> εσείς πυροδοτήσατε τις τοπικές κοινωνίες και τους τοπικούς πληθυσμο</w:t>
      </w:r>
      <w:r>
        <w:rPr>
          <w:rFonts w:eastAsia="Times New Roman" w:cs="Times New Roman"/>
          <w:szCs w:val="24"/>
        </w:rPr>
        <w:t xml:space="preserve">ύς με τη δική σας απόφαση, μια απόφαση που βάζει σε περιπέτεια τη Ναυπακτία και τη </w:t>
      </w:r>
      <w:proofErr w:type="spellStart"/>
      <w:r>
        <w:rPr>
          <w:rFonts w:eastAsia="Times New Roman" w:cs="Times New Roman"/>
          <w:szCs w:val="24"/>
        </w:rPr>
        <w:lastRenderedPageBreak/>
        <w:t>Δωρίδα</w:t>
      </w:r>
      <w:proofErr w:type="spellEnd"/>
      <w:r>
        <w:rPr>
          <w:rFonts w:eastAsia="Times New Roman" w:cs="Times New Roman"/>
          <w:szCs w:val="24"/>
        </w:rPr>
        <w:t xml:space="preserve"> και σε καθημερινή ταλαιπωρία τους πολίτες της Ναυπακτίας και της </w:t>
      </w:r>
      <w:proofErr w:type="spellStart"/>
      <w:r>
        <w:rPr>
          <w:rFonts w:eastAsia="Times New Roman" w:cs="Times New Roman"/>
          <w:szCs w:val="24"/>
        </w:rPr>
        <w:t>Δωρίδος</w:t>
      </w:r>
      <w:proofErr w:type="spellEnd"/>
      <w:r>
        <w:rPr>
          <w:rFonts w:eastAsia="Times New Roman" w:cs="Times New Roman"/>
          <w:szCs w:val="24"/>
        </w:rPr>
        <w:t>.</w:t>
      </w:r>
    </w:p>
    <w:p w14:paraId="78098167" w14:textId="77777777" w:rsidR="00A93FEB" w:rsidRDefault="00986DFD">
      <w:pPr>
        <w:spacing w:line="600" w:lineRule="auto"/>
        <w:ind w:firstLine="720"/>
        <w:jc w:val="both"/>
        <w:rPr>
          <w:rFonts w:eastAsia="Times New Roman" w:cs="Times New Roman"/>
          <w:szCs w:val="24"/>
        </w:rPr>
      </w:pPr>
      <w:r>
        <w:rPr>
          <w:rFonts w:eastAsia="Times New Roman"/>
          <w:bCs/>
        </w:rPr>
        <w:t>Κύριε Υπουργέ,</w:t>
      </w:r>
      <w:r>
        <w:rPr>
          <w:rFonts w:eastAsia="Times New Roman" w:cs="Times New Roman"/>
          <w:szCs w:val="24"/>
        </w:rPr>
        <w:t xml:space="preserve"> αν το προτεινόμενο οργανόγραμμα του ΕΦΚΑ τελικά τεθεί σε ισχύ, οι πολίτες της</w:t>
      </w:r>
      <w:r>
        <w:rPr>
          <w:rFonts w:eastAsia="Times New Roman" w:cs="Times New Roman"/>
          <w:szCs w:val="24"/>
        </w:rPr>
        <w:t xml:space="preserve"> Ναυπακτίας είναι αναγκασμένοι να μεταβαίνουν στο Μεσολόγγι και το Αγρίνιο καθημερινώς για τις </w:t>
      </w:r>
      <w:r>
        <w:rPr>
          <w:rFonts w:eastAsia="Times New Roman" w:cs="Times New Roman"/>
          <w:szCs w:val="24"/>
        </w:rPr>
        <w:t>Υ</w:t>
      </w:r>
      <w:r>
        <w:rPr>
          <w:rFonts w:eastAsia="Times New Roman" w:cs="Times New Roman"/>
          <w:szCs w:val="24"/>
        </w:rPr>
        <w:t>πηρεσίες του ΕΦΚΑ. Πρακτικά, αυτό σημαίνει ότι θα επωμιστούν ένα υπέρμετρο κόστος μετακίνησης και</w:t>
      </w:r>
      <w:r>
        <w:rPr>
          <w:rFonts w:eastAsia="Times New Roman" w:cs="Times New Roman"/>
          <w:szCs w:val="24"/>
        </w:rPr>
        <w:t>,</w:t>
      </w:r>
      <w:r>
        <w:rPr>
          <w:rFonts w:eastAsia="Times New Roman" w:cs="Times New Roman"/>
          <w:szCs w:val="24"/>
        </w:rPr>
        <w:t xml:space="preserve"> μάλιστα, σε μια δυσχερή οικονομικά περίοδο.</w:t>
      </w:r>
    </w:p>
    <w:p w14:paraId="78098168"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ούτο διότι η Ναύ</w:t>
      </w:r>
      <w:r>
        <w:rPr>
          <w:rFonts w:eastAsia="Times New Roman" w:cs="Times New Roman"/>
          <w:szCs w:val="24"/>
        </w:rPr>
        <w:t xml:space="preserve">πακτος απέχει από το Μεσολόγγι σαράντα πέντε χιλιόμετρα και ογδόντα πέντε χιλιόμετρα από το Αγρίνιο. Οι δε πρώην καποδιστριακοί δήμοι της Ορεινής Ναυπακτίας απέχουν περισσότερο, όπως ο Δήμος Πλατάνου, ο οποίος απέχει </w:t>
      </w:r>
      <w:proofErr w:type="spellStart"/>
      <w:r>
        <w:rPr>
          <w:rFonts w:eastAsia="Times New Roman" w:cs="Times New Roman"/>
          <w:szCs w:val="24"/>
        </w:rPr>
        <w:t>εκατόν</w:t>
      </w:r>
      <w:proofErr w:type="spellEnd"/>
      <w:r>
        <w:rPr>
          <w:rFonts w:eastAsia="Times New Roman" w:cs="Times New Roman"/>
          <w:szCs w:val="24"/>
        </w:rPr>
        <w:t xml:space="preserve"> δέκα χιλιόμετρα από το Μεσολόγγι</w:t>
      </w:r>
      <w:r>
        <w:rPr>
          <w:rFonts w:eastAsia="Times New Roman" w:cs="Times New Roman"/>
          <w:szCs w:val="24"/>
        </w:rPr>
        <w:t xml:space="preserve"> και </w:t>
      </w:r>
      <w:proofErr w:type="spellStart"/>
      <w:r>
        <w:rPr>
          <w:rFonts w:eastAsia="Times New Roman" w:cs="Times New Roman"/>
          <w:szCs w:val="24"/>
        </w:rPr>
        <w:t>εκατόν</w:t>
      </w:r>
      <w:proofErr w:type="spellEnd"/>
      <w:r>
        <w:rPr>
          <w:rFonts w:eastAsia="Times New Roman" w:cs="Times New Roman"/>
          <w:szCs w:val="24"/>
        </w:rPr>
        <w:t xml:space="preserve"> σαράντα πέντε χιλιόμετρα από το Αγρίνιο, ο πρώην Δήμος </w:t>
      </w:r>
      <w:proofErr w:type="spellStart"/>
      <w:r>
        <w:rPr>
          <w:rFonts w:eastAsia="Times New Roman" w:cs="Times New Roman"/>
          <w:szCs w:val="24"/>
        </w:rPr>
        <w:t>Αποδοτίας</w:t>
      </w:r>
      <w:proofErr w:type="spellEnd"/>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δέκα χιλιόμετρα από το Μεσολόγγι και </w:t>
      </w:r>
      <w:proofErr w:type="spellStart"/>
      <w:r>
        <w:rPr>
          <w:rFonts w:eastAsia="Times New Roman" w:cs="Times New Roman"/>
          <w:szCs w:val="24"/>
        </w:rPr>
        <w:t>εκατόν</w:t>
      </w:r>
      <w:proofErr w:type="spellEnd"/>
      <w:r>
        <w:rPr>
          <w:rFonts w:eastAsia="Times New Roman" w:cs="Times New Roman"/>
          <w:szCs w:val="24"/>
        </w:rPr>
        <w:t xml:space="preserve"> πενήντα χιλιόμετρα από το Αγρίνιο, ο πρώην Δήμος </w:t>
      </w:r>
      <w:proofErr w:type="spellStart"/>
      <w:r>
        <w:rPr>
          <w:rFonts w:eastAsia="Times New Roman" w:cs="Times New Roman"/>
          <w:szCs w:val="24"/>
        </w:rPr>
        <w:t>Πυλήνης</w:t>
      </w:r>
      <w:proofErr w:type="spellEnd"/>
      <w:r>
        <w:rPr>
          <w:rFonts w:eastAsia="Times New Roman" w:cs="Times New Roman"/>
          <w:szCs w:val="24"/>
        </w:rPr>
        <w:t xml:space="preserve">, ενενήντα χιλιόμετρα από το Μεσολόγγι και </w:t>
      </w:r>
      <w:proofErr w:type="spellStart"/>
      <w:r>
        <w:rPr>
          <w:rFonts w:eastAsia="Times New Roman" w:cs="Times New Roman"/>
          <w:szCs w:val="24"/>
        </w:rPr>
        <w:t>εκατόν</w:t>
      </w:r>
      <w:proofErr w:type="spellEnd"/>
      <w:r>
        <w:rPr>
          <w:rFonts w:eastAsia="Times New Roman" w:cs="Times New Roman"/>
          <w:szCs w:val="24"/>
        </w:rPr>
        <w:t xml:space="preserve"> τριάντα χιλιόμετρα απ</w:t>
      </w:r>
      <w:r>
        <w:rPr>
          <w:rFonts w:eastAsia="Times New Roman" w:cs="Times New Roman"/>
          <w:szCs w:val="24"/>
        </w:rPr>
        <w:t>ό το Αγρίνιο.</w:t>
      </w:r>
    </w:p>
    <w:p w14:paraId="78098169"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Επίσης, με την απόφασή σας</w:t>
      </w:r>
      <w:r w:rsidRPr="00B109F7">
        <w:rPr>
          <w:rFonts w:eastAsia="Times New Roman" w:cs="Times New Roman"/>
          <w:szCs w:val="24"/>
        </w:rPr>
        <w:t>,</w:t>
      </w:r>
      <w:r>
        <w:rPr>
          <w:rFonts w:eastAsia="Times New Roman" w:cs="Times New Roman"/>
          <w:szCs w:val="24"/>
        </w:rPr>
        <w:t xml:space="preserve"> οι πολίτες της </w:t>
      </w:r>
      <w:proofErr w:type="spellStart"/>
      <w:r>
        <w:rPr>
          <w:rFonts w:eastAsia="Times New Roman" w:cs="Times New Roman"/>
          <w:szCs w:val="24"/>
        </w:rPr>
        <w:t>Δωρίδας</w:t>
      </w:r>
      <w:proofErr w:type="spellEnd"/>
      <w:r>
        <w:rPr>
          <w:rFonts w:eastAsia="Times New Roman" w:cs="Times New Roman"/>
          <w:szCs w:val="24"/>
        </w:rPr>
        <w:t xml:space="preserve"> παραπέμπονται στις </w:t>
      </w:r>
      <w:r>
        <w:rPr>
          <w:rFonts w:eastAsia="Times New Roman" w:cs="Times New Roman"/>
          <w:szCs w:val="24"/>
        </w:rPr>
        <w:t>Υ</w:t>
      </w:r>
      <w:r>
        <w:rPr>
          <w:rFonts w:eastAsia="Times New Roman" w:cs="Times New Roman"/>
          <w:szCs w:val="24"/>
        </w:rPr>
        <w:t>πηρεσίες του ΕΦΚΑ της Άμφισσας, με αποτέλεσμα να επωμιστούν σοβαρά έξοδα μετακίνησης και τεράστια ταλαιπωρία, βάζοντας ακόμη και τη ζωή τους σε κίνδυνο μέσα στους δρόμους.</w:t>
      </w:r>
      <w:r>
        <w:rPr>
          <w:rFonts w:eastAsia="Times New Roman" w:cs="Times New Roman"/>
          <w:szCs w:val="24"/>
        </w:rPr>
        <w:t xml:space="preserve"> Σημειώνω ότι η Άμφισσα απέχει από τη </w:t>
      </w:r>
      <w:proofErr w:type="spellStart"/>
      <w:r>
        <w:rPr>
          <w:rFonts w:eastAsia="Times New Roman" w:cs="Times New Roman"/>
          <w:szCs w:val="24"/>
        </w:rPr>
        <w:t>Δωρίδα</w:t>
      </w:r>
      <w:proofErr w:type="spellEnd"/>
      <w:r>
        <w:rPr>
          <w:rFonts w:eastAsia="Times New Roman" w:cs="Times New Roman"/>
          <w:szCs w:val="24"/>
        </w:rPr>
        <w:t xml:space="preserve"> εκατό χιλιόμετρα.</w:t>
      </w:r>
    </w:p>
    <w:p w14:paraId="7809816A" w14:textId="77777777" w:rsidR="00A93FEB" w:rsidRDefault="00986DFD">
      <w:pPr>
        <w:spacing w:line="600" w:lineRule="auto"/>
        <w:ind w:firstLine="720"/>
        <w:jc w:val="both"/>
        <w:rPr>
          <w:rFonts w:eastAsia="Times New Roman" w:cs="Times New Roman"/>
          <w:szCs w:val="24"/>
        </w:rPr>
      </w:pPr>
      <w:r>
        <w:rPr>
          <w:rFonts w:eastAsia="Times New Roman"/>
          <w:bCs/>
        </w:rPr>
        <w:t>Κύριε Υπουργέ,</w:t>
      </w:r>
      <w:r>
        <w:rPr>
          <w:rFonts w:eastAsia="Times New Roman" w:cs="Times New Roman"/>
          <w:szCs w:val="24"/>
        </w:rPr>
        <w:t xml:space="preserve"> με τη συγκεκριμένη απόφασή σας οδηγείτε σε διοικητική αποδυνάμωση τις περιφερειακές </w:t>
      </w:r>
      <w:r>
        <w:rPr>
          <w:rFonts w:eastAsia="Times New Roman" w:cs="Times New Roman"/>
          <w:szCs w:val="24"/>
        </w:rPr>
        <w:t>Υ</w:t>
      </w:r>
      <w:r>
        <w:rPr>
          <w:rFonts w:eastAsia="Times New Roman" w:cs="Times New Roman"/>
          <w:szCs w:val="24"/>
        </w:rPr>
        <w:t xml:space="preserve">πηρεσίες. </w:t>
      </w:r>
      <w:r>
        <w:rPr>
          <w:rFonts w:eastAsia="Times New Roman" w:cs="Times New Roman"/>
          <w:szCs w:val="24"/>
        </w:rPr>
        <w:t>Ο</w:t>
      </w:r>
      <w:r>
        <w:rPr>
          <w:rFonts w:eastAsia="Times New Roman" w:cs="Times New Roman"/>
          <w:szCs w:val="24"/>
        </w:rPr>
        <w:t xml:space="preserve">δηγείτε σε διοικητική αποδυνάμωση τις περιφερειακές </w:t>
      </w:r>
      <w:r>
        <w:rPr>
          <w:rFonts w:eastAsia="Times New Roman" w:cs="Times New Roman"/>
          <w:szCs w:val="24"/>
        </w:rPr>
        <w:t>Υ</w:t>
      </w:r>
      <w:r>
        <w:rPr>
          <w:rFonts w:eastAsia="Times New Roman" w:cs="Times New Roman"/>
          <w:szCs w:val="24"/>
        </w:rPr>
        <w:t>πηρεσίες, διότι δεν τους δίνε</w:t>
      </w:r>
      <w:r>
        <w:rPr>
          <w:rFonts w:eastAsia="Times New Roman" w:cs="Times New Roman"/>
          <w:szCs w:val="24"/>
        </w:rPr>
        <w:t>τε αρμοδιότητες. Η λογική σας αποδεικνύεται προχειρότητα. Δεν επιτυγχάνεται κα</w:t>
      </w:r>
      <w:r>
        <w:rPr>
          <w:rFonts w:eastAsia="Times New Roman" w:cs="Times New Roman"/>
          <w:szCs w:val="24"/>
        </w:rPr>
        <w:t>μ</w:t>
      </w:r>
      <w:r>
        <w:rPr>
          <w:rFonts w:eastAsia="Times New Roman" w:cs="Times New Roman"/>
          <w:szCs w:val="24"/>
        </w:rPr>
        <w:t>μία αναβάθμιση. Δεν επιτυγχάνεται κανένας εκσυγχρονισμός. Δεν επιτυγχάνεται καμ</w:t>
      </w:r>
      <w:r>
        <w:rPr>
          <w:rFonts w:eastAsia="Times New Roman" w:cs="Times New Roman"/>
          <w:szCs w:val="24"/>
        </w:rPr>
        <w:t>μ</w:t>
      </w:r>
      <w:r>
        <w:rPr>
          <w:rFonts w:eastAsia="Times New Roman" w:cs="Times New Roman"/>
          <w:szCs w:val="24"/>
        </w:rPr>
        <w:t>ία μείωση του κόστους λειτουργίας της δημόσιας διοίκησης. Το μόνο που επιτυγχάνεται είναι η επιβά</w:t>
      </w:r>
      <w:r>
        <w:rPr>
          <w:rFonts w:eastAsia="Times New Roman" w:cs="Times New Roman"/>
          <w:szCs w:val="24"/>
        </w:rPr>
        <w:t>ρυνση των πολιτών και γραφειοκρατία.</w:t>
      </w:r>
    </w:p>
    <w:p w14:paraId="7809816B" w14:textId="77777777" w:rsidR="00A93FEB" w:rsidRDefault="00986DFD">
      <w:pPr>
        <w:spacing w:line="600" w:lineRule="auto"/>
        <w:ind w:firstLine="720"/>
        <w:jc w:val="both"/>
        <w:rPr>
          <w:rFonts w:eastAsia="Times New Roman" w:cs="Times New Roman"/>
          <w:szCs w:val="24"/>
        </w:rPr>
      </w:pPr>
      <w:r>
        <w:rPr>
          <w:rFonts w:eastAsia="Times New Roman"/>
          <w:bCs/>
        </w:rPr>
        <w:t>Κύριε Υπουργέ,</w:t>
      </w:r>
      <w:r>
        <w:rPr>
          <w:rFonts w:eastAsia="Times New Roman" w:cs="Times New Roman"/>
          <w:szCs w:val="24"/>
        </w:rPr>
        <w:t xml:space="preserve"> για όλα τα παραπάνω απαιτείται, αν μη τι άλλο, διαβούλευση με τους τοπικούς φορείς, με τους </w:t>
      </w:r>
      <w:proofErr w:type="spellStart"/>
      <w:r>
        <w:rPr>
          <w:rFonts w:eastAsia="Times New Roman" w:cs="Times New Roman"/>
          <w:szCs w:val="24"/>
        </w:rPr>
        <w:t>επαγγελματοβιοτέχνες</w:t>
      </w:r>
      <w:proofErr w:type="spellEnd"/>
      <w:r>
        <w:rPr>
          <w:rFonts w:eastAsia="Times New Roman" w:cs="Times New Roman"/>
          <w:szCs w:val="24"/>
        </w:rPr>
        <w:t xml:space="preserve">, την ομοσπονδία επαγγελματιών βιοτεχνών, το επαγγελματικό κέντρο, την τοπική αυτοδιοίκηση, </w:t>
      </w:r>
      <w:r>
        <w:rPr>
          <w:rFonts w:eastAsia="Times New Roman" w:cs="Times New Roman"/>
          <w:szCs w:val="24"/>
        </w:rPr>
        <w:t>το ΤΕΕ, τις ενώσεις και συλλόγους των επαγγελματιών και εργαζομένων.</w:t>
      </w:r>
    </w:p>
    <w:p w14:paraId="7809816C"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 xml:space="preserve">Εκ μέρους τους, σας καταθέτω </w:t>
      </w:r>
      <w:r>
        <w:rPr>
          <w:rFonts w:eastAsia="Times New Roman" w:cs="Times New Roman"/>
          <w:szCs w:val="24"/>
        </w:rPr>
        <w:t>ψ</w:t>
      </w:r>
      <w:r>
        <w:rPr>
          <w:rFonts w:eastAsia="Times New Roman" w:cs="Times New Roman"/>
          <w:szCs w:val="24"/>
        </w:rPr>
        <w:t xml:space="preserve">ήφισμα της Ομοσπονδίας Επαγγελματικών, Βιοτεχνικών και Εμπορικών Σωματείων Ναυπακτίας και </w:t>
      </w:r>
      <w:proofErr w:type="spellStart"/>
      <w:r>
        <w:rPr>
          <w:rFonts w:eastAsia="Times New Roman" w:cs="Times New Roman"/>
          <w:szCs w:val="24"/>
        </w:rPr>
        <w:t>Δωρίδος</w:t>
      </w:r>
      <w:proofErr w:type="spellEnd"/>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πόφαση του Δημοτικού Συμβουλίου Ναυπακτίας, </w:t>
      </w:r>
      <w:r>
        <w:rPr>
          <w:rFonts w:eastAsia="Times New Roman" w:cs="Times New Roman"/>
          <w:szCs w:val="24"/>
        </w:rPr>
        <w:t>ψ</w:t>
      </w:r>
      <w:r>
        <w:rPr>
          <w:rFonts w:eastAsia="Times New Roman" w:cs="Times New Roman"/>
          <w:szCs w:val="24"/>
        </w:rPr>
        <w:t>ήφισμα του Ε</w:t>
      </w:r>
      <w:r>
        <w:rPr>
          <w:rFonts w:eastAsia="Times New Roman" w:cs="Times New Roman"/>
          <w:szCs w:val="24"/>
        </w:rPr>
        <w:t xml:space="preserve">πιμελητηρίου Αιτωλοακαρνανίας, </w:t>
      </w:r>
      <w:r>
        <w:rPr>
          <w:rFonts w:eastAsia="Times New Roman" w:cs="Times New Roman"/>
          <w:szCs w:val="24"/>
        </w:rPr>
        <w:t>α</w:t>
      </w:r>
      <w:r>
        <w:rPr>
          <w:rFonts w:eastAsia="Times New Roman" w:cs="Times New Roman"/>
          <w:szCs w:val="24"/>
        </w:rPr>
        <w:t xml:space="preserve">πόφαση του Εργατικού Κέντρου Ναυπακτίας και </w:t>
      </w:r>
      <w:proofErr w:type="spellStart"/>
      <w:r>
        <w:rPr>
          <w:rFonts w:eastAsia="Times New Roman" w:cs="Times New Roman"/>
          <w:szCs w:val="24"/>
        </w:rPr>
        <w:t>Δωρίδος</w:t>
      </w:r>
      <w:proofErr w:type="spellEnd"/>
      <w:r>
        <w:rPr>
          <w:rFonts w:eastAsia="Times New Roman" w:cs="Times New Roman"/>
          <w:szCs w:val="24"/>
        </w:rPr>
        <w:t>. Σας καταθέτω τις αποφάσεις τους.</w:t>
      </w:r>
    </w:p>
    <w:p w14:paraId="7809816D" w14:textId="77777777" w:rsidR="00A93FEB" w:rsidRDefault="00986DFD">
      <w:pPr>
        <w:spacing w:line="600" w:lineRule="auto"/>
        <w:ind w:firstLine="720"/>
        <w:jc w:val="both"/>
        <w:rPr>
          <w:rFonts w:eastAsia="Times New Roman"/>
          <w:szCs w:val="24"/>
        </w:rPr>
      </w:pPr>
      <w:r>
        <w:rPr>
          <w:rFonts w:eastAsia="Times New Roman"/>
          <w:szCs w:val="24"/>
        </w:rPr>
        <w:t>(Στο σημείο αυτό ο Βουλευτής κ. Δημήτριος Κωνσταντόπουλος καταθέτει για τα Πρακτικά τα προαναφερθέντα έγγραφα, τα οποία βρίσκονται στο αρχ</w:t>
      </w:r>
      <w:r>
        <w:rPr>
          <w:rFonts w:eastAsia="Times New Roman"/>
          <w:szCs w:val="24"/>
        </w:rPr>
        <w:t>είο του Τμήματος Γραμματείας της Διεύθυνσης Στενογραφίας και Πρακτικών της Βουλής)</w:t>
      </w:r>
    </w:p>
    <w:p w14:paraId="7809816E" w14:textId="77777777" w:rsidR="00A93FEB" w:rsidRDefault="00986DFD">
      <w:pPr>
        <w:spacing w:line="600" w:lineRule="auto"/>
        <w:ind w:firstLine="720"/>
        <w:jc w:val="both"/>
        <w:rPr>
          <w:rFonts w:eastAsia="Times New Roman"/>
          <w:szCs w:val="24"/>
        </w:rPr>
      </w:pPr>
      <w:r>
        <w:rPr>
          <w:rFonts w:eastAsia="Times New Roman"/>
          <w:szCs w:val="24"/>
        </w:rPr>
        <w:t xml:space="preserve">Το αίτημά τους είναι ένα και κοινό: </w:t>
      </w:r>
      <w:r>
        <w:rPr>
          <w:rFonts w:eastAsia="Times New Roman"/>
          <w:szCs w:val="24"/>
        </w:rPr>
        <w:t>σ</w:t>
      </w:r>
      <w:r>
        <w:rPr>
          <w:rFonts w:eastAsia="Times New Roman"/>
          <w:szCs w:val="24"/>
        </w:rPr>
        <w:t xml:space="preserve">υνέχιση της λειτουργίας του ΕΦΚΑ </w:t>
      </w:r>
      <w:proofErr w:type="spellStart"/>
      <w:r>
        <w:rPr>
          <w:rFonts w:eastAsia="Times New Roman"/>
          <w:szCs w:val="24"/>
        </w:rPr>
        <w:t>Ναυπάκτου</w:t>
      </w:r>
      <w:proofErr w:type="spellEnd"/>
      <w:r>
        <w:rPr>
          <w:rFonts w:eastAsia="Times New Roman"/>
          <w:szCs w:val="24"/>
        </w:rPr>
        <w:t xml:space="preserve"> με όλες τις δομές του και με όλες τις λειτουργίες του, προς τι; Προς εξυπηρέτηση των πολιτών.</w:t>
      </w:r>
      <w:r>
        <w:rPr>
          <w:rFonts w:eastAsia="Times New Roman"/>
          <w:szCs w:val="24"/>
        </w:rPr>
        <w:t xml:space="preserve"> Το ίδιο φυσικά δηλώνουν και σύλλογοι αρχιτεκτόνων και μηχανικών και οι τοπικές οργανώσεις των κομμάτων, και του δικού σας κόμματος, του ΣΥΡΙΖΑ.</w:t>
      </w:r>
    </w:p>
    <w:p w14:paraId="7809816F" w14:textId="77777777" w:rsidR="00A93FEB" w:rsidRDefault="00986DFD">
      <w:pPr>
        <w:spacing w:line="600" w:lineRule="auto"/>
        <w:ind w:firstLine="720"/>
        <w:jc w:val="both"/>
        <w:rPr>
          <w:rFonts w:eastAsia="Times New Roman"/>
          <w:szCs w:val="24"/>
        </w:rPr>
      </w:pPr>
      <w:r>
        <w:rPr>
          <w:rFonts w:eastAsia="Times New Roman"/>
          <w:szCs w:val="24"/>
        </w:rPr>
        <w:t xml:space="preserve">Αυτό είναι το αίτημά τους. Κάντε δεκτό το αίτημα όλων μας. Μη βάζετε σε περιπέτεια τη Ναυπακτία και τη </w:t>
      </w:r>
      <w:proofErr w:type="spellStart"/>
      <w:r>
        <w:rPr>
          <w:rFonts w:eastAsia="Times New Roman"/>
          <w:szCs w:val="24"/>
        </w:rPr>
        <w:t>Δωρίδα</w:t>
      </w:r>
      <w:proofErr w:type="spellEnd"/>
      <w:r>
        <w:rPr>
          <w:rFonts w:eastAsia="Times New Roman"/>
          <w:szCs w:val="24"/>
        </w:rPr>
        <w:t xml:space="preserve">. </w:t>
      </w:r>
      <w:r>
        <w:rPr>
          <w:rFonts w:eastAsia="Times New Roman"/>
          <w:szCs w:val="24"/>
        </w:rPr>
        <w:t xml:space="preserve">Μην τους επιβαρύνετε οικονομικά. Μην τους δημιουργείτε άλλα προβλήματα μέσα στην κρίση που διανύουμε. Δώστε τη δυνατότητα </w:t>
      </w:r>
      <w:r>
        <w:rPr>
          <w:rFonts w:eastAsia="Times New Roman"/>
          <w:szCs w:val="24"/>
        </w:rPr>
        <w:lastRenderedPageBreak/>
        <w:t>στους ασφαλισμένους να έχουν ομαλή πρόσβαση στις υπηρεσίες του κράτους.</w:t>
      </w:r>
    </w:p>
    <w:p w14:paraId="78098170" w14:textId="77777777" w:rsidR="00A93FEB" w:rsidRDefault="00986DFD">
      <w:pPr>
        <w:spacing w:line="600" w:lineRule="auto"/>
        <w:ind w:firstLine="720"/>
        <w:jc w:val="both"/>
        <w:rPr>
          <w:rFonts w:eastAsia="Times New Roman"/>
          <w:szCs w:val="24"/>
        </w:rPr>
      </w:pPr>
      <w:r>
        <w:rPr>
          <w:rFonts w:eastAsia="Times New Roman"/>
          <w:bCs/>
        </w:rPr>
        <w:t>Κύριε Υπουργέ,</w:t>
      </w:r>
      <w:r>
        <w:rPr>
          <w:rFonts w:eastAsia="Times New Roman"/>
          <w:szCs w:val="24"/>
        </w:rPr>
        <w:t xml:space="preserve"> για όλα τα παραπάνω, ευελπιστούμε στην κατανόησ</w:t>
      </w:r>
      <w:r>
        <w:rPr>
          <w:rFonts w:eastAsia="Times New Roman"/>
          <w:szCs w:val="24"/>
        </w:rPr>
        <w:t xml:space="preserve">ή σας. Κατανόηση ζητάμε, </w:t>
      </w:r>
      <w:r>
        <w:rPr>
          <w:rFonts w:eastAsia="Times New Roman"/>
          <w:bCs/>
        </w:rPr>
        <w:t>κύριε Υπουργέ, κατανόηση. Τίποτα περισσότερο.</w:t>
      </w:r>
    </w:p>
    <w:p w14:paraId="78098171" w14:textId="77777777" w:rsidR="00A93FEB" w:rsidRDefault="00986DFD">
      <w:pPr>
        <w:spacing w:line="600" w:lineRule="auto"/>
        <w:ind w:firstLine="720"/>
        <w:jc w:val="both"/>
        <w:rPr>
          <w:rFonts w:eastAsia="Times New Roman"/>
          <w:szCs w:val="24"/>
        </w:rPr>
      </w:pPr>
      <w:r>
        <w:rPr>
          <w:rFonts w:eastAsia="Times New Roman"/>
          <w:szCs w:val="24"/>
        </w:rPr>
        <w:t>Ευχαριστώ.</w:t>
      </w:r>
    </w:p>
    <w:p w14:paraId="78098172" w14:textId="77777777" w:rsidR="00A93FEB" w:rsidRDefault="00986DFD">
      <w:pPr>
        <w:spacing w:line="600" w:lineRule="auto"/>
        <w:ind w:firstLine="720"/>
        <w:jc w:val="both"/>
        <w:rPr>
          <w:rFonts w:eastAsia="Times New Roman"/>
          <w:szCs w:val="24"/>
        </w:rPr>
      </w:pPr>
      <w:r>
        <w:rPr>
          <w:rFonts w:eastAsia="Times New Roman"/>
          <w:b/>
          <w:bCs/>
        </w:rPr>
        <w:t>ΠΡΟΕΔΡΕΥΩΝ (Αναστάσιος Κουράκης):</w:t>
      </w:r>
      <w:r>
        <w:rPr>
          <w:rFonts w:eastAsia="Times New Roman"/>
          <w:szCs w:val="24"/>
        </w:rPr>
        <w:t xml:space="preserve"> Ευχαριστούμε κι εμείς.</w:t>
      </w:r>
    </w:p>
    <w:p w14:paraId="78098173" w14:textId="77777777" w:rsidR="00A93FEB" w:rsidRDefault="00986DFD">
      <w:pPr>
        <w:spacing w:line="600" w:lineRule="auto"/>
        <w:ind w:firstLine="720"/>
        <w:jc w:val="both"/>
        <w:rPr>
          <w:rFonts w:eastAsia="Times New Roman"/>
          <w:szCs w:val="24"/>
        </w:rPr>
      </w:pPr>
      <w:r>
        <w:rPr>
          <w:rFonts w:eastAsia="Times New Roman"/>
          <w:szCs w:val="24"/>
        </w:rPr>
        <w:t>Τον λόγο έχει ο Υφυπουργός Εργασίας, Κοινωνικής Ασφάλισης και Κοινωνικής Αλληλεγγύης κ. Πετρόπουλος, για τη δευτερολο</w:t>
      </w:r>
      <w:r>
        <w:rPr>
          <w:rFonts w:eastAsia="Times New Roman"/>
          <w:szCs w:val="24"/>
        </w:rPr>
        <w:t>γία του.</w:t>
      </w:r>
    </w:p>
    <w:p w14:paraId="78098174" w14:textId="77777777" w:rsidR="00A93FEB" w:rsidRDefault="00986DFD">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Κατανοώ, πράγματι, μετά την παραίνεσή σας να κατανοήσω, ότι χρειάζεται να ενημερώσουμε τις τοπικές κοινωνίες. Αυτό είναι αναγκαίο να το κάνουμε και θα ε</w:t>
      </w:r>
      <w:r>
        <w:rPr>
          <w:rFonts w:eastAsia="Times New Roman"/>
          <w:szCs w:val="24"/>
        </w:rPr>
        <w:t>ξακολουθήσουμε να το κάνουμε, κύριε Κωνσταντόπουλε.</w:t>
      </w:r>
    </w:p>
    <w:p w14:paraId="78098175" w14:textId="77777777" w:rsidR="00A93FEB" w:rsidRDefault="00986DFD">
      <w:pPr>
        <w:spacing w:line="600" w:lineRule="auto"/>
        <w:ind w:firstLine="720"/>
        <w:jc w:val="both"/>
        <w:rPr>
          <w:rFonts w:eastAsia="Times New Roman"/>
          <w:szCs w:val="24"/>
        </w:rPr>
      </w:pPr>
      <w:r>
        <w:rPr>
          <w:rFonts w:eastAsia="Times New Roman"/>
          <w:szCs w:val="24"/>
        </w:rPr>
        <w:lastRenderedPageBreak/>
        <w:t>Διότι, κατά τα άλλα, εμείς θέλουμε να μηδενίσουμε την απόσταση από τον ΕΦΚΑ σε όσο χρόνο χρειάζεται για να πληκτρολογήσεις το efka.gov.gr και να υποβάλεις το σχετικό σου αίτημα και να έχεις τη σχετική απά</w:t>
      </w:r>
      <w:r>
        <w:rPr>
          <w:rFonts w:eastAsia="Times New Roman"/>
          <w:szCs w:val="24"/>
        </w:rPr>
        <w:t xml:space="preserve">ντηση. </w:t>
      </w:r>
      <w:r>
        <w:rPr>
          <w:rFonts w:eastAsia="Times New Roman"/>
          <w:szCs w:val="24"/>
        </w:rPr>
        <w:t>Θ</w:t>
      </w:r>
      <w:r>
        <w:rPr>
          <w:rFonts w:eastAsia="Times New Roman"/>
          <w:szCs w:val="24"/>
        </w:rPr>
        <w:t>έλουμε να εκμηδενίσουμε τον χρόνο για την έκδοση των συνταξιοδοτικών αποφάσεων, ώστε, όταν όλο το σύστημα του ν.4387 λειτουργεί με πληρότητα, δηλαδή είναι ψηφιοποιημένο και έχουμε τον ασφαλιστικό χρόνο του ασφαλισμένου μέσα στο σύστημα μηχανογραφημ</w:t>
      </w:r>
      <w:r>
        <w:rPr>
          <w:rFonts w:eastAsia="Times New Roman"/>
          <w:szCs w:val="24"/>
        </w:rPr>
        <w:t xml:space="preserve">ένο, να βγαίνει η σύνταξή του μέσα στον ίδιο μήνα. Τότε, πράγματι, μπορεί να συμβεί. Αυτό είναι εκμηδενισμός και του χρόνου και της απόστασης. </w:t>
      </w:r>
    </w:p>
    <w:p w14:paraId="78098176" w14:textId="77777777" w:rsidR="00A93FEB" w:rsidRDefault="00986DFD">
      <w:pPr>
        <w:spacing w:line="600" w:lineRule="auto"/>
        <w:ind w:firstLine="720"/>
        <w:jc w:val="both"/>
        <w:rPr>
          <w:rFonts w:eastAsia="Times New Roman" w:cs="Times New Roman"/>
          <w:szCs w:val="24"/>
        </w:rPr>
      </w:pPr>
      <w:r>
        <w:rPr>
          <w:rFonts w:eastAsia="Times New Roman"/>
          <w:szCs w:val="24"/>
        </w:rPr>
        <w:t>Α</w:t>
      </w:r>
      <w:r>
        <w:rPr>
          <w:rFonts w:eastAsia="Times New Roman"/>
          <w:szCs w:val="24"/>
        </w:rPr>
        <w:t>ν δεν οργανώσουμε από τώρα στα νέα θεμέλια ένα ρωμαλέο σύστημα κοινωνικής ασφάλισης</w:t>
      </w:r>
      <w:r>
        <w:rPr>
          <w:rFonts w:eastAsia="Times New Roman"/>
          <w:szCs w:val="24"/>
        </w:rPr>
        <w:t>,</w:t>
      </w:r>
      <w:r>
        <w:rPr>
          <w:rFonts w:eastAsia="Times New Roman"/>
          <w:szCs w:val="24"/>
        </w:rPr>
        <w:t xml:space="preserve"> που θα αντιμετωπίσει τις π</w:t>
      </w:r>
      <w:r>
        <w:rPr>
          <w:rFonts w:eastAsia="Times New Roman"/>
          <w:szCs w:val="24"/>
        </w:rPr>
        <w:t>αλιές παθογένειες και θα δημιουργεί δυνατότητες εξυπηρέτησης του ασφαλισμένου, δεν θα το πετύχουμε ποτέ.</w:t>
      </w:r>
      <w:r>
        <w:rPr>
          <w:rFonts w:eastAsia="Times New Roman" w:cs="Times New Roman"/>
          <w:szCs w:val="24"/>
        </w:rPr>
        <w:t xml:space="preserve"> </w:t>
      </w:r>
      <w:r>
        <w:rPr>
          <w:rFonts w:eastAsia="Times New Roman" w:cs="Times New Roman"/>
          <w:szCs w:val="24"/>
        </w:rPr>
        <w:t>Γιατί να μην αρχίσουμε τώρα και να το αφήσουμε γι</w:t>
      </w:r>
      <w:r>
        <w:rPr>
          <w:rFonts w:eastAsia="Times New Roman" w:cs="Times New Roman"/>
          <w:szCs w:val="24"/>
        </w:rPr>
        <w:t>α</w:t>
      </w:r>
      <w:r>
        <w:rPr>
          <w:rFonts w:eastAsia="Times New Roman" w:cs="Times New Roman"/>
          <w:szCs w:val="24"/>
        </w:rPr>
        <w:t xml:space="preserve"> αργότερα;</w:t>
      </w:r>
    </w:p>
    <w:p w14:paraId="78098177"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Εμείς θεωρούμε ότι δεν έχουμε χρόνο για απώλειες τέτοιων δικαιωμάτων, γιατί οι άνθρωποι ακ</w:t>
      </w:r>
      <w:r>
        <w:rPr>
          <w:rFonts w:eastAsia="Times New Roman" w:cs="Times New Roman"/>
          <w:szCs w:val="24"/>
        </w:rPr>
        <w:t xml:space="preserve">όμη και από το απώτερο άκρο της </w:t>
      </w:r>
      <w:proofErr w:type="spellStart"/>
      <w:r>
        <w:rPr>
          <w:rFonts w:eastAsia="Times New Roman" w:cs="Times New Roman"/>
          <w:szCs w:val="24"/>
        </w:rPr>
        <w:t>Δωρίδος</w:t>
      </w:r>
      <w:proofErr w:type="spellEnd"/>
      <w:r>
        <w:rPr>
          <w:rFonts w:eastAsia="Times New Roman" w:cs="Times New Roman"/>
          <w:szCs w:val="24"/>
        </w:rPr>
        <w:t xml:space="preserve"> και της Ναυπακτίας</w:t>
      </w:r>
      <w:r>
        <w:rPr>
          <w:rFonts w:eastAsia="Times New Roman" w:cs="Times New Roman"/>
          <w:szCs w:val="24"/>
        </w:rPr>
        <w:t>,</w:t>
      </w:r>
      <w:r>
        <w:rPr>
          <w:rFonts w:eastAsia="Times New Roman" w:cs="Times New Roman"/>
          <w:szCs w:val="24"/>
        </w:rPr>
        <w:t xml:space="preserve"> για να πάνε στη Ναύ</w:t>
      </w:r>
      <w:r>
        <w:rPr>
          <w:rFonts w:eastAsia="Times New Roman" w:cs="Times New Roman"/>
          <w:szCs w:val="24"/>
        </w:rPr>
        <w:lastRenderedPageBreak/>
        <w:t>πακτο</w:t>
      </w:r>
      <w:r>
        <w:rPr>
          <w:rFonts w:eastAsia="Times New Roman" w:cs="Times New Roman"/>
          <w:szCs w:val="24"/>
        </w:rPr>
        <w:t>,</w:t>
      </w:r>
      <w:r>
        <w:rPr>
          <w:rFonts w:eastAsia="Times New Roman" w:cs="Times New Roman"/>
          <w:szCs w:val="24"/>
        </w:rPr>
        <w:t xml:space="preserve"> μπορεί να θέλουν και δύο μέρες σε ορισμένες περιπτώσεις. Επομένως δεν τον εξυπηρετεί να διατηρήσουμε την κατάσταση ως έχει και πρέπει να ενημερώσω τους φορείς γι’ αυτό.</w:t>
      </w:r>
    </w:p>
    <w:p w14:paraId="78098178"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Δ</w:t>
      </w:r>
      <w:r>
        <w:rPr>
          <w:rFonts w:eastAsia="Times New Roman" w:cs="Times New Roman"/>
          <w:b/>
          <w:szCs w:val="24"/>
        </w:rPr>
        <w:t>ΗΜΗΤΡΙΟΣ ΚΩΝΣΤΑΝΤΟΠΟΥΛΟΣ:</w:t>
      </w:r>
      <w:r>
        <w:rPr>
          <w:rFonts w:eastAsia="Times New Roman" w:cs="Times New Roman"/>
          <w:szCs w:val="24"/>
        </w:rPr>
        <w:t xml:space="preserve"> Το κράτος δεν κερδίζει τίποτα.</w:t>
      </w:r>
    </w:p>
    <w:p w14:paraId="78098179"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Εκείνο που κάνουμε -να εξηγήσω και για άλλη μια φορά- είναι ότι δεν πρόκειται να κλείσουμε τις </w:t>
      </w:r>
      <w:r>
        <w:rPr>
          <w:rFonts w:eastAsia="Times New Roman" w:cs="Times New Roman"/>
          <w:szCs w:val="24"/>
        </w:rPr>
        <w:t>Υ</w:t>
      </w:r>
      <w:r>
        <w:rPr>
          <w:rFonts w:eastAsia="Times New Roman" w:cs="Times New Roman"/>
          <w:szCs w:val="24"/>
        </w:rPr>
        <w:t>πηρεσίες</w:t>
      </w:r>
      <w:r>
        <w:rPr>
          <w:rFonts w:eastAsia="Times New Roman" w:cs="Times New Roman"/>
          <w:szCs w:val="24"/>
        </w:rPr>
        <w:t xml:space="preserve"> της </w:t>
      </w:r>
      <w:proofErr w:type="spellStart"/>
      <w:r>
        <w:rPr>
          <w:rFonts w:eastAsia="Times New Roman" w:cs="Times New Roman"/>
          <w:szCs w:val="24"/>
        </w:rPr>
        <w:t>Ναυπάκτου</w:t>
      </w:r>
      <w:proofErr w:type="spellEnd"/>
      <w:r>
        <w:rPr>
          <w:rFonts w:eastAsia="Times New Roman" w:cs="Times New Roman"/>
          <w:szCs w:val="24"/>
        </w:rPr>
        <w:t>. Θα λειτουργούν παράλληλα με τις βελτιώσεις και την αλματώδη πρόοδο που θα έχουμε στο σύστημα της ηλεκτρονικής εξυπηρέτησης των ασφαλισμένων.</w:t>
      </w:r>
    </w:p>
    <w:p w14:paraId="7809817A"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Επομένως κανείς δεν έχει να χάσει τίποτα</w:t>
      </w:r>
      <w:r>
        <w:rPr>
          <w:rFonts w:eastAsia="Times New Roman" w:cs="Times New Roman"/>
          <w:szCs w:val="24"/>
        </w:rPr>
        <w:t>,</w:t>
      </w:r>
      <w:r>
        <w:rPr>
          <w:rFonts w:eastAsia="Times New Roman" w:cs="Times New Roman"/>
          <w:szCs w:val="24"/>
        </w:rPr>
        <w:t xml:space="preserve"> παρά τον τίτλο. Δεν θα λέγεται Διεύθυνση. Θα λέγεται Διεύθυνση το Μεσολόγγι, η ιερά πόλη του Μεσολογγίου για λόγους ιστορικούς, θα λέγεται Διεύθυνση το Αγρίνιο</w:t>
      </w:r>
      <w:r>
        <w:rPr>
          <w:rFonts w:eastAsia="Times New Roman" w:cs="Times New Roman"/>
          <w:szCs w:val="24"/>
        </w:rPr>
        <w:t>,</w:t>
      </w:r>
      <w:r>
        <w:rPr>
          <w:rFonts w:eastAsia="Times New Roman" w:cs="Times New Roman"/>
          <w:szCs w:val="24"/>
        </w:rPr>
        <w:t xml:space="preserve"> λόγω μεγέθους και ως πρωτεύουσα του </w:t>
      </w:r>
      <w:r>
        <w:rPr>
          <w:rFonts w:eastAsia="Times New Roman" w:cs="Times New Roman"/>
          <w:szCs w:val="24"/>
        </w:rPr>
        <w:t>ν</w:t>
      </w:r>
      <w:r>
        <w:rPr>
          <w:rFonts w:eastAsia="Times New Roman" w:cs="Times New Roman"/>
          <w:szCs w:val="24"/>
        </w:rPr>
        <w:t xml:space="preserve">ομού. Δεν νομίζω ότι θα ενοχληθούν οι </w:t>
      </w:r>
      <w:proofErr w:type="spellStart"/>
      <w:r>
        <w:rPr>
          <w:rFonts w:eastAsia="Times New Roman" w:cs="Times New Roman"/>
          <w:szCs w:val="24"/>
        </w:rPr>
        <w:t>Ναυπακτιείς</w:t>
      </w:r>
      <w:proofErr w:type="spellEnd"/>
      <w:r>
        <w:rPr>
          <w:rFonts w:eastAsia="Times New Roman" w:cs="Times New Roman"/>
          <w:szCs w:val="24"/>
        </w:rPr>
        <w:t>, επειδή</w:t>
      </w:r>
      <w:r>
        <w:rPr>
          <w:rFonts w:eastAsia="Times New Roman" w:cs="Times New Roman"/>
          <w:szCs w:val="24"/>
        </w:rPr>
        <w:t xml:space="preserve"> δεν θα λέγεται Διεύθυνση. Εκείνο που θα τους ενοχλεί -και είμαι βέβαιος ότι θα ενοχλεί τους ασφαλισμένους- είναι γιατί δεν έχουν </w:t>
      </w:r>
      <w:r>
        <w:rPr>
          <w:rFonts w:eastAsia="Times New Roman" w:cs="Times New Roman"/>
          <w:szCs w:val="24"/>
        </w:rPr>
        <w:lastRenderedPageBreak/>
        <w:t>γρήγορη εξυπηρέτηση, γιατί αργεί η σύνταξή τους να εκδοθεί, γιατί αργούν να πάρουν το εφάπαξ, γιατί έχουν όλα αυτά τα προβλήμα</w:t>
      </w:r>
      <w:r>
        <w:rPr>
          <w:rFonts w:eastAsia="Times New Roman" w:cs="Times New Roman"/>
          <w:szCs w:val="24"/>
        </w:rPr>
        <w:t xml:space="preserve">τα στις υπηρεσίες που θέλουν να είναι άμεσες και φιλικές στον κάθε ασφαλισμένο. Αυτό τους ενοχλεί, αυτό ενοχλεί και εμάς και σκοπός μας είναι αυτό να πετύχουμε. Δεν θα χρειαστεί να αντιπαρατεθούμε, επειδή δεν θα έχουν τον τίτλο της Διεύθυνσης στη Ναύπακτο </w:t>
      </w:r>
      <w:r>
        <w:rPr>
          <w:rFonts w:eastAsia="Times New Roman" w:cs="Times New Roman"/>
          <w:szCs w:val="24"/>
        </w:rPr>
        <w:t>και θα τον έχουν δίπλα</w:t>
      </w:r>
      <w:r>
        <w:rPr>
          <w:rFonts w:eastAsia="Times New Roman" w:cs="Times New Roman"/>
          <w:szCs w:val="24"/>
        </w:rPr>
        <w:t>,</w:t>
      </w:r>
      <w:r>
        <w:rPr>
          <w:rFonts w:eastAsia="Times New Roman" w:cs="Times New Roman"/>
          <w:szCs w:val="24"/>
        </w:rPr>
        <w:t xml:space="preserve"> στο Μεσολόγγι.</w:t>
      </w:r>
    </w:p>
    <w:p w14:paraId="7809817B"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Υπουργέ, αυτό που λέτε δεν ισχύει. </w:t>
      </w:r>
    </w:p>
    <w:p w14:paraId="7809817C" w14:textId="77777777" w:rsidR="00A93FEB" w:rsidRDefault="00986DFD">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 κύριε Υπουργέ.</w:t>
      </w:r>
    </w:p>
    <w:p w14:paraId="7809817D"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Κύριε Κωνσταντόπουλε, δεν έχετε τον λόγο.</w:t>
      </w:r>
    </w:p>
    <w:p w14:paraId="7809817E"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Προχωρούμε στην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 xml:space="preserve">με αριθμό 3025/31-1-2017 ερώτηση </w:t>
      </w:r>
      <w:r>
        <w:rPr>
          <w:rFonts w:eastAsia="Times New Roman" w:cs="Times New Roman"/>
          <w:szCs w:val="24"/>
        </w:rPr>
        <w:t>-</w:t>
      </w:r>
      <w:r>
        <w:rPr>
          <w:rFonts w:eastAsia="Times New Roman" w:cs="Times New Roman"/>
          <w:szCs w:val="24"/>
        </w:rPr>
        <w:t>του κύκλου αναφορών</w:t>
      </w:r>
      <w:r>
        <w:rPr>
          <w:rFonts w:eastAsia="Times New Roman" w:cs="Times New Roman"/>
          <w:szCs w:val="24"/>
        </w:rPr>
        <w:t xml:space="preserve"> και </w:t>
      </w:r>
      <w:r>
        <w:rPr>
          <w:rFonts w:eastAsia="Times New Roman" w:cs="Times New Roman"/>
          <w:szCs w:val="24"/>
        </w:rPr>
        <w:t>ερωτήσεων</w:t>
      </w:r>
      <w:r>
        <w:rPr>
          <w:rFonts w:eastAsia="Times New Roman" w:cs="Times New Roman"/>
          <w:szCs w:val="24"/>
        </w:rPr>
        <w:t>-</w:t>
      </w:r>
      <w:r>
        <w:rPr>
          <w:rFonts w:eastAsia="Times New Roman" w:cs="Times New Roman"/>
          <w:szCs w:val="24"/>
        </w:rPr>
        <w:t xml:space="preserve">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τις «νέε</w:t>
      </w:r>
      <w:r>
        <w:rPr>
          <w:rFonts w:eastAsia="Times New Roman" w:cs="Times New Roman"/>
          <w:szCs w:val="24"/>
        </w:rPr>
        <w:t>ς περικοπές συντάξεων στους συνταξιούχους, αγρότες και μη, που απασχολούνται σε αγροτικές εκμεταλλεύσεις».</w:t>
      </w:r>
    </w:p>
    <w:p w14:paraId="7809817F"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Στην ερώτηση θα απαντήσει ο Υφυπουργός Εργασίας, Κοινωνικής Ασφάλισης και Κοινωνικής Αλληλεγγύης κ. Αναστάσιος Πετρόπουλος.</w:t>
      </w:r>
    </w:p>
    <w:p w14:paraId="78098180"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w:t>
      </w:r>
      <w:r>
        <w:rPr>
          <w:rFonts w:eastAsia="Times New Roman" w:cs="Times New Roman"/>
          <w:szCs w:val="24"/>
        </w:rPr>
        <w:t>τον λόγο</w:t>
      </w:r>
      <w:r>
        <w:rPr>
          <w:rFonts w:eastAsia="Times New Roman" w:cs="Times New Roman"/>
          <w:szCs w:val="24"/>
        </w:rPr>
        <w:t>,</w:t>
      </w:r>
      <w:r>
        <w:rPr>
          <w:rFonts w:eastAsia="Times New Roman" w:cs="Times New Roman"/>
          <w:szCs w:val="24"/>
        </w:rPr>
        <w:t xml:space="preserve"> για να αναπτύξετε σε δύο λεπτά την ερώτησή σας.</w:t>
      </w:r>
    </w:p>
    <w:p w14:paraId="78098181"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78098182"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Κατ’ αρχάς, χαίρομαι, κύριε Υπουργέ, γιατί αναφερθήκατε στο έργο της </w:t>
      </w:r>
      <w:proofErr w:type="spellStart"/>
      <w:r>
        <w:rPr>
          <w:rFonts w:eastAsia="Times New Roman" w:cs="Times New Roman"/>
          <w:szCs w:val="24"/>
        </w:rPr>
        <w:t>ψηφιοποίησης</w:t>
      </w:r>
      <w:proofErr w:type="spellEnd"/>
      <w:r>
        <w:rPr>
          <w:rFonts w:eastAsia="Times New Roman" w:cs="Times New Roman"/>
          <w:szCs w:val="24"/>
        </w:rPr>
        <w:t xml:space="preserve"> του ασφαλιστικού βίου, μόνο που δεν μας είπατε γιατί ανακόπηκε από </w:t>
      </w:r>
      <w:r>
        <w:rPr>
          <w:rFonts w:eastAsia="Times New Roman" w:cs="Times New Roman"/>
          <w:szCs w:val="24"/>
        </w:rPr>
        <w:t>την πολιτική ηγεσία του Υπουργείου Εργασίας το πρώτο διάστημα του 2015, γιατί αλλιώς θα είχε πράγματι παραδοθεί από τον Οκτώβρη του 2016 το σύνολο των ψηφιοποιημένων αρχείων με τον ασφαλιστικό βίο και έτσι θα ήταν πολύ πιο εύκολη η έκδοση των συντάξεων.</w:t>
      </w:r>
    </w:p>
    <w:p w14:paraId="78098183"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Να</w:t>
      </w:r>
      <w:r>
        <w:rPr>
          <w:rFonts w:eastAsia="Times New Roman" w:cs="Times New Roman"/>
          <w:szCs w:val="24"/>
        </w:rPr>
        <w:t xml:space="preserve"> έρθω στο θέμα της ερώτησης που μας έχει απασχολήσει και σε προηγούμενη ερώτηση. Μέχρι στιγμής, από τη συζήτηση που έχουμε κάνει, αυτό που έχει ξεκαθαριστεί είναι το άρθρο 20 του ν.4387</w:t>
      </w:r>
      <w:r>
        <w:rPr>
          <w:rFonts w:eastAsia="Times New Roman" w:cs="Times New Roman"/>
          <w:szCs w:val="24"/>
        </w:rPr>
        <w:t>,</w:t>
      </w:r>
      <w:r>
        <w:rPr>
          <w:rFonts w:eastAsia="Times New Roman" w:cs="Times New Roman"/>
          <w:szCs w:val="24"/>
        </w:rPr>
        <w:t xml:space="preserve"> που ψηφίστηκε τον Μάιο του 2016, σχετικά με την απασχόληση συνταξιούχ</w:t>
      </w:r>
      <w:r>
        <w:rPr>
          <w:rFonts w:eastAsia="Times New Roman" w:cs="Times New Roman"/>
          <w:szCs w:val="24"/>
        </w:rPr>
        <w:t xml:space="preserve">ων. Εφόσον είναι συνταξιούχος </w:t>
      </w:r>
      <w:r>
        <w:rPr>
          <w:rFonts w:eastAsia="Times New Roman" w:cs="Times New Roman"/>
          <w:szCs w:val="24"/>
        </w:rPr>
        <w:lastRenderedPageBreak/>
        <w:t xml:space="preserve">πριν </w:t>
      </w:r>
      <w:r>
        <w:rPr>
          <w:rFonts w:eastAsia="Times New Roman" w:cs="Times New Roman"/>
          <w:szCs w:val="24"/>
        </w:rPr>
        <w:t>από</w:t>
      </w:r>
      <w:r>
        <w:rPr>
          <w:rFonts w:eastAsia="Times New Roman" w:cs="Times New Roman"/>
          <w:szCs w:val="24"/>
        </w:rPr>
        <w:t xml:space="preserve"> τον Μάιο του 2016 και έχει αναλάβει εργασία ή υπηρεσία πριν από αυτόν, δεν επέρχεται κα</w:t>
      </w:r>
      <w:r>
        <w:rPr>
          <w:rFonts w:eastAsia="Times New Roman" w:cs="Times New Roman"/>
          <w:szCs w:val="24"/>
        </w:rPr>
        <w:t>μ</w:t>
      </w:r>
      <w:r>
        <w:rPr>
          <w:rFonts w:eastAsia="Times New Roman" w:cs="Times New Roman"/>
          <w:szCs w:val="24"/>
        </w:rPr>
        <w:t>μιά μεταβολή, ισχύουν όσα ίσχυαν και πριν, μόνο που αυτό χρειάζεται, όπως είπατε και εσείς, μια εγκύκλιο</w:t>
      </w:r>
      <w:r>
        <w:rPr>
          <w:rFonts w:eastAsia="Times New Roman" w:cs="Times New Roman"/>
          <w:szCs w:val="24"/>
        </w:rPr>
        <w:t>,</w:t>
      </w:r>
      <w:r>
        <w:rPr>
          <w:rFonts w:eastAsia="Times New Roman" w:cs="Times New Roman"/>
          <w:szCs w:val="24"/>
        </w:rPr>
        <w:t xml:space="preserve"> η οποία πρέπει να βγει </w:t>
      </w:r>
      <w:r>
        <w:rPr>
          <w:rFonts w:eastAsia="Times New Roman" w:cs="Times New Roman"/>
          <w:szCs w:val="24"/>
        </w:rPr>
        <w:t>γι’ αυτόν τον σκοπό.</w:t>
      </w:r>
    </w:p>
    <w:p w14:paraId="78098184"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Το θέμα είναι πλέον -και βρίσκεται σε σύγχυση όλος ο κόσμος- τι ισχύει είτε για τους συνταξιούχους μετά τον Μάιο του 2016, αυτούς που θα συνταξιοδοτηθούν μετά τον Μάιο του 2016, είτε για αυτούς που θα έχουν οποιαδήποτε μεταβολή στο εργ</w:t>
      </w:r>
      <w:r>
        <w:rPr>
          <w:rFonts w:eastAsia="Times New Roman" w:cs="Times New Roman"/>
          <w:szCs w:val="24"/>
        </w:rPr>
        <w:t>ασιακό τους ή τη δραστηριότητα την οποία αναλαμβάνουν μετά τον Μάιο του 2016.</w:t>
      </w:r>
    </w:p>
    <w:p w14:paraId="78098185"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Εμείς έχουμε υποστηρίξει, ιδιαίτερα για τους συνταξιούχους μετά τον Μάιο του 2016 και αυτούς οι οποίοι θα αναλάβουν υπηρεσία μετά τον Μάιο του 2016 -ας μην ισχύει η πρώτη προϋπόθ</w:t>
      </w:r>
      <w:r>
        <w:rPr>
          <w:rFonts w:eastAsia="Times New Roman" w:cs="Times New Roman"/>
          <w:szCs w:val="24"/>
        </w:rPr>
        <w:t>εση συνταξιοδότησης-</w:t>
      </w:r>
      <w:r>
        <w:rPr>
          <w:rFonts w:eastAsia="Times New Roman" w:cs="Times New Roman"/>
          <w:szCs w:val="24"/>
        </w:rPr>
        <w:t>,</w:t>
      </w:r>
      <w:r>
        <w:rPr>
          <w:rFonts w:eastAsia="Times New Roman" w:cs="Times New Roman"/>
          <w:szCs w:val="24"/>
        </w:rPr>
        <w:t xml:space="preserve"> ότι θα πρέπει να υπάρξει νομοθετική ρύθμιση, εφόσον η βούληση του Υπουργείου είναι να τους απαλλάξει από την περικοπή του 60% της σύνταξής τους στην περίπτωση -το επικεντρώνουμε- αγροτικού εισοδήματος ή επιδότησης, όχι γενικά και αόρι</w:t>
      </w:r>
      <w:r>
        <w:rPr>
          <w:rFonts w:eastAsia="Times New Roman" w:cs="Times New Roman"/>
          <w:szCs w:val="24"/>
        </w:rPr>
        <w:t>στα. Αυτό το ξεκαθαρίσαμε. Για άλλες ασφαλίσεις ισχύει, βεβαίως, αυτή η περικοπή την οποία έχετε βά</w:t>
      </w:r>
      <w:r>
        <w:rPr>
          <w:rFonts w:eastAsia="Times New Roman" w:cs="Times New Roman"/>
          <w:szCs w:val="24"/>
        </w:rPr>
        <w:lastRenderedPageBreak/>
        <w:t>λει στον νόμο, του 60%. Συγκεκριμένα, λοιπόν, για αγροτικό εισόδημα ή επιδότηση για τους συνταξιούχους μετά τον Μάιο του 2016.</w:t>
      </w:r>
    </w:p>
    <w:p w14:paraId="78098186"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Προτίθεστε να φέρετε αυτή τη ν</w:t>
      </w:r>
      <w:r>
        <w:rPr>
          <w:rFonts w:eastAsia="Times New Roman" w:cs="Times New Roman"/>
          <w:szCs w:val="24"/>
        </w:rPr>
        <w:t>ομοθετική ρύθμιση</w:t>
      </w:r>
      <w:r>
        <w:rPr>
          <w:rFonts w:eastAsia="Times New Roman" w:cs="Times New Roman"/>
          <w:szCs w:val="24"/>
        </w:rPr>
        <w:t>,</w:t>
      </w:r>
      <w:r>
        <w:rPr>
          <w:rFonts w:eastAsia="Times New Roman" w:cs="Times New Roman"/>
          <w:szCs w:val="24"/>
        </w:rPr>
        <w:t xml:space="preserve"> που, κατά την άποψή μας, χρειάζεται; Θα το λύσετε με άλλον τρόπο και ποιον; Όμως, πρέπει να το λύσετε σε σύντομο χρόνο, άμεσα, γιατί όπως σας είπα και την προηγούμενη φορά, αυτή η περίοδος που είναι της μεταβίβασης δικαιωμάτων ή οτιδήποτ</w:t>
      </w:r>
      <w:r>
        <w:rPr>
          <w:rFonts w:eastAsia="Times New Roman" w:cs="Times New Roman"/>
          <w:szCs w:val="24"/>
        </w:rPr>
        <w:t>ε άλλο είναι κρίσιμη γι’ αυτούς τους ανθρώπους, εφόσον βέβαια έχουν αυτή τη δυνατότητα.</w:t>
      </w:r>
    </w:p>
    <w:p w14:paraId="78098187"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Παρακαλώ να έχουμε σαφείς απαντήσεις, προκειμένου να ενημερωθούν οι ενδιαφερόμενοι, δηλαδή οι άνθρωποι που τους αφορά το θέμα.</w:t>
      </w:r>
    </w:p>
    <w:p w14:paraId="78098188"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Κεγκέρογλου</w:t>
      </w:r>
      <w:proofErr w:type="spellEnd"/>
      <w:r>
        <w:rPr>
          <w:rFonts w:eastAsia="Times New Roman" w:cs="Times New Roman"/>
          <w:szCs w:val="24"/>
        </w:rPr>
        <w:t>.</w:t>
      </w:r>
    </w:p>
    <w:p w14:paraId="78098189"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Εργασίας, Κοινωνικής Ασφάλισης και Κοινωνικής Αλληλεγγύης κ. Πετρόπουλος για την απάντηση στην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7809818A"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Αλλη</w:t>
      </w:r>
      <w:r>
        <w:rPr>
          <w:rFonts w:eastAsia="Times New Roman" w:cs="Times New Roman"/>
          <w:b/>
          <w:szCs w:val="24"/>
        </w:rPr>
        <w:t xml:space="preserve">λεγγύης): </w:t>
      </w:r>
      <w:r>
        <w:rPr>
          <w:rFonts w:eastAsia="Times New Roman" w:cs="Times New Roman"/>
          <w:szCs w:val="24"/>
        </w:rPr>
        <w:t>Ίσως είναι η πέμπτη φορά που με ρωτάτε. Σας έχω απαντήσει ότι οι αγρότες που συνταξιοδοτήθηκαν μέχρι 31 Δεκεμβρίου του 2016 –επειδή οι αγρότες εντάχθηκαν από 1-1-2017 στον ΕΦΚΑ- δεν έχουν κα</w:t>
      </w:r>
      <w:r>
        <w:rPr>
          <w:rFonts w:eastAsia="Times New Roman" w:cs="Times New Roman"/>
          <w:szCs w:val="24"/>
        </w:rPr>
        <w:t>μ</w:t>
      </w:r>
      <w:r>
        <w:rPr>
          <w:rFonts w:eastAsia="Times New Roman" w:cs="Times New Roman"/>
          <w:szCs w:val="24"/>
        </w:rPr>
        <w:t>μία επίδραση στη σύνταξή τους, εφόσον συνεχίζουν τη δρα</w:t>
      </w:r>
      <w:r>
        <w:rPr>
          <w:rFonts w:eastAsia="Times New Roman" w:cs="Times New Roman"/>
          <w:szCs w:val="24"/>
        </w:rPr>
        <w:t>στηριότητα την οποία είχαν ως αγρότες. Αν αναπτύξουν μία δραστηριότητα σε άλλο οικονομικό πεδίο, αν δηλαδή ανοίξουν ένα σο</w:t>
      </w:r>
      <w:r>
        <w:rPr>
          <w:rFonts w:eastAsia="Times New Roman" w:cs="Times New Roman"/>
          <w:szCs w:val="24"/>
        </w:rPr>
        <w:t>υ</w:t>
      </w:r>
      <w:r>
        <w:rPr>
          <w:rFonts w:eastAsia="Times New Roman" w:cs="Times New Roman"/>
          <w:szCs w:val="24"/>
        </w:rPr>
        <w:t>περμάρκετ ή αναπτύξουν επιχειρηματική δραστηριότητα, τότε εννοείται ότι θα εμπίπτουν στην περίπτωση της διάταξης για τις περικοπές.</w:t>
      </w:r>
    </w:p>
    <w:p w14:paraId="7809818B"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πομένως οι συνταξιούχοι μέχρι 31 Δεκεμβρίου του 2016 δεν θα έχουν καμ</w:t>
      </w:r>
      <w:r>
        <w:rPr>
          <w:rFonts w:eastAsia="Times New Roman" w:cs="Times New Roman"/>
          <w:szCs w:val="24"/>
        </w:rPr>
        <w:t>μ</w:t>
      </w:r>
      <w:r>
        <w:rPr>
          <w:rFonts w:eastAsia="Times New Roman" w:cs="Times New Roman"/>
          <w:szCs w:val="24"/>
        </w:rPr>
        <w:t>ία περικοπή για ίδια δραστηριότητα, αγροτική, κτηνοτροφική ή αλιευτική, καθώς και για την περίπτωση που λαμβάνουν ενίσχυση με βάση τα δικαιώματα που είχαν μέχρι εκείνη τη χρονική στιγμή.</w:t>
      </w:r>
      <w:r>
        <w:rPr>
          <w:rFonts w:eastAsia="Times New Roman" w:cs="Times New Roman"/>
          <w:szCs w:val="24"/>
        </w:rPr>
        <w:t xml:space="preserve"> Αυτό είναι σαφές. Έτσι αντιμετωπιζόταν από τον ΟΓΑ, έτσι αντιμετωπίζεται τώρα από 1-1-2017 από τον ΕΦΚΑ.</w:t>
      </w:r>
    </w:p>
    <w:p w14:paraId="7809818C"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Μένει, λοιπόν, η περίοδος από 1-1-2017. Έχω πει γι</w:t>
      </w:r>
      <w:r>
        <w:rPr>
          <w:rFonts w:eastAsia="Times New Roman" w:cs="Times New Roman"/>
          <w:szCs w:val="24"/>
        </w:rPr>
        <w:t>α</w:t>
      </w:r>
      <w:r>
        <w:rPr>
          <w:rFonts w:eastAsia="Times New Roman" w:cs="Times New Roman"/>
          <w:szCs w:val="24"/>
        </w:rPr>
        <w:t xml:space="preserve"> αυτή την περίοδο –και το λέω με ευθύτητα- ότι δεν υπάρχει κανένας λόγος να επισπεύσει κανείς τη δι</w:t>
      </w:r>
      <w:r>
        <w:rPr>
          <w:rFonts w:eastAsia="Times New Roman" w:cs="Times New Roman"/>
          <w:szCs w:val="24"/>
        </w:rPr>
        <w:t>αδικασία έκδοσης σύνταξης, εκτός αν το επιλέγει, γιατί γι</w:t>
      </w:r>
      <w:r>
        <w:rPr>
          <w:rFonts w:eastAsia="Times New Roman" w:cs="Times New Roman"/>
          <w:szCs w:val="24"/>
        </w:rPr>
        <w:t>α</w:t>
      </w:r>
      <w:r>
        <w:rPr>
          <w:rFonts w:eastAsia="Times New Roman" w:cs="Times New Roman"/>
          <w:szCs w:val="24"/>
        </w:rPr>
        <w:t xml:space="preserve"> αυτό το θέμα είμαστε σε μία διαδικασία μελέτης. Συζητούμε, αλλά δυστυχώς δεν υπάρχει οργανωμένος εκπρόσωπος των αγροτών, διότι υπάρχει διχογνωμία στον χώρο της αγροτιάς</w:t>
      </w:r>
      <w:r>
        <w:rPr>
          <w:rFonts w:eastAsia="Times New Roman" w:cs="Times New Roman"/>
          <w:szCs w:val="24"/>
        </w:rPr>
        <w:t>,</w:t>
      </w:r>
      <w:r>
        <w:rPr>
          <w:rFonts w:eastAsia="Times New Roman" w:cs="Times New Roman"/>
          <w:szCs w:val="24"/>
        </w:rPr>
        <w:t xml:space="preserve"> αν πρέπει να διατηρούν οι α</w:t>
      </w:r>
      <w:r>
        <w:rPr>
          <w:rFonts w:eastAsia="Times New Roman" w:cs="Times New Roman"/>
          <w:szCs w:val="24"/>
        </w:rPr>
        <w:t>γρότες και το δικαίωμα στη σύνταξη ή αν πρέπει να το χάνουν με τον περιορισμό του ποσοστού του 60%.</w:t>
      </w:r>
    </w:p>
    <w:p w14:paraId="7809818D"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Πράγματι και εγώ είμαι σε μία δύσκολη θέση να καταλήξω ως προς αυτό. Μέσα στο επόμενο διάστημα θεωρώ ότι θα βρούμε μία οριστική λύση και σ</w:t>
      </w:r>
      <w:r>
        <w:rPr>
          <w:rFonts w:eastAsia="Times New Roman" w:cs="Times New Roman"/>
          <w:szCs w:val="24"/>
        </w:rPr>
        <w:t>ε</w:t>
      </w:r>
      <w:r>
        <w:rPr>
          <w:rFonts w:eastAsia="Times New Roman" w:cs="Times New Roman"/>
          <w:szCs w:val="24"/>
        </w:rPr>
        <w:t xml:space="preserve"> αυτό το θέμα. Εί</w:t>
      </w:r>
      <w:r>
        <w:rPr>
          <w:rFonts w:eastAsia="Times New Roman" w:cs="Times New Roman"/>
          <w:szCs w:val="24"/>
        </w:rPr>
        <w:t>μαι σίγουρος πως</w:t>
      </w:r>
      <w:r>
        <w:rPr>
          <w:rFonts w:eastAsia="Times New Roman" w:cs="Times New Roman"/>
          <w:szCs w:val="24"/>
        </w:rPr>
        <w:t>,</w:t>
      </w:r>
      <w:r>
        <w:rPr>
          <w:rFonts w:eastAsia="Times New Roman" w:cs="Times New Roman"/>
          <w:szCs w:val="24"/>
        </w:rPr>
        <w:t xml:space="preserve"> ό,τι και αν αποφασίσουμε γι’ αυτό το θέμα, θα υπάρχουν εκείνοι που θα διαμαρτύρονται. Πρέπει να δούμε περίπου «τι παίζει» και ποιο είναι το σωστότερο για τον κόσμο της αγροτιάς, διότι και οι αγρότες θέλουν να μπορεί να οργανώνεται καλύτερ</w:t>
      </w:r>
      <w:r>
        <w:rPr>
          <w:rFonts w:eastAsia="Times New Roman" w:cs="Times New Roman"/>
          <w:szCs w:val="24"/>
        </w:rPr>
        <w:t xml:space="preserve">α η αγροτική παραγωγή, να μεταβιβάζονται τα κτήματα στις νεότερες γενιές, να έρχονται οι νεότεροι να παίρνουν τη θέση των παλαιότερων και να αναπτύξουμε καλύτερες παραγωγές στον αγροτικό και κτηνοτροφικό τομέα. </w:t>
      </w:r>
    </w:p>
    <w:p w14:paraId="7809818E"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Είναι και αυτό που σχετίζεται με την οργάνωσ</w:t>
      </w:r>
      <w:r>
        <w:rPr>
          <w:rFonts w:eastAsia="Times New Roman" w:cs="Times New Roman"/>
          <w:szCs w:val="24"/>
        </w:rPr>
        <w:t>η της παραγωγής που μας προβληματίζει. Εντίμως το λέω. Επειδή, μάλιστα, ακούει ο αγροτικός κόσμος, ξέρει ότι αυτά που λέω αυτή τη στιγμή απηχούν και τους δικούς του προβληματισμούς.</w:t>
      </w:r>
    </w:p>
    <w:p w14:paraId="7809818F"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Υφυπουργό κ. Αναστάσιο </w:t>
      </w:r>
      <w:r>
        <w:rPr>
          <w:rFonts w:eastAsia="Times New Roman" w:cs="Times New Roman"/>
          <w:szCs w:val="24"/>
        </w:rPr>
        <w:t>Πετρόπουλο.</w:t>
      </w:r>
    </w:p>
    <w:p w14:paraId="78098190"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για τη δευτερολογία του.</w:t>
      </w:r>
    </w:p>
    <w:p w14:paraId="78098191"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78098192"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Κύριε Υπουργέ, θα χρειαστεί –αν τις μετρήσατε- να έρθουμε πέντε και έξι φορές, γιατί δεν είναι μόνο οι συνταξιούχοι αγρότες για τους οποίου</w:t>
      </w:r>
      <w:r>
        <w:rPr>
          <w:rFonts w:eastAsia="Times New Roman" w:cs="Times New Roman"/>
          <w:szCs w:val="24"/>
        </w:rPr>
        <w:t>ς μου εκφράσατε αυτόν τον προβληματισμό την προηγούμενη φορά. Αυτό που σας είπα είναι να αποφασίσετε σύντομα. Ο Ιούνιος</w:t>
      </w:r>
      <w:r>
        <w:rPr>
          <w:rFonts w:eastAsia="Times New Roman" w:cs="Times New Roman"/>
          <w:szCs w:val="24"/>
        </w:rPr>
        <w:t>,</w:t>
      </w:r>
      <w:r>
        <w:rPr>
          <w:rFonts w:eastAsia="Times New Roman" w:cs="Times New Roman"/>
          <w:szCs w:val="24"/>
        </w:rPr>
        <w:t xml:space="preserve"> που είναι η έκδοση των συντάξεων του ΟΓΑ</w:t>
      </w:r>
      <w:r>
        <w:rPr>
          <w:rFonts w:eastAsia="Times New Roman" w:cs="Times New Roman"/>
          <w:szCs w:val="24"/>
        </w:rPr>
        <w:t>,</w:t>
      </w:r>
      <w:r>
        <w:rPr>
          <w:rFonts w:eastAsia="Times New Roman" w:cs="Times New Roman"/>
          <w:szCs w:val="24"/>
        </w:rPr>
        <w:t xml:space="preserve"> είναι κοντά και χρειάζεται να πάρετε τις αποφάσεις σας. Είναι και όλοι οι άλλοι συνταξιούχοι,</w:t>
      </w:r>
      <w:r>
        <w:rPr>
          <w:rFonts w:eastAsia="Times New Roman" w:cs="Times New Roman"/>
          <w:szCs w:val="24"/>
        </w:rPr>
        <w:t xml:space="preserve"> οι μετά τις 13 Μαΐου του 2016, οι οποίοι είχαν ένα ελάχιστο αγροτικό εισόδημα και μία μι</w:t>
      </w:r>
      <w:r>
        <w:rPr>
          <w:rFonts w:eastAsia="Times New Roman" w:cs="Times New Roman"/>
          <w:szCs w:val="24"/>
        </w:rPr>
        <w:lastRenderedPageBreak/>
        <w:t>κρή επιδότηση και οι οποίοι δεν γνωρίζουν αν μετά τη συνταξιοδότησή τους –θεωρούνται νέοι συνταξιούχοι- θα έχουν περικοπή του 60% της σύνταξης.</w:t>
      </w:r>
    </w:p>
    <w:p w14:paraId="78098193"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Εμείς για αυτούς, επειδ</w:t>
      </w:r>
      <w:r>
        <w:rPr>
          <w:rFonts w:eastAsia="Times New Roman" w:cs="Times New Roman"/>
          <w:szCs w:val="24"/>
        </w:rPr>
        <w:t xml:space="preserve">ή πρόκειται για μικροϊδιοκτήτες και για </w:t>
      </w:r>
      <w:proofErr w:type="spellStart"/>
      <w:r>
        <w:rPr>
          <w:rFonts w:eastAsia="Times New Roman" w:cs="Times New Roman"/>
          <w:szCs w:val="24"/>
        </w:rPr>
        <w:t>μικροεπιδοματούχους</w:t>
      </w:r>
      <w:proofErr w:type="spellEnd"/>
      <w:r>
        <w:rPr>
          <w:rFonts w:eastAsia="Times New Roman" w:cs="Times New Roman"/>
          <w:szCs w:val="24"/>
        </w:rPr>
        <w:t xml:space="preserve"> -αν μπορούμε να πούμε επίδομα, αλλά δεν είναι, είναι μικρές ενισχύσεις αυτές που απολαμβάνουν και δεν πρόκειται να καλλιεργήσει αυτή τη γη κάποιος άλλος επαγγελματίας αγρότης, γιατί πρόκειται για </w:t>
      </w:r>
      <w:r>
        <w:rPr>
          <w:rFonts w:eastAsia="Times New Roman" w:cs="Times New Roman"/>
          <w:szCs w:val="24"/>
        </w:rPr>
        <w:t>μικρά αγροτεμάχια-, έχουμε τη βούληση, έχουμε τη θέση και λέμε σε αυτό ότι πρέπει να απαλλαγούν, όπως και οι προηγούμενοι συνταξιούχοι για τα αγροτικά, από την υποχρέωση, κατ’ αρχ</w:t>
      </w:r>
      <w:r>
        <w:rPr>
          <w:rFonts w:eastAsia="Times New Roman" w:cs="Times New Roman"/>
          <w:szCs w:val="24"/>
        </w:rPr>
        <w:t>άς</w:t>
      </w:r>
      <w:r>
        <w:rPr>
          <w:rFonts w:eastAsia="Times New Roman" w:cs="Times New Roman"/>
          <w:szCs w:val="24"/>
        </w:rPr>
        <w:t xml:space="preserve"> από τη «λαιμητόμο» του 60%, αλλά και από την υποχρέωση ασφάλισης. Διότι ο </w:t>
      </w:r>
      <w:r>
        <w:rPr>
          <w:rFonts w:eastAsia="Times New Roman" w:cs="Times New Roman"/>
          <w:szCs w:val="24"/>
        </w:rPr>
        <w:t xml:space="preserve">κανονισμός του ΟΓΑ δεν επιτρέπει μέχρι τώρα την ασφάλιση αυτού του εισοδήματος. Άρα θα πρέπει να δούμε αν συνεχίζει να ισχύει ο κανονισμός του ΟΓΑ, που σύμφωνα με τον νόμο ισχύει μέχρι το 2021, νομίζω. Αν ισχύει, τότε και αυτοί πρέπει να απαλλαγούν. </w:t>
      </w:r>
    </w:p>
    <w:p w14:paraId="78098194"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για να είναι σαφέστατη η βούληση και ο νόμος και να μην έρθει μετά από καιρό το Ελεγκτικό Συνέδριο να ζητήσει πίσω συντάξεις, θα πρέπει </w:t>
      </w:r>
      <w:r w:rsidRPr="00657B28">
        <w:rPr>
          <w:rFonts w:eastAsia="Times New Roman" w:cs="Times New Roman"/>
          <w:szCs w:val="24"/>
        </w:rPr>
        <w:t xml:space="preserve">αυτό να το ξεκαθαρίσουμε τώρα. </w:t>
      </w:r>
    </w:p>
    <w:p w14:paraId="78098195"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Οπότε ερωτάσθε: Συνταξιούχοι άλλων ταμείων (ΙΚΑ, Δημοσίου, ΟΑΕΕ) που εντάχθηκαν στον ΕΦ</w:t>
      </w:r>
      <w:r>
        <w:rPr>
          <w:rFonts w:eastAsia="Times New Roman" w:cs="Times New Roman"/>
          <w:szCs w:val="24"/>
        </w:rPr>
        <w:t>ΚΑ, συνταξιοδοτήθηκαν μετά τον Μάιο του 2016 και έχουν μικρό αγροτικό εισόδημα, το οποίο διατηρούν</w:t>
      </w:r>
      <w:r>
        <w:rPr>
          <w:rFonts w:eastAsia="Times New Roman" w:cs="Times New Roman"/>
          <w:szCs w:val="24"/>
        </w:rPr>
        <w:t>,</w:t>
      </w:r>
      <w:r>
        <w:rPr>
          <w:rFonts w:eastAsia="Times New Roman" w:cs="Times New Roman"/>
          <w:szCs w:val="24"/>
        </w:rPr>
        <w:t xml:space="preserve"> και μικρή επιδότηση θα έχουν την περικοπή του 60%; Αυτό είναι το δεύτερο ερώτημα. Στο άλλο ερώτημα πράγματι είπατε -και </w:t>
      </w:r>
      <w:r>
        <w:rPr>
          <w:rFonts w:eastAsia="Times New Roman" w:cs="Times New Roman"/>
          <w:color w:val="000000" w:themeColor="text1"/>
          <w:szCs w:val="24"/>
        </w:rPr>
        <w:t>το</w:t>
      </w:r>
      <w:r>
        <w:rPr>
          <w:rFonts w:eastAsia="Times New Roman" w:cs="Times New Roman"/>
          <w:color w:val="FF0000"/>
          <w:szCs w:val="24"/>
        </w:rPr>
        <w:t xml:space="preserve"> </w:t>
      </w:r>
      <w:r>
        <w:rPr>
          <w:rFonts w:eastAsia="Times New Roman" w:cs="Times New Roman"/>
          <w:szCs w:val="24"/>
        </w:rPr>
        <w:t xml:space="preserve">κατανοούμε- ότι αργότερα θα βγάλετε απόφαση ανάλογα με την αγροτική πολιτική. Είναι συγκεκριμένο το ερώτημα. </w:t>
      </w:r>
    </w:p>
    <w:p w14:paraId="78098196"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Να σας πω ότι και στον νόμο είδα ότι συνεχίζει η προστασία του άρθρου 36 του ν.2676/99. Το έψαξα. Έχει γίνει λάθος στον νόμο. Δεν ξέρω αν έχει διο</w:t>
      </w:r>
      <w:r>
        <w:rPr>
          <w:rFonts w:eastAsia="Times New Roman" w:cs="Times New Roman"/>
          <w:szCs w:val="24"/>
        </w:rPr>
        <w:t xml:space="preserve">ρθωθεί με ΦΕΚ. Το άρθρο 36 αφορά μια επιτροπή. Είναι άσχετο. Είναι το άρθρο 63 που αναφέρεται στην ασφάλιση των συνταξιούχων του ν.2676, το οποίο το έχω. Όμως, ο ν.4387 αναφέρει λάθος άρθρο και επ’ αυτού χρειάζεται διόρθωση και νομοθετική ρύθμιση. </w:t>
      </w:r>
    </w:p>
    <w:p w14:paraId="78098197"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Νομίζω </w:t>
      </w:r>
      <w:r>
        <w:rPr>
          <w:rFonts w:eastAsia="Times New Roman" w:cs="Times New Roman"/>
          <w:szCs w:val="24"/>
        </w:rPr>
        <w:t xml:space="preserve">ότι θα πρέπει να προβείτε σε αυτήν ή να έρθετε την Τετάρτη που συζητείται το νομοσχέδιο στο οποίο έχουμε καταθέσει </w:t>
      </w:r>
      <w:r>
        <w:rPr>
          <w:rFonts w:eastAsia="Times New Roman" w:cs="Times New Roman"/>
          <w:bCs/>
          <w:szCs w:val="24"/>
        </w:rPr>
        <w:t>τροπολογία,</w:t>
      </w:r>
      <w:r>
        <w:rPr>
          <w:rFonts w:eastAsia="Times New Roman" w:cs="Times New Roman"/>
          <w:szCs w:val="24"/>
        </w:rPr>
        <w:t xml:space="preserve"> η οποία ρυθμίζει και το θέμα των </w:t>
      </w:r>
      <w:proofErr w:type="spellStart"/>
      <w:r>
        <w:rPr>
          <w:rFonts w:eastAsia="Times New Roman" w:cs="Times New Roman"/>
          <w:szCs w:val="24"/>
        </w:rPr>
        <w:t>αυτοδιοικητικών</w:t>
      </w:r>
      <w:proofErr w:type="spellEnd"/>
      <w:r>
        <w:rPr>
          <w:rFonts w:eastAsia="Times New Roman" w:cs="Times New Roman"/>
          <w:szCs w:val="24"/>
        </w:rPr>
        <w:t xml:space="preserve"> για το οποίο έχετε τη βούληση προς αυτή την κατεύθυνση. Είναι η </w:t>
      </w:r>
      <w:r>
        <w:rPr>
          <w:rFonts w:eastAsia="Times New Roman" w:cs="Times New Roman"/>
          <w:bCs/>
          <w:szCs w:val="24"/>
        </w:rPr>
        <w:t>τροπολογία</w:t>
      </w:r>
      <w:r>
        <w:rPr>
          <w:rFonts w:eastAsia="Times New Roman" w:cs="Times New Roman"/>
          <w:szCs w:val="24"/>
        </w:rPr>
        <w:t xml:space="preserve"> με γε</w:t>
      </w:r>
      <w:r>
        <w:rPr>
          <w:rFonts w:eastAsia="Times New Roman" w:cs="Times New Roman"/>
          <w:szCs w:val="24"/>
        </w:rPr>
        <w:t xml:space="preserve">νικό αριθμό 957 και ειδικό 68, </w:t>
      </w:r>
      <w:r>
        <w:rPr>
          <w:rFonts w:eastAsia="Times New Roman" w:cs="Times New Roman"/>
          <w:szCs w:val="24"/>
        </w:rPr>
        <w:lastRenderedPageBreak/>
        <w:t xml:space="preserve">την οποία θα σας δώσω για να έχετε υπ’ </w:t>
      </w:r>
      <w:proofErr w:type="spellStart"/>
      <w:r>
        <w:rPr>
          <w:rFonts w:eastAsia="Times New Roman" w:cs="Times New Roman"/>
          <w:szCs w:val="24"/>
        </w:rPr>
        <w:t>όψιν</w:t>
      </w:r>
      <w:proofErr w:type="spellEnd"/>
      <w:r>
        <w:rPr>
          <w:rFonts w:eastAsia="Times New Roman" w:cs="Times New Roman"/>
          <w:szCs w:val="24"/>
        </w:rPr>
        <w:t xml:space="preserve"> σας. Εάν λύνει το θέμα, να την κάνετε αποδεκτή, </w:t>
      </w:r>
      <w:r>
        <w:rPr>
          <w:rFonts w:eastAsia="Times New Roman"/>
          <w:bCs/>
        </w:rPr>
        <w:t>προκειμένου να</w:t>
      </w:r>
      <w:r>
        <w:rPr>
          <w:rFonts w:eastAsia="Times New Roman" w:cs="Times New Roman"/>
          <w:szCs w:val="24"/>
        </w:rPr>
        <w:t xml:space="preserve"> δώσουμε λύση και σε αυτό το θέμα και στο θέμα των συνταξιούχων που απασχολούνται σε θέσεις υπεύθυνες, με αμοιβή, στη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κ</w:t>
      </w:r>
      <w:r>
        <w:rPr>
          <w:rFonts w:eastAsia="Times New Roman" w:cs="Times New Roman"/>
          <w:szCs w:val="24"/>
        </w:rPr>
        <w:t>υβέρνηση.</w:t>
      </w:r>
    </w:p>
    <w:p w14:paraId="78098198" w14:textId="77777777" w:rsidR="00A93FEB" w:rsidRDefault="00986DFD">
      <w:pPr>
        <w:spacing w:line="600" w:lineRule="auto"/>
        <w:ind w:firstLine="720"/>
        <w:jc w:val="both"/>
        <w:rPr>
          <w:rFonts w:eastAsia="Times New Roman" w:cs="Times New Roman"/>
        </w:rPr>
      </w:pPr>
      <w:r>
        <w:rPr>
          <w:rFonts w:eastAsia="Times New Roman" w:cs="Times New Roman"/>
        </w:rPr>
        <w:t xml:space="preserve">(Στο σημείο αυτό ο Βουλευτής κ. Βασίλειος </w:t>
      </w:r>
      <w:proofErr w:type="spellStart"/>
      <w:r>
        <w:rPr>
          <w:rFonts w:eastAsia="Times New Roman" w:cs="Times New Roman"/>
        </w:rPr>
        <w:t>Κεγκέρογλου</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8098199" w14:textId="77777777" w:rsidR="00A93FEB" w:rsidRDefault="00986DFD">
      <w:pPr>
        <w:spacing w:line="600" w:lineRule="auto"/>
        <w:ind w:firstLine="720"/>
        <w:jc w:val="both"/>
        <w:rPr>
          <w:rFonts w:eastAsia="Times New Roman" w:cs="Times New Roman"/>
          <w:szCs w:val="24"/>
        </w:rPr>
      </w:pPr>
      <w:r>
        <w:rPr>
          <w:rFonts w:eastAsia="Times New Roman"/>
          <w:color w:val="000000"/>
          <w:szCs w:val="24"/>
        </w:rPr>
        <w:t>Ευχαριστώ, κύριε Πρόεδρε.</w:t>
      </w:r>
      <w:r>
        <w:rPr>
          <w:rFonts w:eastAsia="Times New Roman" w:cs="Times New Roman"/>
          <w:szCs w:val="24"/>
        </w:rPr>
        <w:t xml:space="preserve"> </w:t>
      </w:r>
    </w:p>
    <w:p w14:paraId="7809819A" w14:textId="77777777" w:rsidR="00A93FEB" w:rsidRDefault="00986DFD">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szCs w:val="24"/>
        </w:rPr>
        <w:t xml:space="preserve">Ευχαριστούμε, κύριε </w:t>
      </w:r>
      <w:proofErr w:type="spellStart"/>
      <w:r>
        <w:rPr>
          <w:rFonts w:eastAsia="Times New Roman"/>
          <w:szCs w:val="24"/>
        </w:rPr>
        <w:t>Κεγκέρογλου</w:t>
      </w:r>
      <w:proofErr w:type="spellEnd"/>
      <w:r>
        <w:rPr>
          <w:rFonts w:eastAsia="Times New Roman"/>
          <w:szCs w:val="24"/>
        </w:rPr>
        <w:t>.</w:t>
      </w:r>
    </w:p>
    <w:p w14:paraId="7809819B" w14:textId="77777777" w:rsidR="00A93FEB" w:rsidRDefault="00986DFD">
      <w:pPr>
        <w:spacing w:line="600" w:lineRule="auto"/>
        <w:ind w:firstLine="720"/>
        <w:jc w:val="both"/>
        <w:rPr>
          <w:rFonts w:eastAsia="Times New Roman"/>
          <w:szCs w:val="24"/>
        </w:rPr>
      </w:pPr>
      <w:r>
        <w:rPr>
          <w:rFonts w:eastAsia="Times New Roman"/>
          <w:szCs w:val="24"/>
        </w:rPr>
        <w:t>Ο Υφυπουργός κ. Πετρόπουλος έχει τον λόγο για τη δευτερολογία του.</w:t>
      </w:r>
    </w:p>
    <w:p w14:paraId="7809819C"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νομίζω</w:t>
      </w:r>
      <w:r>
        <w:rPr>
          <w:rFonts w:eastAsia="Times New Roman" w:cs="Times New Roman"/>
          <w:szCs w:val="24"/>
        </w:rPr>
        <w:t xml:space="preserve"> ότι δεν χρειάζεται </w:t>
      </w:r>
      <w:r>
        <w:rPr>
          <w:rFonts w:eastAsia="Times New Roman" w:cs="Times New Roman"/>
          <w:bCs/>
          <w:szCs w:val="24"/>
        </w:rPr>
        <w:t>τροπολογία</w:t>
      </w:r>
      <w:r>
        <w:rPr>
          <w:rFonts w:eastAsia="Times New Roman" w:cs="Times New Roman"/>
          <w:szCs w:val="24"/>
        </w:rPr>
        <w:t xml:space="preserve"> για το θέμα αυτό. Νομίζω! Αν χρειαστεί, δεν έχω κα</w:t>
      </w:r>
      <w:r>
        <w:rPr>
          <w:rFonts w:eastAsia="Times New Roman" w:cs="Times New Roman"/>
          <w:szCs w:val="24"/>
        </w:rPr>
        <w:t>μ</w:t>
      </w:r>
      <w:r>
        <w:rPr>
          <w:rFonts w:eastAsia="Times New Roman" w:cs="Times New Roman"/>
          <w:szCs w:val="24"/>
        </w:rPr>
        <w:t xml:space="preserve">μία αντίρρηση να υιοθετήσουμε την πρότασή σας. Ούτε για τους </w:t>
      </w:r>
      <w:proofErr w:type="spellStart"/>
      <w:r>
        <w:rPr>
          <w:rFonts w:eastAsia="Times New Roman" w:cs="Times New Roman"/>
          <w:szCs w:val="24"/>
        </w:rPr>
        <w:t>αυτοδιοικητικούς</w:t>
      </w:r>
      <w:proofErr w:type="spellEnd"/>
      <w:r>
        <w:rPr>
          <w:rFonts w:eastAsia="Times New Roman" w:cs="Times New Roman"/>
          <w:szCs w:val="24"/>
        </w:rPr>
        <w:t xml:space="preserve"> </w:t>
      </w:r>
      <w:r>
        <w:rPr>
          <w:rFonts w:eastAsia="Times New Roman" w:cs="Times New Roman"/>
          <w:szCs w:val="24"/>
        </w:rPr>
        <w:lastRenderedPageBreak/>
        <w:t>χρειάζεται. Διότι πρώτα από όλα ο νόμος αναφέρεται σε δραστηριότητες που αναλαμβάνονται για πρώτ</w:t>
      </w:r>
      <w:r>
        <w:rPr>
          <w:rFonts w:eastAsia="Times New Roman" w:cs="Times New Roman"/>
          <w:szCs w:val="24"/>
        </w:rPr>
        <w:t xml:space="preserve">η φορά μετά την έναρξη του νόμου. </w:t>
      </w:r>
    </w:p>
    <w:p w14:paraId="7809819D"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Κατά δεύτερον, σε ό,τι αφορά άλλους ασφαλισμένους που δεν είναι αγρότες και παίρνουν σύνταξη -είχαν πάρει σύνταξη, σε αυτό αναφέρεστε, και εγώ επεκτείνω τη χρονική στιγμή μέχρι 31 Δεκεμβρίου του 2016, γιατί αυτή θεωρώ ότι</w:t>
      </w:r>
      <w:r>
        <w:rPr>
          <w:rFonts w:eastAsia="Times New Roman" w:cs="Times New Roman"/>
          <w:szCs w:val="24"/>
        </w:rPr>
        <w:t xml:space="preserve"> είναι η σωστή αντιμετώπιση του νομικού ζητήματος- έχουν την ίδια ακριβώς αντιμετώπιση, όπως και εκείνοι που είναι κατά κύριο επάγγελμα αγρότες, εκείνοι που συνταξιοδοτήθηκαν τέλος πάντων από τον Οργανισμό Γεωργικών Ασφαλίσεων.</w:t>
      </w:r>
    </w:p>
    <w:p w14:paraId="7809819E"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Άλλο είναι το θέμα για εκείν</w:t>
      </w:r>
      <w:r>
        <w:rPr>
          <w:rFonts w:eastAsia="Times New Roman" w:cs="Times New Roman"/>
          <w:szCs w:val="24"/>
        </w:rPr>
        <w:t>ον που αναπτύσσει δραστηριότητα για πρώτη φορά μετά τη λήψη της σύνταξής του. Αν αυτός ο ασφαλισμένος αγόρασε εκτάσεις αγροτικές, πράγμα που είναι μια επικερδής δραστηριότητα για πολλούς, όχι μόνο λόγω των ενισχύσεων και των επιδοτήσεων αλλά και γιατί υπάρ</w:t>
      </w:r>
      <w:r>
        <w:rPr>
          <w:rFonts w:eastAsia="Times New Roman" w:cs="Times New Roman"/>
          <w:szCs w:val="24"/>
        </w:rPr>
        <w:t xml:space="preserve">χει δραστηριότητα οργανωμένη που μπορεί να είναι επικερδής -γνωρίζουμε αρκετούς συμπολίτες μας που έχουν τέτοιες δραστηριότητες, </w:t>
      </w:r>
      <w:r>
        <w:rPr>
          <w:rFonts w:eastAsia="Times New Roman"/>
          <w:szCs w:val="24"/>
        </w:rPr>
        <w:t>οι οποίες</w:t>
      </w:r>
      <w:r>
        <w:rPr>
          <w:rFonts w:eastAsia="Times New Roman" w:cs="Times New Roman"/>
          <w:szCs w:val="24"/>
        </w:rPr>
        <w:t xml:space="preserve"> τους αποδίδουν πάρα πολύ μεγαλύτερες ω</w:t>
      </w:r>
      <w:r>
        <w:rPr>
          <w:rFonts w:eastAsia="Times New Roman" w:cs="Times New Roman"/>
          <w:szCs w:val="24"/>
        </w:rPr>
        <w:lastRenderedPageBreak/>
        <w:t>φέλειες από αυτές που έχει το κύριο επάγγελμά τους- αν απέκτησε τέτοια δραστηρι</w:t>
      </w:r>
      <w:r>
        <w:rPr>
          <w:rFonts w:eastAsia="Times New Roman" w:cs="Times New Roman"/>
          <w:szCs w:val="24"/>
        </w:rPr>
        <w:t>ότητα μετά, τότε έχουν περικοπή. Αν, όμως, είχαν την καλλιέργεια</w:t>
      </w:r>
      <w:r>
        <w:rPr>
          <w:rFonts w:eastAsia="Times New Roman" w:cs="Times New Roman"/>
          <w:szCs w:val="24"/>
        </w:rPr>
        <w:t>,</w:t>
      </w:r>
      <w:r>
        <w:rPr>
          <w:rFonts w:eastAsia="Times New Roman" w:cs="Times New Roman"/>
          <w:szCs w:val="24"/>
        </w:rPr>
        <w:t xml:space="preserve"> πριν συνταξιοδοτηθούν, ο νόμος μιλάει για δραστηριότητες που αναλαμβάνονται μετά. </w:t>
      </w:r>
    </w:p>
    <w:p w14:paraId="7809819F"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Βεβαίως, για εκείνους που είχαν άλλες δραστηριότητες -πλην των αγροτών, διότι από 1</w:t>
      </w:r>
      <w:r>
        <w:rPr>
          <w:rFonts w:eastAsia="Times New Roman" w:cs="Times New Roman"/>
          <w:szCs w:val="24"/>
          <w:vertAlign w:val="superscript"/>
        </w:rPr>
        <w:t>η</w:t>
      </w:r>
      <w:r>
        <w:rPr>
          <w:rFonts w:eastAsia="Times New Roman" w:cs="Times New Roman"/>
          <w:szCs w:val="24"/>
        </w:rPr>
        <w:t xml:space="preserve"> Ιανουαρίου του 2017 εν</w:t>
      </w:r>
      <w:r>
        <w:rPr>
          <w:rFonts w:eastAsia="Times New Roman" w:cs="Times New Roman"/>
          <w:szCs w:val="24"/>
        </w:rPr>
        <w:t xml:space="preserve">τάχθηκαν στον ΕΦΚΑ, αυτή είναι η δική μας νομική θέση ως προς τον νόμο- γιατί έτσι και αλλιώς για να πάρεις σύνταξη έπρεπε να κλείσεις τα βιβλία, να σταματήσεις να δραστηριοποιείσαι -είτε ως ελεύθερος επαγγελματίας είτε ως γιατρός είτε ως δικηγόρος έπρεπε </w:t>
      </w:r>
      <w:r>
        <w:rPr>
          <w:rFonts w:eastAsia="Times New Roman" w:cs="Times New Roman"/>
          <w:szCs w:val="24"/>
        </w:rPr>
        <w:t xml:space="preserve">να κλείσεις τα βιβλία σου για </w:t>
      </w:r>
      <w:r>
        <w:rPr>
          <w:rFonts w:eastAsia="Times New Roman" w:cs="Times New Roman"/>
          <w:szCs w:val="24"/>
        </w:rPr>
        <w:t xml:space="preserve">να </w:t>
      </w:r>
      <w:r>
        <w:rPr>
          <w:rFonts w:eastAsia="Times New Roman" w:cs="Times New Roman"/>
          <w:szCs w:val="24"/>
        </w:rPr>
        <w:t>πάρεις σύνταξη- ό,τι ίσχυε εξακολουθεί να ισχύει.</w:t>
      </w:r>
    </w:p>
    <w:p w14:paraId="780981A0" w14:textId="77777777" w:rsidR="00A93FEB" w:rsidRDefault="00986DFD">
      <w:pPr>
        <w:spacing w:line="600" w:lineRule="auto"/>
        <w:ind w:firstLine="720"/>
        <w:jc w:val="both"/>
        <w:rPr>
          <w:rFonts w:eastAsia="Times New Roman"/>
          <w:szCs w:val="24"/>
        </w:rPr>
      </w:pPr>
      <w:r>
        <w:rPr>
          <w:rFonts w:eastAsia="Times New Roman"/>
          <w:szCs w:val="24"/>
        </w:rPr>
        <w:t>Επομένως δεν έχει καμμία περικοπή στη σύνταξη εκείνος ο ασφαλισμένος που πήρε σύνταξη μέχρι τις 31 Δεκεμβρίου του 2016 και είχε αγροτική, κτηνοτροφική, αλιευτική παραγωγή</w:t>
      </w:r>
      <w:r>
        <w:rPr>
          <w:rFonts w:eastAsia="Times New Roman"/>
          <w:szCs w:val="24"/>
        </w:rPr>
        <w:t>,</w:t>
      </w:r>
      <w:r>
        <w:rPr>
          <w:rFonts w:eastAsia="Times New Roman"/>
          <w:szCs w:val="24"/>
        </w:rPr>
        <w:t xml:space="preserve"> πριν τη συνταξιοδότησή του κατά τον τρόπο που δεν θίγονται και οι αγρότες. Αυτή είναι η σωστή τοποθέτηση επί του θέματος αυτού. </w:t>
      </w:r>
    </w:p>
    <w:p w14:paraId="780981A1" w14:textId="77777777" w:rsidR="00A93FEB" w:rsidRDefault="00986DFD">
      <w:pPr>
        <w:spacing w:line="600" w:lineRule="auto"/>
        <w:ind w:firstLine="720"/>
        <w:jc w:val="both"/>
        <w:rPr>
          <w:rFonts w:eastAsia="Times New Roman"/>
          <w:szCs w:val="24"/>
        </w:rPr>
      </w:pPr>
      <w:r>
        <w:rPr>
          <w:rFonts w:eastAsia="Times New Roman"/>
          <w:szCs w:val="24"/>
        </w:rPr>
        <w:t xml:space="preserve">Σας ευχαριστώ. </w:t>
      </w:r>
    </w:p>
    <w:p w14:paraId="780981A2" w14:textId="77777777" w:rsidR="00A93FEB" w:rsidRDefault="00986DFD">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Ευχαριστούμε τον Υπουργό Εργασίας, Κοινωνικής Ασφάλισης και Κοινωνικής Αλληλ</w:t>
      </w:r>
      <w:r>
        <w:rPr>
          <w:rFonts w:eastAsia="Times New Roman"/>
          <w:szCs w:val="24"/>
        </w:rPr>
        <w:t xml:space="preserve">εγγύης κ. Αναστάσιο Πετρόπουλο. </w:t>
      </w:r>
    </w:p>
    <w:p w14:paraId="780981A3" w14:textId="77777777" w:rsidR="00A93FEB" w:rsidRDefault="00986DFD">
      <w:pPr>
        <w:spacing w:line="600" w:lineRule="auto"/>
        <w:ind w:firstLine="720"/>
        <w:jc w:val="both"/>
        <w:rPr>
          <w:rFonts w:eastAsia="Times New Roman"/>
          <w:szCs w:val="24"/>
        </w:rPr>
      </w:pPr>
      <w:r>
        <w:rPr>
          <w:rFonts w:eastAsia="Times New Roman"/>
          <w:szCs w:val="24"/>
        </w:rPr>
        <w:t xml:space="preserve">Στο σημείο αυτό, κυρίες και κύριοι συνάδελφοι, θα ήθελα να ενημερώσω το Σώμα ότι η </w:t>
      </w:r>
      <w:r>
        <w:rPr>
          <w:rFonts w:eastAsia="Times New Roman"/>
          <w:szCs w:val="24"/>
        </w:rPr>
        <w:t xml:space="preserve">πρώτη με </w:t>
      </w:r>
      <w:r>
        <w:rPr>
          <w:rFonts w:eastAsia="Times New Roman"/>
          <w:szCs w:val="24"/>
        </w:rPr>
        <w:t>αριθμό 563/6-3-2017 ε</w:t>
      </w:r>
      <w:r>
        <w:rPr>
          <w:rFonts w:eastAsia="Times New Roman" w:cs="Times New Roman"/>
          <w:szCs w:val="24"/>
        </w:rPr>
        <w:t xml:space="preserve">πίκαιρη ερώτηση δεύτερου κύκλου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προς τον Υπου</w:t>
      </w:r>
      <w:r>
        <w:rPr>
          <w:rFonts w:eastAsia="Times New Roman" w:cs="Times New Roman"/>
          <w:szCs w:val="24"/>
        </w:rPr>
        <w:t xml:space="preserve">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σχετικά με τη χορήγηση στεγαστικής συνδρομής για την αποκατάσταση ζημιών στο Δήμο Αλοννήσου</w:t>
      </w:r>
      <w:r>
        <w:rPr>
          <w:rFonts w:eastAsia="Times New Roman" w:cs="Times New Roman"/>
          <w:szCs w:val="24"/>
        </w:rPr>
        <w:t>,</w:t>
      </w:r>
      <w:r>
        <w:rPr>
          <w:rFonts w:eastAsia="Times New Roman"/>
          <w:szCs w:val="24"/>
        </w:rPr>
        <w:t xml:space="preserve"> δεν θα συζητηθεί λόγω αναρμοδιότητας.</w:t>
      </w:r>
    </w:p>
    <w:p w14:paraId="780981A4" w14:textId="77777777" w:rsidR="00A93FEB" w:rsidRDefault="00986DFD">
      <w:pPr>
        <w:spacing w:line="600" w:lineRule="auto"/>
        <w:ind w:firstLine="720"/>
        <w:jc w:val="both"/>
        <w:rPr>
          <w:rFonts w:eastAsia="Times New Roman" w:cs="Times New Roman"/>
          <w:szCs w:val="24"/>
        </w:rPr>
      </w:pPr>
      <w:r>
        <w:rPr>
          <w:rFonts w:eastAsia="Times New Roman"/>
          <w:szCs w:val="24"/>
        </w:rPr>
        <w:t xml:space="preserve">Επίσης, η </w:t>
      </w:r>
      <w:r>
        <w:rPr>
          <w:rFonts w:eastAsia="Times New Roman" w:cs="Times New Roman"/>
          <w:szCs w:val="24"/>
        </w:rPr>
        <w:t xml:space="preserve">τέταρτη </w:t>
      </w:r>
      <w:r>
        <w:rPr>
          <w:rFonts w:eastAsia="Times New Roman"/>
          <w:szCs w:val="24"/>
        </w:rPr>
        <w:t xml:space="preserve">με </w:t>
      </w:r>
      <w:r>
        <w:rPr>
          <w:rFonts w:eastAsia="Times New Roman"/>
          <w:szCs w:val="24"/>
        </w:rPr>
        <w:t xml:space="preserve">αριθμό </w:t>
      </w:r>
      <w:r>
        <w:rPr>
          <w:rFonts w:eastAsia="Times New Roman" w:cs="Times New Roman"/>
          <w:szCs w:val="24"/>
        </w:rPr>
        <w:t>544/28-2-2017 επίκαιρη ερώτηση δεύτερου κύκλου του Βουλευτή Β΄ Αθηνών του Κομμουν</w:t>
      </w:r>
      <w:r>
        <w:rPr>
          <w:rFonts w:eastAsia="Times New Roman" w:cs="Times New Roman"/>
          <w:szCs w:val="24"/>
        </w:rPr>
        <w:t>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w:t>
      </w:r>
      <w:r>
        <w:rPr>
          <w:rFonts w:eastAsia="Times New Roman" w:cs="Times New Roman"/>
          <w:b/>
          <w:bCs/>
          <w:szCs w:val="24"/>
        </w:rPr>
        <w:t xml:space="preserve"> </w:t>
      </w:r>
      <w:r>
        <w:rPr>
          <w:rFonts w:eastAsia="Times New Roman" w:cs="Times New Roman"/>
          <w:bCs/>
          <w:szCs w:val="24"/>
        </w:rPr>
        <w:t>Κοινωνικής Αλληλεγγύης,</w:t>
      </w:r>
      <w:r>
        <w:rPr>
          <w:rFonts w:eastAsia="Times New Roman" w:cs="Times New Roman"/>
          <w:b/>
          <w:bCs/>
          <w:szCs w:val="24"/>
        </w:rPr>
        <w:t xml:space="preserve"> </w:t>
      </w:r>
      <w:r>
        <w:rPr>
          <w:rFonts w:eastAsia="Times New Roman" w:cs="Times New Roman"/>
          <w:szCs w:val="24"/>
        </w:rPr>
        <w:t>σχετικά με τα προβλήματα των εργολαβικών εργαζομένων στην καθαριότητα στο Εθνικό Μετσόβιο Πολυτεχνείο</w:t>
      </w:r>
      <w:r>
        <w:rPr>
          <w:rFonts w:eastAsia="Times New Roman" w:cs="Times New Roman"/>
          <w:szCs w:val="24"/>
        </w:rPr>
        <w:t>,</w:t>
      </w:r>
      <w:r>
        <w:rPr>
          <w:rFonts w:eastAsia="Times New Roman"/>
          <w:szCs w:val="24"/>
        </w:rPr>
        <w:t xml:space="preserve"> δεν θα συζητηθεί λόγω κωλύματος τ</w:t>
      </w:r>
      <w:r>
        <w:rPr>
          <w:rFonts w:eastAsia="Times New Roman"/>
          <w:szCs w:val="24"/>
        </w:rPr>
        <w:t>ου ερωτώντος Βουλευτή.</w:t>
      </w:r>
    </w:p>
    <w:p w14:paraId="780981A5" w14:textId="77777777" w:rsidR="00A93FEB" w:rsidRDefault="00986DFD">
      <w:pPr>
        <w:spacing w:line="600" w:lineRule="auto"/>
        <w:ind w:firstLine="720"/>
        <w:jc w:val="both"/>
        <w:rPr>
          <w:rFonts w:eastAsia="Times New Roman"/>
          <w:szCs w:val="24"/>
        </w:rPr>
      </w:pPr>
      <w:r>
        <w:rPr>
          <w:rFonts w:eastAsia="Times New Roman" w:cs="Times New Roman"/>
          <w:szCs w:val="24"/>
        </w:rPr>
        <w:t xml:space="preserve">Η </w:t>
      </w:r>
      <w:r>
        <w:rPr>
          <w:rFonts w:eastAsia="Times New Roman" w:cs="Times New Roman"/>
          <w:szCs w:val="24"/>
        </w:rPr>
        <w:t xml:space="preserve">δέκατη με </w:t>
      </w:r>
      <w:r>
        <w:rPr>
          <w:rFonts w:eastAsia="Times New Roman" w:cs="Times New Roman"/>
          <w:szCs w:val="24"/>
        </w:rPr>
        <w:t xml:space="preserve">αριθμό 513/21-2-2017 επίκαιρη ερώτηση δεύτερου κύκλου του Βουλευτή Β΄ Αθηνών του Κομμουνιστικού </w:t>
      </w:r>
      <w:r>
        <w:rPr>
          <w:rFonts w:eastAsia="Times New Roman" w:cs="Times New Roman"/>
          <w:szCs w:val="24"/>
        </w:rPr>
        <w:lastRenderedPageBreak/>
        <w:t>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τη</w:t>
      </w:r>
      <w:r>
        <w:rPr>
          <w:rFonts w:eastAsia="Times New Roman" w:cs="Times New Roman"/>
          <w:szCs w:val="24"/>
        </w:rPr>
        <w:t>ν ανασύσταση των Οργανισμών Εργατικής Κατοικίας και Εργατικής Εστίας</w:t>
      </w:r>
      <w:r>
        <w:rPr>
          <w:rFonts w:eastAsia="Times New Roman" w:cs="Times New Roman"/>
          <w:szCs w:val="24"/>
        </w:rPr>
        <w:t>,</w:t>
      </w:r>
      <w:r>
        <w:rPr>
          <w:rFonts w:eastAsia="Times New Roman"/>
          <w:szCs w:val="24"/>
        </w:rPr>
        <w:t xml:space="preserve"> δεν θα συζητηθεί λόγω κωλύματος του ερωτώντος Βουλευτή.</w:t>
      </w:r>
    </w:p>
    <w:p w14:paraId="780981A6" w14:textId="77777777" w:rsidR="00A93FEB" w:rsidRDefault="00986DFD">
      <w:pPr>
        <w:spacing w:line="600" w:lineRule="auto"/>
        <w:ind w:firstLine="720"/>
        <w:jc w:val="both"/>
        <w:rPr>
          <w:rFonts w:eastAsia="Times New Roman" w:cs="Times New Roman"/>
          <w:szCs w:val="24"/>
        </w:rPr>
      </w:pPr>
      <w:r>
        <w:rPr>
          <w:rFonts w:eastAsia="Times New Roman"/>
          <w:szCs w:val="24"/>
        </w:rPr>
        <w:t xml:space="preserve">Συνεχίζουμε με </w:t>
      </w:r>
      <w:r>
        <w:rPr>
          <w:rFonts w:eastAsia="Times New Roman"/>
          <w:szCs w:val="24"/>
        </w:rPr>
        <w:t xml:space="preserve">την </w:t>
      </w:r>
      <w:r>
        <w:rPr>
          <w:rFonts w:eastAsia="Times New Roman" w:cs="Times New Roman"/>
          <w:szCs w:val="24"/>
        </w:rPr>
        <w:t xml:space="preserve">τρίτη </w:t>
      </w:r>
      <w:r>
        <w:rPr>
          <w:rFonts w:eastAsia="Times New Roman"/>
          <w:szCs w:val="24"/>
        </w:rPr>
        <w:t xml:space="preserve">με </w:t>
      </w:r>
      <w:r>
        <w:rPr>
          <w:rFonts w:eastAsia="Times New Roman"/>
          <w:szCs w:val="24"/>
        </w:rPr>
        <w:t xml:space="preserve">αριθμό </w:t>
      </w:r>
      <w:r>
        <w:rPr>
          <w:rFonts w:eastAsia="Times New Roman" w:cs="Times New Roman"/>
          <w:szCs w:val="24"/>
        </w:rPr>
        <w:t xml:space="preserve">535/24-2-2017 επίκαιρη ερώτηση δεύτερου κύκλου του Βουλευτή Έβρου της Νέας Δημοκρατίας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σχετικά με την ίδρυση Λιμενικής Ακαδημίας στην Αλεξανδρούπολη.</w:t>
      </w:r>
    </w:p>
    <w:p w14:paraId="780981A7"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Ναυτιλίας και Νησιωτικής Πολιτικής κ. Νεκτάριος Σαντορινιός.</w:t>
      </w:r>
    </w:p>
    <w:p w14:paraId="780981A8"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έχ</w:t>
      </w:r>
      <w:r>
        <w:rPr>
          <w:rFonts w:eastAsia="Times New Roman" w:cs="Times New Roman"/>
          <w:szCs w:val="24"/>
        </w:rPr>
        <w:t xml:space="preserve">ετε τον λόγο για δύο λεπτά για να αναπτύξετε την ερώτησή σας. </w:t>
      </w:r>
    </w:p>
    <w:p w14:paraId="780981A9"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ΔΗΜΟΣΧΑΚΗΣ:</w:t>
      </w:r>
      <w:r>
        <w:rPr>
          <w:rFonts w:eastAsia="Times New Roman" w:cs="Times New Roman"/>
          <w:szCs w:val="24"/>
        </w:rPr>
        <w:t xml:space="preserve"> Ευχαριστώ, κύριε Πρόεδρε. </w:t>
      </w:r>
    </w:p>
    <w:p w14:paraId="780981AA"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Κύριε Υφυπουργέ, στις 28 Ιουνίου 2016 κατέθεσα επίκαιρη ερώτηση και ζητούσα από τον τότε Υπουργό Ναυτιλίας να </w:t>
      </w:r>
      <w:r>
        <w:rPr>
          <w:rFonts w:eastAsia="Times New Roman" w:cs="Times New Roman"/>
          <w:szCs w:val="24"/>
        </w:rPr>
        <w:lastRenderedPageBreak/>
        <w:t>μας ενημερώσει σχετικά με</w:t>
      </w:r>
      <w:r>
        <w:rPr>
          <w:rFonts w:eastAsia="Times New Roman" w:cs="Times New Roman"/>
          <w:szCs w:val="24"/>
        </w:rPr>
        <w:t xml:space="preserve"> το αν η Κ</w:t>
      </w:r>
      <w:r>
        <w:rPr>
          <w:rFonts w:eastAsia="Times New Roman"/>
          <w:szCs w:val="24"/>
        </w:rPr>
        <w:t>υβέρνηση</w:t>
      </w:r>
      <w:r>
        <w:rPr>
          <w:rFonts w:eastAsia="Times New Roman" w:cs="Times New Roman"/>
          <w:szCs w:val="24"/>
        </w:rPr>
        <w:t xml:space="preserve"> σκέφτεται να προχωρήσει στην ίδρυση Λιμενικής Ακαδημίας και αν αυτή θα έχει έδρα την Αλεξανδρούπολη, ζητώντας φυσικά την υλοποίηση μιας δέσμευσης του ελληνικού κράτους απέναντι στους </w:t>
      </w:r>
      <w:proofErr w:type="spellStart"/>
      <w:r>
        <w:rPr>
          <w:rFonts w:eastAsia="Times New Roman" w:cs="Times New Roman"/>
          <w:szCs w:val="24"/>
        </w:rPr>
        <w:t>Αλεξανδρουπολίτες</w:t>
      </w:r>
      <w:proofErr w:type="spellEnd"/>
      <w:r>
        <w:rPr>
          <w:rFonts w:eastAsia="Times New Roman" w:cs="Times New Roman"/>
          <w:szCs w:val="24"/>
        </w:rPr>
        <w:t xml:space="preserve">, αλλά και σε όλους τους </w:t>
      </w:r>
      <w:proofErr w:type="spellStart"/>
      <w:r>
        <w:rPr>
          <w:rFonts w:eastAsia="Times New Roman" w:cs="Times New Roman"/>
          <w:szCs w:val="24"/>
        </w:rPr>
        <w:t>Εβρίτες</w:t>
      </w:r>
      <w:proofErr w:type="spellEnd"/>
      <w:r>
        <w:rPr>
          <w:rFonts w:eastAsia="Times New Roman" w:cs="Times New Roman"/>
          <w:szCs w:val="24"/>
        </w:rPr>
        <w:t xml:space="preserve"> και </w:t>
      </w:r>
      <w:r>
        <w:rPr>
          <w:rFonts w:eastAsia="Times New Roman" w:cs="Times New Roman"/>
          <w:szCs w:val="24"/>
        </w:rPr>
        <w:t>τους Θρακιώτες.</w:t>
      </w:r>
    </w:p>
    <w:p w14:paraId="780981AB"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Δυστυχώς το Υπουργείο Ναυτιλίας ανέβαλ</w:t>
      </w:r>
      <w:r>
        <w:rPr>
          <w:rFonts w:eastAsia="Times New Roman" w:cs="Times New Roman"/>
          <w:szCs w:val="24"/>
        </w:rPr>
        <w:t>λ</w:t>
      </w:r>
      <w:r>
        <w:rPr>
          <w:rFonts w:eastAsia="Times New Roman" w:cs="Times New Roman"/>
          <w:szCs w:val="24"/>
        </w:rPr>
        <w:t xml:space="preserve">ε συνεχώς τη συζήτηση, με αποτέλεσμα οι μήνες να περνούν. Ήρθε, όμως, η αντικατάστασή του με τον τελευταίο ανασχηματισμό και περίμενα να ενημερωθείτε επαρκώς, ώστε να </w:t>
      </w:r>
      <w:proofErr w:type="spellStart"/>
      <w:r>
        <w:rPr>
          <w:rFonts w:eastAsia="Times New Roman" w:cs="Times New Roman"/>
          <w:szCs w:val="24"/>
        </w:rPr>
        <w:t>επικαιροποιήσω</w:t>
      </w:r>
      <w:proofErr w:type="spellEnd"/>
      <w:r>
        <w:rPr>
          <w:rFonts w:eastAsia="Times New Roman" w:cs="Times New Roman"/>
          <w:szCs w:val="24"/>
        </w:rPr>
        <w:t xml:space="preserve"> αυτή την επίκαιρη ε</w:t>
      </w:r>
      <w:r>
        <w:rPr>
          <w:rFonts w:eastAsia="Times New Roman" w:cs="Times New Roman"/>
          <w:szCs w:val="24"/>
        </w:rPr>
        <w:t xml:space="preserve">ρώτηση καταθέτοντάς την εκ νέου. </w:t>
      </w:r>
    </w:p>
    <w:p w14:paraId="780981AC"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Στις 12 Ιανουαρίου 2017 την κατέθεσα και ζητώ από εσάς να μας ενημερώσετε ποια είναι τα σχέδιά σας σε ό,τι αφορά την έδρα της υπό ίδρυση Λιμενικής Ακαδημίας στους κόλπους της οποίας θα ιδρύσετε Σχολή Αξιωματικών, Σχολή Υπα</w:t>
      </w:r>
      <w:r>
        <w:rPr>
          <w:rFonts w:eastAsia="Times New Roman" w:cs="Times New Roman"/>
          <w:szCs w:val="24"/>
        </w:rPr>
        <w:t>ξιωματικών, Σχολή Λιμενοφυλάκων σε αντιστοίχιση με αυτή που έχει η Ελληνική Αστυνομία και το Πυροσβεστικό Σώμα.</w:t>
      </w:r>
    </w:p>
    <w:p w14:paraId="780981AD"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Διότι ως γνωστόν, το 2000 είχε αποφασιστεί η ίδρυση της Λιμενικής Ακαδημίας στην Αλεξανδρούπολη. Είχαν προχωρήσει οι </w:t>
      </w:r>
      <w:r>
        <w:rPr>
          <w:rFonts w:eastAsia="Times New Roman"/>
          <w:szCs w:val="24"/>
        </w:rPr>
        <w:t>διαδικασίες</w:t>
      </w:r>
      <w:r>
        <w:rPr>
          <w:rFonts w:eastAsia="Times New Roman" w:cs="Times New Roman"/>
          <w:szCs w:val="24"/>
        </w:rPr>
        <w:t xml:space="preserve"> και οι τοπικοί </w:t>
      </w:r>
      <w:r>
        <w:rPr>
          <w:rFonts w:eastAsia="Times New Roman" w:cs="Times New Roman"/>
          <w:szCs w:val="24"/>
        </w:rPr>
        <w:t xml:space="preserve">φορείς πρότειναν στο Υπουργικό </w:t>
      </w:r>
      <w:r>
        <w:rPr>
          <w:rFonts w:eastAsia="Times New Roman" w:cs="Times New Roman"/>
          <w:szCs w:val="24"/>
        </w:rPr>
        <w:lastRenderedPageBreak/>
        <w:t xml:space="preserve">Συμβούλιο την παραχώρηση μιας έκτασης </w:t>
      </w:r>
      <w:proofErr w:type="spellStart"/>
      <w:r>
        <w:rPr>
          <w:rFonts w:eastAsia="Times New Roman" w:cs="Times New Roman"/>
          <w:szCs w:val="24"/>
        </w:rPr>
        <w:t>εκατόν</w:t>
      </w:r>
      <w:proofErr w:type="spellEnd"/>
      <w:r>
        <w:rPr>
          <w:rFonts w:eastAsia="Times New Roman" w:cs="Times New Roman"/>
          <w:szCs w:val="24"/>
        </w:rPr>
        <w:t xml:space="preserve"> σαράντα οκτώ</w:t>
      </w:r>
      <w:r>
        <w:rPr>
          <w:rFonts w:eastAsia="Times New Roman" w:cs="Times New Roman"/>
          <w:szCs w:val="24"/>
        </w:rPr>
        <w:t xml:space="preserve"> στρεμμάτων στην καλύτερη περιοχή της Αλεξανδρούπολης πλησίον της θαλάσσης και μεταξύ δύο λιμένων, δηλαδή του κεντρικού της Αλεξανδρούπολης και του περιφερειακού της Μά</w:t>
      </w:r>
      <w:r>
        <w:rPr>
          <w:rFonts w:eastAsia="Times New Roman" w:cs="Times New Roman"/>
          <w:szCs w:val="24"/>
        </w:rPr>
        <w:t xml:space="preserve">κρης. Έγιναν όλες οι απαιτούμενες και προπαρασκευαστικές ενέργειες, αλλά δυστυχώς αυτή η απόφαση δεν υλοποιήθηκε μέχρι σήμερα. </w:t>
      </w:r>
    </w:p>
    <w:p w14:paraId="780981AE"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Επειδή ήδη καταθέσατε και ανεβάσατε σε διαβούλευση τον νέο νόμο του Υπουργείου σας, στο άρθρο 58 του οποίου προβλέπετε την ίδρυσ</w:t>
      </w:r>
      <w:r>
        <w:rPr>
          <w:rFonts w:eastAsia="Times New Roman" w:cs="Times New Roman"/>
          <w:szCs w:val="24"/>
        </w:rPr>
        <w:t>η της Λιμενικής Ακαδημίας, ερωτούμε ποια είναι η έδρα της Λιμενικής Ακαδημίας</w:t>
      </w:r>
      <w:r>
        <w:rPr>
          <w:rFonts w:eastAsia="Times New Roman" w:cs="Times New Roman"/>
          <w:szCs w:val="24"/>
        </w:rPr>
        <w:t>,</w:t>
      </w:r>
      <w:r>
        <w:rPr>
          <w:rFonts w:eastAsia="Times New Roman" w:cs="Times New Roman"/>
          <w:szCs w:val="24"/>
        </w:rPr>
        <w:t xml:space="preserve"> την οποία θα ιδρύσετε με νόμο που σίγουρα θα καταθέσετε προσεχώς και αν υπάρχει άλλη πόλη της Ελλάδος με τις ίδιες προϋποθέσεις που έχει αυτή τη στιγμή η Αλεξανδρούπολη.</w:t>
      </w:r>
    </w:p>
    <w:p w14:paraId="780981AF"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Σας ευχ</w:t>
      </w:r>
      <w:r>
        <w:rPr>
          <w:rFonts w:eastAsia="Times New Roman" w:cs="Times New Roman"/>
          <w:szCs w:val="24"/>
        </w:rPr>
        <w:t xml:space="preserve">αριστώ πολύ, κύριε Πρόεδρε. </w:t>
      </w:r>
    </w:p>
    <w:p w14:paraId="780981B0"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Στρατηγέ.</w:t>
      </w:r>
    </w:p>
    <w:p w14:paraId="780981B1"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Τον λόγο έχει ο Υφυπουργός Ναυτιλίας και Νησιωτικής Πολιτικής κ. Νεκτάριος Σαντορινιός.</w:t>
      </w:r>
    </w:p>
    <w:p w14:paraId="780981B2"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lastRenderedPageBreak/>
        <w:t>ΝΕΚΤΑΡΙΟΣ ΣΑΝΤΟΡΙΝΙΟΣ (Υφυπουργός Ναυτιλίας και Νησιωτικής Πολιτικής):</w:t>
      </w:r>
      <w:r>
        <w:rPr>
          <w:rFonts w:eastAsia="Times New Roman" w:cs="Times New Roman"/>
          <w:szCs w:val="24"/>
        </w:rPr>
        <w:t xml:space="preserve"> Ευχαριστώ,</w:t>
      </w:r>
      <w:r>
        <w:rPr>
          <w:rFonts w:eastAsia="Times New Roman" w:cs="Times New Roman"/>
          <w:szCs w:val="24"/>
        </w:rPr>
        <w:t xml:space="preserve"> κύριε Πρόεδρε.</w:t>
      </w:r>
    </w:p>
    <w:p w14:paraId="780981B3"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Κύριε Βουλευτά, πράγματι όπως αναφέρατε κι εσείς, οι προηγούμενες κυβερνήσεις είχαν υποσχεθεί στην ουσία από το 2000 την ίδρυση της Λιμενικής Ακαδημίας στην Αλεξανδρούπολη, μια διαδικασία που όμως, όπως γνωρίζετε, δεν προχώρησε ποτέ ικανοπο</w:t>
      </w:r>
      <w:r>
        <w:rPr>
          <w:rFonts w:eastAsia="Times New Roman" w:cs="Times New Roman"/>
          <w:szCs w:val="24"/>
        </w:rPr>
        <w:t xml:space="preserve">ιητικά. Τον Απρίλη του 2002 παραχωρήθηκε κατά κυριότητα στο Υπουργείο Ναυτιλίας και Νησιωτικής Πολιτικής με </w:t>
      </w:r>
      <w:r>
        <w:rPr>
          <w:rFonts w:eastAsia="Times New Roman" w:cs="Times New Roman"/>
          <w:szCs w:val="24"/>
        </w:rPr>
        <w:t>π</w:t>
      </w:r>
      <w:r>
        <w:rPr>
          <w:rFonts w:eastAsia="Times New Roman" w:cs="Times New Roman"/>
          <w:szCs w:val="24"/>
        </w:rPr>
        <w:t xml:space="preserve">ράξη του Υπουργικού Συμβουλίου μια αρκετά μεγάλη έκταση στην Αλεξανδρούπολη, όπως είπατε κι εσείς, </w:t>
      </w:r>
      <w:proofErr w:type="spellStart"/>
      <w:r>
        <w:rPr>
          <w:rFonts w:eastAsia="Times New Roman" w:cs="Times New Roman"/>
          <w:szCs w:val="24"/>
        </w:rPr>
        <w:t>εκατόν</w:t>
      </w:r>
      <w:proofErr w:type="spellEnd"/>
      <w:r>
        <w:rPr>
          <w:rFonts w:eastAsia="Times New Roman" w:cs="Times New Roman"/>
          <w:szCs w:val="24"/>
        </w:rPr>
        <w:t xml:space="preserve"> σαράντα οκτώ στρεμμάτων.</w:t>
      </w:r>
    </w:p>
    <w:p w14:paraId="780981B4"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Όμως, από τότε η</w:t>
      </w:r>
      <w:r>
        <w:rPr>
          <w:rFonts w:eastAsia="Times New Roman" w:cs="Times New Roman"/>
          <w:szCs w:val="24"/>
        </w:rPr>
        <w:t xml:space="preserve"> συγκεκριμένη διακήρυξη πέρασε από πολλά στάδια: Ανατέθηκε από την ΚΕΔ μία μελέτη και μάλιστα με αρκετά χρήματα, όπως ξέρετε, 400.000 ευρώ για συμβούλους το 2002. Έγινε η πρώτη φάση του διαγωνισμού. Κατόπιν αλλάξανε τα πλάνα για να γίνει με ΣΔΙΤ. Όμως, ποτ</w:t>
      </w:r>
      <w:r>
        <w:rPr>
          <w:rFonts w:eastAsia="Times New Roman" w:cs="Times New Roman"/>
          <w:szCs w:val="24"/>
        </w:rPr>
        <w:t>έ, όπως ξέρετε, εδώ και πάρα πολλά χρόνια δεν πήρε μια συγκεκριμένη μορφή. Το έργο επί της ουσίας δεν ωρίμασε</w:t>
      </w:r>
      <w:r>
        <w:rPr>
          <w:rFonts w:eastAsia="Times New Roman" w:cs="Times New Roman"/>
          <w:szCs w:val="24"/>
        </w:rPr>
        <w:t xml:space="preserve"> ποτέ</w:t>
      </w:r>
      <w:r>
        <w:rPr>
          <w:rFonts w:eastAsia="Times New Roman" w:cs="Times New Roman"/>
          <w:szCs w:val="24"/>
        </w:rPr>
        <w:t>. Προφανώς, δεν είμαι εγώ αυτός που θα σας απαντήσει τι έγινε τα προηγούμενα δεκαπέντε χρόνια, γιατί δεν είχαμε εμείς την ευθύνη της διακυβέρν</w:t>
      </w:r>
      <w:r>
        <w:rPr>
          <w:rFonts w:eastAsia="Times New Roman" w:cs="Times New Roman"/>
          <w:szCs w:val="24"/>
        </w:rPr>
        <w:t>ησης.</w:t>
      </w:r>
    </w:p>
    <w:p w14:paraId="780981B5"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 xml:space="preserve">Έχουν αναφερθεί πολλά και μάλιστα υπάρχει και σχετικό άρθρο Βουλευτή της περιοχής, </w:t>
      </w:r>
      <w:r>
        <w:rPr>
          <w:rFonts w:eastAsia="Times New Roman" w:cs="Times New Roman"/>
          <w:szCs w:val="24"/>
        </w:rPr>
        <w:t xml:space="preserve">κ. </w:t>
      </w:r>
      <w:proofErr w:type="spellStart"/>
      <w:r>
        <w:rPr>
          <w:rFonts w:eastAsia="Times New Roman" w:cs="Times New Roman"/>
          <w:szCs w:val="24"/>
        </w:rPr>
        <w:t>Κα</w:t>
      </w:r>
      <w:r>
        <w:rPr>
          <w:rFonts w:eastAsia="Times New Roman"/>
          <w:szCs w:val="24"/>
        </w:rPr>
        <w:t>ΐ</w:t>
      </w:r>
      <w:r>
        <w:rPr>
          <w:rFonts w:eastAsia="Times New Roman" w:cs="Times New Roman"/>
          <w:szCs w:val="24"/>
        </w:rPr>
        <w:t>σα</w:t>
      </w:r>
      <w:proofErr w:type="spellEnd"/>
      <w:r>
        <w:rPr>
          <w:rFonts w:eastAsia="Times New Roman" w:cs="Times New Roman"/>
          <w:szCs w:val="24"/>
        </w:rPr>
        <w:t xml:space="preserve"> </w:t>
      </w:r>
      <w:r>
        <w:rPr>
          <w:rFonts w:eastAsia="Times New Roman" w:cs="Times New Roman"/>
          <w:szCs w:val="24"/>
        </w:rPr>
        <w:t xml:space="preserve">που αναφέρει ότι το έργο κοστολογήθηκε από την ΚΕΔ στα 45 εκατομμύρια πλέον ΦΠΑ, ενώ τον Ιανουάριο του 2004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της Κτηματικής Εταιρείας Δ</w:t>
      </w:r>
      <w:r>
        <w:rPr>
          <w:rFonts w:eastAsia="Times New Roman" w:cs="Times New Roman"/>
          <w:szCs w:val="24"/>
        </w:rPr>
        <w:t>ημοσίου ενέκρινε αμοιβή</w:t>
      </w:r>
      <w:r>
        <w:rPr>
          <w:rFonts w:eastAsia="Times New Roman" w:cs="Times New Roman"/>
          <w:szCs w:val="24"/>
        </w:rPr>
        <w:t>,</w:t>
      </w:r>
      <w:r>
        <w:rPr>
          <w:rFonts w:eastAsia="Times New Roman" w:cs="Times New Roman"/>
          <w:szCs w:val="24"/>
        </w:rPr>
        <w:t xml:space="preserve"> κατ’ αποκοπή -και αυτό είναι ένα ερώτημα- 400.000 ευρώ για χρηματοοικονομικό σύμβουλο.</w:t>
      </w:r>
    </w:p>
    <w:p w14:paraId="780981B6"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Όπως είπατε κι εσείς και πολύ ορθά, η Κυβέρνηση έχει λάβει μία συγκεκριμένη πολιτική απόφαση και αυτή η πολιτική απόφαση είναι επιτέλους και στο</w:t>
      </w:r>
      <w:r>
        <w:rPr>
          <w:rFonts w:eastAsia="Times New Roman" w:cs="Times New Roman"/>
          <w:szCs w:val="24"/>
        </w:rPr>
        <w:t xml:space="preserve"> Λιμενικό να ισχύσει ό,τι συμβαίνει και στα άλλα Σώματα, να </w:t>
      </w:r>
      <w:r>
        <w:rPr>
          <w:rFonts w:eastAsia="Times New Roman" w:cs="Times New Roman"/>
          <w:szCs w:val="24"/>
        </w:rPr>
        <w:t xml:space="preserve">εισάγονται </w:t>
      </w:r>
      <w:r>
        <w:rPr>
          <w:rFonts w:eastAsia="Times New Roman" w:cs="Times New Roman"/>
          <w:szCs w:val="24"/>
        </w:rPr>
        <w:t xml:space="preserve">δηλαδή </w:t>
      </w:r>
      <w:r>
        <w:rPr>
          <w:rFonts w:eastAsia="Times New Roman" w:cs="Times New Roman"/>
          <w:szCs w:val="24"/>
        </w:rPr>
        <w:t xml:space="preserve">οι υποψήφιοι με </w:t>
      </w:r>
      <w:r>
        <w:rPr>
          <w:rFonts w:eastAsia="Times New Roman" w:cs="Times New Roman"/>
          <w:szCs w:val="24"/>
        </w:rPr>
        <w:t xml:space="preserve">πανελλαδικές εξετάσεις. Ο σχεδιασμός μας αυτός, λοιπόν, θεωρούμε ότι μπορεί να υλοποιηθεί </w:t>
      </w:r>
      <w:r>
        <w:rPr>
          <w:rFonts w:eastAsia="Times New Roman" w:cs="Times New Roman"/>
          <w:szCs w:val="24"/>
        </w:rPr>
        <w:t>-</w:t>
      </w:r>
      <w:r>
        <w:rPr>
          <w:rFonts w:eastAsia="Times New Roman" w:cs="Times New Roman"/>
          <w:szCs w:val="24"/>
        </w:rPr>
        <w:t>με το μικρότερο δυνατό κόστος</w:t>
      </w:r>
      <w:r>
        <w:rPr>
          <w:rFonts w:eastAsia="Times New Roman" w:cs="Times New Roman"/>
          <w:szCs w:val="24"/>
        </w:rPr>
        <w:t>-</w:t>
      </w:r>
      <w:r>
        <w:rPr>
          <w:rFonts w:eastAsia="Times New Roman" w:cs="Times New Roman"/>
          <w:szCs w:val="24"/>
        </w:rPr>
        <w:t xml:space="preserve"> εντός του στενού δημοσιονομικού πλαισίου</w:t>
      </w:r>
      <w:r>
        <w:rPr>
          <w:rFonts w:eastAsia="Times New Roman" w:cs="Times New Roman"/>
          <w:szCs w:val="24"/>
        </w:rPr>
        <w:t xml:space="preserve"> που υπάρχει αυτή τη στιγμή</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από τις υπάρχουσες </w:t>
      </w:r>
      <w:r>
        <w:rPr>
          <w:rFonts w:eastAsia="Times New Roman" w:cs="Times New Roman"/>
          <w:szCs w:val="24"/>
        </w:rPr>
        <w:t>Σχολές Δοκίμων Σημαιοφόρων, Δοκίμων Υπαξιωματικών και Δοκίμων Λιμενοφυλάκων, κάτι που θα ξεκινήσει από το 2018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2019.</w:t>
      </w:r>
    </w:p>
    <w:p w14:paraId="780981B7"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w:t>
      </w:r>
      <w:r>
        <w:rPr>
          <w:rFonts w:eastAsia="Times New Roman" w:cs="Times New Roman"/>
          <w:szCs w:val="24"/>
        </w:rPr>
        <w:t>τη φάση θεωρούμε ότι οι ανάγκες μπορούν να καλυφθούν από τη Σχολή Ναυτικών Δοκίμω</w:t>
      </w:r>
      <w:r>
        <w:rPr>
          <w:rFonts w:eastAsia="Times New Roman" w:cs="Times New Roman"/>
          <w:szCs w:val="24"/>
        </w:rPr>
        <w:t>ν του ΓΕΝ στον Πει</w:t>
      </w:r>
      <w:r>
        <w:rPr>
          <w:rFonts w:eastAsia="Times New Roman" w:cs="Times New Roman"/>
          <w:szCs w:val="24"/>
        </w:rPr>
        <w:lastRenderedPageBreak/>
        <w:t>ραιά, τις εγκαταστάσεις της Σχολής Λιμενοφυλάκων και τις εγκαταστάσεις της Σχολής Μονίμων Υπαξιωματικών του Ναυτικού στον Σκαραμαγκά. Δεν θέλουμε σε αυτή τη φάση να διακινδυνεύσουμε το μείζον, το οποίο σήμερα είναι να εφαρμοστούν οι πανελ</w:t>
      </w:r>
      <w:r>
        <w:rPr>
          <w:rFonts w:eastAsia="Times New Roman" w:cs="Times New Roman"/>
          <w:szCs w:val="24"/>
        </w:rPr>
        <w:t>λαδικές εξετάσεις, γιατί νομίζουμε ότι αυτό είναι το πιο σημαντικό.</w:t>
      </w:r>
    </w:p>
    <w:p w14:paraId="780981B8"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Σε κάθε περίπτωση, εάν κριθεί ότι θα υπάρχει αναγκαιότητα για να πάμε σε νέα σχολή, σε νέα ακαδημία, τότε θα εξετάσουμε και την περίπτωση της Αλεξανδρούπολης αλλά και άλλες προτάσεις που έ</w:t>
      </w:r>
      <w:r>
        <w:rPr>
          <w:rFonts w:eastAsia="Times New Roman" w:cs="Times New Roman"/>
          <w:szCs w:val="24"/>
        </w:rPr>
        <w:t xml:space="preserve">χουν κατατεθεί. Σε κάθε περίπτωση δεν μας βρίσκουν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αντίθετους τέτοιες προτάσεις. Όμως οφείλω να ομολογήσω ότι δεν έχουν τύχει περαιτέρω επεξεργασίας, πέραν αυτής που μάλλον κάπου έχει χαθεί στον χρόνο. Από το 2004 επί της ουσίας δεν υπήρξε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άλλη κίνηση, όταν ουσιαστικά είχε σταματήσει ο διαγωνισμός</w:t>
      </w:r>
      <w:r>
        <w:rPr>
          <w:rFonts w:eastAsia="Times New Roman" w:cs="Times New Roman"/>
          <w:szCs w:val="24"/>
        </w:rPr>
        <w:t>.</w:t>
      </w:r>
    </w:p>
    <w:p w14:paraId="780981B9"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Επομένως καταλαβαίνετε ότι σε αυτή την περίπτωση θα προσπαθήσουμε υπό αυτές τις συνθήκες να χρησιμοποιήσουμε τις ήδη υφιστάμενες δομές που υπάρχουν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υνητικά</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 υπάρχει </w:t>
      </w:r>
      <w:r>
        <w:rPr>
          <w:rFonts w:eastAsia="Times New Roman" w:cs="Times New Roman"/>
          <w:szCs w:val="24"/>
        </w:rPr>
        <w:lastRenderedPageBreak/>
        <w:t>πρόσφορο έδαφος</w:t>
      </w:r>
      <w:r>
        <w:rPr>
          <w:rFonts w:eastAsia="Times New Roman" w:cs="Times New Roman"/>
          <w:szCs w:val="24"/>
        </w:rPr>
        <w:t>, μπορούμ</w:t>
      </w:r>
      <w:r>
        <w:rPr>
          <w:rFonts w:eastAsia="Times New Roman" w:cs="Times New Roman"/>
          <w:szCs w:val="24"/>
        </w:rPr>
        <w:t xml:space="preserve">ε </w:t>
      </w:r>
      <w:r>
        <w:rPr>
          <w:rFonts w:eastAsia="Times New Roman" w:cs="Times New Roman"/>
          <w:szCs w:val="24"/>
        </w:rPr>
        <w:t>να δούμε οποιαδήποτε άλλη περιοχή και φυσικά και την Αλεξανδρούπολη για έναν μακροχρόνιο σχεδιασμό.</w:t>
      </w:r>
    </w:p>
    <w:p w14:paraId="780981BA"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Ευχαριστώ.</w:t>
      </w:r>
    </w:p>
    <w:p w14:paraId="780981BB"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κύριο Υφυπουργό.</w:t>
      </w:r>
    </w:p>
    <w:p w14:paraId="780981BC"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έχετε τον λόγο για τη δευτερολογία σας.</w:t>
      </w:r>
    </w:p>
    <w:p w14:paraId="780981BD"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Δ</w:t>
      </w:r>
      <w:r>
        <w:rPr>
          <w:rFonts w:eastAsia="Times New Roman" w:cs="Times New Roman"/>
          <w:b/>
          <w:szCs w:val="24"/>
        </w:rPr>
        <w:t>ΗΜΟΣΧΑΚΗΣ:</w:t>
      </w:r>
      <w:r>
        <w:rPr>
          <w:rFonts w:eastAsia="Times New Roman" w:cs="Times New Roman"/>
          <w:szCs w:val="24"/>
        </w:rPr>
        <w:t xml:space="preserve"> Είναι πράγματι ένα θετικό βήμα το ότι αποφασίζετε να αντιστοιχηθείτε εκπαιδευτικά με το Σώμα της Ελληνικής Αστυνομίας, μία δομή η οποία δοκιμάστηκε επί σειρά ετών και που στα χνάρια αυτής της δομής ακολούθησε και το Πυροσβεστικό Σώμα.</w:t>
      </w:r>
    </w:p>
    <w:p w14:paraId="780981BE" w14:textId="77777777" w:rsidR="00A93FEB" w:rsidRDefault="00986DFD">
      <w:pPr>
        <w:spacing w:line="600" w:lineRule="auto"/>
        <w:ind w:firstLine="720"/>
        <w:jc w:val="both"/>
        <w:rPr>
          <w:rFonts w:eastAsia="Times New Roman"/>
          <w:szCs w:val="24"/>
        </w:rPr>
      </w:pPr>
      <w:r>
        <w:rPr>
          <w:rFonts w:eastAsia="Times New Roman"/>
          <w:szCs w:val="24"/>
        </w:rPr>
        <w:t>Όμως, θα ή</w:t>
      </w:r>
      <w:r>
        <w:rPr>
          <w:rFonts w:eastAsia="Times New Roman"/>
          <w:szCs w:val="24"/>
        </w:rPr>
        <w:t>θελα να σας πω, κύριε Υφυπουργέ, ότι σας διακρίνει προχειρότητα. Διότι όλα θα πρέπει να γίνονται στην ώρα τους. Κατ’ αρχάς, ιδρύετε ένα σοβαρότατο εκπαιδευτικό ίδρυμα στον χώρο των Σωμάτων Ασφαλείας και αυτό θα πρέπει να έχει πατρίδα και αυτή την πατρίδα θ</w:t>
      </w:r>
      <w:r>
        <w:rPr>
          <w:rFonts w:eastAsia="Times New Roman"/>
          <w:szCs w:val="24"/>
        </w:rPr>
        <w:t>α πρέπει να τη ρυθμίσετε με νόμο, όπως ακριβώς θα έλθετε εδώ στην Ολομέλεια και θα ζητήσετε την έγκριση της Ολομέλειας.</w:t>
      </w:r>
    </w:p>
    <w:p w14:paraId="780981BF" w14:textId="77777777" w:rsidR="00A93FEB" w:rsidRDefault="00986DFD">
      <w:pPr>
        <w:spacing w:line="600" w:lineRule="auto"/>
        <w:ind w:firstLine="720"/>
        <w:jc w:val="both"/>
        <w:rPr>
          <w:rFonts w:eastAsia="Times New Roman"/>
          <w:szCs w:val="24"/>
        </w:rPr>
      </w:pPr>
      <w:r>
        <w:rPr>
          <w:rFonts w:eastAsia="Times New Roman"/>
          <w:szCs w:val="24"/>
        </w:rPr>
        <w:lastRenderedPageBreak/>
        <w:t>Από την άλλη πλευρά, εγώ θα ήθελα να σας υπογραμμίσω τα επιχειρήματά μου και για λόγους ιστορικούς θα πρέπει αυτά να καταγραφούν. Τα λιμ</w:t>
      </w:r>
      <w:r>
        <w:rPr>
          <w:rFonts w:eastAsia="Times New Roman"/>
          <w:szCs w:val="24"/>
        </w:rPr>
        <w:t xml:space="preserve">άνια της Αλεξανδρούπολης, της Σαμοθράκης, του Πόρτο </w:t>
      </w:r>
      <w:proofErr w:type="spellStart"/>
      <w:r>
        <w:rPr>
          <w:rFonts w:eastAsia="Times New Roman"/>
          <w:szCs w:val="24"/>
        </w:rPr>
        <w:t>Λάγος</w:t>
      </w:r>
      <w:proofErr w:type="spellEnd"/>
      <w:r>
        <w:rPr>
          <w:rFonts w:eastAsia="Times New Roman"/>
          <w:szCs w:val="24"/>
        </w:rPr>
        <w:t>, αλλά και το περιφερειακό, που είναι της Μάκρης, διαθέτουν σημαντικές προϋποθέσεις, εγκαταστάσεις αλλά και προδιαγραφές και μπορούν να αποτελέσουν τα καλύτερα πεδία αλλά και εκπαιδευτικά εργαλεία γι</w:t>
      </w:r>
      <w:r>
        <w:rPr>
          <w:rFonts w:eastAsia="Times New Roman"/>
          <w:szCs w:val="24"/>
        </w:rPr>
        <w:t xml:space="preserve">α τους νέους λιμενικούς. Έχουν φυσικά και μια ιδιάζουσα γεωπολιτική θέση, ενώ αποτελούν ως περιοχή και κόμβο αγωγών φυσικού αερίου με σημαντικές προοπτικές, αν ληφθεί υπ’ </w:t>
      </w:r>
      <w:proofErr w:type="spellStart"/>
      <w:r>
        <w:rPr>
          <w:rFonts w:eastAsia="Times New Roman"/>
          <w:szCs w:val="24"/>
        </w:rPr>
        <w:t>όψιν</w:t>
      </w:r>
      <w:proofErr w:type="spellEnd"/>
      <w:r>
        <w:rPr>
          <w:rFonts w:eastAsia="Times New Roman"/>
          <w:szCs w:val="24"/>
        </w:rPr>
        <w:t xml:space="preserve"> ότι σε λίγο αρχίζει και ο γνωστός σταθμός του </w:t>
      </w:r>
      <w:r>
        <w:rPr>
          <w:rFonts w:eastAsia="Times New Roman"/>
          <w:szCs w:val="24"/>
          <w:lang w:val="en-US"/>
        </w:rPr>
        <w:t>LNG</w:t>
      </w:r>
      <w:r>
        <w:rPr>
          <w:rFonts w:eastAsia="Times New Roman"/>
          <w:szCs w:val="24"/>
        </w:rPr>
        <w:t xml:space="preserve"> στην Αλεξανδρούπολη.</w:t>
      </w:r>
    </w:p>
    <w:p w14:paraId="780981C0" w14:textId="77777777" w:rsidR="00A93FEB" w:rsidRDefault="00986DFD">
      <w:pPr>
        <w:spacing w:line="600" w:lineRule="auto"/>
        <w:ind w:firstLine="720"/>
        <w:jc w:val="both"/>
        <w:rPr>
          <w:rFonts w:eastAsia="Times New Roman"/>
          <w:szCs w:val="24"/>
        </w:rPr>
      </w:pPr>
      <w:r>
        <w:rPr>
          <w:rFonts w:eastAsia="Times New Roman"/>
          <w:szCs w:val="24"/>
        </w:rPr>
        <w:t>Επίσης, η</w:t>
      </w:r>
      <w:r>
        <w:rPr>
          <w:rFonts w:eastAsia="Times New Roman"/>
          <w:szCs w:val="24"/>
        </w:rPr>
        <w:t xml:space="preserve"> ίδρυση της Λιμενικής Ακαδημίας στην Αλεξανδρούπολη εγγυάται καλύτερη προστασία των θαλασσίων συνόρων μας σε μια ευαίσθητη περιοχή. Και ξέρετε τι σημαίνει ευαίσθητη περιοχή εσείς, διότι κι εσείς έχετε περίπου την ίδια καταγωγή με τον ομιλούντα.</w:t>
      </w:r>
    </w:p>
    <w:p w14:paraId="780981C1" w14:textId="77777777" w:rsidR="00A93FEB" w:rsidRDefault="00986DFD">
      <w:pPr>
        <w:spacing w:line="600" w:lineRule="auto"/>
        <w:ind w:firstLine="720"/>
        <w:jc w:val="both"/>
        <w:rPr>
          <w:rFonts w:eastAsia="Times New Roman"/>
          <w:szCs w:val="24"/>
        </w:rPr>
      </w:pPr>
      <w:r>
        <w:rPr>
          <w:rFonts w:eastAsia="Times New Roman"/>
          <w:b/>
          <w:szCs w:val="24"/>
        </w:rPr>
        <w:t>ΝΕΚΤΑΡΙΟΣ Σ</w:t>
      </w:r>
      <w:r>
        <w:rPr>
          <w:rFonts w:eastAsia="Times New Roman"/>
          <w:b/>
          <w:szCs w:val="24"/>
        </w:rPr>
        <w:t>ΑΝΤΟΡΙΝΙΟΣ (Υφυπουργός Ναυτιλίας και Νησιωτικής Πολιτικής):</w:t>
      </w:r>
      <w:r>
        <w:rPr>
          <w:rFonts w:eastAsia="Times New Roman"/>
          <w:szCs w:val="24"/>
        </w:rPr>
        <w:t xml:space="preserve"> Σύνορα.</w:t>
      </w:r>
    </w:p>
    <w:p w14:paraId="780981C2" w14:textId="77777777" w:rsidR="00A93FEB" w:rsidRDefault="00986DFD">
      <w:pPr>
        <w:spacing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ΔΗΜΟΣΧΑΚΗΣ:</w:t>
      </w:r>
      <w:r>
        <w:rPr>
          <w:rFonts w:eastAsia="Times New Roman"/>
          <w:szCs w:val="24"/>
        </w:rPr>
        <w:t xml:space="preserve"> Ακριβώς.</w:t>
      </w:r>
    </w:p>
    <w:p w14:paraId="780981C3" w14:textId="77777777" w:rsidR="00A93FEB" w:rsidRDefault="00986DFD">
      <w:pPr>
        <w:spacing w:line="600" w:lineRule="auto"/>
        <w:ind w:firstLine="720"/>
        <w:jc w:val="both"/>
        <w:rPr>
          <w:rFonts w:eastAsia="Times New Roman"/>
          <w:szCs w:val="24"/>
        </w:rPr>
      </w:pPr>
      <w:r>
        <w:rPr>
          <w:rFonts w:eastAsia="Times New Roman"/>
          <w:szCs w:val="24"/>
        </w:rPr>
        <w:lastRenderedPageBreak/>
        <w:t xml:space="preserve">Νομίζω, λοιπόν, ότι μια τέτοια απόφαση θα τόνωνε το πατριωτικό αίσθημα των </w:t>
      </w:r>
      <w:proofErr w:type="spellStart"/>
      <w:r>
        <w:rPr>
          <w:rFonts w:eastAsia="Times New Roman"/>
          <w:szCs w:val="24"/>
        </w:rPr>
        <w:t>Εβριτών</w:t>
      </w:r>
      <w:proofErr w:type="spellEnd"/>
      <w:r>
        <w:rPr>
          <w:rFonts w:eastAsia="Times New Roman"/>
          <w:szCs w:val="24"/>
        </w:rPr>
        <w:t xml:space="preserve"> και γενικά των Θρακιωτών και θα γέμιζε η θαλάσσια περιοχή μας από</w:t>
      </w:r>
      <w:r>
        <w:rPr>
          <w:rFonts w:eastAsia="Times New Roman"/>
          <w:szCs w:val="24"/>
        </w:rPr>
        <w:t xml:space="preserve"> εκπαιδευτικά σκάφη και πάνω σε αυτά θα ήταν νέα παιδιά, οι οποίοι θα ήταν οι καλύτεροι πρεσβευτές της περιοχής μας. Μπορείτε όμως από τώρα να δώσετε την έδρα. Εμείς δεν είπαμε ότι μπορείτε να έλθετε άμεσα. Μπορείτε, όμως, να ανοίξετε τον δρόμο, να κάνετε </w:t>
      </w:r>
      <w:r>
        <w:rPr>
          <w:rFonts w:eastAsia="Times New Roman"/>
          <w:szCs w:val="24"/>
        </w:rPr>
        <w:t xml:space="preserve">την αρχή. Θα έλθουμε εμείς μεταγενέστεροι -έτσι είναι τα πράγματα, αυτή είναι η δημοκρατία μας- και θα ολοκληρώσουμε αυτόν τον κύκλο. </w:t>
      </w:r>
    </w:p>
    <w:p w14:paraId="780981C4" w14:textId="77777777" w:rsidR="00A93FEB" w:rsidRDefault="00986DFD">
      <w:pPr>
        <w:spacing w:line="600" w:lineRule="auto"/>
        <w:ind w:firstLine="720"/>
        <w:jc w:val="both"/>
        <w:rPr>
          <w:rFonts w:eastAsia="Times New Roman"/>
          <w:szCs w:val="24"/>
        </w:rPr>
      </w:pPr>
      <w:r>
        <w:rPr>
          <w:rFonts w:eastAsia="Times New Roman"/>
          <w:szCs w:val="24"/>
        </w:rPr>
        <w:t xml:space="preserve">Θέλω να σας πω και κάτι άλλο. Όποιος κι αν μας ακούει θα λέει «μα, τι λέει τώρα ο κ. </w:t>
      </w:r>
      <w:proofErr w:type="spellStart"/>
      <w:r>
        <w:rPr>
          <w:rFonts w:eastAsia="Times New Roman"/>
          <w:szCs w:val="24"/>
        </w:rPr>
        <w:t>Δημοσχάκης</w:t>
      </w:r>
      <w:proofErr w:type="spellEnd"/>
      <w:r>
        <w:rPr>
          <w:rFonts w:eastAsia="Times New Roman"/>
          <w:szCs w:val="24"/>
        </w:rPr>
        <w:t>; Σε μια περίοδο οικονομικ</w:t>
      </w:r>
      <w:r>
        <w:rPr>
          <w:rFonts w:eastAsia="Times New Roman"/>
          <w:szCs w:val="24"/>
        </w:rPr>
        <w:t xml:space="preserve">ής κρίσης;». Βεβαίως, αυτό είναι το φάρμακο. Υπάρχουν χρηματοδοτικά εργαλεία και μέσα από την Ευρωπαϊκή Ένωση. Τα θαλάσσια και τα χερσαία σύνορά μας θέλουν προστασία. Και θέλουν προστασία από τις εθνικές αρχές ασφαλείας, που είναι η Ελληνική Αστυνομία και </w:t>
      </w:r>
      <w:r>
        <w:rPr>
          <w:rFonts w:eastAsia="Times New Roman"/>
          <w:szCs w:val="24"/>
        </w:rPr>
        <w:t xml:space="preserve">το Λιμενικό Σώμα. Νομίζω ότι θα μπορούσατε να εκμεταλλευτείτε τα ταμεία εξωτερικών συνόρων, με την καλή έννοια του όρου. Επίσης, θα μπορούσατε να εκμεταλλευτείτε και τον νόμο περί ΣΔΙΤ, παρά το γεγονός ότι δυστυχώς </w:t>
      </w:r>
      <w:r>
        <w:rPr>
          <w:rFonts w:eastAsia="Times New Roman"/>
          <w:szCs w:val="24"/>
        </w:rPr>
        <w:lastRenderedPageBreak/>
        <w:t xml:space="preserve">έχετε και κάποια </w:t>
      </w:r>
      <w:r>
        <w:rPr>
          <w:rFonts w:eastAsia="Times New Roman"/>
          <w:szCs w:val="24"/>
        </w:rPr>
        <w:t>«</w:t>
      </w:r>
      <w:r>
        <w:rPr>
          <w:rFonts w:eastAsia="Times New Roman"/>
          <w:szCs w:val="24"/>
        </w:rPr>
        <w:t>αλλεργία</w:t>
      </w:r>
      <w:r>
        <w:rPr>
          <w:rFonts w:eastAsia="Times New Roman"/>
          <w:szCs w:val="24"/>
        </w:rPr>
        <w:t>»</w:t>
      </w:r>
      <w:r>
        <w:rPr>
          <w:rFonts w:eastAsia="Times New Roman"/>
          <w:szCs w:val="24"/>
        </w:rPr>
        <w:t xml:space="preserve"> ως προς αυτό,</w:t>
      </w:r>
      <w:r>
        <w:rPr>
          <w:rFonts w:eastAsia="Times New Roman"/>
          <w:szCs w:val="24"/>
        </w:rPr>
        <w:t xml:space="preserve"> από ό,τι περιγράφετε πολλές φορές και από το Βήμα της Βουλής. </w:t>
      </w:r>
    </w:p>
    <w:p w14:paraId="780981C5" w14:textId="77777777" w:rsidR="00A93FEB" w:rsidRDefault="00986DFD">
      <w:pPr>
        <w:spacing w:line="600" w:lineRule="auto"/>
        <w:ind w:firstLine="720"/>
        <w:jc w:val="both"/>
        <w:rPr>
          <w:rFonts w:eastAsia="Times New Roman"/>
          <w:szCs w:val="24"/>
        </w:rPr>
      </w:pPr>
      <w:r>
        <w:rPr>
          <w:rFonts w:eastAsia="Times New Roman"/>
          <w:szCs w:val="24"/>
        </w:rPr>
        <w:t>Ωστόσο, εγώ σας ενθαρρύνω. Έχετε χρόνο μπροστά σας και φυσικά θα συζητήσουμε και όταν καταθέσετε τον νόμο στην Ολομέλεια. Έχουμε πολλά επιχειρήματα, κύριε Υφυπουργέ, τα οποία είναι</w:t>
      </w:r>
      <w:r>
        <w:rPr>
          <w:rFonts w:eastAsia="Times New Roman"/>
          <w:szCs w:val="24"/>
        </w:rPr>
        <w:t>,</w:t>
      </w:r>
      <w:r>
        <w:rPr>
          <w:rFonts w:eastAsia="Times New Roman"/>
          <w:szCs w:val="24"/>
        </w:rPr>
        <w:t xml:space="preserve"> π</w:t>
      </w:r>
      <w:r>
        <w:rPr>
          <w:rFonts w:eastAsia="Times New Roman"/>
          <w:szCs w:val="24"/>
        </w:rPr>
        <w:t>ράγματι,</w:t>
      </w:r>
      <w:r>
        <w:rPr>
          <w:rFonts w:eastAsia="Times New Roman"/>
          <w:szCs w:val="24"/>
        </w:rPr>
        <w:t xml:space="preserve"> </w:t>
      </w:r>
      <w:r>
        <w:rPr>
          <w:rFonts w:eastAsia="Times New Roman"/>
          <w:szCs w:val="24"/>
        </w:rPr>
        <w:t xml:space="preserve">αδιάσειστα. Και εκείνο το οποίο θα σας πω είναι ότι ο λόγος είναι ηθικός. Ο εμπαιγμός σε βάρος των </w:t>
      </w:r>
      <w:proofErr w:type="spellStart"/>
      <w:r>
        <w:rPr>
          <w:rFonts w:eastAsia="Times New Roman"/>
          <w:szCs w:val="24"/>
        </w:rPr>
        <w:t>Εβριτών</w:t>
      </w:r>
      <w:proofErr w:type="spellEnd"/>
      <w:r>
        <w:rPr>
          <w:rFonts w:eastAsia="Times New Roman"/>
          <w:szCs w:val="24"/>
        </w:rPr>
        <w:t xml:space="preserve"> επί σειρά ετών μάς έχει κοστίσει. Ευκαιρία είναι, μια και έρχεται ο Πρωθυπουργός και μας λέει ότι μας αγαπάει πάρα πολύ, να το αποδείξετε με τα έργα </w:t>
      </w:r>
      <w:r>
        <w:rPr>
          <w:rFonts w:eastAsia="Times New Roman"/>
          <w:szCs w:val="24"/>
        </w:rPr>
        <w:t>σας, με τις αποφάσεις σας και κυρίως με τις νομοθετικές ρυθμίσεις οι οποίες αναμένονται. Θα μας έχετε συμπαραστάτες σε μια θετική απόφαση.</w:t>
      </w:r>
    </w:p>
    <w:p w14:paraId="780981C6" w14:textId="77777777" w:rsidR="00A93FEB" w:rsidRDefault="00986DFD">
      <w:pPr>
        <w:spacing w:line="600" w:lineRule="auto"/>
        <w:ind w:firstLine="720"/>
        <w:jc w:val="both"/>
        <w:rPr>
          <w:rFonts w:eastAsia="Times New Roman"/>
          <w:szCs w:val="24"/>
        </w:rPr>
      </w:pPr>
      <w:r>
        <w:rPr>
          <w:rFonts w:eastAsia="Times New Roman"/>
          <w:szCs w:val="24"/>
        </w:rPr>
        <w:t>Μάλιστα θα ήθελα να υπογραμμίσω ότι για τα θέματα των στελεχών του Λιμενικού Σώματος συμμετείχα κι εγώ στη διαβούλευσ</w:t>
      </w:r>
      <w:r>
        <w:rPr>
          <w:rFonts w:eastAsia="Times New Roman"/>
          <w:szCs w:val="24"/>
        </w:rPr>
        <w:t>η, πέραν της επίκαιρης ερώτησης που κατέθεσα</w:t>
      </w:r>
      <w:r>
        <w:rPr>
          <w:rFonts w:eastAsia="Times New Roman"/>
          <w:szCs w:val="24"/>
        </w:rPr>
        <w:t>,</w:t>
      </w:r>
      <w:r>
        <w:rPr>
          <w:rFonts w:eastAsia="Times New Roman"/>
          <w:szCs w:val="24"/>
        </w:rPr>
        <w:t xml:space="preserve"> αλλά και οι θεσμικοί παράγοντες του </w:t>
      </w:r>
      <w:r>
        <w:rPr>
          <w:rFonts w:eastAsia="Times New Roman"/>
          <w:szCs w:val="24"/>
        </w:rPr>
        <w:t>ν</w:t>
      </w:r>
      <w:r>
        <w:rPr>
          <w:rFonts w:eastAsia="Times New Roman"/>
          <w:szCs w:val="24"/>
        </w:rPr>
        <w:t xml:space="preserve">ομού, </w:t>
      </w:r>
      <w:proofErr w:type="spellStart"/>
      <w:r>
        <w:rPr>
          <w:rFonts w:eastAsia="Times New Roman"/>
          <w:szCs w:val="24"/>
        </w:rPr>
        <w:t>αυτοδιοικητικοί</w:t>
      </w:r>
      <w:proofErr w:type="spellEnd"/>
      <w:r>
        <w:rPr>
          <w:rFonts w:eastAsia="Times New Roman"/>
          <w:szCs w:val="24"/>
        </w:rPr>
        <w:t xml:space="preserve">, οι δήμαρχοι, ο </w:t>
      </w:r>
      <w:r>
        <w:rPr>
          <w:rFonts w:eastAsia="Times New Roman"/>
          <w:szCs w:val="24"/>
        </w:rPr>
        <w:t>δ</w:t>
      </w:r>
      <w:r>
        <w:rPr>
          <w:rFonts w:eastAsia="Times New Roman"/>
          <w:szCs w:val="24"/>
        </w:rPr>
        <w:t xml:space="preserve">ήμαρχος της Αλεξανδρούπολης, ο </w:t>
      </w:r>
      <w:proofErr w:type="spellStart"/>
      <w:r>
        <w:rPr>
          <w:rFonts w:eastAsia="Times New Roman"/>
          <w:szCs w:val="24"/>
        </w:rPr>
        <w:t>α</w:t>
      </w:r>
      <w:r>
        <w:rPr>
          <w:rFonts w:eastAsia="Times New Roman"/>
          <w:szCs w:val="24"/>
        </w:rPr>
        <w:t>ντιπεριφερειάρχης</w:t>
      </w:r>
      <w:proofErr w:type="spellEnd"/>
      <w:r>
        <w:rPr>
          <w:rFonts w:eastAsia="Times New Roman"/>
          <w:szCs w:val="24"/>
        </w:rPr>
        <w:t xml:space="preserve"> του Έβρου, ο </w:t>
      </w:r>
      <w:r>
        <w:rPr>
          <w:rFonts w:eastAsia="Times New Roman"/>
          <w:szCs w:val="24"/>
        </w:rPr>
        <w:t>π</w:t>
      </w:r>
      <w:r>
        <w:rPr>
          <w:rFonts w:eastAsia="Times New Roman"/>
          <w:szCs w:val="24"/>
        </w:rPr>
        <w:t xml:space="preserve">εριφερειάρχης, ο κόσμος όλος είναι σύσσωμος και διψά για μια τέτοια </w:t>
      </w:r>
      <w:r>
        <w:rPr>
          <w:rFonts w:eastAsia="Times New Roman"/>
          <w:szCs w:val="24"/>
        </w:rPr>
        <w:t>επένδυση, η οποία πραγματικά είναι πάρα πολύ απαραίτητη.</w:t>
      </w:r>
    </w:p>
    <w:p w14:paraId="780981C7" w14:textId="77777777" w:rsidR="00A93FEB" w:rsidRDefault="00986DFD">
      <w:pPr>
        <w:spacing w:line="600" w:lineRule="auto"/>
        <w:ind w:firstLine="720"/>
        <w:jc w:val="both"/>
        <w:rPr>
          <w:rFonts w:eastAsia="Times New Roman"/>
          <w:szCs w:val="24"/>
        </w:rPr>
      </w:pPr>
      <w:r>
        <w:rPr>
          <w:rFonts w:eastAsia="Times New Roman"/>
          <w:szCs w:val="24"/>
        </w:rPr>
        <w:lastRenderedPageBreak/>
        <w:t>Θέλω να σας πω -και θα κλείσω με αυτό, κύριε Πρόεδρε-, ότι ιδρύθηκαν σχολές Αστυνομίας στη Θράκη και μάλιστα, με σχεδίαση του ομιλούντα ως αστυνόμου, μ</w:t>
      </w:r>
      <w:r>
        <w:rPr>
          <w:rFonts w:eastAsia="Times New Roman"/>
          <w:szCs w:val="24"/>
        </w:rPr>
        <w:t>ί</w:t>
      </w:r>
      <w:r>
        <w:rPr>
          <w:rFonts w:eastAsia="Times New Roman"/>
          <w:szCs w:val="24"/>
        </w:rPr>
        <w:t>α στη Ξάνθη, στην Κομοτηνή και στο Διδυμότειχο.</w:t>
      </w:r>
    </w:p>
    <w:p w14:paraId="780981C8"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Επί αρχηγίας μου στο Σώμα μεταφέρθηκε μετά από </w:t>
      </w:r>
      <w:proofErr w:type="spellStart"/>
      <w:r>
        <w:rPr>
          <w:rFonts w:eastAsia="Times New Roman" w:cs="Times New Roman"/>
          <w:szCs w:val="24"/>
        </w:rPr>
        <w:t>εκατόν</w:t>
      </w:r>
      <w:proofErr w:type="spellEnd"/>
      <w:r>
        <w:rPr>
          <w:rFonts w:eastAsia="Times New Roman" w:cs="Times New Roman"/>
          <w:szCs w:val="24"/>
        </w:rPr>
        <w:t xml:space="preserve"> εβδομήντα δύο χρόνια η Σχολή Αστυφυλάκων της Αθήνας στην Κομοτηνή και όλη η εκπαιδευτική πολιτική της Ελληνικής Αστυνομίας σε ό,τι αφορά τα τμήματα δοκίμων αστυφυλάκων, που είναι οκτώ τον αριθμό σε όλη</w:t>
      </w:r>
      <w:r>
        <w:rPr>
          <w:rFonts w:eastAsia="Times New Roman" w:cs="Times New Roman"/>
          <w:szCs w:val="24"/>
        </w:rPr>
        <w:t xml:space="preserve"> τη χώρα, εκπορεύεται από τη Κομοτηνή. Άρα με μια </w:t>
      </w:r>
      <w:r>
        <w:rPr>
          <w:rFonts w:eastAsia="Times New Roman" w:cs="Times New Roman"/>
          <w:szCs w:val="24"/>
        </w:rPr>
        <w:t>Σ</w:t>
      </w:r>
      <w:r>
        <w:rPr>
          <w:rFonts w:eastAsia="Times New Roman" w:cs="Times New Roman"/>
          <w:szCs w:val="24"/>
        </w:rPr>
        <w:t>χολή της Ελληνικής Ακτοφυλακής στην Αλεξανδρούπολη και μέσα από συνέργειες με τις αστυνομικές σχολές και μέσα από συνέργειες με τα πολλά τμήματα του Δημοκριτείου Πανεπιστημίου Θράκης, θα μπορούσε η Θράκη ν</w:t>
      </w:r>
      <w:r>
        <w:rPr>
          <w:rFonts w:eastAsia="Times New Roman" w:cs="Times New Roman"/>
          <w:szCs w:val="24"/>
        </w:rPr>
        <w:t xml:space="preserve">α αποτελέσει πραγματικά πυλώνα εκπαίδευσης και επιμόρφωσης στελεχών όχι μόνο της Ελλάδος αλλά και όλης της Ευρώπης. </w:t>
      </w:r>
    </w:p>
    <w:p w14:paraId="780981C9"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Γιατί θέλω να ξέρετε ότι το διασυνοριακό έγκλημα δεν θα σταματήσει ποτέ. </w:t>
      </w:r>
    </w:p>
    <w:p w14:paraId="780981CA" w14:textId="77777777" w:rsidR="00A93FEB" w:rsidRDefault="00986DF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Ευχαριστούμε, κύριε </w:t>
      </w:r>
      <w:proofErr w:type="spellStart"/>
      <w:r>
        <w:rPr>
          <w:rFonts w:eastAsia="Times New Roman" w:cs="Times New Roman"/>
          <w:szCs w:val="24"/>
        </w:rPr>
        <w:t>Δημο</w:t>
      </w:r>
      <w:r>
        <w:rPr>
          <w:rFonts w:eastAsia="Times New Roman" w:cs="Times New Roman"/>
          <w:szCs w:val="24"/>
        </w:rPr>
        <w:t>σχάκη</w:t>
      </w:r>
      <w:proofErr w:type="spellEnd"/>
      <w:r>
        <w:rPr>
          <w:rFonts w:eastAsia="Times New Roman" w:cs="Times New Roman"/>
          <w:szCs w:val="24"/>
        </w:rPr>
        <w:t>.</w:t>
      </w:r>
    </w:p>
    <w:p w14:paraId="780981CB" w14:textId="77777777" w:rsidR="00A93FEB" w:rsidRDefault="00986DF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w:t>
      </w:r>
      <w:r>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Έχουμε το καλύτερο πεδίο εκπαίδευσης. Έχουμε νησιωτικά σύνορα, έχουμε θαλάσσια σύνορα, έχουμε ποτάμια σύνορα, έχουμε αυστηρώς χερσαία σύνορα με αποτρεπτικό εμπόδιο. Όλα τα στελέχη των αστυνομιών της Ευρώπης και των λιμ</w:t>
      </w:r>
      <w:r>
        <w:rPr>
          <w:rFonts w:eastAsia="Times New Roman" w:cs="Times New Roman"/>
          <w:szCs w:val="24"/>
        </w:rPr>
        <w:t xml:space="preserve">ενικών αρχών της Ευρωπαϊκής Ένωσης θα ήθελαν να εκπαιδεύονται σε αυτή την περιοχή. Εγώ σας το προτείνω και μάλιστα ως καλός εισηγητής σας. </w:t>
      </w:r>
    </w:p>
    <w:p w14:paraId="780981CC" w14:textId="77777777" w:rsidR="00A93FEB" w:rsidRDefault="00986D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780981CD" w14:textId="77777777" w:rsidR="00A93FEB" w:rsidRDefault="00986DF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Στρατηγέ. </w:t>
      </w:r>
    </w:p>
    <w:p w14:paraId="780981CE" w14:textId="77777777" w:rsidR="00A93FEB" w:rsidRDefault="00986D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Ναυτιλίας και Νησιωτικής Πολιτικής κ. Νεκτάριος Σαντορινιός για τη δευτερολογία του. </w:t>
      </w:r>
    </w:p>
    <w:p w14:paraId="780981CF" w14:textId="77777777" w:rsidR="00A93FEB" w:rsidRDefault="00986DF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είναι αλήθεια ότι ανοίξατε πολλά ζητήματα. Θα μου επιτρ</w:t>
      </w:r>
      <w:r>
        <w:rPr>
          <w:rFonts w:eastAsia="Times New Roman" w:cs="Times New Roman"/>
          <w:szCs w:val="24"/>
        </w:rPr>
        <w:t>έψετε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να μη μπω σε όλα αυτά τα ζητήματα, γιατί θα μας μαλώσει και ο κύριος Πρόεδρος. </w:t>
      </w:r>
    </w:p>
    <w:p w14:paraId="780981D0" w14:textId="77777777" w:rsidR="00A93FEB" w:rsidRDefault="00986D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Κατ’ αρχάς να χαιρετίσω το ότι δέχεστε θετικά το άρθρο 58 και τις πανελλαδικές εξετάσεις για το Λιμενικό Σώμα. Θεωρώ ότι </w:t>
      </w:r>
      <w:r>
        <w:rPr>
          <w:rFonts w:eastAsia="Times New Roman" w:cs="Times New Roman"/>
          <w:szCs w:val="24"/>
        </w:rPr>
        <w:lastRenderedPageBreak/>
        <w:t>έχοντας τη γνώση της Αστυνομίας αυτό σάς β</w:t>
      </w:r>
      <w:r>
        <w:rPr>
          <w:rFonts w:eastAsia="Times New Roman" w:cs="Times New Roman"/>
          <w:szCs w:val="24"/>
        </w:rPr>
        <w:t xml:space="preserve">ρίσκει σύμφωνους και αυτό είναι θετικό. </w:t>
      </w:r>
    </w:p>
    <w:p w14:paraId="780981D1" w14:textId="77777777" w:rsidR="00A93FEB" w:rsidRDefault="00986DFD">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Και δεν πρέπει να διαταραχτεί σε καμμία περίπτωση.</w:t>
      </w:r>
    </w:p>
    <w:p w14:paraId="780981D2" w14:textId="77777777" w:rsidR="00A93FEB" w:rsidRDefault="00986DFD">
      <w:pPr>
        <w:tabs>
          <w:tab w:val="left" w:pos="3189"/>
          <w:tab w:val="center" w:pos="4513"/>
        </w:tabs>
        <w:spacing w:line="600" w:lineRule="auto"/>
        <w:ind w:firstLine="720"/>
        <w:jc w:val="both"/>
        <w:rPr>
          <w:rFonts w:eastAsia="Times New Roman" w:cs="Times New Roman"/>
          <w:color w:val="000000" w:themeColor="text1"/>
          <w:szCs w:val="24"/>
        </w:rPr>
      </w:pPr>
      <w:r w:rsidRPr="000B3998">
        <w:rPr>
          <w:rFonts w:eastAsia="Times New Roman" w:cs="Times New Roman"/>
          <w:b/>
          <w:color w:val="000000" w:themeColor="text1"/>
          <w:szCs w:val="24"/>
        </w:rPr>
        <w:t xml:space="preserve">ΝΕΚΤΑΡΙΟΣ ΣΑΝΤΟΡΙΝΙΟΣ (Υφυπουργός Ναυτιλίας και Νησιωτικής Πολιτικής): </w:t>
      </w:r>
      <w:r w:rsidRPr="000B3998">
        <w:rPr>
          <w:rFonts w:eastAsia="Times New Roman" w:cs="Times New Roman"/>
          <w:color w:val="000000" w:themeColor="text1"/>
          <w:szCs w:val="24"/>
        </w:rPr>
        <w:t xml:space="preserve">Προφανώς. </w:t>
      </w:r>
    </w:p>
    <w:p w14:paraId="780981D3" w14:textId="77777777" w:rsidR="00A93FEB" w:rsidRDefault="00986DFD">
      <w:pPr>
        <w:tabs>
          <w:tab w:val="left" w:pos="3189"/>
          <w:tab w:val="center" w:pos="4513"/>
        </w:tabs>
        <w:spacing w:line="600" w:lineRule="auto"/>
        <w:ind w:firstLine="720"/>
        <w:jc w:val="both"/>
        <w:rPr>
          <w:rFonts w:eastAsia="Times New Roman" w:cs="Times New Roman"/>
          <w:szCs w:val="24"/>
        </w:rPr>
      </w:pPr>
      <w:r w:rsidRPr="000B3998">
        <w:rPr>
          <w:rFonts w:eastAsia="Times New Roman" w:cs="Times New Roman"/>
          <w:color w:val="000000" w:themeColor="text1"/>
          <w:szCs w:val="24"/>
        </w:rPr>
        <w:t xml:space="preserve">Όμως, μη μιλάτε για προχειρότητα, κύριε </w:t>
      </w:r>
      <w:proofErr w:type="spellStart"/>
      <w:r w:rsidRPr="000B3998">
        <w:rPr>
          <w:rFonts w:eastAsia="Times New Roman" w:cs="Times New Roman"/>
          <w:color w:val="000000" w:themeColor="text1"/>
          <w:szCs w:val="24"/>
        </w:rPr>
        <w:t>Δημοσχάκη</w:t>
      </w:r>
      <w:proofErr w:type="spellEnd"/>
      <w:r w:rsidRPr="000B3998">
        <w:rPr>
          <w:rFonts w:eastAsia="Times New Roman" w:cs="Times New Roman"/>
          <w:color w:val="000000" w:themeColor="text1"/>
          <w:szCs w:val="24"/>
        </w:rPr>
        <w:t xml:space="preserve">, ιδιαίτερα σε αυτό το θέμα που ξεκίνησε το 2000 με μια υπόσχεση και η πρώτη ενέργεια έγινε το 2002 και η τελευταία ενέργεια έγινε το 2004 και έκτοτε έχει εξαφανιστεί αυτό το </w:t>
      </w:r>
      <w:r>
        <w:rPr>
          <w:rFonts w:eastAsia="Times New Roman" w:cs="Times New Roman"/>
          <w:szCs w:val="24"/>
        </w:rPr>
        <w:t>αίτημα και επανέρχεται τώρα –και</w:t>
      </w:r>
      <w:r>
        <w:rPr>
          <w:rFonts w:eastAsia="Times New Roman" w:cs="Times New Roman"/>
          <w:szCs w:val="24"/>
        </w:rPr>
        <w:t xml:space="preserve"> καλώς θα έλεγα ότι επανέρχεται- από εσάς και από τους φορείς του Έβρου. Διότι αυτό</w:t>
      </w:r>
      <w:r>
        <w:rPr>
          <w:rFonts w:eastAsia="Times New Roman" w:cs="Times New Roman"/>
          <w:szCs w:val="24"/>
        </w:rPr>
        <w:t xml:space="preserve"> </w:t>
      </w:r>
      <w:r>
        <w:rPr>
          <w:rFonts w:eastAsia="Times New Roman" w:cs="Times New Roman"/>
          <w:szCs w:val="24"/>
        </w:rPr>
        <w:t xml:space="preserve">αποδεικνύει </w:t>
      </w:r>
      <w:r>
        <w:rPr>
          <w:rFonts w:eastAsia="Times New Roman" w:cs="Times New Roman"/>
          <w:szCs w:val="24"/>
        </w:rPr>
        <w:t>την α</w:t>
      </w:r>
      <w:r>
        <w:rPr>
          <w:rFonts w:eastAsia="Times New Roman" w:cs="Times New Roman"/>
          <w:szCs w:val="24"/>
        </w:rPr>
        <w:t>συνέπεια των προηγούμενων κυβερνήσεων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είστε σε θέση να κατηγορήσετε εμάς για προχειρότητα. Εμείς επιλέξαμε να κάνουμε αυτό που είπαμε στην αρχή: με το</w:t>
      </w:r>
      <w:r>
        <w:rPr>
          <w:rFonts w:eastAsia="Times New Roman" w:cs="Times New Roman"/>
          <w:szCs w:val="24"/>
        </w:rPr>
        <w:t>ν καλύτερο τρόπο, τον πιο οικονομικό τρόπο, στο πλαίσιο των δημοσιονομικών συνθηκών να φέρουμε τις πανελλαδικές εξετάσεις και να κάνουμε επιτέλους την εισαγωγή στο Λιμενικό Σώμα αξιοκρατική, διότι μέχρι στιγμής -</w:t>
      </w:r>
      <w:r>
        <w:rPr>
          <w:rFonts w:eastAsia="Times New Roman" w:cs="Times New Roman"/>
          <w:szCs w:val="24"/>
        </w:rPr>
        <w:lastRenderedPageBreak/>
        <w:t>θα μου επιτρέψετε να πω- ίσως να μην ίσχυε κ</w:t>
      </w:r>
      <w:r>
        <w:rPr>
          <w:rFonts w:eastAsia="Times New Roman" w:cs="Times New Roman"/>
          <w:szCs w:val="24"/>
        </w:rPr>
        <w:t xml:space="preserve">αι απόλυτα αυτό το κριτήριο. </w:t>
      </w:r>
    </w:p>
    <w:p w14:paraId="780981D4" w14:textId="77777777" w:rsidR="00A93FEB" w:rsidRDefault="00986D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σέβομαι απόλυτα αυτό που λέτε ότι η Αλεξανδρούπολη θα μπορούσε να είναι ένα καλό πεδίο εκπαίδευσης των νέων λιμενοφυλάκων και των νέων λιμενικών, όπως και άλλες περιοχές, που </w:t>
      </w:r>
      <w:r>
        <w:rPr>
          <w:rFonts w:eastAsia="Times New Roman" w:cs="Times New Roman"/>
          <w:szCs w:val="24"/>
        </w:rPr>
        <w:t>αναφέρ</w:t>
      </w:r>
      <w:r>
        <w:rPr>
          <w:rFonts w:eastAsia="Times New Roman" w:cs="Times New Roman"/>
          <w:szCs w:val="24"/>
        </w:rPr>
        <w:t xml:space="preserve">ατε, </w:t>
      </w:r>
      <w:r>
        <w:rPr>
          <w:rFonts w:eastAsia="Times New Roman" w:cs="Times New Roman"/>
          <w:szCs w:val="24"/>
        </w:rPr>
        <w:t xml:space="preserve">όπως </w:t>
      </w:r>
      <w:r>
        <w:rPr>
          <w:rFonts w:eastAsia="Times New Roman" w:cs="Times New Roman"/>
          <w:szCs w:val="24"/>
        </w:rPr>
        <w:t>στα σύνορα του α</w:t>
      </w:r>
      <w:r>
        <w:rPr>
          <w:rFonts w:eastAsia="Times New Roman" w:cs="Times New Roman"/>
          <w:szCs w:val="24"/>
        </w:rPr>
        <w:t xml:space="preserve">νατολικού Αιγαίου. Αυτό θα ληφθεί υπ’ </w:t>
      </w:r>
      <w:proofErr w:type="spellStart"/>
      <w:r>
        <w:rPr>
          <w:rFonts w:eastAsia="Times New Roman" w:cs="Times New Roman"/>
          <w:szCs w:val="24"/>
        </w:rPr>
        <w:t>όψιν</w:t>
      </w:r>
      <w:proofErr w:type="spellEnd"/>
      <w:r>
        <w:rPr>
          <w:rFonts w:eastAsia="Times New Roman" w:cs="Times New Roman"/>
          <w:szCs w:val="24"/>
        </w:rPr>
        <w:t xml:space="preserve"> σε μια επόμενη φάση</w:t>
      </w:r>
      <w:r>
        <w:rPr>
          <w:rFonts w:eastAsia="Times New Roman" w:cs="Times New Roman"/>
          <w:szCs w:val="24"/>
        </w:rPr>
        <w:t>,</w:t>
      </w:r>
      <w:r>
        <w:rPr>
          <w:rFonts w:eastAsia="Times New Roman" w:cs="Times New Roman"/>
          <w:szCs w:val="24"/>
        </w:rPr>
        <w:t xml:space="preserve"> όπου θα χρειαστούμε επιπλέον σχολές για να εκπαιδεύσουμε το προσωπικό μας. Όμως, δεν θα προστατέψουμε τα σύνορά μας με δόκιμους λιμενοφύλακες, δόκιμους σημαιοφόρους και δόκιμους κελευστές. Εμε</w:t>
      </w:r>
      <w:r>
        <w:rPr>
          <w:rFonts w:eastAsia="Times New Roman" w:cs="Times New Roman"/>
          <w:szCs w:val="24"/>
        </w:rPr>
        <w:t xml:space="preserve">ίς προστατεύουμε τα σύνορά μας, κύριε </w:t>
      </w:r>
      <w:proofErr w:type="spellStart"/>
      <w:r>
        <w:rPr>
          <w:rFonts w:eastAsia="Times New Roman" w:cs="Times New Roman"/>
          <w:szCs w:val="24"/>
        </w:rPr>
        <w:t>Δημοσχάκη</w:t>
      </w:r>
      <w:proofErr w:type="spellEnd"/>
      <w:r>
        <w:rPr>
          <w:rFonts w:eastAsia="Times New Roman" w:cs="Times New Roman"/>
          <w:szCs w:val="24"/>
        </w:rPr>
        <w:t xml:space="preserve">, </w:t>
      </w:r>
      <w:r>
        <w:rPr>
          <w:rFonts w:eastAsia="Times New Roman" w:cs="Times New Roman"/>
          <w:szCs w:val="24"/>
        </w:rPr>
        <w:t xml:space="preserve">στελεχώνοντας </w:t>
      </w:r>
      <w:r>
        <w:rPr>
          <w:rFonts w:eastAsia="Times New Roman" w:cs="Times New Roman"/>
          <w:szCs w:val="24"/>
        </w:rPr>
        <w:t xml:space="preserve">τις υπηρεσίες στον Έβρο, </w:t>
      </w:r>
      <w:r>
        <w:rPr>
          <w:rFonts w:eastAsia="Times New Roman" w:cs="Times New Roman"/>
          <w:szCs w:val="24"/>
        </w:rPr>
        <w:t xml:space="preserve">στελεχώνοντας </w:t>
      </w:r>
      <w:r>
        <w:rPr>
          <w:rFonts w:eastAsia="Times New Roman" w:cs="Times New Roman"/>
          <w:szCs w:val="24"/>
        </w:rPr>
        <w:t xml:space="preserve">τις υπηρεσίες στο Αιγαίο, </w:t>
      </w:r>
      <w:r>
        <w:rPr>
          <w:rFonts w:eastAsia="Times New Roman" w:cs="Times New Roman"/>
          <w:szCs w:val="24"/>
        </w:rPr>
        <w:t>ενισχύοντας</w:t>
      </w:r>
      <w:r>
        <w:rPr>
          <w:rFonts w:eastAsia="Times New Roman" w:cs="Times New Roman"/>
          <w:szCs w:val="24"/>
        </w:rPr>
        <w:t xml:space="preserve"> τις υπηρεσίες εκεί που πραγματικά υπάρχει ανάγκη. Και αυτό το κάναμε εμείς. Έχουμε φέρει πληρότητα στο Λιμενικό Σώμα</w:t>
      </w:r>
      <w:r>
        <w:rPr>
          <w:rFonts w:eastAsia="Times New Roman" w:cs="Times New Roman"/>
          <w:szCs w:val="24"/>
        </w:rPr>
        <w:t>, έχουμε φέρει πληρότητα -και το ξέρετε πάρα πολύ καλά- κυρίως στα σύνορά μας. Δεν ικανοποιούμε ρουσφέτια, να φέρνουμε από εδώ και από εκεί κόσμο. Πρώτα στελεχώνουμε το Λιμενικό Σώμα στην παραμεθόριο και μετά οπουδήποτε αλλού. Αυτό νομίζω ότι έχει να κάνει</w:t>
      </w:r>
      <w:r>
        <w:rPr>
          <w:rFonts w:eastAsia="Times New Roman" w:cs="Times New Roman"/>
          <w:szCs w:val="24"/>
        </w:rPr>
        <w:t xml:space="preserve"> με συ</w:t>
      </w:r>
      <w:r>
        <w:rPr>
          <w:rFonts w:eastAsia="Times New Roman" w:cs="Times New Roman"/>
          <w:szCs w:val="24"/>
        </w:rPr>
        <w:lastRenderedPageBreak/>
        <w:t xml:space="preserve">νέπεια και όσον αφορά στη δίωξη του εγκλήματος -όπως αναφέρατε- αλλά και συνέπεια ως προς την προστασία των θαλάσσιων συνόρων μας. </w:t>
      </w:r>
    </w:p>
    <w:p w14:paraId="780981D5" w14:textId="77777777" w:rsidR="00A93FEB" w:rsidRDefault="00986DF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80981D6"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Υφυπουργό Ναυτιλίας και Νησιωτικής Πολιτικής κ. Νεκτάρι</w:t>
      </w:r>
      <w:r>
        <w:rPr>
          <w:rFonts w:eastAsia="Times New Roman" w:cs="Times New Roman"/>
          <w:szCs w:val="24"/>
        </w:rPr>
        <w:t>ο Σαντορινιό.</w:t>
      </w:r>
    </w:p>
    <w:p w14:paraId="780981D7"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Να ενημερώσουμε το Σώμα ότι η πρώτη με αριθμό 562/6-3-2017 επίκαιρη ερώτηση πρώτου κύκλου του Βουλευτή Έβρου της Νέας Δημοκρατίας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σχετικά με τις «καθυστερήσεις στην ολοκλήρωση τ</w:t>
      </w:r>
      <w:r>
        <w:rPr>
          <w:rFonts w:eastAsia="Times New Roman" w:cs="Times New Roman"/>
          <w:szCs w:val="24"/>
        </w:rPr>
        <w:t xml:space="preserve">ου </w:t>
      </w:r>
      <w:r>
        <w:rPr>
          <w:rFonts w:eastAsia="Times New Roman" w:cs="Times New Roman"/>
          <w:szCs w:val="24"/>
        </w:rPr>
        <w:t>κάθετου οδικού ά</w:t>
      </w:r>
      <w:r>
        <w:rPr>
          <w:rFonts w:eastAsia="Times New Roman" w:cs="Times New Roman"/>
          <w:szCs w:val="24"/>
        </w:rPr>
        <w:t xml:space="preserve">ξονα της Νέας Εγνατίας Οδού </w:t>
      </w:r>
      <w:proofErr w:type="spellStart"/>
      <w:r>
        <w:rPr>
          <w:rFonts w:eastAsia="Times New Roman" w:cs="Times New Roman"/>
          <w:szCs w:val="24"/>
        </w:rPr>
        <w:t>Αδρανίου</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Ορμενίου</w:t>
      </w:r>
      <w:proofErr w:type="spellEnd"/>
      <w:r>
        <w:rPr>
          <w:rFonts w:eastAsia="Times New Roman" w:cs="Times New Roman"/>
          <w:szCs w:val="24"/>
        </w:rPr>
        <w:t xml:space="preserve">», δεν θα συζητηθεί λόγω κωλύματος του Υπουργού Υποδομών και Μεταφορών κ. Χρήστου </w:t>
      </w:r>
      <w:proofErr w:type="spellStart"/>
      <w:r>
        <w:rPr>
          <w:rFonts w:eastAsia="Times New Roman" w:cs="Times New Roman"/>
          <w:szCs w:val="24"/>
        </w:rPr>
        <w:t>Σπίρτζη</w:t>
      </w:r>
      <w:proofErr w:type="spellEnd"/>
      <w:r>
        <w:rPr>
          <w:rFonts w:eastAsia="Times New Roman" w:cs="Times New Roman"/>
          <w:szCs w:val="24"/>
        </w:rPr>
        <w:t>.</w:t>
      </w:r>
    </w:p>
    <w:p w14:paraId="780981D8" w14:textId="77777777" w:rsidR="00A93FEB" w:rsidRDefault="00986DFD">
      <w:pPr>
        <w:spacing w:line="600" w:lineRule="auto"/>
        <w:ind w:firstLine="720"/>
        <w:jc w:val="both"/>
        <w:rPr>
          <w:rFonts w:eastAsia="Times New Roman" w:cs="Times New Roman"/>
          <w:bCs/>
          <w:szCs w:val="24"/>
        </w:rPr>
      </w:pPr>
      <w:r>
        <w:rPr>
          <w:rFonts w:eastAsia="Times New Roman" w:cs="Times New Roman"/>
          <w:szCs w:val="24"/>
        </w:rPr>
        <w:t>Επίσης, η δεύτερη με αριθμό 572/7-3-2017 επίκαιρη ερώτηση δεύτερου κύκλου του Βουλευτή Ηρακλείου τη</w:t>
      </w:r>
      <w:r>
        <w:rPr>
          <w:rFonts w:eastAsia="Times New Roman" w:cs="Times New Roman"/>
          <w:szCs w:val="24"/>
        </w:rPr>
        <w:t xml:space="preserve">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
          <w:szCs w:val="24"/>
        </w:rPr>
        <w:t xml:space="preserve"> </w:t>
      </w:r>
      <w:r>
        <w:rPr>
          <w:rFonts w:eastAsia="Times New Roman" w:cs="Times New Roman"/>
          <w:szCs w:val="24"/>
        </w:rPr>
        <w:lastRenderedPageBreak/>
        <w:t xml:space="preserve">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«έκδοση προεδρικών διαταγμάτων για την αναγνώριση των επαγγελματικών δικαιωμάτων των πτυχιούχων ΤΕΙ», δεν θα συζητηθεί λό</w:t>
      </w:r>
      <w:r>
        <w:rPr>
          <w:rFonts w:eastAsia="Times New Roman" w:cs="Times New Roman"/>
          <w:szCs w:val="24"/>
        </w:rPr>
        <w:t xml:space="preserve">γω κωλύματος του Υπουργού Παιδείας, Έρευνας και </w:t>
      </w:r>
      <w:r>
        <w:rPr>
          <w:rFonts w:eastAsia="Times New Roman" w:cs="Times New Roman"/>
          <w:bCs/>
          <w:szCs w:val="24"/>
        </w:rPr>
        <w:t xml:space="preserve">Θρησκευμάτων κ. Κωνσταντίνου </w:t>
      </w:r>
      <w:proofErr w:type="spellStart"/>
      <w:r>
        <w:rPr>
          <w:rFonts w:eastAsia="Times New Roman" w:cs="Times New Roman"/>
          <w:bCs/>
          <w:szCs w:val="24"/>
        </w:rPr>
        <w:t>Γαβρόγλου</w:t>
      </w:r>
      <w:proofErr w:type="spellEnd"/>
      <w:r>
        <w:rPr>
          <w:rFonts w:eastAsia="Times New Roman" w:cs="Times New Roman"/>
          <w:bCs/>
          <w:szCs w:val="24"/>
        </w:rPr>
        <w:t>.</w:t>
      </w:r>
    </w:p>
    <w:p w14:paraId="780981D9" w14:textId="77777777" w:rsidR="00A93FEB" w:rsidRDefault="00986DFD">
      <w:pPr>
        <w:spacing w:after="0" w:line="600" w:lineRule="auto"/>
        <w:ind w:firstLine="720"/>
        <w:jc w:val="both"/>
        <w:rPr>
          <w:rFonts w:eastAsia="Times New Roman" w:cs="Times New Roman"/>
          <w:bCs/>
          <w:szCs w:val="24"/>
        </w:rPr>
      </w:pPr>
      <w:r>
        <w:rPr>
          <w:rFonts w:eastAsia="Times New Roman" w:cs="Times New Roman"/>
          <w:bCs/>
          <w:szCs w:val="24"/>
        </w:rPr>
        <w:t>Για τον ίδιο λόγο δεν θα συζητηθούν η όγδοη με αριθμό 480/14-2-2017 επίκαιρη ερώτηση δεύτερου κύκλου του Βουλευτή Α΄ Θεσσαλονίκης του Κομμουνιστικού Κόμματ</w:t>
      </w:r>
      <w:r>
        <w:rPr>
          <w:rFonts w:eastAsia="Times New Roman" w:cs="Times New Roman"/>
          <w:bCs/>
          <w:szCs w:val="24"/>
        </w:rPr>
        <w:t>ο</w:t>
      </w:r>
      <w:r>
        <w:rPr>
          <w:rFonts w:eastAsia="Times New Roman" w:cs="Times New Roman"/>
          <w:bCs/>
          <w:szCs w:val="24"/>
        </w:rPr>
        <w:t>ς Ελλάδ</w:t>
      </w:r>
      <w:r>
        <w:rPr>
          <w:rFonts w:eastAsia="Times New Roman" w:cs="Times New Roman"/>
          <w:bCs/>
          <w:szCs w:val="24"/>
        </w:rPr>
        <w:t>α</w:t>
      </w:r>
      <w:r>
        <w:rPr>
          <w:rFonts w:eastAsia="Times New Roman" w:cs="Times New Roman"/>
          <w:bCs/>
          <w:szCs w:val="24"/>
        </w:rPr>
        <w:t>ς κ. Ιωάννη Δελή προς τον Υπουργό Παιδείας, Έρευνας και Θρησκευμάτων, σχετικά με τις άδειες των αναπληρωτών εκπαιδευτικών, καθώς και η ένατη με αριθμό 504/20-2-2017 επίκαιρη ερώτηση δεύτερου κύκλου του Βουλευτή Επικρατείας του Λαϊκού Συνδέσμου – Χρυσή Αυγή</w:t>
      </w:r>
      <w:r>
        <w:rPr>
          <w:rFonts w:eastAsia="Times New Roman" w:cs="Times New Roman"/>
          <w:bCs/>
          <w:szCs w:val="24"/>
        </w:rPr>
        <w:t xml:space="preserve"> κ.</w:t>
      </w:r>
      <w:r>
        <w:rPr>
          <w:rFonts w:eastAsia="Times New Roman" w:cs="Times New Roman"/>
          <w:b/>
          <w:bCs/>
          <w:szCs w:val="24"/>
        </w:rPr>
        <w:t xml:space="preserve"> </w:t>
      </w:r>
      <w:r>
        <w:rPr>
          <w:rFonts w:eastAsia="Times New Roman" w:cs="Times New Roman"/>
          <w:bCs/>
          <w:szCs w:val="24"/>
        </w:rPr>
        <w:t>Χρήστου Παππά</w:t>
      </w:r>
      <w:r>
        <w:rPr>
          <w:rFonts w:eastAsia="Times New Roman" w:cs="Times New Roman"/>
          <w:b/>
          <w:bCs/>
          <w:szCs w:val="24"/>
        </w:rPr>
        <w:t xml:space="preserve"> </w:t>
      </w:r>
      <w:r>
        <w:rPr>
          <w:rFonts w:eastAsia="Times New Roman" w:cs="Times New Roman"/>
          <w:bCs/>
          <w:szCs w:val="24"/>
        </w:rPr>
        <w:t xml:space="preserve">προς τον Υπουργό Παιδείας, Έρευνας και Θρησκευμάτων, σχετικά με «την εκπλήρωση του </w:t>
      </w:r>
      <w:r>
        <w:rPr>
          <w:rFonts w:eastAsia="Times New Roman" w:cs="Times New Roman"/>
          <w:bCs/>
          <w:szCs w:val="24"/>
        </w:rPr>
        <w:t>τ</w:t>
      </w:r>
      <w:r>
        <w:rPr>
          <w:rFonts w:eastAsia="Times New Roman" w:cs="Times New Roman"/>
          <w:bCs/>
          <w:szCs w:val="24"/>
        </w:rPr>
        <w:t xml:space="preserve">άματος του </w:t>
      </w:r>
      <w:r>
        <w:rPr>
          <w:rFonts w:eastAsia="Times New Roman" w:cs="Times New Roman"/>
          <w:bCs/>
          <w:szCs w:val="24"/>
        </w:rPr>
        <w:t>έ</w:t>
      </w:r>
      <w:r>
        <w:rPr>
          <w:rFonts w:eastAsia="Times New Roman" w:cs="Times New Roman"/>
          <w:bCs/>
          <w:szCs w:val="24"/>
        </w:rPr>
        <w:t>θνους».</w:t>
      </w:r>
    </w:p>
    <w:p w14:paraId="780981DA" w14:textId="77777777" w:rsidR="00A93FEB" w:rsidRDefault="00986DFD">
      <w:pPr>
        <w:spacing w:after="0" w:line="600" w:lineRule="auto"/>
        <w:ind w:firstLine="720"/>
        <w:jc w:val="both"/>
        <w:rPr>
          <w:rFonts w:eastAsia="Times New Roman" w:cs="Times New Roman"/>
          <w:bCs/>
          <w:szCs w:val="24"/>
        </w:rPr>
      </w:pPr>
      <w:r>
        <w:rPr>
          <w:rFonts w:eastAsia="Times New Roman" w:cs="Times New Roman"/>
          <w:bCs/>
          <w:szCs w:val="24"/>
        </w:rPr>
        <w:t>Η πέμπτη με αριθμό 537/24-2-2017 επίκαιρη ερώτηση δεύτερου κύκλου του Βουλευτή Μαγνησίας της Νέας Δημοκρατίας κ.</w:t>
      </w:r>
      <w:r>
        <w:rPr>
          <w:rFonts w:eastAsia="Times New Roman" w:cs="Times New Roman"/>
          <w:b/>
          <w:bCs/>
          <w:szCs w:val="24"/>
        </w:rPr>
        <w:t xml:space="preserve">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Cs/>
          <w:szCs w:val="24"/>
        </w:rPr>
        <w:t xml:space="preserve"> προ</w:t>
      </w:r>
      <w:r>
        <w:rPr>
          <w:rFonts w:eastAsia="Times New Roman" w:cs="Times New Roman"/>
          <w:bCs/>
          <w:szCs w:val="24"/>
        </w:rPr>
        <w:t>ς τον Υπουργό</w:t>
      </w:r>
      <w:r>
        <w:rPr>
          <w:rFonts w:eastAsia="Times New Roman" w:cs="Times New Roman"/>
          <w:b/>
          <w:bCs/>
          <w:szCs w:val="24"/>
        </w:rPr>
        <w:t xml:space="preserve"> </w:t>
      </w:r>
      <w:r>
        <w:rPr>
          <w:rFonts w:eastAsia="Times New Roman" w:cs="Times New Roman"/>
          <w:bCs/>
          <w:szCs w:val="24"/>
        </w:rPr>
        <w:t xml:space="preserve">Οικονομίας και Ανάπτυξης, σχετικά με την αύξηση του ποσοστού ανεργίας στη Μαγνησία εξαιτίας της αποβιομηχάνισης, δεν θα συζητηθεί λόγω </w:t>
      </w:r>
      <w:r>
        <w:rPr>
          <w:rFonts w:eastAsia="Times New Roman" w:cs="Times New Roman"/>
          <w:bCs/>
          <w:szCs w:val="24"/>
        </w:rPr>
        <w:lastRenderedPageBreak/>
        <w:t xml:space="preserve">κωλύματος του Αναπληρωτή Υπουργού Οικονομίας και Ανάπτυξης κ. Αλέξανδρου </w:t>
      </w:r>
      <w:proofErr w:type="spellStart"/>
      <w:r>
        <w:rPr>
          <w:rFonts w:eastAsia="Times New Roman" w:cs="Times New Roman"/>
          <w:bCs/>
          <w:szCs w:val="24"/>
        </w:rPr>
        <w:t>Χαρίτση</w:t>
      </w:r>
      <w:proofErr w:type="spellEnd"/>
      <w:r>
        <w:rPr>
          <w:rFonts w:eastAsia="Times New Roman" w:cs="Times New Roman"/>
          <w:bCs/>
          <w:szCs w:val="24"/>
        </w:rPr>
        <w:t>,</w:t>
      </w:r>
      <w:r>
        <w:rPr>
          <w:rFonts w:eastAsia="Times New Roman" w:cs="Times New Roman"/>
          <w:bCs/>
          <w:szCs w:val="24"/>
        </w:rPr>
        <w:t xml:space="preserve"> εξαιτίας προγραμματισμένο</w:t>
      </w:r>
      <w:r>
        <w:rPr>
          <w:rFonts w:eastAsia="Times New Roman" w:cs="Times New Roman"/>
          <w:bCs/>
          <w:szCs w:val="24"/>
        </w:rPr>
        <w:t>υ ταξιδιού στη Μυτιλήνη.</w:t>
      </w:r>
    </w:p>
    <w:p w14:paraId="780981DB" w14:textId="77777777" w:rsidR="00A93FEB" w:rsidRDefault="00986DFD">
      <w:pPr>
        <w:spacing w:after="0" w:line="600" w:lineRule="auto"/>
        <w:ind w:firstLine="720"/>
        <w:jc w:val="both"/>
        <w:rPr>
          <w:rFonts w:eastAsia="Times New Roman" w:cs="Times New Roman"/>
          <w:bCs/>
          <w:szCs w:val="24"/>
        </w:rPr>
      </w:pPr>
      <w:r>
        <w:rPr>
          <w:rFonts w:eastAsia="Times New Roman" w:cs="Times New Roman"/>
          <w:bCs/>
          <w:szCs w:val="24"/>
        </w:rPr>
        <w:t>Η έκτη με αριθμό 447/6-2-2017 επίκαιρη ερώτηση δευτέρου κύκλου του Βουλευτή Β΄ Αθηνών της Νέας Δημοκρατίας κ.</w:t>
      </w:r>
      <w:r>
        <w:rPr>
          <w:rFonts w:eastAsia="Times New Roman" w:cs="Times New Roman"/>
          <w:b/>
          <w:bCs/>
          <w:szCs w:val="24"/>
        </w:rPr>
        <w:t xml:space="preserve"> </w:t>
      </w:r>
      <w:r>
        <w:rPr>
          <w:rFonts w:eastAsia="Times New Roman" w:cs="Times New Roman"/>
          <w:bCs/>
          <w:szCs w:val="24"/>
        </w:rPr>
        <w:t xml:space="preserve">Σπυρίδωνος – </w:t>
      </w:r>
      <w:proofErr w:type="spellStart"/>
      <w:r>
        <w:rPr>
          <w:rFonts w:eastAsia="Times New Roman" w:cs="Times New Roman"/>
          <w:bCs/>
          <w:szCs w:val="24"/>
        </w:rPr>
        <w:t>Άδωνι</w:t>
      </w:r>
      <w:r>
        <w:rPr>
          <w:rFonts w:eastAsia="Times New Roman" w:cs="Times New Roman"/>
          <w:bCs/>
          <w:szCs w:val="24"/>
        </w:rPr>
        <w:t>δος</w:t>
      </w:r>
      <w:proofErr w:type="spellEnd"/>
      <w:r>
        <w:rPr>
          <w:rFonts w:eastAsia="Times New Roman" w:cs="Times New Roman"/>
          <w:bCs/>
          <w:szCs w:val="24"/>
        </w:rPr>
        <w:t xml:space="preserve"> Γεωργιάδη</w:t>
      </w:r>
      <w:r>
        <w:rPr>
          <w:rFonts w:eastAsia="Times New Roman" w:cs="Times New Roman"/>
          <w:b/>
          <w:bCs/>
          <w:szCs w:val="24"/>
        </w:rPr>
        <w:t xml:space="preserve"> </w:t>
      </w:r>
      <w:r>
        <w:rPr>
          <w:rFonts w:eastAsia="Times New Roman" w:cs="Times New Roman"/>
          <w:bCs/>
          <w:szCs w:val="24"/>
        </w:rPr>
        <w:t>προς τον Υπουργό Οικονομικών,</w:t>
      </w:r>
      <w:r>
        <w:rPr>
          <w:rFonts w:eastAsia="Times New Roman" w:cs="Times New Roman"/>
          <w:b/>
          <w:bCs/>
          <w:szCs w:val="24"/>
        </w:rPr>
        <w:t xml:space="preserve"> </w:t>
      </w:r>
      <w:r>
        <w:rPr>
          <w:rFonts w:eastAsia="Times New Roman" w:cs="Times New Roman"/>
          <w:bCs/>
          <w:szCs w:val="24"/>
        </w:rPr>
        <w:t>σχετικά με τη «συνάντηση του Πρωθυπουργού με εκπροσώπους τη</w:t>
      </w:r>
      <w:r>
        <w:rPr>
          <w:rFonts w:eastAsia="Times New Roman" w:cs="Times New Roman"/>
          <w:bCs/>
          <w:szCs w:val="24"/>
        </w:rPr>
        <w:t xml:space="preserve">ς </w:t>
      </w:r>
      <w:r>
        <w:rPr>
          <w:rFonts w:eastAsia="Times New Roman" w:cs="Times New Roman"/>
          <w:bCs/>
          <w:szCs w:val="24"/>
        </w:rPr>
        <w:t>επενδυτικής τ</w:t>
      </w:r>
      <w:r>
        <w:rPr>
          <w:rFonts w:eastAsia="Times New Roman" w:cs="Times New Roman"/>
          <w:bCs/>
          <w:szCs w:val="24"/>
        </w:rPr>
        <w:t xml:space="preserve">ράπεζας </w:t>
      </w:r>
      <w:proofErr w:type="spellStart"/>
      <w:r>
        <w:rPr>
          <w:rFonts w:eastAsia="Times New Roman" w:cs="Times New Roman"/>
          <w:bCs/>
          <w:szCs w:val="24"/>
        </w:rPr>
        <w:t>Rothschild</w:t>
      </w:r>
      <w:proofErr w:type="spellEnd"/>
      <w:r>
        <w:rPr>
          <w:rFonts w:eastAsia="Times New Roman" w:cs="Times New Roman"/>
          <w:bCs/>
          <w:szCs w:val="24"/>
        </w:rPr>
        <w:t xml:space="preserve">», καθώς και η έβδομη με αριθμό </w:t>
      </w:r>
      <w:r>
        <w:rPr>
          <w:rFonts w:eastAsia="Times New Roman"/>
          <w:szCs w:val="24"/>
        </w:rPr>
        <w:t xml:space="preserve">345/16-1-2017 επίκαιρη ερώτηση δεύτερου κύκλου του Βουλευτή Β΄ Αθηνών της Νέας Δημοκρατίας κ. </w:t>
      </w:r>
      <w:r>
        <w:rPr>
          <w:rFonts w:eastAsia="Times New Roman"/>
          <w:bCs/>
          <w:szCs w:val="24"/>
        </w:rPr>
        <w:t>Σπυρίδωνος</w:t>
      </w:r>
      <w:r>
        <w:rPr>
          <w:rFonts w:eastAsia="Times New Roman"/>
          <w:bCs/>
          <w:szCs w:val="24"/>
        </w:rPr>
        <w:t xml:space="preserve"> </w:t>
      </w:r>
      <w:r>
        <w:rPr>
          <w:rFonts w:eastAsia="Times New Roman"/>
          <w:bCs/>
          <w:szCs w:val="24"/>
        </w:rPr>
        <w:t>-</w:t>
      </w:r>
      <w:r>
        <w:rPr>
          <w:rFonts w:eastAsia="Times New Roman"/>
          <w:bCs/>
          <w:szCs w:val="24"/>
        </w:rPr>
        <w:t xml:space="preserve"> </w:t>
      </w:r>
      <w:proofErr w:type="spellStart"/>
      <w:r>
        <w:rPr>
          <w:rFonts w:eastAsia="Times New Roman"/>
          <w:bCs/>
          <w:szCs w:val="24"/>
        </w:rPr>
        <w:t>Άδωνι</w:t>
      </w:r>
      <w:r>
        <w:rPr>
          <w:rFonts w:eastAsia="Times New Roman"/>
          <w:bCs/>
          <w:szCs w:val="24"/>
        </w:rPr>
        <w:t>δος</w:t>
      </w:r>
      <w:proofErr w:type="spellEnd"/>
      <w:r>
        <w:rPr>
          <w:rFonts w:eastAsia="Times New Roman"/>
          <w:bCs/>
          <w:szCs w:val="24"/>
        </w:rPr>
        <w:t xml:space="preserve"> Γεωργιάδη</w:t>
      </w:r>
      <w:r>
        <w:rPr>
          <w:rFonts w:eastAsia="Times New Roman"/>
          <w:b/>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με τα ζητήματα κακοδιαχείρι</w:t>
      </w:r>
      <w:r>
        <w:rPr>
          <w:rFonts w:eastAsia="Times New Roman"/>
          <w:szCs w:val="24"/>
        </w:rPr>
        <w:t>σης στα</w:t>
      </w:r>
      <w:r>
        <w:rPr>
          <w:rFonts w:ascii="Times New Roman" w:eastAsia="Times New Roman" w:hAnsi="Times New Roman" w:cs="Times New Roman"/>
          <w:szCs w:val="24"/>
        </w:rPr>
        <w:t xml:space="preserve"> </w:t>
      </w:r>
      <w:r>
        <w:rPr>
          <w:rFonts w:eastAsia="Times New Roman"/>
          <w:szCs w:val="24"/>
        </w:rPr>
        <w:t xml:space="preserve">Ελληνικά Αμυντικά Συστήματα (ΕΑΣ), δεν θα συζητηθούν λόγω </w:t>
      </w:r>
      <w:r>
        <w:rPr>
          <w:rFonts w:eastAsia="Times New Roman" w:cs="Times New Roman"/>
          <w:bCs/>
          <w:szCs w:val="24"/>
        </w:rPr>
        <w:t xml:space="preserve">κωλύματος του Υπουργού Οικονομικών κ. Ευκλείδη </w:t>
      </w:r>
      <w:proofErr w:type="spellStart"/>
      <w:r>
        <w:rPr>
          <w:rFonts w:eastAsia="Times New Roman" w:cs="Times New Roman"/>
          <w:bCs/>
          <w:szCs w:val="24"/>
        </w:rPr>
        <w:t>Τσακαλώτου</w:t>
      </w:r>
      <w:proofErr w:type="spellEnd"/>
      <w:r>
        <w:rPr>
          <w:rFonts w:eastAsia="Times New Roman" w:cs="Times New Roman"/>
          <w:bCs/>
          <w:szCs w:val="24"/>
        </w:rPr>
        <w:t>.</w:t>
      </w:r>
    </w:p>
    <w:p w14:paraId="780981DC" w14:textId="77777777" w:rsidR="00A93FEB" w:rsidRDefault="00986DFD">
      <w:pPr>
        <w:spacing w:after="0" w:line="600" w:lineRule="auto"/>
        <w:ind w:firstLine="720"/>
        <w:jc w:val="both"/>
        <w:rPr>
          <w:rFonts w:eastAsia="Times New Roman"/>
          <w:szCs w:val="24"/>
        </w:rPr>
      </w:pPr>
      <w:r>
        <w:rPr>
          <w:rFonts w:eastAsia="Times New Roman" w:cs="Times New Roman"/>
          <w:bCs/>
          <w:szCs w:val="24"/>
        </w:rPr>
        <w:t xml:space="preserve">Προχωρούμε τώρα </w:t>
      </w:r>
      <w:r>
        <w:rPr>
          <w:rFonts w:eastAsia="Times New Roman" w:cs="Times New Roman"/>
          <w:bCs/>
          <w:szCs w:val="24"/>
        </w:rPr>
        <w:t>σ</w:t>
      </w:r>
      <w:r>
        <w:rPr>
          <w:rFonts w:eastAsia="Times New Roman" w:cs="Times New Roman"/>
          <w:bCs/>
          <w:szCs w:val="24"/>
        </w:rPr>
        <w:t xml:space="preserve">τη δωδέκατη με αριθμό </w:t>
      </w:r>
      <w:r>
        <w:rPr>
          <w:rFonts w:eastAsia="Times New Roman"/>
          <w:szCs w:val="24"/>
        </w:rPr>
        <w:t>527/24-2-2017 επίκαιρη ερώτηση</w:t>
      </w:r>
      <w:r>
        <w:rPr>
          <w:rFonts w:eastAsia="Times New Roman"/>
          <w:szCs w:val="24"/>
        </w:rPr>
        <w:t xml:space="preserve"> δεύτερου κύκλου του Βουλευτή Λέσβου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Σταύρου Τάσσου</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το Πολυδύναμο Περιφερειακό Ιατρείο της Τήλου.</w:t>
      </w:r>
    </w:p>
    <w:p w14:paraId="780981DD" w14:textId="77777777" w:rsidR="00A93FEB" w:rsidRDefault="00986DFD">
      <w:pPr>
        <w:spacing w:after="0" w:line="600" w:lineRule="auto"/>
        <w:ind w:firstLine="720"/>
        <w:jc w:val="both"/>
        <w:rPr>
          <w:rFonts w:eastAsia="Times New Roman"/>
          <w:szCs w:val="24"/>
        </w:rPr>
      </w:pPr>
      <w:r>
        <w:rPr>
          <w:rFonts w:eastAsia="Times New Roman"/>
          <w:szCs w:val="24"/>
        </w:rPr>
        <w:lastRenderedPageBreak/>
        <w:t xml:space="preserve">Στην επίκαιρη αυτή ερώτηση θα απαντήσει ο Υπουργός Υγείας κ. Ανδρέας Ξανθός. </w:t>
      </w:r>
    </w:p>
    <w:p w14:paraId="780981DE" w14:textId="77777777" w:rsidR="00A93FEB" w:rsidRDefault="00986DFD">
      <w:pPr>
        <w:spacing w:after="0" w:line="600" w:lineRule="auto"/>
        <w:ind w:firstLine="720"/>
        <w:jc w:val="both"/>
        <w:rPr>
          <w:rFonts w:eastAsia="Times New Roman"/>
          <w:szCs w:val="24"/>
        </w:rPr>
      </w:pPr>
      <w:r>
        <w:rPr>
          <w:rFonts w:eastAsia="Times New Roman"/>
          <w:szCs w:val="24"/>
        </w:rPr>
        <w:t>Κύριε</w:t>
      </w:r>
      <w:r>
        <w:rPr>
          <w:rFonts w:eastAsia="Times New Roman"/>
          <w:szCs w:val="24"/>
        </w:rPr>
        <w:t xml:space="preserve"> Τάσσο, έχετε τον λόγο για να αναπτύξετε την ερώτησή σας. </w:t>
      </w:r>
    </w:p>
    <w:p w14:paraId="780981DF" w14:textId="77777777" w:rsidR="00A93FEB" w:rsidRDefault="00986DFD">
      <w:pPr>
        <w:spacing w:after="0" w:line="600" w:lineRule="auto"/>
        <w:ind w:firstLine="720"/>
        <w:jc w:val="both"/>
        <w:rPr>
          <w:rFonts w:eastAsia="Times New Roman"/>
          <w:szCs w:val="24"/>
        </w:rPr>
      </w:pPr>
      <w:r>
        <w:rPr>
          <w:rFonts w:eastAsia="Times New Roman"/>
          <w:b/>
          <w:szCs w:val="24"/>
        </w:rPr>
        <w:t>ΣΤΑΥΡΟΣ ΤΑΣΣΟΣ:</w:t>
      </w:r>
      <w:r>
        <w:rPr>
          <w:rFonts w:eastAsia="Times New Roman"/>
          <w:szCs w:val="24"/>
        </w:rPr>
        <w:t xml:space="preserve"> Ευχαριστώ, κύριε Πρόεδρε.</w:t>
      </w:r>
    </w:p>
    <w:p w14:paraId="780981E0" w14:textId="77777777" w:rsidR="00A93FEB" w:rsidRDefault="00986DFD">
      <w:pPr>
        <w:spacing w:after="0" w:line="600" w:lineRule="auto"/>
        <w:ind w:firstLine="720"/>
        <w:jc w:val="both"/>
        <w:rPr>
          <w:rFonts w:eastAsia="Times New Roman"/>
          <w:szCs w:val="24"/>
        </w:rPr>
      </w:pPr>
      <w:r>
        <w:rPr>
          <w:rFonts w:eastAsia="Times New Roman"/>
          <w:szCs w:val="24"/>
        </w:rPr>
        <w:t xml:space="preserve">Κύριε Υπουργέ, η κατάσταση στο Πολυδύναμο Ιατρείο της Τήλου έχει φτάσει στο απροχώρητο. Από το 2012 και με ευθύνη όλων των κυβερνήσεων, βέβαια, το Ιατρείο </w:t>
      </w:r>
      <w:r>
        <w:rPr>
          <w:rFonts w:eastAsia="Times New Roman"/>
          <w:szCs w:val="24"/>
        </w:rPr>
        <w:t>της Τήλου δεν έχει μόνιμο προσωπικό. Οι οκτακόσιοι κάτοικοι του νησιού, που βέβαια το καλοκαίρι γίνονται πολύ περισσότεροι, μένουν για μεγάλα χρονικά διαστήματα τελείως χωρίς γιατρό ή οι αρμόδιοι προσπαθούν να καλύψουν τα κενά με απόσπαση προσωπικού από άλ</w:t>
      </w:r>
      <w:r>
        <w:rPr>
          <w:rFonts w:eastAsia="Times New Roman"/>
          <w:szCs w:val="24"/>
        </w:rPr>
        <w:t xml:space="preserve">λες τραγικά </w:t>
      </w:r>
      <w:proofErr w:type="spellStart"/>
      <w:r>
        <w:rPr>
          <w:rFonts w:eastAsia="Times New Roman"/>
          <w:szCs w:val="24"/>
        </w:rPr>
        <w:t>υποστελεχωμένες</w:t>
      </w:r>
      <w:proofErr w:type="spellEnd"/>
      <w:r>
        <w:rPr>
          <w:rFonts w:eastAsia="Times New Roman"/>
          <w:szCs w:val="24"/>
        </w:rPr>
        <w:t xml:space="preserve"> μονάδες υγείας. </w:t>
      </w:r>
    </w:p>
    <w:p w14:paraId="780981E1" w14:textId="77777777" w:rsidR="00A93FEB" w:rsidRDefault="00986DFD">
      <w:pPr>
        <w:spacing w:after="0" w:line="600" w:lineRule="auto"/>
        <w:ind w:firstLine="720"/>
        <w:jc w:val="both"/>
        <w:rPr>
          <w:rFonts w:eastAsia="Times New Roman"/>
          <w:szCs w:val="24"/>
        </w:rPr>
      </w:pPr>
      <w:r>
        <w:rPr>
          <w:rFonts w:eastAsia="Times New Roman"/>
          <w:szCs w:val="24"/>
        </w:rPr>
        <w:t>Ο εμπαιγμός και η κοροϊδία εκ μέρους της Κυβέρνησης συνεχίζεται σε βάρος της υγείας των κατοίκων, την ίδια ώρα που σε κάποιες περιπτώσεις οι συνέπειες από την έλλειψη γιατρού είναι οδυνηρές. Τελευταίο παράδειγμα</w:t>
      </w:r>
      <w:r>
        <w:rPr>
          <w:rFonts w:eastAsia="Times New Roman"/>
          <w:szCs w:val="24"/>
        </w:rPr>
        <w:t xml:space="preserve">, το οποίο ήταν και η σταγόνα που ξεχείλισε το ποτήρι, αποτελεί για τους κατοίκους του νησιού το τραγικό περιστατικό όταν τραυματίας με εκτεταμένα σοβαρά εγκαύματα έμεινε αβοήθητος με αφόρητους πόνους χωρίς </w:t>
      </w:r>
      <w:r>
        <w:rPr>
          <w:rFonts w:eastAsia="Times New Roman"/>
          <w:szCs w:val="24"/>
        </w:rPr>
        <w:lastRenderedPageBreak/>
        <w:t>παυσίπονη ένεση για δ</w:t>
      </w:r>
      <w:r>
        <w:rPr>
          <w:rFonts w:eastAsia="Times New Roman"/>
          <w:szCs w:val="24"/>
        </w:rPr>
        <w:t>ύ</w:t>
      </w:r>
      <w:r>
        <w:rPr>
          <w:rFonts w:eastAsia="Times New Roman"/>
          <w:szCs w:val="24"/>
        </w:rPr>
        <w:t>ο μέρες</w:t>
      </w:r>
      <w:r>
        <w:rPr>
          <w:rFonts w:eastAsia="Times New Roman"/>
          <w:szCs w:val="24"/>
        </w:rPr>
        <w:t>,</w:t>
      </w:r>
      <w:r>
        <w:rPr>
          <w:rFonts w:eastAsia="Times New Roman"/>
          <w:szCs w:val="24"/>
        </w:rPr>
        <w:t xml:space="preserve"> επειδή το ιατρείο </w:t>
      </w:r>
      <w:r>
        <w:rPr>
          <w:rFonts w:eastAsia="Times New Roman"/>
          <w:szCs w:val="24"/>
        </w:rPr>
        <w:t xml:space="preserve">δεν τη διέθετε αυτή την ένεση και μεταφέρθηκε στο Γενικό Νοσοκομείο της Ρόδου με πλοίο της γραμμής. Η μεταφορά του τραυματία ήταν αδύνατο να γίνει με άλλο μέσο, λόγω καιρικών συνθηκών. </w:t>
      </w:r>
    </w:p>
    <w:p w14:paraId="780981E2" w14:textId="77777777" w:rsidR="00A93FEB" w:rsidRDefault="00986DFD">
      <w:pPr>
        <w:spacing w:after="0" w:line="600" w:lineRule="auto"/>
        <w:ind w:firstLine="720"/>
        <w:jc w:val="both"/>
        <w:rPr>
          <w:rFonts w:eastAsia="Times New Roman"/>
          <w:szCs w:val="24"/>
        </w:rPr>
      </w:pPr>
      <w:r>
        <w:rPr>
          <w:rFonts w:eastAsia="Times New Roman"/>
          <w:szCs w:val="24"/>
        </w:rPr>
        <w:t xml:space="preserve">Η πολιτική που εφαρμόζει η Κυβέρνηση και στα νησιά μας και οι φιέστες </w:t>
      </w:r>
      <w:r>
        <w:rPr>
          <w:rFonts w:eastAsia="Times New Roman"/>
          <w:szCs w:val="24"/>
        </w:rPr>
        <w:t xml:space="preserve">που διοργανώνονται δεν είναι παρά απροκάλυπτη κοροϊδία, στάχτη στα μάτια των νησιωτών, γιατί τα δικά της μάτια είναι μονίμως στραμμένα στα κρίσιμα για το κεφάλαιο μέτωπα, που απαιτούν ακόμα πιο αιματηρές περικοπές στις δαπάνες για κοινωνικές ανάγκες. </w:t>
      </w:r>
    </w:p>
    <w:p w14:paraId="780981E3" w14:textId="77777777" w:rsidR="00A93FEB" w:rsidRDefault="00986DFD">
      <w:pPr>
        <w:spacing w:after="0"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υπ</w:t>
      </w:r>
      <w:r>
        <w:rPr>
          <w:rFonts w:eastAsia="Times New Roman"/>
          <w:szCs w:val="24"/>
        </w:rPr>
        <w:t>οστελέχωση</w:t>
      </w:r>
      <w:proofErr w:type="spellEnd"/>
      <w:r>
        <w:rPr>
          <w:rFonts w:eastAsia="Times New Roman"/>
          <w:szCs w:val="24"/>
        </w:rPr>
        <w:t xml:space="preserve">, η έλλειψη υγειονομικού υλικού, οι δυσκολίες στη διακομιδή επειγόντων περιστατικών από τα μικρά νησιά σε μεγάλες νοσοκομειακές μονάδες, κάνουν τη ζωή των κατοίκων των μικρών νησιών τρομερά δύσκολη, ανασφαλή κι επικίνδυνη. </w:t>
      </w:r>
    </w:p>
    <w:p w14:paraId="780981E4" w14:textId="77777777" w:rsidR="00A93FEB" w:rsidRDefault="00986DFD">
      <w:pPr>
        <w:spacing w:after="0" w:line="600" w:lineRule="auto"/>
        <w:ind w:firstLine="720"/>
        <w:jc w:val="both"/>
        <w:rPr>
          <w:rFonts w:eastAsia="Times New Roman"/>
          <w:bCs/>
          <w:szCs w:val="24"/>
        </w:rPr>
      </w:pPr>
      <w:r>
        <w:rPr>
          <w:rFonts w:eastAsia="Times New Roman"/>
          <w:szCs w:val="24"/>
        </w:rPr>
        <w:t>Σας ρωτάμε, λοιπόν, κύ</w:t>
      </w:r>
      <w:r>
        <w:rPr>
          <w:rFonts w:eastAsia="Times New Roman"/>
          <w:szCs w:val="24"/>
        </w:rPr>
        <w:t>ριε Υπουργέ: ποια μέτρα θα πάρει η Κυβέρνηση</w:t>
      </w:r>
      <w:r>
        <w:rPr>
          <w:rFonts w:eastAsia="Times New Roman"/>
          <w:szCs w:val="24"/>
        </w:rPr>
        <w:t>,</w:t>
      </w:r>
      <w:r>
        <w:rPr>
          <w:rFonts w:eastAsia="Times New Roman"/>
          <w:szCs w:val="24"/>
        </w:rPr>
        <w:t xml:space="preserve"> ώστε άμεσα να στελεχωθεί πλήρως το Πολυδύναμο Περιφερειακό Ιατρείο της Τήλου με ιατρικό και νοσηλευτικό προσωπικό, παίρνοντας υπ’ </w:t>
      </w:r>
      <w:proofErr w:type="spellStart"/>
      <w:r>
        <w:rPr>
          <w:rFonts w:eastAsia="Times New Roman"/>
          <w:szCs w:val="24"/>
        </w:rPr>
        <w:t>όψιν</w:t>
      </w:r>
      <w:proofErr w:type="spellEnd"/>
      <w:r>
        <w:rPr>
          <w:rFonts w:eastAsia="Times New Roman"/>
          <w:szCs w:val="24"/>
        </w:rPr>
        <w:t xml:space="preserve"> τις ανάγκες των κατοίκων και τη δομή των προσφύγων στο νησί; </w:t>
      </w:r>
    </w:p>
    <w:p w14:paraId="780981E5" w14:textId="77777777" w:rsidR="00A93FEB" w:rsidRDefault="00986DFD">
      <w:pPr>
        <w:spacing w:line="600" w:lineRule="auto"/>
        <w:ind w:firstLine="720"/>
        <w:jc w:val="both"/>
        <w:rPr>
          <w:rFonts w:eastAsia="Times New Roman"/>
          <w:szCs w:val="24"/>
        </w:rPr>
      </w:pPr>
      <w:r>
        <w:rPr>
          <w:rFonts w:eastAsia="Times New Roman"/>
          <w:szCs w:val="24"/>
        </w:rPr>
        <w:lastRenderedPageBreak/>
        <w:t xml:space="preserve">Δεύτερον, τι </w:t>
      </w:r>
      <w:r>
        <w:rPr>
          <w:rFonts w:eastAsia="Times New Roman"/>
          <w:szCs w:val="24"/>
        </w:rPr>
        <w:t>μέτρα θα λάβετε</w:t>
      </w:r>
      <w:r>
        <w:rPr>
          <w:rFonts w:eastAsia="Times New Roman"/>
          <w:szCs w:val="24"/>
        </w:rPr>
        <w:t>,</w:t>
      </w:r>
      <w:r>
        <w:rPr>
          <w:rFonts w:eastAsia="Times New Roman"/>
          <w:szCs w:val="24"/>
        </w:rPr>
        <w:t xml:space="preserve"> ώστε να σταματήσουν εδώ και τώρα οι προσωρινές λύσεις με αποσπάσεις προσωπικού από άλλες μονάδες και οι συμβάσεις με ΜΚΟ και να λυθεί οριστικά και άμεσα η στελέχωση του</w:t>
      </w:r>
      <w:r>
        <w:rPr>
          <w:rFonts w:eastAsia="Times New Roman" w:cs="Times New Roman"/>
          <w:szCs w:val="24"/>
        </w:rPr>
        <w:t xml:space="preserve"> Πολυδύναμου Περιφερειακού Ιατρείου;</w:t>
      </w:r>
    </w:p>
    <w:p w14:paraId="780981E6" w14:textId="77777777" w:rsidR="00A93FEB" w:rsidRDefault="00986DFD">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Σταύρο Τάσσο, Βουλευτή Λέσβου του Κομμουνιστικού Κόμματος Ελλάδας.</w:t>
      </w:r>
    </w:p>
    <w:p w14:paraId="780981E7" w14:textId="77777777" w:rsidR="00A93FEB" w:rsidRDefault="00986DFD">
      <w:pPr>
        <w:spacing w:line="600" w:lineRule="auto"/>
        <w:ind w:firstLine="720"/>
        <w:jc w:val="both"/>
        <w:rPr>
          <w:rFonts w:eastAsia="Times New Roman"/>
          <w:szCs w:val="24"/>
        </w:rPr>
      </w:pPr>
      <w:r>
        <w:rPr>
          <w:rFonts w:eastAsia="Times New Roman" w:cs="Times New Roman"/>
          <w:bCs/>
          <w:szCs w:val="24"/>
        </w:rPr>
        <w:t>Τον λόγο έχει ο Υπουργός Υγείας κ. Ξανθός για τρία λεπτά.</w:t>
      </w:r>
    </w:p>
    <w:p w14:paraId="780981E8" w14:textId="77777777" w:rsidR="00A93FEB" w:rsidRDefault="00986DFD">
      <w:pPr>
        <w:spacing w:line="600" w:lineRule="auto"/>
        <w:ind w:firstLine="720"/>
        <w:jc w:val="both"/>
        <w:rPr>
          <w:rFonts w:eastAsia="Times New Roman" w:cs="Times New Roman"/>
          <w:bCs/>
          <w:szCs w:val="24"/>
        </w:rPr>
      </w:pPr>
      <w:r>
        <w:rPr>
          <w:rFonts w:eastAsia="Times New Roman"/>
          <w:b/>
          <w:szCs w:val="24"/>
        </w:rPr>
        <w:t>ΑΝΔΡΕΑΣ ΞΑΝΘΟΣ (</w:t>
      </w:r>
      <w:r>
        <w:rPr>
          <w:rFonts w:eastAsia="Times New Roman" w:cs="Times New Roman"/>
          <w:b/>
          <w:szCs w:val="24"/>
        </w:rPr>
        <w:t xml:space="preserve">Υπουργός </w:t>
      </w:r>
      <w:r>
        <w:rPr>
          <w:rFonts w:eastAsia="Times New Roman" w:cs="Times New Roman"/>
          <w:b/>
          <w:bCs/>
          <w:szCs w:val="24"/>
        </w:rPr>
        <w:t xml:space="preserve">Υγείας): </w:t>
      </w:r>
      <w:r>
        <w:rPr>
          <w:rFonts w:eastAsia="Times New Roman" w:cs="Times New Roman"/>
          <w:bCs/>
          <w:szCs w:val="24"/>
        </w:rPr>
        <w:t>Αγαπητέ συνάδελφε, ευχαριστώ πολύ για την ερώτηση.</w:t>
      </w:r>
    </w:p>
    <w:p w14:paraId="780981E9" w14:textId="77777777" w:rsidR="00A93FEB" w:rsidRDefault="00986DFD">
      <w:pPr>
        <w:spacing w:line="600" w:lineRule="auto"/>
        <w:ind w:firstLine="720"/>
        <w:jc w:val="both"/>
        <w:rPr>
          <w:rFonts w:eastAsia="Times New Roman" w:cs="Times New Roman"/>
          <w:bCs/>
          <w:szCs w:val="24"/>
        </w:rPr>
      </w:pPr>
      <w:r>
        <w:rPr>
          <w:rFonts w:eastAsia="Times New Roman" w:cs="Times New Roman"/>
          <w:bCs/>
          <w:szCs w:val="24"/>
        </w:rPr>
        <w:t>Θέλω να πω εξαρχής ότι δεν</w:t>
      </w:r>
      <w:r>
        <w:rPr>
          <w:rFonts w:eastAsia="Times New Roman" w:cs="Times New Roman"/>
          <w:bCs/>
          <w:szCs w:val="24"/>
        </w:rPr>
        <w:t xml:space="preserve"> υπάρχει εμπαιγμός. Υπάρχει πραγματική δυσκολία, υπάρχει διαχρονική δυσκολία της πολιτείας να καλύψει σε απομονωμένα, δυσπρόσιτα και νησιωτικά μέρη πλήρως τις ανάγκες των πολιτών.</w:t>
      </w:r>
    </w:p>
    <w:p w14:paraId="780981EA" w14:textId="77777777" w:rsidR="00A93FEB" w:rsidRDefault="00986DFD">
      <w:pPr>
        <w:spacing w:line="600" w:lineRule="auto"/>
        <w:ind w:firstLine="720"/>
        <w:jc w:val="both"/>
        <w:rPr>
          <w:rFonts w:eastAsia="Times New Roman" w:cs="Times New Roman"/>
          <w:szCs w:val="24"/>
        </w:rPr>
      </w:pPr>
      <w:r>
        <w:rPr>
          <w:rFonts w:eastAsia="Times New Roman" w:cs="Times New Roman"/>
          <w:bCs/>
          <w:szCs w:val="24"/>
        </w:rPr>
        <w:t xml:space="preserve">Αυτή τη στιγμή, για να έρθουμε στη σημερινή πραγματικότητα, η κατάσταση βαίνει βελτιούμενη στο </w:t>
      </w:r>
      <w:r>
        <w:rPr>
          <w:rFonts w:eastAsia="Times New Roman" w:cs="Times New Roman"/>
          <w:szCs w:val="24"/>
        </w:rPr>
        <w:t>Πολυδύναμο Περιφε</w:t>
      </w:r>
      <w:r>
        <w:rPr>
          <w:rFonts w:eastAsia="Times New Roman" w:cs="Times New Roman"/>
          <w:szCs w:val="24"/>
        </w:rPr>
        <w:lastRenderedPageBreak/>
        <w:t>ρειακό Ιατρείο της Τήλου. Όντως υπήρξε μια περίοδος που υπήρχαν δυσκολίες στη στελέχωση, υπήρξε μετακίνηση μιας γιατρού</w:t>
      </w:r>
      <w:r>
        <w:rPr>
          <w:rFonts w:eastAsia="Times New Roman" w:cs="Times New Roman"/>
          <w:szCs w:val="24"/>
        </w:rPr>
        <w:t>,</w:t>
      </w:r>
      <w:r>
        <w:rPr>
          <w:rFonts w:eastAsia="Times New Roman" w:cs="Times New Roman"/>
          <w:szCs w:val="24"/>
        </w:rPr>
        <w:t xml:space="preserve"> η οποία ήταν για πολύ μ</w:t>
      </w:r>
      <w:r>
        <w:rPr>
          <w:rFonts w:eastAsia="Times New Roman" w:cs="Times New Roman"/>
          <w:szCs w:val="24"/>
        </w:rPr>
        <w:t xml:space="preserve">εγάλο διάστημα εκεί. Αυτό το οποίο όμως ξέρουν πολύ καλά οι κάτοικοι είναι ότι ποτέ δεν έμεινε το νησί χωρίς γιατρό, προφανώς με </w:t>
      </w:r>
      <w:proofErr w:type="spellStart"/>
      <w:r>
        <w:rPr>
          <w:rFonts w:eastAsia="Times New Roman" w:cs="Times New Roman"/>
          <w:szCs w:val="24"/>
        </w:rPr>
        <w:t>εμβαλωματικές</w:t>
      </w:r>
      <w:proofErr w:type="spellEnd"/>
      <w:r>
        <w:rPr>
          <w:rFonts w:eastAsia="Times New Roman" w:cs="Times New Roman"/>
          <w:szCs w:val="24"/>
        </w:rPr>
        <w:t xml:space="preserve"> λύσεις, δηλαδή με τη συνδρομή των Ενόπλων Δυνάμεων, όπως και σήμερα υπηρετεί οπλίτης γιατρός -και υπάρχει σε συνε</w:t>
      </w:r>
      <w:r>
        <w:rPr>
          <w:rFonts w:eastAsia="Times New Roman" w:cs="Times New Roman"/>
          <w:szCs w:val="24"/>
        </w:rPr>
        <w:t>ννόηση με το Υπουργείο Εθνικής Άμυνας σταθερά η δέσμευση ότι θα καλύπτεται για όσο διάστημα χρειαστεί το νησί με οπλίτη γιατρό-, υπήρξε η συνδρομή μη κυβερνητικών οργανώσεων και υπήρξαν μετακινήσεις από άλλα όμορα νησιά και περιφερειακά ιατρεία, από τη Χάλ</w:t>
      </w:r>
      <w:r>
        <w:rPr>
          <w:rFonts w:eastAsia="Times New Roman" w:cs="Times New Roman"/>
          <w:szCs w:val="24"/>
        </w:rPr>
        <w:t xml:space="preserve">κη για παράδειγμα. </w:t>
      </w:r>
    </w:p>
    <w:p w14:paraId="780981EB"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Ξέρετε πολύ καλά ότι έχουμε προκηρύξει μια θέση Επιμελητή Β΄ Γενικής Ιατρικής, δυστυχώς χωρίς ανταπόκριση. Έχουμε προκηρύξει μια θέση Επικουρικού Ειδικευμένου Γιατρού Γενικής Ιατρικής ή Παθολογίας, επίσης χωρίς ανταπόκριση, και ευτυχώς </w:t>
      </w:r>
      <w:r>
        <w:rPr>
          <w:rFonts w:eastAsia="Times New Roman" w:cs="Times New Roman"/>
          <w:szCs w:val="24"/>
        </w:rPr>
        <w:t>αυτή την περίοδο υπήρξε μια εκούσια πρόθεση, διαθεσιμότητα μετακίνησης και από 21</w:t>
      </w:r>
      <w:r>
        <w:rPr>
          <w:rFonts w:eastAsia="Times New Roman" w:cs="Times New Roman"/>
          <w:szCs w:val="24"/>
        </w:rPr>
        <w:t xml:space="preserve"> Φεβρουαρίου</w:t>
      </w:r>
      <w:r>
        <w:rPr>
          <w:rFonts w:eastAsia="Times New Roman" w:cs="Times New Roman"/>
          <w:szCs w:val="24"/>
        </w:rPr>
        <w:t xml:space="preserve"> έχει μετακινηθεί </w:t>
      </w:r>
      <w:r>
        <w:rPr>
          <w:rFonts w:eastAsia="Times New Roman" w:cs="Times New Roman"/>
          <w:szCs w:val="24"/>
        </w:rPr>
        <w:t>ειδικευμένος γ</w:t>
      </w:r>
      <w:r>
        <w:rPr>
          <w:rFonts w:eastAsia="Times New Roman" w:cs="Times New Roman"/>
          <w:szCs w:val="24"/>
        </w:rPr>
        <w:t xml:space="preserve">ιατρός Επιμελητής Α΄ Γενικής Ιατρικής από ένα </w:t>
      </w:r>
      <w:r>
        <w:rPr>
          <w:rFonts w:eastAsia="Times New Roman" w:cs="Times New Roman"/>
          <w:szCs w:val="24"/>
        </w:rPr>
        <w:t>περιφε</w:t>
      </w:r>
      <w:r>
        <w:rPr>
          <w:rFonts w:eastAsia="Times New Roman" w:cs="Times New Roman"/>
          <w:szCs w:val="24"/>
        </w:rPr>
        <w:lastRenderedPageBreak/>
        <w:t>ρειακό ι</w:t>
      </w:r>
      <w:r>
        <w:rPr>
          <w:rFonts w:eastAsia="Times New Roman" w:cs="Times New Roman"/>
          <w:szCs w:val="24"/>
        </w:rPr>
        <w:t>ατρείο της 6</w:t>
      </w:r>
      <w:r>
        <w:rPr>
          <w:rFonts w:eastAsia="Times New Roman" w:cs="Times New Roman"/>
          <w:szCs w:val="24"/>
          <w:vertAlign w:val="superscript"/>
        </w:rPr>
        <w:t>ης</w:t>
      </w:r>
      <w:r>
        <w:rPr>
          <w:rFonts w:eastAsia="Times New Roman" w:cs="Times New Roman"/>
          <w:szCs w:val="24"/>
        </w:rPr>
        <w:t xml:space="preserve"> ΥΠΕ για τρεις μήνες στην Τήλο και πιστεύουμε ότι θα ενισ</w:t>
      </w:r>
      <w:r>
        <w:rPr>
          <w:rFonts w:eastAsia="Times New Roman" w:cs="Times New Roman"/>
          <w:szCs w:val="24"/>
        </w:rPr>
        <w:t xml:space="preserve">χύσει την ιατρική παρουσία στο νησί, παράλληλα με την πρόσληψη δύο νοσηλευτριών: μιας μόνιμης νοσηλεύτριας από την προκήρυξη 5Κ, την οποία προκηρύξαμε πέρσι και ολοκληρώθηκε φέτος, και επίσης μίας ακόμη νοσηλεύτριας, με την τελευταία προκήρυξη των </w:t>
      </w:r>
      <w:r>
        <w:rPr>
          <w:rFonts w:eastAsia="Times New Roman" w:cs="Times New Roman"/>
          <w:szCs w:val="24"/>
        </w:rPr>
        <w:t>τεσσάρων</w:t>
      </w:r>
      <w:r>
        <w:rPr>
          <w:rFonts w:eastAsia="Times New Roman" w:cs="Times New Roman"/>
          <w:szCs w:val="24"/>
        </w:rPr>
        <w:t xml:space="preserve"> χιλιάδων</w:t>
      </w:r>
      <w:r>
        <w:rPr>
          <w:rFonts w:eastAsia="Times New Roman" w:cs="Times New Roman"/>
          <w:szCs w:val="24"/>
        </w:rPr>
        <w:t xml:space="preserve"> θέσεων μέσω του ειδικού προγράμματος του ΟΑΕΔ.</w:t>
      </w:r>
    </w:p>
    <w:p w14:paraId="780981EC"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Είχε ζητηθεί επίσης και μια θέση οδηγού ασθενοφόρου, η οποία δεν καλύφθηκε, διότι δεν πληρούσε το κριτήριο της ετήσιας ανεργίας. Τώρα οι κενές αυτές θέσεις θα </w:t>
      </w:r>
      <w:proofErr w:type="spellStart"/>
      <w:r>
        <w:rPr>
          <w:rFonts w:eastAsia="Times New Roman" w:cs="Times New Roman"/>
          <w:szCs w:val="24"/>
        </w:rPr>
        <w:t>επαναπροκηρυχθούν</w:t>
      </w:r>
      <w:proofErr w:type="spellEnd"/>
      <w:r>
        <w:rPr>
          <w:rFonts w:eastAsia="Times New Roman" w:cs="Times New Roman"/>
          <w:szCs w:val="24"/>
        </w:rPr>
        <w:t xml:space="preserve"> με χαμηλότερο ή και μη</w:t>
      </w:r>
      <w:r>
        <w:rPr>
          <w:rFonts w:eastAsia="Times New Roman" w:cs="Times New Roman"/>
          <w:szCs w:val="24"/>
        </w:rPr>
        <w:t>δενικό όριο ανεργίας, έτσι ώστε να διευκολύνουμε την κάλυψη και της συγκεκριμένης θέσης.</w:t>
      </w:r>
    </w:p>
    <w:p w14:paraId="780981ED"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Τη μόνιμη θέση Επιμελητή Γενικής Ιατρικής ή Παθολογίας την </w:t>
      </w:r>
      <w:proofErr w:type="spellStart"/>
      <w:r>
        <w:rPr>
          <w:rFonts w:eastAsia="Times New Roman" w:cs="Times New Roman"/>
          <w:szCs w:val="24"/>
        </w:rPr>
        <w:t>επαναπροκηρύσσουμε</w:t>
      </w:r>
      <w:proofErr w:type="spellEnd"/>
      <w:r>
        <w:rPr>
          <w:rFonts w:eastAsia="Times New Roman" w:cs="Times New Roman"/>
          <w:szCs w:val="24"/>
        </w:rPr>
        <w:t xml:space="preserve">. Επίσης, να ξέρετε ότι έχει γίνει πολύ μεγάλη προσπάθεια να δοθούν αυξημένα κίνητρα. Και </w:t>
      </w:r>
      <w:r>
        <w:rPr>
          <w:rFonts w:eastAsia="Times New Roman" w:cs="Times New Roman"/>
          <w:szCs w:val="24"/>
        </w:rPr>
        <w:t xml:space="preserve">οι δύο θέσεις αγροτικών γιατρών στο </w:t>
      </w:r>
      <w:r>
        <w:rPr>
          <w:rFonts w:eastAsia="Times New Roman" w:cs="Times New Roman"/>
          <w:szCs w:val="24"/>
        </w:rPr>
        <w:t>πολυδύναμο περιφερειακό ιατρείο</w:t>
      </w:r>
      <w:r>
        <w:rPr>
          <w:rFonts w:eastAsia="Times New Roman" w:cs="Times New Roman"/>
          <w:szCs w:val="24"/>
        </w:rPr>
        <w:t xml:space="preserve"> έχουν το επιπλέον </w:t>
      </w:r>
      <w:r>
        <w:rPr>
          <w:rFonts w:eastAsia="Times New Roman" w:cs="Times New Roman"/>
          <w:szCs w:val="24"/>
          <w:lang w:val="en-US"/>
        </w:rPr>
        <w:t>bonus</w:t>
      </w:r>
      <w:r>
        <w:rPr>
          <w:rFonts w:eastAsia="Times New Roman" w:cs="Times New Roman"/>
          <w:szCs w:val="24"/>
        </w:rPr>
        <w:t xml:space="preserve"> των 400 ευρώ, ένα επίδομα το οποίο θεσμοθετήσαμε πέρσι με τον ν.4368 και πιστεύουμε ότι ο συνδυασμός αυτών των παρεμβάσεων θα ενισχύσει τα κίνητρα προσέλκυσης και ε</w:t>
      </w:r>
      <w:r>
        <w:rPr>
          <w:rFonts w:eastAsia="Times New Roman" w:cs="Times New Roman"/>
          <w:szCs w:val="24"/>
        </w:rPr>
        <w:t xml:space="preserve">λπίζουμε ότι θα αντιμετωπιστούν σε μόνιμη βάση </w:t>
      </w:r>
      <w:r>
        <w:rPr>
          <w:rFonts w:eastAsia="Times New Roman" w:cs="Times New Roman"/>
          <w:szCs w:val="24"/>
        </w:rPr>
        <w:lastRenderedPageBreak/>
        <w:t>οι ανάγκες, όπως σωστά επισημαίνεται ότι αυτός πρέπει να είναι ο στόχος, να καλυφθούν δηλαδή σε μόνιμη βάση οι ανάγκες αυτού του νησιού, των κατοίκων του που ζουν εκεί και φυσικά των επισκεπτών του το καλοκαίρ</w:t>
      </w:r>
      <w:r>
        <w:rPr>
          <w:rFonts w:eastAsia="Times New Roman" w:cs="Times New Roman"/>
          <w:szCs w:val="24"/>
        </w:rPr>
        <w:t>ι.</w:t>
      </w:r>
    </w:p>
    <w:p w14:paraId="780981EE"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Το τελευταίο που θα ήθελα να σας πω είναι ότι είναι υπό μετακίνηση από το τέως Κέντρο Υγείας Θήρας, το οποίο τώρα μεταστεγάστηκε και ενισχύθηκε με το νέο Νοσοκομείο Σαντορίνης και θα μεταφερθεί μια καμπίνα τηλεϊατρικής στο συγκεκριμένο </w:t>
      </w:r>
      <w:r>
        <w:rPr>
          <w:rFonts w:eastAsia="Times New Roman" w:cs="Times New Roman"/>
          <w:szCs w:val="24"/>
        </w:rPr>
        <w:t>πολυδύναμο περιφε</w:t>
      </w:r>
      <w:r>
        <w:rPr>
          <w:rFonts w:eastAsia="Times New Roman" w:cs="Times New Roman"/>
          <w:szCs w:val="24"/>
        </w:rPr>
        <w:t>ρειακό ιατρείο</w:t>
      </w:r>
      <w:r>
        <w:rPr>
          <w:rFonts w:eastAsia="Times New Roman" w:cs="Times New Roman"/>
          <w:szCs w:val="24"/>
        </w:rPr>
        <w:t>, πράγμα που και αυτό ενισχύει τη διαγνωστική δυνατότητα των υπηρετούντων γιατρών και μπορεί με τη συνδρομή έμπειρων γιατρών από νοσοκομεία του Πειραιά να δίνονται οι απαραίτητες οδηγίες, έτσι ώστε η φροντίδα των πολιτών να είναι η καλύτερη δ</w:t>
      </w:r>
      <w:r>
        <w:rPr>
          <w:rFonts w:eastAsia="Times New Roman" w:cs="Times New Roman"/>
          <w:szCs w:val="24"/>
        </w:rPr>
        <w:t>υνατή.</w:t>
      </w:r>
    </w:p>
    <w:p w14:paraId="780981EF"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κύριο Υπουργό. </w:t>
      </w:r>
    </w:p>
    <w:p w14:paraId="780981F0"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Κύριε Τάσσο, έχετε τον λόγο για τη δευτερολογία σας. </w:t>
      </w:r>
    </w:p>
    <w:p w14:paraId="780981F1"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Κύριε Υπουργέ, είναι φανερό από την απάντηση που δώσατε ότι δεν υπάρχει ελπίδα ότι το πολυ</w:t>
      </w:r>
      <w:r>
        <w:rPr>
          <w:rFonts w:eastAsia="Times New Roman" w:cs="Times New Roman"/>
          <w:szCs w:val="24"/>
        </w:rPr>
        <w:lastRenderedPageBreak/>
        <w:t>δύναμο Περιφερειακό Ια</w:t>
      </w:r>
      <w:r>
        <w:rPr>
          <w:rFonts w:eastAsia="Times New Roman" w:cs="Times New Roman"/>
          <w:szCs w:val="24"/>
        </w:rPr>
        <w:t>τρείο της Τήλου θα στελεχωθεί με το απαραίτητο μόνιμο προσωπικό. Και αυτό γιατί, όπως και οι προηγούμενες κυβερνήσεις, ακολουθείτε την ίδια πολιτική</w:t>
      </w:r>
      <w:r>
        <w:rPr>
          <w:rFonts w:eastAsia="Times New Roman" w:cs="Times New Roman"/>
          <w:szCs w:val="24"/>
        </w:rPr>
        <w:t>,</w:t>
      </w:r>
      <w:r>
        <w:rPr>
          <w:rFonts w:eastAsia="Times New Roman" w:cs="Times New Roman"/>
          <w:szCs w:val="24"/>
        </w:rPr>
        <w:t xml:space="preserve"> τόσο γενικά όσο και ειδικά</w:t>
      </w:r>
      <w:r>
        <w:rPr>
          <w:rFonts w:eastAsia="Times New Roman" w:cs="Times New Roman"/>
          <w:szCs w:val="24"/>
        </w:rPr>
        <w:t>,</w:t>
      </w:r>
      <w:r>
        <w:rPr>
          <w:rFonts w:eastAsia="Times New Roman" w:cs="Times New Roman"/>
          <w:szCs w:val="24"/>
        </w:rPr>
        <w:t xml:space="preserve"> στον τομέα της υγείας, που βέβαια αυτή η πολιτική έχει σαν στόχο να περιοριστο</w:t>
      </w:r>
      <w:r>
        <w:rPr>
          <w:rFonts w:eastAsia="Times New Roman" w:cs="Times New Roman"/>
          <w:szCs w:val="24"/>
        </w:rPr>
        <w:t xml:space="preserve">ύν οι δαπάνες που είναι για κοινωνικές ανάγκες, ώστε να εξοικονομηθούν πόροι για να μπορέσουν οι δανειστές να πάρουν πίσω τα λεφτά τους και να γίνουν οι ρυθμίσεις αυτές που θα τους επιτρέψουν να βγουν με υψηλή κερδοφορία από την κρίση. </w:t>
      </w:r>
    </w:p>
    <w:p w14:paraId="780981F2"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Επομένως, όπως είπα</w:t>
      </w:r>
      <w:r>
        <w:rPr>
          <w:rFonts w:eastAsia="Times New Roman" w:cs="Times New Roman"/>
          <w:szCs w:val="24"/>
        </w:rPr>
        <w:t xml:space="preserve">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τα μάτια σας τα έχετε μόνιμα στραμμένα προς τις ανάγκες του κεφαλαίου και όχι προς τις ανάγκες της ελληνικής κοινωνίας. </w:t>
      </w:r>
    </w:p>
    <w:p w14:paraId="780981F3"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Για παράδειγμα, είστε πολύ γαλαντόμοι όσον αφορά τις επιδοτήσεις των εφοπλιστών για να βάζουν τα σαπιοκάραβά </w:t>
      </w:r>
      <w:r>
        <w:rPr>
          <w:rFonts w:eastAsia="Times New Roman" w:cs="Times New Roman"/>
          <w:szCs w:val="24"/>
        </w:rPr>
        <w:t>τους στις γραμμές, αλλά είστε πολύ σφιχτοί στο να δώσετε κίνητρα στους γιατρούς και στο νοσηλευτικό προσωπικό για να πάνε σε τέτοιες περιοχές που βέβαια είναι απομονωμένες, είναι μακριά από τα σπίτια και επομένως θα πρέπει τουλάχιστον οι μισθοί που θα παίρ</w:t>
      </w:r>
      <w:r>
        <w:rPr>
          <w:rFonts w:eastAsia="Times New Roman" w:cs="Times New Roman"/>
          <w:szCs w:val="24"/>
        </w:rPr>
        <w:t xml:space="preserve">νουν να τους επιτρέπουν να ζουν με αξιοπρέπεια. </w:t>
      </w:r>
    </w:p>
    <w:p w14:paraId="780981F4"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Γι’ αυτό και είναι φανερό, όπως είπατε κι εσείς, ότι παρ</w:t>
      </w:r>
      <w:r>
        <w:rPr>
          <w:rFonts w:eastAsia="Times New Roman" w:cs="Times New Roman"/>
          <w:szCs w:val="24"/>
        </w:rPr>
        <w:t xml:space="preserve">’ </w:t>
      </w:r>
      <w:r>
        <w:rPr>
          <w:rFonts w:eastAsia="Times New Roman" w:cs="Times New Roman"/>
          <w:szCs w:val="24"/>
        </w:rPr>
        <w:t>όλο που προκηρύχθηκαν κάποιες θέσεις και για μόνιμο και για επικουρικό προσωπικό, δεν υπήρξε προσέλευση, γιατί είναι προφανές ότι οι συνθήκες</w:t>
      </w:r>
      <w:r>
        <w:rPr>
          <w:rFonts w:eastAsia="Times New Roman" w:cs="Times New Roman"/>
          <w:szCs w:val="24"/>
        </w:rPr>
        <w:t>,</w:t>
      </w:r>
      <w:r>
        <w:rPr>
          <w:rFonts w:eastAsia="Times New Roman" w:cs="Times New Roman"/>
          <w:szCs w:val="24"/>
        </w:rPr>
        <w:t xml:space="preserve"> με τις</w:t>
      </w:r>
      <w:r>
        <w:rPr>
          <w:rFonts w:eastAsia="Times New Roman" w:cs="Times New Roman"/>
          <w:szCs w:val="24"/>
        </w:rPr>
        <w:t xml:space="preserve"> οποίες καλούνται να δουλέψουν οι άνθρωποι αυτοί</w:t>
      </w:r>
      <w:r>
        <w:rPr>
          <w:rFonts w:eastAsia="Times New Roman" w:cs="Times New Roman"/>
          <w:szCs w:val="24"/>
        </w:rPr>
        <w:t>,</w:t>
      </w:r>
      <w:r>
        <w:rPr>
          <w:rFonts w:eastAsia="Times New Roman" w:cs="Times New Roman"/>
          <w:szCs w:val="24"/>
        </w:rPr>
        <w:t xml:space="preserve"> δεν είναι ικανοποιητικές. </w:t>
      </w:r>
    </w:p>
    <w:p w14:paraId="780981F5"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Επομένως θα πρέπει να γίνει καθαρό –και το έχουμε τονίσει πάρα πολλές φορές- ότι δυστυχώς στο πλαίσιο αυτού του συστήματος και η υγεία δεν είναι τίποτα άλλο παρά άλλο ένα πεδίο κε</w:t>
      </w:r>
      <w:r>
        <w:rPr>
          <w:rFonts w:eastAsia="Times New Roman" w:cs="Times New Roman"/>
          <w:szCs w:val="24"/>
        </w:rPr>
        <w:t xml:space="preserve">ρδοφορίας, όπως είναι κάθε τι. Κάθε ανθρώπινη δραστηριότητα είναι πεδίο κερδοφορίας. Η παιδεία, η υγεία, το περιβάλλον, οι φυσικές ομορφιές της χώρας μας είναι πεδία κερδοφορίας για το μεγάλο κεφάλαιο. Και η πολιτική σας, δυστυχώς, κινείται στην ίδια ρότα </w:t>
      </w:r>
      <w:r>
        <w:rPr>
          <w:rFonts w:eastAsia="Times New Roman" w:cs="Times New Roman"/>
          <w:szCs w:val="24"/>
        </w:rPr>
        <w:t>με την πολιτική των προηγούμενων κυβερνήσεων. Τα πάντα γίνονται για την κερδοφορία του μεγάλου κεφαλαίου και αυτό βέβαια περιλαμβάνει και την υγεία. Αυτή είναι η πραγματικότητα και το έχουμε πει πάρα πολλές φορές ότι αν δεν συγκρουστείτε με αυτή την πολιτι</w:t>
      </w:r>
      <w:r>
        <w:rPr>
          <w:rFonts w:eastAsia="Times New Roman" w:cs="Times New Roman"/>
          <w:szCs w:val="24"/>
        </w:rPr>
        <w:t>κή</w:t>
      </w:r>
      <w:r>
        <w:rPr>
          <w:rFonts w:eastAsia="Times New Roman" w:cs="Times New Roman"/>
          <w:szCs w:val="24"/>
        </w:rPr>
        <w:t>,</w:t>
      </w:r>
      <w:r>
        <w:rPr>
          <w:rFonts w:eastAsia="Times New Roman" w:cs="Times New Roman"/>
          <w:szCs w:val="24"/>
        </w:rPr>
        <w:t xml:space="preserve"> δεν υπάρχει περίπτωση να υποστηριχθεί αυτό που εμείς λέμε δημόσια και δωρεάν υγεία. Δημόσια δωρεάν υγεία και καπιταλισμός είναι έννοιες ασύμβατες και τα νησιά θα είναι μια ζωή στην απέξω, να το πω έτσι λίγο λαϊκά, ενώ </w:t>
      </w:r>
      <w:r>
        <w:rPr>
          <w:rFonts w:eastAsia="Times New Roman" w:cs="Times New Roman"/>
          <w:szCs w:val="24"/>
        </w:rPr>
        <w:lastRenderedPageBreak/>
        <w:t>οι εφοπλιστές έχουν τις πενήντα έξ</w:t>
      </w:r>
      <w:r>
        <w:rPr>
          <w:rFonts w:eastAsia="Times New Roman" w:cs="Times New Roman"/>
          <w:szCs w:val="24"/>
        </w:rPr>
        <w:t xml:space="preserve">ι φοροαπαλλαγές τους και θα πίνουν εις υγείαν των κορόιδων. </w:t>
      </w:r>
    </w:p>
    <w:p w14:paraId="780981F6"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Τάσσο. </w:t>
      </w:r>
    </w:p>
    <w:p w14:paraId="780981F7"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Υγείας κ. Ανδρέας Ξανθός. </w:t>
      </w:r>
    </w:p>
    <w:p w14:paraId="780981F8"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Δεν θα μπω στον πειρασμό να απαντήσω στο ιδεολογικό ζήτημα. Την έχουμε κάνει ξανά αυτή τη συζήτηση. </w:t>
      </w:r>
    </w:p>
    <w:p w14:paraId="780981F9"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Εμείς, αγαπητέ συνάδελφε, πιστεύουμε ότι όχι μόνο σε συνθήκες καπιταλισμού, αλλά και σε συνθήκες προτεινόμενης λιτότητας και </w:t>
      </w:r>
      <w:proofErr w:type="spellStart"/>
      <w:r>
        <w:rPr>
          <w:rFonts w:eastAsia="Times New Roman" w:cs="Times New Roman"/>
          <w:szCs w:val="24"/>
        </w:rPr>
        <w:t>μνημονιακών</w:t>
      </w:r>
      <w:proofErr w:type="spellEnd"/>
      <w:r>
        <w:rPr>
          <w:rFonts w:eastAsia="Times New Roman" w:cs="Times New Roman"/>
          <w:szCs w:val="24"/>
        </w:rPr>
        <w:t xml:space="preserve"> δεσμεύσεων, όπως </w:t>
      </w:r>
      <w:r>
        <w:rPr>
          <w:rFonts w:eastAsia="Times New Roman" w:cs="Times New Roman"/>
          <w:szCs w:val="24"/>
        </w:rPr>
        <w:t xml:space="preserve">είναι σήμερα η χώρα μας, μπορούμε, αν υπάρχουν οι σωστές πολιτικές προτεραιότητες, να στηρίξουμε τη δημόσια περίθαλψη, να διασφαλίσουμε την καθολική κάλυψη των πολιτών. Αυτό το κάναμε πέρσι και είναι αδιαμφισβήτητο γεγονός. Σε μια περίοδο που η χώρα είναι </w:t>
      </w:r>
      <w:r>
        <w:rPr>
          <w:rFonts w:eastAsia="Times New Roman" w:cs="Times New Roman"/>
          <w:szCs w:val="24"/>
        </w:rPr>
        <w:t xml:space="preserve">χρεοκοπημένη, αυτή η Κυβέρνηση έχει αφήσει ένα αποτύπωμα ευαισθησίας και μεροληψίας </w:t>
      </w:r>
      <w:r>
        <w:rPr>
          <w:rFonts w:eastAsia="Times New Roman" w:cs="Times New Roman"/>
          <w:szCs w:val="24"/>
        </w:rPr>
        <w:t>υπέρ</w:t>
      </w:r>
      <w:r>
        <w:rPr>
          <w:rFonts w:eastAsia="Times New Roman" w:cs="Times New Roman"/>
          <w:szCs w:val="24"/>
        </w:rPr>
        <w:t xml:space="preserve"> </w:t>
      </w:r>
      <w:r>
        <w:rPr>
          <w:rFonts w:eastAsia="Times New Roman" w:cs="Times New Roman"/>
          <w:szCs w:val="24"/>
        </w:rPr>
        <w:t xml:space="preserve">των </w:t>
      </w:r>
      <w:r>
        <w:rPr>
          <w:rFonts w:eastAsia="Times New Roman" w:cs="Times New Roman"/>
          <w:szCs w:val="24"/>
        </w:rPr>
        <w:t>αδύναμ</w:t>
      </w:r>
      <w:r>
        <w:rPr>
          <w:rFonts w:eastAsia="Times New Roman" w:cs="Times New Roman"/>
          <w:szCs w:val="24"/>
        </w:rPr>
        <w:t>ων</w:t>
      </w:r>
      <w:r>
        <w:rPr>
          <w:rFonts w:eastAsia="Times New Roman" w:cs="Times New Roman"/>
          <w:szCs w:val="24"/>
        </w:rPr>
        <w:t>. Διασφάλισε την καθολική ιατροφαρμακευτική κάλυψη όλων των α</w:t>
      </w:r>
      <w:r>
        <w:rPr>
          <w:rFonts w:eastAsia="Times New Roman" w:cs="Times New Roman"/>
          <w:szCs w:val="24"/>
        </w:rPr>
        <w:lastRenderedPageBreak/>
        <w:t>νασφάλιστων πολιτών μόνο με τη χρήση του ΑΜΚΑ και τη δωρεάν εξυπηρέτησή τους στις δημόσιες υπη</w:t>
      </w:r>
      <w:r>
        <w:rPr>
          <w:rFonts w:eastAsia="Times New Roman" w:cs="Times New Roman"/>
          <w:szCs w:val="24"/>
        </w:rPr>
        <w:t>ρεσίες. Αυτό είναι μια πολύ σημαντική αλλαγή που έγινε, παρ</w:t>
      </w:r>
      <w:r>
        <w:rPr>
          <w:rFonts w:eastAsia="Times New Roman" w:cs="Times New Roman"/>
          <w:szCs w:val="24"/>
        </w:rPr>
        <w:t xml:space="preserve">’ </w:t>
      </w:r>
      <w:r>
        <w:rPr>
          <w:rFonts w:eastAsia="Times New Roman" w:cs="Times New Roman"/>
          <w:szCs w:val="24"/>
        </w:rPr>
        <w:t xml:space="preserve">ότι το δυσμενές δημοσιονομικό περιβάλλον είναι αδιαμφησβήτητο. </w:t>
      </w:r>
    </w:p>
    <w:p w14:paraId="780981FA"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Επίσης, αυτή η Κυβέρνηση πιστεύει ότι ο χώρος της υγείας δεν είναι χώρος, όπως λέτε, διευκόλυνσης της κερδοφορίας του κεφαλαίου. Δε</w:t>
      </w:r>
      <w:r>
        <w:rPr>
          <w:rFonts w:eastAsia="Times New Roman" w:cs="Times New Roman"/>
          <w:szCs w:val="24"/>
        </w:rPr>
        <w:t>ν υπάρχει κα</w:t>
      </w:r>
      <w:r>
        <w:rPr>
          <w:rFonts w:eastAsia="Times New Roman" w:cs="Times New Roman"/>
          <w:szCs w:val="24"/>
        </w:rPr>
        <w:t>μ</w:t>
      </w:r>
      <w:r>
        <w:rPr>
          <w:rFonts w:eastAsia="Times New Roman" w:cs="Times New Roman"/>
          <w:szCs w:val="24"/>
        </w:rPr>
        <w:t>μία τέτοια παρέμβαση στη διετία που έχουμε εμείς την ευθύνη της διακυβέρνησης που να το επιβεβαιώνει. Ίσα</w:t>
      </w:r>
      <w:r>
        <w:rPr>
          <w:rFonts w:eastAsia="Times New Roman" w:cs="Times New Roman"/>
          <w:szCs w:val="24"/>
        </w:rPr>
        <w:t>-</w:t>
      </w:r>
      <w:r>
        <w:rPr>
          <w:rFonts w:eastAsia="Times New Roman" w:cs="Times New Roman"/>
          <w:szCs w:val="24"/>
        </w:rPr>
        <w:t xml:space="preserve">ίσα αυτό το οποίο έχουμε </w:t>
      </w:r>
      <w:r>
        <w:rPr>
          <w:rFonts w:eastAsia="Times New Roman" w:cs="Times New Roman"/>
          <w:szCs w:val="24"/>
        </w:rPr>
        <w:t>αποδείξει</w:t>
      </w:r>
      <w:r>
        <w:rPr>
          <w:rFonts w:eastAsia="Times New Roman" w:cs="Times New Roman"/>
          <w:szCs w:val="24"/>
        </w:rPr>
        <w:t xml:space="preserve"> με πολύ συγκεκριμένο τρόπο είναι ότι υπάρχει μια προτεραιότητα υπέρ της δημόσιας περίθαλψης και μια αν</w:t>
      </w:r>
      <w:r>
        <w:rPr>
          <w:rFonts w:eastAsia="Times New Roman" w:cs="Times New Roman"/>
          <w:szCs w:val="24"/>
        </w:rPr>
        <w:t xml:space="preserve">τίληψη επικουρικότητας από την πλευρά του ιδιωτικού τομέα, ο οποίος προφανώς καλύπτει και αυτός ένα μέρος από τις συνολικές ανάγκες υγείας των πολιτών. </w:t>
      </w:r>
    </w:p>
    <w:p w14:paraId="780981FB" w14:textId="77777777" w:rsidR="00A93FEB" w:rsidRDefault="00986DFD">
      <w:pPr>
        <w:spacing w:line="600" w:lineRule="auto"/>
        <w:ind w:firstLine="720"/>
        <w:jc w:val="both"/>
        <w:rPr>
          <w:rFonts w:eastAsia="Times New Roman"/>
          <w:szCs w:val="24"/>
        </w:rPr>
      </w:pPr>
      <w:r>
        <w:rPr>
          <w:rFonts w:eastAsia="Times New Roman"/>
          <w:szCs w:val="24"/>
        </w:rPr>
        <w:t>Η υγεία, για εμάς, είναι χώρος κάλυψης πραγματικών αναγκών, είναι χώρος αξιοπρεπούς φροντίδας των πολιτ</w:t>
      </w:r>
      <w:r>
        <w:rPr>
          <w:rFonts w:eastAsia="Times New Roman"/>
          <w:szCs w:val="24"/>
        </w:rPr>
        <w:t xml:space="preserve">ών την ώρα της ανάγκης και είναι και χώρος κοινωνικής αναδιανομής, όπου η πολιτεία οφείλει να αναδιανέμει πόρους και να στηρίζει τα πιο αδύναμα στρώματα. Κι αυτό κάνουμε, με συνέπεια, με την πολιτική την οποία σας είπα. </w:t>
      </w:r>
    </w:p>
    <w:p w14:paraId="780981FC" w14:textId="77777777" w:rsidR="00A93FEB" w:rsidRDefault="00986DFD">
      <w:pPr>
        <w:spacing w:line="600" w:lineRule="auto"/>
        <w:ind w:firstLine="720"/>
        <w:jc w:val="both"/>
        <w:rPr>
          <w:rFonts w:eastAsia="Times New Roman"/>
          <w:szCs w:val="24"/>
        </w:rPr>
      </w:pPr>
      <w:r>
        <w:rPr>
          <w:rFonts w:eastAsia="Times New Roman"/>
          <w:szCs w:val="24"/>
        </w:rPr>
        <w:lastRenderedPageBreak/>
        <w:t>Το πρόβλημα της στελέχωσης των νησι</w:t>
      </w:r>
      <w:r>
        <w:rPr>
          <w:rFonts w:eastAsia="Times New Roman"/>
          <w:szCs w:val="24"/>
        </w:rPr>
        <w:t>ών, το πρόβλημα της ανασφάλειας των κατοίκων στις νησιωτικές περιοχές, ιδιαίτερα στον τομέα της υγείας, είναι υπαρκτό και αντιλαμβανόμαστε πλήρως αυτό το αίτημα που έρχεται από τις τοπικές κοινωνίες, από την τοπική αυτοδιοίκηση, από τα πολιτικά κόμματα, να</w:t>
      </w:r>
      <w:r>
        <w:rPr>
          <w:rFonts w:eastAsia="Times New Roman"/>
          <w:szCs w:val="24"/>
        </w:rPr>
        <w:t xml:space="preserve"> καλυφθούν όσο γίνεται πληρέστερα αυτές οι ανάγκες.</w:t>
      </w:r>
    </w:p>
    <w:p w14:paraId="780981FD" w14:textId="77777777" w:rsidR="00A93FEB" w:rsidRDefault="00986DFD">
      <w:pPr>
        <w:spacing w:line="600" w:lineRule="auto"/>
        <w:ind w:firstLine="720"/>
        <w:jc w:val="both"/>
        <w:rPr>
          <w:rFonts w:eastAsia="Times New Roman"/>
          <w:szCs w:val="24"/>
        </w:rPr>
      </w:pPr>
      <w:r>
        <w:rPr>
          <w:rFonts w:eastAsia="Times New Roman"/>
          <w:szCs w:val="24"/>
        </w:rPr>
        <w:t>Έχουμε προωθήσει ένα πλέγμα μέτρων και κινήτρων, όπως πέρυσι με τη ρύθμιση αυτή που σας είπα προηγουμένως για το επίδομα των 400 ευρώ και με ειδική ρύθμιση και συνεννόηση που έχουμε κάνει με την περιφερει</w:t>
      </w:r>
      <w:r>
        <w:rPr>
          <w:rFonts w:eastAsia="Times New Roman"/>
          <w:szCs w:val="24"/>
        </w:rPr>
        <w:t>ακή αυτοδιοίκηση και την πρωτοβάθμια τοπική αυτοδιοίκηση να δίνει ένα κοινωνικό μπόνους στους ανθρώπους που προσλαμβάνονται σε περιφερειακά ιατρεία και στους επικουρικούς γιατρούς και με κίνητρα –μη οικονομικά- που έχουμε δώσει για την πιο γρήγορη βαθμολογ</w:t>
      </w:r>
      <w:r>
        <w:rPr>
          <w:rFonts w:eastAsia="Times New Roman"/>
          <w:szCs w:val="24"/>
        </w:rPr>
        <w:t xml:space="preserve">ική εξέλιξη των υπηρετούντων γιατρών. </w:t>
      </w:r>
    </w:p>
    <w:p w14:paraId="780981FE" w14:textId="77777777" w:rsidR="00A93FEB" w:rsidRDefault="00986DFD">
      <w:pPr>
        <w:spacing w:line="600" w:lineRule="auto"/>
        <w:ind w:firstLine="720"/>
        <w:jc w:val="both"/>
        <w:rPr>
          <w:rFonts w:eastAsia="Times New Roman"/>
          <w:szCs w:val="24"/>
        </w:rPr>
      </w:pPr>
      <w:r>
        <w:rPr>
          <w:rFonts w:eastAsia="Times New Roman"/>
          <w:szCs w:val="24"/>
        </w:rPr>
        <w:t>Με ρύθμιση</w:t>
      </w:r>
      <w:r>
        <w:rPr>
          <w:rFonts w:eastAsia="Times New Roman"/>
          <w:szCs w:val="24"/>
        </w:rPr>
        <w:t>,</w:t>
      </w:r>
      <w:r>
        <w:rPr>
          <w:rFonts w:eastAsia="Times New Roman"/>
          <w:szCs w:val="24"/>
        </w:rPr>
        <w:t xml:space="preserve"> που περνάμε μεθαύριο στο νομοσχέδιο για την ψυχική υγεία, απελευθερώνουμε «εγκλωβισμένους» γιατρούς, οι οποίοι είχαν πάει στα νησιά κι έχουν υπηρετήσει πάνω από πέντε χρόνια και στη συνέχεια δεν ενεργοποιή</w:t>
      </w:r>
      <w:r>
        <w:rPr>
          <w:rFonts w:eastAsia="Times New Roman"/>
          <w:szCs w:val="24"/>
        </w:rPr>
        <w:t>θηκε η ρύθ</w:t>
      </w:r>
      <w:r>
        <w:rPr>
          <w:rFonts w:eastAsia="Times New Roman"/>
          <w:szCs w:val="24"/>
        </w:rPr>
        <w:lastRenderedPageBreak/>
        <w:t>μιση που προβλεπόταν από τον νόμο για την υποχρεωτική μετακίνησή τους σε άλλα αστικά κέντρα. Αυτό το ενεργοποιούμε και, κατά την άποψή μου, είναι ένα πάρα πολύ σημαντικό κίνητρο, γιατί αλλιώς ο εγκλωβισμός σε αυτά τα μέρη λειτουργούσε ως αντικίνη</w:t>
      </w:r>
      <w:r>
        <w:rPr>
          <w:rFonts w:eastAsia="Times New Roman"/>
          <w:szCs w:val="24"/>
        </w:rPr>
        <w:t xml:space="preserve">τρο για να επιλέξουν γιατροί να πάνε σε αυτές τις περιοχές. </w:t>
      </w:r>
    </w:p>
    <w:p w14:paraId="780981FF" w14:textId="77777777" w:rsidR="00A93FEB" w:rsidRDefault="00986DFD">
      <w:pPr>
        <w:spacing w:line="600" w:lineRule="auto"/>
        <w:ind w:firstLine="720"/>
        <w:jc w:val="both"/>
        <w:rPr>
          <w:rFonts w:eastAsia="Times New Roman"/>
          <w:szCs w:val="24"/>
        </w:rPr>
      </w:pPr>
      <w:r>
        <w:rPr>
          <w:rFonts w:eastAsia="Times New Roman"/>
          <w:szCs w:val="24"/>
        </w:rPr>
        <w:t xml:space="preserve">Προσπαθούμε, επίσης, με μία παρέμβαση που έχουμε κάνει να προσθέσουμε επιπλέον δύο βάσεις </w:t>
      </w:r>
      <w:proofErr w:type="spellStart"/>
      <w:r>
        <w:rPr>
          <w:rFonts w:eastAsia="Times New Roman"/>
          <w:szCs w:val="24"/>
        </w:rPr>
        <w:t>αεροδιακομιδών</w:t>
      </w:r>
      <w:proofErr w:type="spellEnd"/>
      <w:r>
        <w:rPr>
          <w:rFonts w:eastAsia="Times New Roman"/>
          <w:szCs w:val="24"/>
        </w:rPr>
        <w:t xml:space="preserve"> του ΕΚΑΒ στην περιοχή του Αιγαίου. Παλιότερα υπήρχε μόνο μία στη Ρόδο. Τώρα προσθέσαμε άλλ</w:t>
      </w:r>
      <w:r>
        <w:rPr>
          <w:rFonts w:eastAsia="Times New Roman"/>
          <w:szCs w:val="24"/>
        </w:rPr>
        <w:t xml:space="preserve">η μία στη Σύρο και ετοιμάζουμε μία δεύτερη στη Μυτιλήνη. Αυτό θα μειώσει πάρα πολύ τον χρόνο ανταπόκρισης για την </w:t>
      </w:r>
      <w:proofErr w:type="spellStart"/>
      <w:r>
        <w:rPr>
          <w:rFonts w:eastAsia="Times New Roman"/>
          <w:szCs w:val="24"/>
        </w:rPr>
        <w:t>αεροδιακομιδή</w:t>
      </w:r>
      <w:proofErr w:type="spellEnd"/>
      <w:r>
        <w:rPr>
          <w:rFonts w:eastAsia="Times New Roman"/>
          <w:szCs w:val="24"/>
        </w:rPr>
        <w:t xml:space="preserve"> έκτακτων περιστατικών και</w:t>
      </w:r>
      <w:r>
        <w:rPr>
          <w:rFonts w:eastAsia="Times New Roman"/>
          <w:szCs w:val="24"/>
        </w:rPr>
        <w:t>,</w:t>
      </w:r>
      <w:r>
        <w:rPr>
          <w:rFonts w:eastAsia="Times New Roman"/>
          <w:szCs w:val="24"/>
        </w:rPr>
        <w:t xml:space="preserve"> κατά την άποψή μου</w:t>
      </w:r>
      <w:r>
        <w:rPr>
          <w:rFonts w:eastAsia="Times New Roman"/>
          <w:szCs w:val="24"/>
        </w:rPr>
        <w:t>,</w:t>
      </w:r>
      <w:r>
        <w:rPr>
          <w:rFonts w:eastAsia="Times New Roman"/>
          <w:szCs w:val="24"/>
        </w:rPr>
        <w:t xml:space="preserve"> ενισχύει την ποιότητα της φροντίδας και την ασφάλεια που μπορεί να δώσει το σύστη</w:t>
      </w:r>
      <w:r>
        <w:rPr>
          <w:rFonts w:eastAsia="Times New Roman"/>
          <w:szCs w:val="24"/>
        </w:rPr>
        <w:t xml:space="preserve">μα υγείας σε έκτακτες περιπτώσεις. </w:t>
      </w:r>
    </w:p>
    <w:p w14:paraId="78098200" w14:textId="77777777" w:rsidR="00A93FEB" w:rsidRDefault="00986DFD">
      <w:pPr>
        <w:spacing w:line="600" w:lineRule="auto"/>
        <w:ind w:firstLine="720"/>
        <w:jc w:val="both"/>
        <w:rPr>
          <w:rFonts w:eastAsia="Times New Roman"/>
          <w:szCs w:val="24"/>
        </w:rPr>
      </w:pPr>
      <w:r>
        <w:rPr>
          <w:rFonts w:eastAsia="Times New Roman"/>
          <w:szCs w:val="24"/>
        </w:rPr>
        <w:t xml:space="preserve">Επίσης, αυτό που έχουμε κάνει είναι ότι μέσω ενός ειδικού προγράμματος για το προσφυγικό, του </w:t>
      </w:r>
      <w:r>
        <w:rPr>
          <w:rFonts w:eastAsia="Times New Roman"/>
          <w:szCs w:val="24"/>
          <w:lang w:val="en-US"/>
        </w:rPr>
        <w:t>ISF</w:t>
      </w:r>
      <w:r>
        <w:rPr>
          <w:rFonts w:eastAsia="Times New Roman"/>
          <w:szCs w:val="24"/>
        </w:rPr>
        <w:t xml:space="preserve">, χρηματοδοτούμενου από την Ευρώπη, προσλάβαμε </w:t>
      </w:r>
      <w:proofErr w:type="spellStart"/>
      <w:r>
        <w:rPr>
          <w:rFonts w:eastAsia="Times New Roman"/>
          <w:szCs w:val="24"/>
        </w:rPr>
        <w:t>εκατόν</w:t>
      </w:r>
      <w:proofErr w:type="spellEnd"/>
      <w:r>
        <w:rPr>
          <w:rFonts w:eastAsia="Times New Roman"/>
          <w:szCs w:val="24"/>
        </w:rPr>
        <w:t xml:space="preserve"> σαράντα, περίπου, γιατρούς και λοιπό προσωπικό σε επτά νησιά του </w:t>
      </w:r>
      <w:r>
        <w:rPr>
          <w:rFonts w:eastAsia="Times New Roman"/>
          <w:szCs w:val="24"/>
        </w:rPr>
        <w:t>α</w:t>
      </w:r>
      <w:r>
        <w:rPr>
          <w:rFonts w:eastAsia="Times New Roman"/>
          <w:szCs w:val="24"/>
        </w:rPr>
        <w:t>νατ</w:t>
      </w:r>
      <w:r>
        <w:rPr>
          <w:rFonts w:eastAsia="Times New Roman"/>
          <w:szCs w:val="24"/>
        </w:rPr>
        <w:t>ολικού Αι</w:t>
      </w:r>
      <w:r>
        <w:rPr>
          <w:rFonts w:eastAsia="Times New Roman"/>
          <w:szCs w:val="24"/>
        </w:rPr>
        <w:lastRenderedPageBreak/>
        <w:t>γαίου</w:t>
      </w:r>
      <w:r>
        <w:rPr>
          <w:rFonts w:eastAsia="Times New Roman"/>
          <w:szCs w:val="24"/>
        </w:rPr>
        <w:t>,</w:t>
      </w:r>
      <w:r>
        <w:rPr>
          <w:rFonts w:eastAsia="Times New Roman"/>
          <w:szCs w:val="24"/>
        </w:rPr>
        <w:t xml:space="preserve"> που είχαν μεγάλη επιβάρυνση λόγω του προσφυγικού. Έχουμε υποβάλει αίτημα αυτές τις μέρες για επιπλέον χρηματοδότηση και αυξημένο αριθμό, </w:t>
      </w:r>
      <w:proofErr w:type="spellStart"/>
      <w:r>
        <w:rPr>
          <w:rFonts w:eastAsia="Times New Roman"/>
          <w:szCs w:val="24"/>
        </w:rPr>
        <w:t>εκατόν</w:t>
      </w:r>
      <w:proofErr w:type="spellEnd"/>
      <w:r>
        <w:rPr>
          <w:rFonts w:eastAsia="Times New Roman"/>
          <w:szCs w:val="24"/>
        </w:rPr>
        <w:t xml:space="preserve"> εξήντα πέντε άτομα. Ήταν μια πολύ σημαντική ένεση ανθρώπινου δυναμικού σε περιοχές νησιωτικές, π</w:t>
      </w:r>
      <w:r>
        <w:rPr>
          <w:rFonts w:eastAsia="Times New Roman"/>
          <w:szCs w:val="24"/>
        </w:rPr>
        <w:t>ου εξυπηρετούν φυσικά, εκτός από τους πρόσφυγες, και τον ντόπιο πληθυσμό κι αυτό αναγνωρίστηκε απ’ όλους.</w:t>
      </w:r>
    </w:p>
    <w:p w14:paraId="78098201" w14:textId="77777777" w:rsidR="00A93FEB" w:rsidRDefault="00986DFD">
      <w:pPr>
        <w:spacing w:line="600" w:lineRule="auto"/>
        <w:ind w:firstLine="720"/>
        <w:jc w:val="both"/>
        <w:rPr>
          <w:rFonts w:eastAsia="Times New Roman"/>
          <w:szCs w:val="24"/>
        </w:rPr>
      </w:pPr>
      <w:r>
        <w:rPr>
          <w:rFonts w:eastAsia="Times New Roman"/>
          <w:szCs w:val="24"/>
        </w:rPr>
        <w:t>Επίσης, αυτό που θέλω να πω είναι ότι η σταδιακή προκήρυξη δύο χιλιάδων θέσεων μόνιμων γιατρών του ΕΣΥ, που ξεκινάει αυτές τις μέρες και θα ολοκληρωθε</w:t>
      </w:r>
      <w:r>
        <w:rPr>
          <w:rFonts w:eastAsia="Times New Roman"/>
          <w:szCs w:val="24"/>
        </w:rPr>
        <w:t>ί στη διάρκεια της χρονιάς θα υπάρξει ειδική πρόβλεψη ενός τμήματος που θα αφορά αποκλειστικά την πρωτοβάθμια φροντίδα, δηλαδή τα κέντρα υγείας της υπαίθρου, των νησιών και τα ΠΕΔΥ, δηλαδή τις δομές πρωτοβάθμιας φροντίδας στα αστικά κέντρα.</w:t>
      </w:r>
    </w:p>
    <w:p w14:paraId="78098202" w14:textId="77777777" w:rsidR="00A93FEB" w:rsidRDefault="00986DFD">
      <w:pPr>
        <w:spacing w:line="600" w:lineRule="auto"/>
        <w:ind w:firstLine="720"/>
        <w:jc w:val="both"/>
        <w:rPr>
          <w:rFonts w:eastAsia="Times New Roman"/>
          <w:color w:val="000000" w:themeColor="text1"/>
          <w:szCs w:val="24"/>
        </w:rPr>
      </w:pPr>
      <w:r>
        <w:rPr>
          <w:rFonts w:eastAsia="Times New Roman"/>
          <w:szCs w:val="24"/>
        </w:rPr>
        <w:t>Νομίζω ότι με όλο αυτόν τον συνδυασμό των παρεμβάσεων μπορούμε να προσβλέπουμε σε ένα καλύτερο τοπίο στο κομμάτι της πρωτοβάθμιας φροντίδας και στα νησιά. Και όσον αφορά το συγκεκριμένο νησί, επαναλαμβάνω αυτό που είπα από την αρχή, δεν έμεινε ποτέ χωρίς ι</w:t>
      </w:r>
      <w:r>
        <w:rPr>
          <w:rFonts w:eastAsia="Times New Roman"/>
          <w:szCs w:val="24"/>
        </w:rPr>
        <w:t>ατρική κάλυψη. Μέχρι πριν λίγο καιρό υπηρετούσε ένας οπλίτης γιατρός και μία μαία. Τώρα υπη</w:t>
      </w:r>
      <w:r>
        <w:rPr>
          <w:rFonts w:eastAsia="Times New Roman"/>
          <w:szCs w:val="24"/>
        </w:rPr>
        <w:lastRenderedPageBreak/>
        <w:t xml:space="preserve">ρετούν δύο γιατροί, μία μαία και δύο νοσηλεύτριες. Είναι μια αισθητή </w:t>
      </w:r>
      <w:r w:rsidRPr="00DF7745">
        <w:rPr>
          <w:rFonts w:eastAsia="Times New Roman"/>
          <w:color w:val="000000" w:themeColor="text1"/>
          <w:szCs w:val="24"/>
        </w:rPr>
        <w:t>αναβάθμιση και κάνουμε συστηματική προσπάθεια να καλύψουμε με μόνιμο τρόπο τις ανάγκες της περιο</w:t>
      </w:r>
      <w:r w:rsidRPr="00DF7745">
        <w:rPr>
          <w:rFonts w:eastAsia="Times New Roman"/>
          <w:color w:val="000000" w:themeColor="text1"/>
          <w:szCs w:val="24"/>
        </w:rPr>
        <w:t xml:space="preserve">χής.  </w:t>
      </w:r>
    </w:p>
    <w:p w14:paraId="78098203" w14:textId="77777777" w:rsidR="00A93FEB" w:rsidRDefault="00986DFD">
      <w:pPr>
        <w:spacing w:line="600" w:lineRule="auto"/>
        <w:ind w:firstLine="720"/>
        <w:jc w:val="both"/>
        <w:rPr>
          <w:rFonts w:eastAsia="Times New Roman"/>
          <w:b/>
          <w:color w:val="000000" w:themeColor="text1"/>
          <w:szCs w:val="24"/>
        </w:rPr>
      </w:pPr>
      <w:r w:rsidRPr="00DF7745">
        <w:rPr>
          <w:rFonts w:eastAsia="Times New Roman"/>
          <w:b/>
          <w:color w:val="000000" w:themeColor="text1"/>
          <w:szCs w:val="24"/>
        </w:rPr>
        <w:t xml:space="preserve">ΠΡΟΕΔΡΕΥΩΝ (Αναστάσιος Κουράκης): </w:t>
      </w:r>
      <w:r w:rsidRPr="00DF7745">
        <w:rPr>
          <w:rFonts w:eastAsia="Times New Roman"/>
          <w:color w:val="000000" w:themeColor="text1"/>
          <w:szCs w:val="24"/>
        </w:rPr>
        <w:t>Ευχαριστούμε τον Υπουργό Υγείας κ. Ξανθό.</w:t>
      </w:r>
    </w:p>
    <w:p w14:paraId="78098204" w14:textId="77777777" w:rsidR="00A93FEB" w:rsidRDefault="00986DFD">
      <w:pPr>
        <w:spacing w:line="600" w:lineRule="auto"/>
        <w:ind w:firstLine="720"/>
        <w:jc w:val="both"/>
        <w:rPr>
          <w:rFonts w:eastAsia="Times New Roman"/>
          <w:b/>
          <w:color w:val="000000" w:themeColor="text1"/>
          <w:szCs w:val="24"/>
        </w:rPr>
      </w:pPr>
      <w:r w:rsidRPr="00DF7745">
        <w:rPr>
          <w:rFonts w:eastAsia="Times New Roman"/>
          <w:color w:val="000000" w:themeColor="text1"/>
          <w:szCs w:val="24"/>
        </w:rPr>
        <w:t>Η ενδέκατη με αριθμό 530/24-2-2017 επίκαιρη ερώτηση δεύτερου κύκλου του  Βουλευτή Ευβοίας του Λαϊκού Συνδέσμου</w:t>
      </w:r>
      <w:r w:rsidRPr="00DF7745">
        <w:rPr>
          <w:rFonts w:eastAsia="Times New Roman"/>
          <w:color w:val="000000" w:themeColor="text1"/>
          <w:szCs w:val="24"/>
        </w:rPr>
        <w:t xml:space="preserve"> </w:t>
      </w:r>
      <w:r w:rsidRPr="00DF7745">
        <w:rPr>
          <w:rFonts w:eastAsia="Times New Roman"/>
          <w:color w:val="000000" w:themeColor="text1"/>
          <w:szCs w:val="24"/>
        </w:rPr>
        <w:t>-</w:t>
      </w:r>
      <w:r w:rsidRPr="00DF7745">
        <w:rPr>
          <w:rFonts w:eastAsia="Times New Roman"/>
          <w:color w:val="000000" w:themeColor="text1"/>
          <w:szCs w:val="24"/>
        </w:rPr>
        <w:t xml:space="preserve"> </w:t>
      </w:r>
      <w:r w:rsidRPr="00DF7745">
        <w:rPr>
          <w:rFonts w:eastAsia="Times New Roman"/>
          <w:color w:val="000000" w:themeColor="text1"/>
          <w:szCs w:val="24"/>
        </w:rPr>
        <w:t>Χρυσή Αυγή</w:t>
      </w:r>
      <w:r w:rsidRPr="00DF7745">
        <w:rPr>
          <w:rFonts w:eastAsia="Times New Roman"/>
          <w:color w:val="000000" w:themeColor="text1"/>
          <w:szCs w:val="24"/>
        </w:rPr>
        <w:t xml:space="preserve"> κ. Νικολάου Μίχου προς τον Υπουργό Αγροτικής Ανάπτυξης και Τροφίμων, σχετικά με «την κατακράτηση μέρους των επιδοτήσεων του ΟΠΕΚΕΠΕ λόγω αδυναμίας καταβολής εισφοράς στο ΓΟΕΒ», δεν θα συζητηθεί λόγω κωλύματος του κυρίου Υπουργού. </w:t>
      </w:r>
    </w:p>
    <w:p w14:paraId="78098205" w14:textId="77777777" w:rsidR="00A93FEB" w:rsidRDefault="00986DFD">
      <w:pPr>
        <w:spacing w:line="600" w:lineRule="auto"/>
        <w:ind w:firstLine="720"/>
        <w:jc w:val="both"/>
        <w:rPr>
          <w:rFonts w:eastAsia="Times New Roman"/>
          <w:szCs w:val="24"/>
        </w:rPr>
      </w:pPr>
      <w:r w:rsidRPr="00EF4750">
        <w:rPr>
          <w:rFonts w:eastAsia="Times New Roman"/>
          <w:color w:val="000000" w:themeColor="text1"/>
          <w:szCs w:val="24"/>
        </w:rPr>
        <w:t xml:space="preserve">Επίσης δεν θα συζητηθεί </w:t>
      </w:r>
      <w:r w:rsidRPr="00EF4750">
        <w:rPr>
          <w:rFonts w:eastAsia="Times New Roman"/>
          <w:color w:val="000000" w:themeColor="text1"/>
          <w:szCs w:val="24"/>
        </w:rPr>
        <w:t xml:space="preserve">η </w:t>
      </w:r>
      <w:r w:rsidRPr="00EF4750">
        <w:rPr>
          <w:rFonts w:eastAsia="Times New Roman"/>
          <w:color w:val="000000" w:themeColor="text1"/>
          <w:szCs w:val="24"/>
        </w:rPr>
        <w:t xml:space="preserve">τρίτη </w:t>
      </w:r>
      <w:r w:rsidRPr="00EF4750">
        <w:rPr>
          <w:rFonts w:eastAsia="Times New Roman"/>
          <w:color w:val="000000" w:themeColor="text1"/>
          <w:szCs w:val="24"/>
        </w:rPr>
        <w:t>με αριθμό 446/18-10-2016 ερώτηση του Βουλευτή Ηρακλείου της Δημοκρατικής Συμπαράταξης ΠΑΣΟΚ</w:t>
      </w:r>
      <w:r>
        <w:rPr>
          <w:rFonts w:eastAsia="Times New Roman"/>
          <w:color w:val="000000" w:themeColor="text1"/>
          <w:szCs w:val="24"/>
        </w:rPr>
        <w:t xml:space="preserve"> </w:t>
      </w:r>
      <w:r w:rsidRPr="00EF4750">
        <w:rPr>
          <w:rFonts w:eastAsia="Times New Roman"/>
          <w:color w:val="000000" w:themeColor="text1"/>
          <w:szCs w:val="24"/>
        </w:rPr>
        <w:t>-</w:t>
      </w:r>
      <w:r>
        <w:rPr>
          <w:rFonts w:eastAsia="Times New Roman"/>
          <w:color w:val="000000" w:themeColor="text1"/>
          <w:szCs w:val="24"/>
        </w:rPr>
        <w:t xml:space="preserve"> </w:t>
      </w:r>
      <w:r w:rsidRPr="00EF4750">
        <w:rPr>
          <w:rFonts w:eastAsia="Times New Roman"/>
          <w:color w:val="000000" w:themeColor="text1"/>
          <w:szCs w:val="24"/>
        </w:rPr>
        <w:t xml:space="preserve">ΔΗΜΑΡ κ. Βασιλείου </w:t>
      </w:r>
      <w:proofErr w:type="spellStart"/>
      <w:r w:rsidRPr="00EF4750">
        <w:rPr>
          <w:rFonts w:eastAsia="Times New Roman"/>
          <w:color w:val="000000" w:themeColor="text1"/>
          <w:szCs w:val="24"/>
        </w:rPr>
        <w:t>Κεγκέρογλου</w:t>
      </w:r>
      <w:proofErr w:type="spellEnd"/>
      <w:r w:rsidRPr="00EF4750">
        <w:rPr>
          <w:rFonts w:eastAsia="Times New Roman"/>
          <w:color w:val="000000" w:themeColor="text1"/>
          <w:szCs w:val="24"/>
        </w:rPr>
        <w:t xml:space="preserve"> προς τον Υπουργό Αγροτικής Ανάπτυξης και </w:t>
      </w:r>
      <w:r>
        <w:rPr>
          <w:rFonts w:eastAsia="Times New Roman"/>
          <w:bCs/>
          <w:szCs w:val="24"/>
        </w:rPr>
        <w:t>Τροφίμων,</w:t>
      </w:r>
      <w:r>
        <w:rPr>
          <w:rFonts w:eastAsia="Times New Roman"/>
          <w:szCs w:val="24"/>
        </w:rPr>
        <w:t xml:space="preserve"> σχετικά με τα σοβαρά προβλήματα που αντιμετωπίζουν οι αγρότες. </w:t>
      </w:r>
    </w:p>
    <w:p w14:paraId="78098206" w14:textId="77777777" w:rsidR="00A93FEB" w:rsidRDefault="00986DFD">
      <w:pPr>
        <w:tabs>
          <w:tab w:val="left" w:pos="2377"/>
        </w:tabs>
        <w:spacing w:line="600" w:lineRule="auto"/>
        <w:ind w:firstLine="720"/>
        <w:jc w:val="both"/>
        <w:rPr>
          <w:rFonts w:eastAsia="Times New Roman"/>
          <w:szCs w:val="24"/>
        </w:rPr>
      </w:pPr>
      <w:r>
        <w:rPr>
          <w:rFonts w:eastAsia="Times New Roman"/>
          <w:szCs w:val="24"/>
        </w:rPr>
        <w:t>Επίσης η</w:t>
      </w:r>
      <w:r>
        <w:rPr>
          <w:rFonts w:eastAsia="Times New Roman"/>
          <w:szCs w:val="24"/>
        </w:rPr>
        <w:t xml:space="preserve"> </w:t>
      </w:r>
      <w:r>
        <w:rPr>
          <w:rFonts w:eastAsia="Times New Roman"/>
          <w:szCs w:val="24"/>
        </w:rPr>
        <w:t>δέκατη τρίτη</w:t>
      </w:r>
      <w:r>
        <w:rPr>
          <w:rFonts w:eastAsia="Times New Roman"/>
          <w:szCs w:val="24"/>
        </w:rPr>
        <w:t xml:space="preserve"> με αριθμό 552/3-3-2017 επίκαιρη ερώτηση </w:t>
      </w:r>
      <w:r>
        <w:rPr>
          <w:rFonts w:eastAsia="Times New Roman"/>
          <w:szCs w:val="24"/>
        </w:rPr>
        <w:t xml:space="preserve">δεύτερου κύκλου </w:t>
      </w:r>
      <w:r>
        <w:rPr>
          <w:rFonts w:eastAsia="Times New Roman"/>
          <w:szCs w:val="24"/>
        </w:rPr>
        <w:t xml:space="preserve">του Ζ΄ Αντιπροέδρου της Βουλής και </w:t>
      </w:r>
      <w:r>
        <w:rPr>
          <w:rFonts w:eastAsia="Times New Roman"/>
          <w:szCs w:val="24"/>
        </w:rPr>
        <w:lastRenderedPageBreak/>
        <w:t xml:space="preserve">Βουλευτή Α΄ Αθηνών του Ποταμιού κ. </w:t>
      </w:r>
      <w:r>
        <w:rPr>
          <w:rFonts w:eastAsia="Times New Roman"/>
          <w:bCs/>
          <w:szCs w:val="24"/>
        </w:rPr>
        <w:t>Σπυρίδωνος Λυκούδη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σχετικά με την έκρυθμη κατάσταση που βρίσκεται ο χώρος της υγείας, δεν θ</w:t>
      </w:r>
      <w:r>
        <w:rPr>
          <w:rFonts w:eastAsia="Times New Roman"/>
          <w:szCs w:val="24"/>
        </w:rPr>
        <w:t xml:space="preserve">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p>
    <w:p w14:paraId="78098207" w14:textId="77777777" w:rsidR="00A93FEB" w:rsidRDefault="00986DFD">
      <w:pPr>
        <w:tabs>
          <w:tab w:val="left" w:pos="2377"/>
        </w:tabs>
        <w:spacing w:line="600" w:lineRule="auto"/>
        <w:ind w:firstLine="720"/>
        <w:jc w:val="both"/>
        <w:rPr>
          <w:rFonts w:eastAsia="Times New Roman" w:cs="Times New Roman"/>
          <w:szCs w:val="24"/>
        </w:rPr>
      </w:pPr>
      <w:r>
        <w:rPr>
          <w:rFonts w:eastAsia="Times New Roman"/>
          <w:szCs w:val="24"/>
        </w:rPr>
        <w:t xml:space="preserve">Προχωρούμε στην τελευταία ερώτηση. </w:t>
      </w:r>
      <w:r>
        <w:rPr>
          <w:rFonts w:eastAsia="Times New Roman"/>
          <w:szCs w:val="24"/>
        </w:rPr>
        <w:t>Θα συζητηθεί</w:t>
      </w:r>
      <w:r>
        <w:rPr>
          <w:rFonts w:eastAsia="Times New Roman"/>
          <w:szCs w:val="24"/>
        </w:rPr>
        <w:t xml:space="preserve"> η </w:t>
      </w:r>
      <w:r>
        <w:rPr>
          <w:rFonts w:eastAsia="Times New Roman"/>
          <w:szCs w:val="24"/>
        </w:rPr>
        <w:t xml:space="preserve">δεύτερη </w:t>
      </w:r>
      <w:r>
        <w:rPr>
          <w:rFonts w:eastAsia="Times New Roman" w:cs="Times New Roman"/>
          <w:szCs w:val="24"/>
        </w:rPr>
        <w:t xml:space="preserve">με αριθμό 1481/24-11-2016 ερώτηση του Βουλευτή Β΄ Αθηνών του Συνασπισμού Ριζοσπαστικής Αριστεράς κ. </w:t>
      </w:r>
      <w:r>
        <w:rPr>
          <w:rFonts w:eastAsia="Times New Roman" w:cs="Times New Roman"/>
          <w:bCs/>
          <w:szCs w:val="24"/>
        </w:rPr>
        <w:t>Γεωργίου Δημαρά,</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τις καταγγελίες για υψηλά ποσοστά καισαρικών τομών στην Ελλάδα χωρίς ιατρική αιτιολόγηση.</w:t>
      </w:r>
    </w:p>
    <w:p w14:paraId="78098208" w14:textId="77777777" w:rsidR="00A93FEB" w:rsidRDefault="00986DFD">
      <w:pPr>
        <w:tabs>
          <w:tab w:val="left" w:pos="2377"/>
        </w:tabs>
        <w:spacing w:line="600" w:lineRule="auto"/>
        <w:ind w:firstLine="720"/>
        <w:jc w:val="both"/>
        <w:rPr>
          <w:rFonts w:eastAsia="Times New Roman" w:cs="Times New Roman"/>
          <w:szCs w:val="24"/>
        </w:rPr>
      </w:pPr>
      <w:r>
        <w:rPr>
          <w:rFonts w:eastAsia="Times New Roman" w:cs="Times New Roman"/>
          <w:szCs w:val="24"/>
        </w:rPr>
        <w:t>Θα απαντήσει ο Υπουργός Υγείας κ. Ανδρέας Ξανθός.</w:t>
      </w:r>
    </w:p>
    <w:p w14:paraId="78098209" w14:textId="77777777" w:rsidR="00A93FEB" w:rsidRDefault="00986DFD">
      <w:pPr>
        <w:tabs>
          <w:tab w:val="left" w:pos="2377"/>
        </w:tabs>
        <w:spacing w:line="600" w:lineRule="auto"/>
        <w:ind w:firstLine="720"/>
        <w:jc w:val="both"/>
        <w:rPr>
          <w:rFonts w:eastAsia="Times New Roman" w:cs="Times New Roman"/>
          <w:szCs w:val="24"/>
        </w:rPr>
      </w:pPr>
      <w:r>
        <w:rPr>
          <w:rFonts w:eastAsia="Times New Roman" w:cs="Times New Roman"/>
          <w:szCs w:val="24"/>
        </w:rPr>
        <w:t>Ορίστε, κύριε Δημαρά, έχετε τον λόγο για να αναπτύξετε την ερώτησή σας.</w:t>
      </w:r>
    </w:p>
    <w:p w14:paraId="7809820A" w14:textId="77777777" w:rsidR="00A93FEB" w:rsidRDefault="00986DFD">
      <w:pPr>
        <w:tabs>
          <w:tab w:val="left" w:pos="2377"/>
        </w:tabs>
        <w:spacing w:line="600" w:lineRule="auto"/>
        <w:ind w:firstLine="720"/>
        <w:jc w:val="both"/>
        <w:rPr>
          <w:rFonts w:eastAsia="Times New Roman" w:cs="Times New Roman"/>
          <w:szCs w:val="24"/>
        </w:rPr>
      </w:pPr>
      <w:r>
        <w:rPr>
          <w:rFonts w:eastAsia="Times New Roman" w:cs="Times New Roman"/>
          <w:b/>
          <w:szCs w:val="24"/>
        </w:rPr>
        <w:t>ΓΕΩΡΓΙΟ</w:t>
      </w:r>
      <w:r>
        <w:rPr>
          <w:rFonts w:eastAsia="Times New Roman" w:cs="Times New Roman"/>
          <w:b/>
          <w:szCs w:val="24"/>
        </w:rPr>
        <w:t>Σ ΔΗΜΑΡΑΣ:</w:t>
      </w:r>
      <w:r>
        <w:rPr>
          <w:rFonts w:eastAsia="Times New Roman" w:cs="Times New Roman"/>
          <w:szCs w:val="24"/>
        </w:rPr>
        <w:t xml:space="preserve"> Ευχαριστώ, κύριε Πρόεδρε.</w:t>
      </w:r>
    </w:p>
    <w:p w14:paraId="7809820B" w14:textId="77777777" w:rsidR="00A93FEB" w:rsidRDefault="00986DFD">
      <w:pPr>
        <w:tabs>
          <w:tab w:val="left" w:pos="2377"/>
        </w:tabs>
        <w:spacing w:line="600" w:lineRule="auto"/>
        <w:ind w:firstLine="720"/>
        <w:jc w:val="both"/>
        <w:rPr>
          <w:rFonts w:eastAsia="Times New Roman" w:cs="Times New Roman"/>
          <w:szCs w:val="24"/>
        </w:rPr>
      </w:pPr>
      <w:r>
        <w:rPr>
          <w:rFonts w:eastAsia="Times New Roman" w:cs="Times New Roman"/>
          <w:szCs w:val="24"/>
        </w:rPr>
        <w:t xml:space="preserve">Κύριε Υπουργέ, το θέμα μας είναι οι καισαρικές τομές. Είναι γνωστό το ζήτημα του υπερβολικά υψηλού ποσοστού καισαρικών τομών στην Ελλάδα. Σύμφωνα με δημοσιεύματα στη χώρα μας οι τοκετοί με καισαρική τομή κυμαίνονται σε </w:t>
      </w:r>
      <w:r>
        <w:rPr>
          <w:rFonts w:eastAsia="Times New Roman" w:cs="Times New Roman"/>
          <w:szCs w:val="24"/>
        </w:rPr>
        <w:t xml:space="preserve">ποσοστά από 50% έως 70% ανάλογα βέβαια με το μαιευτήριο, τη στιγμή που ο </w:t>
      </w:r>
      <w:r>
        <w:rPr>
          <w:rFonts w:eastAsia="Times New Roman" w:cs="Times New Roman"/>
          <w:szCs w:val="24"/>
        </w:rPr>
        <w:lastRenderedPageBreak/>
        <w:t xml:space="preserve">μέσος όρος στις χώρες της Ευρωπαϊκής Ένωσης είναι 25%. Ο Παγκόσμιος Οργανισμός Υγείας χαρακτηρίζει ως επιτρεπτό ποσοστό καισαρικών το 15%. </w:t>
      </w:r>
    </w:p>
    <w:p w14:paraId="7809820C" w14:textId="77777777" w:rsidR="00A93FEB" w:rsidRDefault="00986DFD">
      <w:pPr>
        <w:tabs>
          <w:tab w:val="left" w:pos="2377"/>
        </w:tabs>
        <w:spacing w:line="600" w:lineRule="auto"/>
        <w:ind w:firstLine="720"/>
        <w:jc w:val="both"/>
        <w:rPr>
          <w:rFonts w:eastAsia="Times New Roman" w:cs="Times New Roman"/>
          <w:szCs w:val="24"/>
        </w:rPr>
      </w:pPr>
      <w:r>
        <w:rPr>
          <w:rFonts w:eastAsia="Times New Roman" w:cs="Times New Roman"/>
          <w:szCs w:val="24"/>
        </w:rPr>
        <w:t>Είναι χαρακτηριστικό ότι επί του συνόλου τω</w:t>
      </w:r>
      <w:r>
        <w:rPr>
          <w:rFonts w:eastAsia="Times New Roman" w:cs="Times New Roman"/>
          <w:szCs w:val="24"/>
        </w:rPr>
        <w:t>ν γεννήσεων τα ποσοστά καισαρικής στην Ελλάδα ανέρχονται σε 58%, τη στιγμή που στη Γαλλία και τη Μεγάλη Βρετανία είναι κοντά στο 18%.</w:t>
      </w:r>
    </w:p>
    <w:p w14:paraId="7809820D" w14:textId="77777777" w:rsidR="00A93FEB" w:rsidRDefault="00986DFD">
      <w:pPr>
        <w:tabs>
          <w:tab w:val="left" w:pos="2377"/>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πιτροπή του ΟΗΕ για την εξάλειψη των διακρίσεων κατά των γυναικών στις καταληκτικές παρατηρήσεις επί της έβδομης περιοδ</w:t>
      </w:r>
      <w:r>
        <w:rPr>
          <w:rFonts w:eastAsia="Times New Roman" w:cs="Times New Roman"/>
          <w:szCs w:val="24"/>
        </w:rPr>
        <w:t xml:space="preserve">ικής έκθεσης για την Ελλάδα του 2013 εξέφρασε την ανησυχία της για το εξαιρετικά υψηλό ποσοστό καισαρικών τομών, προτρέποντας τη χώρα μας να μειώσει το ποσοστό των καισαρικών τομών που γίνονται χωρίς ιατρική ανάγκη. </w:t>
      </w:r>
    </w:p>
    <w:p w14:paraId="7809820E" w14:textId="77777777" w:rsidR="00A93FEB" w:rsidRDefault="00986DFD">
      <w:pPr>
        <w:tabs>
          <w:tab w:val="left" w:pos="2377"/>
        </w:tabs>
        <w:spacing w:line="600" w:lineRule="auto"/>
        <w:ind w:firstLine="720"/>
        <w:jc w:val="both"/>
        <w:rPr>
          <w:rFonts w:eastAsia="Times New Roman" w:cs="Times New Roman"/>
          <w:szCs w:val="24"/>
        </w:rPr>
      </w:pPr>
      <w:r>
        <w:rPr>
          <w:rFonts w:eastAsia="Times New Roman" w:cs="Times New Roman"/>
          <w:szCs w:val="24"/>
        </w:rPr>
        <w:t>Ωστόσο η εικόνα στη χώρα μας δεν φαίνετ</w:t>
      </w:r>
      <w:r>
        <w:rPr>
          <w:rFonts w:eastAsia="Times New Roman" w:cs="Times New Roman"/>
          <w:szCs w:val="24"/>
        </w:rPr>
        <w:t>αι να αλλάζει και τα ποσοστά καισαρικών τομών παραμένουν αδικαιολόγητα υψηλά. Οι ειδικοί αναφέρουν ως κύριους λόγους για την πρακτική αυτή</w:t>
      </w:r>
      <w:r>
        <w:rPr>
          <w:rFonts w:eastAsia="Times New Roman" w:cs="Times New Roman"/>
          <w:szCs w:val="24"/>
        </w:rPr>
        <w:t>,</w:t>
      </w:r>
      <w:r>
        <w:rPr>
          <w:rFonts w:eastAsia="Times New Roman" w:cs="Times New Roman"/>
          <w:szCs w:val="24"/>
        </w:rPr>
        <w:t xml:space="preserve"> τη μη τήρηση από τους γιατρούς των διεθνών κριτηρίων και πρωτοκόλλων</w:t>
      </w:r>
      <w:r>
        <w:rPr>
          <w:rFonts w:eastAsia="Times New Roman" w:cs="Times New Roman"/>
          <w:szCs w:val="24"/>
        </w:rPr>
        <w:t>,</w:t>
      </w:r>
      <w:r>
        <w:rPr>
          <w:rFonts w:eastAsia="Times New Roman" w:cs="Times New Roman"/>
          <w:szCs w:val="24"/>
        </w:rPr>
        <w:t xml:space="preserve"> σχετικά με τις περιπτώσεις που καθίστανται ιατ</w:t>
      </w:r>
      <w:r>
        <w:rPr>
          <w:rFonts w:eastAsia="Times New Roman" w:cs="Times New Roman"/>
          <w:szCs w:val="24"/>
        </w:rPr>
        <w:t>ρικά επιβεβλημένη καισαρική τομή.</w:t>
      </w:r>
    </w:p>
    <w:p w14:paraId="7809820F" w14:textId="77777777" w:rsidR="00A93FEB" w:rsidRDefault="00986DFD">
      <w:pPr>
        <w:tabs>
          <w:tab w:val="left" w:pos="2377"/>
        </w:tabs>
        <w:spacing w:line="600" w:lineRule="auto"/>
        <w:ind w:firstLine="720"/>
        <w:jc w:val="both"/>
        <w:rPr>
          <w:rFonts w:eastAsia="Times New Roman" w:cs="Times New Roman"/>
          <w:szCs w:val="24"/>
        </w:rPr>
      </w:pPr>
      <w:r>
        <w:rPr>
          <w:rFonts w:eastAsia="Times New Roman" w:cs="Times New Roman"/>
          <w:szCs w:val="24"/>
        </w:rPr>
        <w:lastRenderedPageBreak/>
        <w:t>Ένας φυσιολογικός τοκετός μπορεί να διαρκέσει από έξι ώρες έως τριάντα έξι ώρες, δεσμεύοντας χρονικά τον μαιευτήρα, ενώ μια καισαρική μπορεί να πραγματοποιηθεί μέσα σε μία ώρα και με προγραμματισμένο ραντεβού.</w:t>
      </w:r>
    </w:p>
    <w:p w14:paraId="78098210" w14:textId="77777777" w:rsidR="00A93FEB" w:rsidRDefault="00986DFD">
      <w:pPr>
        <w:tabs>
          <w:tab w:val="left" w:pos="2377"/>
        </w:tabs>
        <w:spacing w:line="600" w:lineRule="auto"/>
        <w:ind w:firstLine="720"/>
        <w:jc w:val="both"/>
        <w:rPr>
          <w:rFonts w:eastAsia="Times New Roman" w:cs="Times New Roman"/>
          <w:szCs w:val="24"/>
        </w:rPr>
      </w:pPr>
      <w:r>
        <w:rPr>
          <w:rFonts w:eastAsia="Times New Roman" w:cs="Times New Roman"/>
          <w:szCs w:val="24"/>
        </w:rPr>
        <w:t>Επιπλέον σημ</w:t>
      </w:r>
      <w:r>
        <w:rPr>
          <w:rFonts w:eastAsia="Times New Roman" w:cs="Times New Roman"/>
          <w:szCs w:val="24"/>
        </w:rPr>
        <w:t>αντική είναι η επιβάρυνση των κρατικών ταμείων από τις καισαρικές, καθώς το κλειστό ενοποιημένο νοσήλιο που καταβάλλει ο ΕΟΠΥΥ για ένα φυσιολογικό τοκετό χωρίς επιπλοκές είναι 600 ευρώ, ενώ το αντίστοιχο με καισαρική χωρίς επιπλοκές είναι 1.000 ευρώ.</w:t>
      </w:r>
    </w:p>
    <w:p w14:paraId="78098211" w14:textId="77777777" w:rsidR="00A93FEB" w:rsidRDefault="00986DFD">
      <w:pPr>
        <w:tabs>
          <w:tab w:val="left" w:pos="2377"/>
        </w:tabs>
        <w:spacing w:line="600" w:lineRule="auto"/>
        <w:ind w:firstLine="720"/>
        <w:jc w:val="both"/>
        <w:rPr>
          <w:rFonts w:eastAsia="Times New Roman" w:cs="Times New Roman"/>
          <w:szCs w:val="24"/>
        </w:rPr>
      </w:pPr>
      <w:r>
        <w:rPr>
          <w:rFonts w:eastAsia="Times New Roman" w:cs="Times New Roman"/>
          <w:szCs w:val="24"/>
        </w:rPr>
        <w:t>Την ί</w:t>
      </w:r>
      <w:r>
        <w:rPr>
          <w:rFonts w:eastAsia="Times New Roman" w:cs="Times New Roman"/>
          <w:szCs w:val="24"/>
        </w:rPr>
        <w:t>δια στιγμή σημαντικά είναι τα κέρδη των ιδιωτικών μαιευτηρίων από τις καισαρικές, καθώς στα αντίστοιχα πακέτα που προσφέρουν για τοκετό με τη συνδρομή του ΕΟΠΥΥ</w:t>
      </w:r>
      <w:r>
        <w:rPr>
          <w:rFonts w:eastAsia="Times New Roman" w:cs="Times New Roman"/>
          <w:szCs w:val="24"/>
        </w:rPr>
        <w:t>,</w:t>
      </w:r>
      <w:r>
        <w:rPr>
          <w:rFonts w:eastAsia="Times New Roman" w:cs="Times New Roman"/>
          <w:szCs w:val="24"/>
        </w:rPr>
        <w:t xml:space="preserve"> η επιβάρυνση για τοκετό με καισαρική σε σχέση με τον φυσιολογικό τοκετό είναι από 170 ευρώ για</w:t>
      </w:r>
      <w:r>
        <w:rPr>
          <w:rFonts w:eastAsia="Times New Roman" w:cs="Times New Roman"/>
          <w:szCs w:val="24"/>
        </w:rPr>
        <w:t xml:space="preserve"> τρίκλινο έως 620 για μονόκλινο και έως 992 ευρώ για δωμάτιο λουξ.</w:t>
      </w:r>
    </w:p>
    <w:p w14:paraId="78098212" w14:textId="77777777" w:rsidR="00A93FEB" w:rsidRDefault="00986DFD">
      <w:pPr>
        <w:tabs>
          <w:tab w:val="left" w:pos="2377"/>
        </w:tabs>
        <w:spacing w:line="600" w:lineRule="auto"/>
        <w:ind w:firstLine="720"/>
        <w:jc w:val="both"/>
        <w:rPr>
          <w:rFonts w:eastAsia="Times New Roman" w:cs="Times New Roman"/>
          <w:szCs w:val="24"/>
        </w:rPr>
      </w:pPr>
      <w:r>
        <w:rPr>
          <w:rFonts w:eastAsia="Times New Roman" w:cs="Times New Roman"/>
          <w:szCs w:val="24"/>
        </w:rPr>
        <w:t>Με βάση τα παραπάνω σας ερωτώ, κύριε Υπουργέ: Ποιος είναι ο ακριβής αριθμός γεννήσεων με φυσιολογικό τοκετό και ποιος με καισαρική τομή στη χώρα για τα δημόσια μαιευτήρια και ποιος για τα ι</w:t>
      </w:r>
      <w:r>
        <w:rPr>
          <w:rFonts w:eastAsia="Times New Roman" w:cs="Times New Roman"/>
          <w:szCs w:val="24"/>
        </w:rPr>
        <w:t>διωτικά μαιευτήρια αντίστοιχα;</w:t>
      </w:r>
    </w:p>
    <w:p w14:paraId="78098213" w14:textId="77777777" w:rsidR="00A93FEB" w:rsidRDefault="00986DFD">
      <w:pPr>
        <w:tabs>
          <w:tab w:val="left" w:pos="2377"/>
        </w:tabs>
        <w:spacing w:line="600" w:lineRule="auto"/>
        <w:ind w:firstLine="720"/>
        <w:jc w:val="both"/>
        <w:rPr>
          <w:rFonts w:eastAsia="Times New Roman" w:cs="Times New Roman"/>
          <w:szCs w:val="24"/>
        </w:rPr>
      </w:pPr>
      <w:r>
        <w:rPr>
          <w:rFonts w:eastAsia="Times New Roman" w:cs="Times New Roman"/>
          <w:szCs w:val="24"/>
        </w:rPr>
        <w:lastRenderedPageBreak/>
        <w:t>Δεύτερον, ποια είναι η ετήσια δαπάνη του ΕΟΠΥΥ για τοκετούς με καισαρική και φυσιολογικούς τοκετούς αντίστοιχα και ποια τα αντίστοιχα ποσοστά σύμφωνα με τα τελευταία διαθέσιμα στοιχεία;</w:t>
      </w:r>
    </w:p>
    <w:p w14:paraId="78098214" w14:textId="77777777" w:rsidR="00A93FEB" w:rsidRDefault="00986DFD">
      <w:pPr>
        <w:tabs>
          <w:tab w:val="left" w:pos="2377"/>
        </w:tabs>
        <w:spacing w:line="600" w:lineRule="auto"/>
        <w:ind w:firstLine="720"/>
        <w:jc w:val="both"/>
        <w:rPr>
          <w:rFonts w:eastAsia="Times New Roman" w:cs="Times New Roman"/>
          <w:szCs w:val="24"/>
        </w:rPr>
      </w:pPr>
      <w:r>
        <w:rPr>
          <w:rFonts w:eastAsia="Times New Roman" w:cs="Times New Roman"/>
          <w:szCs w:val="24"/>
        </w:rPr>
        <w:t>Ποια συγκεκριμένα μέτρα έχει λάβει το Υ</w:t>
      </w:r>
      <w:r>
        <w:rPr>
          <w:rFonts w:eastAsia="Times New Roman" w:cs="Times New Roman"/>
          <w:szCs w:val="24"/>
        </w:rPr>
        <w:t xml:space="preserve">πουργείο μέχρι τώρα για τη μείωση του υπερβολικά υψηλού αριθμού γεννήσεων με καισαρικές; </w:t>
      </w:r>
    </w:p>
    <w:p w14:paraId="78098215" w14:textId="77777777" w:rsidR="00A93FEB" w:rsidRDefault="00986DFD">
      <w:pPr>
        <w:tabs>
          <w:tab w:val="left" w:pos="2377"/>
        </w:tabs>
        <w:spacing w:line="600" w:lineRule="auto"/>
        <w:ind w:firstLine="720"/>
        <w:jc w:val="both"/>
        <w:rPr>
          <w:rFonts w:eastAsia="Times New Roman" w:cs="Times New Roman"/>
          <w:szCs w:val="24"/>
        </w:rPr>
      </w:pPr>
      <w:r>
        <w:rPr>
          <w:rFonts w:eastAsia="Times New Roman" w:cs="Times New Roman"/>
          <w:szCs w:val="24"/>
        </w:rPr>
        <w:t>Και ποιες διαδικασίες ελέγχου εφαρμόζονται από το Υπουργείο Υγείας</w:t>
      </w:r>
      <w:r>
        <w:rPr>
          <w:rFonts w:eastAsia="Times New Roman" w:cs="Times New Roman"/>
          <w:szCs w:val="24"/>
        </w:rPr>
        <w:t>,</w:t>
      </w:r>
      <w:r>
        <w:rPr>
          <w:rFonts w:eastAsia="Times New Roman" w:cs="Times New Roman"/>
          <w:szCs w:val="24"/>
        </w:rPr>
        <w:t xml:space="preserve"> για τη διαπίστωση της επαρκούς ιατρικής αιτιολόγησης των τοκετών που πραγματοποιήθηκαν με καισαρικ</w:t>
      </w:r>
      <w:r>
        <w:rPr>
          <w:rFonts w:eastAsia="Times New Roman" w:cs="Times New Roman"/>
          <w:szCs w:val="24"/>
        </w:rPr>
        <w:t>ή τομή;</w:t>
      </w:r>
    </w:p>
    <w:p w14:paraId="78098216"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Δημαρά για την πολύ σημαντική αυτή ερώτηση.</w:t>
      </w:r>
    </w:p>
    <w:p w14:paraId="78098217"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Νομίζω ότι ο Υπουργός Υγείας κ. Ξανθός θα μας δώσει τις πρέπουσες απαντήσεις για το ζήτημα αυτό.</w:t>
      </w:r>
    </w:p>
    <w:p w14:paraId="78098218"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78098219"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b/>
          <w:szCs w:val="24"/>
        </w:rPr>
        <w:t xml:space="preserve"> (Υπουργός Υγείας):</w:t>
      </w:r>
      <w:r>
        <w:rPr>
          <w:rFonts w:eastAsia="Times New Roman" w:cs="Times New Roman"/>
          <w:szCs w:val="24"/>
        </w:rPr>
        <w:t xml:space="preserve"> Πραγματικά, κύριε Πρόεδρε, θεωρώ ότι είναι από τις πιο εύστοχες ερωτήσεις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θίγουν προβλήματα βαθύτερης και ποιοτικότερης λειτουργίας του συστήματος υγείας. Και αξίζει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και η Εθνική Αντιπροσωπεία και η κοινωνία να πληροφο</w:t>
      </w:r>
      <w:r>
        <w:rPr>
          <w:rFonts w:eastAsia="Times New Roman" w:cs="Times New Roman"/>
          <w:szCs w:val="24"/>
        </w:rPr>
        <w:t>ρείται και να προβληματίζεται πάνω στα πραγματικά δεδομένα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να έχουμε και εμείς το ερέθισμα για να υπάρχει μια πιο αποτελεσματική παρέμβαση της πολιτείας.</w:t>
      </w:r>
    </w:p>
    <w:p w14:paraId="7809821A"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Το πρόβλημα είναι σημαντικό και είναι πραγματικό. Κι εμείς, ακριβώς</w:t>
      </w:r>
      <w:r>
        <w:rPr>
          <w:rFonts w:eastAsia="Times New Roman" w:cs="Times New Roman"/>
          <w:szCs w:val="24"/>
        </w:rPr>
        <w:t>,</w:t>
      </w:r>
      <w:r>
        <w:rPr>
          <w:rFonts w:eastAsia="Times New Roman" w:cs="Times New Roman"/>
          <w:szCs w:val="24"/>
        </w:rPr>
        <w:t xml:space="preserve"> επειδή αυτή ήταν η </w:t>
      </w:r>
      <w:proofErr w:type="spellStart"/>
      <w:r>
        <w:rPr>
          <w:rFonts w:eastAsia="Times New Roman" w:cs="Times New Roman"/>
          <w:szCs w:val="24"/>
        </w:rPr>
        <w:t>π</w:t>
      </w:r>
      <w:r>
        <w:rPr>
          <w:rFonts w:eastAsia="Times New Roman" w:cs="Times New Roman"/>
          <w:szCs w:val="24"/>
        </w:rPr>
        <w:t>εριρρέουσα</w:t>
      </w:r>
      <w:proofErr w:type="spellEnd"/>
      <w:r>
        <w:rPr>
          <w:rFonts w:eastAsia="Times New Roman" w:cs="Times New Roman"/>
          <w:szCs w:val="24"/>
        </w:rPr>
        <w:t xml:space="preserve"> ατμόσφαιρα την οποία κι εσείς περιγράψατε σε συνεργασία με το τοπικό γραφείο του Παγκόσμιου Οργανισμού Υγείας στην Ελλάδα</w:t>
      </w:r>
      <w:r>
        <w:rPr>
          <w:rFonts w:eastAsia="Times New Roman" w:cs="Times New Roman"/>
          <w:szCs w:val="24"/>
        </w:rPr>
        <w:t>,</w:t>
      </w:r>
      <w:r>
        <w:rPr>
          <w:rFonts w:eastAsia="Times New Roman" w:cs="Times New Roman"/>
          <w:szCs w:val="24"/>
        </w:rPr>
        <w:t xml:space="preserve"> ζητήσαμε και έγινε μία έρευνα και πριν από λίγες μέρες είχαμε την τύχη να μας παραδοθεί το πόρισμα αυτής της έρευνας, το ο</w:t>
      </w:r>
      <w:r>
        <w:rPr>
          <w:rFonts w:eastAsia="Times New Roman" w:cs="Times New Roman"/>
          <w:szCs w:val="24"/>
        </w:rPr>
        <w:t>ποίο θα το δώσουμε και τις επόμενες μέρες στη δημοσιότητα. Υπήρξε δηλαδή ένα παραδοτέο από την πλευρά ερευνητών, οι οποίοι έκαναν μια πολύ συστηματική δουλειά, συνεργάστηκαν με τις τρεις ιατρικές επιστημονικές εταιρείες που υπάρχουν, επισκέφθηκαν πάρα πολλ</w:t>
      </w:r>
      <w:r>
        <w:rPr>
          <w:rFonts w:eastAsia="Times New Roman" w:cs="Times New Roman"/>
          <w:szCs w:val="24"/>
        </w:rPr>
        <w:t xml:space="preserve">ά νοσοκομεία, μαιευτικές κλινικές, και του δημόσιου και του ιδιωτικού τομέα, συνεργάστηκαν με πανεπιστημιακούς γιατρούς, </w:t>
      </w:r>
      <w:r>
        <w:rPr>
          <w:rFonts w:eastAsia="Times New Roman" w:cs="Times New Roman"/>
          <w:szCs w:val="24"/>
        </w:rPr>
        <w:lastRenderedPageBreak/>
        <w:t>με γιατρούς του ΕΣΥ, με ιδιώτες γιατρούς και τα δεδομένα επιβεβαιώνουν ότι υπάρχει πολύ σημαντική απόκλιση στα ποσοστά που παρατηρούντα</w:t>
      </w:r>
      <w:r>
        <w:rPr>
          <w:rFonts w:eastAsia="Times New Roman" w:cs="Times New Roman"/>
          <w:szCs w:val="24"/>
        </w:rPr>
        <w:t xml:space="preserve">ι στη χώρα μας. </w:t>
      </w:r>
    </w:p>
    <w:p w14:paraId="7809821B"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Η εικόνα είναι πως στο σύνολο των γεννήσεων το 56,8% γίνεται με καισαρική τομή, εκ των οποίων το 53,8% στο ΕΣΥ και το 58,7% γίνεται στον ιδιωτικό τομέα. Αυτή είναι η πραγματικότητα. Όντως το αποδεκτό όριο από την πλευρά του Παγκόσμιου Οργα</w:t>
      </w:r>
      <w:r>
        <w:rPr>
          <w:rFonts w:eastAsia="Times New Roman" w:cs="Times New Roman"/>
          <w:szCs w:val="24"/>
        </w:rPr>
        <w:t>νισμού Υγείας είναι το 15%. Ο μέσος όρος στην Ευρώπη κυμαίνεται περίπου στο 30%, δηλαδή και σε άλλες ευρωπαϊκές χώρες υπάρχει πρόβλημα, αλλά σε εμάς υπάρχει διπλάσια τάση αυξανόμενη τα τελευταία χρόνια. Νομίζω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αυτή είναι μια εικόνα η οποία εκθέτει κατά την άποψή μου και την επιστημονική κοινότητα της χώρας μας, εκθέτει και τη χώρα μας, εκθέτει τις επίτοκες γυναίκες στους αυξημένους κινδύνους μιας χειρουργικής πράξης όπως είναι η καισαρική τομή. Επίσης επιβα</w:t>
      </w:r>
      <w:r>
        <w:rPr>
          <w:rFonts w:eastAsia="Times New Roman" w:cs="Times New Roman"/>
          <w:szCs w:val="24"/>
        </w:rPr>
        <w:t>ρύνει σαφέστατα το σύστημα υγείας, διότι υπολογίζεται ότι περίπου το κόστος της καισαρικής τομής είτε ως αποζημίωση με τα κλειστά ενοποιημένα νοσήλια στο σύστημα υγείας είτε ως αμοιβή των γιατρών, είναι περίπου 66% πάνω από τον φυσιολογικό τοκετό και φυσικ</w:t>
      </w:r>
      <w:r>
        <w:rPr>
          <w:rFonts w:eastAsia="Times New Roman" w:cs="Times New Roman"/>
          <w:szCs w:val="24"/>
        </w:rPr>
        <w:t xml:space="preserve">ά επιβαρύνει οικονομικά τους πολίτες. </w:t>
      </w:r>
    </w:p>
    <w:p w14:paraId="7809821C"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Άρα θεωρώ ότι όντως είναι ένα πρόβλημα</w:t>
      </w:r>
      <w:r>
        <w:rPr>
          <w:rFonts w:eastAsia="Times New Roman" w:cs="Times New Roman"/>
          <w:szCs w:val="24"/>
        </w:rPr>
        <w:t>,</w:t>
      </w:r>
      <w:r>
        <w:rPr>
          <w:rFonts w:eastAsia="Times New Roman" w:cs="Times New Roman"/>
          <w:szCs w:val="24"/>
        </w:rPr>
        <w:t xml:space="preserve"> το οποίο</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είναι </w:t>
      </w:r>
      <w:proofErr w:type="spellStart"/>
      <w:r>
        <w:rPr>
          <w:rFonts w:eastAsia="Times New Roman" w:cs="Times New Roman"/>
          <w:szCs w:val="24"/>
        </w:rPr>
        <w:t>πολυπαραγοντικό</w:t>
      </w:r>
      <w:proofErr w:type="spellEnd"/>
      <w:r>
        <w:rPr>
          <w:rFonts w:eastAsia="Times New Roman" w:cs="Times New Roman"/>
          <w:szCs w:val="24"/>
        </w:rPr>
        <w:t xml:space="preserve">, έχει σχέση και με την πλευρά των </w:t>
      </w:r>
      <w:proofErr w:type="spellStart"/>
      <w:r>
        <w:rPr>
          <w:rFonts w:eastAsia="Times New Roman" w:cs="Times New Roman"/>
          <w:szCs w:val="24"/>
        </w:rPr>
        <w:t>παρόχων</w:t>
      </w:r>
      <w:proofErr w:type="spellEnd"/>
      <w:r>
        <w:rPr>
          <w:rFonts w:eastAsia="Times New Roman" w:cs="Times New Roman"/>
          <w:szCs w:val="24"/>
        </w:rPr>
        <w:t>, δηλαδή των γιατρών και του συστήματος υγείας</w:t>
      </w:r>
      <w:r>
        <w:rPr>
          <w:rFonts w:eastAsia="Times New Roman" w:cs="Times New Roman"/>
          <w:szCs w:val="24"/>
        </w:rPr>
        <w:t xml:space="preserve"> αλλά και με την πλευρά των αποδεκτών, δηλαδή των εγκύων γυναικών. Υπάρχει για τους γιατρούς προφανέστατα η προτίμηση στις καισαρικές τομές, επειδή με την καισαρική τομή υπάρχει η δυνατότητα του προγραμματισμένου τοκετού, ο οποίος μπορεί να διευκολύνει καλ</w:t>
      </w:r>
      <w:r>
        <w:rPr>
          <w:rFonts w:eastAsia="Times New Roman" w:cs="Times New Roman"/>
          <w:szCs w:val="24"/>
        </w:rPr>
        <w:t>ύτερα τη διευθέτηση του χρόνου, τον προγραμματισμό των περιστατικών κ.λπ.</w:t>
      </w:r>
      <w:r>
        <w:rPr>
          <w:rFonts w:eastAsia="Times New Roman" w:cs="Times New Roman"/>
          <w:szCs w:val="24"/>
        </w:rPr>
        <w:t>.</w:t>
      </w:r>
      <w:r>
        <w:rPr>
          <w:rFonts w:eastAsia="Times New Roman" w:cs="Times New Roman"/>
          <w:szCs w:val="24"/>
        </w:rPr>
        <w:t xml:space="preserve"> Είναι χαρακτηριστικό ότι το 70% των καισαρικών γίνονται στο ωράριο από 8.00΄ ως </w:t>
      </w:r>
      <w:r>
        <w:rPr>
          <w:rFonts w:eastAsia="Times New Roman" w:cs="Times New Roman"/>
          <w:szCs w:val="24"/>
        </w:rPr>
        <w:t>16</w:t>
      </w:r>
      <w:r>
        <w:rPr>
          <w:rFonts w:eastAsia="Times New Roman" w:cs="Times New Roman"/>
          <w:szCs w:val="24"/>
        </w:rPr>
        <w:t>.00΄. Αυτό νομίζω ότι είναι πολύ ενδεικτικό.</w:t>
      </w:r>
    </w:p>
    <w:p w14:paraId="7809821D"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Επίσης υπάρχει ένα ζήτημα αμυντικής ιατρικής. Υπάρχει </w:t>
      </w:r>
      <w:r>
        <w:rPr>
          <w:rFonts w:eastAsia="Times New Roman" w:cs="Times New Roman"/>
          <w:szCs w:val="24"/>
        </w:rPr>
        <w:t xml:space="preserve">δηλαδή ένα αίσθημα ιδιαίτερα στους νέους μαιευτήρες ότι είναι πιο ασφαλής επιλογή η καισαρική τομή, εκθέτει λιγότερο το νεογνό σε κινδύνους και ότι περιορίζει τα πιθανά </w:t>
      </w:r>
      <w:proofErr w:type="spellStart"/>
      <w:r>
        <w:rPr>
          <w:rFonts w:eastAsia="Times New Roman" w:cs="Times New Roman"/>
          <w:szCs w:val="24"/>
        </w:rPr>
        <w:t>συμβάματα</w:t>
      </w:r>
      <w:proofErr w:type="spellEnd"/>
      <w:r>
        <w:rPr>
          <w:rFonts w:eastAsia="Times New Roman" w:cs="Times New Roman"/>
          <w:szCs w:val="24"/>
        </w:rPr>
        <w:t xml:space="preserve"> και τις επιπλοκές του φυσιολογικού τοκετού, για τις οποίες φαίνεται ότι υπάρχ</w:t>
      </w:r>
      <w:r>
        <w:rPr>
          <w:rFonts w:eastAsia="Times New Roman" w:cs="Times New Roman"/>
          <w:szCs w:val="24"/>
        </w:rPr>
        <w:t xml:space="preserve">ει μειωμένη εκπαίδευση αυτή την περίοδο και οι νέοι γιατροί μας αισθάνονται ότι δεν έχουν την εμπειρία να αντιμετωπίσουν ένα </w:t>
      </w:r>
      <w:proofErr w:type="spellStart"/>
      <w:r>
        <w:rPr>
          <w:rFonts w:eastAsia="Times New Roman" w:cs="Times New Roman"/>
          <w:szCs w:val="24"/>
        </w:rPr>
        <w:t>σύμβαμα</w:t>
      </w:r>
      <w:proofErr w:type="spellEnd"/>
      <w:r>
        <w:rPr>
          <w:rFonts w:eastAsia="Times New Roman" w:cs="Times New Roman"/>
          <w:szCs w:val="24"/>
        </w:rPr>
        <w:t xml:space="preserve"> μη αναμενόμενο κατά την εξέλιξη του φυσιο</w:t>
      </w:r>
      <w:r>
        <w:rPr>
          <w:rFonts w:eastAsia="Times New Roman" w:cs="Times New Roman"/>
          <w:szCs w:val="24"/>
        </w:rPr>
        <w:lastRenderedPageBreak/>
        <w:t>λογικού τοκετού και για λόγους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αμυντικής ιατρικής επειδή έχουν ασκηθεί δι</w:t>
      </w:r>
      <w:r>
        <w:rPr>
          <w:rFonts w:eastAsia="Times New Roman" w:cs="Times New Roman"/>
          <w:szCs w:val="24"/>
        </w:rPr>
        <w:t>ώξεις, επειδή έχουν πάει στα δικαστήρια και έχουν καταδικαστεί γιατροί για «</w:t>
      </w:r>
      <w:r>
        <w:rPr>
          <w:rFonts w:eastAsia="Times New Roman" w:cs="Times New Roman"/>
          <w:szCs w:val="24"/>
          <w:lang w:val="en-US"/>
        </w:rPr>
        <w:t>malpractice</w:t>
      </w:r>
      <w:r>
        <w:rPr>
          <w:rFonts w:eastAsia="Times New Roman" w:cs="Times New Roman"/>
          <w:szCs w:val="24"/>
        </w:rPr>
        <w:t>» και η επίκληση ήταν «γιατί δεν επιλέξατε την καισαρική τομή για λόγους ασφαλείας», υπάρχει κι ένα τέτοιο ζήτημα. Προφανώς υπάρχει όμως –και πρέπει να το πούμε αυτό- κα</w:t>
      </w:r>
      <w:r>
        <w:rPr>
          <w:rFonts w:eastAsia="Times New Roman" w:cs="Times New Roman"/>
          <w:szCs w:val="24"/>
        </w:rPr>
        <w:t>ι το κίνητρο της αυξημένης αμοιβής. Είναι σαφές αυτό. Αυτό αφορά</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και το δημόσιο σύστημα υγείας μέσα από άτυπες πληρωμές αλλά και τον ιδιωτικό τομέα. </w:t>
      </w:r>
    </w:p>
    <w:p w14:paraId="7809821E"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Τώρα από την πλευρά των γυναικών νομίζω ότι υπάρχει η πεποίθηση</w:t>
      </w:r>
      <w:r>
        <w:rPr>
          <w:rFonts w:eastAsia="Times New Roman" w:cs="Times New Roman"/>
          <w:szCs w:val="24"/>
        </w:rPr>
        <w:t>,</w:t>
      </w:r>
      <w:r>
        <w:rPr>
          <w:rFonts w:eastAsia="Times New Roman" w:cs="Times New Roman"/>
          <w:szCs w:val="24"/>
        </w:rPr>
        <w:t xml:space="preserve"> μιας -ας το πούμε- πιο ανώδυνη</w:t>
      </w:r>
      <w:r>
        <w:rPr>
          <w:rFonts w:eastAsia="Times New Roman" w:cs="Times New Roman"/>
          <w:szCs w:val="24"/>
        </w:rPr>
        <w:t>ς και ασφαλούς εμπειρίας, μέσω της διαδικασίας της καισαρικής.</w:t>
      </w:r>
    </w:p>
    <w:p w14:paraId="7809821F"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Υπάρχει η αίσθηση ότι μπορεί η γυναίκα με αυτόν τον τρόπο να επιλέξει τον γιατρό της και το μαιευτήριο, στο οποίο παρακολουθείται μέσω της καισαρικής τομής, κάτι το οποίο</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στο δ</w:t>
      </w:r>
      <w:r>
        <w:rPr>
          <w:rFonts w:eastAsia="Times New Roman" w:cs="Times New Roman"/>
          <w:szCs w:val="24"/>
        </w:rPr>
        <w:t>ημόσιο σύστημα υγείας με την εναλλαγή στην εφημερία δεν μπορεί ενδεχομένως να διασφαλιστεί. Αυτό παίζει σημαντικό ρόλο για ένα μεγάλο κομμάτι των γυναικών.</w:t>
      </w:r>
    </w:p>
    <w:p w14:paraId="78098220" w14:textId="77777777" w:rsidR="00A93FEB" w:rsidRDefault="00986DF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Επίσης υπάρχει και ένα αντικειμενικό γεγονός</w:t>
      </w:r>
      <w:r>
        <w:rPr>
          <w:rFonts w:eastAsia="Times New Roman" w:cs="Times New Roman"/>
          <w:szCs w:val="24"/>
        </w:rPr>
        <w:t>,</w:t>
      </w:r>
      <w:r>
        <w:rPr>
          <w:rFonts w:eastAsia="Times New Roman" w:cs="Times New Roman"/>
          <w:szCs w:val="24"/>
        </w:rPr>
        <w:t xml:space="preserve"> που οφείλεται στην αύξηση της ηλικίας τεκνοποίησης, στ</w:t>
      </w:r>
      <w:r>
        <w:rPr>
          <w:rFonts w:eastAsia="Times New Roman" w:cs="Times New Roman"/>
          <w:szCs w:val="24"/>
        </w:rPr>
        <w:t xml:space="preserve">ην αύξηση της </w:t>
      </w:r>
      <w:r>
        <w:rPr>
          <w:rFonts w:eastAsia="Times New Roman" w:cs="Times New Roman"/>
          <w:szCs w:val="24"/>
        </w:rPr>
        <w:lastRenderedPageBreak/>
        <w:t xml:space="preserve">ιατρικώς υποβοηθούμενης αναπαραγωγής, των </w:t>
      </w:r>
      <w:proofErr w:type="spellStart"/>
      <w:r>
        <w:rPr>
          <w:rFonts w:eastAsia="Times New Roman" w:cs="Times New Roman"/>
          <w:szCs w:val="24"/>
        </w:rPr>
        <w:t>πολύδυμων</w:t>
      </w:r>
      <w:proofErr w:type="spellEnd"/>
      <w:r>
        <w:rPr>
          <w:rFonts w:eastAsia="Times New Roman" w:cs="Times New Roman"/>
          <w:szCs w:val="24"/>
        </w:rPr>
        <w:t xml:space="preserve"> κυήσεων, των κυήσεων που θεωρούνται πολύτιμες –κακώς κατά την άποψή μου γιατί όλες οι κυήσεις είναι πολύτιμες- διότι είναι γυναίκες οι οποίες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με πολύ μεγάλη δυσκολία καταφέρνουν</w:t>
      </w:r>
      <w:r>
        <w:rPr>
          <w:rFonts w:eastAsia="Times New Roman" w:cs="Times New Roman"/>
          <w:szCs w:val="24"/>
        </w:rPr>
        <w:t xml:space="preserve"> να τεκνοποιήσουν και θεωρούν ότι η καισαρική είναι μια πιο ασφαλής επιλογή</w:t>
      </w:r>
      <w:r>
        <w:rPr>
          <w:rFonts w:eastAsia="Times New Roman" w:cs="Times New Roman"/>
          <w:szCs w:val="24"/>
        </w:rPr>
        <w:t>,</w:t>
      </w:r>
      <w:r>
        <w:rPr>
          <w:rFonts w:eastAsia="Times New Roman" w:cs="Times New Roman"/>
          <w:szCs w:val="24"/>
        </w:rPr>
        <w:t xml:space="preserve"> για να φέρουν στον κόσμο ένα υγιές παιδάκι.</w:t>
      </w:r>
    </w:p>
    <w:p w14:paraId="78098221" w14:textId="77777777" w:rsidR="00A93FEB" w:rsidRDefault="00986DF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Νομίζω, λοιπόν, ότι υπάρχει σίγουρα και ένα έλλειμμα πληροφόρησης για τους κινδύνους της καισαρικής και για τα ωφελήματα του φυσιολογικ</w:t>
      </w:r>
      <w:r>
        <w:rPr>
          <w:rFonts w:eastAsia="Times New Roman" w:cs="Times New Roman"/>
          <w:szCs w:val="24"/>
        </w:rPr>
        <w:t xml:space="preserve">ού τοκετού. Θεωρείται και από τους γιατρούς και από την κοινωνία μια πιο «βολική» -επιτρέψτε μου τον όρο- επιλογή. </w:t>
      </w:r>
    </w:p>
    <w:p w14:paraId="78098222" w14:textId="77777777" w:rsidR="00A93FEB" w:rsidRDefault="00986DF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Άρα αυτό που χρειάζεται κατά την άποψή μας, είναι να παρέμβουμε σε όλους αυτούς τους συντελεστές. Χρειάζεται ένα νέο κανονιστικό πλαίσιο. Εμ</w:t>
      </w:r>
      <w:r>
        <w:rPr>
          <w:rFonts w:eastAsia="Times New Roman" w:cs="Times New Roman"/>
          <w:szCs w:val="24"/>
        </w:rPr>
        <w:t>είς με αφορμή αυτή την έκθεση του ΠΟΥ και το πόρισμά του, θα προκαλέσουμε μια καμπάνια ενημέρωσης ευρύτερα της κοινωνίας, θα προκαλέσουμε συζητήσεις, θα ζητήσουμε από το Κεντρικό Συμβούλιο Υγείας να μας δώσει ένα πλαίσιο κατευθυντήριων οδηγιών, πρωτοκόλλων</w:t>
      </w:r>
      <w:r>
        <w:rPr>
          <w:rFonts w:eastAsia="Times New Roman" w:cs="Times New Roman"/>
          <w:szCs w:val="24"/>
        </w:rPr>
        <w:t xml:space="preserve">, για τη διαδικασία και της </w:t>
      </w:r>
      <w:proofErr w:type="spellStart"/>
      <w:r>
        <w:rPr>
          <w:rFonts w:eastAsia="Times New Roman" w:cs="Times New Roman"/>
          <w:szCs w:val="24"/>
        </w:rPr>
        <w:t>περιγεννητικής</w:t>
      </w:r>
      <w:proofErr w:type="spellEnd"/>
      <w:r>
        <w:rPr>
          <w:rFonts w:eastAsia="Times New Roman" w:cs="Times New Roman"/>
          <w:szCs w:val="24"/>
        </w:rPr>
        <w:t xml:space="preserve"> φροντίδας και του ίδιου του τοκετού και </w:t>
      </w:r>
      <w:r>
        <w:rPr>
          <w:rFonts w:eastAsia="Times New Roman" w:cs="Times New Roman"/>
          <w:szCs w:val="24"/>
        </w:rPr>
        <w:lastRenderedPageBreak/>
        <w:t>των επιπλοκών του και των επιλογών που πρέπει να γίνονται κατά τη διάρκεια της εγκυμοσύνης.</w:t>
      </w:r>
    </w:p>
    <w:p w14:paraId="78098223" w14:textId="77777777" w:rsidR="00A93FEB" w:rsidRDefault="00986DF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νομίζω ότι αυτό που πρέπει να κάνουμε </w:t>
      </w:r>
      <w:r>
        <w:rPr>
          <w:rFonts w:eastAsia="Times New Roman" w:cs="Times New Roman"/>
          <w:szCs w:val="24"/>
        </w:rPr>
        <w:t>,</w:t>
      </w:r>
      <w:r>
        <w:rPr>
          <w:rFonts w:eastAsia="Times New Roman" w:cs="Times New Roman"/>
          <w:szCs w:val="24"/>
        </w:rPr>
        <w:t>είναι να επιβάλλουμε να υπάρχει μια</w:t>
      </w:r>
      <w:r>
        <w:rPr>
          <w:rFonts w:eastAsia="Times New Roman" w:cs="Times New Roman"/>
          <w:szCs w:val="24"/>
        </w:rPr>
        <w:t xml:space="preserve"> διαδικασία αιτιολόγησης για τις περιπτώσεις τουλάχιστον των τμημάτων των κλινικών, ιδιωτικών κλινικών και δημόσιων μονάδων που έχουν ένα υπερβολικά αυξημένο ποσοστό καισαρικών. Πρέπει, λοιπόν, να τεκμηριώνεται επιστημονικά με βάση τις διεθνείς κατευθυντήρ</w:t>
      </w:r>
      <w:r>
        <w:rPr>
          <w:rFonts w:eastAsia="Times New Roman" w:cs="Times New Roman"/>
          <w:szCs w:val="24"/>
        </w:rPr>
        <w:t xml:space="preserve">ιες οδηγίες και τα </w:t>
      </w:r>
      <w:r>
        <w:rPr>
          <w:rFonts w:eastAsia="Times New Roman" w:cs="Times New Roman"/>
          <w:szCs w:val="24"/>
          <w:lang w:val="en-US"/>
        </w:rPr>
        <w:t>guidelines</w:t>
      </w:r>
      <w:r>
        <w:rPr>
          <w:rFonts w:eastAsia="Times New Roman" w:cs="Times New Roman"/>
          <w:szCs w:val="24"/>
        </w:rPr>
        <w:t xml:space="preserve"> που ισχύουν σε όλες τις χώρες, για να επιβεβαιώνεται η ανάγκη προσφυγής σ’ αυτή τη μέθοδο. </w:t>
      </w:r>
    </w:p>
    <w:p w14:paraId="78098224" w14:textId="77777777" w:rsidR="00A93FEB" w:rsidRDefault="00986DF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Πιστεύω, λοιπόν, ότι χρειάζεται περισσότερος έλεγχος. Αυτ</w:t>
      </w:r>
      <w:r>
        <w:rPr>
          <w:rFonts w:eastAsia="Times New Roman" w:cs="Times New Roman"/>
          <w:szCs w:val="24"/>
        </w:rPr>
        <w:t>ή</w:t>
      </w:r>
      <w:r>
        <w:rPr>
          <w:rFonts w:eastAsia="Times New Roman" w:cs="Times New Roman"/>
          <w:szCs w:val="24"/>
        </w:rPr>
        <w:t xml:space="preserve"> είναι η ευθύνη της πολιτείας. Προφανώς χρειάζεται και αλλαγή κουλτούρας και</w:t>
      </w:r>
      <w:r>
        <w:rPr>
          <w:rFonts w:eastAsia="Times New Roman" w:cs="Times New Roman"/>
          <w:szCs w:val="24"/>
        </w:rPr>
        <w:t xml:space="preserve"> στους υγειονομικούς, στους μαιευτήρες, αλλά και στην κοινωνία. Η προσπάθεια που θα κάνουμε από εδώ και πέρα</w:t>
      </w:r>
      <w:r>
        <w:rPr>
          <w:rFonts w:eastAsia="Times New Roman" w:cs="Times New Roman"/>
          <w:szCs w:val="24"/>
        </w:rPr>
        <w:t>,</w:t>
      </w:r>
      <w:r>
        <w:rPr>
          <w:rFonts w:eastAsia="Times New Roman" w:cs="Times New Roman"/>
          <w:szCs w:val="24"/>
        </w:rPr>
        <w:t xml:space="preserve"> θα είναι σε συνεργασία με την επιστημονική κοινότητα, με ενημέρωση της κοινωνίας, για να πετύχουμε καλύτερες επιδόσεις της χώρας μας και μια βελτί</w:t>
      </w:r>
      <w:r>
        <w:rPr>
          <w:rFonts w:eastAsia="Times New Roman" w:cs="Times New Roman"/>
          <w:szCs w:val="24"/>
        </w:rPr>
        <w:t>ωση αυτής της πραγματικότητας.</w:t>
      </w:r>
    </w:p>
    <w:p w14:paraId="78098225" w14:textId="77777777" w:rsidR="00A93FEB" w:rsidRDefault="00986DF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κύριο Υπουργό.</w:t>
      </w:r>
    </w:p>
    <w:p w14:paraId="78098226" w14:textId="77777777" w:rsidR="00A93FEB" w:rsidRDefault="00986DF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Κύριε Δημαρά, έχετε τον λόγο για τη δευτερολογία σας.</w:t>
      </w:r>
    </w:p>
    <w:p w14:paraId="78098227" w14:textId="77777777" w:rsidR="00A93FEB" w:rsidRDefault="00986DF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Κύριε Υπουργέ, σας τιμά το γεγονός ότι όχι μόνο παραδεχθήκατε την αλήθεια, το τι συμβαί</w:t>
      </w:r>
      <w:r>
        <w:rPr>
          <w:rFonts w:eastAsia="Times New Roman" w:cs="Times New Roman"/>
          <w:szCs w:val="24"/>
        </w:rPr>
        <w:t>νει στη χώρα μας, αλλά την αναδείξατε ακόμα περισσότερο, πέρα από τα στοιχεία που έθεσα εγώ με την ερώτησή μου.</w:t>
      </w:r>
    </w:p>
    <w:p w14:paraId="78098228" w14:textId="77777777" w:rsidR="00A93FEB" w:rsidRDefault="00986DF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Στη χώρα μας πολλά πράγματα ξέφυγαν από την κανονικότητα. Φθάσαμε σε ανορθολογισμούς και παθογένειες, φθάσαμε το φυσικό να γίνεται αφύσικο. </w:t>
      </w:r>
    </w:p>
    <w:p w14:paraId="78098229" w14:textId="77777777" w:rsidR="00A93FEB" w:rsidRDefault="00986DF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σας πω την εμπειρία μου, για να την ακούσει και ο ελληνικός λαός, από ένα πολύ μικρό χωριό από το οποίο κατάγομαι, όπου μία πρακτική μαμή για τριάντα πέντε με σαράντα χρόνια ξεγεννούσε όλα τα παιδιά του χωριού μεταξύ των οποίων και εμένα. Έξι παιδιά είχε η</w:t>
      </w:r>
      <w:r>
        <w:rPr>
          <w:rFonts w:eastAsia="Times New Roman" w:cs="Times New Roman"/>
          <w:szCs w:val="24"/>
        </w:rPr>
        <w:t xml:space="preserve"> οικογένειά μου. Όλα η ίδια η πρακτική μαμή τα ξεγέννησε, η οποία δεν είχε πάει ούτε στο δημοτικό σχολείο. Στα τριακόσια και πλέον παιδιά δεν είχε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αστοχία. Δηλαδή θνησιμότητα 0%. Αυτή η πρακτική, χωρίς μέσα εκείνη την εποχή, σε ένα χωριό.</w:t>
      </w:r>
    </w:p>
    <w:p w14:paraId="7809822A" w14:textId="77777777" w:rsidR="00A93FEB" w:rsidRDefault="00986DF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φυσιολογικό, δηλαδή, να γεννούν οι γυναίκες φυσιολογικά, όπως η φύση τις έταξε, εμείς με την αναπτυγμένη επιστήμη, </w:t>
      </w:r>
      <w:r>
        <w:rPr>
          <w:rFonts w:eastAsia="Times New Roman" w:cs="Times New Roman"/>
          <w:szCs w:val="24"/>
        </w:rPr>
        <w:lastRenderedPageBreak/>
        <w:t>τα αναπτυγμένα τεχνικά μέσα, τα φάρμακα, το κάναμε αφύσικο και φθάσαμε στη χώρα μας σε ποσοστό πάνω από 50% τα παιδιά να γεννιούνται με καισα</w:t>
      </w:r>
      <w:r>
        <w:rPr>
          <w:rFonts w:eastAsia="Times New Roman" w:cs="Times New Roman"/>
          <w:szCs w:val="24"/>
        </w:rPr>
        <w:t>ρικές τομές.</w:t>
      </w:r>
    </w:p>
    <w:p w14:paraId="7809822B" w14:textId="77777777" w:rsidR="00A93FEB" w:rsidRDefault="00986DFD">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Τώρα, λοιπόν, ήρθε η ώρα κάποια πράγματα να μπουν στη θέση τους. Ο ελληνικός λαός, κύριε Υπουργέ, περιμένει από την σημερινή Κυβέρνηση να αλλάξει πράγματα. Και εγώ από τη δική μου μεριά, ως Βουλευτής που στηρίζω αυτή την Κυβέρνηση σας λέω: Τολ</w:t>
      </w:r>
      <w:r>
        <w:rPr>
          <w:rFonts w:eastAsia="Times New Roman" w:cs="Times New Roman"/>
          <w:szCs w:val="24"/>
        </w:rPr>
        <w:t>μήστε.</w:t>
      </w:r>
    </w:p>
    <w:p w14:paraId="7809822C"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Τολμήστε για το καλό του λαού, για το καλό του δημοσίου συμφέροντος. Αυτά που δεν έκαναν οι άλλοι και μπέρδεψαν αυτές τις παθογένειες είναι η ώρα να τα διορθώσετε. Επομένως, όλα αυτά που είπατε πρέπει να γίνουν σύντομα. Να γίνει ενημέρωση των πολιτώ</w:t>
      </w:r>
      <w:r>
        <w:rPr>
          <w:rFonts w:eastAsia="Times New Roman" w:cs="Times New Roman"/>
          <w:szCs w:val="24"/>
        </w:rPr>
        <w:t xml:space="preserve">ν, αλλά κυρίως θα πρέπει να ληφθούν και διοικητικά μέτρα, να τεθούν κανόνες και να επιστρέψουμε στην κανονικότητα και σε αυτόν τον τομέα, όπως και σε άλλους τομείς της κοινωνικής και οικονομικής ζωής αυτού του τόπου. </w:t>
      </w:r>
    </w:p>
    <w:p w14:paraId="7809822D"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w:t>
      </w:r>
      <w:r>
        <w:rPr>
          <w:rFonts w:eastAsia="Times New Roman" w:cs="Times New Roman"/>
          <w:szCs w:val="24"/>
        </w:rPr>
        <w:t>ριστούμε τον κ. Δημαρά.</w:t>
      </w:r>
    </w:p>
    <w:p w14:paraId="7809822E"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Υπουργός Υγείας ο κ. Ξανθός για τη δευτερολογία του.</w:t>
      </w:r>
    </w:p>
    <w:p w14:paraId="7809822F"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Νομίζω ότι όντως είναι πολύ εύστοχη η επισήμανση του κ. Δημαρά ότι υπάρχει μια τάση </w:t>
      </w:r>
      <w:proofErr w:type="spellStart"/>
      <w:r>
        <w:rPr>
          <w:rFonts w:eastAsia="Times New Roman" w:cs="Times New Roman"/>
          <w:szCs w:val="24"/>
        </w:rPr>
        <w:t>ιατρικοποίησης</w:t>
      </w:r>
      <w:proofErr w:type="spellEnd"/>
      <w:r>
        <w:rPr>
          <w:rFonts w:eastAsia="Times New Roman" w:cs="Times New Roman"/>
          <w:szCs w:val="24"/>
        </w:rPr>
        <w:t xml:space="preserve"> φυσιολογικών διαδικασιών της α</w:t>
      </w:r>
      <w:r>
        <w:rPr>
          <w:rFonts w:eastAsia="Times New Roman" w:cs="Times New Roman"/>
          <w:szCs w:val="24"/>
        </w:rPr>
        <w:t>νθρώπινης ζωής αλλά και της διαδικασίας του θανάτου. Αυτό είναι αλήθεια. Είναι, όμως, πια πολύ εδραιωμένο στην κοινωνική συνείδηση αυτό και δεν μπορούμε προφανώς να αναπολούμε περιόδους</w:t>
      </w:r>
      <w:r>
        <w:rPr>
          <w:rFonts w:eastAsia="Times New Roman" w:cs="Times New Roman"/>
          <w:szCs w:val="24"/>
        </w:rPr>
        <w:t>,</w:t>
      </w:r>
      <w:r>
        <w:rPr>
          <w:rFonts w:eastAsia="Times New Roman" w:cs="Times New Roman"/>
          <w:szCs w:val="24"/>
        </w:rPr>
        <w:t xml:space="preserve"> όπου δεν υπήρχαν εξειδικευμένοι επιστήμονες, επαγγελματίες υγείας, υπ</w:t>
      </w:r>
      <w:r>
        <w:rPr>
          <w:rFonts w:eastAsia="Times New Roman" w:cs="Times New Roman"/>
          <w:szCs w:val="24"/>
        </w:rPr>
        <w:t xml:space="preserve">ηρεσίες, υποδομές. </w:t>
      </w:r>
    </w:p>
    <w:p w14:paraId="78098230"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Νομίζω ότι αυτό που πρέπει να κάνουμε</w:t>
      </w:r>
      <w:r>
        <w:rPr>
          <w:rFonts w:eastAsia="Times New Roman" w:cs="Times New Roman"/>
          <w:szCs w:val="24"/>
        </w:rPr>
        <w:t>,</w:t>
      </w:r>
      <w:r>
        <w:rPr>
          <w:rFonts w:eastAsia="Times New Roman" w:cs="Times New Roman"/>
          <w:szCs w:val="24"/>
        </w:rPr>
        <w:t xml:space="preserve"> είναι στο σύνθετο περιβάλλον, στις νέες, ας πούμε, ανάγκες που έχουν δημιουργηθεί και στις νέες δυνατότητες που προσφέρει η επιστήμη να θέσουμε, όπως σωστά είπατε, τα όρια και τα πλαίσια, έτσι ώστε</w:t>
      </w:r>
      <w:r>
        <w:rPr>
          <w:rFonts w:eastAsia="Times New Roman" w:cs="Times New Roman"/>
          <w:szCs w:val="24"/>
        </w:rPr>
        <w:t xml:space="preserve"> να μη γίνεται κατάχρηση, να γίνεται ορθολογική χρήση των πόρων που διαθέτει το σύστημα υγείας. Αυτό που πρέπει να πρυτανεύει πάντα</w:t>
      </w:r>
      <w:r>
        <w:rPr>
          <w:rFonts w:eastAsia="Times New Roman" w:cs="Times New Roman"/>
          <w:szCs w:val="24"/>
        </w:rPr>
        <w:t>,</w:t>
      </w:r>
      <w:r>
        <w:rPr>
          <w:rFonts w:eastAsia="Times New Roman" w:cs="Times New Roman"/>
          <w:szCs w:val="24"/>
        </w:rPr>
        <w:t xml:space="preserve"> είναι το συμφέρον του πολίτη, του ασθενή, η δημόσια υγεία, η υγεία συνολικά και όχι φυσικά η διευκόλυνση των επαγγελματιών </w:t>
      </w:r>
      <w:r>
        <w:rPr>
          <w:rFonts w:eastAsia="Times New Roman" w:cs="Times New Roman"/>
          <w:szCs w:val="24"/>
        </w:rPr>
        <w:t xml:space="preserve">υγείας ή πολύ περισσότερο το οικονομικό όφελος. </w:t>
      </w:r>
    </w:p>
    <w:p w14:paraId="78098231"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Νομίζω, λοιπόν, ότι υπάρχει πολύ μεγάλο πεδίο δραστηριοποίησης σε αυτόν τον τομέα. Τώρα ξεκινάμε. Η αλήθεια είναι ότι η καθημερινότητα του συστήματος υγείας και οι δυσκολίες</w:t>
      </w:r>
      <w:r>
        <w:rPr>
          <w:rFonts w:eastAsia="Times New Roman" w:cs="Times New Roman"/>
          <w:szCs w:val="24"/>
        </w:rPr>
        <w:t>,</w:t>
      </w:r>
      <w:r>
        <w:rPr>
          <w:rFonts w:eastAsia="Times New Roman" w:cs="Times New Roman"/>
          <w:szCs w:val="24"/>
        </w:rPr>
        <w:t xml:space="preserve"> δεν μας επιτρέπουν πολλές φορές </w:t>
      </w:r>
      <w:r>
        <w:rPr>
          <w:rFonts w:eastAsia="Times New Roman" w:cs="Times New Roman"/>
          <w:szCs w:val="24"/>
        </w:rPr>
        <w:t xml:space="preserve">να ασχολούμαστε και να παρεμβαίνουμε σε τόσο σύνθετα θέματα. Νομίζω, όμως, ότι τώρα έχει ξεκινήσει η διαδικασία, είμαστε σε πολύ καλό επίπεδο συνεργασίας με τον Παγκόσμιο Οργανισμό Υγείας στην Ελλάδα. Αυτό που χρειάζεται είναι, όπως είπα πριν, ένα πλαίσιο </w:t>
      </w:r>
      <w:r>
        <w:rPr>
          <w:rFonts w:eastAsia="Times New Roman" w:cs="Times New Roman"/>
          <w:szCs w:val="24"/>
        </w:rPr>
        <w:t xml:space="preserve">κατευθυντήριων οδηγιών. Αυτό θα μας το δώσει η επιστημονική κοινότητα, δεν μπορεί να το </w:t>
      </w:r>
      <w:proofErr w:type="spellStart"/>
      <w:r>
        <w:rPr>
          <w:rFonts w:eastAsia="Times New Roman" w:cs="Times New Roman"/>
          <w:szCs w:val="24"/>
        </w:rPr>
        <w:t>παράξει</w:t>
      </w:r>
      <w:proofErr w:type="spellEnd"/>
      <w:r>
        <w:rPr>
          <w:rFonts w:eastAsia="Times New Roman" w:cs="Times New Roman"/>
          <w:szCs w:val="24"/>
        </w:rPr>
        <w:t xml:space="preserve"> από μόνο του το Υπουργείο, το αρμόδιο όργανο, το ΚΕΣΥ. Έχουμε δει ότι όπου εφαρμόζονται αυτά τα κριτήρια -για παράδειγμα κοίταζα τα δεδομένα στο </w:t>
      </w:r>
      <w:r>
        <w:rPr>
          <w:rFonts w:eastAsia="Times New Roman" w:cs="Times New Roman"/>
          <w:szCs w:val="24"/>
        </w:rPr>
        <w:t>«</w:t>
      </w:r>
      <w:r>
        <w:rPr>
          <w:rFonts w:eastAsia="Times New Roman" w:cs="Times New Roman"/>
          <w:szCs w:val="24"/>
        </w:rPr>
        <w:t>Α</w:t>
      </w:r>
      <w:r>
        <w:rPr>
          <w:rFonts w:eastAsia="Times New Roman" w:cs="Times New Roman"/>
          <w:szCs w:val="24"/>
        </w:rPr>
        <w:t>λεξάνδρας»</w:t>
      </w:r>
      <w:r>
        <w:rPr>
          <w:rFonts w:eastAsia="Times New Roman" w:cs="Times New Roman"/>
          <w:szCs w:val="24"/>
        </w:rPr>
        <w:t xml:space="preserve"> πο</w:t>
      </w:r>
      <w:r>
        <w:rPr>
          <w:rFonts w:eastAsia="Times New Roman" w:cs="Times New Roman"/>
          <w:szCs w:val="24"/>
        </w:rPr>
        <w:t>υ διάβασα από την έκθεση ότι είναι ένα νοσοκομείο που έχει κλινικές κατευθυντήριες οδηγίες- εκεί είναι 10% κάτω το ποσοστό.</w:t>
      </w:r>
    </w:p>
    <w:p w14:paraId="78098232"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 xml:space="preserve">Όπου υπάρχει, λοιπόν, επιστημονική εμπειρία, όπου υπάρχει η έμφαση στην τεκμηριωμένη φροντίδα, όπου υπάρχουν κανόνες που τηρούνται, </w:t>
      </w:r>
      <w:r>
        <w:rPr>
          <w:rFonts w:eastAsia="Times New Roman" w:cs="Times New Roman"/>
          <w:szCs w:val="24"/>
        </w:rPr>
        <w:t xml:space="preserve">εκεί τα ποσοστά είναι σαφώς καλύτερα, πάλι βεβαίως παραπάνω αλλά σαφώς καλύτερα. </w:t>
      </w:r>
    </w:p>
    <w:p w14:paraId="78098233"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lastRenderedPageBreak/>
        <w:t>Και νομίζω ότι εκτός από αυτές τις παρεμβάσεις ευαισθητοποίησης και της ενημέρωσης χρειάζονται και αντικίνητρα. Ένα πλέγμα αντικινήτρων τα οποία θα εμποδίζουν την κατάχρηση α</w:t>
      </w:r>
      <w:r>
        <w:rPr>
          <w:rFonts w:eastAsia="Times New Roman" w:cs="Times New Roman"/>
          <w:szCs w:val="24"/>
        </w:rPr>
        <w:t xml:space="preserve">υτών των μεθόδων που αποδεδειγμένα με βάση τα στοιχεία της Διεθνούς Επιστημονικής Κοινότητας δεν είναι αποδεκτά ως ποσοστό στο σύνολο των γεννήσεων. </w:t>
      </w:r>
    </w:p>
    <w:p w14:paraId="78098234" w14:textId="77777777" w:rsidR="00A93FEB" w:rsidRDefault="00986DFD">
      <w:pPr>
        <w:spacing w:line="600" w:lineRule="auto"/>
        <w:ind w:firstLine="720"/>
        <w:jc w:val="both"/>
        <w:rPr>
          <w:rFonts w:eastAsia="Times New Roman" w:cs="Times New Roman"/>
          <w:szCs w:val="24"/>
        </w:rPr>
      </w:pPr>
      <w:r>
        <w:rPr>
          <w:rFonts w:eastAsia="Times New Roman" w:cs="Times New Roman"/>
          <w:szCs w:val="24"/>
        </w:rPr>
        <w:t>Όλα αυτά είναι αντικείμενο επεξεργασίας από την πλευρά του Υπουργείου. Νομίζω ότι η παρέμβαση αυτή του ΠΟΥ</w:t>
      </w:r>
      <w:r>
        <w:rPr>
          <w:rFonts w:eastAsia="Times New Roman" w:cs="Times New Roman"/>
          <w:szCs w:val="24"/>
        </w:rPr>
        <w:t xml:space="preserve"> μας δίνει ορισμένες κατευθύνσεις πολιτικής, τις οποίες θα επεξεργαστούμε σε συνεργασία και με τον ΕΟΠΥΥ και νομίζω ότι σιγά-σιγά μπορούμε να προσβλέπουμε σε μια πιο βελτιωμένη εικόνα και σε αυτόν τον τομέα. </w:t>
      </w:r>
    </w:p>
    <w:p w14:paraId="78098235"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w:t>
      </w:r>
      <w:r>
        <w:rPr>
          <w:rFonts w:eastAsia="Times New Roman" w:cs="Times New Roman"/>
          <w:szCs w:val="24"/>
        </w:rPr>
        <w:t>πολύ, κύριε Υπουργέ.</w:t>
      </w:r>
    </w:p>
    <w:p w14:paraId="78098236" w14:textId="77777777" w:rsidR="00A93FEB" w:rsidRDefault="00986DFD">
      <w:pPr>
        <w:spacing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 xml:space="preserve">Επαναλαμβάνω, να τολμήσετε, κύριε Υπουργέ. </w:t>
      </w:r>
    </w:p>
    <w:p w14:paraId="78098237" w14:textId="77777777" w:rsidR="00A93FEB" w:rsidRDefault="00986DFD">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Θα τολμήσουμε. Νομίζω ότι είμαστε καταδικασμένοι να τολμήσουμε, γιατί </w:t>
      </w:r>
      <w:r>
        <w:rPr>
          <w:rFonts w:eastAsia="Times New Roman"/>
          <w:szCs w:val="24"/>
        </w:rPr>
        <w:lastRenderedPageBreak/>
        <w:t>το πράγμα έχει πάρει φοβερές διαστάσεις, κύριε Δημαρά. Νομίζω ότι ο Υπουργός το τοποθέτησε στο σωστό πλαίσιο.</w:t>
      </w:r>
    </w:p>
    <w:p w14:paraId="78098238" w14:textId="77777777" w:rsidR="00A93FEB" w:rsidRDefault="00986DFD">
      <w:pPr>
        <w:spacing w:line="600" w:lineRule="auto"/>
        <w:ind w:firstLine="720"/>
        <w:jc w:val="both"/>
        <w:rPr>
          <w:rFonts w:eastAsia="Times New Roman"/>
          <w:szCs w:val="24"/>
        </w:rPr>
      </w:pPr>
      <w:r>
        <w:rPr>
          <w:rFonts w:eastAsia="Times New Roman"/>
          <w:szCs w:val="24"/>
        </w:rPr>
        <w:t>Ο</w:t>
      </w:r>
      <w:r>
        <w:rPr>
          <w:rFonts w:eastAsia="Times New Roman"/>
          <w:szCs w:val="24"/>
        </w:rPr>
        <w:t>λοκληρώθηκε η συζήτηση των επικαίρων ερωτήσεων.</w:t>
      </w:r>
    </w:p>
    <w:p w14:paraId="78098239" w14:textId="77777777" w:rsidR="00A93FEB" w:rsidRDefault="00986DFD">
      <w:pPr>
        <w:spacing w:line="600" w:lineRule="auto"/>
        <w:ind w:firstLine="720"/>
        <w:jc w:val="both"/>
        <w:rPr>
          <w:rFonts w:eastAsia="Times New Roman"/>
          <w:szCs w:val="24"/>
        </w:rPr>
      </w:pPr>
      <w:r>
        <w:rPr>
          <w:rFonts w:eastAsia="Times New Roman"/>
          <w:szCs w:val="24"/>
        </w:rPr>
        <w:t>Κυρίες και κύριοι συνάδελφ</w:t>
      </w:r>
      <w:r>
        <w:rPr>
          <w:rFonts w:eastAsia="Times New Roman"/>
          <w:szCs w:val="24"/>
        </w:rPr>
        <w:t>οι, έχουν διανεμηθεί τα Πρακτικά των συνεδριάσεων της Παρασκευής 13 Ιανουαρίου 2017, της Δευτέρας 16 Ιανουαρίου 2017, της Τετάρτης 18 Ιανουαρίου 2017, της Πέμπτης 19 Ιανουαρίου 2017, της Παρασκευής 20 Ιανουαρίου 2017 και της Δευτέρας 23 Ιανουαρίου 2017 και</w:t>
      </w:r>
      <w:r>
        <w:rPr>
          <w:rFonts w:eastAsia="Times New Roman"/>
          <w:szCs w:val="24"/>
        </w:rPr>
        <w:t xml:space="preserve"> ερωτάται το Σώμα αν τα επικυρώνει.</w:t>
      </w:r>
    </w:p>
    <w:p w14:paraId="7809823A" w14:textId="77777777" w:rsidR="00A93FEB" w:rsidRDefault="00986DFD">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 xml:space="preserve">Μάλιστα, μάλιστα. </w:t>
      </w:r>
    </w:p>
    <w:p w14:paraId="7809823B" w14:textId="77777777" w:rsidR="00A93FEB" w:rsidRDefault="00986DFD">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τα Πρακτικά της Παρασκευής 13 Ιανουαρίου 2017, της Δευτέρας 16 Ιανουαρίου 2017, της Τετάρτης 18 Ιανουαρίου 2017, της Πέμπτης 19 Ιανουαρίου </w:t>
      </w:r>
      <w:r>
        <w:rPr>
          <w:rFonts w:eastAsia="Times New Roman"/>
          <w:szCs w:val="24"/>
        </w:rPr>
        <w:t>2017, της Παρασκευής 20 Ιανουαρίου 2017 και στης Δευτέρας 23 Ιανουαρίου 2017 επικυρώθηκαν.</w:t>
      </w:r>
    </w:p>
    <w:p w14:paraId="7809823C" w14:textId="77777777" w:rsidR="00A93FEB" w:rsidRDefault="00986DFD">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7809823D" w14:textId="77777777" w:rsidR="00A93FEB" w:rsidRDefault="00986DFD">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7809823E" w14:textId="77777777" w:rsidR="00A93FEB" w:rsidRDefault="00986DFD">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Με τη συναίνεσ</w:t>
      </w:r>
      <w:r>
        <w:rPr>
          <w:rFonts w:eastAsia="Times New Roman"/>
          <w:szCs w:val="24"/>
        </w:rPr>
        <w:t xml:space="preserve">η του Σώματος και ώρα 19.46΄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w:t>
      </w:r>
      <w:r>
        <w:rPr>
          <w:rFonts w:eastAsia="Times New Roman"/>
          <w:szCs w:val="24"/>
        </w:rPr>
        <w:t xml:space="preserve"> ημέρα Τρίτη 14 Μαρτίου 2017 και ώρα 18</w:t>
      </w:r>
      <w:r>
        <w:rPr>
          <w:rFonts w:eastAsia="Times New Roman"/>
          <w:szCs w:val="24"/>
        </w:rPr>
        <w:t>.</w:t>
      </w:r>
      <w:r>
        <w:rPr>
          <w:rFonts w:eastAsia="Times New Roman"/>
          <w:szCs w:val="24"/>
        </w:rPr>
        <w:t>00΄</w:t>
      </w:r>
      <w:r>
        <w:rPr>
          <w:rFonts w:eastAsia="Times New Roman"/>
          <w:szCs w:val="24"/>
        </w:rPr>
        <w:t>,</w:t>
      </w:r>
      <w:r>
        <w:rPr>
          <w:rFonts w:eastAsia="Times New Roman"/>
          <w:szCs w:val="24"/>
        </w:rPr>
        <w:t xml:space="preserve"> με αντικείμενο εργασιών του Σώματος: νομοθετική εργασία, σύμφωνα με την ημερήσια διάταξη που σας έχει διανεμηθεί. </w:t>
      </w:r>
    </w:p>
    <w:p w14:paraId="7809823F" w14:textId="77777777" w:rsidR="00A93FEB" w:rsidRDefault="00986DFD">
      <w:pPr>
        <w:spacing w:line="600" w:lineRule="auto"/>
        <w:ind w:firstLine="720"/>
        <w:jc w:val="both"/>
        <w:rPr>
          <w:rFonts w:eastAsia="Times New Roman"/>
          <w:szCs w:val="24"/>
        </w:rPr>
      </w:pPr>
      <w:r>
        <w:rPr>
          <w:rFonts w:eastAsia="Times New Roman"/>
          <w:b/>
          <w:bCs/>
          <w:szCs w:val="24"/>
        </w:rPr>
        <w:t xml:space="preserve">Ο ΠΡΟΕΔΡΟΣ                           </w:t>
      </w:r>
      <w:r>
        <w:rPr>
          <w:rFonts w:eastAsia="Times New Roman"/>
          <w:b/>
          <w:bCs/>
          <w:szCs w:val="24"/>
        </w:rPr>
        <w:t xml:space="preserve">                              ΟΙ ΓΡΑΜΜΑΤΕΙΣ</w:t>
      </w:r>
    </w:p>
    <w:p w14:paraId="78098240" w14:textId="77777777" w:rsidR="00A93FEB" w:rsidRDefault="00A93FEB">
      <w:pPr>
        <w:spacing w:line="600" w:lineRule="auto"/>
        <w:ind w:firstLine="720"/>
        <w:jc w:val="both"/>
        <w:rPr>
          <w:rFonts w:eastAsia="Times New Roman"/>
          <w:szCs w:val="24"/>
          <w:lang w:val="en-GB"/>
        </w:rPr>
      </w:pPr>
    </w:p>
    <w:sectPr w:rsidR="00A93FE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mkZHi6cFy8qiLcPp14D3cGocB0E=" w:salt="IERO3kom3Q4K3jKLcLlSa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FEB"/>
    <w:rsid w:val="006F16BF"/>
    <w:rsid w:val="00986DFD"/>
    <w:rsid w:val="00A93F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8111"/>
  <w15:docId w15:val="{8F2CCBC5-58CE-44A2-A66A-8D0E0886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4E9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24E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414</MetadataID>
    <Session xmlns="641f345b-441b-4b81-9152-adc2e73ba5e1">Β´</Session>
    <Date xmlns="641f345b-441b-4b81-9152-adc2e73ba5e1">2017-03-12T22:00:00+00:00</Date>
    <Status xmlns="641f345b-441b-4b81-9152-adc2e73ba5e1">
      <Url>http://srv-sp1/praktika/Lists/Incoming_Metadata/EditForm.aspx?ID=414&amp;Source=/praktika/Recordings_Library/Forms/AllItems.aspx</Url>
      <Description>Δημοσιεύτηκε</Description>
    </Status>
    <Meeting xmlns="641f345b-441b-4b81-9152-adc2e73ba5e1">ΠΗ´</Meeting>
  </documentManagement>
</p:properties>
</file>

<file path=customXml/itemProps1.xml><?xml version="1.0" encoding="utf-8"?>
<ds:datastoreItem xmlns:ds="http://schemas.openxmlformats.org/officeDocument/2006/customXml" ds:itemID="{E3ED35EE-4F10-4BDA-8089-711EBF27E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D3F327-3F87-463A-B24E-129F31FB7268}">
  <ds:schemaRefs>
    <ds:schemaRef ds:uri="http://schemas.microsoft.com/sharepoint/v3/contenttype/forms"/>
  </ds:schemaRefs>
</ds:datastoreItem>
</file>

<file path=customXml/itemProps3.xml><?xml version="1.0" encoding="utf-8"?>
<ds:datastoreItem xmlns:ds="http://schemas.openxmlformats.org/officeDocument/2006/customXml" ds:itemID="{E6CC6A98-FD0A-4998-B3C5-F5EDB5E19B16}">
  <ds:schemaRef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dcmitype/"/>
    <ds:schemaRef ds:uri="http://purl.org/dc/terms/"/>
    <ds:schemaRef ds:uri="http://schemas.microsoft.com/office/infopath/2007/PartnerControls"/>
    <ds:schemaRef ds:uri="641f345b-441b-4b81-9152-adc2e73ba5e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13860</Words>
  <Characters>74850</Characters>
  <Application>Microsoft Office Word</Application>
  <DocSecurity>0</DocSecurity>
  <Lines>623</Lines>
  <Paragraphs>177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2017-03-16T10:16:00Z</dcterms:created>
  <dcterms:modified xsi:type="dcterms:W3CDTF">2017-03-16T10:16:00Z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