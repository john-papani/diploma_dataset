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5285E8" w14:textId="77777777" w:rsidR="00BC40BF" w:rsidRPr="00BC40BF" w:rsidRDefault="00BC40BF" w:rsidP="00BC40BF">
      <w:pPr>
        <w:spacing w:after="200" w:line="360" w:lineRule="auto"/>
        <w:rPr>
          <w:ins w:id="0" w:author="Φλούδα Χριστίνα" w:date="2016-03-15T13:28:00Z"/>
          <w:rFonts w:eastAsia="Times New Roman"/>
          <w:szCs w:val="24"/>
          <w:lang w:eastAsia="en-US"/>
        </w:rPr>
      </w:pPr>
      <w:ins w:id="1" w:author="Φλούδα Χριστίνα" w:date="2016-03-15T13:28:00Z">
        <w:r w:rsidRPr="00BC40BF">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44E7EB00" w14:textId="77777777" w:rsidR="00BC40BF" w:rsidRPr="00BC40BF" w:rsidRDefault="00BC40BF" w:rsidP="00BC40BF">
      <w:pPr>
        <w:spacing w:after="200" w:line="360" w:lineRule="auto"/>
        <w:rPr>
          <w:ins w:id="2" w:author="Φλούδα Χριστίνα" w:date="2016-03-15T13:28:00Z"/>
          <w:rFonts w:eastAsia="Times New Roman"/>
          <w:szCs w:val="24"/>
          <w:lang w:eastAsia="en-US"/>
        </w:rPr>
      </w:pPr>
    </w:p>
    <w:p w14:paraId="102F310D" w14:textId="77777777" w:rsidR="00BC40BF" w:rsidRPr="00BC40BF" w:rsidRDefault="00BC40BF" w:rsidP="00BC40BF">
      <w:pPr>
        <w:spacing w:after="200" w:line="360" w:lineRule="auto"/>
        <w:rPr>
          <w:ins w:id="3" w:author="Φλούδα Χριστίνα" w:date="2016-03-15T13:28:00Z"/>
          <w:rFonts w:eastAsia="Times New Roman"/>
          <w:szCs w:val="24"/>
          <w:lang w:eastAsia="en-US"/>
        </w:rPr>
      </w:pPr>
      <w:ins w:id="4" w:author="Φλούδα Χριστίνα" w:date="2016-03-15T13:28:00Z">
        <w:r w:rsidRPr="00BC40BF">
          <w:rPr>
            <w:rFonts w:eastAsia="Times New Roman"/>
            <w:szCs w:val="24"/>
            <w:lang w:eastAsia="en-US"/>
          </w:rPr>
          <w:t>ΠΙΝΑΚΑΣ ΠΕΡΙΕΧΟΜΕΝΩΝ</w:t>
        </w:r>
      </w:ins>
    </w:p>
    <w:p w14:paraId="7D796F39" w14:textId="77777777" w:rsidR="00BC40BF" w:rsidRPr="00BC40BF" w:rsidRDefault="00BC40BF" w:rsidP="00BC40BF">
      <w:pPr>
        <w:spacing w:after="200" w:line="360" w:lineRule="auto"/>
        <w:rPr>
          <w:ins w:id="5" w:author="Φλούδα Χριστίνα" w:date="2016-03-15T13:28:00Z"/>
          <w:rFonts w:eastAsia="Times New Roman"/>
          <w:szCs w:val="24"/>
          <w:lang w:eastAsia="en-US"/>
        </w:rPr>
      </w:pPr>
      <w:ins w:id="6" w:author="Φλούδα Χριστίνα" w:date="2016-03-15T13:28:00Z">
        <w:r w:rsidRPr="00BC40BF">
          <w:rPr>
            <w:rFonts w:eastAsia="Times New Roman"/>
            <w:szCs w:val="24"/>
            <w:lang w:eastAsia="en-US"/>
          </w:rPr>
          <w:t xml:space="preserve">ΙΖ’ ΠΕΡΙΟΔΟΣ </w:t>
        </w:r>
      </w:ins>
    </w:p>
    <w:p w14:paraId="36ACE40E" w14:textId="77777777" w:rsidR="00BC40BF" w:rsidRPr="00BC40BF" w:rsidRDefault="00BC40BF" w:rsidP="00BC40BF">
      <w:pPr>
        <w:spacing w:after="200" w:line="360" w:lineRule="auto"/>
        <w:rPr>
          <w:ins w:id="7" w:author="Φλούδα Χριστίνα" w:date="2016-03-15T13:28:00Z"/>
          <w:rFonts w:eastAsia="Times New Roman"/>
          <w:szCs w:val="24"/>
          <w:lang w:eastAsia="en-US"/>
        </w:rPr>
      </w:pPr>
      <w:ins w:id="8" w:author="Φλούδα Χριστίνα" w:date="2016-03-15T13:28:00Z">
        <w:r w:rsidRPr="00BC40BF">
          <w:rPr>
            <w:rFonts w:eastAsia="Times New Roman"/>
            <w:szCs w:val="24"/>
            <w:lang w:eastAsia="en-US"/>
          </w:rPr>
          <w:t>ΠΡΟΕΔΡΕΥΟΜΕΝΗΣ ΚΟΙΝΟΒΟΥΛΕΥΤΙΚΗΣ ΔΗΜΟΚΡΑΤΙΑΣ</w:t>
        </w:r>
      </w:ins>
    </w:p>
    <w:p w14:paraId="21B5BACA" w14:textId="77777777" w:rsidR="00BC40BF" w:rsidRPr="00BC40BF" w:rsidRDefault="00BC40BF" w:rsidP="00BC40BF">
      <w:pPr>
        <w:spacing w:after="200" w:line="360" w:lineRule="auto"/>
        <w:rPr>
          <w:ins w:id="9" w:author="Φλούδα Χριστίνα" w:date="2016-03-15T13:28:00Z"/>
          <w:rFonts w:eastAsia="Times New Roman"/>
          <w:szCs w:val="24"/>
          <w:lang w:eastAsia="en-US"/>
        </w:rPr>
      </w:pPr>
      <w:ins w:id="10" w:author="Φλούδα Χριστίνα" w:date="2016-03-15T13:28:00Z">
        <w:r w:rsidRPr="00BC40BF">
          <w:rPr>
            <w:rFonts w:eastAsia="Times New Roman"/>
            <w:szCs w:val="24"/>
            <w:lang w:eastAsia="en-US"/>
          </w:rPr>
          <w:t>ΣΥΝΟΔΟΣ Α΄</w:t>
        </w:r>
      </w:ins>
    </w:p>
    <w:p w14:paraId="53CB98B8" w14:textId="77777777" w:rsidR="00BC40BF" w:rsidRPr="00BC40BF" w:rsidRDefault="00BC40BF" w:rsidP="00BC40BF">
      <w:pPr>
        <w:spacing w:after="200" w:line="360" w:lineRule="auto"/>
        <w:rPr>
          <w:ins w:id="11" w:author="Φλούδα Χριστίνα" w:date="2016-03-15T13:28:00Z"/>
          <w:rFonts w:eastAsia="Times New Roman"/>
          <w:szCs w:val="24"/>
          <w:lang w:eastAsia="en-US"/>
        </w:rPr>
      </w:pPr>
    </w:p>
    <w:p w14:paraId="44AEB3AB" w14:textId="77777777" w:rsidR="00BC40BF" w:rsidRPr="00BC40BF" w:rsidRDefault="00BC40BF" w:rsidP="00BC40BF">
      <w:pPr>
        <w:spacing w:after="200" w:line="360" w:lineRule="auto"/>
        <w:rPr>
          <w:ins w:id="12" w:author="Φλούδα Χριστίνα" w:date="2016-03-15T13:28:00Z"/>
          <w:rFonts w:eastAsia="Times New Roman"/>
          <w:szCs w:val="24"/>
          <w:lang w:eastAsia="en-US"/>
        </w:rPr>
      </w:pPr>
      <w:ins w:id="13" w:author="Φλούδα Χριστίνα" w:date="2016-03-15T13:28:00Z">
        <w:r w:rsidRPr="00BC40BF">
          <w:rPr>
            <w:rFonts w:eastAsia="Times New Roman"/>
            <w:szCs w:val="24"/>
            <w:lang w:eastAsia="en-US"/>
          </w:rPr>
          <w:t>ΣΥΝΕΔΡΙΑΣΗ ΠΗ΄</w:t>
        </w:r>
      </w:ins>
    </w:p>
    <w:p w14:paraId="7D2F8561" w14:textId="77777777" w:rsidR="00BC40BF" w:rsidRPr="00BC40BF" w:rsidRDefault="00BC40BF" w:rsidP="00BC40BF">
      <w:pPr>
        <w:spacing w:after="200" w:line="360" w:lineRule="auto"/>
        <w:rPr>
          <w:ins w:id="14" w:author="Φλούδα Χριστίνα" w:date="2016-03-15T13:28:00Z"/>
          <w:rFonts w:eastAsia="Times New Roman"/>
          <w:szCs w:val="24"/>
          <w:lang w:eastAsia="en-US"/>
        </w:rPr>
      </w:pPr>
      <w:ins w:id="15" w:author="Φλούδα Χριστίνα" w:date="2016-03-15T13:28:00Z">
        <w:r w:rsidRPr="00BC40BF">
          <w:rPr>
            <w:rFonts w:eastAsia="Times New Roman"/>
            <w:szCs w:val="24"/>
            <w:lang w:eastAsia="en-US"/>
          </w:rPr>
          <w:t>Τετάρτη  9 Μαρτίου 2016</w:t>
        </w:r>
      </w:ins>
    </w:p>
    <w:p w14:paraId="231CC769" w14:textId="77777777" w:rsidR="00BC40BF" w:rsidRPr="00BC40BF" w:rsidRDefault="00BC40BF" w:rsidP="00BC40BF">
      <w:pPr>
        <w:spacing w:after="200" w:line="360" w:lineRule="auto"/>
        <w:rPr>
          <w:ins w:id="16" w:author="Φλούδα Χριστίνα" w:date="2016-03-15T13:28:00Z"/>
          <w:rFonts w:eastAsia="Times New Roman"/>
          <w:szCs w:val="24"/>
          <w:lang w:eastAsia="en-US"/>
        </w:rPr>
      </w:pPr>
    </w:p>
    <w:p w14:paraId="221AD3A6" w14:textId="77777777" w:rsidR="00BC40BF" w:rsidRPr="00BC40BF" w:rsidRDefault="00BC40BF" w:rsidP="00BC40BF">
      <w:pPr>
        <w:spacing w:after="200" w:line="360" w:lineRule="auto"/>
        <w:rPr>
          <w:ins w:id="17" w:author="Φλούδα Χριστίνα" w:date="2016-03-15T13:28:00Z"/>
          <w:rFonts w:eastAsia="Times New Roman"/>
          <w:szCs w:val="24"/>
          <w:lang w:eastAsia="en-US"/>
        </w:rPr>
      </w:pPr>
      <w:ins w:id="18" w:author="Φλούδα Χριστίνα" w:date="2016-03-15T13:28:00Z">
        <w:r w:rsidRPr="00BC40BF">
          <w:rPr>
            <w:rFonts w:eastAsia="Times New Roman"/>
            <w:szCs w:val="24"/>
            <w:lang w:eastAsia="en-US"/>
          </w:rPr>
          <w:t>ΘΕΜΑΤΑ</w:t>
        </w:r>
      </w:ins>
    </w:p>
    <w:p w14:paraId="7A364C3C" w14:textId="77777777" w:rsidR="00BC40BF" w:rsidRPr="00BC40BF" w:rsidRDefault="00BC40BF" w:rsidP="00BC40BF">
      <w:pPr>
        <w:spacing w:after="200" w:line="360" w:lineRule="auto"/>
        <w:rPr>
          <w:ins w:id="19" w:author="Φλούδα Χριστίνα" w:date="2016-03-15T13:28:00Z"/>
          <w:rFonts w:eastAsia="Times New Roman"/>
          <w:szCs w:val="24"/>
          <w:lang w:eastAsia="en-US"/>
        </w:rPr>
      </w:pPr>
      <w:ins w:id="20" w:author="Φλούδα Χριστίνα" w:date="2016-03-15T13:28:00Z">
        <w:r w:rsidRPr="00BC40BF">
          <w:rPr>
            <w:rFonts w:eastAsia="Times New Roman"/>
            <w:szCs w:val="24"/>
            <w:lang w:eastAsia="en-US"/>
          </w:rPr>
          <w:t xml:space="preserve"> </w:t>
        </w:r>
        <w:r w:rsidRPr="00BC40BF">
          <w:rPr>
            <w:rFonts w:eastAsia="Times New Roman"/>
            <w:szCs w:val="24"/>
            <w:lang w:eastAsia="en-US"/>
          </w:rPr>
          <w:br/>
          <w:t xml:space="preserve">Α. ΕΙΔΙΚΑ ΘΕΜΑΤΑ </w:t>
        </w:r>
        <w:r w:rsidRPr="00BC40BF">
          <w:rPr>
            <w:rFonts w:eastAsia="Times New Roman"/>
            <w:szCs w:val="24"/>
            <w:lang w:eastAsia="en-US"/>
          </w:rPr>
          <w:br/>
          <w:t xml:space="preserve">1. Επικύρωση Πρακτικών, σελ. </w:t>
        </w:r>
        <w:r w:rsidRPr="00BC40BF">
          <w:rPr>
            <w:rFonts w:eastAsia="Times New Roman"/>
            <w:szCs w:val="24"/>
            <w:lang w:eastAsia="en-US"/>
          </w:rPr>
          <w:br/>
          <w:t xml:space="preserve">2. Επί διαδικαστικού θέματος, σελ. </w:t>
        </w:r>
        <w:r w:rsidRPr="00BC40BF">
          <w:rPr>
            <w:rFonts w:eastAsia="Times New Roman"/>
            <w:szCs w:val="24"/>
            <w:lang w:eastAsia="en-US"/>
          </w:rPr>
          <w:br/>
          <w:t xml:space="preserve">3. Ανακοινώνεται ότι τη συνεδρίαση παρακολουθούν μαθητές από το 1ο Δημοτικό Σχολείο της Αθήνας, το 13ο Δημοτικό Σχολείο Περιστερίου, το 3ο Γυμνάσιο Γαλατσίου και το 1ο Γυμνάσιο Χαλανδρίου, σελ. </w:t>
        </w:r>
        <w:r w:rsidRPr="00BC40BF">
          <w:rPr>
            <w:rFonts w:eastAsia="Times New Roman"/>
            <w:szCs w:val="24"/>
            <w:lang w:eastAsia="en-US"/>
          </w:rPr>
          <w:br/>
          <w:t xml:space="preserve"> </w:t>
        </w:r>
        <w:r w:rsidRPr="00BC40BF">
          <w:rPr>
            <w:rFonts w:eastAsia="Times New Roman"/>
            <w:szCs w:val="24"/>
            <w:lang w:eastAsia="en-US"/>
          </w:rPr>
          <w:br/>
          <w:t xml:space="preserve">Β. ΚΟΙΝΟΒΟΥΛΕΥΤΙΚΟΣ ΕΛΕΓΧΟΣ </w:t>
        </w:r>
        <w:r w:rsidRPr="00BC40BF">
          <w:rPr>
            <w:rFonts w:eastAsia="Times New Roman"/>
            <w:szCs w:val="24"/>
            <w:lang w:eastAsia="en-US"/>
          </w:rPr>
          <w:br/>
          <w:t xml:space="preserve">Ανακοίνωση του δελτίου επικαίρων ερωτήσεων και αναφορών - ερωτήσεων της Πέμπτης 10 Μαρτίου 2016, σελ. </w:t>
        </w:r>
        <w:r w:rsidRPr="00BC40BF">
          <w:rPr>
            <w:rFonts w:eastAsia="Times New Roman"/>
            <w:szCs w:val="24"/>
            <w:lang w:eastAsia="en-US"/>
          </w:rPr>
          <w:br/>
          <w:t xml:space="preserve"> </w:t>
        </w:r>
        <w:r w:rsidRPr="00BC40BF">
          <w:rPr>
            <w:rFonts w:eastAsia="Times New Roman"/>
            <w:szCs w:val="24"/>
            <w:lang w:eastAsia="en-US"/>
          </w:rPr>
          <w:br/>
          <w:t xml:space="preserve">Γ. ΝΟΜΟΘΕΤΙΚΗ ΕΡΓΑΣΙΑ </w:t>
        </w:r>
        <w:r w:rsidRPr="00BC40BF">
          <w:rPr>
            <w:rFonts w:eastAsia="Times New Roman"/>
            <w:szCs w:val="24"/>
            <w:lang w:eastAsia="en-US"/>
          </w:rPr>
          <w:br/>
          <w:t>1. Κατάθεση σχεδίων νόμων:</w:t>
        </w:r>
        <w:r w:rsidRPr="00BC40BF">
          <w:rPr>
            <w:rFonts w:eastAsia="Times New Roman"/>
            <w:szCs w:val="24"/>
            <w:lang w:eastAsia="en-US"/>
          </w:rPr>
          <w:br/>
          <w:t xml:space="preserve">  α) Οι Υπουργοί Εξωτερικών, Εθνικής  Άμυνας και Οικονομικών κατέθεσαν στις 8-3-2016 σχέδιο νόμου: "Κύρωση της Συμφωνίας για το RAVIAC - Κέντρο Συνεργασίας για την Ασφάλεια", σελ. </w:t>
        </w:r>
        <w:r w:rsidRPr="00BC40BF">
          <w:rPr>
            <w:rFonts w:eastAsia="Times New Roman"/>
            <w:szCs w:val="24"/>
            <w:lang w:eastAsia="en-US"/>
          </w:rPr>
          <w:br/>
          <w:t xml:space="preserve">β) Οι Υπουργοί Οικονομικών, Οικονομίας, Ανάπτυξης και Τουρισμού, Δικαιοσύνης, Διαφάνειας και Ανθρωπίνων Δικαιωμάτων και Επικρατείας κατέθεσαν στις 8-3-2016 σχέδιο νόμου: "Προσαρμογή της ελληνικής νομοθεσίας: α) στις διατάξεις της Οδηγίας 2013/50/ΕΕ του Ευρωπαϊκού Κοινοβουλίου και του Συμβουλίου της 22ας Οκτωβρίου 2013 και β) στο άρθρο 1 της Οδηγίας 2014/51/ΕΕ του Ευρωπαϊκού Κοινοβουλίου και του Συμβουλίου της 16ης Απριλίου 2014 και άλλες διατάξεις", σελ. </w:t>
        </w:r>
        <w:r w:rsidRPr="00BC40BF">
          <w:rPr>
            <w:rFonts w:eastAsia="Times New Roman"/>
            <w:szCs w:val="24"/>
            <w:lang w:eastAsia="en-US"/>
          </w:rPr>
          <w:br/>
          <w:t xml:space="preserve">2. Συζήτηση επί της αρχής, επί των άρθρων και της τροπολογίας και ψήφιση στο σύνολο του σχεδίου νόμου του Υπουργείου Εξωτερικών: "Κύρωση του Μνημονίου Κατανόησης μεταξύ του Υπουργείου Εξωτερικών της Ελληνικής Δημοκρατίας και του Υπουργείου Εξωτερικών και Αποδήμων του </w:t>
        </w:r>
        <w:proofErr w:type="spellStart"/>
        <w:r w:rsidRPr="00BC40BF">
          <w:rPr>
            <w:rFonts w:eastAsia="Times New Roman"/>
            <w:szCs w:val="24"/>
            <w:lang w:eastAsia="en-US"/>
          </w:rPr>
          <w:t>Χασεμιτικού</w:t>
        </w:r>
        <w:proofErr w:type="spellEnd"/>
        <w:r w:rsidRPr="00BC40BF">
          <w:rPr>
            <w:rFonts w:eastAsia="Times New Roman"/>
            <w:szCs w:val="24"/>
            <w:lang w:eastAsia="en-US"/>
          </w:rPr>
          <w:t xml:space="preserve"> Βασιλείου της Ιορδανίας για συνεργασία σε θέματα Ευρωπαϊκής  Ένωσης και άλλες διατάξεις", σελ. </w:t>
        </w:r>
        <w:r w:rsidRPr="00BC40BF">
          <w:rPr>
            <w:rFonts w:eastAsia="Times New Roman"/>
            <w:szCs w:val="24"/>
            <w:lang w:eastAsia="en-US"/>
          </w:rPr>
          <w:br/>
        </w:r>
      </w:ins>
    </w:p>
    <w:p w14:paraId="10179E33" w14:textId="77777777" w:rsidR="00BC40BF" w:rsidRPr="00BC40BF" w:rsidRDefault="00BC40BF" w:rsidP="00BC40BF">
      <w:pPr>
        <w:spacing w:after="200" w:line="360" w:lineRule="auto"/>
        <w:rPr>
          <w:ins w:id="21" w:author="Φλούδα Χριστίνα" w:date="2016-03-15T13:28:00Z"/>
          <w:rFonts w:eastAsia="Times New Roman"/>
          <w:szCs w:val="24"/>
          <w:lang w:eastAsia="en-US"/>
        </w:rPr>
      </w:pPr>
      <w:ins w:id="22" w:author="Φλούδα Χριστίνα" w:date="2016-03-15T13:28:00Z">
        <w:r w:rsidRPr="00BC40BF">
          <w:rPr>
            <w:rFonts w:eastAsia="Times New Roman"/>
            <w:szCs w:val="24"/>
            <w:lang w:eastAsia="en-US"/>
          </w:rPr>
          <w:t>ΠΡΟΕΔΡΕΥΩΝ                                                                                           ΒΑΡΕΜΕΝΟΣ Γ. , σελ.</w:t>
        </w:r>
        <w:r w:rsidRPr="00BC40BF">
          <w:rPr>
            <w:rFonts w:eastAsia="Times New Roman"/>
            <w:szCs w:val="24"/>
            <w:lang w:eastAsia="en-US"/>
          </w:rPr>
          <w:br/>
        </w:r>
      </w:ins>
    </w:p>
    <w:p w14:paraId="751CBC80" w14:textId="77777777" w:rsidR="00BC40BF" w:rsidRPr="00BC40BF" w:rsidRDefault="00BC40BF" w:rsidP="00BC40BF">
      <w:pPr>
        <w:spacing w:after="200" w:line="360" w:lineRule="auto"/>
        <w:rPr>
          <w:ins w:id="23" w:author="Φλούδα Χριστίνα" w:date="2016-03-15T13:28:00Z"/>
          <w:rFonts w:eastAsia="Times New Roman"/>
          <w:szCs w:val="24"/>
          <w:lang w:eastAsia="en-US"/>
        </w:rPr>
      </w:pPr>
      <w:ins w:id="24" w:author="Φλούδα Χριστίνα" w:date="2016-03-15T13:28:00Z">
        <w:r w:rsidRPr="00BC40BF">
          <w:rPr>
            <w:rFonts w:eastAsia="Times New Roman"/>
            <w:szCs w:val="24"/>
            <w:lang w:eastAsia="en-US"/>
          </w:rPr>
          <w:t>ΟΜΙΛΗΤΕΣ</w:t>
        </w:r>
      </w:ins>
    </w:p>
    <w:p w14:paraId="26022BAE" w14:textId="6A78809F" w:rsidR="00BC40BF" w:rsidRDefault="00BC40BF" w:rsidP="00BC40BF">
      <w:pPr>
        <w:spacing w:line="600" w:lineRule="auto"/>
        <w:ind w:firstLine="720"/>
        <w:jc w:val="both"/>
        <w:rPr>
          <w:ins w:id="25" w:author="Φλούδα Χριστίνα" w:date="2016-03-15T13:28:00Z"/>
          <w:rFonts w:eastAsia="Times New Roman"/>
          <w:szCs w:val="24"/>
        </w:rPr>
        <w:pPrChange w:id="26" w:author="Φλούδα Χριστίνα" w:date="2016-03-15T13:28:00Z">
          <w:pPr>
            <w:spacing w:line="600" w:lineRule="auto"/>
            <w:ind w:firstLine="720"/>
            <w:jc w:val="center"/>
          </w:pPr>
        </w:pPrChange>
      </w:pPr>
      <w:ins w:id="27" w:author="Φλούδα Χριστίνα" w:date="2016-03-15T13:28:00Z">
        <w:r w:rsidRPr="00BC40BF">
          <w:rPr>
            <w:rFonts w:eastAsia="Times New Roman"/>
            <w:szCs w:val="24"/>
            <w:lang w:eastAsia="en-US"/>
          </w:rPr>
          <w:br/>
          <w:t>Α. Επί διαδικαστικού θέματος:</w:t>
        </w:r>
        <w:r w:rsidRPr="00BC40BF">
          <w:rPr>
            <w:rFonts w:eastAsia="Times New Roman"/>
            <w:szCs w:val="24"/>
            <w:lang w:eastAsia="en-US"/>
          </w:rPr>
          <w:br/>
          <w:t>ΑΜΑΝΑΤΙΔΗΣ Ι. , σελ.</w:t>
        </w:r>
        <w:r w:rsidRPr="00BC40BF">
          <w:rPr>
            <w:rFonts w:eastAsia="Times New Roman"/>
            <w:szCs w:val="24"/>
            <w:lang w:eastAsia="en-US"/>
          </w:rPr>
          <w:br/>
          <w:t>ΑΜΥΡΑΣ Γ. , σελ.</w:t>
        </w:r>
        <w:r w:rsidRPr="00BC40BF">
          <w:rPr>
            <w:rFonts w:eastAsia="Times New Roman"/>
            <w:szCs w:val="24"/>
            <w:lang w:eastAsia="en-US"/>
          </w:rPr>
          <w:br/>
          <w:t>ΒΑΚΗ Φ. , σελ.</w:t>
        </w:r>
        <w:r w:rsidRPr="00BC40BF">
          <w:rPr>
            <w:rFonts w:eastAsia="Times New Roman"/>
            <w:szCs w:val="24"/>
            <w:lang w:eastAsia="en-US"/>
          </w:rPr>
          <w:br/>
          <w:t>ΒΑΡΕΜΕΝΟΣ Γ. , σελ.</w:t>
        </w:r>
        <w:r w:rsidRPr="00BC40BF">
          <w:rPr>
            <w:rFonts w:eastAsia="Times New Roman"/>
            <w:szCs w:val="24"/>
            <w:lang w:eastAsia="en-US"/>
          </w:rPr>
          <w:br/>
          <w:t>ΚΟΖΟΜΠΟΛΗ - ΑΜΑΝΑΤΙΔΗ Π. , σελ.</w:t>
        </w:r>
        <w:r w:rsidRPr="00BC40BF">
          <w:rPr>
            <w:rFonts w:eastAsia="Times New Roman"/>
            <w:szCs w:val="24"/>
            <w:lang w:eastAsia="en-US"/>
          </w:rPr>
          <w:br/>
          <w:t>ΚΩΝΣΤΑΝΤΙΝΟΠΟΥΛΟΣ Ο. , σελ.</w:t>
        </w:r>
        <w:r w:rsidRPr="00BC40BF">
          <w:rPr>
            <w:rFonts w:eastAsia="Times New Roman"/>
            <w:szCs w:val="24"/>
            <w:lang w:eastAsia="en-US"/>
          </w:rPr>
          <w:br/>
          <w:t>ΛΟΒΕΡΔΟΣ Α. , σελ.</w:t>
        </w:r>
        <w:r w:rsidRPr="00BC40BF">
          <w:rPr>
            <w:rFonts w:eastAsia="Times New Roman"/>
            <w:szCs w:val="24"/>
            <w:lang w:eastAsia="en-US"/>
          </w:rPr>
          <w:br/>
          <w:t>ΛΥΚΟΥΔΗΣ Σ. , σελ.</w:t>
        </w:r>
        <w:r w:rsidRPr="00BC40BF">
          <w:rPr>
            <w:rFonts w:eastAsia="Times New Roman"/>
            <w:szCs w:val="24"/>
            <w:lang w:eastAsia="en-US"/>
          </w:rPr>
          <w:br/>
          <w:t>ΠΑΠΑΧΡΙΣΤΟΠΟΥΛΟΣ Α. , σελ.</w:t>
        </w:r>
        <w:r w:rsidRPr="00BC40BF">
          <w:rPr>
            <w:rFonts w:eastAsia="Times New Roman"/>
            <w:szCs w:val="24"/>
            <w:lang w:eastAsia="en-US"/>
          </w:rPr>
          <w:br/>
          <w:t>ΠΑΠΠΑΣ Χ. , σελ.</w:t>
        </w:r>
        <w:r w:rsidRPr="00BC40BF">
          <w:rPr>
            <w:rFonts w:eastAsia="Times New Roman"/>
            <w:szCs w:val="24"/>
            <w:lang w:eastAsia="en-US"/>
          </w:rPr>
          <w:br/>
        </w:r>
        <w:r w:rsidRPr="00BC40BF">
          <w:rPr>
            <w:rFonts w:eastAsia="Times New Roman"/>
            <w:szCs w:val="24"/>
            <w:lang w:eastAsia="en-US"/>
          </w:rPr>
          <w:br/>
          <w:t>Β. Επί του σχεδίου νόμου του Υπ. Εξωτερικών:</w:t>
        </w:r>
        <w:r w:rsidRPr="00BC40BF">
          <w:rPr>
            <w:rFonts w:eastAsia="Times New Roman"/>
            <w:szCs w:val="24"/>
            <w:lang w:eastAsia="en-US"/>
          </w:rPr>
          <w:br/>
          <w:t>ΑΜΑΝΑΤΙΔΗΣ Ι. , σελ.</w:t>
        </w:r>
        <w:r w:rsidRPr="00BC40BF">
          <w:rPr>
            <w:rFonts w:eastAsia="Times New Roman"/>
            <w:szCs w:val="24"/>
            <w:lang w:eastAsia="en-US"/>
          </w:rPr>
          <w:br/>
          <w:t>ΑΜΥΡΑΣ Γ. , σελ.</w:t>
        </w:r>
        <w:r w:rsidRPr="00BC40BF">
          <w:rPr>
            <w:rFonts w:eastAsia="Times New Roman"/>
            <w:szCs w:val="24"/>
            <w:lang w:eastAsia="en-US"/>
          </w:rPr>
          <w:br/>
          <w:t>ΒΑΚΗ Φ. , σελ.</w:t>
        </w:r>
        <w:r w:rsidRPr="00BC40BF">
          <w:rPr>
            <w:rFonts w:eastAsia="Times New Roman"/>
            <w:szCs w:val="24"/>
            <w:lang w:eastAsia="en-US"/>
          </w:rPr>
          <w:br/>
          <w:t>ΒΡΟΥΤΣΗΣ Ι. , σελ.</w:t>
        </w:r>
        <w:r w:rsidRPr="00BC40BF">
          <w:rPr>
            <w:rFonts w:eastAsia="Times New Roman"/>
            <w:szCs w:val="24"/>
            <w:lang w:eastAsia="en-US"/>
          </w:rPr>
          <w:br/>
          <w:t>ΚΑΡΑΘΑΝΑΣΟΠΟΥΛΟΣ Ν. , σελ.</w:t>
        </w:r>
        <w:r w:rsidRPr="00BC40BF">
          <w:rPr>
            <w:rFonts w:eastAsia="Times New Roman"/>
            <w:szCs w:val="24"/>
            <w:lang w:eastAsia="en-US"/>
          </w:rPr>
          <w:br/>
          <w:t>ΚΑΡΡΑΣ Γ. , σελ.</w:t>
        </w:r>
        <w:r w:rsidRPr="00BC40BF">
          <w:rPr>
            <w:rFonts w:eastAsia="Times New Roman"/>
            <w:szCs w:val="24"/>
            <w:lang w:eastAsia="en-US"/>
          </w:rPr>
          <w:br/>
          <w:t>ΚΑΤΣΙΚΗΣ Κ. , σελ.</w:t>
        </w:r>
        <w:r w:rsidRPr="00BC40BF">
          <w:rPr>
            <w:rFonts w:eastAsia="Times New Roman"/>
            <w:szCs w:val="24"/>
            <w:lang w:eastAsia="en-US"/>
          </w:rPr>
          <w:br/>
          <w:t>ΚΕΦΑΛΟΓΙΑΝΝΗΣ Ι. , σελ.</w:t>
        </w:r>
        <w:r w:rsidRPr="00BC40BF">
          <w:rPr>
            <w:rFonts w:eastAsia="Times New Roman"/>
            <w:szCs w:val="24"/>
            <w:lang w:eastAsia="en-US"/>
          </w:rPr>
          <w:br/>
          <w:t>ΚΩΝΣΤΑΝΤΙΝΟΠΟΥΛΟΣ Ο. , σελ.</w:t>
        </w:r>
        <w:r w:rsidRPr="00BC40BF">
          <w:rPr>
            <w:rFonts w:eastAsia="Times New Roman"/>
            <w:szCs w:val="24"/>
            <w:lang w:eastAsia="en-US"/>
          </w:rPr>
          <w:br/>
          <w:t>ΛΟΒΕΡΔΟΣ Α. , σελ.</w:t>
        </w:r>
        <w:r w:rsidRPr="00BC40BF">
          <w:rPr>
            <w:rFonts w:eastAsia="Times New Roman"/>
            <w:szCs w:val="24"/>
            <w:lang w:eastAsia="en-US"/>
          </w:rPr>
          <w:br/>
          <w:t>ΜΠΑΛΛΗΣ Σ. , σελ.</w:t>
        </w:r>
        <w:r w:rsidRPr="00BC40BF">
          <w:rPr>
            <w:rFonts w:eastAsia="Times New Roman"/>
            <w:szCs w:val="24"/>
            <w:lang w:eastAsia="en-US"/>
          </w:rPr>
          <w:br/>
          <w:t>ΠΑΠΑΧΡΙΣΤΟΠΟΥΛΟΣ Α. , σελ.</w:t>
        </w:r>
        <w:r w:rsidRPr="00BC40BF">
          <w:rPr>
            <w:rFonts w:eastAsia="Times New Roman"/>
            <w:szCs w:val="24"/>
            <w:lang w:eastAsia="en-US"/>
          </w:rPr>
          <w:br/>
          <w:t>ΠΑΠΠΑΣ Χ. , σελ.</w:t>
        </w:r>
        <w:r w:rsidRPr="00BC40BF">
          <w:rPr>
            <w:rFonts w:eastAsia="Times New Roman"/>
            <w:szCs w:val="24"/>
            <w:lang w:eastAsia="en-US"/>
          </w:rPr>
          <w:br/>
          <w:t>ΣΑΡΙΔΗΣ Ι. , σελ.</w:t>
        </w:r>
        <w:r w:rsidRPr="00BC40BF">
          <w:rPr>
            <w:rFonts w:eastAsia="Times New Roman"/>
            <w:szCs w:val="24"/>
            <w:lang w:eastAsia="en-US"/>
          </w:rPr>
          <w:br/>
          <w:t xml:space="preserve">ΣΤΑΘΑΚΗΣ Γ. , σελ.                                                                                                                                                  ΤΑΣΣΟΣ Σ., σελ. </w:t>
        </w:r>
        <w:r w:rsidRPr="00BC40BF">
          <w:rPr>
            <w:rFonts w:eastAsia="Times New Roman"/>
            <w:szCs w:val="24"/>
            <w:lang w:eastAsia="en-US"/>
          </w:rPr>
          <w:br/>
        </w:r>
      </w:ins>
    </w:p>
    <w:p w14:paraId="60A0E791" w14:textId="77777777" w:rsidR="00E01B6E" w:rsidRDefault="00BC40BF">
      <w:pPr>
        <w:spacing w:line="600" w:lineRule="auto"/>
        <w:ind w:firstLine="720"/>
        <w:jc w:val="center"/>
        <w:rPr>
          <w:rFonts w:eastAsia="Times New Roman"/>
          <w:szCs w:val="24"/>
        </w:rPr>
      </w:pPr>
      <w:r>
        <w:rPr>
          <w:rFonts w:eastAsia="Times New Roman"/>
          <w:szCs w:val="24"/>
        </w:rPr>
        <w:t>ΠΡΑΚΤΙΚΑ ΒΟΥΛΗΣ</w:t>
      </w:r>
    </w:p>
    <w:p w14:paraId="60A0E792" w14:textId="77777777" w:rsidR="00E01B6E" w:rsidRDefault="00BC40BF">
      <w:pPr>
        <w:spacing w:line="600" w:lineRule="auto"/>
        <w:ind w:firstLine="720"/>
        <w:jc w:val="center"/>
        <w:rPr>
          <w:rFonts w:eastAsia="Times New Roman"/>
          <w:szCs w:val="24"/>
        </w:rPr>
      </w:pPr>
      <w:r>
        <w:rPr>
          <w:rFonts w:eastAsia="Times New Roman"/>
          <w:szCs w:val="24"/>
        </w:rPr>
        <w:t xml:space="preserve">ΙΖ΄ ΠΕΡΙΟΔΟΣ </w:t>
      </w:r>
    </w:p>
    <w:p w14:paraId="60A0E793" w14:textId="77777777" w:rsidR="00E01B6E" w:rsidRDefault="00BC40BF">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60A0E794" w14:textId="77777777" w:rsidR="00E01B6E" w:rsidRDefault="00BC40BF">
      <w:pPr>
        <w:spacing w:line="600" w:lineRule="auto"/>
        <w:ind w:firstLine="720"/>
        <w:jc w:val="center"/>
        <w:rPr>
          <w:rFonts w:eastAsia="Times New Roman"/>
          <w:szCs w:val="24"/>
        </w:rPr>
      </w:pPr>
      <w:r>
        <w:rPr>
          <w:rFonts w:eastAsia="Times New Roman"/>
          <w:szCs w:val="24"/>
        </w:rPr>
        <w:t>ΣΥΝΟΔΟΣ Α΄</w:t>
      </w:r>
    </w:p>
    <w:p w14:paraId="60A0E795" w14:textId="77777777" w:rsidR="00E01B6E" w:rsidRDefault="00BC40BF">
      <w:pPr>
        <w:spacing w:line="600" w:lineRule="auto"/>
        <w:ind w:firstLine="720"/>
        <w:jc w:val="center"/>
        <w:rPr>
          <w:rFonts w:eastAsia="Times New Roman"/>
          <w:szCs w:val="24"/>
        </w:rPr>
      </w:pPr>
      <w:r>
        <w:rPr>
          <w:rFonts w:eastAsia="Times New Roman"/>
          <w:szCs w:val="24"/>
        </w:rPr>
        <w:t>ΣΥΝΕΔΡΙΑΣΗ ΠΗ΄</w:t>
      </w:r>
    </w:p>
    <w:p w14:paraId="60A0E796" w14:textId="77777777" w:rsidR="00E01B6E" w:rsidRDefault="00BC40BF">
      <w:pPr>
        <w:spacing w:line="600" w:lineRule="auto"/>
        <w:ind w:firstLine="720"/>
        <w:jc w:val="center"/>
        <w:rPr>
          <w:rFonts w:eastAsia="Times New Roman"/>
          <w:szCs w:val="24"/>
        </w:rPr>
      </w:pPr>
      <w:r>
        <w:rPr>
          <w:rFonts w:eastAsia="Times New Roman"/>
          <w:szCs w:val="24"/>
        </w:rPr>
        <w:t>Τετάρτη 9 Μαρτίου 2016</w:t>
      </w:r>
    </w:p>
    <w:p w14:paraId="60A0E797" w14:textId="77777777" w:rsidR="00E01B6E" w:rsidRDefault="00E01B6E">
      <w:pPr>
        <w:spacing w:line="600" w:lineRule="auto"/>
        <w:ind w:firstLine="720"/>
        <w:jc w:val="both"/>
        <w:rPr>
          <w:rFonts w:eastAsia="Times New Roman"/>
          <w:szCs w:val="24"/>
        </w:rPr>
      </w:pPr>
    </w:p>
    <w:p w14:paraId="60A0E798" w14:textId="77777777" w:rsidR="00E01B6E" w:rsidRDefault="00BC40BF">
      <w:pPr>
        <w:spacing w:line="600" w:lineRule="auto"/>
        <w:ind w:firstLine="851"/>
        <w:jc w:val="both"/>
        <w:rPr>
          <w:rFonts w:eastAsia="Times New Roman"/>
          <w:szCs w:val="24"/>
        </w:rPr>
      </w:pPr>
      <w:r>
        <w:rPr>
          <w:rFonts w:eastAsia="Times New Roman"/>
          <w:szCs w:val="24"/>
        </w:rPr>
        <w:lastRenderedPageBreak/>
        <w:t xml:space="preserve">Αθήνα, σήμερα στις 9 Μαρτίου 2016, ημέρα Τετάρτη και ώρα 10.04΄ συνήλθε στην Αίθουσα των συνεδριάσεων του Βουλευτηρίου η Βουλή σε ολομέλεια για να συνεδριάσει υπό την προεδρία του Β΄ Αντιπροέδρου αυτής κ. </w:t>
      </w:r>
      <w:r w:rsidRPr="000E6CF5">
        <w:rPr>
          <w:rFonts w:eastAsia="Times New Roman"/>
          <w:b/>
          <w:szCs w:val="24"/>
        </w:rPr>
        <w:t>ΓΕΩΡΓΙΟΥ ΒΑΡΕΜΕΝΟΥ</w:t>
      </w:r>
      <w:r>
        <w:rPr>
          <w:rFonts w:eastAsia="Times New Roman"/>
          <w:szCs w:val="24"/>
        </w:rPr>
        <w:t>.</w:t>
      </w:r>
    </w:p>
    <w:p w14:paraId="60A0E799" w14:textId="77777777" w:rsidR="00E01B6E" w:rsidRDefault="00BC40BF">
      <w:pPr>
        <w:spacing w:line="600" w:lineRule="auto"/>
        <w:ind w:firstLine="851"/>
        <w:jc w:val="both"/>
        <w:rPr>
          <w:rFonts w:eastAsia="Times New Roman"/>
          <w:b/>
          <w:bCs/>
          <w:szCs w:val="24"/>
        </w:rPr>
      </w:pPr>
      <w:r>
        <w:rPr>
          <w:rFonts w:eastAsia="Times New Roman"/>
          <w:b/>
          <w:bCs/>
          <w:szCs w:val="24"/>
        </w:rPr>
        <w:t>ΠΡΟΕΔΡΕΥΩΝ (Γεώργιος Βαρεμένος)</w:t>
      </w:r>
      <w:r>
        <w:rPr>
          <w:rFonts w:eastAsia="Times New Roman"/>
          <w:b/>
          <w:bCs/>
          <w:szCs w:val="24"/>
        </w:rPr>
        <w:t xml:space="preserve">: </w:t>
      </w:r>
      <w:r>
        <w:rPr>
          <w:rFonts w:eastAsia="Times New Roman"/>
          <w:szCs w:val="24"/>
        </w:rPr>
        <w:t>Κυρίες και κύριοι συνάδελφοι, αρχίζει η συνεδρίαση.</w:t>
      </w:r>
    </w:p>
    <w:p w14:paraId="60A0E79A" w14:textId="77777777" w:rsidR="00E01B6E" w:rsidRDefault="00BC40BF">
      <w:pPr>
        <w:spacing w:line="600" w:lineRule="auto"/>
        <w:ind w:firstLine="851"/>
        <w:jc w:val="both"/>
        <w:rPr>
          <w:rFonts w:eastAsia="Times New Roman" w:cs="Times New Roman"/>
          <w:bCs/>
          <w:szCs w:val="24"/>
        </w:rPr>
      </w:pPr>
      <w:r>
        <w:rPr>
          <w:rFonts w:eastAsia="Times New Roman" w:cs="Times New Roman"/>
          <w:bCs/>
          <w:szCs w:val="24"/>
        </w:rPr>
        <w:t>Έχω την τιμή να ανακοινώσω στο Σώμα το δελτίο επίκαιρων ερωτήσεων της Πέμπτης 10 Μαρτίου 2016.</w:t>
      </w:r>
    </w:p>
    <w:p w14:paraId="60A0E79B" w14:textId="77777777" w:rsidR="00E01B6E" w:rsidRDefault="00BC40BF">
      <w:pPr>
        <w:spacing w:line="600" w:lineRule="auto"/>
        <w:ind w:firstLine="851"/>
        <w:jc w:val="both"/>
        <w:rPr>
          <w:rFonts w:eastAsia="Times New Roman" w:cs="Times New Roman"/>
          <w:bCs/>
          <w:szCs w:val="24"/>
        </w:rPr>
      </w:pPr>
      <w:r>
        <w:rPr>
          <w:rFonts w:eastAsia="Times New Roman" w:cs="Times New Roman"/>
          <w:bCs/>
          <w:szCs w:val="24"/>
        </w:rPr>
        <w:lastRenderedPageBreak/>
        <w:t>Α. ΕΠΙΚΑΙΡΕΣ ΕΡΩΤΗΣΕΙΣ Πρώτου Κύκλου (Άρθρο 130 παράγραφοι 2 και 3 του Κανονισμού της Βουλής)</w:t>
      </w:r>
    </w:p>
    <w:p w14:paraId="60A0E79C" w14:textId="77777777" w:rsidR="00E01B6E" w:rsidRDefault="00BC40BF">
      <w:pPr>
        <w:spacing w:line="600" w:lineRule="auto"/>
        <w:ind w:firstLine="851"/>
        <w:jc w:val="both"/>
        <w:rPr>
          <w:rFonts w:eastAsia="Times New Roman" w:cs="Times New Roman"/>
          <w:bCs/>
          <w:szCs w:val="24"/>
        </w:rPr>
      </w:pPr>
      <w:r>
        <w:rPr>
          <w:rFonts w:eastAsia="Times New Roman" w:cs="Times New Roman"/>
          <w:bCs/>
          <w:szCs w:val="24"/>
        </w:rPr>
        <w:t>1. Η με αριθμ</w:t>
      </w:r>
      <w:r>
        <w:rPr>
          <w:rFonts w:eastAsia="Times New Roman" w:cs="Times New Roman"/>
          <w:bCs/>
          <w:szCs w:val="24"/>
        </w:rPr>
        <w:t xml:space="preserve">ό 620/7-3-2016 επίκαιρη ερώτηση του Βουλευτή Σάμου του Συνασπισμού Ριζοσπαστικής Αριστεράς κ. Δημητρίου </w:t>
      </w:r>
      <w:proofErr w:type="spellStart"/>
      <w:r>
        <w:rPr>
          <w:rFonts w:eastAsia="Times New Roman" w:cs="Times New Roman"/>
          <w:bCs/>
          <w:szCs w:val="24"/>
        </w:rPr>
        <w:t>Σεβαστάκη</w:t>
      </w:r>
      <w:proofErr w:type="spellEnd"/>
      <w:r>
        <w:rPr>
          <w:rFonts w:eastAsia="Times New Roman" w:cs="Times New Roman"/>
          <w:bCs/>
          <w:szCs w:val="24"/>
        </w:rPr>
        <w:t xml:space="preserve"> προς τον Υπουργό Πολιτισμού και Αθλητισμού, σχετικά με το Ταμείο Αρχαιολογικών Πόρων (ΤΑΠ).</w:t>
      </w:r>
    </w:p>
    <w:p w14:paraId="60A0E79D" w14:textId="77777777" w:rsidR="00E01B6E" w:rsidRDefault="00BC40BF">
      <w:pPr>
        <w:spacing w:line="600" w:lineRule="auto"/>
        <w:ind w:firstLine="851"/>
        <w:jc w:val="both"/>
        <w:rPr>
          <w:rFonts w:eastAsia="Times New Roman" w:cs="Times New Roman"/>
          <w:bCs/>
          <w:szCs w:val="24"/>
        </w:rPr>
      </w:pPr>
      <w:r>
        <w:rPr>
          <w:rFonts w:eastAsia="Times New Roman" w:cs="Times New Roman"/>
          <w:bCs/>
          <w:szCs w:val="24"/>
        </w:rPr>
        <w:t>2. Η με αριθμό 618/4-3-2016 επίκαιρη ερώτηση του Β</w:t>
      </w:r>
      <w:r>
        <w:rPr>
          <w:rFonts w:eastAsia="Times New Roman" w:cs="Times New Roman"/>
          <w:bCs/>
          <w:szCs w:val="24"/>
        </w:rPr>
        <w:t xml:space="preserve">ουλευτή Κιλκίς της Νέας Δημοκρατίας κ. Γεωργίου Γεωργαντά προς τον Υπουργό Υγείας, σχετικά με την αντιμετώπιση της </w:t>
      </w:r>
      <w:r>
        <w:rPr>
          <w:rFonts w:eastAsia="Times New Roman" w:cs="Times New Roman"/>
          <w:bCs/>
          <w:szCs w:val="24"/>
        </w:rPr>
        <w:lastRenderedPageBreak/>
        <w:t>επιβάρυνσης των δομών υγείας του Νομού Κιλκίς λόγω των προσφυγικών-μεταναστευτικών ροών.</w:t>
      </w:r>
    </w:p>
    <w:p w14:paraId="60A0E79E" w14:textId="77777777" w:rsidR="00E01B6E" w:rsidRDefault="00BC40BF">
      <w:pPr>
        <w:spacing w:line="600" w:lineRule="auto"/>
        <w:ind w:firstLine="851"/>
        <w:jc w:val="both"/>
        <w:rPr>
          <w:rFonts w:eastAsia="Times New Roman" w:cs="Times New Roman"/>
          <w:bCs/>
          <w:szCs w:val="24"/>
        </w:rPr>
      </w:pPr>
      <w:r>
        <w:rPr>
          <w:rFonts w:eastAsia="Times New Roman" w:cs="Times New Roman"/>
          <w:bCs/>
          <w:szCs w:val="24"/>
        </w:rPr>
        <w:t>3. Η με αριθμό 613/3-3-2016 επίκαιρη ερώτηση του Βου</w:t>
      </w:r>
      <w:r>
        <w:rPr>
          <w:rFonts w:eastAsia="Times New Roman" w:cs="Times New Roman"/>
          <w:bCs/>
          <w:szCs w:val="24"/>
        </w:rPr>
        <w:t xml:space="preserve">λευτή Εύβοιας του Λαϊκού Συνδέσμου-Χρυσή Αυγή κ. Νικολάου Μίχου προς τον Υπουργό Αγροτικής Ανάπτυξης και Τροφίμων, σχετικά με την καταστροφή του αλιεύματος από τις </w:t>
      </w:r>
      <w:proofErr w:type="spellStart"/>
      <w:r>
        <w:rPr>
          <w:rFonts w:eastAsia="Times New Roman" w:cs="Times New Roman"/>
          <w:bCs/>
          <w:szCs w:val="24"/>
        </w:rPr>
        <w:t>βιντζότρατες</w:t>
      </w:r>
      <w:proofErr w:type="spellEnd"/>
      <w:r>
        <w:rPr>
          <w:rFonts w:eastAsia="Times New Roman" w:cs="Times New Roman"/>
          <w:bCs/>
          <w:szCs w:val="24"/>
        </w:rPr>
        <w:t>.</w:t>
      </w:r>
    </w:p>
    <w:p w14:paraId="60A0E79F" w14:textId="77777777" w:rsidR="00E01B6E" w:rsidRDefault="00BC40BF">
      <w:pPr>
        <w:spacing w:line="600" w:lineRule="auto"/>
        <w:ind w:firstLine="851"/>
        <w:jc w:val="both"/>
        <w:rPr>
          <w:rFonts w:eastAsia="Times New Roman" w:cs="Times New Roman"/>
          <w:bCs/>
          <w:szCs w:val="24"/>
        </w:rPr>
      </w:pPr>
      <w:r>
        <w:rPr>
          <w:rFonts w:eastAsia="Times New Roman" w:cs="Times New Roman"/>
          <w:bCs/>
          <w:szCs w:val="24"/>
        </w:rPr>
        <w:t>4. Η με αριθμό 616/3-3-2016 επίκαιρη ερώτηση του Βουλευτή Β΄ Αθηνών της Δημοκρ</w:t>
      </w:r>
      <w:r>
        <w:rPr>
          <w:rFonts w:eastAsia="Times New Roman" w:cs="Times New Roman"/>
          <w:bCs/>
          <w:szCs w:val="24"/>
        </w:rPr>
        <w:t>ατικής Συμπαράταξης ΠΑΣΟΚ-</w:t>
      </w:r>
      <w:r>
        <w:rPr>
          <w:rFonts w:eastAsia="Times New Roman" w:cs="Times New Roman"/>
          <w:bCs/>
          <w:szCs w:val="24"/>
        </w:rPr>
        <w:lastRenderedPageBreak/>
        <w:t>ΔΗΜΑΡ κ. Ανδρέα Λοβέρδου προς τον Υπουργό Οικονομικών, σχετικά με τα ομόλογα φυσικών προσώπων.</w:t>
      </w:r>
    </w:p>
    <w:p w14:paraId="60A0E7A0" w14:textId="77777777" w:rsidR="00E01B6E" w:rsidRDefault="00BC40BF">
      <w:pPr>
        <w:spacing w:after="0" w:line="600" w:lineRule="auto"/>
        <w:ind w:firstLine="851"/>
        <w:jc w:val="both"/>
        <w:rPr>
          <w:rFonts w:eastAsia="Times New Roman" w:cs="Times New Roman"/>
          <w:bCs/>
          <w:szCs w:val="24"/>
        </w:rPr>
      </w:pPr>
      <w:r>
        <w:rPr>
          <w:rFonts w:eastAsia="Times New Roman" w:cs="Times New Roman"/>
          <w:bCs/>
          <w:szCs w:val="24"/>
        </w:rPr>
        <w:t>5. Η με αριθμό 624/7-3-2016 επίκαιρη ερώτηση του Βουλευτή Β΄ Αθηνών του Κομμουνιστικού Κόμματος Ελλάδ</w:t>
      </w:r>
      <w:r>
        <w:rPr>
          <w:rFonts w:eastAsia="Times New Roman" w:cs="Times New Roman"/>
          <w:bCs/>
          <w:szCs w:val="24"/>
        </w:rPr>
        <w:t>α</w:t>
      </w:r>
      <w:r>
        <w:rPr>
          <w:rFonts w:eastAsia="Times New Roman" w:cs="Times New Roman"/>
          <w:bCs/>
          <w:szCs w:val="24"/>
        </w:rPr>
        <w:t>ς κ.</w:t>
      </w:r>
      <w:r w:rsidRPr="00373C6A">
        <w:rPr>
          <w:rFonts w:eastAsia="Times New Roman" w:cs="Times New Roman"/>
          <w:bCs/>
          <w:szCs w:val="24"/>
        </w:rPr>
        <w:t xml:space="preserve"> </w:t>
      </w:r>
      <w:r>
        <w:rPr>
          <w:rFonts w:eastAsia="Times New Roman" w:cs="Times New Roman"/>
          <w:szCs w:val="24"/>
        </w:rPr>
        <w:t xml:space="preserve">Αθανασίου </w:t>
      </w:r>
      <w:proofErr w:type="spellStart"/>
      <w:r>
        <w:rPr>
          <w:rFonts w:eastAsia="Times New Roman" w:cs="Times New Roman"/>
          <w:szCs w:val="24"/>
        </w:rPr>
        <w:t>Παφίλη</w:t>
      </w:r>
      <w:proofErr w:type="spellEnd"/>
      <w:r w:rsidRPr="00373C6A">
        <w:rPr>
          <w:rFonts w:eastAsia="Times New Roman" w:cs="Times New Roman"/>
          <w:bCs/>
          <w:szCs w:val="24"/>
        </w:rPr>
        <w:t xml:space="preserve"> </w:t>
      </w:r>
      <w:r>
        <w:rPr>
          <w:rFonts w:eastAsia="Times New Roman" w:cs="Times New Roman"/>
          <w:bCs/>
          <w:szCs w:val="24"/>
        </w:rPr>
        <w:t>προς τον Υπ</w:t>
      </w:r>
      <w:r>
        <w:rPr>
          <w:rFonts w:eastAsia="Times New Roman" w:cs="Times New Roman"/>
          <w:bCs/>
          <w:szCs w:val="24"/>
        </w:rPr>
        <w:t>ουργό</w:t>
      </w:r>
      <w:r w:rsidRPr="00373C6A">
        <w:rPr>
          <w:rFonts w:eastAsia="Times New Roman" w:cs="Times New Roman"/>
          <w:szCs w:val="24"/>
        </w:rPr>
        <w:t xml:space="preserve"> </w:t>
      </w:r>
      <w:r>
        <w:rPr>
          <w:rFonts w:eastAsia="Times New Roman" w:cs="Times New Roman"/>
          <w:szCs w:val="24"/>
        </w:rPr>
        <w:t>Ο</w:t>
      </w:r>
      <w:r>
        <w:rPr>
          <w:rFonts w:eastAsia="Times New Roman" w:cs="Times New Roman"/>
          <w:szCs w:val="24"/>
        </w:rPr>
        <w:t>ικονομικών,</w:t>
      </w:r>
      <w:r w:rsidRPr="00373C6A">
        <w:rPr>
          <w:rFonts w:eastAsia="Times New Roman" w:cs="Times New Roman"/>
          <w:bCs/>
          <w:szCs w:val="24"/>
        </w:rPr>
        <w:t xml:space="preserve"> </w:t>
      </w:r>
      <w:r>
        <w:rPr>
          <w:rFonts w:eastAsia="Times New Roman" w:cs="Times New Roman"/>
          <w:bCs/>
          <w:szCs w:val="24"/>
        </w:rPr>
        <w:t>σχετικά με τα σχέδια ιδιωτικοποίησης της εταιρείας «ΛΑΡΚΟ» και τη διασφάλιση των θέσεων εργασίας των εργαζομένων της.</w:t>
      </w:r>
    </w:p>
    <w:p w14:paraId="60A0E7A1" w14:textId="77777777" w:rsidR="00E01B6E" w:rsidRDefault="00BC40BF">
      <w:pPr>
        <w:spacing w:after="0" w:line="600" w:lineRule="auto"/>
        <w:ind w:firstLine="851"/>
        <w:jc w:val="both"/>
        <w:rPr>
          <w:rFonts w:eastAsia="Times New Roman" w:cs="Times New Roman"/>
          <w:bCs/>
          <w:szCs w:val="24"/>
        </w:rPr>
      </w:pPr>
      <w:r>
        <w:rPr>
          <w:rFonts w:eastAsia="Times New Roman" w:cs="Times New Roman"/>
          <w:bCs/>
          <w:szCs w:val="24"/>
        </w:rPr>
        <w:t>6. Η με αριθμό 622/7-3-2016 επίκαιρη ερώτηση του Βουλευτή Β΄ Πειραι</w:t>
      </w:r>
      <w:r>
        <w:rPr>
          <w:rFonts w:eastAsia="Times New Roman" w:cs="Times New Roman"/>
          <w:bCs/>
          <w:szCs w:val="24"/>
        </w:rPr>
        <w:t>ώς</w:t>
      </w:r>
      <w:r>
        <w:rPr>
          <w:rFonts w:eastAsia="Times New Roman" w:cs="Times New Roman"/>
          <w:bCs/>
          <w:szCs w:val="24"/>
        </w:rPr>
        <w:t xml:space="preserve"> των Ανεξαρτήτων Ελλήνων κ.</w:t>
      </w:r>
      <w:r>
        <w:rPr>
          <w:rFonts w:eastAsia="Times New Roman" w:cs="Times New Roman"/>
          <w:bCs/>
          <w:szCs w:val="24"/>
        </w:rPr>
        <w:t xml:space="preserve"> </w:t>
      </w:r>
      <w:r>
        <w:rPr>
          <w:rFonts w:eastAsia="Times New Roman" w:cs="Times New Roman"/>
          <w:szCs w:val="24"/>
        </w:rPr>
        <w:t xml:space="preserve">Δημητρίου </w:t>
      </w:r>
      <w:r>
        <w:rPr>
          <w:rFonts w:eastAsia="Times New Roman" w:cs="Times New Roman"/>
          <w:szCs w:val="24"/>
        </w:rPr>
        <w:lastRenderedPageBreak/>
        <w:t>Καμμένου</w:t>
      </w:r>
      <w:r>
        <w:rPr>
          <w:rFonts w:eastAsia="Times New Roman" w:cs="Times New Roman"/>
          <w:bCs/>
          <w:szCs w:val="24"/>
        </w:rPr>
        <w:t xml:space="preserve"> </w:t>
      </w:r>
      <w:r>
        <w:rPr>
          <w:rFonts w:eastAsia="Times New Roman" w:cs="Times New Roman"/>
          <w:bCs/>
          <w:szCs w:val="24"/>
        </w:rPr>
        <w:t>προ</w:t>
      </w:r>
      <w:r>
        <w:rPr>
          <w:rFonts w:eastAsia="Times New Roman" w:cs="Times New Roman"/>
          <w:bCs/>
          <w:szCs w:val="24"/>
        </w:rPr>
        <w:t>ς τον Υπουργό</w:t>
      </w:r>
      <w:r>
        <w:rPr>
          <w:rFonts w:eastAsia="Times New Roman" w:cs="Times New Roman"/>
          <w:bCs/>
          <w:szCs w:val="24"/>
        </w:rPr>
        <w:t xml:space="preserve"> </w:t>
      </w:r>
      <w:r>
        <w:rPr>
          <w:rFonts w:eastAsia="Times New Roman" w:cs="Times New Roman"/>
          <w:szCs w:val="24"/>
        </w:rPr>
        <w:t>Οικονομικών,</w:t>
      </w:r>
      <w:r>
        <w:rPr>
          <w:rFonts w:eastAsia="Times New Roman" w:cs="Times New Roman"/>
          <w:szCs w:val="24"/>
        </w:rPr>
        <w:t xml:space="preserve"> </w:t>
      </w:r>
      <w:r>
        <w:rPr>
          <w:rFonts w:eastAsia="Times New Roman" w:cs="Times New Roman"/>
          <w:bCs/>
          <w:szCs w:val="24"/>
        </w:rPr>
        <w:t>σχετικά με τη διαχείριση των αιγιαλών.</w:t>
      </w:r>
    </w:p>
    <w:p w14:paraId="60A0E7A2" w14:textId="77777777" w:rsidR="00E01B6E" w:rsidRDefault="00BC40BF">
      <w:pPr>
        <w:spacing w:after="0" w:line="600" w:lineRule="auto"/>
        <w:ind w:firstLine="851"/>
        <w:jc w:val="both"/>
        <w:rPr>
          <w:rFonts w:eastAsia="Times New Roman" w:cs="Times New Roman"/>
          <w:bCs/>
          <w:szCs w:val="24"/>
        </w:rPr>
      </w:pPr>
      <w:r>
        <w:rPr>
          <w:rFonts w:eastAsia="Times New Roman" w:cs="Times New Roman"/>
          <w:bCs/>
          <w:szCs w:val="24"/>
        </w:rPr>
        <w:t>7. Η με αριθμό 615/3-3-2016 επίκαιρη ερώτηση του Βουλευτή Α΄ Θεσσαλονίκης της Ένωσης Κεντρώων κ.</w:t>
      </w:r>
      <w:r>
        <w:rPr>
          <w:rFonts w:eastAsia="Times New Roman" w:cs="Times New Roman"/>
          <w:bCs/>
          <w:szCs w:val="24"/>
        </w:rPr>
        <w:t xml:space="preserve"> </w:t>
      </w:r>
      <w:r>
        <w:rPr>
          <w:rFonts w:eastAsia="Times New Roman" w:cs="Times New Roman"/>
          <w:szCs w:val="24"/>
        </w:rPr>
        <w:t xml:space="preserve">Ιωάννη </w:t>
      </w:r>
      <w:proofErr w:type="spellStart"/>
      <w:r>
        <w:rPr>
          <w:rFonts w:eastAsia="Times New Roman" w:cs="Times New Roman"/>
          <w:szCs w:val="24"/>
        </w:rPr>
        <w:t>Σαρίδη</w:t>
      </w:r>
      <w:proofErr w:type="spellEnd"/>
      <w:r>
        <w:rPr>
          <w:rFonts w:eastAsia="Times New Roman" w:cs="Times New Roman"/>
          <w:bCs/>
          <w:szCs w:val="24"/>
        </w:rPr>
        <w:t xml:space="preserve"> προς τον Υπουργό</w:t>
      </w:r>
      <w:r>
        <w:rPr>
          <w:rFonts w:eastAsia="Times New Roman" w:cs="Times New Roman"/>
          <w:bCs/>
          <w:szCs w:val="24"/>
        </w:rPr>
        <w:t xml:space="preserve"> </w:t>
      </w:r>
      <w:r>
        <w:rPr>
          <w:rFonts w:eastAsia="Times New Roman" w:cs="Times New Roman"/>
          <w:szCs w:val="24"/>
        </w:rPr>
        <w:t>Εξωτερικών,</w:t>
      </w:r>
      <w:r>
        <w:rPr>
          <w:rFonts w:eastAsia="Times New Roman" w:cs="Times New Roman"/>
          <w:bCs/>
          <w:szCs w:val="24"/>
        </w:rPr>
        <w:t xml:space="preserve"> </w:t>
      </w:r>
      <w:r>
        <w:rPr>
          <w:rFonts w:eastAsia="Times New Roman" w:cs="Times New Roman"/>
          <w:bCs/>
          <w:szCs w:val="24"/>
        </w:rPr>
        <w:t xml:space="preserve">σχετικά με την ενδεχόμενη ίδρυση γραφείων </w:t>
      </w:r>
      <w:r>
        <w:rPr>
          <w:rFonts w:eastAsia="Times New Roman" w:cs="Times New Roman"/>
          <w:bCs/>
          <w:szCs w:val="24"/>
        </w:rPr>
        <w:t>τ</w:t>
      </w:r>
      <w:r>
        <w:rPr>
          <w:rFonts w:eastAsia="Times New Roman" w:cs="Times New Roman"/>
          <w:bCs/>
          <w:szCs w:val="24"/>
        </w:rPr>
        <w:t xml:space="preserve">ουρκικού </w:t>
      </w:r>
      <w:r>
        <w:rPr>
          <w:rFonts w:eastAsia="Times New Roman" w:cs="Times New Roman"/>
          <w:bCs/>
          <w:szCs w:val="24"/>
        </w:rPr>
        <w:t>ο</w:t>
      </w:r>
      <w:r>
        <w:rPr>
          <w:rFonts w:eastAsia="Times New Roman" w:cs="Times New Roman"/>
          <w:bCs/>
          <w:szCs w:val="24"/>
        </w:rPr>
        <w:t>ργανισμού στην Ελλάδα.</w:t>
      </w:r>
    </w:p>
    <w:p w14:paraId="60A0E7A3" w14:textId="77777777" w:rsidR="00E01B6E" w:rsidRDefault="00BC40BF">
      <w:pPr>
        <w:spacing w:after="0" w:line="600" w:lineRule="auto"/>
        <w:ind w:firstLine="851"/>
        <w:jc w:val="both"/>
        <w:rPr>
          <w:rFonts w:eastAsia="Times New Roman" w:cs="Times New Roman"/>
          <w:bCs/>
          <w:szCs w:val="24"/>
        </w:rPr>
      </w:pPr>
      <w:r>
        <w:rPr>
          <w:rFonts w:eastAsia="Times New Roman" w:cs="Times New Roman"/>
          <w:szCs w:val="24"/>
        </w:rPr>
        <w:t>Β. ΕΠΙΚΑΙΡΕΣ ΕΡΩΤΗΣΕΙΣ Δεύτερου Κύκλου (Άρθρο 130 παράγραφοι 2 και 3 του Κανονισμού της Βουλής)</w:t>
      </w:r>
    </w:p>
    <w:p w14:paraId="60A0E7A4" w14:textId="77777777" w:rsidR="00E01B6E" w:rsidRDefault="00BC40BF">
      <w:pPr>
        <w:spacing w:after="0" w:line="600" w:lineRule="auto"/>
        <w:ind w:firstLine="851"/>
        <w:jc w:val="both"/>
        <w:rPr>
          <w:rFonts w:eastAsia="Times New Roman" w:cs="Times New Roman"/>
          <w:bCs/>
          <w:szCs w:val="24"/>
        </w:rPr>
      </w:pPr>
      <w:r>
        <w:rPr>
          <w:rFonts w:eastAsia="Times New Roman" w:cs="Times New Roman"/>
          <w:bCs/>
          <w:szCs w:val="24"/>
        </w:rPr>
        <w:t>1. Η με αριθμό 621/7-3-2016 επίκαιρη ερώτηση της Βουλευτού Ηλείας του Συνασπισμού Ριζοσπαστικής Αριστεράς κ</w:t>
      </w:r>
      <w:r>
        <w:rPr>
          <w:rFonts w:eastAsia="Times New Roman" w:cs="Times New Roman"/>
          <w:bCs/>
          <w:szCs w:val="24"/>
        </w:rPr>
        <w:t>.</w:t>
      </w:r>
      <w:r>
        <w:rPr>
          <w:rFonts w:eastAsia="Times New Roman" w:cs="Times New Roman"/>
          <w:bCs/>
          <w:szCs w:val="24"/>
        </w:rPr>
        <w:t xml:space="preserve"> </w:t>
      </w:r>
      <w:r>
        <w:rPr>
          <w:rFonts w:eastAsia="Times New Roman" w:cs="Times New Roman"/>
          <w:szCs w:val="24"/>
        </w:rPr>
        <w:lastRenderedPageBreak/>
        <w:t>Ευσταθίας Γεωργοπο</w:t>
      </w:r>
      <w:r>
        <w:rPr>
          <w:rFonts w:eastAsia="Times New Roman" w:cs="Times New Roman"/>
          <w:szCs w:val="24"/>
        </w:rPr>
        <w:t>ύλου</w:t>
      </w:r>
      <w:r>
        <w:rPr>
          <w:rFonts w:eastAsia="Times New Roman" w:cs="Times New Roman"/>
          <w:szCs w:val="24"/>
        </w:rPr>
        <w:t>–</w:t>
      </w:r>
      <w:proofErr w:type="spellStart"/>
      <w:r>
        <w:rPr>
          <w:rFonts w:eastAsia="Times New Roman" w:cs="Times New Roman"/>
          <w:szCs w:val="24"/>
        </w:rPr>
        <w:t>Σαλτάρη</w:t>
      </w:r>
      <w:proofErr w:type="spellEnd"/>
      <w:r>
        <w:rPr>
          <w:rFonts w:eastAsia="Times New Roman" w:cs="Times New Roman"/>
          <w:bCs/>
          <w:szCs w:val="24"/>
        </w:rPr>
        <w:t xml:space="preserve"> </w:t>
      </w:r>
      <w:r>
        <w:rPr>
          <w:rFonts w:eastAsia="Times New Roman" w:cs="Times New Roman"/>
          <w:bCs/>
          <w:szCs w:val="24"/>
        </w:rPr>
        <w:t>προς τον Υπουργό</w:t>
      </w:r>
      <w:r>
        <w:rPr>
          <w:rFonts w:eastAsia="Times New Roman" w:cs="Times New Roman"/>
          <w:bCs/>
          <w:szCs w:val="24"/>
        </w:rPr>
        <w:t xml:space="preserve"> </w:t>
      </w:r>
      <w:r>
        <w:rPr>
          <w:rFonts w:eastAsia="Times New Roman" w:cs="Times New Roman"/>
          <w:szCs w:val="24"/>
        </w:rPr>
        <w:t>Υγείας,</w:t>
      </w:r>
      <w:r>
        <w:rPr>
          <w:rFonts w:eastAsia="Times New Roman" w:cs="Times New Roman"/>
          <w:szCs w:val="24"/>
        </w:rPr>
        <w:t xml:space="preserve"> </w:t>
      </w:r>
      <w:r>
        <w:rPr>
          <w:rFonts w:eastAsia="Times New Roman" w:cs="Times New Roman"/>
          <w:bCs/>
          <w:szCs w:val="24"/>
        </w:rPr>
        <w:t xml:space="preserve">σχετικά με το έργο της κατασκευής της νέας πτέρυγας του </w:t>
      </w:r>
      <w:r>
        <w:rPr>
          <w:rFonts w:eastAsia="Times New Roman" w:cs="Times New Roman"/>
          <w:bCs/>
          <w:szCs w:val="24"/>
        </w:rPr>
        <w:t>ν</w:t>
      </w:r>
      <w:r>
        <w:rPr>
          <w:rFonts w:eastAsia="Times New Roman" w:cs="Times New Roman"/>
          <w:bCs/>
          <w:szCs w:val="24"/>
        </w:rPr>
        <w:t>οσοκομείου της Αμαλιάδας.</w:t>
      </w:r>
    </w:p>
    <w:p w14:paraId="60A0E7A5" w14:textId="77777777" w:rsidR="00E01B6E" w:rsidRDefault="00BC40BF">
      <w:pPr>
        <w:spacing w:after="0" w:line="600" w:lineRule="auto"/>
        <w:ind w:firstLine="851"/>
        <w:jc w:val="both"/>
        <w:rPr>
          <w:rFonts w:eastAsia="Times New Roman" w:cs="Times New Roman"/>
          <w:bCs/>
          <w:szCs w:val="24"/>
        </w:rPr>
      </w:pPr>
      <w:r>
        <w:rPr>
          <w:rFonts w:eastAsia="Times New Roman" w:cs="Times New Roman"/>
          <w:bCs/>
          <w:szCs w:val="24"/>
        </w:rPr>
        <w:t>2. Η με αριθμό 619/4-3-2016 επίκαιρη ερώτηση του Βουλευτή Δωδεκανήσου της Νέας Δημοκρατίας κ.</w:t>
      </w:r>
      <w:r>
        <w:rPr>
          <w:rFonts w:eastAsia="Times New Roman" w:cs="Times New Roman"/>
          <w:bCs/>
          <w:szCs w:val="24"/>
        </w:rPr>
        <w:t xml:space="preserve"> </w:t>
      </w:r>
      <w:r>
        <w:rPr>
          <w:rFonts w:eastAsia="Times New Roman" w:cs="Times New Roman"/>
          <w:szCs w:val="24"/>
        </w:rPr>
        <w:t xml:space="preserve">Εμμανουήλ </w:t>
      </w:r>
      <w:proofErr w:type="spellStart"/>
      <w:r>
        <w:rPr>
          <w:rFonts w:eastAsia="Times New Roman" w:cs="Times New Roman"/>
          <w:szCs w:val="24"/>
        </w:rPr>
        <w:t>Κόνσολα</w:t>
      </w:r>
      <w:proofErr w:type="spellEnd"/>
      <w:r>
        <w:rPr>
          <w:rFonts w:eastAsia="Times New Roman" w:cs="Times New Roman"/>
          <w:szCs w:val="24"/>
        </w:rPr>
        <w:t xml:space="preserve"> </w:t>
      </w:r>
      <w:r>
        <w:rPr>
          <w:rFonts w:eastAsia="Times New Roman" w:cs="Times New Roman"/>
          <w:bCs/>
          <w:szCs w:val="24"/>
        </w:rPr>
        <w:t>προς τον Υπουργό</w:t>
      </w:r>
      <w:r>
        <w:rPr>
          <w:rFonts w:eastAsia="Times New Roman" w:cs="Times New Roman"/>
          <w:bCs/>
          <w:szCs w:val="24"/>
        </w:rPr>
        <w:t xml:space="preserve"> </w:t>
      </w:r>
      <w:r>
        <w:rPr>
          <w:rFonts w:eastAsia="Times New Roman" w:cs="Times New Roman"/>
          <w:szCs w:val="24"/>
        </w:rPr>
        <w:t>Οικονο</w:t>
      </w:r>
      <w:r>
        <w:rPr>
          <w:rFonts w:eastAsia="Times New Roman" w:cs="Times New Roman"/>
          <w:szCs w:val="24"/>
        </w:rPr>
        <w:t>μικών,</w:t>
      </w:r>
      <w:r>
        <w:rPr>
          <w:rFonts w:eastAsia="Times New Roman" w:cs="Times New Roman"/>
          <w:bCs/>
          <w:szCs w:val="24"/>
        </w:rPr>
        <w:t xml:space="preserve"> </w:t>
      </w:r>
      <w:r>
        <w:rPr>
          <w:rFonts w:eastAsia="Times New Roman" w:cs="Times New Roman"/>
          <w:bCs/>
          <w:szCs w:val="24"/>
        </w:rPr>
        <w:t>σχετικά με την αναστολή της αύξησης των συντελεστών ΦΠΑ στη δεύτερη ομάδα των νησιών του Αιγαίου, που αντιμετωπίζουν τις αρνητικές συνέπειες από το μεταναστευτικό ζήτημα και που πρόκειται να τεθεί σε ισχύ την 1</w:t>
      </w:r>
      <w:r>
        <w:rPr>
          <w:rFonts w:eastAsia="Times New Roman" w:cs="Times New Roman"/>
          <w:bCs/>
          <w:szCs w:val="24"/>
          <w:vertAlign w:val="superscript"/>
        </w:rPr>
        <w:t>η</w:t>
      </w:r>
      <w:r>
        <w:rPr>
          <w:rFonts w:eastAsia="Times New Roman" w:cs="Times New Roman"/>
          <w:bCs/>
          <w:szCs w:val="24"/>
        </w:rPr>
        <w:t xml:space="preserve"> Ιουνίου.</w:t>
      </w:r>
    </w:p>
    <w:p w14:paraId="60A0E7A6" w14:textId="77777777" w:rsidR="00E01B6E" w:rsidRDefault="00BC40BF">
      <w:pPr>
        <w:spacing w:after="0" w:line="600" w:lineRule="auto"/>
        <w:ind w:firstLine="851"/>
        <w:jc w:val="both"/>
        <w:rPr>
          <w:rFonts w:eastAsia="Times New Roman" w:cs="Times New Roman"/>
          <w:bCs/>
          <w:szCs w:val="24"/>
        </w:rPr>
      </w:pPr>
      <w:r>
        <w:rPr>
          <w:rFonts w:eastAsia="Times New Roman" w:cs="Times New Roman"/>
          <w:bCs/>
          <w:szCs w:val="24"/>
        </w:rPr>
        <w:lastRenderedPageBreak/>
        <w:t xml:space="preserve">3. Η με αριθμό 614/3-3-2016 </w:t>
      </w:r>
      <w:r>
        <w:rPr>
          <w:rFonts w:eastAsia="Times New Roman" w:cs="Times New Roman"/>
          <w:bCs/>
          <w:szCs w:val="24"/>
        </w:rPr>
        <w:t>επίκαιρη ερώτηση του Βουλευτή Β΄ Πειραι</w:t>
      </w:r>
      <w:r>
        <w:rPr>
          <w:rFonts w:eastAsia="Times New Roman" w:cs="Times New Roman"/>
          <w:bCs/>
          <w:szCs w:val="24"/>
        </w:rPr>
        <w:t>ώς</w:t>
      </w:r>
      <w:r>
        <w:rPr>
          <w:rFonts w:eastAsia="Times New Roman" w:cs="Times New Roman"/>
          <w:bCs/>
          <w:szCs w:val="24"/>
        </w:rPr>
        <w:t xml:space="preserve"> του Λαϊκού Συνδέσμου-Χρυσή Αυγή κ.</w:t>
      </w:r>
      <w:r>
        <w:rPr>
          <w:rFonts w:eastAsia="Times New Roman" w:cs="Times New Roman"/>
          <w:bCs/>
          <w:szCs w:val="24"/>
        </w:rPr>
        <w:t xml:space="preserve"> </w:t>
      </w:r>
      <w:r>
        <w:rPr>
          <w:rFonts w:eastAsia="Times New Roman" w:cs="Times New Roman"/>
          <w:szCs w:val="24"/>
        </w:rPr>
        <w:t>Ιωάννη Λαγού</w:t>
      </w:r>
      <w:r>
        <w:rPr>
          <w:rFonts w:eastAsia="Times New Roman" w:cs="Times New Roman"/>
          <w:bCs/>
          <w:szCs w:val="24"/>
        </w:rPr>
        <w:t xml:space="preserve"> </w:t>
      </w:r>
      <w:r>
        <w:rPr>
          <w:rFonts w:eastAsia="Times New Roman" w:cs="Times New Roman"/>
          <w:bCs/>
          <w:szCs w:val="24"/>
        </w:rPr>
        <w:t>προς τον Υπουργό</w:t>
      </w:r>
      <w:r>
        <w:rPr>
          <w:rFonts w:eastAsia="Times New Roman" w:cs="Times New Roman"/>
          <w:bCs/>
          <w:szCs w:val="24"/>
        </w:rPr>
        <w:t xml:space="preserve"> </w:t>
      </w:r>
      <w:r>
        <w:rPr>
          <w:rFonts w:eastAsia="Times New Roman" w:cs="Times New Roman"/>
          <w:szCs w:val="24"/>
        </w:rPr>
        <w:t>Εξωτερικών,</w:t>
      </w:r>
      <w:r>
        <w:rPr>
          <w:rFonts w:eastAsia="Times New Roman" w:cs="Times New Roman"/>
          <w:bCs/>
          <w:szCs w:val="24"/>
        </w:rPr>
        <w:t xml:space="preserve"> </w:t>
      </w:r>
      <w:r>
        <w:rPr>
          <w:rFonts w:eastAsia="Times New Roman" w:cs="Times New Roman"/>
          <w:bCs/>
          <w:szCs w:val="24"/>
        </w:rPr>
        <w:t>σχετικά με την καλλιέργεια κλίματος έντασης και τις μεθοδεύσεις του τουρκικού προξενείου στη Θράκη.</w:t>
      </w:r>
    </w:p>
    <w:p w14:paraId="60A0E7A7" w14:textId="77777777" w:rsidR="00E01B6E" w:rsidRDefault="00BC40BF">
      <w:pPr>
        <w:spacing w:after="0" w:line="600" w:lineRule="auto"/>
        <w:ind w:firstLine="851"/>
        <w:jc w:val="both"/>
        <w:rPr>
          <w:rFonts w:eastAsia="Times New Roman" w:cs="Times New Roman"/>
          <w:bCs/>
          <w:szCs w:val="24"/>
        </w:rPr>
      </w:pPr>
      <w:r>
        <w:rPr>
          <w:rFonts w:eastAsia="Times New Roman" w:cs="Times New Roman"/>
          <w:bCs/>
          <w:szCs w:val="24"/>
        </w:rPr>
        <w:t xml:space="preserve">4. Η με αριθμό 612/1-3-2016 επίκαιρη </w:t>
      </w:r>
      <w:r>
        <w:rPr>
          <w:rFonts w:eastAsia="Times New Roman" w:cs="Times New Roman"/>
          <w:bCs/>
          <w:szCs w:val="24"/>
        </w:rPr>
        <w:t>ερώτηση της Βουλευτού Αττικής της Δημοκρατικής Συμπαράταξης ΠΑΣΟΚ–ΔΗΜΑΡ κ</w:t>
      </w:r>
      <w:r>
        <w:rPr>
          <w:rFonts w:eastAsia="Times New Roman" w:cs="Times New Roman"/>
          <w:bCs/>
          <w:szCs w:val="24"/>
        </w:rPr>
        <w:t>.</w:t>
      </w:r>
      <w:r w:rsidDel="0086151F">
        <w:rPr>
          <w:rFonts w:eastAsia="Times New Roman" w:cs="Times New Roman"/>
          <w:bCs/>
          <w:szCs w:val="24"/>
        </w:rPr>
        <w:t xml:space="preserve"> </w:t>
      </w:r>
      <w:r>
        <w:rPr>
          <w:rFonts w:eastAsia="Times New Roman" w:cs="Times New Roman"/>
          <w:szCs w:val="24"/>
        </w:rPr>
        <w:t xml:space="preserve">Παρασκευής </w:t>
      </w:r>
      <w:proofErr w:type="spellStart"/>
      <w:r>
        <w:rPr>
          <w:rFonts w:eastAsia="Times New Roman" w:cs="Times New Roman"/>
          <w:szCs w:val="24"/>
        </w:rPr>
        <w:t>Χριστοφιλοπούλου</w:t>
      </w:r>
      <w:proofErr w:type="spellEnd"/>
      <w:r>
        <w:rPr>
          <w:rFonts w:eastAsia="Times New Roman" w:cs="Times New Roman"/>
          <w:bCs/>
          <w:szCs w:val="24"/>
        </w:rPr>
        <w:t xml:space="preserve"> </w:t>
      </w:r>
      <w:r>
        <w:rPr>
          <w:rFonts w:eastAsia="Times New Roman" w:cs="Times New Roman"/>
          <w:bCs/>
          <w:szCs w:val="24"/>
        </w:rPr>
        <w:t>προς τον Υπουργό</w:t>
      </w:r>
      <w:r>
        <w:rPr>
          <w:rFonts w:eastAsia="Times New Roman" w:cs="Times New Roman"/>
          <w:bCs/>
          <w:szCs w:val="24"/>
        </w:rPr>
        <w:t xml:space="preserve"> </w:t>
      </w:r>
      <w:r>
        <w:rPr>
          <w:rFonts w:eastAsia="Times New Roman" w:cs="Times New Roman"/>
          <w:szCs w:val="24"/>
        </w:rPr>
        <w:lastRenderedPageBreak/>
        <w:t>Εργασίας, Κοινωνικής Ασφάλισης και Κοινωνικής Αλληλεγγύης,</w:t>
      </w:r>
      <w:r>
        <w:rPr>
          <w:rFonts w:eastAsia="Times New Roman" w:cs="Times New Roman"/>
          <w:bCs/>
          <w:szCs w:val="24"/>
        </w:rPr>
        <w:t xml:space="preserve"> </w:t>
      </w:r>
      <w:r>
        <w:rPr>
          <w:rFonts w:eastAsia="Times New Roman" w:cs="Times New Roman"/>
          <w:bCs/>
          <w:szCs w:val="24"/>
        </w:rPr>
        <w:t>σχετικά με τις αναλογιστικές μελέτες για τις εφάπαξ παροχές.</w:t>
      </w:r>
    </w:p>
    <w:p w14:paraId="60A0E7A8" w14:textId="77777777" w:rsidR="00E01B6E" w:rsidRDefault="00BC40BF">
      <w:pPr>
        <w:spacing w:after="0" w:line="600" w:lineRule="auto"/>
        <w:ind w:firstLine="851"/>
        <w:jc w:val="both"/>
        <w:rPr>
          <w:rFonts w:eastAsia="Times New Roman" w:cs="Times New Roman"/>
          <w:bCs/>
          <w:szCs w:val="24"/>
        </w:rPr>
      </w:pPr>
      <w:r>
        <w:rPr>
          <w:rFonts w:eastAsia="Times New Roman" w:cs="Times New Roman"/>
          <w:bCs/>
          <w:szCs w:val="24"/>
        </w:rPr>
        <w:t xml:space="preserve">5. Η με αριθμό </w:t>
      </w:r>
      <w:r>
        <w:rPr>
          <w:rFonts w:eastAsia="Times New Roman" w:cs="Times New Roman"/>
          <w:bCs/>
          <w:szCs w:val="24"/>
        </w:rPr>
        <w:t>625/7-3-2016 επίκαιρη ερώτηση του Βουλευτή Λέσβου του Κομμουνιστικού Κόμματος Ελλάδ</w:t>
      </w:r>
      <w:r>
        <w:rPr>
          <w:rFonts w:eastAsia="Times New Roman" w:cs="Times New Roman"/>
          <w:bCs/>
          <w:szCs w:val="24"/>
        </w:rPr>
        <w:t>α</w:t>
      </w:r>
      <w:r>
        <w:rPr>
          <w:rFonts w:eastAsia="Times New Roman" w:cs="Times New Roman"/>
          <w:bCs/>
          <w:szCs w:val="24"/>
        </w:rPr>
        <w:t>ς κ.</w:t>
      </w:r>
      <w:r>
        <w:rPr>
          <w:rFonts w:eastAsia="Times New Roman" w:cs="Times New Roman"/>
          <w:bCs/>
          <w:szCs w:val="24"/>
        </w:rPr>
        <w:t xml:space="preserve"> </w:t>
      </w:r>
      <w:r>
        <w:rPr>
          <w:rFonts w:eastAsia="Times New Roman" w:cs="Times New Roman"/>
          <w:szCs w:val="24"/>
        </w:rPr>
        <w:t>Σταύρου Τάσσου</w:t>
      </w:r>
      <w:r>
        <w:rPr>
          <w:rFonts w:eastAsia="Times New Roman" w:cs="Times New Roman"/>
          <w:bCs/>
          <w:szCs w:val="24"/>
        </w:rPr>
        <w:t xml:space="preserve"> </w:t>
      </w:r>
      <w:r>
        <w:rPr>
          <w:rFonts w:eastAsia="Times New Roman" w:cs="Times New Roman"/>
          <w:bCs/>
          <w:szCs w:val="24"/>
        </w:rPr>
        <w:t>προς τον Υπουργό</w:t>
      </w:r>
      <w:r>
        <w:rPr>
          <w:rFonts w:eastAsia="Times New Roman" w:cs="Times New Roman"/>
          <w:bCs/>
          <w:szCs w:val="24"/>
        </w:rPr>
        <w:t xml:space="preserve"> </w:t>
      </w:r>
      <w:r>
        <w:rPr>
          <w:rFonts w:eastAsia="Times New Roman" w:cs="Times New Roman"/>
          <w:szCs w:val="24"/>
        </w:rPr>
        <w:t>Υγείας,</w:t>
      </w:r>
      <w:r>
        <w:rPr>
          <w:rFonts w:eastAsia="Times New Roman" w:cs="Times New Roman"/>
          <w:szCs w:val="24"/>
        </w:rPr>
        <w:t xml:space="preserve"> </w:t>
      </w:r>
      <w:r>
        <w:rPr>
          <w:rFonts w:eastAsia="Times New Roman" w:cs="Times New Roman"/>
          <w:bCs/>
          <w:szCs w:val="24"/>
        </w:rPr>
        <w:t>σχετικά με τις ελλείψεις στο Νοσοκομείο και γενικότερα στον δημόσιο τομέα υγείας στη Λέσβο.</w:t>
      </w:r>
    </w:p>
    <w:p w14:paraId="60A0E7A9" w14:textId="77777777" w:rsidR="00E01B6E" w:rsidRDefault="00BC40BF">
      <w:pPr>
        <w:spacing w:after="0" w:line="600" w:lineRule="auto"/>
        <w:ind w:firstLine="851"/>
        <w:jc w:val="both"/>
        <w:rPr>
          <w:rFonts w:eastAsia="Times New Roman" w:cs="Times New Roman"/>
          <w:bCs/>
          <w:szCs w:val="24"/>
        </w:rPr>
      </w:pPr>
      <w:r>
        <w:rPr>
          <w:rFonts w:eastAsia="Times New Roman" w:cs="Times New Roman"/>
          <w:bCs/>
          <w:szCs w:val="24"/>
        </w:rPr>
        <w:t>6. Η με αριθμό 588/29-2-2016 επίκαι</w:t>
      </w:r>
      <w:r>
        <w:rPr>
          <w:rFonts w:eastAsia="Times New Roman" w:cs="Times New Roman"/>
          <w:bCs/>
          <w:szCs w:val="24"/>
        </w:rPr>
        <w:t xml:space="preserve">ρη ερώτηση του Βουλευτή Φθιώτιδας του Συνασπισμού Ριζοσπαστικής Αριστεράς </w:t>
      </w:r>
      <w:r>
        <w:rPr>
          <w:rFonts w:eastAsia="Times New Roman" w:cs="Times New Roman"/>
          <w:bCs/>
          <w:szCs w:val="24"/>
        </w:rPr>
        <w:lastRenderedPageBreak/>
        <w:t xml:space="preserve">κ. </w:t>
      </w:r>
      <w:r>
        <w:rPr>
          <w:rFonts w:eastAsia="Times New Roman" w:cs="Times New Roman"/>
          <w:szCs w:val="24"/>
        </w:rPr>
        <w:t xml:space="preserve">Απόστολου </w:t>
      </w:r>
      <w:proofErr w:type="spellStart"/>
      <w:r>
        <w:rPr>
          <w:rFonts w:eastAsia="Times New Roman" w:cs="Times New Roman"/>
          <w:szCs w:val="24"/>
        </w:rPr>
        <w:t>Καραναστάση</w:t>
      </w:r>
      <w:proofErr w:type="spellEnd"/>
      <w:r>
        <w:rPr>
          <w:rFonts w:eastAsia="Times New Roman" w:cs="Times New Roman"/>
          <w:bCs/>
          <w:szCs w:val="24"/>
        </w:rPr>
        <w:t xml:space="preserve"> </w:t>
      </w:r>
      <w:r>
        <w:rPr>
          <w:rFonts w:eastAsia="Times New Roman" w:cs="Times New Roman"/>
          <w:bCs/>
          <w:szCs w:val="24"/>
        </w:rPr>
        <w:t>προς τον Υπουργό</w:t>
      </w:r>
      <w:r>
        <w:rPr>
          <w:rFonts w:eastAsia="Times New Roman" w:cs="Times New Roman"/>
          <w:bCs/>
          <w:szCs w:val="24"/>
        </w:rPr>
        <w:t xml:space="preserve"> </w:t>
      </w:r>
      <w:r>
        <w:rPr>
          <w:rFonts w:eastAsia="Times New Roman" w:cs="Times New Roman"/>
          <w:szCs w:val="24"/>
        </w:rPr>
        <w:t>Υγείας,</w:t>
      </w:r>
      <w:r>
        <w:rPr>
          <w:rFonts w:eastAsia="Times New Roman" w:cs="Times New Roman"/>
          <w:szCs w:val="24"/>
        </w:rPr>
        <w:t xml:space="preserve"> </w:t>
      </w:r>
      <w:r>
        <w:rPr>
          <w:rFonts w:eastAsia="Times New Roman" w:cs="Times New Roman"/>
          <w:bCs/>
          <w:szCs w:val="24"/>
        </w:rPr>
        <w:t>σχετικά με την αντιμετώπιση των προβλημάτων στη λειτουργία του Γενικού Νοσοκομείου Λαμίας.</w:t>
      </w:r>
    </w:p>
    <w:p w14:paraId="60A0E7AA" w14:textId="77777777" w:rsidR="00E01B6E" w:rsidRDefault="00BC40BF">
      <w:pPr>
        <w:spacing w:after="0" w:line="600" w:lineRule="auto"/>
        <w:ind w:firstLine="851"/>
        <w:jc w:val="both"/>
        <w:rPr>
          <w:rFonts w:eastAsia="Times New Roman" w:cs="Times New Roman"/>
          <w:bCs/>
          <w:szCs w:val="24"/>
        </w:rPr>
      </w:pPr>
      <w:r>
        <w:rPr>
          <w:rFonts w:eastAsia="Times New Roman" w:cs="Times New Roman"/>
          <w:bCs/>
          <w:szCs w:val="24"/>
        </w:rPr>
        <w:t>7. Η με αριθμό 584/29-2-2016 επίκαιρη ερώ</w:t>
      </w:r>
      <w:r>
        <w:rPr>
          <w:rFonts w:eastAsia="Times New Roman" w:cs="Times New Roman"/>
          <w:bCs/>
          <w:szCs w:val="24"/>
        </w:rPr>
        <w:t>τηση του Βουλευτή Αττικής της Νέας Δημοκρατίας κ.</w:t>
      </w:r>
      <w:r>
        <w:rPr>
          <w:rFonts w:eastAsia="Times New Roman" w:cs="Times New Roman"/>
          <w:b/>
          <w:szCs w:val="24"/>
        </w:rPr>
        <w:t xml:space="preserve"> </w:t>
      </w:r>
      <w:r>
        <w:rPr>
          <w:rFonts w:eastAsia="Times New Roman" w:cs="Times New Roman"/>
          <w:szCs w:val="24"/>
        </w:rPr>
        <w:t>Μαυρουδή Βορίδη</w:t>
      </w:r>
      <w:r>
        <w:rPr>
          <w:rFonts w:eastAsia="Times New Roman" w:cs="Times New Roman"/>
          <w:szCs w:val="24"/>
        </w:rPr>
        <w:t xml:space="preserve"> </w:t>
      </w:r>
      <w:r>
        <w:rPr>
          <w:rFonts w:eastAsia="Times New Roman" w:cs="Times New Roman"/>
          <w:bCs/>
          <w:szCs w:val="24"/>
        </w:rPr>
        <w:t>προς τον Υπουργό</w:t>
      </w:r>
      <w:r>
        <w:rPr>
          <w:rFonts w:eastAsia="Times New Roman" w:cs="Times New Roman"/>
          <w:bCs/>
          <w:szCs w:val="24"/>
        </w:rPr>
        <w:t xml:space="preserve"> </w:t>
      </w:r>
      <w:r>
        <w:rPr>
          <w:rFonts w:eastAsia="Times New Roman" w:cs="Times New Roman"/>
          <w:szCs w:val="24"/>
        </w:rPr>
        <w:t>Εργασίας, Κοινωνικής Ασφάλισης και Κοινωνικής Αλληλεγγύης,</w:t>
      </w:r>
      <w:r>
        <w:rPr>
          <w:rFonts w:eastAsia="Times New Roman" w:cs="Times New Roman"/>
          <w:bCs/>
          <w:szCs w:val="24"/>
        </w:rPr>
        <w:t xml:space="preserve"> </w:t>
      </w:r>
      <w:r>
        <w:rPr>
          <w:rFonts w:eastAsia="Times New Roman" w:cs="Times New Roman"/>
          <w:bCs/>
          <w:szCs w:val="24"/>
        </w:rPr>
        <w:t>σχετικά με την υλοποίηση της Υπουργικής Απόφασης που αφορά την παραχώρηση των αθλητικών εγκαταστάσεων του Ολυμπιακ</w:t>
      </w:r>
      <w:r>
        <w:rPr>
          <w:rFonts w:eastAsia="Times New Roman" w:cs="Times New Roman"/>
          <w:bCs/>
          <w:szCs w:val="24"/>
        </w:rPr>
        <w:t>ού Χωριού στον Δήμο Αχαρνών.</w:t>
      </w:r>
    </w:p>
    <w:p w14:paraId="60A0E7AB" w14:textId="77777777" w:rsidR="00E01B6E" w:rsidRDefault="00BC40BF">
      <w:pPr>
        <w:spacing w:after="0" w:line="600" w:lineRule="auto"/>
        <w:ind w:firstLine="851"/>
        <w:jc w:val="both"/>
        <w:rPr>
          <w:rFonts w:eastAsia="Times New Roman" w:cs="Times New Roman"/>
          <w:bCs/>
          <w:szCs w:val="24"/>
        </w:rPr>
      </w:pPr>
      <w:r>
        <w:rPr>
          <w:rFonts w:eastAsia="Times New Roman" w:cs="Times New Roman"/>
          <w:bCs/>
          <w:szCs w:val="24"/>
        </w:rPr>
        <w:lastRenderedPageBreak/>
        <w:t>8. Η με αριθμό 582/26-2-2016 επίκαιρη ερώτηση του Βουλευτή Α΄ Πειραι</w:t>
      </w:r>
      <w:r>
        <w:rPr>
          <w:rFonts w:eastAsia="Times New Roman" w:cs="Times New Roman"/>
          <w:bCs/>
          <w:szCs w:val="24"/>
        </w:rPr>
        <w:t>ώς</w:t>
      </w:r>
      <w:r>
        <w:rPr>
          <w:rFonts w:eastAsia="Times New Roman" w:cs="Times New Roman"/>
          <w:bCs/>
          <w:szCs w:val="24"/>
        </w:rPr>
        <w:t xml:space="preserve"> του Λαϊκού Συνδέσμου-Χρυσή Αυγή κ.</w:t>
      </w:r>
      <w:r>
        <w:rPr>
          <w:rFonts w:eastAsia="Times New Roman" w:cs="Times New Roman"/>
          <w:bCs/>
          <w:szCs w:val="24"/>
        </w:rPr>
        <w:t xml:space="preserve"> </w:t>
      </w:r>
      <w:r>
        <w:rPr>
          <w:rFonts w:eastAsia="Times New Roman" w:cs="Times New Roman"/>
          <w:szCs w:val="24"/>
        </w:rPr>
        <w:t xml:space="preserve">Νικολάου </w:t>
      </w:r>
      <w:proofErr w:type="spellStart"/>
      <w:r>
        <w:rPr>
          <w:rFonts w:eastAsia="Times New Roman" w:cs="Times New Roman"/>
          <w:szCs w:val="24"/>
        </w:rPr>
        <w:t>Κούζηλου</w:t>
      </w:r>
      <w:proofErr w:type="spellEnd"/>
      <w:r>
        <w:rPr>
          <w:rFonts w:eastAsia="Times New Roman" w:cs="Times New Roman"/>
          <w:bCs/>
          <w:szCs w:val="24"/>
        </w:rPr>
        <w:t xml:space="preserve"> </w:t>
      </w:r>
      <w:r>
        <w:rPr>
          <w:rFonts w:eastAsia="Times New Roman" w:cs="Times New Roman"/>
          <w:bCs/>
          <w:szCs w:val="24"/>
        </w:rPr>
        <w:t>προς τον Υπουργό</w:t>
      </w:r>
      <w:r>
        <w:rPr>
          <w:rFonts w:eastAsia="Times New Roman" w:cs="Times New Roman"/>
          <w:bCs/>
          <w:szCs w:val="24"/>
        </w:rPr>
        <w:t xml:space="preserve"> </w:t>
      </w:r>
      <w:r>
        <w:rPr>
          <w:rFonts w:eastAsia="Times New Roman" w:cs="Times New Roman"/>
          <w:szCs w:val="24"/>
        </w:rPr>
        <w:t>Ναυτιλίας και Αιγαίου,</w:t>
      </w:r>
      <w:r>
        <w:rPr>
          <w:rFonts w:eastAsia="Times New Roman" w:cs="Times New Roman"/>
          <w:bCs/>
          <w:szCs w:val="24"/>
        </w:rPr>
        <w:t xml:space="preserve"> </w:t>
      </w:r>
      <w:r>
        <w:rPr>
          <w:rFonts w:eastAsia="Times New Roman" w:cs="Times New Roman"/>
          <w:bCs/>
          <w:szCs w:val="24"/>
        </w:rPr>
        <w:t>σχετικά με την πρόβλεψη και διασφάλιση των εργασιακών σχέσεων τ</w:t>
      </w:r>
      <w:r>
        <w:rPr>
          <w:rFonts w:eastAsia="Times New Roman" w:cs="Times New Roman"/>
          <w:bCs/>
          <w:szCs w:val="24"/>
        </w:rPr>
        <w:t>ων εργαζομένων στον Οργανισμό Λιμένος Πειραιώς, μετά την πώληση του πλειοψηφικού πακέτου μετοχών του ΟΛΠ.</w:t>
      </w:r>
    </w:p>
    <w:p w14:paraId="60A0E7AC" w14:textId="77777777" w:rsidR="00E01B6E" w:rsidRDefault="00BC40BF">
      <w:pPr>
        <w:spacing w:after="0" w:line="600" w:lineRule="auto"/>
        <w:ind w:firstLine="851"/>
        <w:jc w:val="both"/>
        <w:rPr>
          <w:rFonts w:eastAsia="Times New Roman" w:cs="Times New Roman"/>
          <w:bCs/>
          <w:szCs w:val="24"/>
        </w:rPr>
      </w:pPr>
      <w:r>
        <w:rPr>
          <w:rFonts w:eastAsia="Times New Roman" w:cs="Times New Roman"/>
          <w:bCs/>
          <w:szCs w:val="24"/>
        </w:rPr>
        <w:t>9. Η με αριθμό 583/26-2-2016 επίκαιρη ερώτηση του Βουλευτή Β΄ Αθηνών του Λαϊκού Συνδέσμου-Χρυσή Αυγή κ.</w:t>
      </w:r>
      <w:r>
        <w:rPr>
          <w:rFonts w:eastAsia="Times New Roman" w:cs="Times New Roman"/>
          <w:bCs/>
          <w:szCs w:val="24"/>
        </w:rPr>
        <w:t xml:space="preserve"> </w:t>
      </w:r>
      <w:r>
        <w:rPr>
          <w:rFonts w:eastAsia="Times New Roman" w:cs="Times New Roman"/>
          <w:szCs w:val="24"/>
        </w:rPr>
        <w:t xml:space="preserve">Ηλία </w:t>
      </w:r>
      <w:proofErr w:type="spellStart"/>
      <w:r>
        <w:rPr>
          <w:rFonts w:eastAsia="Times New Roman" w:cs="Times New Roman"/>
          <w:szCs w:val="24"/>
        </w:rPr>
        <w:t>Παναγιώταρου</w:t>
      </w:r>
      <w:proofErr w:type="spellEnd"/>
      <w:r>
        <w:rPr>
          <w:rFonts w:eastAsia="Times New Roman" w:cs="Times New Roman"/>
          <w:bCs/>
          <w:szCs w:val="24"/>
        </w:rPr>
        <w:t xml:space="preserve"> </w:t>
      </w:r>
      <w:r>
        <w:rPr>
          <w:rFonts w:eastAsia="Times New Roman" w:cs="Times New Roman"/>
          <w:bCs/>
          <w:szCs w:val="24"/>
        </w:rPr>
        <w:t>προς τον Υπουργό</w:t>
      </w:r>
      <w:r>
        <w:rPr>
          <w:rFonts w:eastAsia="Times New Roman" w:cs="Times New Roman"/>
          <w:bCs/>
          <w:szCs w:val="24"/>
        </w:rPr>
        <w:t xml:space="preserve"> </w:t>
      </w:r>
      <w:r>
        <w:rPr>
          <w:rFonts w:eastAsia="Times New Roman" w:cs="Times New Roman"/>
          <w:szCs w:val="24"/>
        </w:rPr>
        <w:t>Εξωτερικών,</w:t>
      </w:r>
      <w:r>
        <w:rPr>
          <w:rFonts w:eastAsia="Times New Roman" w:cs="Times New Roman"/>
          <w:bCs/>
          <w:szCs w:val="24"/>
        </w:rPr>
        <w:t xml:space="preserve"> </w:t>
      </w:r>
      <w:r>
        <w:rPr>
          <w:rFonts w:eastAsia="Times New Roman" w:cs="Times New Roman"/>
          <w:bCs/>
          <w:szCs w:val="24"/>
        </w:rPr>
        <w:t xml:space="preserve">σχετικά με την </w:t>
      </w:r>
      <w:r>
        <w:rPr>
          <w:rFonts w:eastAsia="Times New Roman" w:cs="Times New Roman"/>
          <w:bCs/>
          <w:szCs w:val="24"/>
        </w:rPr>
        <w:lastRenderedPageBreak/>
        <w:t>εκχώρηση του ονόματος της Μακεδονίας μας στους Σκοπιανούς.</w:t>
      </w:r>
    </w:p>
    <w:p w14:paraId="60A0E7AD" w14:textId="77777777" w:rsidR="00E01B6E" w:rsidRDefault="00BC40BF">
      <w:pPr>
        <w:spacing w:after="0" w:line="600" w:lineRule="auto"/>
        <w:ind w:firstLine="851"/>
        <w:jc w:val="both"/>
        <w:rPr>
          <w:rFonts w:eastAsia="Times New Roman" w:cs="Times New Roman"/>
          <w:bCs/>
          <w:szCs w:val="24"/>
        </w:rPr>
      </w:pPr>
      <w:r>
        <w:rPr>
          <w:rFonts w:eastAsia="Times New Roman" w:cs="Times New Roman"/>
          <w:bCs/>
          <w:szCs w:val="24"/>
        </w:rPr>
        <w:t>10. Η με αριθμό 545/15-2-2016 επίκαιρη ερώτηση της Βουλευτού Β΄ Αθηνών του Λαϊκού Συνδέσμου-Χρυσή Αυγή κ</w:t>
      </w:r>
      <w:r>
        <w:rPr>
          <w:rFonts w:eastAsia="Times New Roman" w:cs="Times New Roman"/>
          <w:bCs/>
          <w:szCs w:val="24"/>
        </w:rPr>
        <w:t>.</w:t>
      </w:r>
      <w:r>
        <w:rPr>
          <w:rFonts w:eastAsia="Times New Roman" w:cs="Times New Roman"/>
          <w:bCs/>
          <w:szCs w:val="24"/>
        </w:rPr>
        <w:t xml:space="preserve"> </w:t>
      </w:r>
      <w:r>
        <w:rPr>
          <w:rFonts w:eastAsia="Times New Roman" w:cs="Times New Roman"/>
          <w:szCs w:val="24"/>
        </w:rPr>
        <w:t xml:space="preserve">Ελένης </w:t>
      </w:r>
      <w:proofErr w:type="spellStart"/>
      <w:r>
        <w:rPr>
          <w:rFonts w:eastAsia="Times New Roman" w:cs="Times New Roman"/>
          <w:szCs w:val="24"/>
        </w:rPr>
        <w:t>Ζαρούλια</w:t>
      </w:r>
      <w:proofErr w:type="spellEnd"/>
      <w:r>
        <w:rPr>
          <w:rFonts w:eastAsia="Times New Roman" w:cs="Times New Roman"/>
          <w:bCs/>
          <w:szCs w:val="24"/>
        </w:rPr>
        <w:t xml:space="preserve"> </w:t>
      </w:r>
      <w:r>
        <w:rPr>
          <w:rFonts w:eastAsia="Times New Roman" w:cs="Times New Roman"/>
          <w:bCs/>
          <w:szCs w:val="24"/>
        </w:rPr>
        <w:t>προς τον Υπουργό</w:t>
      </w:r>
      <w:r>
        <w:rPr>
          <w:rFonts w:eastAsia="Times New Roman" w:cs="Times New Roman"/>
          <w:bCs/>
          <w:szCs w:val="24"/>
        </w:rPr>
        <w:t xml:space="preserve"> </w:t>
      </w:r>
      <w:r>
        <w:rPr>
          <w:rFonts w:eastAsia="Times New Roman" w:cs="Times New Roman"/>
          <w:szCs w:val="24"/>
        </w:rPr>
        <w:t>Υγείας,</w:t>
      </w:r>
      <w:r>
        <w:rPr>
          <w:rFonts w:eastAsia="Times New Roman" w:cs="Times New Roman"/>
          <w:bCs/>
          <w:szCs w:val="24"/>
        </w:rPr>
        <w:t xml:space="preserve"> </w:t>
      </w:r>
      <w:r>
        <w:rPr>
          <w:rFonts w:eastAsia="Times New Roman" w:cs="Times New Roman"/>
          <w:bCs/>
          <w:szCs w:val="24"/>
        </w:rPr>
        <w:t xml:space="preserve">σχετικά με τα προβλήματα </w:t>
      </w:r>
      <w:r>
        <w:rPr>
          <w:rFonts w:eastAsia="Times New Roman" w:cs="Times New Roman"/>
          <w:bCs/>
          <w:szCs w:val="24"/>
        </w:rPr>
        <w:t>λειτουργίας στο ΕΚΑΒ.</w:t>
      </w:r>
    </w:p>
    <w:p w14:paraId="60A0E7AE" w14:textId="77777777" w:rsidR="00E01B6E" w:rsidRDefault="00BC40BF">
      <w:pPr>
        <w:spacing w:after="0" w:line="600" w:lineRule="auto"/>
        <w:ind w:firstLine="851"/>
        <w:jc w:val="both"/>
        <w:rPr>
          <w:rFonts w:eastAsia="Times New Roman" w:cs="Times New Roman"/>
          <w:bCs/>
          <w:szCs w:val="24"/>
        </w:rPr>
      </w:pPr>
      <w:r>
        <w:rPr>
          <w:rFonts w:eastAsia="Times New Roman" w:cs="Times New Roman"/>
          <w:bCs/>
          <w:szCs w:val="24"/>
        </w:rPr>
        <w:t>11. Η με αριθμό 589/29-2-2016 επίκαιρη ερώτηση του Βουλευτή Β΄ Αθηνών του Κομμουνιστικού Κόμματος Ελλάδ</w:t>
      </w:r>
      <w:r>
        <w:rPr>
          <w:rFonts w:eastAsia="Times New Roman" w:cs="Times New Roman"/>
          <w:bCs/>
          <w:szCs w:val="24"/>
        </w:rPr>
        <w:t>α</w:t>
      </w:r>
      <w:r>
        <w:rPr>
          <w:rFonts w:eastAsia="Times New Roman" w:cs="Times New Roman"/>
          <w:bCs/>
          <w:szCs w:val="24"/>
        </w:rPr>
        <w:t>ς κ.</w:t>
      </w:r>
      <w:r>
        <w:rPr>
          <w:rFonts w:eastAsia="Times New Roman" w:cs="Times New Roman"/>
          <w:bCs/>
          <w:szCs w:val="24"/>
        </w:rPr>
        <w:t xml:space="preserve"> </w:t>
      </w:r>
      <w:r>
        <w:rPr>
          <w:rFonts w:eastAsia="Times New Roman" w:cs="Times New Roman"/>
          <w:szCs w:val="24"/>
        </w:rPr>
        <w:t xml:space="preserve">Χρήστου </w:t>
      </w:r>
      <w:proofErr w:type="spellStart"/>
      <w:r>
        <w:rPr>
          <w:rFonts w:eastAsia="Times New Roman" w:cs="Times New Roman"/>
          <w:szCs w:val="24"/>
        </w:rPr>
        <w:t>Κατσώτη</w:t>
      </w:r>
      <w:proofErr w:type="spellEnd"/>
      <w:r>
        <w:rPr>
          <w:rFonts w:eastAsia="Times New Roman" w:cs="Times New Roman"/>
          <w:bCs/>
          <w:szCs w:val="24"/>
        </w:rPr>
        <w:t xml:space="preserve"> </w:t>
      </w:r>
      <w:r>
        <w:rPr>
          <w:rFonts w:eastAsia="Times New Roman" w:cs="Times New Roman"/>
          <w:bCs/>
          <w:szCs w:val="24"/>
        </w:rPr>
        <w:t>προς τον Υπουργό</w:t>
      </w:r>
      <w:r>
        <w:rPr>
          <w:rFonts w:eastAsia="Times New Roman" w:cs="Times New Roman"/>
          <w:szCs w:val="24"/>
        </w:rPr>
        <w:t xml:space="preserve"> </w:t>
      </w:r>
      <w:r>
        <w:rPr>
          <w:rFonts w:eastAsia="Times New Roman" w:cs="Times New Roman"/>
          <w:szCs w:val="24"/>
        </w:rPr>
        <w:t>Παιδείας, Έρευνας και Θρησκευμάτων,</w:t>
      </w:r>
      <w:r>
        <w:rPr>
          <w:rFonts w:eastAsia="Times New Roman" w:cs="Times New Roman"/>
          <w:bCs/>
          <w:szCs w:val="24"/>
        </w:rPr>
        <w:t xml:space="preserve"> </w:t>
      </w:r>
      <w:r>
        <w:rPr>
          <w:rFonts w:eastAsia="Times New Roman" w:cs="Times New Roman"/>
          <w:bCs/>
          <w:szCs w:val="24"/>
        </w:rPr>
        <w:t xml:space="preserve">σχετικά με τη λήψη μέτρων για τη διασφάλιση </w:t>
      </w:r>
      <w:r>
        <w:rPr>
          <w:rFonts w:eastAsia="Times New Roman" w:cs="Times New Roman"/>
          <w:bCs/>
          <w:szCs w:val="24"/>
        </w:rPr>
        <w:lastRenderedPageBreak/>
        <w:t>της καθαριότ</w:t>
      </w:r>
      <w:r>
        <w:rPr>
          <w:rFonts w:eastAsia="Times New Roman" w:cs="Times New Roman"/>
          <w:bCs/>
          <w:szCs w:val="24"/>
        </w:rPr>
        <w:t>ητας των σχολικών μονάδων και των εργασιακών δικαιωμάτων των καθαριστών</w:t>
      </w:r>
      <w:r>
        <w:rPr>
          <w:rFonts w:eastAsia="Times New Roman" w:cs="Times New Roman"/>
          <w:bCs/>
          <w:szCs w:val="24"/>
        </w:rPr>
        <w:t>-</w:t>
      </w:r>
      <w:r>
        <w:rPr>
          <w:rFonts w:eastAsia="Times New Roman" w:cs="Times New Roman"/>
          <w:bCs/>
          <w:szCs w:val="24"/>
        </w:rPr>
        <w:t xml:space="preserve">καθαριστριών που απασχολούνται στα σχολεία της </w:t>
      </w:r>
      <w:r>
        <w:rPr>
          <w:rFonts w:eastAsia="Times New Roman" w:cs="Times New Roman"/>
          <w:bCs/>
          <w:szCs w:val="24"/>
        </w:rPr>
        <w:t>χ</w:t>
      </w:r>
      <w:r>
        <w:rPr>
          <w:rFonts w:eastAsia="Times New Roman" w:cs="Times New Roman"/>
          <w:bCs/>
          <w:szCs w:val="24"/>
        </w:rPr>
        <w:t>ώρας.</w:t>
      </w:r>
    </w:p>
    <w:p w14:paraId="60A0E7AF" w14:textId="77777777" w:rsidR="00E01B6E" w:rsidRDefault="00BC40BF">
      <w:pPr>
        <w:spacing w:after="0" w:line="600" w:lineRule="auto"/>
        <w:ind w:firstLine="851"/>
        <w:jc w:val="both"/>
        <w:rPr>
          <w:rFonts w:eastAsia="Times New Roman" w:cs="Times New Roman"/>
          <w:bCs/>
          <w:szCs w:val="24"/>
        </w:rPr>
      </w:pPr>
      <w:r>
        <w:rPr>
          <w:rFonts w:eastAsia="Times New Roman" w:cs="Times New Roman"/>
          <w:bCs/>
          <w:szCs w:val="24"/>
        </w:rPr>
        <w:t>12. Η με αριθμό 590/29-2-2016 επίκαιρη ερώτηση του Βουλευτή Ηρακλείου του Κομμουνιστικού Κόμματος Ελλάδ</w:t>
      </w:r>
      <w:r>
        <w:rPr>
          <w:rFonts w:eastAsia="Times New Roman" w:cs="Times New Roman"/>
          <w:bCs/>
          <w:szCs w:val="24"/>
        </w:rPr>
        <w:t>α</w:t>
      </w:r>
      <w:r>
        <w:rPr>
          <w:rFonts w:eastAsia="Times New Roman" w:cs="Times New Roman"/>
          <w:bCs/>
          <w:szCs w:val="24"/>
        </w:rPr>
        <w:t xml:space="preserve">ς κ. </w:t>
      </w:r>
      <w:r>
        <w:rPr>
          <w:rFonts w:eastAsia="Times New Roman" w:cs="Times New Roman"/>
          <w:szCs w:val="24"/>
        </w:rPr>
        <w:t>Εμμανουήλ Συντυχάκη</w:t>
      </w:r>
      <w:r>
        <w:rPr>
          <w:rFonts w:eastAsia="Times New Roman" w:cs="Times New Roman"/>
          <w:bCs/>
          <w:szCs w:val="24"/>
        </w:rPr>
        <w:t xml:space="preserve"> </w:t>
      </w:r>
      <w:r>
        <w:rPr>
          <w:rFonts w:eastAsia="Times New Roman" w:cs="Times New Roman"/>
          <w:bCs/>
          <w:szCs w:val="24"/>
        </w:rPr>
        <w:t>π</w:t>
      </w:r>
      <w:r>
        <w:rPr>
          <w:rFonts w:eastAsia="Times New Roman" w:cs="Times New Roman"/>
          <w:bCs/>
          <w:szCs w:val="24"/>
        </w:rPr>
        <w:t>ρος τον Υπουργό</w:t>
      </w:r>
      <w:r>
        <w:rPr>
          <w:rFonts w:eastAsia="Times New Roman" w:cs="Times New Roman"/>
          <w:bCs/>
          <w:szCs w:val="24"/>
        </w:rPr>
        <w:t xml:space="preserve"> </w:t>
      </w:r>
      <w:r>
        <w:rPr>
          <w:rFonts w:eastAsia="Times New Roman" w:cs="Times New Roman"/>
          <w:szCs w:val="24"/>
        </w:rPr>
        <w:t>Εσωτερικών και Διοικητικής</w:t>
      </w:r>
      <w:r>
        <w:rPr>
          <w:rFonts w:eastAsia="Times New Roman" w:cs="Times New Roman"/>
          <w:bCs/>
          <w:szCs w:val="24"/>
        </w:rPr>
        <w:t xml:space="preserve"> </w:t>
      </w:r>
      <w:r>
        <w:rPr>
          <w:rFonts w:eastAsia="Times New Roman" w:cs="Times New Roman"/>
          <w:szCs w:val="24"/>
        </w:rPr>
        <w:t>Ανασυγκρότησης,</w:t>
      </w:r>
      <w:r>
        <w:rPr>
          <w:rFonts w:eastAsia="Times New Roman" w:cs="Times New Roman"/>
          <w:szCs w:val="24"/>
        </w:rPr>
        <w:t xml:space="preserve"> </w:t>
      </w:r>
      <w:r>
        <w:rPr>
          <w:rFonts w:eastAsia="Times New Roman" w:cs="Times New Roman"/>
          <w:bCs/>
          <w:szCs w:val="24"/>
        </w:rPr>
        <w:t xml:space="preserve">σχετικά με την άμεση επαναλειτουργία του εργοστασίου Ανακύκλωσης στο Ηράκλειο Κρήτης και την </w:t>
      </w:r>
      <w:proofErr w:type="spellStart"/>
      <w:r>
        <w:rPr>
          <w:rFonts w:eastAsia="Times New Roman" w:cs="Times New Roman"/>
          <w:bCs/>
          <w:szCs w:val="24"/>
        </w:rPr>
        <w:t>επαναπρόσληψη</w:t>
      </w:r>
      <w:proofErr w:type="spellEnd"/>
      <w:r>
        <w:rPr>
          <w:rFonts w:eastAsia="Times New Roman" w:cs="Times New Roman"/>
          <w:bCs/>
          <w:szCs w:val="24"/>
        </w:rPr>
        <w:t xml:space="preserve"> των εργαζομένων από την εταιρεία «WASTE- SOLUTIONS».</w:t>
      </w:r>
    </w:p>
    <w:p w14:paraId="60A0E7B0" w14:textId="77777777" w:rsidR="00E01B6E" w:rsidRDefault="00BC40BF">
      <w:pPr>
        <w:spacing w:after="0" w:line="600" w:lineRule="auto"/>
        <w:ind w:firstLine="851"/>
        <w:jc w:val="both"/>
        <w:rPr>
          <w:rFonts w:eastAsia="Times New Roman" w:cs="Times New Roman"/>
          <w:bCs/>
          <w:szCs w:val="24"/>
        </w:rPr>
      </w:pPr>
      <w:r>
        <w:rPr>
          <w:rFonts w:eastAsia="Times New Roman" w:cs="Times New Roman"/>
          <w:szCs w:val="24"/>
        </w:rPr>
        <w:lastRenderedPageBreak/>
        <w:t>ΑΝΑΦΟΡΕΣ-ΕΡΩΤΗΣΕΙΣ (Άρθρο 130 παράγρα</w:t>
      </w:r>
      <w:r>
        <w:rPr>
          <w:rFonts w:eastAsia="Times New Roman" w:cs="Times New Roman"/>
          <w:szCs w:val="24"/>
        </w:rPr>
        <w:t>φος 5 του Κανονισμού της  Βουλής)</w:t>
      </w:r>
    </w:p>
    <w:p w14:paraId="60A0E7B1" w14:textId="77777777" w:rsidR="00E01B6E" w:rsidRDefault="00BC40BF">
      <w:pPr>
        <w:spacing w:after="0" w:line="600" w:lineRule="auto"/>
        <w:ind w:firstLine="851"/>
        <w:jc w:val="both"/>
        <w:rPr>
          <w:rFonts w:eastAsia="Times New Roman" w:cs="Times New Roman"/>
          <w:bCs/>
          <w:szCs w:val="24"/>
        </w:rPr>
      </w:pPr>
      <w:r>
        <w:rPr>
          <w:rFonts w:eastAsia="Times New Roman" w:cs="Times New Roman"/>
          <w:bCs/>
          <w:szCs w:val="24"/>
        </w:rPr>
        <w:t>1. Η με αριθμό 1829/10-12-2015 ερώτηση του Βουλευτή Ηρακλείου της Δημοκρατικής Συμπαράταξης ΠΑΣΟΚ-ΔΗΜΑΡ κ.</w:t>
      </w:r>
      <w:r>
        <w:rPr>
          <w:rFonts w:eastAsia="Times New Roman" w:cs="Times New Roman"/>
          <w:bCs/>
          <w:szCs w:val="24"/>
        </w:rPr>
        <w:t xml:space="preserve"> </w:t>
      </w:r>
      <w:r>
        <w:rPr>
          <w:rFonts w:eastAsia="Times New Roman" w:cs="Times New Roman"/>
          <w:szCs w:val="24"/>
        </w:rPr>
        <w:t xml:space="preserve">Βασιλείου </w:t>
      </w:r>
      <w:proofErr w:type="spellStart"/>
      <w:r>
        <w:rPr>
          <w:rFonts w:eastAsia="Times New Roman" w:cs="Times New Roman"/>
          <w:szCs w:val="24"/>
        </w:rPr>
        <w:t>Κεγκέρογλου</w:t>
      </w:r>
      <w:proofErr w:type="spellEnd"/>
      <w:r>
        <w:rPr>
          <w:rFonts w:eastAsia="Times New Roman" w:cs="Times New Roman"/>
          <w:bCs/>
          <w:szCs w:val="24"/>
        </w:rPr>
        <w:t xml:space="preserve"> </w:t>
      </w:r>
      <w:r>
        <w:rPr>
          <w:rFonts w:eastAsia="Times New Roman" w:cs="Times New Roman"/>
          <w:bCs/>
          <w:szCs w:val="24"/>
        </w:rPr>
        <w:t>προς τον Υπουργό</w:t>
      </w:r>
      <w:r>
        <w:rPr>
          <w:rFonts w:eastAsia="Times New Roman" w:cs="Times New Roman"/>
          <w:bCs/>
          <w:szCs w:val="24"/>
        </w:rPr>
        <w:t xml:space="preserve"> </w:t>
      </w:r>
      <w:r>
        <w:rPr>
          <w:rFonts w:eastAsia="Times New Roman" w:cs="Times New Roman"/>
          <w:szCs w:val="24"/>
        </w:rPr>
        <w:t>Εξωτερικών,</w:t>
      </w:r>
      <w:r>
        <w:rPr>
          <w:rFonts w:eastAsia="Times New Roman" w:cs="Times New Roman"/>
          <w:bCs/>
          <w:szCs w:val="24"/>
        </w:rPr>
        <w:t xml:space="preserve"> </w:t>
      </w:r>
      <w:r>
        <w:rPr>
          <w:rFonts w:eastAsia="Times New Roman" w:cs="Times New Roman"/>
          <w:bCs/>
          <w:szCs w:val="24"/>
        </w:rPr>
        <w:t>σχετικά με την άρση των περιορισμών στην έκδοση τουριστικής βίζα</w:t>
      </w:r>
      <w:r>
        <w:rPr>
          <w:rFonts w:eastAsia="Times New Roman" w:cs="Times New Roman"/>
          <w:bCs/>
          <w:szCs w:val="24"/>
        </w:rPr>
        <w:t xml:space="preserve">ς από Ρωσία.  </w:t>
      </w:r>
    </w:p>
    <w:p w14:paraId="60A0E7B2" w14:textId="77777777" w:rsidR="00E01B6E" w:rsidRDefault="00BC40BF">
      <w:pPr>
        <w:spacing w:line="600" w:lineRule="auto"/>
        <w:ind w:firstLine="540"/>
        <w:jc w:val="both"/>
        <w:rPr>
          <w:rFonts w:eastAsia="Times New Roman" w:cs="Times New Roman"/>
          <w:szCs w:val="24"/>
        </w:rPr>
      </w:pPr>
      <w:r>
        <w:rPr>
          <w:rFonts w:eastAsia="Times New Roman" w:cs="Times New Roman"/>
          <w:szCs w:val="24"/>
        </w:rPr>
        <w:t>Κυρίες και κύριοι συνάδελφοι, εισερχόμαστε στην ημερήσια διάταξη της</w:t>
      </w:r>
    </w:p>
    <w:p w14:paraId="60A0E7B3" w14:textId="77777777" w:rsidR="00E01B6E" w:rsidRDefault="00BC40BF">
      <w:pPr>
        <w:keepNext/>
        <w:spacing w:line="600" w:lineRule="auto"/>
        <w:ind w:firstLine="720"/>
        <w:jc w:val="center"/>
        <w:outlineLvl w:val="0"/>
        <w:rPr>
          <w:rFonts w:eastAsia="Times New Roman" w:cs="Times New Roman"/>
          <w:b/>
          <w:bCs/>
          <w:szCs w:val="24"/>
        </w:rPr>
      </w:pPr>
      <w:r>
        <w:rPr>
          <w:rFonts w:eastAsia="Times New Roman" w:cs="Times New Roman"/>
          <w:b/>
          <w:bCs/>
          <w:szCs w:val="24"/>
        </w:rPr>
        <w:lastRenderedPageBreak/>
        <w:t>ΝΟΜΟΘΕΤΙΚΗΣ ΕΡΓΑΣΙΑΣ</w:t>
      </w:r>
    </w:p>
    <w:p w14:paraId="60A0E7B4" w14:textId="77777777" w:rsidR="00E01B6E" w:rsidRDefault="00BC40BF">
      <w:pPr>
        <w:spacing w:line="600" w:lineRule="auto"/>
        <w:ind w:firstLine="720"/>
        <w:jc w:val="both"/>
        <w:rPr>
          <w:rFonts w:eastAsia="Times New Roman"/>
          <w:szCs w:val="24"/>
        </w:rPr>
      </w:pPr>
      <w:r>
        <w:rPr>
          <w:rFonts w:eastAsia="Times New Roman" w:cs="Times New Roman"/>
          <w:szCs w:val="24"/>
        </w:rPr>
        <w:t>Μόνη συζήτηση και ψήφιση επί της αρχής, των άρθρων και του συνόλου του σχεδίου νόμου του Υπουργείου Εξωτερικών</w:t>
      </w:r>
      <w:r>
        <w:rPr>
          <w:rFonts w:eastAsia="Times New Roman" w:cs="Times New Roman"/>
          <w:szCs w:val="24"/>
        </w:rPr>
        <w:t>:</w:t>
      </w:r>
      <w:r>
        <w:rPr>
          <w:rFonts w:eastAsia="Times New Roman" w:cs="Times New Roman"/>
          <w:szCs w:val="24"/>
        </w:rPr>
        <w:t xml:space="preserve"> «Κύρωση του Μνημονίου Κατανόησης μεταξύ</w:t>
      </w:r>
      <w:r>
        <w:rPr>
          <w:rFonts w:eastAsia="Times New Roman" w:cs="Times New Roman"/>
          <w:szCs w:val="24"/>
        </w:rPr>
        <w:t xml:space="preserve"> του Υπουργείου Εξωτερικών της Ελληνικής Δημοκρατίας και του Υπουργείου Εξωτερικών και Αποδήμων του </w:t>
      </w:r>
      <w:proofErr w:type="spellStart"/>
      <w:r>
        <w:rPr>
          <w:rFonts w:eastAsia="Times New Roman" w:cs="Times New Roman"/>
          <w:szCs w:val="24"/>
        </w:rPr>
        <w:t>Χασεμιτικού</w:t>
      </w:r>
      <w:proofErr w:type="spellEnd"/>
      <w:r>
        <w:rPr>
          <w:rFonts w:eastAsia="Times New Roman" w:cs="Times New Roman"/>
          <w:szCs w:val="24"/>
        </w:rPr>
        <w:t xml:space="preserve"> Βασιλείου της Ιορδανίας για συνεργασία σε θέματα Ευρωπαϊκής Ένωσης».</w:t>
      </w:r>
      <w:r>
        <w:rPr>
          <w:rFonts w:eastAsia="Times New Roman"/>
          <w:szCs w:val="24"/>
        </w:rPr>
        <w:t xml:space="preserve"> </w:t>
      </w:r>
    </w:p>
    <w:p w14:paraId="60A0E7B5" w14:textId="77777777" w:rsidR="00E01B6E" w:rsidRDefault="00BC40BF">
      <w:pPr>
        <w:spacing w:line="600" w:lineRule="auto"/>
        <w:ind w:firstLine="720"/>
        <w:jc w:val="both"/>
        <w:rPr>
          <w:rFonts w:eastAsia="Times New Roman"/>
          <w:szCs w:val="24"/>
        </w:rPr>
      </w:pPr>
      <w:r>
        <w:rPr>
          <w:rFonts w:eastAsia="Times New Roman"/>
          <w:szCs w:val="24"/>
        </w:rPr>
        <w:lastRenderedPageBreak/>
        <w:t>Το νομοσχέδιο ψηφίστηκε στη Διαρκή Επιτροπή κατά πλειοψηφία. Εισάγεται προ</w:t>
      </w:r>
      <w:r>
        <w:rPr>
          <w:rFonts w:eastAsia="Times New Roman"/>
          <w:szCs w:val="24"/>
        </w:rPr>
        <w:t>ς συζήτηση στη Βουλή με τη διαδικασία του άρθρου 108 του Κανονισμού της Βουλής, δηλαδή μπορούν να λάβουν τον λόγο όσοι έχουν αντίρρηση επί της κυρώσεως αυτής της Συμφωνίας.</w:t>
      </w:r>
    </w:p>
    <w:p w14:paraId="60A0E7B6" w14:textId="77777777" w:rsidR="00E01B6E" w:rsidRDefault="00BC40BF">
      <w:pPr>
        <w:spacing w:line="600" w:lineRule="auto"/>
        <w:ind w:firstLine="720"/>
        <w:jc w:val="both"/>
        <w:rPr>
          <w:rFonts w:eastAsia="Times New Roman"/>
          <w:szCs w:val="24"/>
        </w:rPr>
      </w:pPr>
      <w:r>
        <w:rPr>
          <w:rFonts w:eastAsia="Times New Roman"/>
          <w:szCs w:val="24"/>
        </w:rPr>
        <w:t>Πριν δώσω</w:t>
      </w:r>
      <w:r>
        <w:rPr>
          <w:rFonts w:eastAsia="Times New Roman"/>
          <w:szCs w:val="24"/>
        </w:rPr>
        <w:t>,</w:t>
      </w:r>
      <w:r>
        <w:rPr>
          <w:rFonts w:eastAsia="Times New Roman"/>
          <w:szCs w:val="24"/>
        </w:rPr>
        <w:t xml:space="preserve"> </w:t>
      </w:r>
      <w:r>
        <w:rPr>
          <w:rFonts w:eastAsia="Times New Roman"/>
          <w:szCs w:val="24"/>
        </w:rPr>
        <w:t>όμως,</w:t>
      </w:r>
      <w:r>
        <w:rPr>
          <w:rFonts w:eastAsia="Times New Roman"/>
          <w:szCs w:val="24"/>
        </w:rPr>
        <w:t xml:space="preserve"> τον λόγο σε όσους έχουν αντίρρηση επί της κυρώσεως αυτής της Συμφωνίας, θα ήθελα να κάνω τις εξής ανακοινώσεις στο Σώμα.</w:t>
      </w:r>
    </w:p>
    <w:p w14:paraId="60A0E7B7" w14:textId="77777777" w:rsidR="00E01B6E" w:rsidRDefault="00BC40BF">
      <w:pPr>
        <w:spacing w:line="600" w:lineRule="auto"/>
        <w:ind w:firstLine="720"/>
        <w:jc w:val="both"/>
        <w:rPr>
          <w:rFonts w:eastAsia="Times New Roman"/>
          <w:szCs w:val="24"/>
        </w:rPr>
      </w:pPr>
      <w:r>
        <w:rPr>
          <w:rFonts w:eastAsia="Times New Roman"/>
          <w:szCs w:val="24"/>
        </w:rPr>
        <w:lastRenderedPageBreak/>
        <w:t>Οι Υπουργοί Εξωτερικών, Εθνικής Άμυνας και Οικονομικών κατέθεσαν στις 8</w:t>
      </w:r>
      <w:r>
        <w:rPr>
          <w:rFonts w:eastAsia="Times New Roman"/>
          <w:szCs w:val="24"/>
        </w:rPr>
        <w:t>-</w:t>
      </w:r>
      <w:r>
        <w:rPr>
          <w:rFonts w:eastAsia="Times New Roman"/>
          <w:szCs w:val="24"/>
        </w:rPr>
        <w:t>3</w:t>
      </w:r>
      <w:r>
        <w:rPr>
          <w:rFonts w:eastAsia="Times New Roman"/>
          <w:szCs w:val="24"/>
        </w:rPr>
        <w:t>-</w:t>
      </w:r>
      <w:r>
        <w:rPr>
          <w:rFonts w:eastAsia="Times New Roman"/>
          <w:szCs w:val="24"/>
        </w:rPr>
        <w:t xml:space="preserve">2016 σχέδιο νόμου: «Κύρωση της Συμφωνίας για το </w:t>
      </w:r>
      <w:r>
        <w:rPr>
          <w:rFonts w:eastAsia="Times New Roman"/>
          <w:szCs w:val="24"/>
          <w:lang w:val="en-US"/>
        </w:rPr>
        <w:t>RACVIAC</w:t>
      </w:r>
      <w:r>
        <w:rPr>
          <w:rFonts w:eastAsia="Times New Roman"/>
          <w:szCs w:val="24"/>
        </w:rPr>
        <w:t xml:space="preserve"> – Κέ</w:t>
      </w:r>
      <w:r>
        <w:rPr>
          <w:rFonts w:eastAsia="Times New Roman"/>
          <w:szCs w:val="24"/>
        </w:rPr>
        <w:t>ντρο Συνεργασίας για την Ασφάλεια».</w:t>
      </w:r>
    </w:p>
    <w:p w14:paraId="60A0E7B8" w14:textId="77777777" w:rsidR="00E01B6E" w:rsidRDefault="00BC40BF">
      <w:pPr>
        <w:spacing w:line="600" w:lineRule="auto"/>
        <w:ind w:firstLine="720"/>
        <w:jc w:val="both"/>
        <w:rPr>
          <w:rFonts w:eastAsia="Times New Roman"/>
          <w:szCs w:val="24"/>
        </w:rPr>
      </w:pPr>
      <w:r>
        <w:rPr>
          <w:rFonts w:eastAsia="Times New Roman"/>
          <w:szCs w:val="24"/>
        </w:rPr>
        <w:t>Οι Υπουργοί Οικονομικών, Οικονομίας, Ανάπτυξης και Τουρισμού, Δικαιοσύνης, Διαφάνειας και Ανθρωπίνων Δικαιωμάτων και Επικρατείας κατέθεσαν στις 8</w:t>
      </w:r>
      <w:r>
        <w:rPr>
          <w:rFonts w:eastAsia="Times New Roman"/>
          <w:szCs w:val="24"/>
        </w:rPr>
        <w:t>-</w:t>
      </w:r>
      <w:r>
        <w:rPr>
          <w:rFonts w:eastAsia="Times New Roman"/>
          <w:szCs w:val="24"/>
        </w:rPr>
        <w:t>3</w:t>
      </w:r>
      <w:r>
        <w:rPr>
          <w:rFonts w:eastAsia="Times New Roman"/>
          <w:szCs w:val="24"/>
        </w:rPr>
        <w:t>-</w:t>
      </w:r>
      <w:r>
        <w:rPr>
          <w:rFonts w:eastAsia="Times New Roman"/>
          <w:szCs w:val="24"/>
        </w:rPr>
        <w:t>2016 σχέδιο νόμου: «Προσαρμογή της ελληνικής νομοθεσίας: α) στις διατάξε</w:t>
      </w:r>
      <w:r>
        <w:rPr>
          <w:rFonts w:eastAsia="Times New Roman"/>
          <w:szCs w:val="24"/>
        </w:rPr>
        <w:t xml:space="preserve">ις της Οδηγίας 2013/50/ΕΕ του Ευρωπαϊκού Κοινοβουλίου και του Συμβουλίου, της 22ας Οκτωβρίου 2013 και β) στο άρθρο 1 της </w:t>
      </w:r>
      <w:r>
        <w:rPr>
          <w:rFonts w:eastAsia="Times New Roman"/>
          <w:szCs w:val="24"/>
        </w:rPr>
        <w:lastRenderedPageBreak/>
        <w:t>Οδηγίας 2014/51/ΕΕ του Ευρωπαϊκού Κοινοβουλίου και του Συμβουλίου της 16</w:t>
      </w:r>
      <w:r>
        <w:rPr>
          <w:rFonts w:eastAsia="Times New Roman"/>
          <w:szCs w:val="24"/>
          <w:vertAlign w:val="superscript"/>
        </w:rPr>
        <w:t>ης</w:t>
      </w:r>
      <w:r>
        <w:rPr>
          <w:rFonts w:eastAsia="Times New Roman"/>
          <w:szCs w:val="24"/>
        </w:rPr>
        <w:t xml:space="preserve"> Απριλίου 2014 και άλλες διατάξεις.»</w:t>
      </w:r>
    </w:p>
    <w:p w14:paraId="60A0E7B9" w14:textId="77777777" w:rsidR="00E01B6E" w:rsidRDefault="00BC40BF">
      <w:pPr>
        <w:spacing w:line="600" w:lineRule="auto"/>
        <w:ind w:firstLine="720"/>
        <w:jc w:val="both"/>
        <w:rPr>
          <w:rFonts w:eastAsia="Times New Roman"/>
          <w:szCs w:val="24"/>
        </w:rPr>
      </w:pPr>
      <w:r>
        <w:rPr>
          <w:rFonts w:eastAsia="Times New Roman"/>
          <w:szCs w:val="24"/>
        </w:rPr>
        <w:t>Παραπέμπονται στις αρμόδ</w:t>
      </w:r>
      <w:r>
        <w:rPr>
          <w:rFonts w:eastAsia="Times New Roman"/>
          <w:szCs w:val="24"/>
        </w:rPr>
        <w:t>ιες Διαρκείς Επιτροπές.</w:t>
      </w:r>
    </w:p>
    <w:p w14:paraId="60A0E7BA" w14:textId="77777777" w:rsidR="00E01B6E" w:rsidRDefault="00BC40BF">
      <w:pPr>
        <w:spacing w:line="600" w:lineRule="auto"/>
        <w:ind w:firstLine="720"/>
        <w:jc w:val="both"/>
        <w:rPr>
          <w:rFonts w:eastAsia="Times New Roman"/>
          <w:szCs w:val="24"/>
        </w:rPr>
      </w:pP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w:t>
      </w:r>
      <w:r>
        <w:rPr>
          <w:rFonts w:eastAsia="Times New Roman" w:cs="Times New Roman"/>
        </w:rPr>
        <w:t xml:space="preserve"> της Βουλής</w:t>
      </w:r>
      <w:r>
        <w:rPr>
          <w:rFonts w:eastAsia="Times New Roman" w:cs="Times New Roman"/>
        </w:rPr>
        <w:t>, αφού προηγουμένως ξεναγήθηκαν στην έκθεση της αίθουσας «ΕΛΕΥΘΕΡΙΟΣ ΒΕΝΙΖΕΛΟΣ» και ενημερώθηκ</w:t>
      </w:r>
      <w:r>
        <w:rPr>
          <w:rFonts w:eastAsia="Times New Roman" w:cs="Times New Roman"/>
        </w:rPr>
        <w:t xml:space="preserve">αν για την ιστορία του κτηρίου και τον </w:t>
      </w:r>
      <w:r>
        <w:rPr>
          <w:rFonts w:eastAsia="Times New Roman" w:cs="Times New Roman"/>
        </w:rPr>
        <w:lastRenderedPageBreak/>
        <w:t>τρόπο οργάνωσης και λειτουργίας της Βουλής, τριάντα μαθήτριες και μαθητές και τρεις εκπαιδευτικοί συνοδοί από το 1</w:t>
      </w:r>
      <w:r>
        <w:rPr>
          <w:rFonts w:eastAsia="Times New Roman" w:cs="Times New Roman"/>
          <w:vertAlign w:val="superscript"/>
        </w:rPr>
        <w:t>ο</w:t>
      </w:r>
      <w:r>
        <w:rPr>
          <w:rFonts w:eastAsia="Times New Roman" w:cs="Times New Roman"/>
        </w:rPr>
        <w:t xml:space="preserve"> Δημοτικό Σχολείο της Αθήνας. </w:t>
      </w:r>
    </w:p>
    <w:p w14:paraId="60A0E7BB" w14:textId="77777777" w:rsidR="00E01B6E" w:rsidRDefault="00BC40BF">
      <w:pPr>
        <w:spacing w:line="600" w:lineRule="auto"/>
        <w:ind w:left="360" w:firstLine="360"/>
        <w:jc w:val="both"/>
        <w:rPr>
          <w:rFonts w:eastAsia="Times New Roman" w:cs="Times New Roman"/>
        </w:rPr>
      </w:pPr>
      <w:r>
        <w:rPr>
          <w:rFonts w:eastAsia="Times New Roman" w:cs="Times New Roman"/>
        </w:rPr>
        <w:t xml:space="preserve">Η Βουλή τούς καλωσορίζει. </w:t>
      </w:r>
    </w:p>
    <w:p w14:paraId="60A0E7BC" w14:textId="77777777" w:rsidR="00E01B6E" w:rsidRDefault="00BC40BF">
      <w:pPr>
        <w:spacing w:line="600" w:lineRule="auto"/>
        <w:ind w:left="360"/>
        <w:jc w:val="center"/>
        <w:rPr>
          <w:rFonts w:eastAsia="Times New Roman" w:cs="Times New Roman"/>
        </w:rPr>
      </w:pPr>
      <w:r>
        <w:rPr>
          <w:rFonts w:eastAsia="Times New Roman" w:cs="Times New Roman"/>
        </w:rPr>
        <w:t xml:space="preserve">(Χειροκροτήματα απ’ όλες τις πτέρυγες της </w:t>
      </w:r>
      <w:r>
        <w:rPr>
          <w:rFonts w:eastAsia="Times New Roman" w:cs="Times New Roman"/>
        </w:rPr>
        <w:t>Βουλής)</w:t>
      </w:r>
    </w:p>
    <w:p w14:paraId="60A0E7BD" w14:textId="77777777" w:rsidR="00E01B6E" w:rsidRDefault="00BC40BF">
      <w:pPr>
        <w:spacing w:line="600" w:lineRule="auto"/>
        <w:ind w:firstLine="720"/>
        <w:jc w:val="both"/>
        <w:rPr>
          <w:rFonts w:eastAsia="Times New Roman"/>
          <w:szCs w:val="24"/>
        </w:rPr>
      </w:pPr>
      <w:r>
        <w:rPr>
          <w:rFonts w:eastAsia="Times New Roman"/>
          <w:szCs w:val="24"/>
        </w:rPr>
        <w:t xml:space="preserve">Επίσης, σας ενημερώνω ότι για τη σημερινή συζήτηση </w:t>
      </w:r>
      <w:r>
        <w:rPr>
          <w:rFonts w:eastAsia="Times New Roman"/>
          <w:szCs w:val="24"/>
        </w:rPr>
        <w:t xml:space="preserve">ειδικός αγορητής </w:t>
      </w:r>
      <w:r>
        <w:rPr>
          <w:rFonts w:eastAsia="Times New Roman"/>
          <w:szCs w:val="24"/>
        </w:rPr>
        <w:t>της Χρυσής Αυγής ορίζεται ο Βουλευτής Επικρατείας κ. Χρήστος Παππάς.</w:t>
      </w:r>
    </w:p>
    <w:p w14:paraId="60A0E7BE" w14:textId="77777777" w:rsidR="00E01B6E" w:rsidRDefault="00BC40BF">
      <w:pPr>
        <w:spacing w:line="600" w:lineRule="auto"/>
        <w:ind w:firstLine="720"/>
        <w:jc w:val="both"/>
        <w:rPr>
          <w:rFonts w:eastAsia="Times New Roman"/>
          <w:szCs w:val="24"/>
        </w:rPr>
      </w:pPr>
      <w:r>
        <w:rPr>
          <w:rFonts w:eastAsia="Times New Roman"/>
          <w:szCs w:val="24"/>
        </w:rPr>
        <w:lastRenderedPageBreak/>
        <w:t>Ως ε</w:t>
      </w:r>
      <w:r>
        <w:rPr>
          <w:rFonts w:eastAsia="Times New Roman"/>
          <w:szCs w:val="24"/>
        </w:rPr>
        <w:t xml:space="preserve">ιδικός </w:t>
      </w:r>
      <w:r>
        <w:rPr>
          <w:rFonts w:eastAsia="Times New Roman"/>
          <w:szCs w:val="24"/>
        </w:rPr>
        <w:t xml:space="preserve">αγορητής </w:t>
      </w:r>
      <w:r>
        <w:rPr>
          <w:rFonts w:eastAsia="Times New Roman"/>
          <w:szCs w:val="24"/>
        </w:rPr>
        <w:t>της Κοινοβουλευτικής Ομάδας Δημοκρατική Συμπαράταξη ΠΑΣΟΚ-ΔΗΜΑΡ ορίζεται ο κ. Οδυσσέας Κωνσ</w:t>
      </w:r>
      <w:r>
        <w:rPr>
          <w:rFonts w:eastAsia="Times New Roman"/>
          <w:szCs w:val="24"/>
        </w:rPr>
        <w:t xml:space="preserve">ταντινόπουλος. </w:t>
      </w:r>
    </w:p>
    <w:p w14:paraId="60A0E7BF" w14:textId="77777777" w:rsidR="00E01B6E" w:rsidRDefault="00BC40BF">
      <w:pPr>
        <w:spacing w:line="600" w:lineRule="auto"/>
        <w:ind w:firstLine="720"/>
        <w:jc w:val="both"/>
        <w:rPr>
          <w:rFonts w:eastAsia="Times New Roman"/>
          <w:szCs w:val="24"/>
        </w:rPr>
      </w:pPr>
      <w:r>
        <w:rPr>
          <w:rFonts w:eastAsia="Times New Roman"/>
          <w:szCs w:val="24"/>
        </w:rPr>
        <w:t xml:space="preserve">Το ΚΚΕ ορίζει </w:t>
      </w:r>
      <w:r>
        <w:rPr>
          <w:rFonts w:eastAsia="Times New Roman"/>
          <w:szCs w:val="24"/>
        </w:rPr>
        <w:t xml:space="preserve">ειδικό αγορητή </w:t>
      </w:r>
      <w:r>
        <w:rPr>
          <w:rFonts w:eastAsia="Times New Roman"/>
          <w:szCs w:val="24"/>
        </w:rPr>
        <w:t>τον κ. Σταύρο Τάσσο.</w:t>
      </w:r>
    </w:p>
    <w:p w14:paraId="60A0E7C0" w14:textId="77777777" w:rsidR="00E01B6E" w:rsidRDefault="00BC40BF">
      <w:pPr>
        <w:spacing w:line="600" w:lineRule="auto"/>
        <w:ind w:firstLine="720"/>
        <w:jc w:val="both"/>
        <w:rPr>
          <w:rFonts w:eastAsia="Times New Roman"/>
          <w:szCs w:val="24"/>
        </w:rPr>
      </w:pPr>
      <w:r>
        <w:rPr>
          <w:rFonts w:eastAsia="Times New Roman"/>
          <w:szCs w:val="24"/>
        </w:rPr>
        <w:t xml:space="preserve">Το Ποτάμι ορίζει ως Κοινοβουλευτικό Εκπρόσωπο τον Βουλευτή κ. Γεώργιο </w:t>
      </w:r>
      <w:proofErr w:type="spellStart"/>
      <w:r>
        <w:rPr>
          <w:rFonts w:eastAsia="Times New Roman"/>
          <w:szCs w:val="24"/>
        </w:rPr>
        <w:t>Αμυρά</w:t>
      </w:r>
      <w:proofErr w:type="spellEnd"/>
      <w:r>
        <w:rPr>
          <w:rFonts w:eastAsia="Times New Roman"/>
          <w:szCs w:val="24"/>
        </w:rPr>
        <w:t xml:space="preserve"> και </w:t>
      </w:r>
      <w:r>
        <w:rPr>
          <w:rFonts w:eastAsia="Times New Roman"/>
          <w:szCs w:val="24"/>
        </w:rPr>
        <w:t xml:space="preserve">ειδικό αγορητή </w:t>
      </w:r>
      <w:r>
        <w:rPr>
          <w:rFonts w:eastAsia="Times New Roman"/>
          <w:szCs w:val="24"/>
        </w:rPr>
        <w:t xml:space="preserve">τον κ. Σπύρο Λυκούδη. </w:t>
      </w:r>
    </w:p>
    <w:p w14:paraId="60A0E7C1" w14:textId="77777777" w:rsidR="00E01B6E" w:rsidRDefault="00BC40BF">
      <w:pPr>
        <w:spacing w:line="600" w:lineRule="auto"/>
        <w:ind w:firstLine="720"/>
        <w:jc w:val="both"/>
        <w:rPr>
          <w:rFonts w:eastAsia="Times New Roman"/>
          <w:szCs w:val="24"/>
        </w:rPr>
      </w:pPr>
      <w:r>
        <w:rPr>
          <w:rFonts w:eastAsia="Times New Roman"/>
          <w:szCs w:val="24"/>
        </w:rPr>
        <w:t xml:space="preserve">Από τους Ανεξάρτητους Έλληνες ορίζεται ως </w:t>
      </w:r>
      <w:r>
        <w:rPr>
          <w:rFonts w:eastAsia="Times New Roman"/>
          <w:szCs w:val="24"/>
        </w:rPr>
        <w:t xml:space="preserve">ειδικός αγορητής </w:t>
      </w:r>
      <w:r>
        <w:rPr>
          <w:rFonts w:eastAsia="Times New Roman"/>
          <w:szCs w:val="24"/>
        </w:rPr>
        <w:t>ο Βουλευτής κ</w:t>
      </w:r>
      <w:r>
        <w:rPr>
          <w:rFonts w:eastAsia="Times New Roman"/>
          <w:szCs w:val="24"/>
        </w:rPr>
        <w:t xml:space="preserve">. Κωνσταντίνος </w:t>
      </w:r>
      <w:proofErr w:type="spellStart"/>
      <w:r>
        <w:rPr>
          <w:rFonts w:eastAsia="Times New Roman"/>
          <w:szCs w:val="24"/>
        </w:rPr>
        <w:t>Κατσίκης</w:t>
      </w:r>
      <w:proofErr w:type="spellEnd"/>
      <w:r>
        <w:rPr>
          <w:rFonts w:eastAsia="Times New Roman"/>
          <w:szCs w:val="24"/>
        </w:rPr>
        <w:t xml:space="preserve">. </w:t>
      </w:r>
    </w:p>
    <w:p w14:paraId="60A0E7C2" w14:textId="77777777" w:rsidR="00E01B6E" w:rsidRDefault="00BC40BF">
      <w:pPr>
        <w:spacing w:line="600" w:lineRule="auto"/>
        <w:ind w:firstLine="720"/>
        <w:jc w:val="both"/>
        <w:rPr>
          <w:rFonts w:eastAsia="Times New Roman"/>
          <w:szCs w:val="24"/>
        </w:rPr>
      </w:pPr>
      <w:r>
        <w:rPr>
          <w:rFonts w:eastAsia="Times New Roman"/>
          <w:szCs w:val="24"/>
        </w:rPr>
        <w:lastRenderedPageBreak/>
        <w:t xml:space="preserve">Από την Ένωση Κεντρώων </w:t>
      </w:r>
      <w:r>
        <w:rPr>
          <w:rFonts w:eastAsia="Times New Roman"/>
          <w:szCs w:val="24"/>
        </w:rPr>
        <w:t xml:space="preserve">ειδικός αγορητής </w:t>
      </w:r>
      <w:r>
        <w:rPr>
          <w:rFonts w:eastAsia="Times New Roman"/>
          <w:szCs w:val="24"/>
        </w:rPr>
        <w:t xml:space="preserve">ορίζεται ο Βουλευτής κ. </w:t>
      </w:r>
      <w:proofErr w:type="spellStart"/>
      <w:r>
        <w:rPr>
          <w:rFonts w:eastAsia="Times New Roman"/>
          <w:szCs w:val="24"/>
        </w:rPr>
        <w:t>Σαρίδης</w:t>
      </w:r>
      <w:proofErr w:type="spellEnd"/>
      <w:r>
        <w:rPr>
          <w:rFonts w:eastAsia="Times New Roman"/>
          <w:szCs w:val="24"/>
        </w:rPr>
        <w:t xml:space="preserve">. </w:t>
      </w:r>
    </w:p>
    <w:p w14:paraId="60A0E7C3" w14:textId="77777777" w:rsidR="00E01B6E" w:rsidRDefault="00BC40BF">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 xml:space="preserve">Κύριε Πρόεδρε, μπορώ να έχω τον λόγο επί της διαδικασίας; </w:t>
      </w:r>
    </w:p>
    <w:p w14:paraId="60A0E7C4" w14:textId="77777777" w:rsidR="00E01B6E" w:rsidRDefault="00BC40BF">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Ορίστε, κύριε Λοβέρδο, έχετε τον λόγο. </w:t>
      </w:r>
    </w:p>
    <w:p w14:paraId="60A0E7C5" w14:textId="77777777" w:rsidR="00E01B6E" w:rsidRDefault="00BC40BF">
      <w:pPr>
        <w:spacing w:line="600" w:lineRule="auto"/>
        <w:ind w:firstLine="720"/>
        <w:jc w:val="both"/>
        <w:rPr>
          <w:rFonts w:eastAsia="Times New Roman"/>
          <w:szCs w:val="24"/>
        </w:rPr>
      </w:pPr>
      <w:r>
        <w:rPr>
          <w:rFonts w:eastAsia="Times New Roman"/>
          <w:b/>
          <w:szCs w:val="24"/>
        </w:rPr>
        <w:t>ΑΝΔΡΕΑ</w:t>
      </w:r>
      <w:r>
        <w:rPr>
          <w:rFonts w:eastAsia="Times New Roman"/>
          <w:b/>
          <w:szCs w:val="24"/>
        </w:rPr>
        <w:t xml:space="preserve">Σ ΛΟΒΕΡΔΟΣ: </w:t>
      </w:r>
      <w:r>
        <w:rPr>
          <w:rFonts w:eastAsia="Times New Roman"/>
          <w:szCs w:val="24"/>
        </w:rPr>
        <w:t xml:space="preserve">Η διαδικασία είναι όπως την είπατε ακριβώς και είναι σωστή η επίκληση των άρθρων του Κανονισμού της Βουλής. </w:t>
      </w:r>
    </w:p>
    <w:p w14:paraId="60A0E7C6" w14:textId="77777777" w:rsidR="00E01B6E" w:rsidRDefault="00BC40BF">
      <w:pPr>
        <w:spacing w:line="600" w:lineRule="auto"/>
        <w:ind w:firstLine="720"/>
        <w:jc w:val="both"/>
        <w:rPr>
          <w:rFonts w:eastAsia="Times New Roman"/>
          <w:szCs w:val="24"/>
        </w:rPr>
      </w:pPr>
      <w:r>
        <w:rPr>
          <w:rFonts w:eastAsia="Times New Roman"/>
          <w:szCs w:val="24"/>
        </w:rPr>
        <w:lastRenderedPageBreak/>
        <w:t>Όπως έγινε και μία τελευταία φορά, όμως, με την κατάθεση τροπολογίας του Υπουργού Επικρατείας ενώ συζητούσαμε κύρωση συμφωνίας, αλλάξαμ</w:t>
      </w:r>
      <w:r>
        <w:rPr>
          <w:rFonts w:eastAsia="Times New Roman"/>
          <w:szCs w:val="24"/>
        </w:rPr>
        <w:t>ε τη διαδικασία, διότι δεν είμαστε πια στη σύντομη κοινοβουλευτική διαδικασία των κυρώσεων κατά το άρθρο 108 του Κανονισμού, που αναφέρατε, αλλά σε μία κανονική νομοθετική διαδικασία, στον βαθμό που κατατίθεται υπουργική τροπολογία.</w:t>
      </w:r>
    </w:p>
    <w:p w14:paraId="60A0E7C7" w14:textId="77777777" w:rsidR="00E01B6E" w:rsidRDefault="00BC40BF">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Θα υποστηριχθεί μετά η τροπολογία και θα μιλήσετε. </w:t>
      </w:r>
    </w:p>
    <w:p w14:paraId="60A0E7C8" w14:textId="77777777" w:rsidR="00E01B6E" w:rsidRDefault="00BC40BF">
      <w:pPr>
        <w:spacing w:line="600" w:lineRule="auto"/>
        <w:ind w:firstLine="720"/>
        <w:jc w:val="both"/>
        <w:rPr>
          <w:rFonts w:eastAsia="Times New Roman"/>
          <w:szCs w:val="24"/>
        </w:rPr>
      </w:pPr>
      <w:r>
        <w:rPr>
          <w:rFonts w:eastAsia="Times New Roman"/>
          <w:b/>
          <w:szCs w:val="24"/>
        </w:rPr>
        <w:lastRenderedPageBreak/>
        <w:t xml:space="preserve">ΑΝΔΡΕΑΣ ΛΟΒΕΡΔΟΣ: </w:t>
      </w:r>
      <w:r>
        <w:rPr>
          <w:rFonts w:eastAsia="Times New Roman"/>
          <w:szCs w:val="24"/>
        </w:rPr>
        <w:t xml:space="preserve">Όχι, κύριε Πρόεδρε. Πρέπει να αποσαφηνίσετε, σε συνεννόηση με τον κύριο Πρόεδρο της Βουλής, το πώς θα εργαστεί το Σώμα. </w:t>
      </w:r>
    </w:p>
    <w:p w14:paraId="60A0E7C9" w14:textId="77777777" w:rsidR="00E01B6E" w:rsidRDefault="00BC40BF">
      <w:pPr>
        <w:spacing w:line="600" w:lineRule="auto"/>
        <w:ind w:firstLine="720"/>
        <w:jc w:val="both"/>
        <w:rPr>
          <w:rFonts w:eastAsia="Times New Roman"/>
          <w:szCs w:val="24"/>
        </w:rPr>
      </w:pPr>
      <w:r>
        <w:rPr>
          <w:rFonts w:eastAsia="Times New Roman"/>
          <w:szCs w:val="24"/>
        </w:rPr>
        <w:t xml:space="preserve">Διότι έχουμε δύο εκδοχές: Η μία </w:t>
      </w:r>
      <w:r>
        <w:rPr>
          <w:rFonts w:eastAsia="Times New Roman"/>
          <w:szCs w:val="24"/>
        </w:rPr>
        <w:t xml:space="preserve">εκδοχή είναι ότι από τη στιγμή που κατατίθεται υπουργική τροπολογία, εγκαταλείπεται η διαδικασία του άρθρου 108 και των λοιπών και πάμε σε μία κανονική, σύντομη βέβαια, διαδικασία, όπου οι </w:t>
      </w:r>
      <w:r>
        <w:rPr>
          <w:rFonts w:eastAsia="Times New Roman"/>
          <w:szCs w:val="24"/>
        </w:rPr>
        <w:t xml:space="preserve">εισηγητές </w:t>
      </w:r>
      <w:r>
        <w:rPr>
          <w:rFonts w:eastAsia="Times New Roman"/>
          <w:szCs w:val="24"/>
        </w:rPr>
        <w:t xml:space="preserve">και οι Κοινοβουλευτικοί Εκπρόσωποι παίρνουν τον λόγο επί </w:t>
      </w:r>
      <w:r>
        <w:rPr>
          <w:rFonts w:eastAsia="Times New Roman"/>
          <w:szCs w:val="24"/>
        </w:rPr>
        <w:t xml:space="preserve">μεν του σχεδίου νόμου, της Κυρώσεως, όσοι έχουν διαφωνήσει, όπως </w:t>
      </w:r>
      <w:r>
        <w:rPr>
          <w:rFonts w:eastAsia="Times New Roman"/>
          <w:szCs w:val="24"/>
        </w:rPr>
        <w:lastRenderedPageBreak/>
        <w:t xml:space="preserve">ο κ. Παππάς, αλλά επί της τροπολογίας όλοι, δηλαδή και οι </w:t>
      </w:r>
      <w:r>
        <w:rPr>
          <w:rFonts w:eastAsia="Times New Roman"/>
          <w:szCs w:val="24"/>
        </w:rPr>
        <w:t xml:space="preserve">εισηγητές </w:t>
      </w:r>
      <w:r>
        <w:rPr>
          <w:rFonts w:eastAsia="Times New Roman"/>
          <w:szCs w:val="24"/>
        </w:rPr>
        <w:t xml:space="preserve">και οι </w:t>
      </w:r>
      <w:r>
        <w:rPr>
          <w:rFonts w:eastAsia="Times New Roman"/>
          <w:szCs w:val="24"/>
        </w:rPr>
        <w:t xml:space="preserve">ειδικοί αγορητές </w:t>
      </w:r>
      <w:r>
        <w:rPr>
          <w:rFonts w:eastAsia="Times New Roman"/>
          <w:szCs w:val="24"/>
        </w:rPr>
        <w:t>και οι Κοινοβουλευτικοί Εκπρόσωποι.</w:t>
      </w:r>
    </w:p>
    <w:p w14:paraId="60A0E7CA" w14:textId="77777777" w:rsidR="00E01B6E" w:rsidRDefault="00BC40BF">
      <w:pPr>
        <w:spacing w:line="600" w:lineRule="auto"/>
        <w:ind w:firstLine="720"/>
        <w:jc w:val="both"/>
        <w:rPr>
          <w:rFonts w:eastAsia="Times New Roman"/>
          <w:szCs w:val="24"/>
        </w:rPr>
      </w:pPr>
      <w:r>
        <w:rPr>
          <w:rFonts w:eastAsia="Times New Roman"/>
          <w:szCs w:val="24"/>
        </w:rPr>
        <w:t>Η άλλη εκδοχή είναι να πάτε στο κλείσιμο της Κύρωσης και στην έ</w:t>
      </w:r>
      <w:r>
        <w:rPr>
          <w:rFonts w:eastAsia="Times New Roman"/>
          <w:szCs w:val="24"/>
        </w:rPr>
        <w:t xml:space="preserve">ναρξη της διαδικασίας συζήτησης της τροπολογίας. </w:t>
      </w:r>
    </w:p>
    <w:p w14:paraId="60A0E7CB" w14:textId="77777777" w:rsidR="00E01B6E" w:rsidRDefault="00BC40BF">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Θα σας δώσω τον λόγο μετά για την τροπολογία. Δεν σας καλύπτει αυτό; </w:t>
      </w:r>
    </w:p>
    <w:p w14:paraId="60A0E7CC" w14:textId="77777777" w:rsidR="00E01B6E" w:rsidRDefault="00BC40BF">
      <w:pPr>
        <w:spacing w:line="600" w:lineRule="auto"/>
        <w:ind w:firstLine="720"/>
        <w:jc w:val="both"/>
        <w:rPr>
          <w:rFonts w:eastAsia="Times New Roman"/>
          <w:szCs w:val="24"/>
        </w:rPr>
      </w:pPr>
      <w:r>
        <w:rPr>
          <w:rFonts w:eastAsia="Times New Roman"/>
          <w:b/>
          <w:szCs w:val="24"/>
        </w:rPr>
        <w:lastRenderedPageBreak/>
        <w:t xml:space="preserve">ΑΝΔΡΕΑΣ ΛΟΒΕΡΔΟΣ: </w:t>
      </w:r>
      <w:r>
        <w:rPr>
          <w:rFonts w:eastAsia="Times New Roman"/>
          <w:szCs w:val="24"/>
        </w:rPr>
        <w:t xml:space="preserve">Όχι. Πρέπει να μιλήσει και ο </w:t>
      </w:r>
      <w:r>
        <w:rPr>
          <w:rFonts w:eastAsia="Times New Roman"/>
          <w:szCs w:val="24"/>
        </w:rPr>
        <w:t xml:space="preserve">εισηγητής </w:t>
      </w:r>
      <w:r>
        <w:rPr>
          <w:rFonts w:eastAsia="Times New Roman"/>
          <w:szCs w:val="24"/>
        </w:rPr>
        <w:t>μας. Πώς θα γίνει; Να πάρουμε τον λόγο όλοι. Η</w:t>
      </w:r>
      <w:r>
        <w:rPr>
          <w:rFonts w:eastAsia="Times New Roman"/>
          <w:szCs w:val="24"/>
        </w:rPr>
        <w:t xml:space="preserve"> τροπολογία είναι για τα κόκκινα δάνεια, δεν είναι απλό θέμα. Μπορεί η παράταση να μας βρίσκει σύμφωνους, αλλά έχει θέμα εδώ. </w:t>
      </w:r>
    </w:p>
    <w:p w14:paraId="60A0E7CD" w14:textId="77777777" w:rsidR="00E01B6E" w:rsidRDefault="00BC40BF">
      <w:pPr>
        <w:spacing w:line="600" w:lineRule="auto"/>
        <w:ind w:firstLine="720"/>
        <w:jc w:val="both"/>
        <w:rPr>
          <w:rFonts w:eastAsia="Times New Roman"/>
          <w:szCs w:val="24"/>
        </w:rPr>
      </w:pPr>
      <w:r>
        <w:rPr>
          <w:rFonts w:eastAsia="Times New Roman"/>
          <w:szCs w:val="24"/>
        </w:rPr>
        <w:t>Πρέπει, λοιπόν, να διαλέξετε τι θα κάνετε. Θα κάνετε ή το ένα ή το άλλο. Πάρτε, όμως, μια απόφαση.</w:t>
      </w:r>
    </w:p>
    <w:p w14:paraId="60A0E7CE" w14:textId="77777777" w:rsidR="00E01B6E" w:rsidRDefault="00BC40BF">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b/>
          <w:szCs w:val="24"/>
        </w:rPr>
        <w:t xml:space="preserve">): </w:t>
      </w:r>
      <w:r>
        <w:rPr>
          <w:rFonts w:eastAsia="Times New Roman"/>
          <w:szCs w:val="24"/>
        </w:rPr>
        <w:t xml:space="preserve">Εντάξει. </w:t>
      </w:r>
    </w:p>
    <w:p w14:paraId="60A0E7CF" w14:textId="77777777" w:rsidR="00E01B6E" w:rsidRDefault="00BC40BF">
      <w:pPr>
        <w:spacing w:line="600" w:lineRule="auto"/>
        <w:ind w:firstLine="720"/>
        <w:jc w:val="both"/>
        <w:rPr>
          <w:rFonts w:eastAsia="Times New Roman"/>
          <w:szCs w:val="24"/>
        </w:rPr>
      </w:pPr>
      <w:r>
        <w:rPr>
          <w:rFonts w:eastAsia="Times New Roman"/>
          <w:szCs w:val="24"/>
        </w:rPr>
        <w:t xml:space="preserve">Κύριε Παππά, έχετε τον λόγο. </w:t>
      </w:r>
    </w:p>
    <w:p w14:paraId="60A0E7D0" w14:textId="77777777" w:rsidR="00E01B6E" w:rsidRDefault="00BC40BF">
      <w:pPr>
        <w:spacing w:line="600" w:lineRule="auto"/>
        <w:ind w:firstLine="720"/>
        <w:jc w:val="both"/>
        <w:rPr>
          <w:rFonts w:eastAsia="Times New Roman"/>
          <w:szCs w:val="24"/>
        </w:rPr>
      </w:pPr>
      <w:r>
        <w:rPr>
          <w:rFonts w:eastAsia="Times New Roman"/>
          <w:b/>
          <w:szCs w:val="24"/>
        </w:rPr>
        <w:lastRenderedPageBreak/>
        <w:t xml:space="preserve">ΑΝΔΡΕΑΣ ΛΟΒΕΡΔΟΣ: </w:t>
      </w:r>
      <w:r>
        <w:rPr>
          <w:rFonts w:eastAsia="Times New Roman"/>
          <w:szCs w:val="24"/>
        </w:rPr>
        <w:t>Μα πώς; Ξεκινάτε τη διαδικασία, άμα πάρει τον λόγο ο κ. Παππάς.</w:t>
      </w:r>
    </w:p>
    <w:p w14:paraId="60A0E7D1" w14:textId="77777777" w:rsidR="00E01B6E" w:rsidRDefault="00BC40BF">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Να μιλήσουμε για τη </w:t>
      </w:r>
      <w:r>
        <w:rPr>
          <w:rFonts w:eastAsia="Times New Roman"/>
          <w:szCs w:val="24"/>
        </w:rPr>
        <w:t>σ</w:t>
      </w:r>
      <w:r>
        <w:rPr>
          <w:rFonts w:eastAsia="Times New Roman"/>
          <w:szCs w:val="24"/>
        </w:rPr>
        <w:t>ύμβαση πρώτα και μετά θα σας δοθεί ο λόγος επί της τροπολογίας.</w:t>
      </w:r>
    </w:p>
    <w:p w14:paraId="60A0E7D2" w14:textId="77777777" w:rsidR="00E01B6E" w:rsidRDefault="00BC40BF">
      <w:pPr>
        <w:spacing w:line="600" w:lineRule="auto"/>
        <w:ind w:firstLine="720"/>
        <w:jc w:val="both"/>
        <w:rPr>
          <w:rFonts w:eastAsia="Times New Roman"/>
          <w:b/>
          <w:szCs w:val="24"/>
        </w:rPr>
      </w:pPr>
      <w:r>
        <w:rPr>
          <w:rFonts w:eastAsia="Times New Roman"/>
          <w:b/>
          <w:szCs w:val="24"/>
        </w:rPr>
        <w:t>ΑΝΔΡΕΑΣ ΛΟΒΕΡ</w:t>
      </w:r>
      <w:r>
        <w:rPr>
          <w:rFonts w:eastAsia="Times New Roman"/>
          <w:b/>
          <w:szCs w:val="24"/>
        </w:rPr>
        <w:t xml:space="preserve">ΔΟΣ: </w:t>
      </w:r>
      <w:r>
        <w:rPr>
          <w:rFonts w:eastAsia="Times New Roman"/>
          <w:szCs w:val="24"/>
        </w:rPr>
        <w:t xml:space="preserve">Κανονικά, όμως, και οι </w:t>
      </w:r>
      <w:r>
        <w:rPr>
          <w:rFonts w:eastAsia="Times New Roman"/>
          <w:szCs w:val="24"/>
        </w:rPr>
        <w:t xml:space="preserve">εισηγητές </w:t>
      </w:r>
      <w:r>
        <w:rPr>
          <w:rFonts w:eastAsia="Times New Roman"/>
          <w:szCs w:val="24"/>
        </w:rPr>
        <w:t>και οι Κοινοβουλευτικοί Εκπρόσωποι.</w:t>
      </w:r>
      <w:r>
        <w:rPr>
          <w:rFonts w:eastAsia="Times New Roman"/>
          <w:b/>
          <w:szCs w:val="24"/>
        </w:rPr>
        <w:t xml:space="preserve"> </w:t>
      </w:r>
    </w:p>
    <w:p w14:paraId="60A0E7D3" w14:textId="77777777" w:rsidR="00E01B6E" w:rsidRDefault="00BC40BF">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Όποιος ζητήσει τον λόγο θα τον πάρει.</w:t>
      </w:r>
    </w:p>
    <w:p w14:paraId="60A0E7D4" w14:textId="77777777" w:rsidR="00E01B6E" w:rsidRDefault="00BC40BF">
      <w:pPr>
        <w:spacing w:line="600" w:lineRule="auto"/>
        <w:ind w:firstLine="720"/>
        <w:jc w:val="both"/>
        <w:rPr>
          <w:rFonts w:eastAsia="Times New Roman"/>
          <w:szCs w:val="24"/>
        </w:rPr>
      </w:pPr>
      <w:r>
        <w:rPr>
          <w:rFonts w:eastAsia="Times New Roman"/>
          <w:b/>
          <w:szCs w:val="24"/>
        </w:rPr>
        <w:lastRenderedPageBreak/>
        <w:t xml:space="preserve">ΑΝΔΡΕΑΣ ΛΟΒΕΡΔΟΣ: </w:t>
      </w:r>
      <w:r>
        <w:rPr>
          <w:rFonts w:eastAsia="Times New Roman"/>
          <w:szCs w:val="24"/>
        </w:rPr>
        <w:t xml:space="preserve">Εντάξει. </w:t>
      </w:r>
    </w:p>
    <w:p w14:paraId="60A0E7D5" w14:textId="77777777" w:rsidR="00E01B6E" w:rsidRDefault="00BC40BF">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Κύριε Παππά, έχετε τον λόγο. </w:t>
      </w:r>
    </w:p>
    <w:p w14:paraId="60A0E7D6" w14:textId="77777777" w:rsidR="00E01B6E" w:rsidRDefault="00BC40BF">
      <w:pPr>
        <w:spacing w:line="600" w:lineRule="auto"/>
        <w:ind w:firstLine="720"/>
        <w:jc w:val="both"/>
        <w:rPr>
          <w:rFonts w:eastAsia="Times New Roman"/>
          <w:szCs w:val="24"/>
        </w:rPr>
      </w:pPr>
      <w:r>
        <w:rPr>
          <w:rFonts w:eastAsia="Times New Roman"/>
          <w:b/>
          <w:szCs w:val="24"/>
        </w:rPr>
        <w:t xml:space="preserve">ΧΡΗΣΤΟΣ ΠΑΠΠΑΣ: </w:t>
      </w:r>
      <w:r>
        <w:rPr>
          <w:rFonts w:eastAsia="Times New Roman"/>
          <w:szCs w:val="24"/>
        </w:rPr>
        <w:t xml:space="preserve">Κύριε Πρόεδρε, εγώ θα σας βγάλω από τη «δύσκολη» θέση. Θα μου επιτρέψετε να μιλήσω δύο σε ένα, δηλαδή να μου δώσετε λίγο χρόνο παραπάνω και να μιλήσω και για την Κύρωση, όπως είπε ο κ. Λοβέρδος, αλλά και για την τροπολογία. </w:t>
      </w:r>
    </w:p>
    <w:p w14:paraId="60A0E7D7" w14:textId="77777777" w:rsidR="00E01B6E" w:rsidRDefault="00BC40BF">
      <w:pPr>
        <w:spacing w:line="600" w:lineRule="auto"/>
        <w:ind w:firstLine="720"/>
        <w:jc w:val="both"/>
        <w:rPr>
          <w:rFonts w:eastAsia="Times New Roman"/>
          <w:szCs w:val="24"/>
        </w:rPr>
      </w:pPr>
      <w:r>
        <w:rPr>
          <w:rFonts w:eastAsia="Times New Roman"/>
          <w:szCs w:val="24"/>
        </w:rPr>
        <w:lastRenderedPageBreak/>
        <w:t>Σε ό,τι αφορά την Κύρωση του Μν</w:t>
      </w:r>
      <w:r>
        <w:rPr>
          <w:rFonts w:eastAsia="Times New Roman"/>
          <w:szCs w:val="24"/>
        </w:rPr>
        <w:t xml:space="preserve">ημονίου Κατανόησης μεταξύ Ιορδανίας και </w:t>
      </w:r>
      <w:r>
        <w:rPr>
          <w:rFonts w:eastAsia="Times New Roman"/>
          <w:szCs w:val="24"/>
        </w:rPr>
        <w:t xml:space="preserve">Ελλάδος </w:t>
      </w:r>
      <w:r>
        <w:rPr>
          <w:rFonts w:eastAsia="Times New Roman"/>
          <w:szCs w:val="24"/>
        </w:rPr>
        <w:t xml:space="preserve">που εξετάζουμε σήμερα, το Μνημόνιο αυτό είχε υπογραφεί τον Ιούνιο του 2014 από τον Έλληνα Υπουργό Εξωτερικών τότε και από τον αντίστοιχο Ιορδανό τότε Υπουργό Εξωτερικών. </w:t>
      </w:r>
    </w:p>
    <w:p w14:paraId="60A0E7D8" w14:textId="77777777" w:rsidR="00E01B6E" w:rsidRDefault="00BC40BF">
      <w:pPr>
        <w:spacing w:line="600" w:lineRule="auto"/>
        <w:ind w:firstLine="720"/>
        <w:jc w:val="both"/>
        <w:rPr>
          <w:rFonts w:eastAsia="Times New Roman"/>
          <w:szCs w:val="24"/>
        </w:rPr>
      </w:pPr>
      <w:r>
        <w:rPr>
          <w:rFonts w:eastAsia="Times New Roman"/>
          <w:szCs w:val="24"/>
        </w:rPr>
        <w:t>Αυτό το Μνημόνιο εντάσσεται στο πλαίσ</w:t>
      </w:r>
      <w:r>
        <w:rPr>
          <w:rFonts w:eastAsia="Times New Roman"/>
          <w:szCs w:val="24"/>
        </w:rPr>
        <w:t xml:space="preserve">ιο μιας αναθεωρημένης </w:t>
      </w:r>
      <w:r>
        <w:rPr>
          <w:rFonts w:eastAsia="Times New Roman"/>
          <w:szCs w:val="24"/>
        </w:rPr>
        <w:t>Ε</w:t>
      </w:r>
      <w:r>
        <w:rPr>
          <w:rFonts w:eastAsia="Times New Roman"/>
          <w:szCs w:val="24"/>
        </w:rPr>
        <w:t xml:space="preserve">υρωπαϊκής </w:t>
      </w:r>
      <w:r>
        <w:rPr>
          <w:rFonts w:eastAsia="Times New Roman"/>
          <w:szCs w:val="24"/>
        </w:rPr>
        <w:t xml:space="preserve">Πολιτικής </w:t>
      </w:r>
      <w:r>
        <w:rPr>
          <w:rFonts w:eastAsia="Times New Roman"/>
          <w:szCs w:val="24"/>
        </w:rPr>
        <w:t>Γ</w:t>
      </w:r>
      <w:r>
        <w:rPr>
          <w:rFonts w:eastAsia="Times New Roman"/>
          <w:szCs w:val="24"/>
        </w:rPr>
        <w:t xml:space="preserve">ειτονίας </w:t>
      </w:r>
      <w:r>
        <w:rPr>
          <w:rFonts w:eastAsia="Times New Roman"/>
          <w:szCs w:val="24"/>
        </w:rPr>
        <w:t xml:space="preserve">της Ευρωπαϊκής Ένωσης με τον αραβικό κόσμο και γενικότερα με χώρες μη μέλη της Ευρωπαϊκής Ένωσης. </w:t>
      </w:r>
    </w:p>
    <w:p w14:paraId="60A0E7D9" w14:textId="77777777" w:rsidR="00E01B6E" w:rsidRDefault="00BC40BF">
      <w:pPr>
        <w:spacing w:line="600" w:lineRule="auto"/>
        <w:ind w:firstLine="720"/>
        <w:jc w:val="both"/>
        <w:rPr>
          <w:rFonts w:eastAsia="Times New Roman"/>
          <w:szCs w:val="24"/>
        </w:rPr>
      </w:pPr>
      <w:r>
        <w:rPr>
          <w:rFonts w:eastAsia="Times New Roman"/>
          <w:szCs w:val="24"/>
        </w:rPr>
        <w:lastRenderedPageBreak/>
        <w:t>Η αιτιολογική έκθεση που συνοδεύει το Μνημόνιο προς κύρωση λέει ότι ο βασικός στόχος της πρωτοβουλίας αυ</w:t>
      </w:r>
      <w:r>
        <w:rPr>
          <w:rFonts w:eastAsia="Times New Roman"/>
          <w:szCs w:val="24"/>
        </w:rPr>
        <w:t xml:space="preserve">τής είναι η αξιοποίηση των παραδοσιακά εξαιρετικών διμερών σχέσεων. Πράγματι, έχουμε εξαιρετικές διμερείς σχέσεις με τον αραβικό κόσμο και την Ιορδανία, οι οποίες βέβαια το διάστημα αυτό -και όχι μόνο αυτό, της </w:t>
      </w:r>
      <w:r>
        <w:rPr>
          <w:rFonts w:eastAsia="Times New Roman"/>
          <w:szCs w:val="24"/>
        </w:rPr>
        <w:t>συγκυβέρνησης</w:t>
      </w:r>
      <w:r>
        <w:rPr>
          <w:rFonts w:eastAsia="Times New Roman"/>
          <w:szCs w:val="24"/>
        </w:rPr>
        <w:t xml:space="preserve">, αλλά και της </w:t>
      </w:r>
      <w:r>
        <w:rPr>
          <w:rFonts w:eastAsia="Times New Roman"/>
          <w:szCs w:val="24"/>
        </w:rPr>
        <w:t xml:space="preserve">συγκυβέρνησης </w:t>
      </w:r>
      <w:r>
        <w:rPr>
          <w:rFonts w:eastAsia="Times New Roman"/>
          <w:szCs w:val="24"/>
        </w:rPr>
        <w:t>Σαμ</w:t>
      </w:r>
      <w:r>
        <w:rPr>
          <w:rFonts w:eastAsia="Times New Roman"/>
          <w:szCs w:val="24"/>
        </w:rPr>
        <w:t xml:space="preserve">αρά- </w:t>
      </w:r>
      <w:r>
        <w:rPr>
          <w:rFonts w:eastAsia="Times New Roman"/>
          <w:szCs w:val="24"/>
        </w:rPr>
        <w:t>κλονίζονται</w:t>
      </w:r>
      <w:r>
        <w:rPr>
          <w:rFonts w:eastAsia="Times New Roman"/>
          <w:szCs w:val="24"/>
        </w:rPr>
        <w:t xml:space="preserve">, με τη γειτνίασή μας πλέον και με τις σχέσεις που έχουμε αναπτύξει –καλώς ή κακώς- με το κράτος δολοφόνο της περιοχής, το Ισραήλ. </w:t>
      </w:r>
    </w:p>
    <w:p w14:paraId="60A0E7DA" w14:textId="77777777" w:rsidR="00E01B6E" w:rsidRDefault="00BC40BF">
      <w:pPr>
        <w:spacing w:line="600" w:lineRule="auto"/>
        <w:ind w:firstLine="720"/>
        <w:jc w:val="both"/>
        <w:rPr>
          <w:rFonts w:eastAsia="Times New Roman"/>
          <w:szCs w:val="24"/>
        </w:rPr>
      </w:pPr>
      <w:r>
        <w:rPr>
          <w:rFonts w:eastAsia="Times New Roman"/>
          <w:szCs w:val="24"/>
        </w:rPr>
        <w:lastRenderedPageBreak/>
        <w:t>Αυτό το Μνημόνιο, λοιπόν, που συζητάμε σήμερα, προβλέπει παροχή θεσμικής τεχνογνωσίας από τη χώρα μας, προβλ</w:t>
      </w:r>
      <w:r>
        <w:rPr>
          <w:rFonts w:eastAsia="Times New Roman"/>
          <w:szCs w:val="24"/>
        </w:rPr>
        <w:t>έπει επισκέψεις στελεχών του Υπουργείου Εξωτερικών, στελεχών της ελληνικής Δημόσιας Διοίκησης, να συζητούν για θέματα ευρωπαϊκού ενδιαφέροντος, να υπάρξει εκ μέρους μας μια στήριξη κάποιων μεταρρυθμιστικών προσπαθειών της ιορδανικής πλευράς για εμπέδωση –ό</w:t>
      </w:r>
      <w:r>
        <w:rPr>
          <w:rFonts w:eastAsia="Times New Roman"/>
          <w:szCs w:val="24"/>
        </w:rPr>
        <w:t>πως λέγεται- των δημοκρατικών θεσμών και για μία κοινωνική και οικονομική ανάπτυξη της φίλης χώρας.</w:t>
      </w:r>
    </w:p>
    <w:p w14:paraId="60A0E7DB" w14:textId="77777777" w:rsidR="00E01B6E" w:rsidRDefault="00BC40BF">
      <w:pPr>
        <w:spacing w:line="600" w:lineRule="auto"/>
        <w:ind w:firstLine="720"/>
        <w:jc w:val="both"/>
        <w:rPr>
          <w:rFonts w:eastAsia="Times New Roman"/>
          <w:szCs w:val="24"/>
        </w:rPr>
      </w:pPr>
      <w:r>
        <w:rPr>
          <w:rFonts w:eastAsia="Times New Roman"/>
          <w:szCs w:val="24"/>
        </w:rPr>
        <w:lastRenderedPageBreak/>
        <w:t>Κατ’ αρχάς να πούμε και να γίνει γνωστό –νομίζω ότι το ξέρουν και οι κύριοι συνάδελφοι- ότι αυτό το Μνημόνιο Κατανόησης των δύο χωρών έρχεται προς κύρωση στ</w:t>
      </w:r>
      <w:r>
        <w:rPr>
          <w:rFonts w:eastAsia="Times New Roman"/>
          <w:szCs w:val="24"/>
        </w:rPr>
        <w:t>ην Ολομέλεια μετά από δύο ολόκληρα χρόνια. Και θα αναρωτηθεί κάποιος: Γιατί αυτή η καθυστέρηση; Όσον αφορά το περιεχόμενο του Μνημονίου, για εμάς κρίνεται ασήμαντο. Θα υπάρξουν κάποιες ανούσιες επισκέψεις –όπως είπα- από εκπροσώπους των Υπουργείων Εξωτερικ</w:t>
      </w:r>
      <w:r>
        <w:rPr>
          <w:rFonts w:eastAsia="Times New Roman"/>
          <w:szCs w:val="24"/>
        </w:rPr>
        <w:t>ών. Δεν θα υπάρχει αντικείμενο.</w:t>
      </w:r>
    </w:p>
    <w:p w14:paraId="60A0E7DC" w14:textId="77777777" w:rsidR="00E01B6E" w:rsidRDefault="00BC40BF">
      <w:pPr>
        <w:spacing w:line="600" w:lineRule="auto"/>
        <w:ind w:firstLine="720"/>
        <w:jc w:val="both"/>
        <w:rPr>
          <w:rFonts w:eastAsia="Times New Roman"/>
          <w:szCs w:val="24"/>
        </w:rPr>
      </w:pPr>
      <w:r>
        <w:rPr>
          <w:rFonts w:eastAsia="Times New Roman"/>
          <w:szCs w:val="24"/>
        </w:rPr>
        <w:t xml:space="preserve">Βέβαια, καλό είναι να υπάρχουν δίαυλοι επικοινωνίας με χώρα του αραβικού κόσμου. Τουλάχιστον, όμως, για εμάς δεν </w:t>
      </w:r>
      <w:r>
        <w:rPr>
          <w:rFonts w:eastAsia="Times New Roman"/>
          <w:szCs w:val="24"/>
        </w:rPr>
        <w:lastRenderedPageBreak/>
        <w:t>χρειάζονται ανούσιες συναντήσεις χωρίς αντικείμενο. Γι’ αυτόν τον λόγο εμείς κρίνουμε αυτό το Μνημόνιο προσχηματικό και θα έλεγα ασήμαντο και δ</w:t>
      </w:r>
      <w:r>
        <w:rPr>
          <w:rFonts w:eastAsia="Times New Roman"/>
          <w:szCs w:val="24"/>
        </w:rPr>
        <w:t xml:space="preserve">εν πιστεύουμε ότι εξυπηρετεί τα συμφέροντα της χώρας μας. Γιατί δεν χρειάζονται αυτές οι συναντήσεις, δεν χρειάζονται συναντήσεις που θα κοστίζουν στον ελληνικό λαό και –να το πούμε και ξεκάθαρα;- δεν μας ωφελεί σε τίποτα ο διπλωματικός τουρισμός. </w:t>
      </w:r>
    </w:p>
    <w:p w14:paraId="60A0E7DD" w14:textId="77777777" w:rsidR="00E01B6E" w:rsidRDefault="00BC40BF">
      <w:pPr>
        <w:spacing w:line="600" w:lineRule="auto"/>
        <w:ind w:firstLine="720"/>
        <w:jc w:val="both"/>
        <w:rPr>
          <w:rFonts w:eastAsia="Times New Roman"/>
          <w:szCs w:val="24"/>
        </w:rPr>
      </w:pPr>
      <w:r>
        <w:rPr>
          <w:rFonts w:eastAsia="Times New Roman"/>
          <w:szCs w:val="24"/>
        </w:rPr>
        <w:t>Τη στιγ</w:t>
      </w:r>
      <w:r>
        <w:rPr>
          <w:rFonts w:eastAsia="Times New Roman"/>
          <w:szCs w:val="24"/>
        </w:rPr>
        <w:t>μή αυτή τα πράγματα είναι σοβαρά για την πατρίδα μας. Η Ελλάδα βρίσκεται σε κίνδυνο. Απαιτούνται σοβαρές κι</w:t>
      </w:r>
      <w:r>
        <w:rPr>
          <w:rFonts w:eastAsia="Times New Roman"/>
          <w:szCs w:val="24"/>
        </w:rPr>
        <w:lastRenderedPageBreak/>
        <w:t xml:space="preserve">νήσεις από τη χώρα μας και εντός και εκτός Ευρωπαϊκής Ένωσης, κινήσεις που θα μπορέσουν να δώσουν σημαντικές λύσεις στα πολύ σοβαρά προβλήματα, όπως </w:t>
      </w:r>
      <w:r>
        <w:rPr>
          <w:rFonts w:eastAsia="Times New Roman"/>
          <w:szCs w:val="24"/>
        </w:rPr>
        <w:t xml:space="preserve">είναι το πρόβλημα της μαζικής μετανάστευσης εκατοντάδων χιλιάδων μουσουλμάνων από μία σειρά αραβικών χωρών, είτε αυτές βρίσκονται σε πόλεμο είτε όχι. Αυτοί έρχονται εδώ στην πατρίδα μας για να περάσουν στην Ευρώπη και τελικά αποκλείονται στην Ελλάδα, αφού </w:t>
      </w:r>
      <w:r>
        <w:rPr>
          <w:rFonts w:eastAsia="Times New Roman"/>
          <w:szCs w:val="24"/>
        </w:rPr>
        <w:t xml:space="preserve">οι υπόλοιπες χώρες έχουν κλείσει κατ’ </w:t>
      </w:r>
      <w:proofErr w:type="spellStart"/>
      <w:r>
        <w:rPr>
          <w:rFonts w:eastAsia="Times New Roman"/>
          <w:szCs w:val="24"/>
        </w:rPr>
        <w:t>ουσίαν</w:t>
      </w:r>
      <w:proofErr w:type="spellEnd"/>
      <w:r>
        <w:rPr>
          <w:rFonts w:eastAsia="Times New Roman"/>
          <w:szCs w:val="24"/>
        </w:rPr>
        <w:t xml:space="preserve"> τα σύνορά τους. </w:t>
      </w:r>
    </w:p>
    <w:p w14:paraId="60A0E7DE" w14:textId="77777777" w:rsidR="00E01B6E" w:rsidRDefault="00BC40BF">
      <w:pPr>
        <w:spacing w:line="600" w:lineRule="auto"/>
        <w:ind w:firstLine="720"/>
        <w:jc w:val="both"/>
        <w:rPr>
          <w:rFonts w:eastAsia="Times New Roman"/>
          <w:szCs w:val="24"/>
        </w:rPr>
      </w:pPr>
      <w:r>
        <w:rPr>
          <w:rFonts w:eastAsia="Times New Roman"/>
          <w:szCs w:val="24"/>
        </w:rPr>
        <w:lastRenderedPageBreak/>
        <w:t>Παντού υψώνονται φράχτες. Μέχρι και τα όμορα κράτη Βουλγαρία, Σκόπια, Αλβανία, υψώνουν φράχτες. Μόνο η Ελλάς παραμένει –ας μου επιτραπεί η έκφραση- ξέφραγο αμπέλι, να έρχονται εδώ όλου του κόσμο</w:t>
      </w:r>
      <w:r>
        <w:rPr>
          <w:rFonts w:eastAsia="Times New Roman"/>
          <w:szCs w:val="24"/>
        </w:rPr>
        <w:t>υ οι κατατρεγμένοι, να έρχονται εδώ άνθρωποι οι οποίοι είναι διαφορετικού θρησκεύματος, διαφορετικής φυλής και διαφορετικής κουλτούρας. Αυτοί οι άνθρωποι, αν θυμόσαστε και βλέπετε το διαδίκτυο και τα δελτία ειδήσεων, υψώνουν με τα χέρια τους κομμένα κεφάλι</w:t>
      </w:r>
      <w:r>
        <w:rPr>
          <w:rFonts w:eastAsia="Times New Roman"/>
          <w:szCs w:val="24"/>
        </w:rPr>
        <w:t xml:space="preserve">α. Αυτούς τους ανθρώπους εμείς, καλοσυνάτοι και ωραίοι, θα πούμε ότι </w:t>
      </w:r>
      <w:r>
        <w:rPr>
          <w:rFonts w:eastAsia="Times New Roman"/>
          <w:szCs w:val="24"/>
        </w:rPr>
        <w:lastRenderedPageBreak/>
        <w:t>τους θέλουμε να μετέχουν της δικής μας παιδείας, ότι αυτοί είναι Έλληνες! Από υπουργικά χείλη μάλιστα ακούστηκε –</w:t>
      </w:r>
      <w:proofErr w:type="spellStart"/>
      <w:r>
        <w:rPr>
          <w:rFonts w:eastAsia="Times New Roman"/>
          <w:szCs w:val="24"/>
        </w:rPr>
        <w:t>άκουσον</w:t>
      </w:r>
      <w:proofErr w:type="spellEnd"/>
      <w:r>
        <w:rPr>
          <w:rFonts w:eastAsia="Times New Roman"/>
          <w:szCs w:val="24"/>
        </w:rPr>
        <w:t xml:space="preserve">, </w:t>
      </w:r>
      <w:proofErr w:type="spellStart"/>
      <w:r>
        <w:rPr>
          <w:rFonts w:eastAsia="Times New Roman"/>
          <w:szCs w:val="24"/>
        </w:rPr>
        <w:t>άκουσον</w:t>
      </w:r>
      <w:proofErr w:type="spellEnd"/>
      <w:r>
        <w:rPr>
          <w:rFonts w:eastAsia="Times New Roman"/>
          <w:szCs w:val="24"/>
        </w:rPr>
        <w:t>!- ότι αυτοί οι άνθρωποι, αυτοί οι εισβολείς στη χώρα μας,</w:t>
      </w:r>
      <w:r>
        <w:rPr>
          <w:rFonts w:eastAsia="Times New Roman"/>
          <w:szCs w:val="24"/>
        </w:rPr>
        <w:t xml:space="preserve"> θα προσφέρουν τη λύση στο δημογραφικό!</w:t>
      </w:r>
    </w:p>
    <w:p w14:paraId="60A0E7DF" w14:textId="77777777" w:rsidR="00E01B6E" w:rsidRDefault="00BC40BF">
      <w:pPr>
        <w:spacing w:line="600" w:lineRule="auto"/>
        <w:ind w:firstLine="720"/>
        <w:jc w:val="both"/>
        <w:rPr>
          <w:rFonts w:eastAsia="Times New Roman"/>
          <w:szCs w:val="24"/>
        </w:rPr>
      </w:pPr>
      <w:r>
        <w:rPr>
          <w:rFonts w:eastAsia="Times New Roman"/>
          <w:szCs w:val="24"/>
        </w:rPr>
        <w:t xml:space="preserve">Υπάρχουν χιλιάδες πρόσωπα, χιλιάδες άνθρωποι από Μαρόκο, Αλγερία, Ιράν και Πακιστάν, οι οποίοι δεν αντιμετωπίζουν κάποια πολεμική σύρραξη στη χώρα τους. </w:t>
      </w:r>
    </w:p>
    <w:p w14:paraId="60A0E7E0" w14:textId="77777777" w:rsidR="00E01B6E" w:rsidRDefault="00BC40BF">
      <w:pPr>
        <w:spacing w:line="600" w:lineRule="auto"/>
        <w:ind w:firstLine="720"/>
        <w:jc w:val="both"/>
        <w:rPr>
          <w:rFonts w:eastAsia="Times New Roman"/>
          <w:szCs w:val="24"/>
        </w:rPr>
      </w:pPr>
      <w:r>
        <w:rPr>
          <w:rFonts w:eastAsia="Times New Roman"/>
          <w:szCs w:val="24"/>
        </w:rPr>
        <w:t xml:space="preserve">Αφού μιλάμε, λοιπόν, σήμερα για </w:t>
      </w:r>
      <w:r>
        <w:rPr>
          <w:rFonts w:eastAsia="Times New Roman"/>
          <w:szCs w:val="24"/>
        </w:rPr>
        <w:t>μ</w:t>
      </w:r>
      <w:r>
        <w:rPr>
          <w:rFonts w:eastAsia="Times New Roman"/>
          <w:szCs w:val="24"/>
        </w:rPr>
        <w:t xml:space="preserve">νημόνιο </w:t>
      </w:r>
      <w:r>
        <w:rPr>
          <w:rFonts w:eastAsia="Times New Roman"/>
          <w:szCs w:val="24"/>
        </w:rPr>
        <w:t>σ</w:t>
      </w:r>
      <w:r>
        <w:rPr>
          <w:rFonts w:eastAsia="Times New Roman"/>
          <w:szCs w:val="24"/>
        </w:rPr>
        <w:t xml:space="preserve">υνεννόησης και </w:t>
      </w:r>
      <w:r>
        <w:rPr>
          <w:rFonts w:eastAsia="Times New Roman"/>
          <w:szCs w:val="24"/>
        </w:rPr>
        <w:t>κ</w:t>
      </w:r>
      <w:r>
        <w:rPr>
          <w:rFonts w:eastAsia="Times New Roman"/>
          <w:szCs w:val="24"/>
        </w:rPr>
        <w:t>αταν</w:t>
      </w:r>
      <w:r>
        <w:rPr>
          <w:rFonts w:eastAsia="Times New Roman"/>
          <w:szCs w:val="24"/>
        </w:rPr>
        <w:t xml:space="preserve">όησης με αραβική χώρα και μάλιστα χώρα γείτονα </w:t>
      </w:r>
      <w:r>
        <w:rPr>
          <w:rFonts w:eastAsia="Times New Roman"/>
          <w:szCs w:val="24"/>
        </w:rPr>
        <w:lastRenderedPageBreak/>
        <w:t xml:space="preserve">της Συρίας, η κριτική μας θα σταθεί στο ότι αυτές οι χώρες θα πρέπει να αναλάβουν τις ευθύνες τους. </w:t>
      </w:r>
      <w:r>
        <w:rPr>
          <w:rFonts w:eastAsia="Times New Roman"/>
          <w:szCs w:val="24"/>
        </w:rPr>
        <w:t>Ν</w:t>
      </w:r>
      <w:r>
        <w:rPr>
          <w:rFonts w:eastAsia="Times New Roman"/>
          <w:szCs w:val="24"/>
        </w:rPr>
        <w:t>α μην ξεχνάμε ότι η Ιορδανία συμμετέχει ενεργά στη συμμαχία που έχουν φτιάξει οι Αμερικανοί για να ρίξουν το</w:t>
      </w:r>
      <w:r>
        <w:rPr>
          <w:rFonts w:eastAsia="Times New Roman"/>
          <w:szCs w:val="24"/>
        </w:rPr>
        <w:t xml:space="preserve">ν νόμιμο Πρόεδρο της Συρίας </w:t>
      </w:r>
      <w:proofErr w:type="spellStart"/>
      <w:r>
        <w:rPr>
          <w:rFonts w:eastAsia="Times New Roman"/>
          <w:szCs w:val="24"/>
        </w:rPr>
        <w:t>Άσαντ</w:t>
      </w:r>
      <w:proofErr w:type="spellEnd"/>
      <w:r>
        <w:rPr>
          <w:rFonts w:eastAsia="Times New Roman"/>
          <w:szCs w:val="24"/>
        </w:rPr>
        <w:t>, αφήνοντας την Ευρώπη και κυρίως την Ελλάδα να αντιμετωπίσει τις συνέπειες της αναταραχής στη Συρία ή όποιας άλλης αναταραχής αποφασίσουν τα «γεράκια» του ΝΑΤΟ και των Ηνωμένων Πολιτειών στην Ανατολική Μεσόγειο.</w:t>
      </w:r>
    </w:p>
    <w:p w14:paraId="60A0E7E1" w14:textId="77777777" w:rsidR="00E01B6E" w:rsidRDefault="00BC40BF">
      <w:pPr>
        <w:spacing w:line="600" w:lineRule="auto"/>
        <w:ind w:firstLine="720"/>
        <w:jc w:val="both"/>
        <w:rPr>
          <w:rFonts w:eastAsia="Times New Roman"/>
          <w:szCs w:val="24"/>
        </w:rPr>
      </w:pPr>
      <w:r>
        <w:rPr>
          <w:rFonts w:eastAsia="Times New Roman"/>
          <w:szCs w:val="24"/>
        </w:rPr>
        <w:t>Για το μεί</w:t>
      </w:r>
      <w:r>
        <w:rPr>
          <w:rFonts w:eastAsia="Times New Roman"/>
          <w:szCs w:val="24"/>
        </w:rPr>
        <w:t xml:space="preserve">ζον αυτό θέμα της λαθρομετανάστευσης -μετανάστευσης, προσφυγικό, όπως θέλετε πείτε το- η Χρυσή Αυγή </w:t>
      </w:r>
      <w:r>
        <w:rPr>
          <w:rFonts w:eastAsia="Times New Roman"/>
          <w:szCs w:val="24"/>
        </w:rPr>
        <w:lastRenderedPageBreak/>
        <w:t>καταθέτει άμεσα σχέδιο νόμου τις επόμενες μέρες, ώστε να λυθεί οριστικά αυτό το πρόβλημα και να πάψει επιτέλους και αυτό το δουλεμπόριο.</w:t>
      </w:r>
    </w:p>
    <w:p w14:paraId="60A0E7E2" w14:textId="77777777" w:rsidR="00E01B6E" w:rsidRDefault="00BC40BF">
      <w:pPr>
        <w:spacing w:line="600" w:lineRule="auto"/>
        <w:jc w:val="both"/>
        <w:rPr>
          <w:rFonts w:eastAsia="Times New Roman" w:cs="Times New Roman"/>
          <w:szCs w:val="24"/>
        </w:rPr>
      </w:pPr>
      <w:r>
        <w:rPr>
          <w:rFonts w:eastAsia="Times New Roman" w:cs="Times New Roman"/>
          <w:szCs w:val="24"/>
        </w:rPr>
        <w:t>Πιστέψτε με ότι υπά</w:t>
      </w:r>
      <w:r>
        <w:rPr>
          <w:rFonts w:eastAsia="Times New Roman" w:cs="Times New Roman"/>
          <w:szCs w:val="24"/>
        </w:rPr>
        <w:t>ρχουν λύσεις. Πολιτική βούληση χρειάζεται.</w:t>
      </w:r>
    </w:p>
    <w:p w14:paraId="60A0E7E3" w14:textId="77777777" w:rsidR="00E01B6E" w:rsidRDefault="00BC40BF">
      <w:pPr>
        <w:spacing w:line="600" w:lineRule="auto"/>
        <w:ind w:firstLine="567"/>
        <w:jc w:val="both"/>
        <w:rPr>
          <w:rFonts w:eastAsia="Times New Roman" w:cs="Times New Roman"/>
          <w:szCs w:val="24"/>
        </w:rPr>
      </w:pPr>
      <w:r>
        <w:rPr>
          <w:rFonts w:eastAsia="Times New Roman" w:cs="Times New Roman"/>
          <w:szCs w:val="24"/>
        </w:rPr>
        <w:t xml:space="preserve">Κύριε Πρόεδρε, είναι κατανοητό ότι καταψηφίζουμε το </w:t>
      </w:r>
      <w:r>
        <w:rPr>
          <w:rFonts w:eastAsia="Times New Roman" w:cs="Times New Roman"/>
          <w:szCs w:val="24"/>
        </w:rPr>
        <w:t>μ</w:t>
      </w:r>
      <w:r>
        <w:rPr>
          <w:rFonts w:eastAsia="Times New Roman" w:cs="Times New Roman"/>
          <w:szCs w:val="24"/>
        </w:rPr>
        <w:t>νημόνιο που συζητούμε σήμερα και πάμε σε ένα πράγμα ουσίας. Είναι η τροπολογία. Δεν θα σταθώ στο διαδικαστικό, κατά πό</w:t>
      </w:r>
      <w:r>
        <w:rPr>
          <w:rFonts w:eastAsia="Times New Roman" w:cs="Times New Roman"/>
          <w:szCs w:val="24"/>
        </w:rPr>
        <w:lastRenderedPageBreak/>
        <w:t>σον αυτή η τροπολογία πρέπει να έρθει σε μ</w:t>
      </w:r>
      <w:r>
        <w:rPr>
          <w:rFonts w:eastAsia="Times New Roman" w:cs="Times New Roman"/>
          <w:szCs w:val="24"/>
        </w:rPr>
        <w:t xml:space="preserve">ια ανούσια συζήτηση, σε μια </w:t>
      </w:r>
      <w:r>
        <w:rPr>
          <w:rFonts w:eastAsia="Times New Roman" w:cs="Times New Roman"/>
          <w:szCs w:val="24"/>
        </w:rPr>
        <w:t>κ</w:t>
      </w:r>
      <w:r>
        <w:rPr>
          <w:rFonts w:eastAsia="Times New Roman" w:cs="Times New Roman"/>
          <w:szCs w:val="24"/>
        </w:rPr>
        <w:t>ύρωση</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και όχι σε ένα σχέδιο νόμου, το οποίο θα είναι και από το ανάλογο Υπουργείο, από το Υπουργείο Οικονομικών και όχι από το Υπουργείο Εξωτερικών. </w:t>
      </w:r>
    </w:p>
    <w:p w14:paraId="60A0E7E4" w14:textId="77777777" w:rsidR="00E01B6E" w:rsidRDefault="00BC40BF">
      <w:pPr>
        <w:spacing w:line="600" w:lineRule="auto"/>
        <w:ind w:firstLine="567"/>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διαβάζω</w:t>
      </w:r>
      <w:r>
        <w:rPr>
          <w:rFonts w:eastAsia="Times New Roman" w:cs="Times New Roman"/>
          <w:szCs w:val="24"/>
        </w:rPr>
        <w:t>,</w:t>
      </w:r>
      <w:r>
        <w:rPr>
          <w:rFonts w:eastAsia="Times New Roman" w:cs="Times New Roman"/>
          <w:szCs w:val="24"/>
        </w:rPr>
        <w:t xml:space="preserve"> εδώ</w:t>
      </w:r>
      <w:r>
        <w:rPr>
          <w:rFonts w:eastAsia="Times New Roman" w:cs="Times New Roman"/>
          <w:szCs w:val="24"/>
        </w:rPr>
        <w:t>,</w:t>
      </w:r>
      <w:r>
        <w:rPr>
          <w:rFonts w:eastAsia="Times New Roman" w:cs="Times New Roman"/>
          <w:szCs w:val="24"/>
        </w:rPr>
        <w:t xml:space="preserve"> ότι δίδεται παράταση ενός μήνα για</w:t>
      </w:r>
      <w:r>
        <w:rPr>
          <w:rFonts w:eastAsia="Times New Roman" w:cs="Times New Roman"/>
          <w:szCs w:val="24"/>
        </w:rPr>
        <w:t xml:space="preserve"> την πώληση κόκκινων δανείων με υποθήκη. Λέει χαρακτηριστικά: «…να καθορισθεί ορθά το </w:t>
      </w:r>
      <w:proofErr w:type="spellStart"/>
      <w:r>
        <w:rPr>
          <w:rFonts w:eastAsia="Times New Roman" w:cs="Times New Roman"/>
          <w:szCs w:val="24"/>
        </w:rPr>
        <w:t>εφαρμοστικό</w:t>
      </w:r>
      <w:proofErr w:type="spellEnd"/>
      <w:r>
        <w:rPr>
          <w:rFonts w:eastAsia="Times New Roman" w:cs="Times New Roman"/>
          <w:szCs w:val="24"/>
        </w:rPr>
        <w:t xml:space="preserve"> πλαίσιο της μεταβίβασης των απαιτήσεων από καταναλωτικές δανειακές συμβάσεις, συμβάσεις με υποθήκη ή με προσημείωση υποθήκης πρώτης κατοικίας, δάνεια και πιστ</w:t>
      </w:r>
      <w:r>
        <w:rPr>
          <w:rFonts w:eastAsia="Times New Roman" w:cs="Times New Roman"/>
          <w:szCs w:val="24"/>
        </w:rPr>
        <w:t xml:space="preserve">ώσεις προς μικρές </w:t>
      </w:r>
      <w:r>
        <w:rPr>
          <w:rFonts w:eastAsia="Times New Roman" w:cs="Times New Roman"/>
          <w:szCs w:val="24"/>
        </w:rPr>
        <w:lastRenderedPageBreak/>
        <w:t>και μεσαίες επιχειρήσεις, όπως  αυτές ορίζονται από τη σύσταση 2003/361/ΕΚ της Ευρωπαϊκής Επιτροπής της 6</w:t>
      </w:r>
      <w:r>
        <w:rPr>
          <w:rFonts w:eastAsia="Times New Roman" w:cs="Times New Roman"/>
          <w:szCs w:val="24"/>
          <w:vertAlign w:val="superscript"/>
        </w:rPr>
        <w:t>ης</w:t>
      </w:r>
      <w:r>
        <w:rPr>
          <w:rFonts w:eastAsia="Times New Roman" w:cs="Times New Roman"/>
          <w:szCs w:val="24"/>
        </w:rPr>
        <w:t xml:space="preserve"> Μαΐου 2003…». Δηλαδή, να προσφέρουμε τα σπίτια, την πρώτη κατοικία των Ελλήνων και μάλιστα σημειώστε -γιατί κανείς δεν έχει ασχολη</w:t>
      </w:r>
      <w:r>
        <w:rPr>
          <w:rFonts w:eastAsia="Times New Roman" w:cs="Times New Roman"/>
          <w:szCs w:val="24"/>
        </w:rPr>
        <w:t>θεί και μόνο η Χρυσή Αυγή έχει υποβάλει σχετική ερώτηση και είχαμε πάρει διαβεβαιώσεις από τον αρμόδιο Υπουργό- ότι μέσα είναι και η πρώτη κατοικία των Α</w:t>
      </w:r>
      <w:r>
        <w:rPr>
          <w:rFonts w:eastAsia="Times New Roman" w:cs="Times New Roman"/>
          <w:szCs w:val="24"/>
        </w:rPr>
        <w:t>ΜΕ</w:t>
      </w:r>
      <w:r>
        <w:rPr>
          <w:rFonts w:eastAsia="Times New Roman" w:cs="Times New Roman"/>
          <w:szCs w:val="24"/>
        </w:rPr>
        <w:t>Α, ανθρώπων που δεν έχουν στον ήλιο μοίρα, που τους έχει κοπεί η σύνταξη, που τους κόβεται το ΕΚΑΣ, π</w:t>
      </w:r>
      <w:r>
        <w:rPr>
          <w:rFonts w:eastAsia="Times New Roman" w:cs="Times New Roman"/>
          <w:szCs w:val="24"/>
        </w:rPr>
        <w:t xml:space="preserve">ου θα τους πάρουν και το σπίτι. </w:t>
      </w:r>
    </w:p>
    <w:p w14:paraId="60A0E7E5" w14:textId="77777777" w:rsidR="00E01B6E" w:rsidRDefault="00BC40BF">
      <w:pPr>
        <w:spacing w:line="600" w:lineRule="auto"/>
        <w:ind w:firstLine="567"/>
        <w:jc w:val="both"/>
        <w:rPr>
          <w:rFonts w:eastAsia="Times New Roman" w:cs="Times New Roman"/>
          <w:szCs w:val="24"/>
        </w:rPr>
      </w:pPr>
      <w:r>
        <w:rPr>
          <w:rFonts w:eastAsia="Times New Roman" w:cs="Times New Roman"/>
          <w:szCs w:val="24"/>
        </w:rPr>
        <w:lastRenderedPageBreak/>
        <w:t>Έχουμε, λοιπόν, σίτιση, στέγαση, δωρεάν μεταφορές για τους εισβολείς και για τους Έλληνες</w:t>
      </w:r>
      <w:r>
        <w:rPr>
          <w:rFonts w:eastAsia="Times New Roman" w:cs="Times New Roman"/>
          <w:szCs w:val="24"/>
        </w:rPr>
        <w:t>,</w:t>
      </w:r>
      <w:r>
        <w:rPr>
          <w:rFonts w:eastAsia="Times New Roman" w:cs="Times New Roman"/>
          <w:szCs w:val="24"/>
        </w:rPr>
        <w:t xml:space="preserve"> το ίδιο το κράτος, η ίδια η Κυβέρνηση</w:t>
      </w:r>
      <w:r>
        <w:rPr>
          <w:rFonts w:eastAsia="Times New Roman" w:cs="Times New Roman"/>
          <w:szCs w:val="24"/>
        </w:rPr>
        <w:t>,</w:t>
      </w:r>
      <w:r>
        <w:rPr>
          <w:rFonts w:eastAsia="Times New Roman" w:cs="Times New Roman"/>
          <w:szCs w:val="24"/>
        </w:rPr>
        <w:t xml:space="preserve"> ψηφίζει να τους πάρουν τα σπίτια! Λέγεται αυτό δημοκρατία; Μήπως αυτό, τελικώς, είναι η επιτο</w:t>
      </w:r>
      <w:r>
        <w:rPr>
          <w:rFonts w:eastAsia="Times New Roman" w:cs="Times New Roman"/>
          <w:szCs w:val="24"/>
        </w:rPr>
        <w:t xml:space="preserve">μή –και μιλώ με την αρχαιοελληνική έννοια του όρου, για να μην ξεσηκωθείτε και φωνάζετε- της τυραννίας; Γι’ αυτό πρέπει να αντιδράσει ο λαός. </w:t>
      </w:r>
    </w:p>
    <w:p w14:paraId="60A0E7E6" w14:textId="77777777" w:rsidR="00E01B6E" w:rsidRDefault="00BC40BF">
      <w:pPr>
        <w:spacing w:line="600" w:lineRule="auto"/>
        <w:ind w:firstLine="567"/>
        <w:jc w:val="both"/>
        <w:rPr>
          <w:rFonts w:eastAsia="Times New Roman" w:cs="Times New Roman"/>
          <w:szCs w:val="24"/>
        </w:rPr>
      </w:pPr>
      <w:r>
        <w:rPr>
          <w:rFonts w:eastAsia="Times New Roman" w:cs="Times New Roman"/>
          <w:szCs w:val="24"/>
        </w:rPr>
        <w:t>Διαβάζω παρακάτω, που λέει ότι αντί να έχουμε καταληκτική ημερομηνία που θα δοθούν οι πρώτες κατοικίες τσάμπα στα</w:t>
      </w:r>
      <w:r>
        <w:rPr>
          <w:rFonts w:eastAsia="Times New Roman" w:cs="Times New Roman"/>
          <w:szCs w:val="24"/>
        </w:rPr>
        <w:t xml:space="preserve"> </w:t>
      </w:r>
      <w:r>
        <w:rPr>
          <w:rFonts w:eastAsia="Times New Roman" w:cs="Times New Roman"/>
          <w:szCs w:val="24"/>
          <w:lang w:val="en-US"/>
        </w:rPr>
        <w:t>funds</w:t>
      </w:r>
      <w:r>
        <w:rPr>
          <w:rFonts w:eastAsia="Times New Roman" w:cs="Times New Roman"/>
          <w:szCs w:val="24"/>
        </w:rPr>
        <w:t xml:space="preserve">, για να έρθουν αυτά πλέον και να κατασχέσουν τα </w:t>
      </w:r>
      <w:r>
        <w:rPr>
          <w:rFonts w:eastAsia="Times New Roman" w:cs="Times New Roman"/>
          <w:szCs w:val="24"/>
        </w:rPr>
        <w:lastRenderedPageBreak/>
        <w:t xml:space="preserve">σπίτια των Ελλήνων, στις 15 Μαρτίου, θα είναι στις 15 Απριλίου. Δηλαδή, κερδίζετε εσείς έναν μήνα πολιτικό χρόνο. </w:t>
      </w:r>
    </w:p>
    <w:p w14:paraId="60A0E7E7" w14:textId="77777777" w:rsidR="00E01B6E" w:rsidRDefault="00BC40BF">
      <w:pPr>
        <w:spacing w:line="600" w:lineRule="auto"/>
        <w:ind w:firstLine="567"/>
        <w:jc w:val="both"/>
        <w:rPr>
          <w:rFonts w:eastAsia="Times New Roman" w:cs="Times New Roman"/>
          <w:szCs w:val="24"/>
        </w:rPr>
      </w:pPr>
      <w:r>
        <w:rPr>
          <w:rFonts w:eastAsia="Times New Roman" w:cs="Times New Roman"/>
          <w:szCs w:val="24"/>
        </w:rPr>
        <w:t>Δεύτερον, ό,τι και να γίνει από τις 15 Απριλίου και μετά να ξέρετε -και ξέρει ο κόσμος</w:t>
      </w:r>
      <w:r>
        <w:rPr>
          <w:rFonts w:eastAsia="Times New Roman" w:cs="Times New Roman"/>
          <w:szCs w:val="24"/>
        </w:rPr>
        <w:t xml:space="preserve">- ότι έρχονται μαύρες μέρες. Έρχεται, θα έλεγα, η μεγάλη εβδομάδα, έρχεται η σταύρωση του λαού μας. Η πρώτη κατοικία των Ελλήνων, το κάστρο, το φρούριο κάθε Έλληνα, η απαντοχή του, αυτό που έχει ο Έλληνας στο </w:t>
      </w:r>
      <w:r>
        <w:rPr>
          <w:rFonts w:eastAsia="Times New Roman" w:cs="Times New Roman"/>
          <w:szCs w:val="24"/>
          <w:lang w:val="en-US"/>
        </w:rPr>
        <w:t>DNA</w:t>
      </w:r>
      <w:r>
        <w:rPr>
          <w:rFonts w:eastAsia="Times New Roman" w:cs="Times New Roman"/>
          <w:szCs w:val="24"/>
        </w:rPr>
        <w:t xml:space="preserve"> του, ένα κεραμίδι για τα παιδιά του, ένα κε</w:t>
      </w:r>
      <w:r>
        <w:rPr>
          <w:rFonts w:eastAsia="Times New Roman" w:cs="Times New Roman"/>
          <w:szCs w:val="24"/>
        </w:rPr>
        <w:t xml:space="preserve">ραμίδι για να βάλει την οικογένειά του, έρχεται με τη βοήθεια του ίδιου του </w:t>
      </w:r>
      <w:r>
        <w:rPr>
          <w:rFonts w:eastAsia="Times New Roman" w:cs="Times New Roman"/>
          <w:szCs w:val="24"/>
        </w:rPr>
        <w:lastRenderedPageBreak/>
        <w:t xml:space="preserve">κράτους, του υποτιθέμενου αριστερού κράτους, αριστερής κυβέρνησης, που μιλά για τα κοινωνικά δίκαια και την κοινωνική δικαιοσύνη, να του το κατασχέσει. </w:t>
      </w:r>
    </w:p>
    <w:p w14:paraId="60A0E7E8" w14:textId="77777777" w:rsidR="00E01B6E" w:rsidRDefault="00BC40BF">
      <w:pPr>
        <w:spacing w:line="600" w:lineRule="auto"/>
        <w:ind w:firstLine="567"/>
        <w:jc w:val="both"/>
        <w:rPr>
          <w:rFonts w:eastAsia="Times New Roman" w:cs="Times New Roman"/>
          <w:szCs w:val="24"/>
        </w:rPr>
      </w:pPr>
      <w:r>
        <w:rPr>
          <w:rFonts w:eastAsia="Times New Roman" w:cs="Times New Roman"/>
          <w:szCs w:val="24"/>
        </w:rPr>
        <w:t>Μεγάλη εβδομάδα, λοιπόν, γι</w:t>
      </w:r>
      <w:r>
        <w:rPr>
          <w:rFonts w:eastAsia="Times New Roman" w:cs="Times New Roman"/>
          <w:szCs w:val="24"/>
        </w:rPr>
        <w:t>α τον λαό μας, αλλά να ξέρετε, κύριε Πρόεδρε, κυρίες και κύριοι, ότι η Μεγάλη Εβδομάδα καταλήγει στη Σταύρωση, αλλά κάθε σταύρωση έχει και την ανάσταση. Εσείς όλοι θα τρίβετε τα μάτια σας, όταν ο λαός μας αφυπνιστεί και καταλάβει τη δύναμή του. Και τότε δε</w:t>
      </w:r>
      <w:r>
        <w:rPr>
          <w:rFonts w:eastAsia="Times New Roman" w:cs="Times New Roman"/>
          <w:szCs w:val="24"/>
        </w:rPr>
        <w:t xml:space="preserve">ν θα υπάρχουν </w:t>
      </w:r>
      <w:proofErr w:type="spellStart"/>
      <w:r>
        <w:rPr>
          <w:rFonts w:eastAsia="Times New Roman" w:cs="Times New Roman"/>
          <w:szCs w:val="24"/>
        </w:rPr>
        <w:t>μεγαλοσυνδικαλιστές</w:t>
      </w:r>
      <w:proofErr w:type="spellEnd"/>
      <w:r>
        <w:rPr>
          <w:rFonts w:eastAsia="Times New Roman" w:cs="Times New Roman"/>
          <w:szCs w:val="24"/>
        </w:rPr>
        <w:t xml:space="preserve"> να «καπελώσουν» τον αγώνα τους, όπως έγινε στους αγρότες. Δεν θα υπάρχουν άνθρωποι -πόσοι </w:t>
      </w:r>
      <w:r>
        <w:rPr>
          <w:rFonts w:eastAsia="Times New Roman" w:cs="Times New Roman"/>
          <w:szCs w:val="24"/>
        </w:rPr>
        <w:lastRenderedPageBreak/>
        <w:t xml:space="preserve">είναι αυτοί οι προδότες;- που θα καπελώσουν τον γνήσιο αγώνα των Ελλήνων. </w:t>
      </w:r>
    </w:p>
    <w:p w14:paraId="60A0E7E9" w14:textId="77777777" w:rsidR="00E01B6E" w:rsidRDefault="00BC40BF">
      <w:pPr>
        <w:spacing w:line="600" w:lineRule="auto"/>
        <w:ind w:firstLine="567"/>
        <w:jc w:val="both"/>
        <w:rPr>
          <w:rFonts w:eastAsia="Times New Roman" w:cs="Times New Roman"/>
          <w:szCs w:val="24"/>
        </w:rPr>
      </w:pPr>
      <w:r>
        <w:rPr>
          <w:rFonts w:eastAsia="Times New Roman" w:cs="Times New Roman"/>
          <w:szCs w:val="24"/>
        </w:rPr>
        <w:t>Κύριε Πρόεδρε, η Συγκυβέρνηση ΣΥΡΙΖΑ-ΑΝΕΛ και με αυτήν τη</w:t>
      </w:r>
      <w:r>
        <w:rPr>
          <w:rFonts w:eastAsia="Times New Roman" w:cs="Times New Roman"/>
          <w:szCs w:val="24"/>
        </w:rPr>
        <w:t xml:space="preserve">ν τροπολογία και με την τακτική της σπείρει ανέμους και θα θερίσει θύελλες. </w:t>
      </w:r>
    </w:p>
    <w:p w14:paraId="60A0E7EA" w14:textId="77777777" w:rsidR="00E01B6E" w:rsidRDefault="00BC40BF">
      <w:pPr>
        <w:spacing w:line="600" w:lineRule="auto"/>
        <w:ind w:firstLine="567"/>
        <w:jc w:val="both"/>
        <w:rPr>
          <w:rFonts w:eastAsia="Times New Roman" w:cs="Times New Roman"/>
          <w:szCs w:val="24"/>
        </w:rPr>
      </w:pPr>
      <w:r>
        <w:rPr>
          <w:rFonts w:eastAsia="Times New Roman" w:cs="Times New Roman"/>
          <w:b/>
          <w:szCs w:val="24"/>
        </w:rPr>
        <w:t xml:space="preserve">ΣΠΥΡΙΔΩΝ ΛΥΚΟΥΔΗΣ: </w:t>
      </w:r>
      <w:r>
        <w:rPr>
          <w:rFonts w:eastAsia="Times New Roman" w:cs="Times New Roman"/>
          <w:szCs w:val="24"/>
        </w:rPr>
        <w:t xml:space="preserve">Κύριε Πρόεδρε, παρακαλώ τον λόγο επί της διαδικασίας. </w:t>
      </w:r>
    </w:p>
    <w:p w14:paraId="60A0E7EB" w14:textId="77777777" w:rsidR="00E01B6E" w:rsidRDefault="00BC40BF">
      <w:pPr>
        <w:spacing w:line="600" w:lineRule="auto"/>
        <w:ind w:firstLine="567"/>
        <w:jc w:val="both"/>
        <w:rPr>
          <w:rFonts w:eastAsia="Times New Roman" w:cs="Times New Roman"/>
          <w:szCs w:val="24"/>
        </w:rPr>
      </w:pPr>
      <w:r>
        <w:rPr>
          <w:rFonts w:eastAsia="Times New Roman"/>
          <w:b/>
          <w:bCs/>
        </w:rPr>
        <w:lastRenderedPageBreak/>
        <w:t>ΠΡΟΕΔΡΕΥΩΝ (Γεώργιος Βαρεμένος):</w:t>
      </w:r>
      <w:r>
        <w:rPr>
          <w:rFonts w:eastAsia="Times New Roman" w:cs="Times New Roman"/>
          <w:szCs w:val="24"/>
        </w:rPr>
        <w:t xml:space="preserve"> Πάλι; Αφού καταλήξαμε στη διαδικασία. Αφήστε να μιλήσει ο κ. Τάσσος και </w:t>
      </w:r>
      <w:r>
        <w:rPr>
          <w:rFonts w:eastAsia="Times New Roman" w:cs="Times New Roman"/>
          <w:szCs w:val="24"/>
        </w:rPr>
        <w:t>μετά θα πάρετε τον λόγο…</w:t>
      </w:r>
    </w:p>
    <w:p w14:paraId="60A0E7EC" w14:textId="77777777" w:rsidR="00E01B6E" w:rsidRDefault="00BC40BF">
      <w:pPr>
        <w:spacing w:line="600" w:lineRule="auto"/>
        <w:ind w:firstLine="567"/>
        <w:jc w:val="both"/>
        <w:rPr>
          <w:rFonts w:eastAsia="Times New Roman" w:cs="Times New Roman"/>
          <w:szCs w:val="24"/>
        </w:rPr>
      </w:pPr>
      <w:r>
        <w:rPr>
          <w:rFonts w:eastAsia="Times New Roman" w:cs="Times New Roman"/>
          <w:b/>
          <w:szCs w:val="24"/>
        </w:rPr>
        <w:t>ΣΠΥΡΙΔΩΝ ΛΥΚΟΥΔΗΣ:</w:t>
      </w:r>
      <w:r>
        <w:rPr>
          <w:rFonts w:eastAsia="Times New Roman" w:cs="Times New Roman"/>
          <w:szCs w:val="24"/>
        </w:rPr>
        <w:t xml:space="preserve"> Δεν έχει καθοριστεί η διαδικασία. </w:t>
      </w:r>
    </w:p>
    <w:p w14:paraId="60A0E7ED" w14:textId="77777777" w:rsidR="00E01B6E" w:rsidRDefault="00BC40BF">
      <w:pPr>
        <w:spacing w:line="600" w:lineRule="auto"/>
        <w:ind w:firstLine="567"/>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Καθορίστηκε η διαδικασία. Θα δώσουμε τον λόγο στους </w:t>
      </w:r>
      <w:r>
        <w:rPr>
          <w:rFonts w:eastAsia="Times New Roman" w:cs="Times New Roman"/>
          <w:szCs w:val="24"/>
        </w:rPr>
        <w:t>ε</w:t>
      </w:r>
      <w:r>
        <w:rPr>
          <w:rFonts w:eastAsia="Times New Roman" w:cs="Times New Roman"/>
          <w:szCs w:val="24"/>
        </w:rPr>
        <w:t xml:space="preserve">ισηγητές και στους </w:t>
      </w:r>
      <w:r>
        <w:rPr>
          <w:rFonts w:eastAsia="Times New Roman" w:cs="Times New Roman"/>
          <w:szCs w:val="24"/>
        </w:rPr>
        <w:t>ε</w:t>
      </w:r>
      <w:r>
        <w:rPr>
          <w:rFonts w:eastAsia="Times New Roman" w:cs="Times New Roman"/>
          <w:szCs w:val="24"/>
        </w:rPr>
        <w:t xml:space="preserve">ιδικούς </w:t>
      </w:r>
      <w:r>
        <w:rPr>
          <w:rFonts w:eastAsia="Times New Roman" w:cs="Times New Roman"/>
          <w:szCs w:val="24"/>
        </w:rPr>
        <w:t>α</w:t>
      </w:r>
      <w:r>
        <w:rPr>
          <w:rFonts w:eastAsia="Times New Roman" w:cs="Times New Roman"/>
          <w:szCs w:val="24"/>
        </w:rPr>
        <w:t xml:space="preserve">γορητές για την τροπολογία μετά, σε όσους θέλουν. </w:t>
      </w:r>
    </w:p>
    <w:p w14:paraId="60A0E7EE" w14:textId="77777777" w:rsidR="00E01B6E" w:rsidRDefault="00BC40BF">
      <w:pPr>
        <w:spacing w:line="600" w:lineRule="auto"/>
        <w:ind w:firstLine="567"/>
        <w:jc w:val="both"/>
        <w:rPr>
          <w:rFonts w:eastAsia="Times New Roman" w:cs="Times New Roman"/>
          <w:szCs w:val="24"/>
        </w:rPr>
      </w:pPr>
      <w:r>
        <w:rPr>
          <w:rFonts w:eastAsia="Times New Roman" w:cs="Times New Roman"/>
          <w:b/>
          <w:szCs w:val="24"/>
        </w:rPr>
        <w:t xml:space="preserve">ΣΠΥΡΙΔΩΝ </w:t>
      </w:r>
      <w:r>
        <w:rPr>
          <w:rFonts w:eastAsia="Times New Roman" w:cs="Times New Roman"/>
          <w:b/>
          <w:szCs w:val="24"/>
        </w:rPr>
        <w:t>ΛΥΚΟΥΔΗΣ:</w:t>
      </w:r>
      <w:r>
        <w:rPr>
          <w:rFonts w:eastAsia="Times New Roman" w:cs="Times New Roman"/>
          <w:szCs w:val="24"/>
        </w:rPr>
        <w:t xml:space="preserve"> Έχει κάνει μια εύστοχη παρατήρηση ο κ. Λοβέρδος, ότι αλλάζει η διαδικασία…</w:t>
      </w:r>
    </w:p>
    <w:p w14:paraId="60A0E7EF" w14:textId="77777777" w:rsidR="00E01B6E" w:rsidRDefault="00BC40BF">
      <w:pPr>
        <w:spacing w:line="600" w:lineRule="auto"/>
        <w:ind w:firstLine="567"/>
        <w:jc w:val="both"/>
        <w:rPr>
          <w:rFonts w:eastAsia="Times New Roman" w:cs="Times New Roman"/>
          <w:szCs w:val="24"/>
        </w:rPr>
      </w:pPr>
      <w:r>
        <w:rPr>
          <w:rFonts w:eastAsia="Times New Roman"/>
          <w:b/>
          <w:bCs/>
        </w:rPr>
        <w:lastRenderedPageBreak/>
        <w:t>ΠΡΟΕΔΡΕΥΩΝ (Γεώργιος Βαρεμένος):</w:t>
      </w:r>
      <w:r>
        <w:rPr>
          <w:rFonts w:eastAsia="Times New Roman" w:cs="Times New Roman"/>
          <w:szCs w:val="24"/>
        </w:rPr>
        <w:t xml:space="preserve"> Πήρε απάντηση ο κ. Λοβέρδος. </w:t>
      </w:r>
    </w:p>
    <w:p w14:paraId="60A0E7F0" w14:textId="77777777" w:rsidR="00E01B6E" w:rsidRDefault="00BC40BF">
      <w:pPr>
        <w:spacing w:line="600" w:lineRule="auto"/>
        <w:ind w:firstLine="567"/>
        <w:jc w:val="both"/>
        <w:rPr>
          <w:rFonts w:eastAsia="Times New Roman" w:cs="Times New Roman"/>
          <w:szCs w:val="24"/>
        </w:rPr>
      </w:pPr>
      <w:r>
        <w:rPr>
          <w:rFonts w:eastAsia="Times New Roman" w:cs="Times New Roman"/>
          <w:b/>
          <w:szCs w:val="24"/>
        </w:rPr>
        <w:t xml:space="preserve">ΣΠΥΡΙΔΩΝ ΛΥΚΟΥΔΗΣ: </w:t>
      </w:r>
      <w:r>
        <w:rPr>
          <w:rFonts w:eastAsia="Times New Roman" w:cs="Times New Roman"/>
          <w:szCs w:val="24"/>
        </w:rPr>
        <w:t>Επιτρέψτε μου για μισό λεπτό.</w:t>
      </w:r>
    </w:p>
    <w:p w14:paraId="60A0E7F1" w14:textId="77777777" w:rsidR="00E01B6E" w:rsidRDefault="00BC40BF">
      <w:pPr>
        <w:spacing w:line="600" w:lineRule="auto"/>
        <w:ind w:firstLine="567"/>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Έχετε τον λόγο.</w:t>
      </w:r>
    </w:p>
    <w:p w14:paraId="60A0E7F2" w14:textId="77777777" w:rsidR="00E01B6E" w:rsidRDefault="00BC40BF">
      <w:pPr>
        <w:spacing w:line="600" w:lineRule="auto"/>
        <w:ind w:firstLine="567"/>
        <w:jc w:val="both"/>
        <w:rPr>
          <w:rFonts w:eastAsia="Times New Roman" w:cs="Times New Roman"/>
          <w:szCs w:val="24"/>
        </w:rPr>
      </w:pPr>
      <w:r>
        <w:rPr>
          <w:rFonts w:eastAsia="Times New Roman" w:cs="Times New Roman"/>
          <w:b/>
          <w:szCs w:val="24"/>
        </w:rPr>
        <w:t xml:space="preserve">ΣΠΥΡΙΔΩΝ </w:t>
      </w:r>
      <w:r>
        <w:rPr>
          <w:rFonts w:eastAsia="Times New Roman" w:cs="Times New Roman"/>
          <w:b/>
          <w:szCs w:val="24"/>
        </w:rPr>
        <w:t>ΛΥΚΟΥΔΗΣ:</w:t>
      </w:r>
      <w:r>
        <w:rPr>
          <w:rFonts w:eastAsia="Times New Roman" w:cs="Times New Roman"/>
          <w:szCs w:val="24"/>
        </w:rPr>
        <w:t xml:space="preserve"> Εάν το δεχθείτε αυτό, σημαίνει ότι συζητάμε και την τροπολογία, αλλά με παρόντα τον Υπουργό που την καταθέτει. </w:t>
      </w:r>
    </w:p>
    <w:p w14:paraId="60A0E7F3" w14:textId="77777777" w:rsidR="00E01B6E" w:rsidRDefault="00BC40BF">
      <w:pPr>
        <w:spacing w:line="600" w:lineRule="auto"/>
        <w:ind w:firstLine="567"/>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Σωστό. </w:t>
      </w:r>
    </w:p>
    <w:p w14:paraId="60A0E7F4" w14:textId="77777777" w:rsidR="00E01B6E" w:rsidRDefault="00BC40BF">
      <w:pPr>
        <w:spacing w:line="600" w:lineRule="auto"/>
        <w:ind w:firstLine="567"/>
        <w:jc w:val="both"/>
        <w:rPr>
          <w:rFonts w:eastAsia="Times New Roman" w:cs="Times New Roman"/>
          <w:szCs w:val="24"/>
        </w:rPr>
      </w:pPr>
      <w:r>
        <w:rPr>
          <w:rFonts w:eastAsia="Times New Roman" w:cs="Times New Roman"/>
          <w:b/>
          <w:szCs w:val="24"/>
        </w:rPr>
        <w:t>ΣΠΥΡΙΔΩΝ ΛΥΚΟΥΔΗΣ:</w:t>
      </w:r>
      <w:r>
        <w:rPr>
          <w:rFonts w:eastAsia="Times New Roman" w:cs="Times New Roman"/>
          <w:szCs w:val="24"/>
        </w:rPr>
        <w:t xml:space="preserve"> Σε ποιον θα τα λέμε; </w:t>
      </w:r>
    </w:p>
    <w:p w14:paraId="60A0E7F5" w14:textId="77777777" w:rsidR="00E01B6E" w:rsidRDefault="00BC40BF">
      <w:pPr>
        <w:spacing w:line="600" w:lineRule="auto"/>
        <w:ind w:firstLine="567"/>
        <w:jc w:val="both"/>
        <w:rPr>
          <w:rFonts w:eastAsia="Times New Roman" w:cs="Times New Roman"/>
          <w:szCs w:val="24"/>
        </w:rPr>
      </w:pPr>
      <w:r>
        <w:rPr>
          <w:rFonts w:eastAsia="Times New Roman"/>
          <w:b/>
          <w:bCs/>
        </w:rPr>
        <w:lastRenderedPageBreak/>
        <w:t>ΠΡΟΕΔΡΕΥΩΝ (Γεώργιος Βαρεμένος):</w:t>
      </w:r>
      <w:r>
        <w:rPr>
          <w:rFonts w:eastAsia="Times New Roman" w:cs="Times New Roman"/>
          <w:szCs w:val="24"/>
        </w:rPr>
        <w:t xml:space="preserve"> Έρχεται. </w:t>
      </w:r>
    </w:p>
    <w:p w14:paraId="60A0E7F6" w14:textId="77777777" w:rsidR="00E01B6E" w:rsidRDefault="00BC40BF">
      <w:pPr>
        <w:spacing w:line="600" w:lineRule="auto"/>
        <w:ind w:firstLine="567"/>
        <w:jc w:val="both"/>
        <w:rPr>
          <w:rFonts w:eastAsia="Times New Roman" w:cs="Times New Roman"/>
          <w:szCs w:val="24"/>
        </w:rPr>
      </w:pPr>
      <w:r>
        <w:rPr>
          <w:rFonts w:eastAsia="Times New Roman" w:cs="Times New Roman"/>
          <w:b/>
          <w:szCs w:val="24"/>
        </w:rPr>
        <w:t>ΣΠΥΡΙΔΩΝ ΛΥΚΟΥΔΗΣ:</w:t>
      </w:r>
      <w:r>
        <w:rPr>
          <w:rFonts w:eastAsia="Times New Roman" w:cs="Times New Roman"/>
          <w:szCs w:val="24"/>
        </w:rPr>
        <w:t xml:space="preserve"> Έρχετ</w:t>
      </w:r>
      <w:r>
        <w:rPr>
          <w:rFonts w:eastAsia="Times New Roman" w:cs="Times New Roman"/>
          <w:szCs w:val="24"/>
        </w:rPr>
        <w:t>αι, αλλά να ξέρουμε ποια είναι η διαδικασία ακριβώς. Θα τα λέμε στον κ. Αμανατίδη;</w:t>
      </w:r>
    </w:p>
    <w:p w14:paraId="60A0E7F7" w14:textId="77777777" w:rsidR="00E01B6E" w:rsidRDefault="00BC40BF">
      <w:pPr>
        <w:spacing w:line="600" w:lineRule="auto"/>
        <w:ind w:firstLine="720"/>
        <w:jc w:val="both"/>
        <w:rPr>
          <w:rFonts w:eastAsia="Times New Roman" w:cs="Times New Roman"/>
          <w:szCs w:val="24"/>
        </w:rPr>
      </w:pPr>
      <w:r>
        <w:rPr>
          <w:rFonts w:eastAsia="Times New Roman" w:cs="Times New Roman"/>
          <w:b/>
          <w:szCs w:val="24"/>
        </w:rPr>
        <w:t xml:space="preserve">ΙΩΑΝΝΗΣ ΑΜΑΝΑΤΙΔΗΣ (Υφυπουργός Εξωτερικών): </w:t>
      </w:r>
      <w:r>
        <w:rPr>
          <w:rFonts w:eastAsia="Times New Roman" w:cs="Times New Roman"/>
          <w:szCs w:val="24"/>
        </w:rPr>
        <w:t>Θα έρθει ο Υπουργός.</w:t>
      </w:r>
    </w:p>
    <w:p w14:paraId="60A0E7F8" w14:textId="77777777" w:rsidR="00E01B6E" w:rsidRDefault="00BC40BF">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Είμαστε σίγουροι ότι θα έρθει;</w:t>
      </w:r>
    </w:p>
    <w:p w14:paraId="60A0E7F9" w14:textId="77777777" w:rsidR="00E01B6E" w:rsidRDefault="00BC40BF">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Τον λόγο έχει τώ</w:t>
      </w:r>
      <w:r>
        <w:rPr>
          <w:rFonts w:eastAsia="Times New Roman" w:cs="Times New Roman"/>
          <w:szCs w:val="24"/>
        </w:rPr>
        <w:t>ρα ο κ. Τάσσος.</w:t>
      </w:r>
    </w:p>
    <w:p w14:paraId="60A0E7FA" w14:textId="77777777" w:rsidR="00E01B6E" w:rsidRDefault="00BC40BF">
      <w:pPr>
        <w:spacing w:line="600" w:lineRule="auto"/>
        <w:ind w:firstLine="720"/>
        <w:jc w:val="both"/>
        <w:rPr>
          <w:rFonts w:eastAsia="Times New Roman" w:cs="Times New Roman"/>
          <w:szCs w:val="24"/>
        </w:rPr>
      </w:pPr>
      <w:r>
        <w:rPr>
          <w:rFonts w:eastAsia="Times New Roman" w:cs="Times New Roman"/>
          <w:szCs w:val="24"/>
        </w:rPr>
        <w:lastRenderedPageBreak/>
        <w:t>Θέλετε να μιλήσετε τώρα και για τα δύο;</w:t>
      </w:r>
    </w:p>
    <w:p w14:paraId="60A0E7FB" w14:textId="77777777" w:rsidR="00E01B6E" w:rsidRDefault="00BC40BF">
      <w:pPr>
        <w:spacing w:line="600" w:lineRule="auto"/>
        <w:ind w:firstLine="720"/>
        <w:jc w:val="both"/>
        <w:rPr>
          <w:rFonts w:eastAsia="Times New Roman" w:cs="Times New Roman"/>
          <w:szCs w:val="24"/>
        </w:rPr>
      </w:pPr>
      <w:r>
        <w:rPr>
          <w:rFonts w:eastAsia="Times New Roman" w:cs="Times New Roman"/>
          <w:b/>
          <w:szCs w:val="24"/>
        </w:rPr>
        <w:t xml:space="preserve">ΣΤΑΥΡΟΣ ΤΑΣΣΟΣ: </w:t>
      </w:r>
      <w:r>
        <w:rPr>
          <w:rFonts w:eastAsia="Times New Roman" w:cs="Times New Roman"/>
          <w:szCs w:val="24"/>
        </w:rPr>
        <w:t>Όχι, θα μιλήσω για τη σύμβαση.</w:t>
      </w:r>
    </w:p>
    <w:p w14:paraId="60A0E7FC" w14:textId="77777777" w:rsidR="00E01B6E" w:rsidRDefault="00BC40BF">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Πέντε λεπτά είναι αρκετά;</w:t>
      </w:r>
    </w:p>
    <w:p w14:paraId="60A0E7FD" w14:textId="77777777" w:rsidR="00E01B6E" w:rsidRDefault="00BC40BF">
      <w:pPr>
        <w:spacing w:line="600" w:lineRule="auto"/>
        <w:ind w:firstLine="720"/>
        <w:jc w:val="both"/>
        <w:rPr>
          <w:rFonts w:eastAsia="Times New Roman" w:cs="Times New Roman"/>
          <w:szCs w:val="24"/>
        </w:rPr>
      </w:pPr>
      <w:r>
        <w:rPr>
          <w:rFonts w:eastAsia="Times New Roman" w:cs="Times New Roman"/>
          <w:b/>
          <w:szCs w:val="24"/>
        </w:rPr>
        <w:t xml:space="preserve">ΣΤΑΥΡΟΣ ΤΑΣΣΟΣ: </w:t>
      </w:r>
      <w:r>
        <w:rPr>
          <w:rFonts w:eastAsia="Times New Roman" w:cs="Times New Roman"/>
          <w:szCs w:val="24"/>
        </w:rPr>
        <w:t>Λιγότερο θα χρειαστώ, κύριε Πρόεδρε.</w:t>
      </w:r>
    </w:p>
    <w:p w14:paraId="60A0E7FE" w14:textId="77777777" w:rsidR="00E01B6E" w:rsidRDefault="00BC40BF">
      <w:pPr>
        <w:spacing w:line="600" w:lineRule="auto"/>
        <w:ind w:firstLine="720"/>
        <w:jc w:val="both"/>
        <w:rPr>
          <w:rFonts w:eastAsia="Times New Roman" w:cs="Times New Roman"/>
          <w:szCs w:val="24"/>
        </w:rPr>
      </w:pPr>
      <w:r>
        <w:rPr>
          <w:rFonts w:eastAsia="Times New Roman" w:cs="Times New Roman"/>
          <w:szCs w:val="24"/>
        </w:rPr>
        <w:t>Κύριε Πρόεδρε, είναι προκλητικό και αποκα</w:t>
      </w:r>
      <w:r>
        <w:rPr>
          <w:rFonts w:eastAsia="Times New Roman" w:cs="Times New Roman"/>
          <w:szCs w:val="24"/>
        </w:rPr>
        <w:t>λυπτικό συνάμα</w:t>
      </w:r>
      <w:r>
        <w:rPr>
          <w:rFonts w:eastAsia="Times New Roman" w:cs="Times New Roman"/>
          <w:szCs w:val="24"/>
        </w:rPr>
        <w:t>,</w:t>
      </w:r>
      <w:r>
        <w:rPr>
          <w:rFonts w:eastAsia="Times New Roman" w:cs="Times New Roman"/>
          <w:szCs w:val="24"/>
        </w:rPr>
        <w:t xml:space="preserve"> τα ερείπια, ο πόνος και ο θάνατος που άφησε πίσω της η «Αραβική Άνοιξη» να θεωρούνται πρόσφορο έδαφος, για να </w:t>
      </w:r>
      <w:r>
        <w:rPr>
          <w:rFonts w:eastAsia="Times New Roman" w:cs="Times New Roman"/>
          <w:szCs w:val="24"/>
        </w:rPr>
        <w:lastRenderedPageBreak/>
        <w:t>εμπεδωθούν οι δημοκρατικοί θεσμοί –βλέπε δικτατορία της αστικής τάξης- και η κοινωνικοοικονομική ανάπτυξη –βλέπε καπιταλιστική ανά</w:t>
      </w:r>
      <w:r>
        <w:rPr>
          <w:rFonts w:eastAsia="Times New Roman" w:cs="Times New Roman"/>
          <w:szCs w:val="24"/>
        </w:rPr>
        <w:t>πτυξη- γιατί αυτή η σύμβαση, αυτή η συνθήκη δεν κάνει τίποτε άλλο παρά να εμπεδώνει το είδος της ανάπτυξης που εξυπηρετεί το μεγάλο κεφάλαιο. Και αυτό σημαίνει τσάκισμα μισθών, συντάξεων και εργασιακών δικαιωμάτων και πόλεμο για τη διεκδίκηση του ελέγχου τ</w:t>
      </w:r>
      <w:r>
        <w:rPr>
          <w:rFonts w:eastAsia="Times New Roman" w:cs="Times New Roman"/>
          <w:szCs w:val="24"/>
        </w:rPr>
        <w:t xml:space="preserve">ων φυσικών πόρων και των δρόμων μεταφοράς τους στην περιοχή. Αυτό έρχεται να εμβαθύνει αυτή η συνθήκη και έρχεται να βάλει και τον λαό της </w:t>
      </w:r>
      <w:r>
        <w:rPr>
          <w:rFonts w:eastAsia="Times New Roman" w:cs="Times New Roman"/>
          <w:szCs w:val="24"/>
        </w:rPr>
        <w:lastRenderedPageBreak/>
        <w:t xml:space="preserve">Ιορδανίας στο άρμα αυτών που η όποια ανάπτυξη είναι για μία χούφτα ανθρώπους. </w:t>
      </w:r>
    </w:p>
    <w:p w14:paraId="60A0E7FF" w14:textId="77777777" w:rsidR="00E01B6E" w:rsidRDefault="00BC40BF">
      <w:pPr>
        <w:spacing w:line="600" w:lineRule="auto"/>
        <w:ind w:firstLine="720"/>
        <w:jc w:val="both"/>
        <w:rPr>
          <w:rFonts w:eastAsia="Times New Roman" w:cs="Times New Roman"/>
          <w:szCs w:val="24"/>
        </w:rPr>
      </w:pPr>
      <w:r>
        <w:rPr>
          <w:rFonts w:eastAsia="Times New Roman" w:cs="Times New Roman"/>
          <w:szCs w:val="24"/>
        </w:rPr>
        <w:t>Είναι, λοιπόν, φανερό ότι εμείς δεν μπ</w:t>
      </w:r>
      <w:r>
        <w:rPr>
          <w:rFonts w:eastAsia="Times New Roman" w:cs="Times New Roman"/>
          <w:szCs w:val="24"/>
        </w:rPr>
        <w:t>ορούμε παρά να καταψηφίσουμε μία τέτοια συνθήκη και θα συμπλήρωνα ότι είναι, επίσης, προκλητικό και αποκαλυπτικό, όταν αυτοί που προκάλεσαν τον πόλεμο και έδιωξαν από τις εστίες τους εκατομμύρια ανθρώπους, σήμερα να χύνουν «κροκοδείλια» δάκρυα και ακόμη πε</w:t>
      </w:r>
      <w:r>
        <w:rPr>
          <w:rFonts w:eastAsia="Times New Roman" w:cs="Times New Roman"/>
          <w:szCs w:val="24"/>
        </w:rPr>
        <w:t xml:space="preserve">ρισσότερο να υψώνουν τείχη και να ψηφίζουν ναζιστικής έμπνευσης νόμους, όπως στη Δανία, για την κατάσχεση τιμαλφών ή να προτείνουν ρυθμίσεις -οι ομογάλακτοί τους εδώ </w:t>
      </w:r>
      <w:r>
        <w:rPr>
          <w:rFonts w:eastAsia="Times New Roman" w:cs="Times New Roman"/>
          <w:szCs w:val="24"/>
        </w:rPr>
        <w:lastRenderedPageBreak/>
        <w:t>στην Ελλάδα- για στρατόπεδα συγκέντρωσης, όπου εκεί θα δουλεύουν οι μετανάστες τζάμπα, για</w:t>
      </w:r>
      <w:r>
        <w:rPr>
          <w:rFonts w:eastAsia="Times New Roman" w:cs="Times New Roman"/>
          <w:szCs w:val="24"/>
        </w:rPr>
        <w:t xml:space="preserve"> να μπορούν να εξαγοράζουν το φαγητό που θα τους δίνουν.</w:t>
      </w:r>
    </w:p>
    <w:p w14:paraId="60A0E800" w14:textId="77777777" w:rsidR="00E01B6E" w:rsidRDefault="00BC40BF">
      <w:pPr>
        <w:spacing w:line="600" w:lineRule="auto"/>
        <w:ind w:firstLine="720"/>
        <w:jc w:val="both"/>
        <w:rPr>
          <w:rFonts w:eastAsia="Times New Roman" w:cs="Times New Roman"/>
          <w:szCs w:val="24"/>
        </w:rPr>
      </w:pPr>
      <w:r>
        <w:rPr>
          <w:rFonts w:eastAsia="Times New Roman" w:cs="Times New Roman"/>
          <w:szCs w:val="24"/>
        </w:rPr>
        <w:t>Αυτά έχω να πω, κύριε Πρόεδρε, ευχαριστώ.</w:t>
      </w:r>
    </w:p>
    <w:p w14:paraId="60A0E801" w14:textId="77777777" w:rsidR="00E01B6E" w:rsidRDefault="00BC40BF">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Ευχαριστούμε, κύριε Τάσσο, και για το σύντομο της παρέμβασης. </w:t>
      </w:r>
    </w:p>
    <w:p w14:paraId="60A0E802" w14:textId="77777777" w:rsidR="00E01B6E" w:rsidRDefault="00BC40BF">
      <w:pPr>
        <w:spacing w:line="600" w:lineRule="auto"/>
        <w:ind w:firstLine="720"/>
        <w:jc w:val="both"/>
        <w:rPr>
          <w:rFonts w:eastAsia="Times New Roman" w:cs="Times New Roman"/>
          <w:szCs w:val="24"/>
        </w:rPr>
      </w:pPr>
      <w:r>
        <w:rPr>
          <w:rFonts w:eastAsia="Times New Roman" w:cs="Times New Roman"/>
          <w:szCs w:val="24"/>
        </w:rPr>
        <w:t>Ο κ. Αμανατίδης έχει τον λόγο.</w:t>
      </w:r>
    </w:p>
    <w:p w14:paraId="60A0E803" w14:textId="77777777" w:rsidR="00E01B6E" w:rsidRDefault="00BC40BF">
      <w:pPr>
        <w:spacing w:line="600" w:lineRule="auto"/>
        <w:ind w:firstLine="720"/>
        <w:jc w:val="both"/>
        <w:rPr>
          <w:rFonts w:eastAsia="Times New Roman" w:cs="Times New Roman"/>
          <w:szCs w:val="24"/>
        </w:rPr>
      </w:pPr>
      <w:r>
        <w:rPr>
          <w:rFonts w:eastAsia="Times New Roman" w:cs="Times New Roman"/>
          <w:b/>
          <w:szCs w:val="24"/>
        </w:rPr>
        <w:t>ΙΩΑΝΝΗΣ ΑΜΑΝΑΤΙΔΗΣ (Υφυπουργός</w:t>
      </w:r>
      <w:r>
        <w:rPr>
          <w:rFonts w:eastAsia="Times New Roman" w:cs="Times New Roman"/>
          <w:b/>
          <w:szCs w:val="24"/>
        </w:rPr>
        <w:t xml:space="preserve"> Εξωτερικών): </w:t>
      </w:r>
      <w:r>
        <w:rPr>
          <w:rFonts w:eastAsia="Times New Roman" w:cs="Times New Roman"/>
          <w:szCs w:val="24"/>
        </w:rPr>
        <w:t>Καλημέρα, κυρίες και κύριοι Βουλευτές.</w:t>
      </w:r>
    </w:p>
    <w:p w14:paraId="60A0E804" w14:textId="77777777" w:rsidR="00E01B6E" w:rsidRDefault="00BC40BF">
      <w:pPr>
        <w:spacing w:line="600" w:lineRule="auto"/>
        <w:ind w:firstLine="720"/>
        <w:jc w:val="both"/>
        <w:rPr>
          <w:rFonts w:eastAsia="Times New Roman" w:cs="Times New Roman"/>
          <w:szCs w:val="24"/>
        </w:rPr>
      </w:pPr>
      <w:r>
        <w:rPr>
          <w:rFonts w:eastAsia="Times New Roman" w:cs="Times New Roman"/>
          <w:szCs w:val="24"/>
        </w:rPr>
        <w:lastRenderedPageBreak/>
        <w:t xml:space="preserve">Σημειώνω, από την αρχή του λόγου μου, ότι στην αρμόδια </w:t>
      </w:r>
      <w:r>
        <w:rPr>
          <w:rFonts w:eastAsia="Times New Roman" w:cs="Times New Roman"/>
          <w:szCs w:val="24"/>
        </w:rPr>
        <w:t>ε</w:t>
      </w:r>
      <w:r>
        <w:rPr>
          <w:rFonts w:eastAsia="Times New Roman" w:cs="Times New Roman"/>
          <w:szCs w:val="24"/>
        </w:rPr>
        <w:t>πιτροπή υπήρξε η συντριπτική πλειοψηφία συμφωνίας στην εν λόγω κύρωση του Μνημονίου Κατανόησης μεταξύ του Υπουργείου Εξωτερικών της Ελληνικής Δημοκ</w:t>
      </w:r>
      <w:r>
        <w:rPr>
          <w:rFonts w:eastAsia="Times New Roman" w:cs="Times New Roman"/>
          <w:szCs w:val="24"/>
        </w:rPr>
        <w:t xml:space="preserve">ρατίας και του Υπουργείου Εξωτερικών και Αποδήμων του </w:t>
      </w:r>
      <w:proofErr w:type="spellStart"/>
      <w:r>
        <w:rPr>
          <w:rFonts w:eastAsia="Times New Roman" w:cs="Times New Roman"/>
          <w:szCs w:val="24"/>
        </w:rPr>
        <w:t>Χασεμιτικού</w:t>
      </w:r>
      <w:proofErr w:type="spellEnd"/>
      <w:r>
        <w:rPr>
          <w:rFonts w:eastAsia="Times New Roman" w:cs="Times New Roman"/>
          <w:szCs w:val="24"/>
        </w:rPr>
        <w:t xml:space="preserve"> Βασιλείου της Ιορδανίας για θέματα συνεργασίας σε θέματα Ευρωπαϊκής Ένωσης.</w:t>
      </w:r>
    </w:p>
    <w:p w14:paraId="60A0E805" w14:textId="77777777" w:rsidR="00E01B6E" w:rsidRDefault="00BC40BF">
      <w:pPr>
        <w:spacing w:line="600" w:lineRule="auto"/>
        <w:ind w:firstLine="720"/>
        <w:jc w:val="both"/>
        <w:rPr>
          <w:rFonts w:eastAsia="Times New Roman" w:cs="Times New Roman"/>
          <w:szCs w:val="24"/>
        </w:rPr>
      </w:pPr>
      <w:r>
        <w:rPr>
          <w:rFonts w:eastAsia="Times New Roman" w:cs="Times New Roman"/>
          <w:szCs w:val="24"/>
        </w:rPr>
        <w:t xml:space="preserve">Το </w:t>
      </w:r>
      <w:r>
        <w:rPr>
          <w:rFonts w:eastAsia="Times New Roman" w:cs="Times New Roman"/>
          <w:szCs w:val="24"/>
        </w:rPr>
        <w:t>μ</w:t>
      </w:r>
      <w:r>
        <w:rPr>
          <w:rFonts w:eastAsia="Times New Roman" w:cs="Times New Roman"/>
          <w:szCs w:val="24"/>
        </w:rPr>
        <w:t xml:space="preserve">νημόνιο </w:t>
      </w:r>
      <w:r>
        <w:rPr>
          <w:rFonts w:eastAsia="Times New Roman" w:cs="Times New Roman"/>
          <w:szCs w:val="24"/>
        </w:rPr>
        <w:t>κ</w:t>
      </w:r>
      <w:r>
        <w:rPr>
          <w:rFonts w:eastAsia="Times New Roman" w:cs="Times New Roman"/>
          <w:szCs w:val="24"/>
        </w:rPr>
        <w:t xml:space="preserve">ατανόησης το οποίο έρχεται προς κύρωση είναι σημαντικό να γνωρίζουμε ότι ήρθε και συντάχθηκε με πρωτοβουλία της Ελλάδας και υπεγράφη στις 10 Ιουνίου του </w:t>
      </w:r>
      <w:r>
        <w:rPr>
          <w:rFonts w:eastAsia="Times New Roman" w:cs="Times New Roman"/>
          <w:szCs w:val="24"/>
        </w:rPr>
        <w:lastRenderedPageBreak/>
        <w:t>2014 στην Αθήνα, όπως αναφέρθηκαν και οι ομιλητές, όταν επισκέφθηκε ο Υπουργός Εξωτερικών της Ιορδανίας</w:t>
      </w:r>
      <w:r>
        <w:rPr>
          <w:rFonts w:eastAsia="Times New Roman" w:cs="Times New Roman"/>
          <w:szCs w:val="24"/>
        </w:rPr>
        <w:t xml:space="preserve"> τη χώρα μας.</w:t>
      </w:r>
    </w:p>
    <w:p w14:paraId="60A0E806" w14:textId="77777777" w:rsidR="00E01B6E" w:rsidRDefault="00BC40BF">
      <w:pPr>
        <w:spacing w:line="600" w:lineRule="auto"/>
        <w:ind w:firstLine="720"/>
        <w:jc w:val="both"/>
        <w:rPr>
          <w:rFonts w:eastAsia="Times New Roman" w:cs="Times New Roman"/>
          <w:szCs w:val="24"/>
        </w:rPr>
      </w:pPr>
      <w:r>
        <w:rPr>
          <w:rFonts w:eastAsia="Times New Roman" w:cs="Times New Roman"/>
          <w:szCs w:val="24"/>
        </w:rPr>
        <w:t>Ποιος είναι ο στόχος του; Η αξιοποίηση των παραδοσιακά άριστων πολιτικών σχέσεων μεταξύ των δύο κρατών προς την κατεύθυνση της παροχής, από την πλευρά της χώρας μας, μιας θεσμικής τεχνογνωσίας επί θεμάτων ευρωπαϊκού ενδιαφέροντος.</w:t>
      </w:r>
    </w:p>
    <w:p w14:paraId="60A0E807" w14:textId="77777777" w:rsidR="00E01B6E" w:rsidRDefault="00BC40BF">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w:t>
      </w:r>
      <w:r>
        <w:rPr>
          <w:rFonts w:eastAsia="Times New Roman" w:cs="Times New Roman"/>
          <w:szCs w:val="24"/>
        </w:rPr>
        <w:t>κύριοι Βουλευτές, η ενίσχυση των σχέσεων με την Ιορδανία και η στήριξη των μεταρρυθμιστικών προσπαθειών της ιορδανικής πλευράς, για την εμπέδωση των δημοκρατικών θεσμών και την κοινωνικοοικονομική ανάπτυξη της χώρας, αποτελεί μία σταθερή επιδίωξη της Ευρωπ</w:t>
      </w:r>
      <w:r>
        <w:rPr>
          <w:rFonts w:eastAsia="Times New Roman" w:cs="Times New Roman"/>
          <w:szCs w:val="24"/>
        </w:rPr>
        <w:t>αϊκής Ένωσης.</w:t>
      </w:r>
    </w:p>
    <w:p w14:paraId="60A0E808" w14:textId="77777777" w:rsidR="00E01B6E" w:rsidRDefault="00BC40BF">
      <w:pPr>
        <w:spacing w:line="600" w:lineRule="auto"/>
        <w:ind w:firstLine="720"/>
        <w:jc w:val="both"/>
        <w:rPr>
          <w:rFonts w:eastAsia="Times New Roman" w:cs="Times New Roman"/>
          <w:szCs w:val="24"/>
        </w:rPr>
      </w:pPr>
      <w:r>
        <w:rPr>
          <w:rFonts w:eastAsia="Times New Roman" w:cs="Times New Roman"/>
          <w:szCs w:val="24"/>
        </w:rPr>
        <w:t>Με δεδομένο ότι η Ιορδανία αναγνωρίστηκε ως μεσογειακή χώρα, εταίρος της Ευρωπαϊκής Ένωσης, αλλά και λόγω του στρατηγικού χαρακτήρα της χώρας, κόμβος της νότιας γει</w:t>
      </w:r>
      <w:r>
        <w:rPr>
          <w:rFonts w:eastAsia="Times New Roman" w:cs="Times New Roman"/>
          <w:szCs w:val="24"/>
        </w:rPr>
        <w:lastRenderedPageBreak/>
        <w:t>τονίας και του αραβικού κόσμου, βέβαια, γενικότερα, το θεσμικό πλαίσιο των διμ</w:t>
      </w:r>
      <w:r>
        <w:rPr>
          <w:rFonts w:eastAsia="Times New Roman" w:cs="Times New Roman"/>
          <w:szCs w:val="24"/>
        </w:rPr>
        <w:t xml:space="preserve">ερών σχέσεων Ιορδανίας και Ευρωπαϊκής Ένωσης, καθορίζεται, όπως είναι γνωστό, από τη </w:t>
      </w:r>
      <w:proofErr w:type="spellStart"/>
      <w:r>
        <w:rPr>
          <w:rFonts w:eastAsia="Times New Roman" w:cs="Times New Roman"/>
          <w:szCs w:val="24"/>
        </w:rPr>
        <w:t>ευρωμεσογειακή</w:t>
      </w:r>
      <w:proofErr w:type="spellEnd"/>
      <w:r>
        <w:rPr>
          <w:rFonts w:eastAsia="Times New Roman" w:cs="Times New Roman"/>
          <w:szCs w:val="24"/>
        </w:rPr>
        <w:t xml:space="preserve"> συμφωνία σύνδεσης, καθώς και από το σχέδιο δράσης 2012, που έχει υιοθετηθεί στο πλαίσιο της νότιας διάστασης της ευρωπαϊκής πολιτικής γειτονίας. </w:t>
      </w:r>
    </w:p>
    <w:p w14:paraId="60A0E809" w14:textId="77777777" w:rsidR="00E01B6E" w:rsidRDefault="00BC40BF">
      <w:pPr>
        <w:spacing w:line="600" w:lineRule="auto"/>
        <w:ind w:firstLine="720"/>
        <w:jc w:val="both"/>
        <w:rPr>
          <w:rFonts w:eastAsia="Times New Roman" w:cs="Times New Roman"/>
          <w:szCs w:val="24"/>
        </w:rPr>
      </w:pPr>
      <w:r>
        <w:rPr>
          <w:rFonts w:eastAsia="Times New Roman" w:cs="Times New Roman"/>
          <w:szCs w:val="24"/>
        </w:rPr>
        <w:t>Αναγνωρίζο</w:t>
      </w:r>
      <w:r>
        <w:rPr>
          <w:rFonts w:eastAsia="Times New Roman" w:cs="Times New Roman"/>
          <w:szCs w:val="24"/>
        </w:rPr>
        <w:t>ντας, λοιπόν, τη σημαντική εμπειρία του Υπουργείου Εξωτερικών της Ελλάδας σχετικά με τη λειτουργία των θεσμικών οργάνων για την υλοποίηση των κοινών πολιτι</w:t>
      </w:r>
      <w:r>
        <w:rPr>
          <w:rFonts w:eastAsia="Times New Roman" w:cs="Times New Roman"/>
          <w:szCs w:val="24"/>
        </w:rPr>
        <w:lastRenderedPageBreak/>
        <w:t>κών της Ευρωπαϊκής Ένωσης, με το παρόν μνημόνιο κατανόησης η χώρα μας συμβάλλει αποφασιστικά στην υλο</w:t>
      </w:r>
      <w:r>
        <w:rPr>
          <w:rFonts w:eastAsia="Times New Roman" w:cs="Times New Roman"/>
          <w:szCs w:val="24"/>
        </w:rPr>
        <w:t>ποίηση των διαδικασιών μεταρρύθμισης που έχει εκκινήσει το αντισυμβαλλόμενο μέρος, με στόχο την ενίσχυση της συνεργασίας και την προσέγγιση μεταξύ Ιορδανίας και Ευρωπαϊκής Ένωσης.</w:t>
      </w:r>
    </w:p>
    <w:p w14:paraId="60A0E80A" w14:textId="77777777" w:rsidR="00E01B6E" w:rsidRDefault="00BC40BF">
      <w:pPr>
        <w:spacing w:line="600" w:lineRule="auto"/>
        <w:ind w:firstLine="720"/>
        <w:jc w:val="both"/>
        <w:rPr>
          <w:rFonts w:eastAsia="Times New Roman" w:cs="Times New Roman"/>
          <w:szCs w:val="24"/>
        </w:rPr>
      </w:pPr>
      <w:r>
        <w:rPr>
          <w:rFonts w:eastAsia="Times New Roman" w:cs="Times New Roman"/>
          <w:szCs w:val="24"/>
        </w:rPr>
        <w:t xml:space="preserve">Με τις ειδικότερες ρυθμίσεις του παρόντος μνημονίου προβλέπεται η παροχή </w:t>
      </w:r>
      <w:r>
        <w:rPr>
          <w:rFonts w:eastAsia="Times New Roman" w:cs="Times New Roman"/>
          <w:szCs w:val="24"/>
        </w:rPr>
        <w:t xml:space="preserve">αρωγής για την ανάπτυξη θεσμικής υποδομής, μέσω της ανταλλαγής εμπειριών, εμπειρογνωμοσύνης και τεχνογνωσίας στην υλοποίηση των πολιτικών. Η αρωγή </w:t>
      </w:r>
      <w:r>
        <w:rPr>
          <w:rFonts w:eastAsia="Times New Roman" w:cs="Times New Roman"/>
          <w:szCs w:val="24"/>
        </w:rPr>
        <w:lastRenderedPageBreak/>
        <w:t>αυτή υλοποιείται μέσω εκπαιδευτικών προγραμμάτων, επισκέψεων, κοινών μελετών και ερευνών, καθώς και άλλων συν</w:t>
      </w:r>
      <w:r>
        <w:rPr>
          <w:rFonts w:eastAsia="Times New Roman" w:cs="Times New Roman"/>
          <w:szCs w:val="24"/>
        </w:rPr>
        <w:t>αφών δραστηριοτήτων.</w:t>
      </w:r>
    </w:p>
    <w:p w14:paraId="60A0E80B" w14:textId="77777777" w:rsidR="00E01B6E" w:rsidRDefault="00BC40BF">
      <w:pPr>
        <w:spacing w:line="600" w:lineRule="auto"/>
        <w:ind w:firstLine="720"/>
        <w:jc w:val="both"/>
        <w:rPr>
          <w:rFonts w:eastAsia="Times New Roman" w:cs="Times New Roman"/>
          <w:szCs w:val="24"/>
        </w:rPr>
      </w:pPr>
      <w:r>
        <w:rPr>
          <w:rFonts w:eastAsia="Times New Roman" w:cs="Times New Roman"/>
          <w:szCs w:val="24"/>
        </w:rPr>
        <w:t>Επίσης, προβλέπεται η δυνατότητα τα συμβαλλόμενα μέρη να αναζητήσουν τη χρηματοδότηση των εν λόγω προγραμμάτων και των σχεδίων δράσεων από τους μηχανισμούς θεσμικής συνεργασίας και χρηματοδότησης, που λειτουργούν στο πλαίσιο της Ευρωπα</w:t>
      </w:r>
      <w:r>
        <w:rPr>
          <w:rFonts w:eastAsia="Times New Roman" w:cs="Times New Roman"/>
          <w:szCs w:val="24"/>
        </w:rPr>
        <w:t>ϊκής Ένωσης.</w:t>
      </w:r>
    </w:p>
    <w:p w14:paraId="60A0E80C" w14:textId="77777777" w:rsidR="00E01B6E" w:rsidRDefault="00BC40BF">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βουλευτές, πιστεύουμε ότι με την κύρωση της παρούσας συμφωνίας θα έχουμε σημαντικά οφέλη για τη χώρα μας, μέσω της αναβάθμισης των εθνικών μας σχέσεων με την Ιορδανία, η οποία Ιορδανία</w:t>
      </w:r>
      <w:r>
        <w:rPr>
          <w:rFonts w:eastAsia="Times New Roman" w:cs="Times New Roman"/>
          <w:szCs w:val="24"/>
        </w:rPr>
        <w:t xml:space="preserve">, </w:t>
      </w:r>
      <w:proofErr w:type="spellStart"/>
      <w:r>
        <w:rPr>
          <w:rFonts w:eastAsia="Times New Roman" w:cs="Times New Roman"/>
          <w:szCs w:val="24"/>
        </w:rPr>
        <w:t>σημειωτέον</w:t>
      </w:r>
      <w:proofErr w:type="spellEnd"/>
      <w:r>
        <w:rPr>
          <w:rFonts w:eastAsia="Times New Roman" w:cs="Times New Roman"/>
          <w:szCs w:val="24"/>
        </w:rPr>
        <w:t xml:space="preserve">, </w:t>
      </w:r>
      <w:r>
        <w:rPr>
          <w:rFonts w:eastAsia="Times New Roman" w:cs="Times New Roman"/>
          <w:szCs w:val="24"/>
        </w:rPr>
        <w:t xml:space="preserve">λειτουργεί παραδοσιακά αφ’ </w:t>
      </w:r>
      <w:r>
        <w:rPr>
          <w:rFonts w:eastAsia="Times New Roman" w:cs="Times New Roman"/>
          <w:szCs w:val="24"/>
        </w:rPr>
        <w:t>ενός ως παράγοντας σταθερότητας της ευρύτερης περιοχής της Μέσης Ανατολής και αφ’ ετέρου</w:t>
      </w:r>
      <w:r>
        <w:rPr>
          <w:rFonts w:eastAsia="Times New Roman" w:cs="Times New Roman"/>
          <w:szCs w:val="24"/>
        </w:rPr>
        <w:t>,</w:t>
      </w:r>
      <w:r>
        <w:rPr>
          <w:rFonts w:eastAsia="Times New Roman" w:cs="Times New Roman"/>
          <w:szCs w:val="24"/>
        </w:rPr>
        <w:t xml:space="preserve"> την παρούσα χρονική συγκυρία</w:t>
      </w:r>
      <w:r>
        <w:rPr>
          <w:rFonts w:eastAsia="Times New Roman" w:cs="Times New Roman"/>
          <w:szCs w:val="24"/>
        </w:rPr>
        <w:t>,</w:t>
      </w:r>
      <w:r>
        <w:rPr>
          <w:rFonts w:eastAsia="Times New Roman" w:cs="Times New Roman"/>
          <w:szCs w:val="24"/>
        </w:rPr>
        <w:t xml:space="preserve"> φιλοξενεί έναν διαρκώς διογκούμενο αριθμό Σύριων προσφύγων. Με κατεύθυνση την ανάπτυξη ευρύτερων εθνικών γεωπολιτικών σχέσεων καλής γειτ</w:t>
      </w:r>
      <w:r>
        <w:rPr>
          <w:rFonts w:eastAsia="Times New Roman" w:cs="Times New Roman"/>
          <w:szCs w:val="24"/>
        </w:rPr>
        <w:t xml:space="preserve">ονίας και με σκοπό την αδήριτη ανάγκη στήριξης διαδικασιών </w:t>
      </w:r>
      <w:r>
        <w:rPr>
          <w:rFonts w:eastAsia="Times New Roman" w:cs="Times New Roman"/>
          <w:szCs w:val="24"/>
        </w:rPr>
        <w:lastRenderedPageBreak/>
        <w:t>δημοκρατικής μεταρρύθμισης και οικονομικής ανάπτυξης, εισηγούμαι, βεβαίως, τη νομοθετική κύρωση του παρόντος νομοσχεδίου.</w:t>
      </w:r>
    </w:p>
    <w:p w14:paraId="60A0E80D" w14:textId="77777777" w:rsidR="00E01B6E" w:rsidRDefault="00BC40BF">
      <w:pPr>
        <w:spacing w:line="600" w:lineRule="auto"/>
        <w:ind w:firstLine="720"/>
        <w:jc w:val="both"/>
        <w:rPr>
          <w:rFonts w:eastAsia="Times New Roman" w:cs="Times New Roman"/>
          <w:szCs w:val="24"/>
        </w:rPr>
      </w:pPr>
      <w:r>
        <w:rPr>
          <w:rFonts w:eastAsia="Times New Roman" w:cs="Times New Roman"/>
          <w:szCs w:val="24"/>
        </w:rPr>
        <w:t>Προφανώς, θα  μπορούσαν να γίνουν περισσότερα. Όμως, το σχετικό μνημόνιο κα</w:t>
      </w:r>
      <w:r>
        <w:rPr>
          <w:rFonts w:eastAsia="Times New Roman" w:cs="Times New Roman"/>
          <w:szCs w:val="24"/>
        </w:rPr>
        <w:t xml:space="preserve">τανόησης ξεκινά και συνεχίζει τις καλές σχέσεις. Η επίκληση του γεγονότος από κάποιες πολιτικές δυνάμεις ότι </w:t>
      </w:r>
      <w:r>
        <w:rPr>
          <w:rFonts w:eastAsia="Times New Roman" w:cs="Times New Roman"/>
          <w:szCs w:val="24"/>
        </w:rPr>
        <w:t>«</w:t>
      </w:r>
      <w:r>
        <w:rPr>
          <w:rFonts w:eastAsia="Times New Roman" w:cs="Times New Roman"/>
          <w:szCs w:val="24"/>
        </w:rPr>
        <w:t>δεν είναι κάτι</w:t>
      </w:r>
      <w:r>
        <w:rPr>
          <w:rFonts w:eastAsia="Times New Roman" w:cs="Times New Roman"/>
          <w:szCs w:val="24"/>
        </w:rPr>
        <w:t>»</w:t>
      </w:r>
      <w:r>
        <w:rPr>
          <w:rFonts w:eastAsia="Times New Roman" w:cs="Times New Roman"/>
          <w:szCs w:val="24"/>
        </w:rPr>
        <w:t xml:space="preserve"> και ο μηδενισμός των πάντων δεν μπορεί να είναι στη λογική μας. Οτιδήποτε θετικό γίνεται, νομίζω, θα πρέπει να αναγνωρίζεται και ί</w:t>
      </w:r>
      <w:r>
        <w:rPr>
          <w:rFonts w:eastAsia="Times New Roman" w:cs="Times New Roman"/>
          <w:szCs w:val="24"/>
        </w:rPr>
        <w:t>σως θα έπρεπε να υπάρχει απόλυτη ομοφωνία.</w:t>
      </w:r>
    </w:p>
    <w:p w14:paraId="60A0E80E" w14:textId="77777777" w:rsidR="00E01B6E" w:rsidRDefault="00BC40BF">
      <w:pPr>
        <w:spacing w:line="600" w:lineRule="auto"/>
        <w:ind w:firstLine="720"/>
        <w:jc w:val="both"/>
        <w:rPr>
          <w:rFonts w:eastAsia="Times New Roman" w:cs="Times New Roman"/>
          <w:szCs w:val="24"/>
        </w:rPr>
      </w:pPr>
      <w:r>
        <w:rPr>
          <w:rFonts w:eastAsia="Times New Roman" w:cs="Times New Roman"/>
          <w:szCs w:val="24"/>
        </w:rPr>
        <w:lastRenderedPageBreak/>
        <w:t>Ευχαριστώ, κύριε Πρόεδρε. Ευχαριστώ, κυρίες και κύριοι συνάδελφοι.</w:t>
      </w:r>
    </w:p>
    <w:p w14:paraId="60A0E80F" w14:textId="77777777" w:rsidR="00E01B6E" w:rsidRDefault="00BC40BF">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Και εμείς ευχαριστούμε για τον σεβασμό στον χρόνο.</w:t>
      </w:r>
    </w:p>
    <w:p w14:paraId="60A0E810" w14:textId="77777777" w:rsidR="00E01B6E" w:rsidRDefault="00BC40BF">
      <w:pPr>
        <w:spacing w:line="600" w:lineRule="auto"/>
        <w:ind w:firstLine="720"/>
        <w:jc w:val="both"/>
        <w:rPr>
          <w:rFonts w:eastAsia="Times New Roman" w:cs="Times New Roman"/>
          <w:szCs w:val="24"/>
        </w:rPr>
      </w:pPr>
      <w:r>
        <w:rPr>
          <w:rFonts w:eastAsia="Times New Roman" w:cs="Times New Roman"/>
          <w:szCs w:val="24"/>
        </w:rPr>
        <w:t>Κύριε Λυκούδη, είναι εύλογη η παρατήρηση-απαίτησή σας. Ο Υπουρ</w:t>
      </w:r>
      <w:r>
        <w:rPr>
          <w:rFonts w:eastAsia="Times New Roman" w:cs="Times New Roman"/>
          <w:szCs w:val="24"/>
        </w:rPr>
        <w:t xml:space="preserve">γός έρχεται. Έχω πληροφορηθώ ότι είναι καθ’ οδόν. </w:t>
      </w:r>
    </w:p>
    <w:p w14:paraId="60A0E811" w14:textId="77777777" w:rsidR="00E01B6E" w:rsidRDefault="00BC40BF">
      <w:pPr>
        <w:spacing w:line="600" w:lineRule="auto"/>
        <w:ind w:firstLine="720"/>
        <w:jc w:val="both"/>
        <w:rPr>
          <w:rFonts w:eastAsia="Times New Roman" w:cs="Times New Roman"/>
          <w:szCs w:val="24"/>
        </w:rPr>
      </w:pPr>
      <w:r>
        <w:rPr>
          <w:rFonts w:eastAsia="Times New Roman" w:cs="Times New Roman"/>
          <w:szCs w:val="24"/>
        </w:rPr>
        <w:t>Θα δώσω, πρώτα, τον λόγο στον εισηγητή του ΣΥΡΙΖΑ.</w:t>
      </w:r>
    </w:p>
    <w:p w14:paraId="60A0E812" w14:textId="77777777" w:rsidR="00E01B6E" w:rsidRDefault="00BC40BF">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Μπαλλής</w:t>
      </w:r>
      <w:proofErr w:type="spellEnd"/>
      <w:r>
        <w:rPr>
          <w:rFonts w:eastAsia="Times New Roman" w:cs="Times New Roman"/>
          <w:szCs w:val="24"/>
        </w:rPr>
        <w:t xml:space="preserve"> έχει τον λόγο.</w:t>
      </w:r>
    </w:p>
    <w:p w14:paraId="60A0E813" w14:textId="77777777" w:rsidR="00E01B6E" w:rsidRDefault="00BC40BF">
      <w:pPr>
        <w:spacing w:line="600" w:lineRule="auto"/>
        <w:ind w:firstLine="720"/>
        <w:jc w:val="both"/>
        <w:rPr>
          <w:rFonts w:eastAsia="Times New Roman" w:cs="Times New Roman"/>
          <w:szCs w:val="24"/>
        </w:rPr>
      </w:pPr>
      <w:r>
        <w:rPr>
          <w:rFonts w:eastAsia="Times New Roman" w:cs="Times New Roman"/>
          <w:b/>
          <w:szCs w:val="24"/>
        </w:rPr>
        <w:lastRenderedPageBreak/>
        <w:t xml:space="preserve">ΑΝΔΡΕΑΣ ΛΟΒΕΡΔΟΣ: </w:t>
      </w:r>
      <w:r>
        <w:rPr>
          <w:rFonts w:eastAsia="Times New Roman" w:cs="Times New Roman"/>
          <w:szCs w:val="24"/>
        </w:rPr>
        <w:t>Κύριε Πρόεδρε, μπορώ να έχω τον λόγο;</w:t>
      </w:r>
    </w:p>
    <w:p w14:paraId="60A0E814" w14:textId="77777777" w:rsidR="00E01B6E" w:rsidRDefault="00BC40BF">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Ορίστε, κύριε Λοβέρδο, έχετε τον λόγο</w:t>
      </w:r>
      <w:r>
        <w:rPr>
          <w:rFonts w:eastAsia="Times New Roman" w:cs="Times New Roman"/>
          <w:szCs w:val="24"/>
        </w:rPr>
        <w:t>.</w:t>
      </w:r>
    </w:p>
    <w:p w14:paraId="60A0E815" w14:textId="77777777" w:rsidR="00E01B6E" w:rsidRDefault="00BC40BF">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Αυτό που είπε ο συνάδελφος κ. Λυκούδης είναι απολύτως σωστό.</w:t>
      </w:r>
    </w:p>
    <w:p w14:paraId="60A0E816" w14:textId="77777777" w:rsidR="00E01B6E" w:rsidRDefault="00BC40BF">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Το είπα αυτό, κύριε Λοβέρδο.</w:t>
      </w:r>
    </w:p>
    <w:p w14:paraId="60A0E817" w14:textId="77777777" w:rsidR="00E01B6E" w:rsidRDefault="00BC40BF">
      <w:pPr>
        <w:spacing w:line="600" w:lineRule="auto"/>
        <w:ind w:firstLine="720"/>
        <w:jc w:val="both"/>
        <w:rPr>
          <w:rFonts w:eastAsia="Times New Roman" w:cs="Times New Roman"/>
          <w:szCs w:val="24"/>
        </w:rPr>
      </w:pPr>
      <w:r>
        <w:rPr>
          <w:rFonts w:eastAsia="Times New Roman" w:cs="Times New Roman"/>
          <w:b/>
          <w:szCs w:val="24"/>
        </w:rPr>
        <w:lastRenderedPageBreak/>
        <w:t xml:space="preserve">ΑΝΔΡΕΑΣ ΛΟΒΕΡΔΟΣ: </w:t>
      </w:r>
      <w:r>
        <w:rPr>
          <w:rFonts w:eastAsia="Times New Roman" w:cs="Times New Roman"/>
          <w:szCs w:val="24"/>
        </w:rPr>
        <w:t>Ακούστε το εξής, κύριε Πρόεδρε:</w:t>
      </w:r>
      <w:r>
        <w:rPr>
          <w:rFonts w:eastAsia="Times New Roman" w:cs="Times New Roman"/>
          <w:b/>
          <w:szCs w:val="24"/>
        </w:rPr>
        <w:t xml:space="preserve"> </w:t>
      </w:r>
      <w:r>
        <w:rPr>
          <w:rFonts w:eastAsia="Times New Roman" w:cs="Times New Roman"/>
          <w:szCs w:val="24"/>
        </w:rPr>
        <w:t>Θα δώσετε τον λόγο στον εισηγητή του ΣΥΡΙΖΑ. Αν το θεωρείτε σωσ</w:t>
      </w:r>
      <w:r>
        <w:rPr>
          <w:rFonts w:eastAsia="Times New Roman" w:cs="Times New Roman"/>
          <w:szCs w:val="24"/>
        </w:rPr>
        <w:t>τό, πρέπει και να το παρακολουθήσετε, δηλαδή να διακόψουμε για πέντε λεπτά.</w:t>
      </w:r>
    </w:p>
    <w:p w14:paraId="60A0E818" w14:textId="77777777" w:rsidR="00E01B6E" w:rsidRDefault="00BC40BF">
      <w:pPr>
        <w:spacing w:line="600" w:lineRule="auto"/>
        <w:ind w:firstLine="720"/>
        <w:jc w:val="both"/>
        <w:rPr>
          <w:rFonts w:eastAsia="Times New Roman" w:cs="Times New Roman"/>
          <w:szCs w:val="24"/>
        </w:rPr>
      </w:pPr>
      <w:r>
        <w:rPr>
          <w:rFonts w:eastAsia="Times New Roman" w:cs="Times New Roman"/>
          <w:szCs w:val="24"/>
        </w:rPr>
        <w:t>Τι είναι ο εισηγητής του ΣΥΡΙΖΑ; Είναι δεδομένος για τον Υπουργό; Δεν μπορεί να κάνει μία παρατήρηση; Δεν μπορεί να πει κάτι; Δεν πρέπει να ακούει η Κυβέρνηση; Είναι εδώ η Κυβέρνησ</w:t>
      </w:r>
      <w:r>
        <w:rPr>
          <w:rFonts w:eastAsia="Times New Roman" w:cs="Times New Roman"/>
          <w:szCs w:val="24"/>
        </w:rPr>
        <w:t xml:space="preserve">η διά του κ. Αμανατίδη. Σωστό. Όμως, το θεωρείτε ολοκληρωμένο; </w:t>
      </w:r>
    </w:p>
    <w:p w14:paraId="60A0E819" w14:textId="77777777" w:rsidR="00E01B6E" w:rsidRDefault="00BC40BF">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Βαρεμένος): </w:t>
      </w:r>
      <w:r>
        <w:rPr>
          <w:rFonts w:eastAsia="Times New Roman" w:cs="Times New Roman"/>
          <w:szCs w:val="24"/>
        </w:rPr>
        <w:t>Όχι,</w:t>
      </w:r>
      <w:r>
        <w:rPr>
          <w:rFonts w:eastAsia="Times New Roman" w:cs="Times New Roman"/>
          <w:b/>
          <w:szCs w:val="24"/>
        </w:rPr>
        <w:t xml:space="preserve"> </w:t>
      </w:r>
      <w:r>
        <w:rPr>
          <w:rFonts w:eastAsia="Times New Roman" w:cs="Times New Roman"/>
          <w:szCs w:val="24"/>
        </w:rPr>
        <w:t>αν επιμένετε να κάνουμε διακοπή, να την κάνουμε.</w:t>
      </w:r>
    </w:p>
    <w:p w14:paraId="60A0E81A" w14:textId="77777777" w:rsidR="00E01B6E" w:rsidRDefault="00BC40BF">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Δεν επιμένω. Το θέτω στη διακριτική σας ευχέρεια. Αν ο κ. Αμανατίδης αισθάνεται ότι μπο</w:t>
      </w:r>
      <w:r>
        <w:rPr>
          <w:rFonts w:eastAsia="Times New Roman" w:cs="Times New Roman"/>
          <w:szCs w:val="24"/>
        </w:rPr>
        <w:t xml:space="preserve">ρεί να το φέρει εις πέρας, να καθίσουμε με τον κ. Αμανατίδη. Αλλά πάντως χωρίς να είναι εδώ ο Υπουργός για να πάρει τον λόγο… </w:t>
      </w:r>
    </w:p>
    <w:p w14:paraId="60A0E81B" w14:textId="77777777" w:rsidR="00E01B6E" w:rsidRDefault="00BC40BF">
      <w:pPr>
        <w:spacing w:line="600" w:lineRule="auto"/>
        <w:ind w:firstLine="720"/>
        <w:jc w:val="both"/>
        <w:rPr>
          <w:rFonts w:eastAsia="Times New Roman" w:cs="Times New Roman"/>
          <w:szCs w:val="24"/>
        </w:rPr>
      </w:pPr>
      <w:r>
        <w:rPr>
          <w:rFonts w:eastAsia="Times New Roman" w:cs="Times New Roman"/>
          <w:b/>
          <w:szCs w:val="24"/>
        </w:rPr>
        <w:t xml:space="preserve">ΦΩΤΕΙΝΗ ΒΑΚΗ: </w:t>
      </w:r>
      <w:r>
        <w:rPr>
          <w:rFonts w:eastAsia="Times New Roman" w:cs="Times New Roman"/>
          <w:szCs w:val="24"/>
        </w:rPr>
        <w:t>Κύριε Πρόεδρε, ας κάνουμε μία διακοπή.</w:t>
      </w:r>
    </w:p>
    <w:p w14:paraId="60A0E81C" w14:textId="77777777" w:rsidR="00E01B6E" w:rsidRDefault="00BC40BF">
      <w:pPr>
        <w:spacing w:line="600" w:lineRule="auto"/>
        <w:ind w:firstLine="720"/>
        <w:jc w:val="both"/>
        <w:rPr>
          <w:rFonts w:eastAsia="Times New Roman" w:cs="Times New Roman"/>
          <w:szCs w:val="24"/>
        </w:rPr>
      </w:pPr>
      <w:r>
        <w:rPr>
          <w:rFonts w:eastAsia="Times New Roman" w:cs="Times New Roman"/>
          <w:b/>
          <w:szCs w:val="24"/>
        </w:rPr>
        <w:lastRenderedPageBreak/>
        <w:t xml:space="preserve">ΠΑΝΑΓΙΩΤΑ ΚΟΖΟΜΠΟΛΗ-ΑΜΑΝΑΤΙΔΗ: </w:t>
      </w:r>
      <w:r>
        <w:rPr>
          <w:rFonts w:eastAsia="Times New Roman" w:cs="Times New Roman"/>
          <w:szCs w:val="24"/>
        </w:rPr>
        <w:t>Σωστό είναι, κύριε Πρόεδρε.</w:t>
      </w:r>
    </w:p>
    <w:p w14:paraId="60A0E81D" w14:textId="77777777" w:rsidR="00E01B6E" w:rsidRDefault="00BC40BF">
      <w:pPr>
        <w:spacing w:line="600" w:lineRule="auto"/>
        <w:ind w:firstLine="720"/>
        <w:jc w:val="both"/>
        <w:rPr>
          <w:rFonts w:eastAsia="Times New Roman" w:cs="Times New Roman"/>
          <w:szCs w:val="24"/>
        </w:rPr>
      </w:pPr>
      <w:r>
        <w:rPr>
          <w:rFonts w:eastAsia="Times New Roman" w:cs="Times New Roman"/>
          <w:b/>
          <w:szCs w:val="24"/>
        </w:rPr>
        <w:t>ΠΡΟΕΔΡΕΥΩΝ (Γεώργ</w:t>
      </w:r>
      <w:r>
        <w:rPr>
          <w:rFonts w:eastAsia="Times New Roman" w:cs="Times New Roman"/>
          <w:b/>
          <w:szCs w:val="24"/>
        </w:rPr>
        <w:t xml:space="preserve">ιος Βαρεμένος): </w:t>
      </w:r>
      <w:r>
        <w:rPr>
          <w:rFonts w:eastAsia="Times New Roman" w:cs="Times New Roman"/>
          <w:szCs w:val="24"/>
        </w:rPr>
        <w:t>Ωραία, θα κάνουμε για πέντε λεπτά διακοπή.</w:t>
      </w:r>
    </w:p>
    <w:p w14:paraId="60A0E81E" w14:textId="77777777" w:rsidR="00E01B6E" w:rsidRDefault="00BC40BF">
      <w:pPr>
        <w:spacing w:line="600" w:lineRule="auto"/>
        <w:ind w:firstLine="720"/>
        <w:jc w:val="both"/>
        <w:rPr>
          <w:rFonts w:eastAsia="Times New Roman" w:cs="Times New Roman"/>
          <w:szCs w:val="24"/>
        </w:rPr>
      </w:pPr>
      <w:r>
        <w:rPr>
          <w:rFonts w:eastAsia="Times New Roman" w:cs="Times New Roman"/>
          <w:b/>
          <w:szCs w:val="24"/>
        </w:rPr>
        <w:t xml:space="preserve">ΙΩΑΝΝΗΣ ΑΜΑΝΑΤΙΔΗΣ (Υφυπουργός Εξωτερικών): </w:t>
      </w:r>
      <w:r>
        <w:rPr>
          <w:rFonts w:eastAsia="Times New Roman" w:cs="Times New Roman"/>
          <w:szCs w:val="24"/>
        </w:rPr>
        <w:t xml:space="preserve">Να διευκολύνω πριν προχωρήσουμε. Θα ήθελα να μιλήσω για την βουλευτική τροπολογία. </w:t>
      </w:r>
    </w:p>
    <w:p w14:paraId="60A0E81F" w14:textId="77777777" w:rsidR="00E01B6E" w:rsidRDefault="00BC40BF">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Μην προτρέχετε για αυτό, κύριε Αμανατίδη. </w:t>
      </w:r>
    </w:p>
    <w:p w14:paraId="60A0E820" w14:textId="77777777" w:rsidR="00E01B6E" w:rsidRDefault="00BC40BF">
      <w:pPr>
        <w:spacing w:line="600" w:lineRule="auto"/>
        <w:ind w:firstLine="720"/>
        <w:jc w:val="both"/>
        <w:rPr>
          <w:rFonts w:eastAsia="Times New Roman" w:cs="Times New Roman"/>
          <w:szCs w:val="24"/>
        </w:rPr>
      </w:pPr>
      <w:r>
        <w:rPr>
          <w:rFonts w:eastAsia="Times New Roman" w:cs="Times New Roman"/>
          <w:szCs w:val="24"/>
        </w:rPr>
        <w:lastRenderedPageBreak/>
        <w:t xml:space="preserve">Διακόπτουμε για πέντε λεπτά. </w:t>
      </w:r>
    </w:p>
    <w:p w14:paraId="60A0E821" w14:textId="77777777" w:rsidR="00E01B6E" w:rsidRDefault="00BC40BF">
      <w:pPr>
        <w:spacing w:line="600" w:lineRule="auto"/>
        <w:ind w:firstLine="720"/>
        <w:jc w:val="center"/>
        <w:rPr>
          <w:rFonts w:eastAsia="Times New Roman" w:cs="Times New Roman"/>
          <w:szCs w:val="24"/>
        </w:rPr>
      </w:pPr>
      <w:r>
        <w:rPr>
          <w:rFonts w:eastAsia="Times New Roman" w:cs="Times New Roman"/>
          <w:szCs w:val="24"/>
        </w:rPr>
        <w:t>(ΔΙΑΚΟΠΗ)</w:t>
      </w:r>
    </w:p>
    <w:p w14:paraId="60A0E822" w14:textId="77777777" w:rsidR="00E01B6E" w:rsidRDefault="00BC40BF">
      <w:pPr>
        <w:spacing w:line="600" w:lineRule="auto"/>
        <w:ind w:firstLine="709"/>
        <w:jc w:val="center"/>
        <w:rPr>
          <w:rFonts w:eastAsia="Times New Roman" w:cs="Times New Roman"/>
        </w:rPr>
      </w:pPr>
      <w:r w:rsidDel="00BD2E4F">
        <w:rPr>
          <w:rFonts w:eastAsia="Times New Roman" w:cs="Times New Roman"/>
          <w:szCs w:val="24"/>
        </w:rPr>
        <w:t xml:space="preserve"> </w:t>
      </w:r>
      <w:r>
        <w:rPr>
          <w:rFonts w:eastAsia="Times New Roman" w:cs="Times New Roman"/>
        </w:rPr>
        <w:t>(ΜΕΤΑ ΤΗ ΔΙΑΚΟΠΗ)</w:t>
      </w:r>
    </w:p>
    <w:p w14:paraId="60A0E823" w14:textId="77777777" w:rsidR="00E01B6E" w:rsidRDefault="00BC40BF">
      <w:pPr>
        <w:spacing w:line="600" w:lineRule="auto"/>
        <w:ind w:firstLine="720"/>
        <w:jc w:val="both"/>
        <w:rPr>
          <w:rFonts w:eastAsia="Times New Roman" w:cs="Times New Roman"/>
        </w:rPr>
      </w:pPr>
      <w:r>
        <w:rPr>
          <w:rFonts w:eastAsia="Times New Roman" w:cs="Times New Roman"/>
          <w:b/>
          <w:bCs/>
          <w:shd w:val="clear" w:color="auto" w:fill="FFFFFF"/>
        </w:rPr>
        <w:t>ΠΡΟΕΔΡΕΥΩΝ (Γεώργιος Βαρεμένος):</w:t>
      </w:r>
      <w:r>
        <w:rPr>
          <w:rFonts w:eastAsia="Times New Roman" w:cs="Times New Roman"/>
          <w:bCs/>
          <w:shd w:val="clear" w:color="auto" w:fill="FFFFFF"/>
        </w:rPr>
        <w:t xml:space="preserve"> </w:t>
      </w:r>
      <w:r>
        <w:rPr>
          <w:rFonts w:eastAsia="Times New Roman"/>
        </w:rPr>
        <w:t>Κυρίες και κύριοι συνάδελφοι</w:t>
      </w:r>
      <w:r>
        <w:rPr>
          <w:rFonts w:eastAsia="Times New Roman" w:cs="Times New Roman"/>
        </w:rPr>
        <w:t xml:space="preserve">, επαναλαμβάνεται η συνεδρίαση. </w:t>
      </w:r>
    </w:p>
    <w:p w14:paraId="60A0E824" w14:textId="77777777" w:rsidR="00E01B6E" w:rsidRDefault="00BC40BF">
      <w:pPr>
        <w:spacing w:line="600" w:lineRule="auto"/>
        <w:ind w:firstLine="720"/>
        <w:jc w:val="both"/>
        <w:rPr>
          <w:rFonts w:eastAsia="Times New Roman" w:cs="Times New Roman"/>
        </w:rPr>
      </w:pPr>
      <w:r>
        <w:rPr>
          <w:rFonts w:eastAsia="Times New Roman" w:cs="Times New Roman"/>
        </w:rPr>
        <w:t xml:space="preserve">Έχω την τιμή να ανακοινώσω στο Σώμα ότι τη συνεδρίασή μας </w:t>
      </w:r>
      <w:r>
        <w:rPr>
          <w:rFonts w:eastAsia="Times New Roman" w:cs="Times New Roman"/>
        </w:rPr>
        <w:t>παρακολουθούν από τα άνω δυτικά θεωρεία</w:t>
      </w:r>
      <w:r>
        <w:rPr>
          <w:rFonts w:eastAsia="Times New Roman" w:cs="Times New Roman"/>
        </w:rPr>
        <w:t xml:space="preserve"> της Βουλής</w:t>
      </w:r>
      <w:r>
        <w:rPr>
          <w:rFonts w:eastAsia="Times New Roman" w:cs="Times New Roman"/>
        </w:rPr>
        <w:t xml:space="preserve">, αφού προηγουμένως συμμετείχαν στο εκπαιδευτικό πρόγραμμα «Εργαστήρι Δημοκρατίας», που οργανώνει το Ίδρυμα </w:t>
      </w:r>
      <w:r>
        <w:rPr>
          <w:rFonts w:eastAsia="Times New Roman" w:cs="Times New Roman"/>
        </w:rPr>
        <w:lastRenderedPageBreak/>
        <w:t xml:space="preserve">της </w:t>
      </w:r>
      <w:r>
        <w:rPr>
          <w:rFonts w:eastAsia="Times New Roman"/>
          <w:bCs/>
        </w:rPr>
        <w:t>Βουλή</w:t>
      </w:r>
      <w:r>
        <w:rPr>
          <w:rFonts w:eastAsia="Times New Roman" w:cs="Times New Roman"/>
        </w:rPr>
        <w:t>ς, δεκαοκτώ μαθητές και μαθήτριες και δύο εκπαιδευτικοί συνοδοί τους από το 13</w:t>
      </w:r>
      <w:r>
        <w:rPr>
          <w:rFonts w:eastAsia="Times New Roman" w:cs="Times New Roman"/>
          <w:vertAlign w:val="superscript"/>
        </w:rPr>
        <w:t>ο</w:t>
      </w:r>
      <w:r>
        <w:rPr>
          <w:rFonts w:eastAsia="Times New Roman" w:cs="Times New Roman"/>
        </w:rPr>
        <w:t xml:space="preserve"> Δημοτικό </w:t>
      </w:r>
      <w:r>
        <w:rPr>
          <w:rFonts w:eastAsia="Times New Roman" w:cs="Times New Roman"/>
        </w:rPr>
        <w:t xml:space="preserve">Σχολείο Περιστερίου. </w:t>
      </w:r>
    </w:p>
    <w:p w14:paraId="60A0E825" w14:textId="77777777" w:rsidR="00E01B6E" w:rsidRDefault="00BC40BF">
      <w:pPr>
        <w:spacing w:line="600" w:lineRule="auto"/>
        <w:ind w:firstLine="720"/>
        <w:jc w:val="both"/>
        <w:rPr>
          <w:rFonts w:eastAsia="Times New Roman" w:cs="Times New Roman"/>
        </w:rPr>
      </w:pPr>
      <w:r>
        <w:rPr>
          <w:rFonts w:eastAsia="Times New Roman" w:cs="Times New Roman"/>
        </w:rPr>
        <w:t xml:space="preserve">Η Βουλή τούς καλωσορίζει. </w:t>
      </w:r>
    </w:p>
    <w:p w14:paraId="60A0E826" w14:textId="77777777" w:rsidR="00E01B6E" w:rsidRDefault="00BC40BF">
      <w:pPr>
        <w:spacing w:line="600" w:lineRule="auto"/>
        <w:ind w:firstLine="720"/>
        <w:jc w:val="center"/>
        <w:rPr>
          <w:rFonts w:eastAsia="Times New Roman" w:cs="Times New Roman"/>
        </w:rPr>
      </w:pPr>
      <w:r>
        <w:rPr>
          <w:rFonts w:eastAsia="Times New Roman" w:cs="Times New Roman"/>
        </w:rPr>
        <w:t xml:space="preserve">(Χειροκροτήματα </w:t>
      </w:r>
      <w:r>
        <w:rPr>
          <w:rFonts w:eastAsia="Times New Roman" w:cs="Times New Roman"/>
        </w:rPr>
        <w:t>απ</w:t>
      </w:r>
      <w:r>
        <w:rPr>
          <w:rFonts w:eastAsia="Times New Roman" w:cs="Times New Roman"/>
        </w:rPr>
        <w:t>’</w:t>
      </w:r>
      <w:r>
        <w:rPr>
          <w:rFonts w:eastAsia="Times New Roman" w:cs="Times New Roman"/>
        </w:rPr>
        <w:t xml:space="preserve"> </w:t>
      </w:r>
      <w:r>
        <w:rPr>
          <w:rFonts w:eastAsia="Times New Roman" w:cs="Times New Roman"/>
        </w:rPr>
        <w:t>όλες τις πτέρυγες της Βουλής)</w:t>
      </w:r>
    </w:p>
    <w:p w14:paraId="60A0E827" w14:textId="77777777" w:rsidR="00E01B6E" w:rsidRDefault="00BC40BF">
      <w:pPr>
        <w:spacing w:line="600" w:lineRule="auto"/>
        <w:ind w:firstLine="720"/>
        <w:jc w:val="both"/>
        <w:rPr>
          <w:rFonts w:eastAsia="Times New Roman" w:cs="Times New Roman"/>
        </w:rPr>
      </w:pPr>
      <w:r>
        <w:rPr>
          <w:rFonts w:eastAsia="Times New Roman" w:cs="Times New Roman"/>
        </w:rPr>
        <w:t>Τον λόγο έχει για λίγο ο Υφυπουργός Εξωτερικών κ. Αμανατίδης.</w:t>
      </w:r>
    </w:p>
    <w:p w14:paraId="60A0E828" w14:textId="77777777" w:rsidR="00E01B6E" w:rsidRDefault="00BC40BF">
      <w:pPr>
        <w:spacing w:line="600" w:lineRule="auto"/>
        <w:ind w:firstLine="720"/>
        <w:jc w:val="both"/>
        <w:rPr>
          <w:rFonts w:eastAsia="Times New Roman" w:cs="Times New Roman"/>
        </w:rPr>
      </w:pPr>
      <w:r>
        <w:rPr>
          <w:rFonts w:eastAsia="Times New Roman" w:cs="Times New Roman"/>
          <w:b/>
        </w:rPr>
        <w:lastRenderedPageBreak/>
        <w:t>ΙΩΑΝΝΗΣ ΑΜΑΝΑΤΙΔΗΣ (Υφυπουργός Εξωτερικών):</w:t>
      </w:r>
      <w:r>
        <w:rPr>
          <w:rFonts w:eastAsia="Times New Roman" w:cs="Times New Roman"/>
        </w:rPr>
        <w:t xml:space="preserve"> Κύριε Πρόεδρε, θα ήθελα να αναφερθώ στην τροπολογία</w:t>
      </w:r>
      <w:r>
        <w:rPr>
          <w:rFonts w:eastAsia="Times New Roman" w:cs="Times New Roman"/>
        </w:rPr>
        <w:t>-προσθήκη που κατατέθηκε από Βουλευτές του ΣΥΡΙΖΑ και αφορά την αντικατάσταση διατάξεων του προεδρικού διατάγματος 141/2014, αναφορικά με τις προϋποθέσεις απόκτησης αποδεικτικών ναυτικής ικανότητας και τα δικαιώματα υπηρεσίας στα πλοία.</w:t>
      </w:r>
    </w:p>
    <w:p w14:paraId="60A0E829" w14:textId="77777777" w:rsidR="00E01B6E" w:rsidRDefault="00BC40BF">
      <w:pPr>
        <w:spacing w:line="600" w:lineRule="auto"/>
        <w:ind w:firstLine="720"/>
        <w:jc w:val="both"/>
        <w:rPr>
          <w:rFonts w:eastAsia="Times New Roman" w:cs="Times New Roman"/>
        </w:rPr>
      </w:pPr>
      <w:r>
        <w:rPr>
          <w:rFonts w:eastAsia="Times New Roman" w:cs="Times New Roman"/>
        </w:rPr>
        <w:t xml:space="preserve">Όπως </w:t>
      </w:r>
      <w:r>
        <w:rPr>
          <w:rFonts w:eastAsia="Times New Roman"/>
          <w:bCs/>
        </w:rPr>
        <w:t>είναι</w:t>
      </w:r>
      <w:r>
        <w:rPr>
          <w:rFonts w:eastAsia="Times New Roman" w:cs="Times New Roman"/>
        </w:rPr>
        <w:t xml:space="preserve"> κατανοητ</w:t>
      </w:r>
      <w:r>
        <w:rPr>
          <w:rFonts w:eastAsia="Times New Roman" w:cs="Times New Roman"/>
        </w:rPr>
        <w:t xml:space="preserve">ό, δεν είμαι καθ’ ύλην αρμόδιος να </w:t>
      </w:r>
      <w:r>
        <w:rPr>
          <w:rFonts w:eastAsia="Times New Roman"/>
          <w:bCs/>
        </w:rPr>
        <w:t>κάνω</w:t>
      </w:r>
      <w:r>
        <w:rPr>
          <w:rFonts w:eastAsia="Times New Roman" w:cs="Times New Roman"/>
        </w:rPr>
        <w:t xml:space="preserve"> δεκτή την τροπολογία, χωρίς μάλιστα την παρουσία και τη σύμφωνη γνώμη του Υπουργού Ναυτιλίας και Νησιωτικής </w:t>
      </w:r>
      <w:r>
        <w:rPr>
          <w:rFonts w:eastAsia="Times New Roman" w:cs="Times New Roman"/>
        </w:rPr>
        <w:lastRenderedPageBreak/>
        <w:t xml:space="preserve">Πολιτικής, ο οποίος </w:t>
      </w:r>
      <w:r>
        <w:rPr>
          <w:rFonts w:eastAsia="Times New Roman"/>
          <w:bCs/>
        </w:rPr>
        <w:t>είναι</w:t>
      </w:r>
      <w:r>
        <w:rPr>
          <w:rFonts w:eastAsia="Times New Roman" w:cs="Times New Roman"/>
        </w:rPr>
        <w:t xml:space="preserve"> και ο μόνος αρμόδιος για την αντικατάσταση διατάξεων του εν λόγω προεδρικού διατάγ</w:t>
      </w:r>
      <w:r>
        <w:rPr>
          <w:rFonts w:eastAsia="Times New Roman" w:cs="Times New Roman"/>
        </w:rPr>
        <w:t xml:space="preserve">ματος. </w:t>
      </w:r>
    </w:p>
    <w:p w14:paraId="60A0E82A" w14:textId="77777777" w:rsidR="00E01B6E" w:rsidRDefault="00BC40BF">
      <w:pPr>
        <w:spacing w:line="600" w:lineRule="auto"/>
        <w:ind w:firstLine="720"/>
        <w:jc w:val="both"/>
        <w:rPr>
          <w:rFonts w:eastAsia="Times New Roman" w:cs="Times New Roman"/>
        </w:rPr>
      </w:pPr>
      <w:r>
        <w:rPr>
          <w:rFonts w:eastAsia="Times New Roman" w:cs="Times New Roman"/>
        </w:rPr>
        <w:t>Ευχαριστώ, κύριε Πρόεδρε.</w:t>
      </w:r>
    </w:p>
    <w:p w14:paraId="60A0E82B" w14:textId="77777777" w:rsidR="00E01B6E" w:rsidRDefault="00BC40BF">
      <w:pPr>
        <w:spacing w:line="600" w:lineRule="auto"/>
        <w:ind w:firstLine="720"/>
        <w:jc w:val="both"/>
        <w:rPr>
          <w:rFonts w:eastAsia="Times New Roman" w:cs="Times New Roman"/>
        </w:rPr>
      </w:pPr>
      <w:r>
        <w:rPr>
          <w:rFonts w:eastAsia="Times New Roman" w:cs="Times New Roman"/>
          <w:b/>
          <w:bCs/>
          <w:shd w:val="clear" w:color="auto" w:fill="FFFFFF"/>
        </w:rPr>
        <w:t>ΠΡΟΕΔΡΕΥΩΝ (Γεώργιος Βαρεμένος):</w:t>
      </w:r>
      <w:r>
        <w:rPr>
          <w:rFonts w:eastAsia="Times New Roman" w:cs="Times New Roman"/>
          <w:bCs/>
          <w:shd w:val="clear" w:color="auto" w:fill="FFFFFF"/>
        </w:rPr>
        <w:t xml:space="preserve"> </w:t>
      </w:r>
      <w:r>
        <w:rPr>
          <w:rFonts w:eastAsia="Times New Roman" w:cs="Times New Roman"/>
        </w:rPr>
        <w:t>Τον λόγο έχει ο Υπουργός κ. Σταθάκης.</w:t>
      </w:r>
    </w:p>
    <w:p w14:paraId="60A0E82C" w14:textId="77777777" w:rsidR="00E01B6E" w:rsidRDefault="00BC40BF">
      <w:pPr>
        <w:spacing w:line="600" w:lineRule="auto"/>
        <w:ind w:firstLine="720"/>
        <w:jc w:val="both"/>
        <w:rPr>
          <w:rFonts w:eastAsia="Times New Roman" w:cs="Times New Roman"/>
        </w:rPr>
      </w:pPr>
      <w:r>
        <w:rPr>
          <w:rFonts w:eastAsia="Times New Roman" w:cs="Times New Roman"/>
          <w:b/>
        </w:rPr>
        <w:t>ΓΕΩΡΓΙΟΣ ΣΤΑΘΑΚΗΣ (Υπουργός Οικονομίας, Ανάπτυξης και Τουρισμού):</w:t>
      </w:r>
      <w:r>
        <w:rPr>
          <w:rFonts w:eastAsia="Times New Roman" w:cs="Times New Roman"/>
        </w:rPr>
        <w:t xml:space="preserve"> Αγαπητές και αγαπητοί συνάδελφοι, καταθέτω αυτή</w:t>
      </w:r>
      <w:r>
        <w:rPr>
          <w:rFonts w:eastAsia="Times New Roman" w:cs="Times New Roman"/>
        </w:rPr>
        <w:t>ν</w:t>
      </w:r>
      <w:r>
        <w:rPr>
          <w:rFonts w:eastAsia="Times New Roman" w:cs="Times New Roman"/>
        </w:rPr>
        <w:t xml:space="preserve"> την τροπολογία που αφορά </w:t>
      </w:r>
      <w:r>
        <w:rPr>
          <w:rFonts w:eastAsia="Times New Roman" w:cs="Times New Roman"/>
        </w:rPr>
        <w:t>σ</w:t>
      </w:r>
      <w:r>
        <w:rPr>
          <w:rFonts w:eastAsia="Times New Roman" w:cs="Times New Roman"/>
        </w:rPr>
        <w:t xml:space="preserve">την αναστολή </w:t>
      </w:r>
      <w:r>
        <w:rPr>
          <w:rFonts w:eastAsia="Times New Roman" w:cs="Times New Roman"/>
        </w:rPr>
        <w:lastRenderedPageBreak/>
        <w:t xml:space="preserve">των διατάξεων του </w:t>
      </w:r>
      <w:r>
        <w:rPr>
          <w:rFonts w:eastAsia="Times New Roman"/>
        </w:rPr>
        <w:t>άρθρου</w:t>
      </w:r>
      <w:r>
        <w:rPr>
          <w:rFonts w:eastAsia="Times New Roman" w:cs="Times New Roman"/>
        </w:rPr>
        <w:t xml:space="preserve"> 3 του ν.4354/2015 για ένα</w:t>
      </w:r>
      <w:r>
        <w:rPr>
          <w:rFonts w:eastAsia="Times New Roman" w:cs="Times New Roman"/>
        </w:rPr>
        <w:t>ν</w:t>
      </w:r>
      <w:r>
        <w:rPr>
          <w:rFonts w:eastAsia="Times New Roman" w:cs="Times New Roman"/>
        </w:rPr>
        <w:t xml:space="preserve"> επιπρόσθετο μήνα. </w:t>
      </w:r>
    </w:p>
    <w:p w14:paraId="60A0E82D" w14:textId="77777777" w:rsidR="00E01B6E" w:rsidRDefault="00BC40BF">
      <w:pPr>
        <w:spacing w:line="600" w:lineRule="auto"/>
        <w:ind w:firstLine="720"/>
        <w:jc w:val="both"/>
        <w:rPr>
          <w:rFonts w:eastAsia="Times New Roman" w:cs="Times New Roman"/>
        </w:rPr>
      </w:pPr>
      <w:r>
        <w:rPr>
          <w:rFonts w:eastAsia="Times New Roman" w:cs="Times New Roman"/>
        </w:rPr>
        <w:t xml:space="preserve">Υπενθυμίζω ότι ο νόμος αυτός αφορά </w:t>
      </w:r>
      <w:r>
        <w:rPr>
          <w:rFonts w:eastAsia="Times New Roman" w:cs="Times New Roman"/>
        </w:rPr>
        <w:t>σ</w:t>
      </w:r>
      <w:r>
        <w:rPr>
          <w:rFonts w:eastAsia="Times New Roman" w:cs="Times New Roman"/>
        </w:rPr>
        <w:t>την αναστολή των καταναλωτικών δανειακών συμβάσεων, των συμβάσεων που έχουν υποθήκη ή προσημείωση υποθήκης την πρώτη κατοικία και τις πι</w:t>
      </w:r>
      <w:r>
        <w:rPr>
          <w:rFonts w:eastAsia="Times New Roman" w:cs="Times New Roman"/>
        </w:rPr>
        <w:t xml:space="preserve">στώσεις προς μικρές και μεσαίες επιχειρήσεις. Αυτές οι τρεις κατηγορίες κόκκινων δανείων βρίσκονται, όπως γνωρίζετε, υπό </w:t>
      </w:r>
      <w:r>
        <w:rPr>
          <w:rFonts w:eastAsia="Times New Roman"/>
          <w:bCs/>
          <w:shd w:val="clear" w:color="auto" w:fill="FFFFFF"/>
        </w:rPr>
        <w:t>διαπραγμάτευση</w:t>
      </w:r>
      <w:r>
        <w:rPr>
          <w:rFonts w:eastAsia="Times New Roman" w:cs="Times New Roman"/>
        </w:rPr>
        <w:t xml:space="preserve"> σε αυτόν τον κύκλο της πρώτης αξιολόγησης.</w:t>
      </w:r>
    </w:p>
    <w:p w14:paraId="60A0E82E" w14:textId="77777777" w:rsidR="00E01B6E" w:rsidRDefault="00BC40BF">
      <w:pPr>
        <w:spacing w:line="600" w:lineRule="auto"/>
        <w:ind w:firstLine="720"/>
        <w:jc w:val="both"/>
        <w:rPr>
          <w:rFonts w:eastAsia="Times New Roman" w:cs="Times New Roman"/>
        </w:rPr>
      </w:pPr>
      <w:r>
        <w:rPr>
          <w:rFonts w:eastAsia="Times New Roman" w:cs="Times New Roman"/>
        </w:rPr>
        <w:lastRenderedPageBreak/>
        <w:t>Οπότε, προτείνεται η αναστολή για ακόμη ένα</w:t>
      </w:r>
      <w:r>
        <w:rPr>
          <w:rFonts w:eastAsia="Times New Roman" w:cs="Times New Roman"/>
        </w:rPr>
        <w:t>ν</w:t>
      </w:r>
      <w:r>
        <w:rPr>
          <w:rFonts w:eastAsia="Times New Roman" w:cs="Times New Roman"/>
        </w:rPr>
        <w:t xml:space="preserve"> μήνα αυτής της </w:t>
      </w:r>
      <w:r>
        <w:rPr>
          <w:rFonts w:eastAsia="Times New Roman"/>
          <w:bCs/>
          <w:shd w:val="clear" w:color="auto" w:fill="FFFFFF"/>
        </w:rPr>
        <w:t>διάταξη</w:t>
      </w:r>
      <w:r>
        <w:rPr>
          <w:rFonts w:eastAsia="Times New Roman" w:cs="Times New Roman"/>
        </w:rPr>
        <w:t>ς, έως ότο</w:t>
      </w:r>
      <w:r>
        <w:rPr>
          <w:rFonts w:eastAsia="Times New Roman" w:cs="Times New Roman"/>
        </w:rPr>
        <w:t xml:space="preserve">υ οριστικοποιηθεί το πλαίσιο εφαρμογής των </w:t>
      </w:r>
      <w:r>
        <w:rPr>
          <w:rFonts w:eastAsia="Times New Roman"/>
          <w:bCs/>
        </w:rPr>
        <w:t>συγκεκριμένων</w:t>
      </w:r>
      <w:r>
        <w:rPr>
          <w:rFonts w:eastAsia="Times New Roman" w:cs="Times New Roman"/>
        </w:rPr>
        <w:t xml:space="preserve"> κατηγοριών δανείων. </w:t>
      </w:r>
    </w:p>
    <w:p w14:paraId="60A0E82F" w14:textId="77777777" w:rsidR="00E01B6E" w:rsidRDefault="00BC40BF">
      <w:pPr>
        <w:spacing w:line="600" w:lineRule="auto"/>
        <w:ind w:firstLine="720"/>
        <w:jc w:val="both"/>
        <w:rPr>
          <w:rFonts w:eastAsia="Times New Roman" w:cs="Times New Roman"/>
        </w:rPr>
      </w:pPr>
      <w:r>
        <w:rPr>
          <w:rFonts w:eastAsia="Times New Roman" w:cs="Times New Roman"/>
          <w:b/>
          <w:bCs/>
          <w:shd w:val="clear" w:color="auto" w:fill="FFFFFF"/>
        </w:rPr>
        <w:t>ΠΡΟΕΔΡΕΥΩΝ (Γεώργιος Βαρεμένος):</w:t>
      </w:r>
      <w:r>
        <w:rPr>
          <w:rFonts w:eastAsia="Times New Roman" w:cs="Times New Roman"/>
          <w:bCs/>
          <w:shd w:val="clear" w:color="auto" w:fill="FFFFFF"/>
        </w:rPr>
        <w:t xml:space="preserve"> </w:t>
      </w:r>
      <w:r>
        <w:rPr>
          <w:rFonts w:eastAsia="Times New Roman" w:cs="Times New Roman"/>
        </w:rPr>
        <w:t xml:space="preserve">Τον λόγο έχει ο κ. </w:t>
      </w:r>
      <w:proofErr w:type="spellStart"/>
      <w:r>
        <w:rPr>
          <w:rFonts w:eastAsia="Times New Roman" w:cs="Times New Roman"/>
        </w:rPr>
        <w:t>Μπαλλής</w:t>
      </w:r>
      <w:proofErr w:type="spellEnd"/>
      <w:r>
        <w:rPr>
          <w:rFonts w:eastAsia="Times New Roman" w:cs="Times New Roman"/>
        </w:rPr>
        <w:t>.</w:t>
      </w:r>
    </w:p>
    <w:p w14:paraId="60A0E830" w14:textId="77777777" w:rsidR="00E01B6E" w:rsidRDefault="00BC40BF">
      <w:pPr>
        <w:spacing w:line="600" w:lineRule="auto"/>
        <w:ind w:firstLine="720"/>
        <w:jc w:val="both"/>
        <w:rPr>
          <w:rFonts w:eastAsia="Times New Roman" w:cs="Times New Roman"/>
        </w:rPr>
      </w:pPr>
      <w:r>
        <w:rPr>
          <w:rFonts w:eastAsia="Times New Roman" w:cs="Times New Roman"/>
          <w:b/>
        </w:rPr>
        <w:t xml:space="preserve">ΣΥΜΕΩΝ </w:t>
      </w:r>
      <w:r>
        <w:rPr>
          <w:rFonts w:eastAsia="Times New Roman" w:cs="Times New Roman"/>
          <w:b/>
        </w:rPr>
        <w:t xml:space="preserve">(ΜΑΚΗΣ) </w:t>
      </w:r>
      <w:r>
        <w:rPr>
          <w:rFonts w:eastAsia="Times New Roman" w:cs="Times New Roman"/>
          <w:b/>
        </w:rPr>
        <w:t>ΜΠΑΛΛΗΣ:</w:t>
      </w:r>
      <w:r>
        <w:rPr>
          <w:rFonts w:eastAsia="Times New Roman" w:cs="Times New Roman"/>
        </w:rPr>
        <w:t xml:space="preserve"> Επί της τροπολογίας, κύριε Πρόεδρε;</w:t>
      </w:r>
    </w:p>
    <w:p w14:paraId="60A0E831" w14:textId="77777777" w:rsidR="00E01B6E" w:rsidRDefault="00BC40BF">
      <w:pPr>
        <w:spacing w:line="600" w:lineRule="auto"/>
        <w:ind w:firstLine="720"/>
        <w:jc w:val="both"/>
        <w:rPr>
          <w:rFonts w:eastAsia="Times New Roman" w:cs="Times New Roman"/>
        </w:rPr>
      </w:pPr>
      <w:r>
        <w:rPr>
          <w:rFonts w:eastAsia="Times New Roman" w:cs="Times New Roman"/>
          <w:b/>
          <w:bCs/>
          <w:shd w:val="clear" w:color="auto" w:fill="FFFFFF"/>
        </w:rPr>
        <w:t>ΠΡΟΕΔΡΕΥΩΝ (Γεώργιος Βαρεμένος):</w:t>
      </w:r>
      <w:r>
        <w:rPr>
          <w:rFonts w:eastAsia="Times New Roman" w:cs="Times New Roman"/>
          <w:bCs/>
          <w:shd w:val="clear" w:color="auto" w:fill="FFFFFF"/>
        </w:rPr>
        <w:t xml:space="preserve"> </w:t>
      </w:r>
      <w:r w:rsidRPr="00681F4F">
        <w:rPr>
          <w:rFonts w:eastAsia="Times New Roman" w:cs="Times New Roman"/>
        </w:rPr>
        <w:t xml:space="preserve">Για την </w:t>
      </w:r>
      <w:r>
        <w:rPr>
          <w:rFonts w:eastAsia="Times New Roman" w:cs="Times New Roman"/>
        </w:rPr>
        <w:t>τροπολογία, ναι.</w:t>
      </w:r>
      <w:r>
        <w:rPr>
          <w:rFonts w:eastAsia="Times New Roman" w:cs="Times New Roman"/>
        </w:rPr>
        <w:t xml:space="preserve"> Έχετε πέντε λεπτά, κύριε </w:t>
      </w:r>
      <w:proofErr w:type="spellStart"/>
      <w:r>
        <w:rPr>
          <w:rFonts w:eastAsia="Times New Roman" w:cs="Times New Roman"/>
        </w:rPr>
        <w:t>Μπαλλή</w:t>
      </w:r>
      <w:proofErr w:type="spellEnd"/>
      <w:r>
        <w:rPr>
          <w:rFonts w:eastAsia="Times New Roman" w:cs="Times New Roman"/>
        </w:rPr>
        <w:t xml:space="preserve">. </w:t>
      </w:r>
    </w:p>
    <w:p w14:paraId="60A0E832" w14:textId="77777777" w:rsidR="00E01B6E" w:rsidRDefault="00BC40BF">
      <w:pPr>
        <w:spacing w:line="600" w:lineRule="auto"/>
        <w:ind w:firstLine="720"/>
        <w:jc w:val="both"/>
        <w:rPr>
          <w:rFonts w:eastAsia="Times New Roman" w:cs="Times New Roman"/>
          <w:b/>
        </w:rPr>
      </w:pPr>
      <w:r>
        <w:rPr>
          <w:rFonts w:eastAsia="Times New Roman" w:cs="Times New Roman"/>
          <w:b/>
        </w:rPr>
        <w:lastRenderedPageBreak/>
        <w:t xml:space="preserve">ΣΥΜΕΩΝ </w:t>
      </w:r>
      <w:r>
        <w:rPr>
          <w:rFonts w:eastAsia="Times New Roman" w:cs="Times New Roman"/>
          <w:b/>
        </w:rPr>
        <w:t>(ΜΑΚΗΣ)</w:t>
      </w:r>
      <w:r>
        <w:rPr>
          <w:rFonts w:eastAsia="Times New Roman" w:cs="Times New Roman"/>
          <w:b/>
        </w:rPr>
        <w:t xml:space="preserve"> ΜΠΑΛΛΗΣ: </w:t>
      </w:r>
      <w:r>
        <w:rPr>
          <w:rFonts w:eastAsia="Times New Roman" w:cs="Times New Roman"/>
        </w:rPr>
        <w:t>Και λιγότερο, κύριε Πρόεδρε.</w:t>
      </w:r>
    </w:p>
    <w:p w14:paraId="60A0E833" w14:textId="77777777" w:rsidR="00E01B6E" w:rsidRDefault="00BC40BF">
      <w:pPr>
        <w:spacing w:line="600" w:lineRule="auto"/>
        <w:ind w:firstLine="720"/>
        <w:jc w:val="both"/>
        <w:rPr>
          <w:rFonts w:eastAsia="Times New Roman" w:cs="Times New Roman"/>
        </w:rPr>
      </w:pPr>
      <w:r>
        <w:rPr>
          <w:rFonts w:eastAsia="Times New Roman" w:cs="Times New Roman"/>
        </w:rPr>
        <w:t xml:space="preserve">Αυτό που θέλω να πω </w:t>
      </w:r>
      <w:r>
        <w:rPr>
          <w:rFonts w:eastAsia="Times New Roman"/>
          <w:bCs/>
        </w:rPr>
        <w:t>είναι</w:t>
      </w:r>
      <w:r>
        <w:rPr>
          <w:rFonts w:eastAsia="Times New Roman" w:cs="Times New Roman"/>
        </w:rPr>
        <w:t xml:space="preserve"> ότι αυτό το οποίο ζητάμε, όπως πολύ σωστά είπε ο κύριος Υπουργός, </w:t>
      </w:r>
      <w:r>
        <w:rPr>
          <w:rFonts w:eastAsia="Times New Roman"/>
          <w:bCs/>
        </w:rPr>
        <w:t>είναι</w:t>
      </w:r>
      <w:r>
        <w:rPr>
          <w:rFonts w:eastAsia="Times New Roman" w:cs="Times New Roman"/>
        </w:rPr>
        <w:t xml:space="preserve"> μια παράταση ενός μήνα, για να καθοριστεί αυτό το πλαίσιο, έτσι ώστε ν</w:t>
      </w:r>
      <w:r>
        <w:rPr>
          <w:rFonts w:eastAsia="Times New Roman" w:cs="Times New Roman"/>
        </w:rPr>
        <w:t xml:space="preserve">α μπορέσουμε να διαμορφώσουμε το προστατευτικό πλαίσιο για αυτές τις κατηγορίες των κόκκινων δανείων. </w:t>
      </w:r>
    </w:p>
    <w:p w14:paraId="60A0E834" w14:textId="77777777" w:rsidR="00E01B6E" w:rsidRDefault="00BC40BF">
      <w:pPr>
        <w:spacing w:line="600" w:lineRule="auto"/>
        <w:ind w:firstLine="720"/>
        <w:jc w:val="both"/>
        <w:rPr>
          <w:rFonts w:eastAsia="Times New Roman" w:cs="Times New Roman"/>
        </w:rPr>
      </w:pPr>
      <w:r>
        <w:rPr>
          <w:rFonts w:eastAsia="Times New Roman" w:cs="Times New Roman"/>
        </w:rPr>
        <w:lastRenderedPageBreak/>
        <w:t xml:space="preserve">Όπως πολύ σωστά ειπώθηκε, δεν </w:t>
      </w:r>
      <w:r>
        <w:rPr>
          <w:rFonts w:eastAsia="Times New Roman"/>
          <w:bCs/>
        </w:rPr>
        <w:t>είναι</w:t>
      </w:r>
      <w:r>
        <w:rPr>
          <w:rFonts w:eastAsia="Times New Roman" w:cs="Times New Roman"/>
        </w:rPr>
        <w:t xml:space="preserve"> μόνο τα στεγαστικά δάνεια. Εί</w:t>
      </w:r>
      <w:r>
        <w:rPr>
          <w:rFonts w:eastAsia="Times New Roman"/>
          <w:bCs/>
        </w:rPr>
        <w:t>ναι</w:t>
      </w:r>
      <w:r>
        <w:rPr>
          <w:rFonts w:eastAsia="Times New Roman" w:cs="Times New Roman"/>
        </w:rPr>
        <w:t xml:space="preserve"> κάθε είδους δάνειο το οποίο έχει υποθήκη κάποιο ακίνητο και το οποίο μπορεί να κινδυ</w:t>
      </w:r>
      <w:r>
        <w:rPr>
          <w:rFonts w:eastAsia="Times New Roman" w:cs="Times New Roman"/>
        </w:rPr>
        <w:t xml:space="preserve">νεύσει. </w:t>
      </w:r>
    </w:p>
    <w:p w14:paraId="60A0E835" w14:textId="77777777" w:rsidR="00E01B6E" w:rsidRDefault="00BC40BF">
      <w:pPr>
        <w:spacing w:line="600" w:lineRule="auto"/>
        <w:ind w:firstLine="720"/>
        <w:jc w:val="both"/>
        <w:rPr>
          <w:rFonts w:eastAsia="Times New Roman" w:cs="Times New Roman"/>
        </w:rPr>
      </w:pPr>
      <w:r>
        <w:rPr>
          <w:rFonts w:eastAsia="Times New Roman"/>
          <w:bCs/>
        </w:rPr>
        <w:t>Είναι</w:t>
      </w:r>
      <w:r>
        <w:rPr>
          <w:rFonts w:eastAsia="Times New Roman" w:cs="Times New Roman"/>
        </w:rPr>
        <w:t xml:space="preserve"> γνωστό ότι από την απέναντι πλευρά υπάρχει το αίτημα για την πλήρη απελευθέρωση όλων των δανείων, έτσι ώστε να μεταβιβαστούν στα μη τραπεζικά ιδρύματα, αυτά τα οποία λέμε και εξακολουθούμε να χαρακτηρίζουμε ως «γεράκια της αγοράς». Αυτό το ο</w:t>
      </w:r>
      <w:r>
        <w:rPr>
          <w:rFonts w:eastAsia="Times New Roman" w:cs="Times New Roman"/>
        </w:rPr>
        <w:t xml:space="preserve">ποίο θέλουμε και επιδιώκουμε </w:t>
      </w:r>
      <w:r>
        <w:rPr>
          <w:rFonts w:eastAsia="Times New Roman"/>
          <w:bCs/>
        </w:rPr>
        <w:t>είναι</w:t>
      </w:r>
      <w:r>
        <w:rPr>
          <w:rFonts w:eastAsia="Times New Roman" w:cs="Times New Roman"/>
        </w:rPr>
        <w:t xml:space="preserve"> η προστασία -και η οριζόντια προστασία- όλων αυτών των κατηγοριών των δανείων. </w:t>
      </w:r>
    </w:p>
    <w:p w14:paraId="60A0E836" w14:textId="77777777" w:rsidR="00E01B6E" w:rsidRDefault="00BC40BF">
      <w:pPr>
        <w:spacing w:line="600" w:lineRule="auto"/>
        <w:ind w:firstLine="720"/>
        <w:jc w:val="both"/>
        <w:rPr>
          <w:rFonts w:eastAsia="Times New Roman" w:cs="Times New Roman"/>
        </w:rPr>
      </w:pPr>
      <w:r>
        <w:rPr>
          <w:rFonts w:eastAsia="Times New Roman" w:cs="Times New Roman"/>
        </w:rPr>
        <w:lastRenderedPageBreak/>
        <w:t xml:space="preserve">Αυτή η παράταση του ενός μήνα θα </w:t>
      </w:r>
      <w:r>
        <w:rPr>
          <w:rFonts w:eastAsia="Times New Roman"/>
          <w:bCs/>
        </w:rPr>
        <w:t>είναι</w:t>
      </w:r>
      <w:r>
        <w:rPr>
          <w:rFonts w:eastAsia="Times New Roman" w:cs="Times New Roman"/>
        </w:rPr>
        <w:t xml:space="preserve"> το διάστημα κατά το οποίο θα δοθεί και η δυνατότητα της </w:t>
      </w:r>
      <w:r>
        <w:rPr>
          <w:rFonts w:eastAsia="Times New Roman"/>
          <w:bCs/>
          <w:shd w:val="clear" w:color="auto" w:fill="FFFFFF"/>
        </w:rPr>
        <w:t>διαπραγμάτευσης,</w:t>
      </w:r>
      <w:r>
        <w:rPr>
          <w:rFonts w:eastAsia="Times New Roman" w:cs="Times New Roman"/>
        </w:rPr>
        <w:t xml:space="preserve"> καθώς περιλαμβάνεται ως περιεχόμενο της </w:t>
      </w:r>
      <w:r>
        <w:rPr>
          <w:rFonts w:eastAsia="Times New Roman"/>
          <w:bCs/>
          <w:shd w:val="clear" w:color="auto" w:fill="FFFFFF"/>
        </w:rPr>
        <w:t>διαπραγμάτευσης</w:t>
      </w:r>
      <w:r>
        <w:rPr>
          <w:rFonts w:eastAsia="Times New Roman" w:cs="Times New Roman"/>
        </w:rPr>
        <w:t xml:space="preserve"> και αυτό το σχέδιο. Θα μας δώσει, λοιπόν, τη δυνατότητα να διαμορφώσουμε αυτό το προστατευτικό πλαίσιο που επιδιώκουμε. </w:t>
      </w:r>
    </w:p>
    <w:p w14:paraId="60A0E837" w14:textId="77777777" w:rsidR="00E01B6E" w:rsidRDefault="00BC40BF">
      <w:pPr>
        <w:spacing w:line="600" w:lineRule="auto"/>
        <w:ind w:firstLine="720"/>
        <w:jc w:val="both"/>
        <w:rPr>
          <w:rFonts w:eastAsia="Times New Roman" w:cs="Times New Roman"/>
        </w:rPr>
      </w:pPr>
      <w:r>
        <w:rPr>
          <w:rFonts w:eastAsia="Times New Roman" w:cs="Times New Roman"/>
          <w:b/>
          <w:bCs/>
          <w:shd w:val="clear" w:color="auto" w:fill="FFFFFF"/>
        </w:rPr>
        <w:t>ΠΡΟΕΔΡΕΥΩΝ (Γεώργιος Βαρεμένος):</w:t>
      </w:r>
      <w:r>
        <w:rPr>
          <w:rFonts w:eastAsia="Times New Roman" w:cs="Times New Roman"/>
          <w:bCs/>
          <w:shd w:val="clear" w:color="auto" w:fill="FFFFFF"/>
        </w:rPr>
        <w:t xml:space="preserve"> </w:t>
      </w:r>
      <w:r>
        <w:rPr>
          <w:rFonts w:eastAsia="Times New Roman" w:cs="Times New Roman"/>
        </w:rPr>
        <w:t>Ευχαριστώ.</w:t>
      </w:r>
    </w:p>
    <w:p w14:paraId="60A0E838" w14:textId="77777777" w:rsidR="00E01B6E" w:rsidRDefault="00BC40BF">
      <w:pPr>
        <w:spacing w:line="600" w:lineRule="auto"/>
        <w:ind w:firstLine="720"/>
        <w:jc w:val="both"/>
        <w:rPr>
          <w:rFonts w:eastAsia="Times New Roman" w:cs="Times New Roman"/>
        </w:rPr>
      </w:pPr>
      <w:r>
        <w:rPr>
          <w:rFonts w:eastAsia="Times New Roman" w:cs="Times New Roman"/>
        </w:rPr>
        <w:t xml:space="preserve">Ο κ. Κεφαλογιάννης έχει τον λόγο. </w:t>
      </w:r>
    </w:p>
    <w:p w14:paraId="60A0E839" w14:textId="77777777" w:rsidR="00E01B6E" w:rsidRDefault="00BC40BF">
      <w:pPr>
        <w:spacing w:line="600" w:lineRule="auto"/>
        <w:ind w:firstLine="720"/>
        <w:jc w:val="both"/>
        <w:rPr>
          <w:rFonts w:eastAsia="Times New Roman" w:cs="Times New Roman"/>
        </w:rPr>
      </w:pPr>
      <w:r>
        <w:rPr>
          <w:rFonts w:eastAsia="Times New Roman" w:cs="Times New Roman"/>
          <w:b/>
        </w:rPr>
        <w:t>ΙΩΑΝΝΗΣ ΚΕΦΑΛΟΓΙΑΝΝΗΣ:</w:t>
      </w:r>
      <w:r>
        <w:rPr>
          <w:rFonts w:eastAsia="Times New Roman" w:cs="Times New Roman"/>
        </w:rPr>
        <w:t xml:space="preserve"> Ευχαριστώ, κύριε Πρόεδρε. </w:t>
      </w:r>
    </w:p>
    <w:p w14:paraId="60A0E83A" w14:textId="77777777" w:rsidR="00E01B6E" w:rsidRDefault="00BC40BF">
      <w:pPr>
        <w:spacing w:line="600" w:lineRule="auto"/>
        <w:ind w:firstLine="720"/>
        <w:jc w:val="both"/>
        <w:rPr>
          <w:rFonts w:eastAsia="Times New Roman" w:cs="Times New Roman"/>
        </w:rPr>
      </w:pPr>
      <w:r>
        <w:rPr>
          <w:rFonts w:eastAsia="Times New Roman" w:cs="Times New Roman"/>
        </w:rPr>
        <w:lastRenderedPageBreak/>
        <w:t xml:space="preserve">Όσον αφορά την υπουργική τροπολογία, επί της ουσίας εμείς θα συμφωνήσουμε και θα την υπερψηφίσουμε. </w:t>
      </w:r>
    </w:p>
    <w:p w14:paraId="60A0E83B" w14:textId="77777777" w:rsidR="00E01B6E" w:rsidRDefault="00BC40BF">
      <w:pPr>
        <w:spacing w:line="600" w:lineRule="auto"/>
        <w:ind w:firstLine="720"/>
        <w:jc w:val="both"/>
        <w:rPr>
          <w:rFonts w:eastAsia="Times New Roman" w:cs="Times New Roman"/>
        </w:rPr>
      </w:pPr>
      <w:r>
        <w:rPr>
          <w:rFonts w:eastAsia="Times New Roman" w:cs="Times New Roman"/>
        </w:rPr>
        <w:t xml:space="preserve">Ωστόσο, δεν μπορώ να μην στηλιτεύσω το γεγονός ότι για άλλη </w:t>
      </w:r>
      <w:r>
        <w:rPr>
          <w:rFonts w:eastAsia="Times New Roman"/>
          <w:bCs/>
        </w:rPr>
        <w:t>μία</w:t>
      </w:r>
      <w:r>
        <w:rPr>
          <w:rFonts w:eastAsia="Times New Roman" w:cs="Times New Roman"/>
        </w:rPr>
        <w:t xml:space="preserve"> φορά σε </w:t>
      </w:r>
      <w:r>
        <w:rPr>
          <w:rFonts w:eastAsia="Times New Roman"/>
          <w:bCs/>
        </w:rPr>
        <w:t>μία</w:t>
      </w:r>
      <w:r>
        <w:rPr>
          <w:rFonts w:eastAsia="Times New Roman" w:cs="Times New Roman"/>
        </w:rPr>
        <w:t xml:space="preserve"> κύρωση διεθνούς συνθήκης μετ</w:t>
      </w:r>
      <w:r>
        <w:rPr>
          <w:rFonts w:eastAsia="Times New Roman" w:cs="Times New Roman"/>
        </w:rPr>
        <w:t>αξύ της Ελλάδας και κάποιας άλλης χώρας έρχεται μ</w:t>
      </w:r>
      <w:r>
        <w:rPr>
          <w:rFonts w:eastAsia="Times New Roman" w:cs="Times New Roman"/>
        </w:rPr>
        <w:t>ί</w:t>
      </w:r>
      <w:r>
        <w:rPr>
          <w:rFonts w:eastAsia="Times New Roman" w:cs="Times New Roman"/>
        </w:rPr>
        <w:t>α τροπολογία και στην ουσία πάμε σε μ</w:t>
      </w:r>
      <w:r>
        <w:rPr>
          <w:rFonts w:eastAsia="Times New Roman" w:cs="Times New Roman"/>
        </w:rPr>
        <w:t>ί</w:t>
      </w:r>
      <w:r>
        <w:rPr>
          <w:rFonts w:eastAsia="Times New Roman" w:cs="Times New Roman"/>
        </w:rPr>
        <w:t xml:space="preserve">α κακή νομοθέτηση. Αντιλαμβάνομαι το επείγον της </w:t>
      </w:r>
      <w:r>
        <w:rPr>
          <w:rFonts w:eastAsia="Times New Roman"/>
        </w:rPr>
        <w:t>διαδικασίας,</w:t>
      </w:r>
      <w:r>
        <w:rPr>
          <w:rFonts w:eastAsia="Times New Roman" w:cs="Times New Roman"/>
        </w:rPr>
        <w:t xml:space="preserve"> το να περάσει και να δοθεί αυτή η παράταση του ενός μήνα, αλλά σε κάθε περίπτωση νομίζω ότι η </w:t>
      </w:r>
      <w:r>
        <w:rPr>
          <w:rFonts w:eastAsia="Times New Roman"/>
          <w:bCs/>
        </w:rPr>
        <w:t>Κυβέρνηση</w:t>
      </w:r>
      <w:r>
        <w:rPr>
          <w:rFonts w:eastAsia="Times New Roman" w:cs="Times New Roman"/>
        </w:rPr>
        <w:t xml:space="preserve"> θα</w:t>
      </w:r>
      <w:r>
        <w:rPr>
          <w:rFonts w:eastAsia="Times New Roman" w:cs="Times New Roman"/>
        </w:rPr>
        <w:t xml:space="preserve"> μπορούσε να βρει και κάποιους άλλους τρόπους και να αποφύγει να υπάρξει αυτή η νομοθέτηση. </w:t>
      </w:r>
    </w:p>
    <w:p w14:paraId="60A0E83C" w14:textId="77777777" w:rsidR="00E01B6E" w:rsidRDefault="00BC40BF">
      <w:pPr>
        <w:spacing w:line="600" w:lineRule="auto"/>
        <w:ind w:firstLine="720"/>
        <w:jc w:val="both"/>
        <w:rPr>
          <w:rFonts w:eastAsia="Times New Roman" w:cs="Times New Roman"/>
        </w:rPr>
      </w:pPr>
      <w:r>
        <w:rPr>
          <w:rFonts w:eastAsia="Times New Roman" w:cs="Times New Roman"/>
        </w:rPr>
        <w:lastRenderedPageBreak/>
        <w:t>Όσον αφορά την βουλευτική τροπολογία σε σχέση με το Υπουργείο Ναυτιλίας, θα την καταψηφίσουμε, γιατί δεν ήταν καν εδώ ο Υπουργός Ναυτιλίας και Νησιωτικής Πολιτικής</w:t>
      </w:r>
      <w:r>
        <w:rPr>
          <w:rFonts w:eastAsia="Times New Roman" w:cs="Times New Roman"/>
        </w:rPr>
        <w:t xml:space="preserve">, να μας εξηγήσει το επείγον αυτής της τροπολογίας. Νομίζω ότι δεν </w:t>
      </w:r>
      <w:r>
        <w:rPr>
          <w:rFonts w:eastAsia="Times New Roman"/>
          <w:bCs/>
        </w:rPr>
        <w:t>είναι</w:t>
      </w:r>
      <w:r>
        <w:rPr>
          <w:rFonts w:eastAsia="Times New Roman" w:cs="Times New Roman"/>
        </w:rPr>
        <w:t xml:space="preserve"> ζήτημα που πρέπει να περάσει σήμερα. </w:t>
      </w:r>
    </w:p>
    <w:p w14:paraId="60A0E83D" w14:textId="77777777" w:rsidR="00E01B6E" w:rsidRDefault="00BC40BF">
      <w:pPr>
        <w:tabs>
          <w:tab w:val="left" w:pos="2820"/>
        </w:tabs>
        <w:spacing w:line="600" w:lineRule="auto"/>
        <w:ind w:firstLine="720"/>
        <w:jc w:val="both"/>
        <w:rPr>
          <w:rFonts w:eastAsia="Times New Roman"/>
          <w:szCs w:val="24"/>
        </w:rPr>
      </w:pPr>
      <w:r>
        <w:rPr>
          <w:rFonts w:eastAsia="Times New Roman"/>
          <w:szCs w:val="24"/>
        </w:rPr>
        <w:t>Ήρθε ο αρμόδιος Αναπληρωτής Υπουργός Εξωτερικών να απαντήσει σε μ</w:t>
      </w:r>
      <w:r>
        <w:rPr>
          <w:rFonts w:eastAsia="Times New Roman"/>
          <w:szCs w:val="24"/>
        </w:rPr>
        <w:t>ί</w:t>
      </w:r>
      <w:r>
        <w:rPr>
          <w:rFonts w:eastAsia="Times New Roman"/>
          <w:szCs w:val="24"/>
        </w:rPr>
        <w:t>α άσχετη τροπολογία, άρα εμείς δεν βρίσκουμε τον λόγο να περάσει μέσω αυτής της</w:t>
      </w:r>
      <w:r>
        <w:rPr>
          <w:rFonts w:eastAsia="Times New Roman"/>
          <w:szCs w:val="24"/>
        </w:rPr>
        <w:t xml:space="preserve"> διαδικασίας. Γι’ αυτό</w:t>
      </w:r>
      <w:r>
        <w:rPr>
          <w:rFonts w:eastAsia="Times New Roman"/>
          <w:szCs w:val="24"/>
        </w:rPr>
        <w:t>ν</w:t>
      </w:r>
      <w:r>
        <w:rPr>
          <w:rFonts w:eastAsia="Times New Roman"/>
          <w:szCs w:val="24"/>
        </w:rPr>
        <w:t xml:space="preserve"> τον λόγο είμαστε κατά.</w:t>
      </w:r>
    </w:p>
    <w:p w14:paraId="60A0E83E" w14:textId="77777777" w:rsidR="00E01B6E" w:rsidRDefault="00BC40BF">
      <w:pPr>
        <w:tabs>
          <w:tab w:val="left" w:pos="2820"/>
        </w:tabs>
        <w:spacing w:line="600" w:lineRule="auto"/>
        <w:ind w:firstLine="720"/>
        <w:jc w:val="both"/>
        <w:rPr>
          <w:rFonts w:eastAsia="Times New Roman"/>
          <w:szCs w:val="24"/>
        </w:rPr>
      </w:pPr>
      <w:r>
        <w:rPr>
          <w:rFonts w:eastAsia="Times New Roman"/>
          <w:szCs w:val="24"/>
        </w:rPr>
        <w:lastRenderedPageBreak/>
        <w:t>Ευχαριστώ πολύ.</w:t>
      </w:r>
    </w:p>
    <w:p w14:paraId="60A0E83F" w14:textId="77777777" w:rsidR="00E01B6E" w:rsidRDefault="00BC40BF">
      <w:pPr>
        <w:tabs>
          <w:tab w:val="left" w:pos="2820"/>
        </w:tabs>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Ο κ. Κωνσταντινόπουλος έχει τον λόγο.</w:t>
      </w:r>
    </w:p>
    <w:p w14:paraId="60A0E840" w14:textId="77777777" w:rsidR="00E01B6E" w:rsidRDefault="00BC40BF">
      <w:pPr>
        <w:tabs>
          <w:tab w:val="left" w:pos="2820"/>
        </w:tabs>
        <w:spacing w:line="600" w:lineRule="auto"/>
        <w:ind w:firstLine="720"/>
        <w:jc w:val="both"/>
        <w:rPr>
          <w:rFonts w:eastAsia="Times New Roman"/>
          <w:szCs w:val="24"/>
        </w:rPr>
      </w:pPr>
      <w:r>
        <w:rPr>
          <w:rFonts w:eastAsia="Times New Roman"/>
          <w:b/>
          <w:szCs w:val="24"/>
        </w:rPr>
        <w:t xml:space="preserve">ΟΔΥΣΣΕΑΣ ΚΩΝΣΤΑΝΤΙΝΟΠΟΥΛΟΣ: </w:t>
      </w:r>
      <w:r>
        <w:rPr>
          <w:rFonts w:eastAsia="Times New Roman"/>
          <w:szCs w:val="24"/>
        </w:rPr>
        <w:t>Κύριε Υπουργέ, πρώτα από όλα να σας πούμε τα συγχαρητήρια για τη χθεσινή απονομή στον Πρωθυπου</w:t>
      </w:r>
      <w:r>
        <w:rPr>
          <w:rFonts w:eastAsia="Times New Roman"/>
          <w:szCs w:val="24"/>
        </w:rPr>
        <w:t xml:space="preserve">ργό του τίτλου του επίτιμου διδάκτορα από ιδιωτικό Πανεπιστήμιο της Τουρκίας. Χαίρομαι που κάνετε μεγάλα βήματα, έστω και στη διπλανή χώρα, στα πανεπιστήμια. Βέβαια, πραγματικά εκεί πέρα νομίζω ότι θα υπάρξει </w:t>
      </w:r>
      <w:r>
        <w:rPr>
          <w:rFonts w:eastAsia="Times New Roman"/>
          <w:szCs w:val="24"/>
        </w:rPr>
        <w:lastRenderedPageBreak/>
        <w:t>και ειδική διατριβή για τη συμπεριφορά του, πώς</w:t>
      </w:r>
      <w:r>
        <w:rPr>
          <w:rFonts w:eastAsia="Times New Roman"/>
          <w:szCs w:val="24"/>
        </w:rPr>
        <w:t xml:space="preserve"> ο Πρωθυπουργός λέει τόσα πολλά ψέματα και πόσο εύκολα οι πολίτες αυτά τα ψέματα τα ψήφιζαν. Είναι μία διατριβή η οποία πρέπει να γίνει. Ας γίνει, τουλάχιστον, σε γειτονικό κράτος, αφού τα δικά μας πανεπιστήμια δεν μπορούν να την αξιοποιήσουν.</w:t>
      </w:r>
    </w:p>
    <w:p w14:paraId="60A0E841" w14:textId="77777777" w:rsidR="00E01B6E" w:rsidRDefault="00BC40BF">
      <w:pPr>
        <w:tabs>
          <w:tab w:val="left" w:pos="2820"/>
        </w:tabs>
        <w:spacing w:line="600" w:lineRule="auto"/>
        <w:ind w:firstLine="720"/>
        <w:jc w:val="both"/>
        <w:rPr>
          <w:rFonts w:eastAsia="Times New Roman"/>
          <w:szCs w:val="24"/>
        </w:rPr>
      </w:pPr>
      <w:r>
        <w:rPr>
          <w:rFonts w:eastAsia="Times New Roman"/>
          <w:b/>
          <w:szCs w:val="24"/>
        </w:rPr>
        <w:t>ΓΕΩΡΓΙΟΣ ΣΤΑ</w:t>
      </w:r>
      <w:r>
        <w:rPr>
          <w:rFonts w:eastAsia="Times New Roman"/>
          <w:b/>
          <w:szCs w:val="24"/>
        </w:rPr>
        <w:t>ΘΑΚΗΣ (Υπουργός Οικονομίας, Ανάπτυξης και Τουρισμού):</w:t>
      </w:r>
      <w:r>
        <w:rPr>
          <w:rFonts w:eastAsia="Times New Roman"/>
          <w:szCs w:val="24"/>
        </w:rPr>
        <w:t xml:space="preserve"> Ευτυχώς, έχουν γίνει διατριβές και για το ΠΑΣΟΚ!</w:t>
      </w:r>
    </w:p>
    <w:p w14:paraId="60A0E842" w14:textId="77777777" w:rsidR="00E01B6E" w:rsidRDefault="00BC40BF">
      <w:pPr>
        <w:tabs>
          <w:tab w:val="left" w:pos="2820"/>
        </w:tabs>
        <w:spacing w:line="600" w:lineRule="auto"/>
        <w:ind w:firstLine="720"/>
        <w:jc w:val="both"/>
        <w:rPr>
          <w:rFonts w:eastAsia="Times New Roman"/>
          <w:szCs w:val="24"/>
        </w:rPr>
      </w:pPr>
      <w:r>
        <w:rPr>
          <w:rFonts w:eastAsia="Times New Roman"/>
          <w:b/>
          <w:szCs w:val="24"/>
        </w:rPr>
        <w:lastRenderedPageBreak/>
        <w:t xml:space="preserve">ΟΔΥΣΣΕΑΣ ΚΩΝΣΤΑΝΤΙΝΟΠΟΥΛΟΣ: </w:t>
      </w:r>
      <w:r>
        <w:rPr>
          <w:rFonts w:eastAsia="Times New Roman"/>
          <w:szCs w:val="24"/>
        </w:rPr>
        <w:t xml:space="preserve">Από το ΠΑΣΟΚ έχετε αρκετούς, τον κ. </w:t>
      </w:r>
      <w:proofErr w:type="spellStart"/>
      <w:r>
        <w:rPr>
          <w:rFonts w:eastAsia="Times New Roman"/>
          <w:szCs w:val="24"/>
        </w:rPr>
        <w:t>Κουρουμπλή</w:t>
      </w:r>
      <w:proofErr w:type="spellEnd"/>
      <w:r>
        <w:rPr>
          <w:rFonts w:eastAsia="Times New Roman"/>
          <w:szCs w:val="24"/>
        </w:rPr>
        <w:t>, την κ</w:t>
      </w:r>
      <w:r>
        <w:rPr>
          <w:rFonts w:eastAsia="Times New Roman"/>
          <w:szCs w:val="24"/>
        </w:rPr>
        <w:t>.</w:t>
      </w:r>
      <w:r>
        <w:rPr>
          <w:rFonts w:eastAsia="Times New Roman"/>
          <w:szCs w:val="24"/>
        </w:rPr>
        <w:t xml:space="preserve"> </w:t>
      </w:r>
      <w:proofErr w:type="spellStart"/>
      <w:r>
        <w:rPr>
          <w:rFonts w:eastAsia="Times New Roman"/>
          <w:szCs w:val="24"/>
        </w:rPr>
        <w:t>Τζάκρη</w:t>
      </w:r>
      <w:proofErr w:type="spellEnd"/>
      <w:r>
        <w:rPr>
          <w:rFonts w:eastAsia="Times New Roman"/>
          <w:szCs w:val="24"/>
        </w:rPr>
        <w:t>, που είναι Υφυπουργός σας. Νομίζω ότι θα σας βοηθήσουν πάρα πολ</w:t>
      </w:r>
      <w:r>
        <w:rPr>
          <w:rFonts w:eastAsia="Times New Roman"/>
          <w:szCs w:val="24"/>
        </w:rPr>
        <w:t>ύ. Είναι από τα στελέχη τα οποία μπορούν να σας βοηθήσουν. Η κ</w:t>
      </w:r>
      <w:r>
        <w:rPr>
          <w:rFonts w:eastAsia="Times New Roman"/>
          <w:szCs w:val="24"/>
        </w:rPr>
        <w:t>.</w:t>
      </w:r>
      <w:r>
        <w:rPr>
          <w:rFonts w:eastAsia="Times New Roman"/>
          <w:szCs w:val="24"/>
        </w:rPr>
        <w:t xml:space="preserve"> </w:t>
      </w:r>
      <w:proofErr w:type="spellStart"/>
      <w:r>
        <w:rPr>
          <w:rFonts w:eastAsia="Times New Roman"/>
          <w:szCs w:val="24"/>
        </w:rPr>
        <w:t>Τζάκρη</w:t>
      </w:r>
      <w:proofErr w:type="spellEnd"/>
      <w:r>
        <w:rPr>
          <w:rFonts w:eastAsia="Times New Roman"/>
          <w:szCs w:val="24"/>
        </w:rPr>
        <w:t xml:space="preserve"> είναι αρμόδια Υφυπουργός σας και ο κ. </w:t>
      </w:r>
      <w:proofErr w:type="spellStart"/>
      <w:r>
        <w:rPr>
          <w:rFonts w:eastAsia="Times New Roman"/>
          <w:szCs w:val="24"/>
        </w:rPr>
        <w:t>Κουρουμπλής</w:t>
      </w:r>
      <w:proofErr w:type="spellEnd"/>
      <w:r>
        <w:rPr>
          <w:rFonts w:eastAsia="Times New Roman"/>
          <w:szCs w:val="24"/>
        </w:rPr>
        <w:t xml:space="preserve">, με εικοσιπενταετία σε αυτά, θα σας δώσουν τις διαδικασίες. </w:t>
      </w:r>
    </w:p>
    <w:p w14:paraId="60A0E843" w14:textId="77777777" w:rsidR="00E01B6E" w:rsidRDefault="00BC40BF">
      <w:pPr>
        <w:tabs>
          <w:tab w:val="left" w:pos="2820"/>
        </w:tabs>
        <w:spacing w:line="600" w:lineRule="auto"/>
        <w:ind w:firstLine="720"/>
        <w:jc w:val="both"/>
        <w:rPr>
          <w:rFonts w:eastAsia="Times New Roman"/>
          <w:szCs w:val="24"/>
        </w:rPr>
      </w:pPr>
      <w:r>
        <w:rPr>
          <w:rFonts w:eastAsia="Times New Roman"/>
          <w:szCs w:val="24"/>
        </w:rPr>
        <w:t>Εδώ, όμως, κύριε Υπουργέ, θέλω να σας πω το εξής: Φέρατε μ</w:t>
      </w:r>
      <w:r>
        <w:rPr>
          <w:rFonts w:eastAsia="Times New Roman"/>
          <w:szCs w:val="24"/>
        </w:rPr>
        <w:t>ί</w:t>
      </w:r>
      <w:r>
        <w:rPr>
          <w:rFonts w:eastAsia="Times New Roman"/>
          <w:szCs w:val="24"/>
        </w:rPr>
        <w:t xml:space="preserve">α τροπολογία -και βεβαίως, την στηρίζουμε την τροπολογία- όμως, αποδεικνύεται ότι δεν είσαστε προετοιμασμένοι. </w:t>
      </w:r>
      <w:r>
        <w:rPr>
          <w:rFonts w:eastAsia="Times New Roman"/>
          <w:szCs w:val="24"/>
        </w:rPr>
        <w:lastRenderedPageBreak/>
        <w:t>Είναι γνωστό ότι εσείς ο ίδιος λέγατε ότι θα κλείσει το πρόγραμμα από βδομάδα σε βδομάδα. Θυμάστε τον προηγούμενο χρόνο. Τώρα λέτε ότι θα κλείσει</w:t>
      </w:r>
      <w:r>
        <w:rPr>
          <w:rFonts w:eastAsia="Times New Roman"/>
          <w:szCs w:val="24"/>
        </w:rPr>
        <w:t xml:space="preserve"> η αξιολόγηση από μήνα σε μήνα. </w:t>
      </w:r>
    </w:p>
    <w:p w14:paraId="60A0E844" w14:textId="77777777" w:rsidR="00E01B6E" w:rsidRDefault="00BC40BF">
      <w:pPr>
        <w:tabs>
          <w:tab w:val="left" w:pos="2820"/>
        </w:tabs>
        <w:spacing w:line="600" w:lineRule="auto"/>
        <w:ind w:firstLine="720"/>
        <w:jc w:val="both"/>
        <w:rPr>
          <w:rFonts w:eastAsia="Times New Roman"/>
          <w:szCs w:val="24"/>
        </w:rPr>
      </w:pPr>
      <w:r>
        <w:rPr>
          <w:rFonts w:eastAsia="Times New Roman"/>
          <w:szCs w:val="24"/>
        </w:rPr>
        <w:t>Τον προηγούμενο μήνα φέρατε πάλι μία παράταση. Τώρα φέρνετε καινούργια. Μήπως να το κάνετε εξάμηνο, για να είστε σίγουρος;</w:t>
      </w:r>
    </w:p>
    <w:p w14:paraId="60A0E845" w14:textId="77777777" w:rsidR="00E01B6E" w:rsidRDefault="00BC40BF">
      <w:pPr>
        <w:tabs>
          <w:tab w:val="left" w:pos="2820"/>
        </w:tabs>
        <w:spacing w:line="600" w:lineRule="auto"/>
        <w:ind w:firstLine="720"/>
        <w:jc w:val="both"/>
        <w:rPr>
          <w:rFonts w:eastAsia="Times New Roman"/>
          <w:szCs w:val="24"/>
        </w:rPr>
      </w:pPr>
      <w:r>
        <w:rPr>
          <w:rFonts w:eastAsia="Times New Roman"/>
          <w:b/>
          <w:szCs w:val="24"/>
        </w:rPr>
        <w:t>ΓΕΩΡΓΙΟΣ ΣΤΑΘΑΚΗΣ (Υπουργός Οικονομίας, Ανάπτυξης και Τουρισμού):</w:t>
      </w:r>
      <w:r>
        <w:rPr>
          <w:rFonts w:eastAsia="Times New Roman"/>
          <w:szCs w:val="24"/>
        </w:rPr>
        <w:t xml:space="preserve"> Αν το επιθυμείτε…</w:t>
      </w:r>
    </w:p>
    <w:p w14:paraId="60A0E846" w14:textId="77777777" w:rsidR="00E01B6E" w:rsidRDefault="00BC40BF">
      <w:pPr>
        <w:tabs>
          <w:tab w:val="left" w:pos="2820"/>
        </w:tabs>
        <w:spacing w:line="600" w:lineRule="auto"/>
        <w:ind w:firstLine="720"/>
        <w:jc w:val="both"/>
        <w:rPr>
          <w:rFonts w:eastAsia="Times New Roman"/>
          <w:szCs w:val="24"/>
        </w:rPr>
      </w:pPr>
      <w:r>
        <w:rPr>
          <w:rFonts w:eastAsia="Times New Roman"/>
          <w:b/>
          <w:szCs w:val="24"/>
        </w:rPr>
        <w:lastRenderedPageBreak/>
        <w:t>ΟΔΥΣΣΕΑΣ ΚΩΝΣΤΑΝ</w:t>
      </w:r>
      <w:r>
        <w:rPr>
          <w:rFonts w:eastAsia="Times New Roman"/>
          <w:b/>
          <w:szCs w:val="24"/>
        </w:rPr>
        <w:t xml:space="preserve">ΤΙΝΟΠΟΥΛΟΣ: </w:t>
      </w:r>
      <w:r>
        <w:rPr>
          <w:rFonts w:eastAsia="Times New Roman"/>
          <w:szCs w:val="24"/>
        </w:rPr>
        <w:t>Κύριε Υπουργέ, ξέρω τη χαλαρότητά σας. Την έχουμε συζητήσει. Δεν επανέρχομαι σε αυτό. Νομίζω ότι το γνωρίζουμε.</w:t>
      </w:r>
    </w:p>
    <w:p w14:paraId="60A0E847" w14:textId="77777777" w:rsidR="00E01B6E" w:rsidRDefault="00BC40BF">
      <w:pPr>
        <w:tabs>
          <w:tab w:val="left" w:pos="2820"/>
        </w:tabs>
        <w:spacing w:line="600" w:lineRule="auto"/>
        <w:ind w:firstLine="720"/>
        <w:jc w:val="both"/>
        <w:rPr>
          <w:rFonts w:eastAsia="Times New Roman"/>
          <w:szCs w:val="24"/>
        </w:rPr>
      </w:pPr>
      <w:r>
        <w:rPr>
          <w:rFonts w:eastAsia="Times New Roman"/>
          <w:szCs w:val="24"/>
        </w:rPr>
        <w:t xml:space="preserve">Το ζητούμενο είναι ότι η Κυβέρνηση, όταν ψηφίσαμε το νομοσχέδιο, κι εσείς ο ίδιος είχατε πει ότι μέχρι τις 15 Φεβρουαρίου θα είχατε </w:t>
      </w:r>
      <w:r>
        <w:rPr>
          <w:rFonts w:eastAsia="Times New Roman"/>
          <w:szCs w:val="24"/>
        </w:rPr>
        <w:t xml:space="preserve">κλείσει όλα τα θέματα και </w:t>
      </w:r>
      <w:proofErr w:type="spellStart"/>
      <w:r>
        <w:rPr>
          <w:rFonts w:eastAsia="Times New Roman"/>
          <w:szCs w:val="24"/>
        </w:rPr>
        <w:t>πόσ</w:t>
      </w:r>
      <w:r>
        <w:rPr>
          <w:rFonts w:eastAsia="Times New Roman"/>
          <w:szCs w:val="24"/>
        </w:rPr>
        <w:t>ω</w:t>
      </w:r>
      <w:proofErr w:type="spellEnd"/>
      <w:r>
        <w:rPr>
          <w:rFonts w:eastAsia="Times New Roman"/>
          <w:szCs w:val="24"/>
        </w:rPr>
        <w:t xml:space="preserve"> μάλλον αυτά τα θέματα τα οποία πάνε πίσω την οικονομία. Δυστυχώς, έρχεστε σήμερα και μας λέτε με την τροπολογία αυτή ότι λόγω ανικανότητας της Κυβέρνησης να κλείσει αυτά που εσείς είχατε </w:t>
      </w:r>
      <w:r>
        <w:rPr>
          <w:rFonts w:eastAsia="Times New Roman"/>
          <w:szCs w:val="24"/>
        </w:rPr>
        <w:lastRenderedPageBreak/>
        <w:t>πει ότι ήταν προετοιμασμένα, ώστε να ο</w:t>
      </w:r>
      <w:r>
        <w:rPr>
          <w:rFonts w:eastAsia="Times New Roman"/>
          <w:szCs w:val="24"/>
        </w:rPr>
        <w:t xml:space="preserve">λοκληρωθούν μέχρι 15 Φεβρουαρίου, δεν τα έχετε ολοκληρώσει. </w:t>
      </w:r>
    </w:p>
    <w:p w14:paraId="60A0E848" w14:textId="77777777" w:rsidR="00E01B6E" w:rsidRDefault="00BC40BF">
      <w:pPr>
        <w:tabs>
          <w:tab w:val="left" w:pos="2820"/>
        </w:tabs>
        <w:spacing w:line="600" w:lineRule="auto"/>
        <w:ind w:firstLine="720"/>
        <w:jc w:val="both"/>
        <w:rPr>
          <w:rFonts w:eastAsia="Times New Roman"/>
          <w:szCs w:val="24"/>
        </w:rPr>
      </w:pPr>
      <w:r>
        <w:rPr>
          <w:rFonts w:eastAsia="Times New Roman"/>
          <w:szCs w:val="24"/>
        </w:rPr>
        <w:t xml:space="preserve">Δεν θα σας ζητήσω να μου πείτε ημερομηνία. Δεν πέφτετε ποτέ μέσα. Άρα δεν υπάρχει λόγος να συζητήσουμε ημερομηνία πότε θα κλείσει η αξιολόγηση και η συμφωνία. Σας λέμε, όμως, ότι και σε αυτό, ως </w:t>
      </w:r>
      <w:r>
        <w:rPr>
          <w:rFonts w:eastAsia="Times New Roman"/>
          <w:szCs w:val="24"/>
        </w:rPr>
        <w:t>ένα κομβικό ζήτημα το οποίο αφορά την ίδια την οικονομία, αφορά τους πολίτες, δείχνετε ότι είσαστε ανίκανοι, ως Κυβέρνηση, να χειριστείτε αυτό το θέμα.</w:t>
      </w:r>
    </w:p>
    <w:p w14:paraId="60A0E849" w14:textId="77777777" w:rsidR="00E01B6E" w:rsidRDefault="00BC40BF">
      <w:pPr>
        <w:tabs>
          <w:tab w:val="left" w:pos="2820"/>
        </w:tabs>
        <w:spacing w:line="600" w:lineRule="auto"/>
        <w:ind w:firstLine="720"/>
        <w:jc w:val="both"/>
        <w:rPr>
          <w:rFonts w:eastAsia="Times New Roman"/>
          <w:szCs w:val="24"/>
        </w:rPr>
      </w:pPr>
      <w:r>
        <w:rPr>
          <w:rFonts w:eastAsia="Times New Roman"/>
          <w:b/>
          <w:szCs w:val="24"/>
        </w:rPr>
        <w:lastRenderedPageBreak/>
        <w:t xml:space="preserve">ΙΩΑΝΝΗΣ ΘΕΩΝΑΣ: </w:t>
      </w:r>
      <w:r>
        <w:rPr>
          <w:rFonts w:eastAsia="Times New Roman"/>
          <w:szCs w:val="24"/>
        </w:rPr>
        <w:t xml:space="preserve">Κλείνετε σε όλες τις πτώσεις την ανικανότητα για να σας καταλάβουμε. </w:t>
      </w:r>
    </w:p>
    <w:p w14:paraId="60A0E84A" w14:textId="77777777" w:rsidR="00E01B6E" w:rsidRDefault="00BC40BF">
      <w:pPr>
        <w:tabs>
          <w:tab w:val="left" w:pos="2820"/>
        </w:tabs>
        <w:spacing w:line="600" w:lineRule="auto"/>
        <w:ind w:firstLine="720"/>
        <w:jc w:val="both"/>
        <w:rPr>
          <w:rFonts w:eastAsia="Times New Roman"/>
          <w:szCs w:val="24"/>
        </w:rPr>
      </w:pPr>
      <w:r>
        <w:rPr>
          <w:rFonts w:eastAsia="Times New Roman"/>
          <w:b/>
          <w:szCs w:val="24"/>
        </w:rPr>
        <w:t>ΟΔΥΣΣΕΑΣ ΚΩΝΣΤΑΝΤΙ</w:t>
      </w:r>
      <w:r>
        <w:rPr>
          <w:rFonts w:eastAsia="Times New Roman"/>
          <w:b/>
          <w:szCs w:val="24"/>
        </w:rPr>
        <w:t xml:space="preserve">ΝΟΠΟΥΛΟΣ: </w:t>
      </w:r>
      <w:r>
        <w:rPr>
          <w:rFonts w:eastAsia="Times New Roman"/>
          <w:szCs w:val="24"/>
        </w:rPr>
        <w:t xml:space="preserve">Κύριε </w:t>
      </w:r>
      <w:proofErr w:type="spellStart"/>
      <w:r>
        <w:rPr>
          <w:rFonts w:eastAsia="Times New Roman"/>
          <w:szCs w:val="24"/>
        </w:rPr>
        <w:t>Θεωνά</w:t>
      </w:r>
      <w:proofErr w:type="spellEnd"/>
      <w:r>
        <w:rPr>
          <w:rFonts w:eastAsia="Times New Roman"/>
          <w:szCs w:val="24"/>
        </w:rPr>
        <w:t>...</w:t>
      </w:r>
    </w:p>
    <w:p w14:paraId="60A0E84B" w14:textId="77777777" w:rsidR="00E01B6E" w:rsidRDefault="00BC40BF">
      <w:pPr>
        <w:tabs>
          <w:tab w:val="left" w:pos="2820"/>
        </w:tabs>
        <w:spacing w:line="600" w:lineRule="auto"/>
        <w:ind w:firstLine="720"/>
        <w:jc w:val="both"/>
        <w:rPr>
          <w:rFonts w:eastAsia="Times New Roman"/>
          <w:szCs w:val="24"/>
        </w:rPr>
      </w:pPr>
      <w:r>
        <w:rPr>
          <w:rFonts w:eastAsia="Times New Roman"/>
          <w:b/>
          <w:szCs w:val="24"/>
        </w:rPr>
        <w:t xml:space="preserve">ΙΩΑΝΝΗΣ ΘΕΩΝΑΣ: </w:t>
      </w:r>
      <w:r>
        <w:rPr>
          <w:rFonts w:eastAsia="Times New Roman"/>
          <w:szCs w:val="24"/>
        </w:rPr>
        <w:t>Αλλιώς δεν μπορούμε να σας καταλάβουμε.</w:t>
      </w:r>
    </w:p>
    <w:p w14:paraId="60A0E84C" w14:textId="77777777" w:rsidR="00E01B6E" w:rsidRDefault="00BC40BF">
      <w:pPr>
        <w:tabs>
          <w:tab w:val="left" w:pos="2820"/>
        </w:tabs>
        <w:spacing w:line="600" w:lineRule="auto"/>
        <w:ind w:firstLine="720"/>
        <w:jc w:val="both"/>
        <w:rPr>
          <w:rFonts w:eastAsia="Times New Roman"/>
          <w:szCs w:val="24"/>
        </w:rPr>
      </w:pPr>
      <w:r>
        <w:rPr>
          <w:rFonts w:eastAsia="Times New Roman"/>
          <w:b/>
          <w:szCs w:val="24"/>
        </w:rPr>
        <w:t xml:space="preserve">ΟΔΥΣΣΕΑΣ ΚΩΝΣΤΑΝΤΙΝΟΠΟΥΛΟΣ: </w:t>
      </w:r>
      <w:r>
        <w:rPr>
          <w:rFonts w:eastAsia="Times New Roman"/>
          <w:szCs w:val="24"/>
        </w:rPr>
        <w:t xml:space="preserve">Το δεύτερο -και τελειώνω με αυτό-είναι ότι θα ήθελα να σας παρακαλέσω, κύριε Υπουργέ, να ζητήσετε από τους αρμόδιους οι οποίοι απαντούν </w:t>
      </w:r>
      <w:r>
        <w:rPr>
          <w:rFonts w:eastAsia="Times New Roman"/>
          <w:szCs w:val="24"/>
        </w:rPr>
        <w:lastRenderedPageBreak/>
        <w:t>στις ερωτήσ</w:t>
      </w:r>
      <w:r>
        <w:rPr>
          <w:rFonts w:eastAsia="Times New Roman"/>
          <w:szCs w:val="24"/>
        </w:rPr>
        <w:t xml:space="preserve">εις, που έχουν την αρμοδιότητα να απαντήσουν, να απαντάνε στις ερωτήσεις των Βουλευτών που καταθέτουμε. </w:t>
      </w:r>
    </w:p>
    <w:p w14:paraId="60A0E84D" w14:textId="77777777" w:rsidR="00E01B6E" w:rsidRDefault="00BC40BF">
      <w:pPr>
        <w:tabs>
          <w:tab w:val="left" w:pos="2820"/>
        </w:tabs>
        <w:spacing w:line="600" w:lineRule="auto"/>
        <w:ind w:firstLine="720"/>
        <w:jc w:val="both"/>
        <w:rPr>
          <w:rFonts w:eastAsia="Times New Roman"/>
          <w:szCs w:val="24"/>
        </w:rPr>
      </w:pPr>
      <w:r>
        <w:rPr>
          <w:rFonts w:eastAsia="Times New Roman"/>
          <w:szCs w:val="24"/>
        </w:rPr>
        <w:t>Έχουμε καταθέσει μ</w:t>
      </w:r>
      <w:r>
        <w:rPr>
          <w:rFonts w:eastAsia="Times New Roman"/>
          <w:szCs w:val="24"/>
        </w:rPr>
        <w:t>ί</w:t>
      </w:r>
      <w:r>
        <w:rPr>
          <w:rFonts w:eastAsia="Times New Roman"/>
          <w:szCs w:val="24"/>
        </w:rPr>
        <w:t>α σειρά ερωτήσεις που αφορούν το παλαιό πρόγραμμα του ΕΣΠΑ και κυρίως τα κονδύλια που είπε και η κ</w:t>
      </w:r>
      <w:r>
        <w:rPr>
          <w:rFonts w:eastAsia="Times New Roman"/>
          <w:szCs w:val="24"/>
        </w:rPr>
        <w:t>.</w:t>
      </w:r>
      <w:r>
        <w:rPr>
          <w:rFonts w:eastAsia="Times New Roman"/>
          <w:szCs w:val="24"/>
        </w:rPr>
        <w:t xml:space="preserve"> Κρέτσου, αλλά κανένας από το Υπο</w:t>
      </w:r>
      <w:r>
        <w:rPr>
          <w:rFonts w:eastAsia="Times New Roman"/>
          <w:szCs w:val="24"/>
        </w:rPr>
        <w:t xml:space="preserve">υργείο σας δεν μας απαντά. Είμαι σίγουρος ότι εσείς θα δώσετε τις κατάλληλες οδηγίες τώρα, για να απαντήσουν. </w:t>
      </w:r>
    </w:p>
    <w:p w14:paraId="60A0E84E" w14:textId="77777777" w:rsidR="00E01B6E" w:rsidRDefault="00BC40BF">
      <w:pPr>
        <w:tabs>
          <w:tab w:val="left" w:pos="2820"/>
        </w:tabs>
        <w:spacing w:line="600" w:lineRule="auto"/>
        <w:ind w:firstLine="720"/>
        <w:jc w:val="both"/>
        <w:rPr>
          <w:rFonts w:eastAsia="Times New Roman"/>
          <w:szCs w:val="24"/>
        </w:rPr>
      </w:pPr>
      <w:r>
        <w:rPr>
          <w:rFonts w:eastAsia="Times New Roman"/>
          <w:szCs w:val="24"/>
        </w:rPr>
        <w:t>Σας ευχαριστώ πολύ.</w:t>
      </w:r>
    </w:p>
    <w:p w14:paraId="60A0E84F" w14:textId="77777777" w:rsidR="00E01B6E" w:rsidRDefault="00BC40BF">
      <w:pPr>
        <w:tabs>
          <w:tab w:val="left" w:pos="2820"/>
        </w:tabs>
        <w:spacing w:line="600" w:lineRule="auto"/>
        <w:ind w:firstLine="720"/>
        <w:jc w:val="both"/>
        <w:rPr>
          <w:rFonts w:eastAsia="Times New Roman"/>
          <w:szCs w:val="24"/>
        </w:rPr>
      </w:pPr>
      <w:r>
        <w:rPr>
          <w:rFonts w:eastAsia="Times New Roman"/>
          <w:b/>
          <w:szCs w:val="24"/>
        </w:rPr>
        <w:lastRenderedPageBreak/>
        <w:t xml:space="preserve">ΠΡΟΕΔΡΕΥΩΝ (Γεώργιος Βαρεμένος): </w:t>
      </w:r>
      <w:r>
        <w:rPr>
          <w:rFonts w:eastAsia="Times New Roman"/>
          <w:szCs w:val="24"/>
        </w:rPr>
        <w:t>Κι εμείς ευχαριστούμε.</w:t>
      </w:r>
    </w:p>
    <w:p w14:paraId="60A0E850" w14:textId="77777777" w:rsidR="00E01B6E" w:rsidRDefault="00BC40BF">
      <w:pPr>
        <w:tabs>
          <w:tab w:val="left" w:pos="2820"/>
        </w:tabs>
        <w:spacing w:line="600" w:lineRule="auto"/>
        <w:ind w:firstLine="720"/>
        <w:jc w:val="both"/>
        <w:rPr>
          <w:rFonts w:eastAsia="Times New Roman"/>
          <w:szCs w:val="24"/>
        </w:rPr>
      </w:pPr>
      <w:r>
        <w:rPr>
          <w:rFonts w:eastAsia="Times New Roman"/>
          <w:szCs w:val="24"/>
        </w:rPr>
        <w:t>Μέσα σε λίγο χρονικό διάστημα ο κ. Κωνσταντινόπουλος πρόλαβε και περι</w:t>
      </w:r>
      <w:r>
        <w:rPr>
          <w:rFonts w:eastAsia="Times New Roman"/>
          <w:szCs w:val="24"/>
        </w:rPr>
        <w:t>έλαβε και την κριτική στον λαό.</w:t>
      </w:r>
    </w:p>
    <w:p w14:paraId="60A0E851" w14:textId="77777777" w:rsidR="00E01B6E" w:rsidRDefault="00BC40BF">
      <w:pPr>
        <w:tabs>
          <w:tab w:val="left" w:pos="2820"/>
        </w:tabs>
        <w:spacing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Κύριε Πρόεδρε…</w:t>
      </w:r>
    </w:p>
    <w:p w14:paraId="60A0E852" w14:textId="77777777" w:rsidR="00E01B6E" w:rsidRDefault="00BC40BF">
      <w:pPr>
        <w:tabs>
          <w:tab w:val="left" w:pos="2820"/>
        </w:tabs>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Κύριε </w:t>
      </w:r>
      <w:proofErr w:type="spellStart"/>
      <w:r>
        <w:rPr>
          <w:rFonts w:eastAsia="Times New Roman"/>
          <w:szCs w:val="24"/>
        </w:rPr>
        <w:t>Αμυρά</w:t>
      </w:r>
      <w:proofErr w:type="spellEnd"/>
      <w:r>
        <w:rPr>
          <w:rFonts w:eastAsia="Times New Roman"/>
          <w:szCs w:val="24"/>
        </w:rPr>
        <w:t>, τι θέλετε;</w:t>
      </w:r>
    </w:p>
    <w:p w14:paraId="60A0E853" w14:textId="77777777" w:rsidR="00E01B6E" w:rsidRDefault="00BC40BF">
      <w:pPr>
        <w:tabs>
          <w:tab w:val="left" w:pos="2820"/>
        </w:tabs>
        <w:spacing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Για την τροπολογία...</w:t>
      </w:r>
    </w:p>
    <w:p w14:paraId="60A0E854" w14:textId="77777777" w:rsidR="00E01B6E" w:rsidRDefault="00BC40BF">
      <w:pPr>
        <w:tabs>
          <w:tab w:val="left" w:pos="2820"/>
        </w:tabs>
        <w:spacing w:line="600" w:lineRule="auto"/>
        <w:ind w:firstLine="720"/>
        <w:jc w:val="both"/>
        <w:rPr>
          <w:rFonts w:eastAsia="Times New Roman"/>
          <w:szCs w:val="24"/>
        </w:rPr>
      </w:pPr>
      <w:r>
        <w:rPr>
          <w:rFonts w:eastAsia="Times New Roman"/>
          <w:b/>
          <w:szCs w:val="24"/>
        </w:rPr>
        <w:lastRenderedPageBreak/>
        <w:t xml:space="preserve">ΠΡΟΕΔΡΕΥΩΝ (Γεώργιος Βαρεμένος): </w:t>
      </w:r>
      <w:r>
        <w:rPr>
          <w:rFonts w:eastAsia="Times New Roman"/>
          <w:szCs w:val="24"/>
        </w:rPr>
        <w:t>Ορίστε, έχετε το λόγο</w:t>
      </w:r>
      <w:r>
        <w:rPr>
          <w:rFonts w:eastAsia="Times New Roman"/>
          <w:szCs w:val="24"/>
        </w:rPr>
        <w:t>.</w:t>
      </w:r>
    </w:p>
    <w:p w14:paraId="60A0E855" w14:textId="77777777" w:rsidR="00E01B6E" w:rsidRDefault="00BC40BF">
      <w:pPr>
        <w:tabs>
          <w:tab w:val="left" w:pos="2820"/>
        </w:tabs>
        <w:spacing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Ευχαριστώ, κύριε Πρόεδρ</w:t>
      </w:r>
      <w:r>
        <w:rPr>
          <w:rFonts w:eastAsia="Times New Roman"/>
          <w:szCs w:val="24"/>
        </w:rPr>
        <w:t>ε.</w:t>
      </w:r>
    </w:p>
    <w:p w14:paraId="60A0E856" w14:textId="77777777" w:rsidR="00E01B6E" w:rsidRDefault="00BC40BF">
      <w:pPr>
        <w:tabs>
          <w:tab w:val="left" w:pos="2820"/>
        </w:tabs>
        <w:spacing w:line="600" w:lineRule="auto"/>
        <w:ind w:firstLine="720"/>
        <w:jc w:val="both"/>
        <w:rPr>
          <w:rFonts w:eastAsia="Times New Roman"/>
          <w:szCs w:val="24"/>
        </w:rPr>
      </w:pPr>
      <w:r>
        <w:rPr>
          <w:rFonts w:eastAsia="Times New Roman"/>
          <w:szCs w:val="24"/>
        </w:rPr>
        <w:t>Θα ξεκινήσω κι εγώ με το θέμα της Τουρκίας. Θα έλεγα ότι έχουν χιούμορ οι Τούρκοι γείτονες, που αναγόρευσαν τον Πρωθυπουργό επίτιμο διδάκτορα σε ιδιωτικό πανεπιστήμιο οικονομίας. Και νομίζω ότι έχουν πολλά να διδαχθούν οι Τούρκοι για το πώς κλείνεις τις</w:t>
      </w:r>
      <w:r>
        <w:rPr>
          <w:rFonts w:eastAsia="Times New Roman"/>
          <w:szCs w:val="24"/>
        </w:rPr>
        <w:t xml:space="preserve"> Τράπεζες, για παράδειγμα, στη χώρα σου και πώς οδηγείς εξήντα χιλιάδες επιχειρήσεις στη Βουλγαρία. </w:t>
      </w:r>
      <w:r>
        <w:rPr>
          <w:rFonts w:eastAsia="Times New Roman"/>
          <w:szCs w:val="24"/>
        </w:rPr>
        <w:lastRenderedPageBreak/>
        <w:t>Νομίζω ότι θα τους δώσει καλά παραδείγματα πώς τα κατάφερε αυτά ο κ. Τσίπρας και πώς βουλιάζει, βέβαια, την ελληνική οικονομία.</w:t>
      </w:r>
    </w:p>
    <w:p w14:paraId="60A0E857" w14:textId="77777777" w:rsidR="00E01B6E" w:rsidRDefault="00BC40BF">
      <w:pPr>
        <w:spacing w:line="600" w:lineRule="auto"/>
        <w:ind w:firstLine="720"/>
        <w:jc w:val="both"/>
        <w:rPr>
          <w:rFonts w:eastAsia="UB-Helvetica" w:cs="Times New Roman"/>
          <w:szCs w:val="24"/>
        </w:rPr>
      </w:pPr>
      <w:r>
        <w:rPr>
          <w:rFonts w:eastAsia="UB-Helvetica" w:cs="Times New Roman"/>
          <w:szCs w:val="24"/>
        </w:rPr>
        <w:t xml:space="preserve">Όμως, η τροπολογία που φέρατε, κύριε Υπουργέ, είναι άλλο ένα δείγμα της πρόχειρης νομοθέτησης, με την οποία αντιλαμβάνεστε την κοινοβουλευτική διαδικασία. Συζητάμε το μνημόνιο συνεργασίας με την Ιορδανία και έρχεται η παράταση. </w:t>
      </w:r>
    </w:p>
    <w:p w14:paraId="60A0E858" w14:textId="77777777" w:rsidR="00E01B6E" w:rsidRDefault="00BC40BF">
      <w:pPr>
        <w:spacing w:line="600" w:lineRule="auto"/>
        <w:ind w:firstLine="720"/>
        <w:jc w:val="both"/>
        <w:rPr>
          <w:rFonts w:eastAsia="UB-Helvetica" w:cs="Times New Roman"/>
          <w:szCs w:val="24"/>
        </w:rPr>
      </w:pPr>
      <w:r>
        <w:rPr>
          <w:rFonts w:eastAsia="UB-Helvetica" w:cs="Times New Roman"/>
          <w:szCs w:val="24"/>
        </w:rPr>
        <w:lastRenderedPageBreak/>
        <w:t>Εμείς θα την υπερψηφίσουμε,</w:t>
      </w:r>
      <w:r>
        <w:rPr>
          <w:rFonts w:eastAsia="UB-Helvetica" w:cs="Times New Roman"/>
          <w:szCs w:val="24"/>
        </w:rPr>
        <w:t xml:space="preserve"> αλλά θέλω, επί τη ευκαιρία, να σας θέσω και κάποια ερωτήματα.</w:t>
      </w:r>
    </w:p>
    <w:p w14:paraId="60A0E859" w14:textId="77777777" w:rsidR="00E01B6E" w:rsidRDefault="00BC40BF">
      <w:pPr>
        <w:spacing w:line="600" w:lineRule="auto"/>
        <w:ind w:firstLine="720"/>
        <w:jc w:val="both"/>
        <w:rPr>
          <w:rFonts w:eastAsia="UB-Helvetica" w:cs="Times New Roman"/>
          <w:szCs w:val="24"/>
        </w:rPr>
      </w:pPr>
      <w:r>
        <w:rPr>
          <w:rFonts w:eastAsia="UB-Helvetica" w:cs="Times New Roman"/>
          <w:szCs w:val="24"/>
        </w:rPr>
        <w:t>Τα άρθρα 1, 2 και 3 του ν.4354/2015 για τα κόκκινα επιχειρηματικά, τα στεγαστικά, τα καταναλωτικά, τα ενυπόθηκα ή εκείνα με προσημείωση υποθήκης δάνεια περνούν, ως γνωστόν, στις εταιρείες μεταβ</w:t>
      </w:r>
      <w:r>
        <w:rPr>
          <w:rFonts w:eastAsia="UB-Helvetica" w:cs="Times New Roman"/>
          <w:szCs w:val="24"/>
        </w:rPr>
        <w:t>ίβασης αυτών των απαιτήσεων, των οποίων θυμίζω ότι ο τρόπος σύστασης και λειτουργίας τους είναι αρκετά απλός: Με μετοχικό κεφάλαιο 100.000 ευρώ μπορούν να διεκδικήσουν τα δάνεια του κόσμου, που εσείς –κυρίως, οι Βουλευτές του ΣΥΡΙΖΑ- λέγατε ότι δεν θα αφήσ</w:t>
      </w:r>
      <w:r>
        <w:rPr>
          <w:rFonts w:eastAsia="UB-Helvetica" w:cs="Times New Roman"/>
          <w:szCs w:val="24"/>
        </w:rPr>
        <w:t xml:space="preserve">ετε να </w:t>
      </w:r>
      <w:r>
        <w:rPr>
          <w:rFonts w:eastAsia="UB-Helvetica" w:cs="Times New Roman"/>
          <w:szCs w:val="24"/>
        </w:rPr>
        <w:lastRenderedPageBreak/>
        <w:t xml:space="preserve">πάνε τα δάνεια αυτά και τα σπίτια του κόσμου στα «γαμψά νύχια» των τραπεζιτών. </w:t>
      </w:r>
    </w:p>
    <w:p w14:paraId="60A0E85A" w14:textId="77777777" w:rsidR="00E01B6E" w:rsidRDefault="00BC40BF">
      <w:pPr>
        <w:spacing w:line="600" w:lineRule="auto"/>
        <w:ind w:firstLine="720"/>
        <w:jc w:val="both"/>
        <w:rPr>
          <w:rFonts w:eastAsia="UB-Helvetica" w:cs="Times New Roman"/>
          <w:szCs w:val="24"/>
        </w:rPr>
      </w:pPr>
      <w:r>
        <w:rPr>
          <w:rFonts w:eastAsia="UB-Helvetica" w:cs="Times New Roman"/>
          <w:szCs w:val="24"/>
        </w:rPr>
        <w:t xml:space="preserve">Τώρα ξέρετε πού τα πηγαίνετε; Τα πηγαίνετε στις συνέργειες των ενεχυροδανειστηρίων. Οι αγορές χρυσού, που βλέπουμε στις γειτονιές, έχουν συνασπιστεί, έκαναν μεταξύ τους </w:t>
      </w:r>
      <w:r>
        <w:rPr>
          <w:rFonts w:eastAsia="UB-Helvetica" w:cs="Times New Roman"/>
          <w:szCs w:val="24"/>
        </w:rPr>
        <w:t xml:space="preserve">νέες εταιρείες, για να πάρουν τα δάνεια του κόσμου. Πού είναι η ευαισθησία </w:t>
      </w:r>
      <w:r w:rsidRPr="00681F4F">
        <w:rPr>
          <w:rFonts w:eastAsia="UB-Helvetica" w:cs="Times New Roman"/>
          <w:szCs w:val="24"/>
        </w:rPr>
        <w:t xml:space="preserve">σας; </w:t>
      </w:r>
    </w:p>
    <w:p w14:paraId="60A0E85B" w14:textId="77777777" w:rsidR="00E01B6E" w:rsidRDefault="00BC40BF">
      <w:pPr>
        <w:spacing w:line="600" w:lineRule="auto"/>
        <w:ind w:firstLine="720"/>
        <w:jc w:val="both"/>
        <w:rPr>
          <w:rFonts w:eastAsia="UB-Helvetica" w:cs="Times New Roman"/>
          <w:szCs w:val="24"/>
        </w:rPr>
      </w:pPr>
      <w:r>
        <w:rPr>
          <w:rFonts w:eastAsia="UB-Helvetica" w:cs="Times New Roman"/>
          <w:szCs w:val="24"/>
        </w:rPr>
        <w:lastRenderedPageBreak/>
        <w:t>Επί τη ευκαιρία, δεδομένου ότι ο ίδιος ο ν.4354/2015 υποχρεώνει αυτές τις εταιρείες να καταταγούν ως ιδρυθείσες, βάσει του νόμου, σε ένα ειδικό μητρώο της Τράπεζας της Ελλάδος</w:t>
      </w:r>
      <w:r>
        <w:rPr>
          <w:rFonts w:eastAsia="UB-Helvetica" w:cs="Times New Roman"/>
          <w:szCs w:val="24"/>
        </w:rPr>
        <w:t xml:space="preserve">, θα ήθελα να μας πείτε –παρακαλούμε- στοιχεία, δηλαδή πόσες από αυτές τις εταιρείες έχουν ήδη δημιουργηθεί, ονομαστικά κάθε μία εταιρεία ξεχωριστά. </w:t>
      </w:r>
    </w:p>
    <w:p w14:paraId="60A0E85C" w14:textId="77777777" w:rsidR="00E01B6E" w:rsidRDefault="00BC40BF">
      <w:pPr>
        <w:spacing w:line="600" w:lineRule="auto"/>
        <w:ind w:firstLine="720"/>
        <w:jc w:val="both"/>
        <w:rPr>
          <w:rFonts w:eastAsia="UB-Helvetica" w:cs="Times New Roman"/>
          <w:szCs w:val="24"/>
        </w:rPr>
      </w:pPr>
      <w:r>
        <w:rPr>
          <w:rFonts w:eastAsia="UB-Helvetica" w:cs="Times New Roman"/>
          <w:szCs w:val="24"/>
        </w:rPr>
        <w:t xml:space="preserve">Επίσης, θα θέλαμε να δούμε αν τηρούνται οι προθεσμίες των είκοσι ημερών. Είκοσι ημέρες ήταν η προθεσμία </w:t>
      </w:r>
      <w:r>
        <w:rPr>
          <w:rFonts w:eastAsia="UB-Helvetica" w:cs="Times New Roman"/>
          <w:szCs w:val="24"/>
        </w:rPr>
        <w:t xml:space="preserve">της εταιρείας που καταθέτει την αίτηση για να πάρει τη δυνατότητα αυτήν που της παρέχει ο νόμος, για να μεταβιβαστούν σ’ αυτήν </w:t>
      </w:r>
      <w:r>
        <w:rPr>
          <w:rFonts w:eastAsia="UB-Helvetica" w:cs="Times New Roman"/>
          <w:szCs w:val="24"/>
        </w:rPr>
        <w:lastRenderedPageBreak/>
        <w:t>την εταιρεία τα δάνεια. Και αν τηρούνται αυτές οι προθεσμίες, πόσες από αυτές τις εταιρείες έχουν απορριφθεί, βάσει των ελέγχων τ</w:t>
      </w:r>
      <w:r>
        <w:rPr>
          <w:rFonts w:eastAsia="UB-Helvetica" w:cs="Times New Roman"/>
          <w:szCs w:val="24"/>
        </w:rPr>
        <w:t>ης Τράπεζας της Ελλάδος;</w:t>
      </w:r>
    </w:p>
    <w:p w14:paraId="60A0E85D" w14:textId="77777777" w:rsidR="00E01B6E" w:rsidRDefault="00BC40BF">
      <w:pPr>
        <w:spacing w:line="600" w:lineRule="auto"/>
        <w:ind w:firstLine="720"/>
        <w:jc w:val="both"/>
        <w:rPr>
          <w:rFonts w:eastAsia="UB-Helvetica" w:cs="Times New Roman"/>
          <w:szCs w:val="24"/>
        </w:rPr>
      </w:pPr>
      <w:r>
        <w:rPr>
          <w:rFonts w:eastAsia="UB-Helvetica" w:cs="Times New Roman"/>
          <w:szCs w:val="24"/>
        </w:rPr>
        <w:t xml:space="preserve">Καθώς μιλάμε για τροπολογία εντός αυτού του </w:t>
      </w:r>
      <w:r>
        <w:rPr>
          <w:rFonts w:eastAsia="UB-Helvetica" w:cs="Times New Roman"/>
          <w:szCs w:val="24"/>
        </w:rPr>
        <w:t>μ</w:t>
      </w:r>
      <w:r>
        <w:rPr>
          <w:rFonts w:eastAsia="UB-Helvetica" w:cs="Times New Roman"/>
          <w:szCs w:val="24"/>
        </w:rPr>
        <w:t xml:space="preserve">νημονίου </w:t>
      </w:r>
      <w:r>
        <w:rPr>
          <w:rFonts w:eastAsia="UB-Helvetica" w:cs="Times New Roman"/>
          <w:szCs w:val="24"/>
        </w:rPr>
        <w:t>σ</w:t>
      </w:r>
      <w:r>
        <w:rPr>
          <w:rFonts w:eastAsia="UB-Helvetica" w:cs="Times New Roman"/>
          <w:szCs w:val="24"/>
        </w:rPr>
        <w:t>υνεργασίας Ελλάδας-Ιορδανίας, καλό είναι να πούμε ότι σε σχέση με το προσφυγικό, κύριοι Υπουργοί και κύριε Πρόεδρε, εδώ έχουμε ένα μεγάλο θέμα. Βέβαια, είναι ακόμα ρευστά τα πρ</w:t>
      </w:r>
      <w:r>
        <w:rPr>
          <w:rFonts w:eastAsia="UB-Helvetica" w:cs="Times New Roman"/>
          <w:szCs w:val="24"/>
        </w:rPr>
        <w:t xml:space="preserve">άγματα. Θα περιμένουμε την επόμενη σύνοδο κορυφής να δούμε που θα καταλήξει το ζήτημα. Όμως, ήδη η Ύπατη Αρμοστεία του ΟΗΕ και η </w:t>
      </w:r>
      <w:r>
        <w:rPr>
          <w:rFonts w:eastAsia="UB-Helvetica" w:cs="Times New Roman"/>
          <w:szCs w:val="24"/>
          <w:lang w:val="en-US"/>
        </w:rPr>
        <w:t>UNICEF</w:t>
      </w:r>
      <w:r>
        <w:rPr>
          <w:rFonts w:eastAsia="UB-Helvetica" w:cs="Times New Roman"/>
          <w:szCs w:val="24"/>
        </w:rPr>
        <w:t xml:space="preserve"> αντιδρούν για εκείνη τη διάταξη </w:t>
      </w:r>
      <w:r>
        <w:rPr>
          <w:rFonts w:eastAsia="UB-Helvetica" w:cs="Times New Roman"/>
          <w:szCs w:val="24"/>
        </w:rPr>
        <w:lastRenderedPageBreak/>
        <w:t>στο κείμενο του συμπερασμάτων, με την οποία θα γίνεται ανταλλαγή προσφυγών από Ελλάδα σε</w:t>
      </w:r>
      <w:r>
        <w:rPr>
          <w:rFonts w:eastAsia="UB-Helvetica" w:cs="Times New Roman"/>
          <w:szCs w:val="24"/>
        </w:rPr>
        <w:t xml:space="preserve"> Τουρκία και μετά από Τουρκία προς κάποιες ευρωπαϊκές χώρες. Αυτό έχετε εξετάσει αν είναι σύννομο, αν είναι συμβατό προς το Διεθνές Δίκαιο;</w:t>
      </w:r>
    </w:p>
    <w:p w14:paraId="60A0E85E" w14:textId="77777777" w:rsidR="00E01B6E" w:rsidRDefault="00BC40BF">
      <w:pPr>
        <w:spacing w:line="600" w:lineRule="auto"/>
        <w:ind w:firstLine="720"/>
        <w:jc w:val="both"/>
        <w:rPr>
          <w:rFonts w:eastAsia="UB-Helvetica" w:cs="Times New Roman"/>
          <w:szCs w:val="24"/>
        </w:rPr>
      </w:pPr>
      <w:r>
        <w:rPr>
          <w:rFonts w:eastAsia="UB-Helvetica" w:cs="Times New Roman"/>
          <w:szCs w:val="24"/>
        </w:rPr>
        <w:t xml:space="preserve">Κάτι τελευταίο, θέλω να πω όσον αφορά το θέμα της </w:t>
      </w:r>
      <w:proofErr w:type="spellStart"/>
      <w:r>
        <w:rPr>
          <w:rFonts w:eastAsia="UB-Helvetica" w:cs="Times New Roman"/>
          <w:szCs w:val="24"/>
        </w:rPr>
        <w:t>κερκόπορτας</w:t>
      </w:r>
      <w:proofErr w:type="spellEnd"/>
      <w:r>
        <w:rPr>
          <w:rFonts w:eastAsia="UB-Helvetica" w:cs="Times New Roman"/>
          <w:szCs w:val="24"/>
        </w:rPr>
        <w:t xml:space="preserve"> που ανοίγουμε συνδέοντας το προσφυγικό με εθνικά θέματ</w:t>
      </w:r>
      <w:r>
        <w:rPr>
          <w:rFonts w:eastAsia="UB-Helvetica" w:cs="Times New Roman"/>
          <w:szCs w:val="24"/>
        </w:rPr>
        <w:t>α.</w:t>
      </w:r>
    </w:p>
    <w:p w14:paraId="60A0E85F" w14:textId="77777777" w:rsidR="00E01B6E" w:rsidRDefault="00BC40BF">
      <w:pPr>
        <w:spacing w:line="600" w:lineRule="auto"/>
        <w:ind w:firstLine="720"/>
        <w:jc w:val="both"/>
        <w:rPr>
          <w:rFonts w:eastAsia="UB-Helvetica" w:cs="Times New Roman"/>
          <w:szCs w:val="24"/>
        </w:rPr>
      </w:pPr>
      <w:r>
        <w:rPr>
          <w:rFonts w:eastAsia="UB-Helvetica" w:cs="Times New Roman"/>
          <w:szCs w:val="24"/>
        </w:rPr>
        <w:t xml:space="preserve">Σας θυμίζω, κύριοι συνάδελφοι, ότι η Κύπρος από τις 8 Δεκεμβρίου του 2009 έχει μπλοκάρει την ενταξιακή διαδικασία </w:t>
      </w:r>
      <w:r>
        <w:rPr>
          <w:rFonts w:eastAsia="UB-Helvetica" w:cs="Times New Roman"/>
          <w:szCs w:val="24"/>
        </w:rPr>
        <w:lastRenderedPageBreak/>
        <w:t>της Τουρκίας στην Ευρωπαϊκή Ένωση. Μπλόκαρε αρχικώς έξι και μετά αποδέσμευσε ένα από τα έξι. Άρα, έχει μπλοκάρει πέντε κεφάλαια διαπραγματε</w:t>
      </w:r>
      <w:r>
        <w:rPr>
          <w:rFonts w:eastAsia="UB-Helvetica" w:cs="Times New Roman"/>
          <w:szCs w:val="24"/>
        </w:rPr>
        <w:t xml:space="preserve">υτικά. </w:t>
      </w:r>
    </w:p>
    <w:p w14:paraId="60A0E860" w14:textId="77777777" w:rsidR="00E01B6E" w:rsidRDefault="00BC40BF">
      <w:pPr>
        <w:spacing w:line="600" w:lineRule="auto"/>
        <w:ind w:firstLine="720"/>
        <w:jc w:val="both"/>
        <w:rPr>
          <w:rFonts w:eastAsia="UB-Helvetica" w:cs="Times New Roman"/>
          <w:szCs w:val="24"/>
        </w:rPr>
      </w:pPr>
      <w:r>
        <w:rPr>
          <w:rFonts w:eastAsia="UB-Helvetica" w:cs="Times New Roman"/>
          <w:szCs w:val="24"/>
        </w:rPr>
        <w:t xml:space="preserve">Τώρα από το κείμενο των συμπερασμάτων της προηγούμενης </w:t>
      </w:r>
      <w:r>
        <w:rPr>
          <w:rFonts w:eastAsia="UB-Helvetica" w:cs="Times New Roman"/>
          <w:szCs w:val="24"/>
        </w:rPr>
        <w:t>σ</w:t>
      </w:r>
      <w:r>
        <w:rPr>
          <w:rFonts w:eastAsia="UB-Helvetica" w:cs="Times New Roman"/>
          <w:szCs w:val="24"/>
        </w:rPr>
        <w:t xml:space="preserve">υνόδου, κύριε Υπουργέ των Εξωτερικών, βλέπουμε ότι μιλάει για επιτάχυνση της διαδικασίας ανοίγματος αυτών των κεφαλαίων. Είναι άλλη μία ύποπτη, περίεργη και επικίνδυνη σύνδεση του προσφυγικού </w:t>
      </w:r>
      <w:r>
        <w:rPr>
          <w:rFonts w:eastAsia="UB-Helvetica" w:cs="Times New Roman"/>
          <w:szCs w:val="24"/>
        </w:rPr>
        <w:t>ζητήματος με τα εθνικά θέματα τόσο της χώρας, όσο βεβαίως και της Κύπρου.</w:t>
      </w:r>
    </w:p>
    <w:p w14:paraId="60A0E861" w14:textId="77777777" w:rsidR="00E01B6E" w:rsidRDefault="00BC40BF">
      <w:pPr>
        <w:spacing w:line="600" w:lineRule="auto"/>
        <w:ind w:firstLine="720"/>
        <w:jc w:val="both"/>
        <w:rPr>
          <w:rFonts w:eastAsia="UB-Helvetica" w:cs="Times New Roman"/>
          <w:szCs w:val="24"/>
        </w:rPr>
      </w:pPr>
      <w:r>
        <w:rPr>
          <w:rFonts w:eastAsia="UB-Helvetica" w:cs="Times New Roman"/>
          <w:szCs w:val="24"/>
        </w:rPr>
        <w:lastRenderedPageBreak/>
        <w:t>Σας ερωτώ, λοιπόν, αν υπάρχει κίνδυνος να παρακαμφθεί η αντίδραση της Κύπρου και τα πέντε διαπραγματευτικά κεφάλαια, τα οποία η Κύπρος έχει μπλοκάρει, να τεθούν σε άνοιγμα διαπραγμάτ</w:t>
      </w:r>
      <w:r>
        <w:rPr>
          <w:rFonts w:eastAsia="UB-Helvetica" w:cs="Times New Roman"/>
          <w:szCs w:val="24"/>
        </w:rPr>
        <w:t>ευσης με την Τουρκία; Παρακαλούμε, θα θέλαμε καθαρές απαντήσεις επ’ αυτού.</w:t>
      </w:r>
    </w:p>
    <w:p w14:paraId="60A0E862" w14:textId="77777777" w:rsidR="00E01B6E" w:rsidRDefault="00BC40BF">
      <w:pPr>
        <w:spacing w:line="600" w:lineRule="auto"/>
        <w:ind w:firstLine="720"/>
        <w:jc w:val="both"/>
        <w:rPr>
          <w:rFonts w:eastAsia="UB-Helvetica" w:cs="Times New Roman"/>
          <w:szCs w:val="24"/>
        </w:rPr>
      </w:pPr>
      <w:r>
        <w:rPr>
          <w:rFonts w:eastAsia="UB-Helvetica" w:cs="Times New Roman"/>
          <w:szCs w:val="24"/>
        </w:rPr>
        <w:t>Ευχαριστώ.</w:t>
      </w:r>
    </w:p>
    <w:p w14:paraId="60A0E863" w14:textId="77777777" w:rsidR="00E01B6E" w:rsidRDefault="00BC40BF">
      <w:pPr>
        <w:spacing w:line="600" w:lineRule="auto"/>
        <w:ind w:firstLine="720"/>
        <w:jc w:val="both"/>
        <w:rPr>
          <w:rFonts w:eastAsia="UB-Helvetica" w:cs="Times New Roman"/>
          <w:szCs w:val="24"/>
        </w:rPr>
      </w:pPr>
      <w:r>
        <w:rPr>
          <w:rFonts w:eastAsia="UB-Helvetica" w:cs="Times New Roman"/>
          <w:b/>
          <w:szCs w:val="24"/>
        </w:rPr>
        <w:t>ΠΡΟΕΔΡΕΥΩΝ (Γεώργιος Βαρεμένος):</w:t>
      </w:r>
      <w:r>
        <w:rPr>
          <w:rFonts w:eastAsia="UB-Helvetica" w:cs="Times New Roman"/>
          <w:szCs w:val="24"/>
        </w:rPr>
        <w:t xml:space="preserve"> Κι εμείς ευχαριστούμε.</w:t>
      </w:r>
    </w:p>
    <w:p w14:paraId="60A0E864" w14:textId="77777777" w:rsidR="00E01B6E" w:rsidRDefault="00BC40BF">
      <w:pPr>
        <w:spacing w:line="600" w:lineRule="auto"/>
        <w:ind w:firstLine="720"/>
        <w:jc w:val="both"/>
        <w:rPr>
          <w:rFonts w:eastAsia="UB-Helvetica" w:cs="Times New Roman"/>
          <w:szCs w:val="24"/>
        </w:rPr>
      </w:pPr>
      <w:r>
        <w:rPr>
          <w:rFonts w:eastAsia="UB-Helvetica" w:cs="Times New Roman"/>
          <w:b/>
          <w:szCs w:val="24"/>
        </w:rPr>
        <w:lastRenderedPageBreak/>
        <w:t>ΧΡΗΣΤΟΣ ΠΑΠΠΑΣ:</w:t>
      </w:r>
      <w:r>
        <w:rPr>
          <w:rFonts w:eastAsia="UB-Helvetica" w:cs="Times New Roman"/>
          <w:szCs w:val="24"/>
        </w:rPr>
        <w:t xml:space="preserve"> Κύριε Πρόεδρε, θα μπορούσα να έχω τον λόγο επί της διαδικασίας; Θέλω να ρωτήσω κάτι.</w:t>
      </w:r>
    </w:p>
    <w:p w14:paraId="60A0E865" w14:textId="77777777" w:rsidR="00E01B6E" w:rsidRDefault="00BC40BF">
      <w:pPr>
        <w:spacing w:line="600" w:lineRule="auto"/>
        <w:ind w:firstLine="720"/>
        <w:jc w:val="both"/>
        <w:rPr>
          <w:rFonts w:eastAsia="UB-Helvetica" w:cs="Times New Roman"/>
          <w:szCs w:val="24"/>
        </w:rPr>
      </w:pPr>
      <w:r>
        <w:rPr>
          <w:rFonts w:eastAsia="UB-Helvetica" w:cs="Times New Roman"/>
          <w:b/>
          <w:szCs w:val="24"/>
        </w:rPr>
        <w:t>ΠΡΟΕΔΡΕΥΩΝ (Γ</w:t>
      </w:r>
      <w:r>
        <w:rPr>
          <w:rFonts w:eastAsia="UB-Helvetica" w:cs="Times New Roman"/>
          <w:b/>
          <w:szCs w:val="24"/>
        </w:rPr>
        <w:t>εώργιος Βαρεμένος):</w:t>
      </w:r>
      <w:r>
        <w:rPr>
          <w:rFonts w:eastAsia="UB-Helvetica" w:cs="Times New Roman"/>
          <w:szCs w:val="24"/>
        </w:rPr>
        <w:t xml:space="preserve"> Παρακαλώ, κύριε Παππά, έχετε τον λόγο.</w:t>
      </w:r>
    </w:p>
    <w:p w14:paraId="60A0E866" w14:textId="77777777" w:rsidR="00E01B6E" w:rsidRDefault="00BC40BF">
      <w:pPr>
        <w:spacing w:line="600" w:lineRule="auto"/>
        <w:ind w:firstLine="720"/>
        <w:jc w:val="both"/>
        <w:rPr>
          <w:rFonts w:eastAsia="UB-Helvetica" w:cs="Times New Roman"/>
          <w:szCs w:val="24"/>
        </w:rPr>
      </w:pPr>
      <w:r>
        <w:rPr>
          <w:rFonts w:eastAsia="UB-Helvetica" w:cs="Times New Roman"/>
          <w:b/>
          <w:szCs w:val="24"/>
        </w:rPr>
        <w:t>ΧΡΗΣΤΟΣ ΠΑΠΠΑΣ:</w:t>
      </w:r>
      <w:r>
        <w:rPr>
          <w:rFonts w:eastAsia="UB-Helvetica" w:cs="Times New Roman"/>
          <w:szCs w:val="24"/>
        </w:rPr>
        <w:t xml:space="preserve"> Θέλω να μου πείτε, κατ’ αρχήν, αν η τροπολογία του Υπουργείου Ναυτιλίας τελικώς ισχύει. Θα συζητηθεί; </w:t>
      </w:r>
    </w:p>
    <w:p w14:paraId="60A0E867" w14:textId="77777777" w:rsidR="00E01B6E" w:rsidRDefault="00BC40BF">
      <w:pPr>
        <w:spacing w:line="600" w:lineRule="auto"/>
        <w:ind w:firstLine="720"/>
        <w:jc w:val="both"/>
        <w:rPr>
          <w:rFonts w:eastAsia="UB-Helvetica" w:cs="Times New Roman"/>
          <w:szCs w:val="24"/>
        </w:rPr>
      </w:pPr>
      <w:r>
        <w:rPr>
          <w:rFonts w:eastAsia="UB-Helvetica" w:cs="Times New Roman"/>
          <w:b/>
          <w:szCs w:val="24"/>
        </w:rPr>
        <w:t xml:space="preserve">ΚΑΠΟΙΟΙ </w:t>
      </w:r>
      <w:r>
        <w:rPr>
          <w:rFonts w:eastAsia="UB-Helvetica" w:cs="Times New Roman"/>
          <w:b/>
          <w:szCs w:val="24"/>
        </w:rPr>
        <w:t>ΒΟΥΛΕΥΤΕΣ:</w:t>
      </w:r>
      <w:r>
        <w:rPr>
          <w:rFonts w:eastAsia="UB-Helvetica" w:cs="Times New Roman"/>
          <w:szCs w:val="24"/>
        </w:rPr>
        <w:t xml:space="preserve"> Όχι</w:t>
      </w:r>
      <w:r>
        <w:rPr>
          <w:rFonts w:eastAsia="UB-Helvetica" w:cs="Times New Roman"/>
          <w:szCs w:val="24"/>
        </w:rPr>
        <w:t>..</w:t>
      </w:r>
      <w:r>
        <w:rPr>
          <w:rFonts w:eastAsia="UB-Helvetica" w:cs="Times New Roman"/>
          <w:szCs w:val="24"/>
        </w:rPr>
        <w:t>.</w:t>
      </w:r>
    </w:p>
    <w:p w14:paraId="60A0E868" w14:textId="77777777" w:rsidR="00E01B6E" w:rsidRDefault="00BC40BF">
      <w:pPr>
        <w:spacing w:line="600" w:lineRule="auto"/>
        <w:ind w:firstLine="720"/>
        <w:jc w:val="both"/>
        <w:rPr>
          <w:rFonts w:eastAsia="UB-Helvetica" w:cs="Times New Roman"/>
          <w:szCs w:val="24"/>
        </w:rPr>
      </w:pPr>
      <w:r>
        <w:rPr>
          <w:rFonts w:eastAsia="UB-Helvetica" w:cs="Times New Roman"/>
          <w:b/>
          <w:szCs w:val="24"/>
        </w:rPr>
        <w:lastRenderedPageBreak/>
        <w:t>ΧΡΗΣΤΟΣ ΠΑΠΠΑΣ:</w:t>
      </w:r>
      <w:r>
        <w:rPr>
          <w:rFonts w:eastAsia="UB-Helvetica" w:cs="Times New Roman"/>
          <w:szCs w:val="24"/>
        </w:rPr>
        <w:t xml:space="preserve"> Δεύτερον, επειδή μπορεί να δημιουργη</w:t>
      </w:r>
      <w:r>
        <w:rPr>
          <w:rFonts w:eastAsia="UB-Helvetica" w:cs="Times New Roman"/>
          <w:szCs w:val="24"/>
        </w:rPr>
        <w:t xml:space="preserve">θούν κάποιες παρεξηγήσεις, την τροπολογία του Υπουργείου Οικονομίας, Ανάπτυξης και Τουρισμού για την παράταση ενός μηνός, εμείς την υπερψηφίζουμε, έστω και αυτόν τον ένα μήνα. Επειδή στην </w:t>
      </w:r>
      <w:proofErr w:type="spellStart"/>
      <w:r>
        <w:rPr>
          <w:rFonts w:eastAsia="UB-Helvetica" w:cs="Times New Roman"/>
          <w:szCs w:val="24"/>
        </w:rPr>
        <w:t>πρωτολογία</w:t>
      </w:r>
      <w:proofErr w:type="spellEnd"/>
      <w:r>
        <w:rPr>
          <w:rFonts w:eastAsia="UB-Helvetica" w:cs="Times New Roman"/>
          <w:szCs w:val="24"/>
        </w:rPr>
        <w:t xml:space="preserve"> μου το κατήγγειλα, μην εκληφθεί ότι λέμε «</w:t>
      </w:r>
      <w:r>
        <w:rPr>
          <w:rFonts w:eastAsia="UB-Helvetica" w:cs="Times New Roman"/>
          <w:szCs w:val="24"/>
        </w:rPr>
        <w:t>όχι</w:t>
      </w:r>
      <w:r>
        <w:rPr>
          <w:rFonts w:eastAsia="UB-Helvetica" w:cs="Times New Roman"/>
          <w:szCs w:val="24"/>
        </w:rPr>
        <w:t>». Λέμε «</w:t>
      </w:r>
      <w:r>
        <w:rPr>
          <w:rFonts w:eastAsia="UB-Helvetica" w:cs="Times New Roman"/>
          <w:szCs w:val="24"/>
        </w:rPr>
        <w:t>ναι</w:t>
      </w:r>
      <w:r>
        <w:rPr>
          <w:rFonts w:eastAsia="UB-Helvetica" w:cs="Times New Roman"/>
          <w:szCs w:val="24"/>
        </w:rPr>
        <w:t>».</w:t>
      </w:r>
    </w:p>
    <w:p w14:paraId="60A0E869" w14:textId="77777777" w:rsidR="00E01B6E" w:rsidRDefault="00BC40BF">
      <w:pPr>
        <w:spacing w:line="600" w:lineRule="auto"/>
        <w:ind w:firstLine="720"/>
        <w:jc w:val="both"/>
        <w:rPr>
          <w:rFonts w:eastAsia="UB-Helvetica" w:cs="Times New Roman"/>
          <w:szCs w:val="24"/>
        </w:rPr>
      </w:pPr>
      <w:r>
        <w:rPr>
          <w:rFonts w:eastAsia="UB-Helvetica" w:cs="Times New Roman"/>
          <w:b/>
          <w:szCs w:val="24"/>
        </w:rPr>
        <w:t>ΠΡΟΕΔΡΕΥΩΝ (Γεώργιος Βαρεμένος):</w:t>
      </w:r>
      <w:r>
        <w:rPr>
          <w:rFonts w:eastAsia="UB-Helvetica" w:cs="Times New Roman"/>
          <w:szCs w:val="24"/>
        </w:rPr>
        <w:t xml:space="preserve"> Θα το πείτε και στο τέλος που θα γίνει η ψηφοφορία.</w:t>
      </w:r>
    </w:p>
    <w:p w14:paraId="60A0E86A" w14:textId="77777777" w:rsidR="00E01B6E" w:rsidRDefault="00BC40BF">
      <w:pPr>
        <w:spacing w:line="600" w:lineRule="auto"/>
        <w:ind w:firstLine="720"/>
        <w:jc w:val="both"/>
        <w:rPr>
          <w:rFonts w:eastAsia="UB-Helvetica" w:cs="Times New Roman"/>
          <w:szCs w:val="24"/>
        </w:rPr>
      </w:pPr>
      <w:r>
        <w:rPr>
          <w:rFonts w:eastAsia="UB-Helvetica" w:cs="Times New Roman"/>
          <w:b/>
          <w:szCs w:val="24"/>
        </w:rPr>
        <w:lastRenderedPageBreak/>
        <w:t>ΧΡΗΣΤΟΣ ΠΑΠΠΑΣ:</w:t>
      </w:r>
      <w:r>
        <w:rPr>
          <w:rFonts w:eastAsia="UB-Helvetica" w:cs="Times New Roman"/>
          <w:szCs w:val="24"/>
        </w:rPr>
        <w:t xml:space="preserve"> Κλείνοντας, θέλω να πω κάτι, κύριε Πρόεδρε, επειδή εδώ ακούγονται πάρα πολλά για τον Πρωθυπουργό που πήγε στο πανεπιστήμιο, που έγινε διδάκτωρ επίτιμος </w:t>
      </w:r>
      <w:r>
        <w:rPr>
          <w:rFonts w:eastAsia="UB-Helvetica" w:cs="Times New Roman"/>
          <w:szCs w:val="24"/>
        </w:rPr>
        <w:t xml:space="preserve">κ.λπ.. Νομίζω ότι τον αδικούμε, διότι πλέον αναβαθμίστηκαν οι σχέσεις. Ενώ παλαιότερα είχαμε μόνο κουμπαριές, τώρα έχουμε και διδάκτορες. </w:t>
      </w:r>
    </w:p>
    <w:p w14:paraId="60A0E86B" w14:textId="77777777" w:rsidR="00E01B6E" w:rsidRDefault="00BC40BF">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Κύριε Τάσσο, έχετε τον λόγο.</w:t>
      </w:r>
    </w:p>
    <w:p w14:paraId="60A0E86C" w14:textId="77777777" w:rsidR="00E01B6E" w:rsidRDefault="00BC40BF">
      <w:pPr>
        <w:spacing w:after="0" w:line="600" w:lineRule="auto"/>
        <w:ind w:firstLine="720"/>
        <w:jc w:val="both"/>
        <w:rPr>
          <w:rFonts w:eastAsia="Times New Roman" w:cs="Times New Roman"/>
          <w:szCs w:val="24"/>
        </w:rPr>
      </w:pPr>
      <w:r>
        <w:rPr>
          <w:rFonts w:eastAsia="Times New Roman" w:cs="Times New Roman"/>
          <w:b/>
          <w:szCs w:val="24"/>
        </w:rPr>
        <w:lastRenderedPageBreak/>
        <w:t>ΣΤΑΥΡΟΣ ΤΑΣΣΟΣ:</w:t>
      </w:r>
      <w:r>
        <w:rPr>
          <w:rFonts w:eastAsia="Times New Roman" w:cs="Times New Roman"/>
          <w:szCs w:val="24"/>
        </w:rPr>
        <w:t xml:space="preserve"> Το πρόβλημα με την τροπολογία είναι το </w:t>
      </w:r>
      <w:r>
        <w:rPr>
          <w:rFonts w:eastAsia="Times New Roman" w:cs="Times New Roman"/>
          <w:szCs w:val="24"/>
        </w:rPr>
        <w:t xml:space="preserve">ίδιο με το πρόβλημα που έχει ο ν.4354/2015, που ουσιαστικά ανοίγει τον δρόμο -στρώνει το έδαφος δηλαδή- ώστε τα </w:t>
      </w:r>
      <w:r>
        <w:rPr>
          <w:rFonts w:eastAsia="Times New Roman" w:cs="Times New Roman"/>
          <w:szCs w:val="24"/>
          <w:lang w:val="en-US"/>
        </w:rPr>
        <w:t>distress</w:t>
      </w:r>
      <w:r>
        <w:rPr>
          <w:rFonts w:eastAsia="Times New Roman" w:cs="Times New Roman"/>
          <w:szCs w:val="24"/>
        </w:rPr>
        <w:t xml:space="preserve"> </w:t>
      </w:r>
      <w:r>
        <w:rPr>
          <w:rFonts w:eastAsia="Times New Roman" w:cs="Times New Roman"/>
          <w:szCs w:val="24"/>
          <w:lang w:val="en-US"/>
        </w:rPr>
        <w:t>funds</w:t>
      </w:r>
      <w:r>
        <w:rPr>
          <w:rFonts w:eastAsia="Times New Roman" w:cs="Times New Roman"/>
          <w:szCs w:val="24"/>
        </w:rPr>
        <w:t xml:space="preserve">, όχι μόνο να διαχειριστούν αλλά και να πωληθούν σε αυτά τα μη εξυπηρετούμενα δάνεια. </w:t>
      </w:r>
    </w:p>
    <w:p w14:paraId="60A0E86D" w14:textId="77777777" w:rsidR="00E01B6E" w:rsidRDefault="00BC40BF">
      <w:pPr>
        <w:spacing w:after="0" w:line="600" w:lineRule="auto"/>
        <w:ind w:firstLine="720"/>
        <w:jc w:val="both"/>
        <w:rPr>
          <w:rFonts w:eastAsia="Times New Roman" w:cs="Times New Roman"/>
          <w:szCs w:val="24"/>
        </w:rPr>
      </w:pPr>
      <w:r>
        <w:rPr>
          <w:rFonts w:eastAsia="Times New Roman" w:cs="Times New Roman"/>
          <w:szCs w:val="24"/>
        </w:rPr>
        <w:t>Εμείς στον ν.4354/2015 είχαμε ψηφίσει «</w:t>
      </w:r>
      <w:r>
        <w:rPr>
          <w:rFonts w:eastAsia="Times New Roman" w:cs="Times New Roman"/>
          <w:szCs w:val="24"/>
        </w:rPr>
        <w:t>παρών</w:t>
      </w:r>
      <w:r>
        <w:rPr>
          <w:rFonts w:eastAsia="Times New Roman" w:cs="Times New Roman"/>
          <w:szCs w:val="24"/>
        </w:rPr>
        <w:t>» και με την ίδια λογική ψηφίζουμε και τώρα «</w:t>
      </w:r>
      <w:r>
        <w:rPr>
          <w:rFonts w:eastAsia="Times New Roman" w:cs="Times New Roman"/>
          <w:szCs w:val="24"/>
        </w:rPr>
        <w:t>παρών</w:t>
      </w:r>
      <w:r>
        <w:rPr>
          <w:rFonts w:eastAsia="Times New Roman" w:cs="Times New Roman"/>
          <w:szCs w:val="24"/>
        </w:rPr>
        <w:t>».</w:t>
      </w:r>
    </w:p>
    <w:p w14:paraId="60A0E86E" w14:textId="77777777" w:rsidR="00E01B6E" w:rsidRDefault="00BC40BF">
      <w:pPr>
        <w:spacing w:after="0"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Στον νόμο είχαμε ψηφίσει «</w:t>
      </w:r>
      <w:r>
        <w:rPr>
          <w:rFonts w:eastAsia="Times New Roman" w:cs="Times New Roman"/>
          <w:szCs w:val="24"/>
        </w:rPr>
        <w:t>κατά</w:t>
      </w:r>
      <w:r>
        <w:rPr>
          <w:rFonts w:eastAsia="Times New Roman" w:cs="Times New Roman"/>
          <w:szCs w:val="24"/>
        </w:rPr>
        <w:t>». Στην επέκταση της τροπολογίας είχαμε ψηφίσει «</w:t>
      </w:r>
      <w:r>
        <w:rPr>
          <w:rFonts w:eastAsia="Times New Roman" w:cs="Times New Roman"/>
          <w:szCs w:val="24"/>
        </w:rPr>
        <w:t>παρών</w:t>
      </w:r>
      <w:r>
        <w:rPr>
          <w:rFonts w:eastAsia="Times New Roman" w:cs="Times New Roman"/>
          <w:szCs w:val="24"/>
        </w:rPr>
        <w:t>».</w:t>
      </w:r>
    </w:p>
    <w:p w14:paraId="60A0E86F" w14:textId="77777777" w:rsidR="00E01B6E" w:rsidRDefault="00BC40BF">
      <w:pPr>
        <w:spacing w:after="0" w:line="600" w:lineRule="auto"/>
        <w:ind w:firstLine="720"/>
        <w:jc w:val="both"/>
        <w:rPr>
          <w:rFonts w:eastAsia="Times New Roman" w:cs="Times New Roman"/>
          <w:szCs w:val="24"/>
        </w:rPr>
      </w:pPr>
      <w:r>
        <w:rPr>
          <w:rFonts w:eastAsia="Times New Roman" w:cs="Times New Roman"/>
          <w:b/>
          <w:szCs w:val="24"/>
        </w:rPr>
        <w:lastRenderedPageBreak/>
        <w:t>ΣΤΑΥΡΟΣ ΤΑΣΣΟΣ:</w:t>
      </w:r>
      <w:r>
        <w:rPr>
          <w:rFonts w:eastAsia="Times New Roman" w:cs="Times New Roman"/>
          <w:szCs w:val="24"/>
        </w:rPr>
        <w:t xml:space="preserve"> Σωστά. Στην επέκταση της τροπολογίας είχαμε ψηφίσει «</w:t>
      </w:r>
      <w:r>
        <w:rPr>
          <w:rFonts w:eastAsia="Times New Roman" w:cs="Times New Roman"/>
          <w:szCs w:val="24"/>
        </w:rPr>
        <w:t>παρών</w:t>
      </w:r>
      <w:r>
        <w:rPr>
          <w:rFonts w:eastAsia="Times New Roman" w:cs="Times New Roman"/>
          <w:szCs w:val="24"/>
        </w:rPr>
        <w:t>».</w:t>
      </w:r>
    </w:p>
    <w:p w14:paraId="60A0E870" w14:textId="77777777" w:rsidR="00E01B6E" w:rsidRDefault="00BC40BF">
      <w:pPr>
        <w:spacing w:after="0" w:line="600" w:lineRule="auto"/>
        <w:ind w:firstLine="720"/>
        <w:jc w:val="both"/>
        <w:rPr>
          <w:rFonts w:eastAsia="Times New Roman" w:cs="Times New Roman"/>
          <w:szCs w:val="24"/>
        </w:rPr>
      </w:pPr>
      <w:r>
        <w:rPr>
          <w:rFonts w:eastAsia="Times New Roman" w:cs="Times New Roman"/>
          <w:szCs w:val="24"/>
        </w:rPr>
        <w:t>Ψηφίζου</w:t>
      </w:r>
      <w:r>
        <w:rPr>
          <w:rFonts w:eastAsia="Times New Roman" w:cs="Times New Roman"/>
          <w:szCs w:val="24"/>
        </w:rPr>
        <w:t>με, λοιπόν, «</w:t>
      </w:r>
      <w:r>
        <w:rPr>
          <w:rFonts w:eastAsia="Times New Roman" w:cs="Times New Roman"/>
          <w:szCs w:val="24"/>
        </w:rPr>
        <w:t>παρών</w:t>
      </w:r>
      <w:r>
        <w:rPr>
          <w:rFonts w:eastAsia="Times New Roman" w:cs="Times New Roman"/>
          <w:szCs w:val="24"/>
        </w:rPr>
        <w:t>».</w:t>
      </w:r>
    </w:p>
    <w:p w14:paraId="60A0E871" w14:textId="77777777" w:rsidR="00E01B6E" w:rsidRDefault="00BC40BF">
      <w:pPr>
        <w:spacing w:after="0" w:line="600" w:lineRule="auto"/>
        <w:ind w:firstLine="720"/>
        <w:jc w:val="both"/>
        <w:rPr>
          <w:rFonts w:eastAsia="Times New Roman" w:cs="Times New Roman"/>
          <w:b/>
          <w:szCs w:val="24"/>
        </w:rPr>
      </w:pPr>
      <w:r>
        <w:rPr>
          <w:rFonts w:eastAsia="Times New Roman" w:cs="Times New Roman"/>
          <w:b/>
          <w:szCs w:val="24"/>
        </w:rPr>
        <w:t xml:space="preserve">ΠΡΟΕΔΡΕΥΩΝ (Γεώργιος Βαρεμένος): </w:t>
      </w:r>
      <w:r>
        <w:rPr>
          <w:rFonts w:eastAsia="Times New Roman" w:cs="Times New Roman"/>
          <w:szCs w:val="24"/>
        </w:rPr>
        <w:t>Ο κ. Λοβέρδος έχει τον λόγο.</w:t>
      </w:r>
      <w:r>
        <w:rPr>
          <w:rFonts w:eastAsia="Times New Roman" w:cs="Times New Roman"/>
          <w:b/>
          <w:szCs w:val="24"/>
        </w:rPr>
        <w:t xml:space="preserve"> </w:t>
      </w:r>
    </w:p>
    <w:p w14:paraId="60A0E872" w14:textId="77777777" w:rsidR="00E01B6E" w:rsidRDefault="00BC40BF">
      <w:pPr>
        <w:spacing w:after="0"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 μιλήσει και ο κ. </w:t>
      </w:r>
      <w:proofErr w:type="spellStart"/>
      <w:r>
        <w:rPr>
          <w:rFonts w:eastAsia="Times New Roman" w:cs="Times New Roman"/>
          <w:szCs w:val="24"/>
        </w:rPr>
        <w:t>Κατσίκης</w:t>
      </w:r>
      <w:proofErr w:type="spellEnd"/>
      <w:r>
        <w:rPr>
          <w:rFonts w:eastAsia="Times New Roman" w:cs="Times New Roman"/>
          <w:szCs w:val="24"/>
        </w:rPr>
        <w:t xml:space="preserve">, που δεν έχει μιλήσει. </w:t>
      </w:r>
    </w:p>
    <w:p w14:paraId="60A0E873" w14:textId="77777777" w:rsidR="00E01B6E" w:rsidRDefault="00BC40BF">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Ο κ. </w:t>
      </w:r>
      <w:proofErr w:type="spellStart"/>
      <w:r>
        <w:rPr>
          <w:rFonts w:eastAsia="Times New Roman" w:cs="Times New Roman"/>
          <w:szCs w:val="24"/>
        </w:rPr>
        <w:t>Κατσίκης</w:t>
      </w:r>
      <w:proofErr w:type="spellEnd"/>
      <w:r>
        <w:rPr>
          <w:rFonts w:eastAsia="Times New Roman" w:cs="Times New Roman"/>
          <w:szCs w:val="24"/>
        </w:rPr>
        <w:t xml:space="preserve"> έχει τον λόγο. </w:t>
      </w:r>
    </w:p>
    <w:p w14:paraId="60A0E874" w14:textId="77777777" w:rsidR="00E01B6E" w:rsidRDefault="00BC40BF">
      <w:pPr>
        <w:spacing w:after="0" w:line="600" w:lineRule="auto"/>
        <w:ind w:firstLine="720"/>
        <w:jc w:val="both"/>
        <w:rPr>
          <w:rFonts w:eastAsia="Times New Roman" w:cs="Times New Roman"/>
          <w:szCs w:val="24"/>
        </w:rPr>
      </w:pPr>
      <w:r>
        <w:rPr>
          <w:rFonts w:eastAsia="Times New Roman" w:cs="Times New Roman"/>
          <w:b/>
          <w:szCs w:val="24"/>
        </w:rPr>
        <w:lastRenderedPageBreak/>
        <w:t>ΚΩΝΣΤΑΝΤΙΝΟΣ ΚΑΤΣΙΚΗΣ:</w:t>
      </w:r>
      <w:r>
        <w:rPr>
          <w:rFonts w:eastAsia="Times New Roman" w:cs="Times New Roman"/>
          <w:szCs w:val="24"/>
        </w:rPr>
        <w:t xml:space="preserve"> Ευχαριστώ, κύριε Πρόεδρε. </w:t>
      </w:r>
    </w:p>
    <w:p w14:paraId="60A0E875" w14:textId="77777777" w:rsidR="00E01B6E" w:rsidRDefault="00BC40BF">
      <w:pPr>
        <w:spacing w:after="0" w:line="600" w:lineRule="auto"/>
        <w:ind w:firstLine="720"/>
        <w:jc w:val="both"/>
        <w:rPr>
          <w:rFonts w:eastAsia="Times New Roman" w:cs="Times New Roman"/>
          <w:szCs w:val="24"/>
        </w:rPr>
      </w:pPr>
      <w:r>
        <w:rPr>
          <w:rFonts w:eastAsia="Times New Roman" w:cs="Times New Roman"/>
          <w:szCs w:val="24"/>
        </w:rPr>
        <w:t>Κύριε Υπουργέ, συζητάμε για μια παράταση, όπου στη συζήτηση, αντί να διαφωνήσουμε ή να συμφωνήσουμε με αυτήν, την έχουμε επεκτείνει σε συζήτηση πολλών παραγόντων που προκάλεσε αυτή την παράταση, δηλαδή τα κόκκινα δάνεια.</w:t>
      </w:r>
    </w:p>
    <w:p w14:paraId="60A0E876" w14:textId="77777777" w:rsidR="00E01B6E" w:rsidRDefault="00BC40BF">
      <w:pPr>
        <w:spacing w:after="0" w:line="600" w:lineRule="auto"/>
        <w:ind w:firstLine="720"/>
        <w:jc w:val="both"/>
        <w:rPr>
          <w:rFonts w:eastAsia="Times New Roman" w:cs="Times New Roman"/>
          <w:szCs w:val="24"/>
        </w:rPr>
      </w:pPr>
      <w:r>
        <w:rPr>
          <w:rFonts w:eastAsia="Times New Roman" w:cs="Times New Roman"/>
          <w:szCs w:val="24"/>
        </w:rPr>
        <w:t>Εάν θέλ</w:t>
      </w:r>
      <w:r>
        <w:rPr>
          <w:rFonts w:eastAsia="Times New Roman" w:cs="Times New Roman"/>
          <w:szCs w:val="24"/>
        </w:rPr>
        <w:t xml:space="preserve">ουμε πραγματικά να δούμε πώς φτάσαμε αντιμέτωποι με αυτά τα κόκκινα δάνεια που σήμερα η Κυβέρνηση που καλείται να διαχειριστεί, πρέπει να λάβουμε υπ’ </w:t>
      </w:r>
      <w:proofErr w:type="spellStart"/>
      <w:r>
        <w:rPr>
          <w:rFonts w:eastAsia="Times New Roman" w:cs="Times New Roman"/>
          <w:szCs w:val="24"/>
        </w:rPr>
        <w:t>όψιν</w:t>
      </w:r>
      <w:proofErr w:type="spellEnd"/>
      <w:r>
        <w:rPr>
          <w:rFonts w:eastAsia="Times New Roman" w:cs="Times New Roman"/>
          <w:szCs w:val="24"/>
        </w:rPr>
        <w:t xml:space="preserve">, πέραν του όγκου των απάνθρωπων και σκληρών μέτρων, όπως αυτά </w:t>
      </w:r>
      <w:r>
        <w:rPr>
          <w:rFonts w:eastAsia="Times New Roman" w:cs="Times New Roman"/>
          <w:szCs w:val="24"/>
        </w:rPr>
        <w:lastRenderedPageBreak/>
        <w:t>επιβάλλονται από το κουαρτέτο και τον ό</w:t>
      </w:r>
      <w:r>
        <w:rPr>
          <w:rFonts w:eastAsia="Times New Roman" w:cs="Times New Roman"/>
          <w:szCs w:val="24"/>
        </w:rPr>
        <w:t xml:space="preserve">γκο των κόκκινων δανείων, τα οποία δημιουργήθηκαν πριν από πάρα πολλά χρόνια, στη βάση της χρηματοπιστωτικής επέκτασης και σε συνδυασμό με τα δελεαστικά επιτόκια, δημιουργώντας υπερβάλλουσα ρευστότητα. </w:t>
      </w:r>
    </w:p>
    <w:p w14:paraId="60A0E877" w14:textId="77777777" w:rsidR="00E01B6E" w:rsidRDefault="00BC40BF">
      <w:pPr>
        <w:spacing w:after="0" w:line="600" w:lineRule="auto"/>
        <w:ind w:firstLine="720"/>
        <w:jc w:val="both"/>
        <w:rPr>
          <w:rFonts w:eastAsia="Times New Roman" w:cs="Times New Roman"/>
          <w:szCs w:val="24"/>
        </w:rPr>
      </w:pPr>
      <w:r>
        <w:rPr>
          <w:rFonts w:eastAsia="Times New Roman" w:cs="Times New Roman"/>
          <w:szCs w:val="24"/>
        </w:rPr>
        <w:t xml:space="preserve">Ήταν μια υπερβάλλουσα ρευστότητα και δανειοδότηση, η </w:t>
      </w:r>
      <w:r>
        <w:rPr>
          <w:rFonts w:eastAsia="Times New Roman" w:cs="Times New Roman"/>
          <w:szCs w:val="24"/>
        </w:rPr>
        <w:t xml:space="preserve">οποία </w:t>
      </w:r>
      <w:proofErr w:type="spellStart"/>
      <w:r>
        <w:rPr>
          <w:rFonts w:eastAsia="Times New Roman" w:cs="Times New Roman"/>
          <w:szCs w:val="24"/>
        </w:rPr>
        <w:t>εδόθη</w:t>
      </w:r>
      <w:proofErr w:type="spellEnd"/>
      <w:r>
        <w:rPr>
          <w:rFonts w:eastAsia="Times New Roman" w:cs="Times New Roman"/>
          <w:szCs w:val="24"/>
        </w:rPr>
        <w:t xml:space="preserve"> στη βάση εισοδημάτων των Ελλήνων πολιτών, τα οποία σήμερα δεν υπάρχουν. Δεν υπάρχουν γιατί τα περιέκοψαν από τις προηγούμενες </w:t>
      </w:r>
      <w:r>
        <w:rPr>
          <w:rFonts w:eastAsia="Times New Roman" w:cs="Times New Roman"/>
          <w:szCs w:val="24"/>
        </w:rPr>
        <w:t>κ</w:t>
      </w:r>
      <w:r>
        <w:rPr>
          <w:rFonts w:eastAsia="Times New Roman" w:cs="Times New Roman"/>
          <w:szCs w:val="24"/>
        </w:rPr>
        <w:t xml:space="preserve">υβερνήσεις είτε αυτά αφορούσαν εισοδήματα μισθών είτε αφορούσαν εισοδήματα συντάξεων. </w:t>
      </w:r>
    </w:p>
    <w:p w14:paraId="60A0E878" w14:textId="77777777" w:rsidR="00E01B6E" w:rsidRDefault="00BC40BF">
      <w:pPr>
        <w:spacing w:after="0" w:line="600" w:lineRule="auto"/>
        <w:ind w:firstLine="720"/>
        <w:jc w:val="both"/>
        <w:rPr>
          <w:rFonts w:eastAsia="Times New Roman"/>
          <w:color w:val="000000"/>
          <w:szCs w:val="24"/>
          <w:shd w:val="clear" w:color="auto" w:fill="FFFFFF"/>
        </w:rPr>
      </w:pPr>
      <w:proofErr w:type="spellStart"/>
      <w:r>
        <w:rPr>
          <w:rFonts w:eastAsia="Times New Roman" w:cs="Times New Roman"/>
          <w:szCs w:val="24"/>
        </w:rPr>
        <w:lastRenderedPageBreak/>
        <w:t>Καλούμεθα</w:t>
      </w:r>
      <w:proofErr w:type="spellEnd"/>
      <w:r>
        <w:rPr>
          <w:rFonts w:eastAsia="Times New Roman" w:cs="Times New Roman"/>
          <w:szCs w:val="24"/>
        </w:rPr>
        <w:t>, λοιπόν, σήμερα να δ</w:t>
      </w:r>
      <w:r>
        <w:rPr>
          <w:rFonts w:eastAsia="Times New Roman" w:cs="Times New Roman"/>
          <w:szCs w:val="24"/>
        </w:rPr>
        <w:t xml:space="preserve">ώσουμε μια παράταση, με μια τροπολογία που μπαίνει στο νομοσχέδιο που συζητήσαμε για την κύρωση της συμφωνίας μεταξύ Ελλάδας και </w:t>
      </w:r>
      <w:proofErr w:type="spellStart"/>
      <w:r>
        <w:rPr>
          <w:rFonts w:eastAsia="Times New Roman"/>
          <w:color w:val="000000"/>
          <w:szCs w:val="24"/>
          <w:shd w:val="clear" w:color="auto" w:fill="FFFFFF"/>
        </w:rPr>
        <w:t>Χασεμιτικού</w:t>
      </w:r>
      <w:proofErr w:type="spellEnd"/>
      <w:r>
        <w:rPr>
          <w:rFonts w:eastAsia="Times New Roman"/>
          <w:color w:val="000000"/>
          <w:szCs w:val="24"/>
          <w:shd w:val="clear" w:color="auto" w:fill="FFFFFF"/>
        </w:rPr>
        <w:t xml:space="preserve"> Βασιλείου της Ιορδανίας, ώστε να επιλεγεί το ορθότερο </w:t>
      </w:r>
      <w:proofErr w:type="spellStart"/>
      <w:r>
        <w:rPr>
          <w:rFonts w:eastAsia="Times New Roman"/>
          <w:color w:val="000000"/>
          <w:szCs w:val="24"/>
          <w:shd w:val="clear" w:color="auto" w:fill="FFFFFF"/>
        </w:rPr>
        <w:t>εφαρμοστικό</w:t>
      </w:r>
      <w:proofErr w:type="spellEnd"/>
      <w:r>
        <w:rPr>
          <w:rFonts w:eastAsia="Times New Roman"/>
          <w:color w:val="000000"/>
          <w:szCs w:val="24"/>
          <w:shd w:val="clear" w:color="auto" w:fill="FFFFFF"/>
        </w:rPr>
        <w:t xml:space="preserve"> νομικό πλαίσιο για τη μεταβίβαση των απαιτήσεων α</w:t>
      </w:r>
      <w:r>
        <w:rPr>
          <w:rFonts w:eastAsia="Times New Roman"/>
          <w:color w:val="000000"/>
          <w:szCs w:val="24"/>
          <w:shd w:val="clear" w:color="auto" w:fill="FFFFFF"/>
        </w:rPr>
        <w:t xml:space="preserve">πό καταναλωτικές δανειακές συμβάσεις με υποθήκη η προσημείωση υποθήκης πρώτης κατοικίας, δάνεια και πιστώσεις προς μικρές και μεσαίες επιχειρήσεις σε εταιρίες, οι οποίες θέλουν να τα αναλάβουν και να τα διαχειριστούν, αφού έτσι </w:t>
      </w:r>
      <w:r>
        <w:rPr>
          <w:rFonts w:eastAsia="Times New Roman"/>
          <w:color w:val="000000"/>
          <w:szCs w:val="24"/>
          <w:shd w:val="clear" w:color="auto" w:fill="FFFFFF"/>
        </w:rPr>
        <w:lastRenderedPageBreak/>
        <w:t xml:space="preserve">κριθεί ότι πρέπει να γίνει, </w:t>
      </w:r>
      <w:r>
        <w:rPr>
          <w:rFonts w:eastAsia="Times New Roman"/>
          <w:color w:val="000000"/>
          <w:szCs w:val="24"/>
          <w:shd w:val="clear" w:color="auto" w:fill="FFFFFF"/>
        </w:rPr>
        <w:t xml:space="preserve">αλλά αυτό είναι η ουσία ενός άλλου θέματος. </w:t>
      </w:r>
    </w:p>
    <w:p w14:paraId="60A0E879" w14:textId="77777777" w:rsidR="00E01B6E" w:rsidRDefault="00BC40BF">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Και επειδή δεν έχω να περισσότερα, κύριε Πρόεδρε, αρκούμαι τελειώνοντας να πω ότι εμείς ψηφίζουμε αυτή την τροπολογία, που καλώς ήρθε. Και εάν χρειαστεί να δοθεί και περαιτέρω παράταση, να δοθεί. </w:t>
      </w:r>
    </w:p>
    <w:p w14:paraId="60A0E87A" w14:textId="77777777" w:rsidR="00E01B6E" w:rsidRDefault="00BC40BF">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Ευχαριστώ. </w:t>
      </w:r>
    </w:p>
    <w:p w14:paraId="60A0E87B" w14:textId="77777777" w:rsidR="00E01B6E" w:rsidRDefault="00BC40BF">
      <w:pPr>
        <w:spacing w:after="0" w:line="600" w:lineRule="auto"/>
        <w:ind w:firstLine="720"/>
        <w:jc w:val="both"/>
        <w:rPr>
          <w:rFonts w:eastAsia="Times New Roman" w:cs="Times New Roman"/>
          <w:szCs w:val="24"/>
        </w:rPr>
      </w:pPr>
      <w:r>
        <w:rPr>
          <w:rFonts w:eastAsia="Times New Roman" w:cs="Times New Roman"/>
          <w:b/>
          <w:szCs w:val="24"/>
        </w:rPr>
        <w:t>ΠΡ</w:t>
      </w:r>
      <w:r>
        <w:rPr>
          <w:rFonts w:eastAsia="Times New Roman" w:cs="Times New Roman"/>
          <w:b/>
          <w:szCs w:val="24"/>
        </w:rPr>
        <w:t xml:space="preserve">ΟΕΔΡΕΥΩΝ (Γεώργιος Βαρεμένος): </w:t>
      </w:r>
      <w:r>
        <w:rPr>
          <w:rFonts w:eastAsia="Times New Roman" w:cs="Times New Roman"/>
          <w:szCs w:val="24"/>
        </w:rPr>
        <w:t xml:space="preserve">Και εμείς ευχαριστούμε. </w:t>
      </w:r>
    </w:p>
    <w:p w14:paraId="60A0E87C" w14:textId="77777777" w:rsidR="00E01B6E" w:rsidRDefault="00BC40BF">
      <w:pPr>
        <w:spacing w:after="0"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Σαρίδης</w:t>
      </w:r>
      <w:proofErr w:type="spellEnd"/>
      <w:r>
        <w:rPr>
          <w:rFonts w:eastAsia="Times New Roman" w:cs="Times New Roman"/>
          <w:szCs w:val="24"/>
        </w:rPr>
        <w:t xml:space="preserve"> έχει τον λόγο. </w:t>
      </w:r>
    </w:p>
    <w:p w14:paraId="60A0E87D" w14:textId="77777777" w:rsidR="00E01B6E" w:rsidRDefault="00BC40BF">
      <w:pPr>
        <w:spacing w:after="0" w:line="600" w:lineRule="auto"/>
        <w:ind w:firstLine="720"/>
        <w:jc w:val="both"/>
        <w:rPr>
          <w:rFonts w:eastAsia="Times New Roman" w:cs="Times New Roman"/>
          <w:szCs w:val="24"/>
        </w:rPr>
      </w:pPr>
      <w:r>
        <w:rPr>
          <w:rFonts w:eastAsia="Times New Roman" w:cs="Times New Roman"/>
          <w:b/>
          <w:szCs w:val="24"/>
        </w:rPr>
        <w:lastRenderedPageBreak/>
        <w:t>ΙΩΑΝΝΗΣ ΣΑΡΙΔΗΣ:</w:t>
      </w:r>
      <w:r>
        <w:rPr>
          <w:rFonts w:eastAsia="Times New Roman" w:cs="Times New Roman"/>
          <w:szCs w:val="24"/>
        </w:rPr>
        <w:t xml:space="preserve"> Κύριε Υπουργέ, θα ξεκινήσω όπως τελείωσε ο κ. </w:t>
      </w:r>
      <w:proofErr w:type="spellStart"/>
      <w:r>
        <w:rPr>
          <w:rFonts w:eastAsia="Times New Roman" w:cs="Times New Roman"/>
          <w:szCs w:val="24"/>
        </w:rPr>
        <w:t>Κατσίκης</w:t>
      </w:r>
      <w:proofErr w:type="spellEnd"/>
      <w:r>
        <w:rPr>
          <w:rFonts w:eastAsia="Times New Roman" w:cs="Times New Roman"/>
          <w:szCs w:val="24"/>
        </w:rPr>
        <w:t>, επειδή θα δοθεί εκ νέου παράταση.</w:t>
      </w:r>
    </w:p>
    <w:p w14:paraId="60A0E87E" w14:textId="77777777" w:rsidR="00E01B6E" w:rsidRDefault="00BC40BF">
      <w:pPr>
        <w:spacing w:after="0" w:line="600" w:lineRule="auto"/>
        <w:ind w:firstLine="720"/>
        <w:jc w:val="both"/>
        <w:rPr>
          <w:rFonts w:eastAsia="Times New Roman" w:cs="Times New Roman"/>
          <w:szCs w:val="24"/>
        </w:rPr>
      </w:pPr>
      <w:r>
        <w:rPr>
          <w:rFonts w:eastAsia="Times New Roman" w:cs="Times New Roman"/>
          <w:szCs w:val="24"/>
        </w:rPr>
        <w:t>Επειδή η Τράπεζα της Ελλάδος, όπως διαβάζουμε στις εφημερίδες, ακόμα διαπραγματεύεται και δεν έχει καταλήξει ουσιαστικά στις κανονιστικές πράξεις, καλό θα ήταν να αφήσετε τον ένα μήνα σε αυτή την τροπολογία, να τον κάνετε δύο, τρεις και να μας την ξαναφέρε</w:t>
      </w:r>
      <w:r>
        <w:rPr>
          <w:rFonts w:eastAsia="Times New Roman" w:cs="Times New Roman"/>
          <w:szCs w:val="24"/>
        </w:rPr>
        <w:t xml:space="preserve">τε ως το πιο ορθό και λογικό, παρά να ξαναέρθετε μετά από ένα μήνα και να ζητήσετε εκ νέου αναβολή. </w:t>
      </w:r>
    </w:p>
    <w:p w14:paraId="60A0E87F" w14:textId="77777777" w:rsidR="00E01B6E" w:rsidRDefault="00BC40BF">
      <w:pPr>
        <w:spacing w:after="0" w:line="600" w:lineRule="auto"/>
        <w:ind w:firstLine="720"/>
        <w:jc w:val="both"/>
        <w:rPr>
          <w:rFonts w:eastAsia="Times New Roman" w:cs="Times New Roman"/>
          <w:szCs w:val="24"/>
        </w:rPr>
      </w:pPr>
      <w:r>
        <w:rPr>
          <w:rFonts w:eastAsia="Times New Roman" w:cs="Times New Roman"/>
          <w:szCs w:val="24"/>
        </w:rPr>
        <w:lastRenderedPageBreak/>
        <w:t>Εμείς είμαστε υπέρ της συγκεκριμένης τροπολογίας και θα την ψηφίσουμε.</w:t>
      </w:r>
    </w:p>
    <w:p w14:paraId="60A0E880" w14:textId="77777777" w:rsidR="00E01B6E" w:rsidRDefault="00BC40BF">
      <w:pPr>
        <w:spacing w:after="0" w:line="600" w:lineRule="auto"/>
        <w:ind w:firstLine="720"/>
        <w:jc w:val="both"/>
        <w:rPr>
          <w:rFonts w:eastAsia="Times New Roman" w:cs="Times New Roman"/>
          <w:szCs w:val="24"/>
        </w:rPr>
      </w:pPr>
      <w:r>
        <w:rPr>
          <w:rFonts w:eastAsia="Times New Roman" w:cs="Times New Roman"/>
          <w:szCs w:val="24"/>
        </w:rPr>
        <w:t xml:space="preserve">Ευχαριστούμε πολύ. </w:t>
      </w:r>
    </w:p>
    <w:p w14:paraId="60A0E881" w14:textId="77777777" w:rsidR="00E01B6E" w:rsidRDefault="00BC40BF">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Κύριε Λοβέρδο, έχετε τον λόγο. </w:t>
      </w:r>
    </w:p>
    <w:p w14:paraId="60A0E882" w14:textId="77777777" w:rsidR="00E01B6E" w:rsidRDefault="00BC40BF">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Με βάση όσα ειπώθηκαν από τον κ. Κωνσταντινόπουλο και όσα είπαν και πολλοί συνάδελφοι, φυσικά και δεν έχουμε αντίρρηση στην παράταση αυτή του </w:t>
      </w:r>
      <w:r>
        <w:rPr>
          <w:rFonts w:eastAsia="Times New Roman" w:cs="Times New Roman"/>
          <w:szCs w:val="24"/>
        </w:rPr>
        <w:lastRenderedPageBreak/>
        <w:t>ενός μηνός- καλό θα κάνει, κακό δεν θα κάνει- αφού η Κυβέρνηση δεν είναι έτοιμη. Και αυτό είναι</w:t>
      </w:r>
      <w:r>
        <w:rPr>
          <w:rFonts w:eastAsia="Times New Roman" w:cs="Times New Roman"/>
          <w:szCs w:val="24"/>
        </w:rPr>
        <w:t xml:space="preserve"> που πρέπει να υπογραμμιστεί: Αφού και επειδή η Κυβέρνηση δεν είναι έτοιμη. </w:t>
      </w:r>
    </w:p>
    <w:p w14:paraId="60A0E883" w14:textId="77777777" w:rsidR="00E01B6E" w:rsidRDefault="00BC40BF">
      <w:pPr>
        <w:spacing w:after="0" w:line="600" w:lineRule="auto"/>
        <w:ind w:firstLine="720"/>
        <w:jc w:val="both"/>
        <w:rPr>
          <w:rFonts w:eastAsia="Times New Roman" w:cs="Times New Roman"/>
          <w:szCs w:val="24"/>
        </w:rPr>
      </w:pPr>
      <w:r>
        <w:rPr>
          <w:rFonts w:eastAsia="Times New Roman" w:cs="Times New Roman"/>
          <w:szCs w:val="24"/>
        </w:rPr>
        <w:t xml:space="preserve">Είχαν πει -και το είχαμε συζητήσει νομίζω τον Νοέμβριο- για προθεσμία μέχρι 15 Φεβρουαρίου. Η 15 Φεβρουαρίου έγινε 15 Μαρτίου. Και τώρα έρχεται και γίνεται 15 Απριλίου. </w:t>
      </w:r>
    </w:p>
    <w:p w14:paraId="60A0E884" w14:textId="77777777" w:rsidR="00E01B6E" w:rsidRDefault="00BC40BF">
      <w:pPr>
        <w:spacing w:line="600" w:lineRule="auto"/>
        <w:ind w:firstLine="720"/>
        <w:jc w:val="both"/>
        <w:rPr>
          <w:rFonts w:eastAsia="Times New Roman" w:cs="Times New Roman"/>
          <w:szCs w:val="24"/>
        </w:rPr>
      </w:pPr>
      <w:r>
        <w:rPr>
          <w:rFonts w:eastAsia="Times New Roman" w:cs="Times New Roman"/>
          <w:szCs w:val="24"/>
        </w:rPr>
        <w:t>Τίνος πρά</w:t>
      </w:r>
      <w:r>
        <w:rPr>
          <w:rFonts w:eastAsia="Times New Roman" w:cs="Times New Roman"/>
          <w:szCs w:val="24"/>
        </w:rPr>
        <w:t>γματος δείκτης είναι αυτές οι παρατάσεις; Είναι δείκτης το</w:t>
      </w:r>
      <w:r>
        <w:rPr>
          <w:rFonts w:eastAsia="Times New Roman" w:cs="Times New Roman"/>
          <w:szCs w:val="24"/>
        </w:rPr>
        <w:t>υ</w:t>
      </w:r>
      <w:r>
        <w:rPr>
          <w:rFonts w:eastAsia="Times New Roman" w:cs="Times New Roman"/>
          <w:szCs w:val="24"/>
        </w:rPr>
        <w:t xml:space="preserve"> ότι δεν έχει ολοκληρωθεί σε κανένα επίπεδο –ούτε και στο επίπεδο αυτών των δανείων- η διαπραγμάτευση. Και </w:t>
      </w:r>
      <w:r>
        <w:rPr>
          <w:rFonts w:eastAsia="Times New Roman" w:cs="Times New Roman"/>
          <w:szCs w:val="24"/>
        </w:rPr>
        <w:lastRenderedPageBreak/>
        <w:t>διανύουμε «</w:t>
      </w:r>
      <w:proofErr w:type="spellStart"/>
      <w:r>
        <w:rPr>
          <w:rFonts w:eastAsia="Times New Roman" w:cs="Times New Roman"/>
          <w:szCs w:val="24"/>
        </w:rPr>
        <w:t>Βαρουφακειάδα</w:t>
      </w:r>
      <w:proofErr w:type="spellEnd"/>
      <w:r>
        <w:rPr>
          <w:rFonts w:eastAsia="Times New Roman" w:cs="Times New Roman"/>
          <w:szCs w:val="24"/>
        </w:rPr>
        <w:t xml:space="preserve">» νούμερο δύο, με καταστροφικές συνέπειες για την οικονομία. </w:t>
      </w:r>
    </w:p>
    <w:p w14:paraId="60A0E885" w14:textId="77777777" w:rsidR="00E01B6E" w:rsidRDefault="00BC40BF">
      <w:pPr>
        <w:spacing w:line="600" w:lineRule="auto"/>
        <w:ind w:firstLine="720"/>
        <w:jc w:val="both"/>
        <w:rPr>
          <w:rFonts w:eastAsia="Times New Roman" w:cs="Times New Roman"/>
          <w:szCs w:val="24"/>
        </w:rPr>
      </w:pPr>
      <w:r>
        <w:rPr>
          <w:rFonts w:eastAsia="Times New Roman" w:cs="Times New Roman"/>
          <w:szCs w:val="24"/>
        </w:rPr>
        <w:t>Ακού</w:t>
      </w:r>
      <w:r>
        <w:rPr>
          <w:rFonts w:eastAsia="Times New Roman" w:cs="Times New Roman"/>
          <w:szCs w:val="24"/>
        </w:rPr>
        <w:t>ω συναδέλφους να λένε: «Ε, και τι σας πειράζει; Διαπραγματευόμαστε. Γι’ αυτό αργούμε</w:t>
      </w:r>
      <w:r>
        <w:rPr>
          <w:rFonts w:eastAsia="Times New Roman" w:cs="Times New Roman"/>
          <w:szCs w:val="24"/>
        </w:rPr>
        <w:t>.</w:t>
      </w:r>
      <w:r>
        <w:rPr>
          <w:rFonts w:eastAsia="Times New Roman" w:cs="Times New Roman"/>
          <w:szCs w:val="24"/>
        </w:rPr>
        <w:t>». Η απάντηση είναι πως μας πειράζει, γιατί πειράζει την οικονομία, διότι παρατείνει τις εκκρεμότητες, όχι όπως λέμε εμείς, αλλά όπως λέει ο Υπουργός των Οικονομικών, στην</w:t>
      </w:r>
      <w:r>
        <w:rPr>
          <w:rFonts w:eastAsia="Times New Roman" w:cs="Times New Roman"/>
          <w:szCs w:val="24"/>
        </w:rPr>
        <w:t xml:space="preserve"> Αίθουσα αυτή. Την Πέμπτη απέφυγε να δώσει, σε παράκληση του κ. </w:t>
      </w:r>
      <w:proofErr w:type="spellStart"/>
      <w:r>
        <w:rPr>
          <w:rFonts w:eastAsia="Times New Roman" w:cs="Times New Roman"/>
          <w:szCs w:val="24"/>
        </w:rPr>
        <w:t>Κρεμαστινού</w:t>
      </w:r>
      <w:proofErr w:type="spellEnd"/>
      <w:r>
        <w:rPr>
          <w:rFonts w:eastAsia="Times New Roman" w:cs="Times New Roman"/>
          <w:szCs w:val="24"/>
        </w:rPr>
        <w:t xml:space="preserve">, χρονοδιάγραμμα. Ο Πρωθυπουργός είχε δώσει τη Δευτέρα, ο Υπουργός </w:t>
      </w:r>
      <w:r>
        <w:rPr>
          <w:rFonts w:eastAsia="Times New Roman" w:cs="Times New Roman"/>
          <w:szCs w:val="24"/>
        </w:rPr>
        <w:lastRenderedPageBreak/>
        <w:t xml:space="preserve">των Οικονομικών δεν έδωσε. Ο κ. </w:t>
      </w:r>
      <w:proofErr w:type="spellStart"/>
      <w:r>
        <w:rPr>
          <w:rFonts w:eastAsia="Times New Roman" w:cs="Times New Roman"/>
          <w:szCs w:val="24"/>
        </w:rPr>
        <w:t>Χουλιαράκης</w:t>
      </w:r>
      <w:proofErr w:type="spellEnd"/>
      <w:r>
        <w:rPr>
          <w:rFonts w:eastAsia="Times New Roman" w:cs="Times New Roman"/>
          <w:szCs w:val="24"/>
        </w:rPr>
        <w:t>, όμως, παίρνοντας μετά τον λόγο, μας είπε ότι όλα έχουν κλείσει και μέ</w:t>
      </w:r>
      <w:r>
        <w:rPr>
          <w:rFonts w:eastAsia="Times New Roman" w:cs="Times New Roman"/>
          <w:szCs w:val="24"/>
        </w:rPr>
        <w:t>νει μία εκκρεμότητα για τα ελλείμματα του 2018 και</w:t>
      </w:r>
      <w:r>
        <w:rPr>
          <w:rFonts w:eastAsia="Times New Roman" w:cs="Times New Roman"/>
          <w:szCs w:val="24"/>
        </w:rPr>
        <w:t>,</w:t>
      </w:r>
      <w:r>
        <w:rPr>
          <w:rFonts w:eastAsia="Times New Roman" w:cs="Times New Roman"/>
          <w:szCs w:val="24"/>
        </w:rPr>
        <w:t xml:space="preserve"> συνεπώς, τα σχετικά μέτρα που θα ληφθούν στο μεσοπρόθεσμο.</w:t>
      </w:r>
    </w:p>
    <w:p w14:paraId="60A0E886" w14:textId="77777777" w:rsidR="00E01B6E" w:rsidRDefault="00BC40BF">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ρωτώ, κύριε Πρόεδρε: Πώς έχει λύσει το ασφαλιστικό; Πρώτον, ποια είναι η κατάληξη της διαπραγμάτευση</w:t>
      </w:r>
      <w:r>
        <w:rPr>
          <w:rFonts w:eastAsia="Times New Roman" w:cs="Times New Roman"/>
          <w:szCs w:val="24"/>
        </w:rPr>
        <w:t>ς</w:t>
      </w:r>
      <w:r>
        <w:rPr>
          <w:rFonts w:eastAsia="Times New Roman" w:cs="Times New Roman"/>
          <w:szCs w:val="24"/>
        </w:rPr>
        <w:t xml:space="preserve"> επ’ αυτού; Δεύτερον, πώς έχει καταλήξει το</w:t>
      </w:r>
      <w:r>
        <w:rPr>
          <w:rFonts w:eastAsia="Times New Roman" w:cs="Times New Roman"/>
          <w:szCs w:val="24"/>
        </w:rPr>
        <w:t xml:space="preserve"> φορολογικό</w:t>
      </w:r>
      <w:r>
        <w:rPr>
          <w:rFonts w:eastAsia="Times New Roman" w:cs="Times New Roman"/>
          <w:szCs w:val="24"/>
        </w:rPr>
        <w:t>;</w:t>
      </w:r>
      <w:r>
        <w:rPr>
          <w:rFonts w:eastAsia="Times New Roman" w:cs="Times New Roman"/>
          <w:szCs w:val="24"/>
        </w:rPr>
        <w:t xml:space="preserve"> Τρίτον, πώς έχουν καταλήξει τα θέματα των ελλειμμάτων του 2016, του 2017; Και με την ευκαιρία και με την αφορμή, πώς έχουν καταλήξει ή τείνουν να καταλήξουν τα θέματα των εκκρεμοτήτων στα </w:t>
      </w:r>
      <w:r>
        <w:rPr>
          <w:rFonts w:eastAsia="Times New Roman" w:cs="Times New Roman"/>
          <w:szCs w:val="24"/>
        </w:rPr>
        <w:lastRenderedPageBreak/>
        <w:t>κόκκινα δάνεια; Αυτό πρέπει να μας πει ο κύριος Υπουργό</w:t>
      </w:r>
      <w:r>
        <w:rPr>
          <w:rFonts w:eastAsia="Times New Roman" w:cs="Times New Roman"/>
          <w:szCs w:val="24"/>
        </w:rPr>
        <w:t>ς, που κάθε μέρα μ</w:t>
      </w:r>
      <w:r>
        <w:rPr>
          <w:rFonts w:eastAsia="Times New Roman" w:cs="Times New Roman"/>
          <w:szCs w:val="24"/>
        </w:rPr>
        <w:t>ά</w:t>
      </w:r>
      <w:r>
        <w:rPr>
          <w:rFonts w:eastAsia="Times New Roman" w:cs="Times New Roman"/>
          <w:szCs w:val="24"/>
        </w:rPr>
        <w:t xml:space="preserve">ς λέει ότι «πρέπει να τελειώσουμε» και «τελειώνουμε», αλλά η ελληνική οικονομία γίνεται </w:t>
      </w:r>
      <w:r>
        <w:rPr>
          <w:rFonts w:eastAsia="Times New Roman" w:cs="Times New Roman"/>
          <w:szCs w:val="24"/>
        </w:rPr>
        <w:t>γ</w:t>
      </w:r>
      <w:r>
        <w:rPr>
          <w:rFonts w:eastAsia="Times New Roman" w:cs="Times New Roman"/>
          <w:szCs w:val="24"/>
        </w:rPr>
        <w:t>εφύρι της Άρτας για δεύτερη φορά. Και στις «</w:t>
      </w:r>
      <w:proofErr w:type="spellStart"/>
      <w:r>
        <w:rPr>
          <w:rFonts w:eastAsia="Times New Roman" w:cs="Times New Roman"/>
          <w:szCs w:val="24"/>
        </w:rPr>
        <w:t>ψυχραιμίες</w:t>
      </w:r>
      <w:proofErr w:type="spellEnd"/>
      <w:r>
        <w:rPr>
          <w:rFonts w:eastAsia="Times New Roman" w:cs="Times New Roman"/>
          <w:szCs w:val="24"/>
        </w:rPr>
        <w:t>» με τις οποίες μας απαντούν Βουλευτές και Υπουργοί του ΣΥΡΙΖΑ, εγώ βλέπω τη γαλήνη Σοβιετικών</w:t>
      </w:r>
      <w:r>
        <w:rPr>
          <w:rFonts w:eastAsia="Times New Roman" w:cs="Times New Roman"/>
          <w:szCs w:val="24"/>
        </w:rPr>
        <w:t xml:space="preserve"> γραφειοκρατών. Βλέπω τη γαλήνη γραφειοκρατών της πολιτικής</w:t>
      </w:r>
      <w:r>
        <w:rPr>
          <w:rFonts w:eastAsia="Times New Roman" w:cs="Times New Roman"/>
          <w:szCs w:val="24"/>
        </w:rPr>
        <w:t>,</w:t>
      </w:r>
      <w:r>
        <w:rPr>
          <w:rFonts w:eastAsia="Times New Roman" w:cs="Times New Roman"/>
          <w:szCs w:val="24"/>
        </w:rPr>
        <w:t xml:space="preserve"> που δεν αισθάνονται…</w:t>
      </w:r>
    </w:p>
    <w:p w14:paraId="60A0E887" w14:textId="77777777" w:rsidR="00E01B6E" w:rsidRDefault="00BC40BF">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60A0E888" w14:textId="77777777" w:rsidR="00E01B6E" w:rsidRDefault="00BC40BF">
      <w:pPr>
        <w:spacing w:line="600" w:lineRule="auto"/>
        <w:ind w:firstLine="720"/>
        <w:jc w:val="both"/>
        <w:rPr>
          <w:rFonts w:eastAsia="Times New Roman" w:cs="Times New Roman"/>
          <w:szCs w:val="24"/>
        </w:rPr>
      </w:pPr>
      <w:r>
        <w:rPr>
          <w:rFonts w:eastAsia="Times New Roman" w:cs="Times New Roman"/>
          <w:b/>
          <w:szCs w:val="24"/>
        </w:rPr>
        <w:lastRenderedPageBreak/>
        <w:t>ΝΙΚΟΛΑΟΣ ΚΑΡΑΘΑΝΑΣΟΠΟΥΛΟΣ:</w:t>
      </w:r>
      <w:r>
        <w:rPr>
          <w:rFonts w:eastAsia="Times New Roman" w:cs="Times New Roman"/>
          <w:szCs w:val="24"/>
        </w:rPr>
        <w:t xml:space="preserve"> Επιτέλους! Έλεος! Πιπίλα ο </w:t>
      </w:r>
      <w:proofErr w:type="spellStart"/>
      <w:r>
        <w:rPr>
          <w:rFonts w:eastAsia="Times New Roman" w:cs="Times New Roman"/>
          <w:szCs w:val="24"/>
        </w:rPr>
        <w:t>αντικομμουνισμός</w:t>
      </w:r>
      <w:proofErr w:type="spellEnd"/>
      <w:r>
        <w:rPr>
          <w:rFonts w:eastAsia="Times New Roman" w:cs="Times New Roman"/>
          <w:szCs w:val="24"/>
        </w:rPr>
        <w:t>!</w:t>
      </w:r>
    </w:p>
    <w:p w14:paraId="60A0E889" w14:textId="77777777" w:rsidR="00E01B6E" w:rsidRDefault="00BC40BF">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Κύριε </w:t>
      </w:r>
      <w:proofErr w:type="spellStart"/>
      <w:r>
        <w:rPr>
          <w:rFonts w:eastAsia="Times New Roman" w:cs="Times New Roman"/>
          <w:szCs w:val="24"/>
        </w:rPr>
        <w:t>Καραθανασόπουλε</w:t>
      </w:r>
      <w:proofErr w:type="spellEnd"/>
      <w:r>
        <w:rPr>
          <w:rFonts w:eastAsia="Times New Roman" w:cs="Times New Roman"/>
          <w:szCs w:val="24"/>
        </w:rPr>
        <w:t>, παρακαλώ.</w:t>
      </w:r>
    </w:p>
    <w:p w14:paraId="60A0E88A" w14:textId="77777777" w:rsidR="00E01B6E" w:rsidRDefault="00BC40BF">
      <w:pPr>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Μα επιτέλους, σκοινί-κορδόνι το έχει πάρει!</w:t>
      </w:r>
    </w:p>
    <w:p w14:paraId="60A0E88B" w14:textId="77777777" w:rsidR="00E01B6E" w:rsidRDefault="00BC40BF">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Είστε Κοινοβουλευτικός Εκπρόσωπος. Θα μιλήσετε μετά.</w:t>
      </w:r>
    </w:p>
    <w:p w14:paraId="60A0E88C" w14:textId="77777777" w:rsidR="00E01B6E" w:rsidRDefault="00BC40BF">
      <w:pPr>
        <w:spacing w:line="600" w:lineRule="auto"/>
        <w:ind w:firstLine="720"/>
        <w:jc w:val="both"/>
        <w:rPr>
          <w:rFonts w:eastAsia="Times New Roman" w:cs="Times New Roman"/>
          <w:szCs w:val="24"/>
        </w:rPr>
      </w:pPr>
      <w:r>
        <w:rPr>
          <w:rFonts w:eastAsia="Times New Roman" w:cs="Times New Roman"/>
          <w:b/>
          <w:szCs w:val="24"/>
        </w:rPr>
        <w:lastRenderedPageBreak/>
        <w:t>ΑΝΔΡΕΑΣ ΛΟΒΕΡΔΟΣ:</w:t>
      </w:r>
      <w:r>
        <w:rPr>
          <w:rFonts w:eastAsia="Times New Roman" w:cs="Times New Roman"/>
          <w:szCs w:val="24"/>
        </w:rPr>
        <w:t xml:space="preserve"> Εντάξει, δεκτά αυτά και οι διακοπές δεκτές.</w:t>
      </w:r>
    </w:p>
    <w:p w14:paraId="60A0E88D" w14:textId="77777777" w:rsidR="00E01B6E" w:rsidRDefault="00BC40BF">
      <w:pPr>
        <w:spacing w:line="600" w:lineRule="auto"/>
        <w:ind w:firstLine="720"/>
        <w:jc w:val="both"/>
        <w:rPr>
          <w:rFonts w:eastAsia="Times New Roman" w:cs="Times New Roman"/>
          <w:szCs w:val="24"/>
        </w:rPr>
      </w:pPr>
      <w:r>
        <w:rPr>
          <w:rFonts w:eastAsia="Times New Roman" w:cs="Times New Roman"/>
          <w:szCs w:val="24"/>
        </w:rPr>
        <w:t>Επαναλαμβάνω ότι με γαλήνη απέναντι στα θέματα της εθνικής οικονομίας, στην ακινησία της οικονομίας, στην κατάσταση όπου ουδείς επενδύει μισό ευρώ, αφού δεν ξέρει τι θα γίνει στην Ελλάδα, απαντάει μόνο ο πολιτικός γραφειοκράτης, που δεν καταλαβαίνει ότι απ</w:t>
      </w:r>
      <w:r>
        <w:rPr>
          <w:rFonts w:eastAsia="Times New Roman" w:cs="Times New Roman"/>
          <w:szCs w:val="24"/>
        </w:rPr>
        <w:t xml:space="preserve">ό τις εκκρεμότητες και την ακινησία της πολιτικής και την έλλειψη πολιτικής αστάθειας ή από τις καθυστερήσεις του κράτους εξαρτάται η πορεία της οικονομίας. </w:t>
      </w:r>
    </w:p>
    <w:p w14:paraId="60A0E88E" w14:textId="77777777" w:rsidR="00E01B6E" w:rsidRDefault="00BC40BF">
      <w:pPr>
        <w:spacing w:line="600" w:lineRule="auto"/>
        <w:ind w:firstLine="720"/>
        <w:jc w:val="both"/>
        <w:rPr>
          <w:rFonts w:eastAsia="Times New Roman" w:cs="Times New Roman"/>
          <w:szCs w:val="24"/>
        </w:rPr>
      </w:pPr>
      <w:r>
        <w:rPr>
          <w:rFonts w:eastAsia="Times New Roman" w:cs="Times New Roman"/>
          <w:szCs w:val="24"/>
        </w:rPr>
        <w:lastRenderedPageBreak/>
        <w:t>Θέλουμε, λοιπόν, να μας πει ο Υπουργός, που ήρθε σήμερα εδώ ζητώντας παράταση, την οποία του δίνει</w:t>
      </w:r>
      <w:r>
        <w:rPr>
          <w:rFonts w:eastAsia="Times New Roman" w:cs="Times New Roman"/>
          <w:szCs w:val="24"/>
        </w:rPr>
        <w:t xml:space="preserve"> η Βουλή -απ’ ό,τι βλέπετε- σχεδόν ομόφωνα. Ένα «παρών» έχει ακουστεί μέχρι στιγμής. Όλη η υπόλοιπη Βουλή λέει «ναι». Να μας πει, όμως, αξιοποιώντας μία κατάσταση στη Βουλή προνομιακή για Κυβέρνηση –τόσα «ναι» σε μία κυβερνητική αβελτηρία, σε μια ένδειξη κ</w:t>
      </w:r>
      <w:r>
        <w:rPr>
          <w:rFonts w:eastAsia="Times New Roman" w:cs="Times New Roman"/>
          <w:szCs w:val="24"/>
        </w:rPr>
        <w:t>υβερνητικής αβελτηρίας- αν κλείνει το θέμα αυτό και</w:t>
      </w:r>
      <w:r>
        <w:rPr>
          <w:rFonts w:eastAsia="Times New Roman" w:cs="Times New Roman"/>
          <w:szCs w:val="24"/>
        </w:rPr>
        <w:t>,</w:t>
      </w:r>
      <w:r>
        <w:rPr>
          <w:rFonts w:eastAsia="Times New Roman" w:cs="Times New Roman"/>
          <w:szCs w:val="24"/>
        </w:rPr>
        <w:t xml:space="preserve"> αν κλείνει, σε ποια κατεύθυνση. Ποιοι είναι οι σχεδιασμοί των ρυθμίσεων; </w:t>
      </w:r>
    </w:p>
    <w:p w14:paraId="60A0E88F" w14:textId="77777777" w:rsidR="00E01B6E" w:rsidRDefault="00BC40BF">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κτυπάει το κουδούνι λήξεως του χρόνου ομιλίας του κυρίου Βουλευτ</w:t>
      </w:r>
      <w:r>
        <w:rPr>
          <w:rFonts w:eastAsia="Times New Roman" w:cs="Times New Roman"/>
          <w:szCs w:val="24"/>
        </w:rPr>
        <w:t>ή</w:t>
      </w:r>
      <w:r>
        <w:rPr>
          <w:rFonts w:eastAsia="Times New Roman" w:cs="Times New Roman"/>
          <w:szCs w:val="24"/>
        </w:rPr>
        <w:t>)</w:t>
      </w:r>
    </w:p>
    <w:p w14:paraId="60A0E890" w14:textId="77777777" w:rsidR="00E01B6E" w:rsidRDefault="00BC40BF">
      <w:pPr>
        <w:spacing w:line="600" w:lineRule="auto"/>
        <w:ind w:firstLine="720"/>
        <w:jc w:val="both"/>
        <w:rPr>
          <w:rFonts w:eastAsia="Times New Roman" w:cs="Times New Roman"/>
          <w:szCs w:val="24"/>
        </w:rPr>
      </w:pPr>
      <w:r>
        <w:rPr>
          <w:rFonts w:eastAsia="Times New Roman" w:cs="Times New Roman"/>
          <w:szCs w:val="24"/>
        </w:rPr>
        <w:t>Δηλαδή, κύριε Πρόεδρε, αν δεν έφερνε αυτήν τη</w:t>
      </w:r>
      <w:r>
        <w:rPr>
          <w:rFonts w:eastAsia="Times New Roman" w:cs="Times New Roman"/>
          <w:szCs w:val="24"/>
        </w:rPr>
        <w:t xml:space="preserve"> ρύθμιση -και κλείνω με αυτό- και έφερνε την ουσιαστική ρύθμιση, εάν, αντί της παρατάσεως, επέλυε το θέμα κατά τις διαπραγματεύσεις που έχει κάνει, τι θα μας έλεγε, τι θα μας λέγατε σήμερα στη Βουλή; Αυτό είναι που περιμένουμε να ακούσουμε από εσάς, πόσο ε</w:t>
      </w:r>
      <w:r>
        <w:rPr>
          <w:rFonts w:eastAsia="Times New Roman" w:cs="Times New Roman"/>
          <w:szCs w:val="24"/>
        </w:rPr>
        <w:t>ίστε έτοιμοι και σε ποια βάση είστε έτοιμοι.</w:t>
      </w:r>
    </w:p>
    <w:p w14:paraId="60A0E891" w14:textId="77777777" w:rsidR="00E01B6E" w:rsidRDefault="00BC40BF">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Βαρεμένος): </w:t>
      </w:r>
      <w:r>
        <w:rPr>
          <w:rFonts w:eastAsia="Times New Roman" w:cs="Times New Roman"/>
          <w:szCs w:val="24"/>
        </w:rPr>
        <w:t>Ευχαριστούμε τον κ. Λοβέρδο και για την τήρηση του χρόνου.</w:t>
      </w:r>
    </w:p>
    <w:p w14:paraId="60A0E892" w14:textId="77777777" w:rsidR="00E01B6E" w:rsidRDefault="00BC40BF">
      <w:pPr>
        <w:spacing w:line="600" w:lineRule="auto"/>
        <w:ind w:firstLine="720"/>
        <w:jc w:val="both"/>
        <w:rPr>
          <w:rFonts w:eastAsia="Times New Roman" w:cs="Times New Roman"/>
          <w:szCs w:val="24"/>
        </w:rPr>
      </w:pPr>
      <w:r>
        <w:rPr>
          <w:rFonts w:eastAsia="Times New Roman" w:cs="Times New Roman"/>
          <w:szCs w:val="24"/>
        </w:rPr>
        <w:t xml:space="preserve">Τον λόγο έχει η κ. Φωτεινή </w:t>
      </w:r>
      <w:proofErr w:type="spellStart"/>
      <w:r>
        <w:rPr>
          <w:rFonts w:eastAsia="Times New Roman" w:cs="Times New Roman"/>
          <w:szCs w:val="24"/>
        </w:rPr>
        <w:t>Βάκη</w:t>
      </w:r>
      <w:proofErr w:type="spellEnd"/>
      <w:r>
        <w:rPr>
          <w:rFonts w:eastAsia="Times New Roman" w:cs="Times New Roman"/>
          <w:szCs w:val="24"/>
        </w:rPr>
        <w:t>.</w:t>
      </w:r>
    </w:p>
    <w:p w14:paraId="60A0E893" w14:textId="77777777" w:rsidR="00E01B6E" w:rsidRDefault="00BC40BF">
      <w:pPr>
        <w:spacing w:line="600" w:lineRule="auto"/>
        <w:ind w:firstLine="720"/>
        <w:jc w:val="both"/>
        <w:rPr>
          <w:rFonts w:eastAsia="Times New Roman" w:cs="Times New Roman"/>
          <w:szCs w:val="24"/>
        </w:rPr>
      </w:pPr>
      <w:r>
        <w:rPr>
          <w:rFonts w:eastAsia="Times New Roman" w:cs="Times New Roman"/>
          <w:b/>
          <w:szCs w:val="24"/>
        </w:rPr>
        <w:t>ΦΩΤΕΙΝΗ ΒΑΚΗ:</w:t>
      </w:r>
      <w:r>
        <w:rPr>
          <w:rFonts w:eastAsia="Times New Roman" w:cs="Times New Roman"/>
          <w:szCs w:val="24"/>
        </w:rPr>
        <w:t xml:space="preserve"> Κυρίες και κύριοι συνάδελφοι, αν κάποιος </w:t>
      </w:r>
      <w:r>
        <w:rPr>
          <w:rFonts w:eastAsia="Times New Roman" w:cs="Times New Roman"/>
          <w:szCs w:val="24"/>
        </w:rPr>
        <w:t xml:space="preserve">πρέπει να απολογείται για το θέμα των κόκκινων δανείων είστε εσείς, κύριε Λοβέρδο. Τρεις </w:t>
      </w:r>
      <w:proofErr w:type="spellStart"/>
      <w:r>
        <w:rPr>
          <w:rFonts w:eastAsia="Times New Roman" w:cs="Times New Roman"/>
          <w:szCs w:val="24"/>
        </w:rPr>
        <w:t>ανακεφαλαιοποιήσεις</w:t>
      </w:r>
      <w:proofErr w:type="spellEnd"/>
      <w:r>
        <w:rPr>
          <w:rFonts w:eastAsia="Times New Roman" w:cs="Times New Roman"/>
          <w:szCs w:val="24"/>
        </w:rPr>
        <w:t xml:space="preserve"> των τραπεζών έγιναν, αλλά τελικά τα κόκκινα δάνεια τα κρύβατε κάτω από το χαλί. </w:t>
      </w:r>
    </w:p>
    <w:p w14:paraId="60A0E894" w14:textId="77777777" w:rsidR="00E01B6E" w:rsidRDefault="00BC40BF">
      <w:pPr>
        <w:spacing w:line="600" w:lineRule="auto"/>
        <w:ind w:firstLine="720"/>
        <w:jc w:val="both"/>
        <w:rPr>
          <w:rFonts w:eastAsia="Times New Roman" w:cs="Times New Roman"/>
          <w:szCs w:val="24"/>
        </w:rPr>
      </w:pPr>
      <w:r>
        <w:rPr>
          <w:rFonts w:eastAsia="Times New Roman" w:cs="Times New Roman"/>
          <w:szCs w:val="24"/>
        </w:rPr>
        <w:lastRenderedPageBreak/>
        <w:t>Η τροπολογία, λοιπόν, δεν αφορά κάτι καινούρ</w:t>
      </w:r>
      <w:r>
        <w:rPr>
          <w:rFonts w:eastAsia="Times New Roman" w:cs="Times New Roman"/>
          <w:szCs w:val="24"/>
        </w:rPr>
        <w:t>γ</w:t>
      </w:r>
      <w:r>
        <w:rPr>
          <w:rFonts w:eastAsia="Times New Roman" w:cs="Times New Roman"/>
          <w:szCs w:val="24"/>
        </w:rPr>
        <w:t xml:space="preserve">ιο. Αυτό που κάνει η </w:t>
      </w:r>
      <w:r>
        <w:rPr>
          <w:rFonts w:eastAsia="Times New Roman" w:cs="Times New Roman"/>
          <w:szCs w:val="24"/>
        </w:rPr>
        <w:t xml:space="preserve">σημερινή τροπολογία –το είπε και ο κύριος Υπουργός- είναι να παρατείνει για έναν ακόμη μήνα την εξαίρεση των στεγαστικών δανείων, των δανείων των μικρομεσαίων επιχειρήσεων και των δανείων με εγγύηση του ελληνικού δημοσίου. </w:t>
      </w:r>
    </w:p>
    <w:p w14:paraId="60A0E895" w14:textId="77777777" w:rsidR="00E01B6E" w:rsidRDefault="00BC40BF">
      <w:pPr>
        <w:spacing w:line="600" w:lineRule="auto"/>
        <w:ind w:firstLine="720"/>
        <w:jc w:val="both"/>
        <w:rPr>
          <w:rFonts w:eastAsia="Times New Roman" w:cs="Times New Roman"/>
          <w:szCs w:val="24"/>
        </w:rPr>
      </w:pPr>
      <w:r>
        <w:rPr>
          <w:rFonts w:eastAsia="Times New Roman" w:cs="Times New Roman"/>
          <w:szCs w:val="24"/>
        </w:rPr>
        <w:t>Πρέπει να καταλάβουμε ότι αυτή η</w:t>
      </w:r>
      <w:r>
        <w:rPr>
          <w:rFonts w:eastAsia="Times New Roman" w:cs="Times New Roman"/>
          <w:szCs w:val="24"/>
        </w:rPr>
        <w:t xml:space="preserve"> κίνηση εντάσσεται στη γενικότερη διαπραγμάτευση και ένα από τα θέματα της γενικότερης διαπραγμάτευσης αφορά και τον φάκελο των κόκκινων δανείων.</w:t>
      </w:r>
    </w:p>
    <w:p w14:paraId="60A0E896" w14:textId="77777777" w:rsidR="00E01B6E" w:rsidRDefault="00BC40BF">
      <w:pPr>
        <w:spacing w:line="600" w:lineRule="auto"/>
        <w:ind w:firstLine="720"/>
        <w:contextualSpacing/>
        <w:jc w:val="both"/>
        <w:rPr>
          <w:rFonts w:eastAsia="Times New Roman" w:cs="Times New Roman"/>
          <w:szCs w:val="24"/>
        </w:rPr>
      </w:pPr>
      <w:r>
        <w:rPr>
          <w:rFonts w:eastAsia="Times New Roman" w:cs="Times New Roman"/>
          <w:szCs w:val="24"/>
        </w:rPr>
        <w:lastRenderedPageBreak/>
        <w:t>Για πρώτη φορά μια ελληνική Κυβέρνηση κατάφερε να τεθεί το θέμα του χρέους από τα πιο επίσημα χείλη, δηλαδή απ</w:t>
      </w:r>
      <w:r>
        <w:rPr>
          <w:rFonts w:eastAsia="Times New Roman" w:cs="Times New Roman"/>
          <w:szCs w:val="24"/>
        </w:rPr>
        <w:t xml:space="preserve">ό τον Πρόεδρο του </w:t>
      </w:r>
      <w:proofErr w:type="spellStart"/>
      <w:r>
        <w:rPr>
          <w:rFonts w:eastAsia="Times New Roman" w:cs="Times New Roman"/>
          <w:szCs w:val="24"/>
          <w:lang w:val="en-US"/>
        </w:rPr>
        <w:t>E</w:t>
      </w:r>
      <w:r>
        <w:rPr>
          <w:rFonts w:eastAsia="Times New Roman" w:cs="Times New Roman"/>
          <w:szCs w:val="24"/>
          <w:lang w:val="en-US"/>
        </w:rPr>
        <w:t>urogroup</w:t>
      </w:r>
      <w:proofErr w:type="spellEnd"/>
      <w:r>
        <w:rPr>
          <w:rFonts w:eastAsia="Times New Roman" w:cs="Times New Roman"/>
          <w:szCs w:val="24"/>
        </w:rPr>
        <w:t xml:space="preserve">. Αυτό από μόνο του δημιουργεί μια δυναμική. Πραγματικά, είναι κρίμα που αυτή τη στιγμή η Αντιπολίτευση προσπαθεί να υποβαθμίσει τη σημασία αυτής της δήλωσης και αυτής της κίνησης. Είναι κρίμα που διολισθαίνει σε τέτοιες απόψεις </w:t>
      </w:r>
      <w:r>
        <w:rPr>
          <w:rFonts w:eastAsia="Times New Roman" w:cs="Times New Roman"/>
          <w:szCs w:val="24"/>
        </w:rPr>
        <w:t xml:space="preserve">και δυναμιτίζει μια τέτοια προσπάθεια. </w:t>
      </w:r>
    </w:p>
    <w:p w14:paraId="60A0E897" w14:textId="77777777" w:rsidR="00E01B6E" w:rsidRDefault="00BC40BF">
      <w:pPr>
        <w:spacing w:line="600" w:lineRule="auto"/>
        <w:ind w:firstLine="720"/>
        <w:contextualSpacing/>
        <w:jc w:val="both"/>
        <w:rPr>
          <w:rFonts w:eastAsia="Times New Roman" w:cs="Times New Roman"/>
          <w:szCs w:val="24"/>
        </w:rPr>
      </w:pPr>
      <w:r>
        <w:rPr>
          <w:rFonts w:eastAsia="Times New Roman" w:cs="Times New Roman"/>
          <w:szCs w:val="24"/>
        </w:rPr>
        <w:t xml:space="preserve">Έχετε ταυτιστεί με τις απόψεις του Σόιμπλε; Να μας το πείτε, αν είναι έτσι. Σταματήστε να χτίζετε διαρκώς, με κάθε </w:t>
      </w:r>
      <w:r>
        <w:rPr>
          <w:rFonts w:eastAsia="Times New Roman" w:cs="Times New Roman"/>
          <w:szCs w:val="24"/>
        </w:rPr>
        <w:lastRenderedPageBreak/>
        <w:t>αφορμή</w:t>
      </w:r>
      <w:r>
        <w:rPr>
          <w:rFonts w:eastAsia="Times New Roman" w:cs="Times New Roman"/>
          <w:szCs w:val="24"/>
        </w:rPr>
        <w:t>,</w:t>
      </w:r>
      <w:r>
        <w:rPr>
          <w:rFonts w:eastAsia="Times New Roman" w:cs="Times New Roman"/>
          <w:szCs w:val="24"/>
        </w:rPr>
        <w:t xml:space="preserve"> πολιτική σπέκουλα, προκειμένου να αποκομίσετε πολιτικά οφέλη. Σταματήστε να κάνετε συνεχώς κο</w:t>
      </w:r>
      <w:r>
        <w:rPr>
          <w:rFonts w:eastAsia="Times New Roman" w:cs="Times New Roman"/>
          <w:szCs w:val="24"/>
        </w:rPr>
        <w:t xml:space="preserve">ντόθωρη, μίζερη και μικρόψυχη αντιπολίτευση. </w:t>
      </w:r>
    </w:p>
    <w:p w14:paraId="60A0E898" w14:textId="77777777" w:rsidR="00E01B6E" w:rsidRDefault="00BC40BF">
      <w:pPr>
        <w:spacing w:line="600" w:lineRule="auto"/>
        <w:ind w:firstLine="720"/>
        <w:contextualSpacing/>
        <w:jc w:val="both"/>
        <w:rPr>
          <w:rFonts w:eastAsia="Times New Roman" w:cs="Times New Roman"/>
          <w:szCs w:val="24"/>
        </w:rPr>
      </w:pPr>
      <w:r>
        <w:rPr>
          <w:rFonts w:eastAsia="Times New Roman" w:cs="Times New Roman"/>
          <w:b/>
        </w:rPr>
        <w:t>ΠΡΟΕΔΡΕΥΩΝ (Γεώργιος Βαρεμένος):</w:t>
      </w:r>
      <w:r>
        <w:rPr>
          <w:rFonts w:eastAsia="Times New Roman" w:cs="Times New Roman"/>
          <w:szCs w:val="24"/>
        </w:rPr>
        <w:t xml:space="preserve"> Ευχαριστούμε την κ. </w:t>
      </w:r>
      <w:proofErr w:type="spellStart"/>
      <w:r>
        <w:rPr>
          <w:rFonts w:eastAsia="Times New Roman" w:cs="Times New Roman"/>
          <w:szCs w:val="24"/>
        </w:rPr>
        <w:t>Βάκη</w:t>
      </w:r>
      <w:proofErr w:type="spellEnd"/>
      <w:r>
        <w:rPr>
          <w:rFonts w:eastAsia="Times New Roman" w:cs="Times New Roman"/>
          <w:szCs w:val="24"/>
        </w:rPr>
        <w:t>.</w:t>
      </w:r>
    </w:p>
    <w:p w14:paraId="60A0E899" w14:textId="77777777" w:rsidR="00E01B6E" w:rsidRDefault="00BC40BF">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Βρούτσης</w:t>
      </w:r>
      <w:proofErr w:type="spellEnd"/>
      <w:r>
        <w:rPr>
          <w:rFonts w:eastAsia="Times New Roman" w:cs="Times New Roman"/>
          <w:szCs w:val="24"/>
        </w:rPr>
        <w:t>.</w:t>
      </w:r>
    </w:p>
    <w:p w14:paraId="60A0E89A" w14:textId="77777777" w:rsidR="00E01B6E" w:rsidRDefault="00BC40BF">
      <w:pPr>
        <w:spacing w:line="600" w:lineRule="auto"/>
        <w:ind w:firstLine="720"/>
        <w:contextualSpacing/>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Κύριε Πρόεδρε, κυρίες και κύριοι συνάδελφοι, θέλω να ξεκινήσω λέγοντας ότι πράγματι, επιβεβαιώνοντας αυτ</w:t>
      </w:r>
      <w:r>
        <w:rPr>
          <w:rFonts w:eastAsia="Times New Roman" w:cs="Times New Roman"/>
          <w:szCs w:val="24"/>
        </w:rPr>
        <w:t xml:space="preserve">ό που ειπώθηκε λίγο πριν, η Κυβέρνηση βρίσκεται σε μια προνομιακή θέση, υπό την έννοια ότι, ενώ μια </w:t>
      </w:r>
      <w:r>
        <w:rPr>
          <w:rFonts w:eastAsia="Times New Roman" w:cs="Times New Roman"/>
          <w:szCs w:val="24"/>
        </w:rPr>
        <w:lastRenderedPageBreak/>
        <w:t>τέτοια τροπολογία, κύριε Υπουργέ, αν γυρνούσαμε λίγο πριν, πριν γίνετε Κυβέρνηση, θα την καταγγέλλατε και με κραυγές θα ήσασταν απέναντι, εμείς θα τη στηρίξ</w:t>
      </w:r>
      <w:r>
        <w:rPr>
          <w:rFonts w:eastAsia="Times New Roman" w:cs="Times New Roman"/>
          <w:szCs w:val="24"/>
        </w:rPr>
        <w:t xml:space="preserve">ουμε. </w:t>
      </w:r>
    </w:p>
    <w:p w14:paraId="60A0E89B" w14:textId="77777777" w:rsidR="00E01B6E" w:rsidRDefault="00BC40BF">
      <w:pPr>
        <w:spacing w:line="600" w:lineRule="auto"/>
        <w:ind w:firstLine="720"/>
        <w:contextualSpacing/>
        <w:jc w:val="both"/>
        <w:rPr>
          <w:rFonts w:eastAsia="Times New Roman" w:cs="Times New Roman"/>
          <w:szCs w:val="24"/>
        </w:rPr>
      </w:pPr>
      <w:r>
        <w:rPr>
          <w:rFonts w:eastAsia="Times New Roman" w:cs="Times New Roman"/>
          <w:szCs w:val="24"/>
        </w:rPr>
        <w:t>Όμως, εύλογα γεννιέται ένα ερώτημα</w:t>
      </w:r>
      <w:r>
        <w:rPr>
          <w:rFonts w:eastAsia="Times New Roman" w:cs="Times New Roman"/>
          <w:szCs w:val="24"/>
        </w:rPr>
        <w:t>:</w:t>
      </w:r>
      <w:r>
        <w:rPr>
          <w:rFonts w:eastAsia="Times New Roman" w:cs="Times New Roman"/>
          <w:szCs w:val="24"/>
        </w:rPr>
        <w:t xml:space="preserve"> Οι στιγμές που ζούμε είναι φυσιολογικές; Η Κυβέρνηση, κύριε Υπουργέ, δίνει την εντύπωση ότι τα πράγματα στη χώρα μας κινούνται πολύ ήπια, πολύ σταθερά, δεν συμβαίνει τίποτα. Η Κυβέρνηση είναι χαλαρή. Δεν νομοθετεί</w:t>
      </w:r>
      <w:r>
        <w:rPr>
          <w:rFonts w:eastAsia="Times New Roman" w:cs="Times New Roman"/>
          <w:szCs w:val="24"/>
        </w:rPr>
        <w:t xml:space="preserve">. Νομοθετικό έργο αυτή τη στιγμή δεν υπάρχει στη Βουλή, τη στιγμή που η οικονομία καταρρέει, η αξιολόγηση βρίσκεται στον αέρα και κανείς δεν ξέρει τι γίνεται </w:t>
      </w:r>
      <w:r>
        <w:rPr>
          <w:rFonts w:eastAsia="Times New Roman" w:cs="Times New Roman"/>
          <w:szCs w:val="24"/>
        </w:rPr>
        <w:lastRenderedPageBreak/>
        <w:t>–και θα κάνω ερωτήματα πάνω σ’ αυτό- και είναι ανοι</w:t>
      </w:r>
      <w:r>
        <w:rPr>
          <w:rFonts w:eastAsia="Times New Roman" w:cs="Times New Roman"/>
          <w:szCs w:val="24"/>
        </w:rPr>
        <w:t>κ</w:t>
      </w:r>
      <w:r>
        <w:rPr>
          <w:rFonts w:eastAsia="Times New Roman" w:cs="Times New Roman"/>
          <w:szCs w:val="24"/>
        </w:rPr>
        <w:t>τό το θέμα του προσφυγικού, ένα προσφυγικό-μετ</w:t>
      </w:r>
      <w:r>
        <w:rPr>
          <w:rFonts w:eastAsia="Times New Roman" w:cs="Times New Roman"/>
          <w:szCs w:val="24"/>
        </w:rPr>
        <w:t>αναστευτικό θέμα που παίρνει εκρηκτικές διαστάσεις.</w:t>
      </w:r>
    </w:p>
    <w:p w14:paraId="60A0E89C" w14:textId="77777777" w:rsidR="00E01B6E" w:rsidRDefault="00BC40BF">
      <w:pPr>
        <w:spacing w:line="600" w:lineRule="auto"/>
        <w:ind w:firstLine="720"/>
        <w:contextualSpacing/>
        <w:jc w:val="both"/>
        <w:rPr>
          <w:rFonts w:eastAsia="Times New Roman" w:cs="Times New Roman"/>
          <w:szCs w:val="24"/>
        </w:rPr>
      </w:pPr>
      <w:r>
        <w:rPr>
          <w:rFonts w:eastAsia="Times New Roman" w:cs="Times New Roman"/>
          <w:szCs w:val="24"/>
        </w:rPr>
        <w:t>Μέσα στη Βουλή μάς ενώνει πάνω και πέρα από τα κόμματα η λέξη «Ελλάδα». Εγώ δεν θα πω ότι η Νέα Δημοκρατία είναι περισσότερο ευαίσθητη από κανέναν σας, αλλά όλοι οι Έλληνες είμαστε το ίδιο και αγαπάμε την</w:t>
      </w:r>
      <w:r>
        <w:rPr>
          <w:rFonts w:eastAsia="Times New Roman" w:cs="Times New Roman"/>
          <w:szCs w:val="24"/>
        </w:rPr>
        <w:t xml:space="preserve"> πατρίδα μας και κοινός στόχος είναι το καλό της χώρας μας. Όμως, δεν βλέπουμε την πραγματικότητα.</w:t>
      </w:r>
    </w:p>
    <w:p w14:paraId="60A0E89D" w14:textId="77777777" w:rsidR="00E01B6E" w:rsidRDefault="00BC40BF">
      <w:pPr>
        <w:spacing w:line="600" w:lineRule="auto"/>
        <w:ind w:firstLine="720"/>
        <w:contextualSpacing/>
        <w:jc w:val="both"/>
        <w:rPr>
          <w:rFonts w:eastAsia="Times New Roman" w:cs="Times New Roman"/>
          <w:szCs w:val="24"/>
        </w:rPr>
      </w:pPr>
      <w:r>
        <w:rPr>
          <w:rFonts w:eastAsia="Times New Roman" w:cs="Times New Roman"/>
          <w:szCs w:val="24"/>
        </w:rPr>
        <w:lastRenderedPageBreak/>
        <w:t>Η πραγματικότητα, δυστυχώς, δεν λέει σήμερα ότι προχθές δεν επιτεύχθηκε μια συμφωνία που θα υλοποιηθεί; Σήμερα η Ελλάδα βρίσκεται με κλειστά σύνορα. Καραβιές</w:t>
      </w:r>
      <w:r>
        <w:rPr>
          <w:rFonts w:eastAsia="Times New Roman" w:cs="Times New Roman"/>
          <w:szCs w:val="24"/>
        </w:rPr>
        <w:t xml:space="preserve"> μεταναστών και προσφύγων κάνουν απόβαση στα ελληνικά νησιά και στην Ελλάδα. Πολλαπλασιάζονται κατά χιλιάδες.</w:t>
      </w:r>
    </w:p>
    <w:p w14:paraId="60A0E89E" w14:textId="77777777" w:rsidR="00E01B6E" w:rsidRDefault="00BC40BF">
      <w:pPr>
        <w:spacing w:line="600" w:lineRule="auto"/>
        <w:ind w:firstLine="720"/>
        <w:contextualSpacing/>
        <w:jc w:val="both"/>
        <w:rPr>
          <w:rFonts w:eastAsia="Times New Roman" w:cs="Times New Roman"/>
          <w:szCs w:val="24"/>
        </w:rPr>
      </w:pPr>
      <w:r>
        <w:rPr>
          <w:rFonts w:eastAsia="Times New Roman" w:cs="Times New Roman"/>
          <w:szCs w:val="24"/>
        </w:rPr>
        <w:t>Μπαίνουν, λοιπόν, αμείλικτα ερωτηματικά. Τι θα γίνει με αυτό</w:t>
      </w:r>
      <w:r>
        <w:rPr>
          <w:rFonts w:eastAsia="Times New Roman" w:cs="Times New Roman"/>
          <w:szCs w:val="24"/>
        </w:rPr>
        <w:t>ν</w:t>
      </w:r>
      <w:r>
        <w:rPr>
          <w:rFonts w:eastAsia="Times New Roman" w:cs="Times New Roman"/>
          <w:szCs w:val="24"/>
        </w:rPr>
        <w:t xml:space="preserve"> τον κόσμο; Ποια είναι η διαχείριση; Ο Πρωθυπουργός καλά κάνει, όταν κάνει </w:t>
      </w:r>
      <w:r>
        <w:rPr>
          <w:rFonts w:eastAsia="Times New Roman" w:cs="Times New Roman"/>
          <w:szCs w:val="24"/>
          <w:lang w:val="en-US"/>
        </w:rPr>
        <w:t>public</w:t>
      </w:r>
      <w:r>
        <w:rPr>
          <w:rFonts w:eastAsia="Times New Roman" w:cs="Times New Roman"/>
          <w:szCs w:val="24"/>
        </w:rPr>
        <w:t xml:space="preserve"> </w:t>
      </w:r>
      <w:r>
        <w:rPr>
          <w:rFonts w:eastAsia="Times New Roman" w:cs="Times New Roman"/>
          <w:szCs w:val="24"/>
          <w:lang w:val="en-US"/>
        </w:rPr>
        <w:t>rel</w:t>
      </w:r>
      <w:r>
        <w:rPr>
          <w:rFonts w:eastAsia="Times New Roman" w:cs="Times New Roman"/>
          <w:szCs w:val="24"/>
          <w:lang w:val="en-US"/>
        </w:rPr>
        <w:t>ations</w:t>
      </w:r>
      <w:r>
        <w:rPr>
          <w:rFonts w:eastAsia="Times New Roman" w:cs="Times New Roman"/>
          <w:szCs w:val="24"/>
        </w:rPr>
        <w:t>, δημόσιες σχέσεις</w:t>
      </w:r>
      <w:r>
        <w:rPr>
          <w:rFonts w:eastAsia="Times New Roman" w:cs="Times New Roman"/>
          <w:szCs w:val="24"/>
        </w:rPr>
        <w:t>,</w:t>
      </w:r>
      <w:r>
        <w:rPr>
          <w:rFonts w:eastAsia="Times New Roman" w:cs="Times New Roman"/>
          <w:szCs w:val="24"/>
        </w:rPr>
        <w:t xml:space="preserve"> με </w:t>
      </w:r>
      <w:r>
        <w:rPr>
          <w:rFonts w:eastAsia="Times New Roman" w:cs="Times New Roman"/>
          <w:szCs w:val="24"/>
        </w:rPr>
        <w:lastRenderedPageBreak/>
        <w:t xml:space="preserve">τον Τούρκο ομόλογό του. Βραβεύεται και γίνεται επίτιμος καθηγητής πανεπιστημίου σε ιδιωτικό πανεπιστήμιο. Θετική εξέλιξη είναι και αυτή. </w:t>
      </w:r>
    </w:p>
    <w:p w14:paraId="60A0E89F" w14:textId="77777777" w:rsidR="00E01B6E" w:rsidRDefault="00BC40BF">
      <w:pPr>
        <w:spacing w:line="600" w:lineRule="auto"/>
        <w:ind w:firstLine="720"/>
        <w:contextualSpacing/>
        <w:jc w:val="both"/>
        <w:rPr>
          <w:rFonts w:eastAsia="Times New Roman" w:cs="Times New Roman"/>
          <w:szCs w:val="24"/>
        </w:rPr>
      </w:pPr>
      <w:r>
        <w:rPr>
          <w:rFonts w:eastAsia="Times New Roman" w:cs="Times New Roman"/>
          <w:szCs w:val="24"/>
        </w:rPr>
        <w:t>Κύριε Υπουργέ, κάνει συμφωνίες με την Τουρκία για την ελευθερία του Τύπου; Θα πάρουμε τεχ</w:t>
      </w:r>
      <w:r>
        <w:rPr>
          <w:rFonts w:eastAsia="Times New Roman" w:cs="Times New Roman"/>
          <w:szCs w:val="24"/>
        </w:rPr>
        <w:t xml:space="preserve">νογνωσία για την ελευθερία του Τύπου και των </w:t>
      </w:r>
      <w:r>
        <w:rPr>
          <w:rFonts w:eastAsia="Times New Roman" w:cs="Times New Roman"/>
          <w:szCs w:val="24"/>
        </w:rPr>
        <w:t>μ</w:t>
      </w:r>
      <w:r>
        <w:rPr>
          <w:rFonts w:eastAsia="Times New Roman" w:cs="Times New Roman"/>
          <w:szCs w:val="24"/>
        </w:rPr>
        <w:t xml:space="preserve">έσων </w:t>
      </w:r>
      <w:r>
        <w:rPr>
          <w:rFonts w:eastAsia="Times New Roman" w:cs="Times New Roman"/>
          <w:szCs w:val="24"/>
        </w:rPr>
        <w:t>μ</w:t>
      </w:r>
      <w:r>
        <w:rPr>
          <w:rFonts w:eastAsia="Times New Roman" w:cs="Times New Roman"/>
          <w:szCs w:val="24"/>
        </w:rPr>
        <w:t xml:space="preserve">αζικής </w:t>
      </w:r>
      <w:r>
        <w:rPr>
          <w:rFonts w:eastAsia="Times New Roman" w:cs="Times New Roman"/>
          <w:szCs w:val="24"/>
        </w:rPr>
        <w:t>ε</w:t>
      </w:r>
      <w:r>
        <w:rPr>
          <w:rFonts w:eastAsia="Times New Roman" w:cs="Times New Roman"/>
          <w:szCs w:val="24"/>
        </w:rPr>
        <w:t xml:space="preserve">νημέρωσης, κύριοι συνάδελφοι του ΣΥΡΙΖΑ, από τον </w:t>
      </w:r>
      <w:proofErr w:type="spellStart"/>
      <w:r>
        <w:rPr>
          <w:rFonts w:eastAsia="Times New Roman" w:cs="Times New Roman"/>
          <w:szCs w:val="24"/>
        </w:rPr>
        <w:t>Ερντογάν</w:t>
      </w:r>
      <w:proofErr w:type="spellEnd"/>
      <w:r>
        <w:rPr>
          <w:rFonts w:eastAsia="Times New Roman" w:cs="Times New Roman"/>
          <w:szCs w:val="24"/>
        </w:rPr>
        <w:t>,</w:t>
      </w:r>
      <w:r>
        <w:rPr>
          <w:rFonts w:eastAsia="Times New Roman" w:cs="Times New Roman"/>
          <w:szCs w:val="24"/>
        </w:rPr>
        <w:t xml:space="preserve"> που κλείνει τα κανάλια με αυθαίρετο και αυταρχικό τρόπο; Θα το κάνει η Ελλάδα; </w:t>
      </w:r>
      <w:r>
        <w:rPr>
          <w:rFonts w:eastAsia="Times New Roman" w:cs="Times New Roman"/>
          <w:szCs w:val="24"/>
        </w:rPr>
        <w:t xml:space="preserve">Αυτό είναι το πρότυπο της ελευθεροτυπίας της χώρας μας; Αυτή είναι η συμφωνία; </w:t>
      </w:r>
    </w:p>
    <w:p w14:paraId="60A0E8A0" w14:textId="77777777" w:rsidR="00E01B6E" w:rsidRDefault="00BC40BF">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ΑΝΔΡΕΑΣ ΛΟΒΕΡΔΟΣ: </w:t>
      </w:r>
      <w:r>
        <w:rPr>
          <w:rFonts w:eastAsia="Times New Roman" w:cs="Times New Roman"/>
          <w:szCs w:val="24"/>
        </w:rPr>
        <w:t>Τα ίδια κάνουν και εδώ, κύριε συνάδελφε</w:t>
      </w:r>
      <w:r>
        <w:rPr>
          <w:rFonts w:eastAsia="Times New Roman" w:cs="Times New Roman"/>
          <w:szCs w:val="24"/>
        </w:rPr>
        <w:t>.</w:t>
      </w:r>
      <w:r>
        <w:rPr>
          <w:rFonts w:eastAsia="Times New Roman" w:cs="Times New Roman"/>
          <w:szCs w:val="24"/>
        </w:rPr>
        <w:t xml:space="preserve"> </w:t>
      </w:r>
      <w:r>
        <w:rPr>
          <w:rFonts w:eastAsia="Times New Roman" w:cs="Times New Roman"/>
          <w:szCs w:val="24"/>
        </w:rPr>
        <w:t>Γ</w:t>
      </w:r>
      <w:r>
        <w:rPr>
          <w:rFonts w:eastAsia="Times New Roman" w:cs="Times New Roman"/>
          <w:szCs w:val="24"/>
        </w:rPr>
        <w:t xml:space="preserve">ιατί απορείτε; </w:t>
      </w:r>
    </w:p>
    <w:p w14:paraId="60A0E8A1" w14:textId="77777777" w:rsidR="00E01B6E" w:rsidRDefault="00BC40BF">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Απορώ, κύριε Λοβέρδο, γιατί εδώ έχουμε χάσει το μυαλό μας. Είμαστε εκτός πραγματικ</w:t>
      </w:r>
      <w:r>
        <w:rPr>
          <w:rFonts w:eastAsia="Times New Roman" w:cs="Times New Roman"/>
          <w:szCs w:val="24"/>
        </w:rPr>
        <w:t>ότητας με αυτά που βλέπουμε γύρω μας.</w:t>
      </w:r>
    </w:p>
    <w:p w14:paraId="60A0E8A2" w14:textId="77777777" w:rsidR="00E01B6E" w:rsidRDefault="00BC40BF">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της Ανάπτυξης, αλήθεια, μπαίνουμε στη φάση που έχουν έρθει οι θεσμοί και το ελληνικό πρόγραμμα μπαίνει σε αξιολόγηση. Είναι θετικό ότι ήρθαν. Και είναι θετικό ότι το αποδέχεστε εσείς ότι είναι θετικό. </w:t>
      </w:r>
    </w:p>
    <w:p w14:paraId="60A0E8A3" w14:textId="77777777" w:rsidR="00E01B6E" w:rsidRDefault="00BC40BF">
      <w:pPr>
        <w:spacing w:line="600" w:lineRule="auto"/>
        <w:ind w:firstLine="720"/>
        <w:contextualSpacing/>
        <w:jc w:val="both"/>
        <w:rPr>
          <w:rFonts w:eastAsia="Times New Roman" w:cs="Times New Roman"/>
          <w:szCs w:val="24"/>
        </w:rPr>
      </w:pPr>
      <w:r>
        <w:rPr>
          <w:rFonts w:eastAsia="Times New Roman" w:cs="Times New Roman"/>
          <w:szCs w:val="24"/>
        </w:rPr>
        <w:lastRenderedPageBreak/>
        <w:t>Θυ</w:t>
      </w:r>
      <w:r>
        <w:rPr>
          <w:rFonts w:eastAsia="Times New Roman" w:cs="Times New Roman"/>
          <w:szCs w:val="24"/>
        </w:rPr>
        <w:t>μίζω τι λέγατε πριν από ένα</w:t>
      </w:r>
      <w:r>
        <w:rPr>
          <w:rFonts w:eastAsia="Times New Roman" w:cs="Times New Roman"/>
          <w:szCs w:val="24"/>
        </w:rPr>
        <w:t>ν</w:t>
      </w:r>
      <w:r>
        <w:rPr>
          <w:rFonts w:eastAsia="Times New Roman" w:cs="Times New Roman"/>
          <w:szCs w:val="24"/>
        </w:rPr>
        <w:t xml:space="preserve"> χρόνο περί τρόικας, ότι θα τους πετάξετε έξω, δεν θα τους ξαναδείτε, ότι έρχονται στα Υπουργεία </w:t>
      </w:r>
      <w:r>
        <w:rPr>
          <w:rFonts w:eastAsia="Times New Roman" w:cs="Times New Roman"/>
          <w:szCs w:val="24"/>
        </w:rPr>
        <w:t>και λοιπά</w:t>
      </w:r>
      <w:r>
        <w:rPr>
          <w:rFonts w:eastAsia="Times New Roman" w:cs="Times New Roman"/>
          <w:szCs w:val="24"/>
        </w:rPr>
        <w:t>. Εγώ τους έβλεπα στο Υπουργείο. Εσείς τους βλέπετε στο Χίλτον. Είναι και αυτό μια εξέλιξη.</w:t>
      </w:r>
    </w:p>
    <w:p w14:paraId="60A0E8A4" w14:textId="77777777" w:rsidR="00E01B6E" w:rsidRDefault="00BC40BF">
      <w:pPr>
        <w:spacing w:line="600" w:lineRule="auto"/>
        <w:ind w:firstLine="720"/>
        <w:contextualSpacing/>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w:t>
      </w:r>
      <w:r>
        <w:rPr>
          <w:rFonts w:eastAsia="Times New Roman" w:cs="Times New Roman"/>
          <w:szCs w:val="24"/>
        </w:rPr>
        <w:t xml:space="preserve">επειδή ο </w:t>
      </w:r>
      <w:r>
        <w:rPr>
          <w:rFonts w:eastAsia="Times New Roman" w:cs="Times New Roman"/>
          <w:szCs w:val="24"/>
        </w:rPr>
        <w:t xml:space="preserve">ελληνικός λαός, ο Έλληνας φορολογούμενος πολίτης σήμερα αγωνιά, </w:t>
      </w:r>
      <w:r>
        <w:rPr>
          <w:rFonts w:eastAsia="Times New Roman" w:cs="Times New Roman"/>
          <w:szCs w:val="24"/>
        </w:rPr>
        <w:t>θα ήθελα να ρωτήσω το εξής</w:t>
      </w:r>
      <w:r>
        <w:rPr>
          <w:rFonts w:eastAsia="Times New Roman" w:cs="Times New Roman"/>
          <w:szCs w:val="24"/>
        </w:rPr>
        <w:t>:</w:t>
      </w:r>
      <w:r>
        <w:rPr>
          <w:rFonts w:eastAsia="Times New Roman" w:cs="Times New Roman"/>
          <w:szCs w:val="24"/>
        </w:rPr>
        <w:t xml:space="preserve"> Ποιες είναι οι κόκκινες γραμμές σας; Δεν είναι κακό να πείτε στο ελληνικό Κοινοβούλιο, εσείς, που είστε οι υπερασπιστές των αδυνάμων, αν έχετε κόκκινες γραμμές και </w:t>
      </w:r>
      <w:r>
        <w:rPr>
          <w:rFonts w:eastAsia="Times New Roman" w:cs="Times New Roman"/>
          <w:szCs w:val="24"/>
        </w:rPr>
        <w:t xml:space="preserve">ποιες είναι. Το ΕΚΑΣ θα το καταργήσετε; Θα κοπούν κύριες </w:t>
      </w:r>
      <w:r>
        <w:rPr>
          <w:rFonts w:eastAsia="Times New Roman" w:cs="Times New Roman"/>
          <w:szCs w:val="24"/>
        </w:rPr>
        <w:lastRenderedPageBreak/>
        <w:t>συντάξεις από τους υφιστάμενους συνταξιούχους, από τους μελλοντικούς συνταξιούχους; Το εφάπαξ θα μειωθεί; Η επικουρική σύνταξη θα μειωθεί; Η φορολογία θα ανέβει; Ή όλο αυτό αποτελεί τη μεγάλη κόκκινη</w:t>
      </w:r>
      <w:r>
        <w:rPr>
          <w:rFonts w:eastAsia="Times New Roman" w:cs="Times New Roman"/>
          <w:szCs w:val="24"/>
        </w:rPr>
        <w:t xml:space="preserve"> γραμμή του ΣΥΡΙΖΑ, που στο τέλος της διαπραγμάτευσης θα δούμε όλα αυτά να έχουν εξατμιστεί;</w:t>
      </w:r>
    </w:p>
    <w:p w14:paraId="60A0E8A5" w14:textId="77777777" w:rsidR="00E01B6E" w:rsidRDefault="00BC40BF">
      <w:pPr>
        <w:spacing w:line="600" w:lineRule="auto"/>
        <w:ind w:firstLine="720"/>
        <w:jc w:val="both"/>
        <w:rPr>
          <w:rFonts w:eastAsia="Times New Roman" w:cs="Times New Roman"/>
          <w:szCs w:val="24"/>
        </w:rPr>
      </w:pPr>
      <w:r>
        <w:rPr>
          <w:rFonts w:eastAsia="Times New Roman" w:cs="Times New Roman"/>
          <w:szCs w:val="24"/>
        </w:rPr>
        <w:t>Όλα αυτά αποτελούν την αγωνία του ελληνικού λαού σήμερα, που βλέπει ότι στο τιμόνι της χώρας βρίσκεται μια Κυβέρνηση κατώτερη των περιστάσεων, η οποία μας έχει βάλ</w:t>
      </w:r>
      <w:r>
        <w:rPr>
          <w:rFonts w:eastAsia="Times New Roman" w:cs="Times New Roman"/>
          <w:szCs w:val="24"/>
        </w:rPr>
        <w:t xml:space="preserve">ει </w:t>
      </w:r>
      <w:r>
        <w:rPr>
          <w:rFonts w:eastAsia="Times New Roman" w:cs="Times New Roman"/>
          <w:szCs w:val="24"/>
        </w:rPr>
        <w:lastRenderedPageBreak/>
        <w:t>σε μπελάδες. Ο ελληνικός λαός βιώνει ένα αχρείαστο τρίτο μνημόνιο, ενώ η ελληνική οικονομία θα είχε βγει με μια απλή αξιολόγηση και με οριακές προσαρμογές στις αρχές Ιανουαρίου.</w:t>
      </w:r>
    </w:p>
    <w:p w14:paraId="60A0E8A6" w14:textId="77777777" w:rsidR="00E01B6E" w:rsidRDefault="00BC40BF">
      <w:pPr>
        <w:spacing w:line="600" w:lineRule="auto"/>
        <w:ind w:firstLine="720"/>
        <w:jc w:val="both"/>
        <w:rPr>
          <w:rFonts w:eastAsia="Times New Roman" w:cs="Times New Roman"/>
          <w:szCs w:val="24"/>
        </w:rPr>
      </w:pPr>
      <w:r>
        <w:rPr>
          <w:rFonts w:eastAsia="Times New Roman" w:cs="Times New Roman"/>
          <w:szCs w:val="24"/>
        </w:rPr>
        <w:t xml:space="preserve"> Και σήμερα η Ελλάδα θα είχε την ίδια αντιμετώπιση από τη διεθνή κοινότητα,</w:t>
      </w:r>
      <w:r>
        <w:rPr>
          <w:rFonts w:eastAsia="Times New Roman" w:cs="Times New Roman"/>
          <w:szCs w:val="24"/>
        </w:rPr>
        <w:t xml:space="preserve"> όπως έχει και η Κύπρος, η οποία βγήκε από το μνημόνιο, αλλά στην Κύπρο υπήρχε μια μεγάλη διαφορά. Δεν υπήρχε ΣΥΡΙΖΑ. </w:t>
      </w:r>
    </w:p>
    <w:p w14:paraId="60A0E8A7" w14:textId="77777777" w:rsidR="00E01B6E" w:rsidRDefault="00BC40BF">
      <w:pPr>
        <w:spacing w:line="600" w:lineRule="auto"/>
        <w:ind w:firstLine="720"/>
        <w:jc w:val="both"/>
        <w:rPr>
          <w:rFonts w:eastAsia="Times New Roman" w:cs="Times New Roman"/>
          <w:szCs w:val="24"/>
        </w:rPr>
      </w:pPr>
      <w:r>
        <w:rPr>
          <w:rFonts w:eastAsia="Times New Roman" w:cs="Times New Roman"/>
          <w:szCs w:val="24"/>
        </w:rPr>
        <w:lastRenderedPageBreak/>
        <w:t>Αυτό είναι το αποτέλεσμα της κυβερνητικής σας πολιτικής, κύριε Υπουργέ. Έθεσα κάποια ερωτήματα και περιμένω απαντήσεις.</w:t>
      </w:r>
    </w:p>
    <w:p w14:paraId="60A0E8A8" w14:textId="77777777" w:rsidR="00E01B6E" w:rsidRDefault="00BC40BF">
      <w:pPr>
        <w:spacing w:line="600" w:lineRule="auto"/>
        <w:ind w:firstLine="720"/>
        <w:jc w:val="both"/>
        <w:rPr>
          <w:rFonts w:eastAsia="Times New Roman" w:cs="Times New Roman"/>
          <w:szCs w:val="24"/>
        </w:rPr>
      </w:pPr>
      <w:r>
        <w:rPr>
          <w:rFonts w:eastAsia="Times New Roman" w:cs="Times New Roman"/>
          <w:szCs w:val="24"/>
        </w:rPr>
        <w:t>Ευχαριστώ πολύ.</w:t>
      </w:r>
    </w:p>
    <w:p w14:paraId="60A0E8A9" w14:textId="77777777" w:rsidR="00E01B6E" w:rsidRDefault="00BC40BF">
      <w:pPr>
        <w:spacing w:line="600" w:lineRule="auto"/>
        <w:ind w:firstLine="720"/>
        <w:jc w:val="both"/>
        <w:rPr>
          <w:rFonts w:eastAsia="Times New Roman" w:cs="Times New Roman"/>
          <w:szCs w:val="24"/>
        </w:rPr>
      </w:pPr>
      <w:r>
        <w:rPr>
          <w:rFonts w:eastAsia="Times New Roman"/>
          <w:b/>
          <w:bCs/>
        </w:rPr>
        <w:t>Π</w:t>
      </w:r>
      <w:r>
        <w:rPr>
          <w:rFonts w:eastAsia="Times New Roman"/>
          <w:b/>
          <w:bCs/>
        </w:rPr>
        <w:t>ΡΟΕΔΡΕΥΩΝ (Γεώργιος Βαρεμένος):</w:t>
      </w:r>
      <w:r>
        <w:rPr>
          <w:rFonts w:eastAsia="Times New Roman" w:cs="Times New Roman"/>
          <w:szCs w:val="24"/>
        </w:rPr>
        <w:t xml:space="preserve"> Κι εμείς ευχαριστούμε.</w:t>
      </w:r>
    </w:p>
    <w:p w14:paraId="60A0E8AA" w14:textId="77777777" w:rsidR="00E01B6E" w:rsidRDefault="00BC40BF">
      <w:pPr>
        <w:spacing w:line="600" w:lineRule="auto"/>
        <w:ind w:firstLine="720"/>
        <w:jc w:val="both"/>
        <w:rPr>
          <w:rFonts w:eastAsia="Times New Roman" w:cs="Times New Roman"/>
          <w:szCs w:val="24"/>
        </w:rPr>
      </w:pPr>
      <w:r>
        <w:rPr>
          <w:rFonts w:eastAsia="Times New Roman" w:cs="Times New Roman"/>
          <w:b/>
          <w:szCs w:val="24"/>
        </w:rPr>
        <w:t>ΓΕΩΡΓΙΟΣ ΣΤΑΘΑΚΗΣ (Υπουργός Οικονομίας, Ανάπτυξης και Τουρισμού):</w:t>
      </w:r>
      <w:r>
        <w:rPr>
          <w:rFonts w:eastAsia="Times New Roman" w:cs="Times New Roman"/>
          <w:szCs w:val="24"/>
        </w:rPr>
        <w:t xml:space="preserve"> Να απαντήσω;</w:t>
      </w:r>
    </w:p>
    <w:p w14:paraId="60A0E8AB" w14:textId="77777777" w:rsidR="00E01B6E" w:rsidRDefault="00BC40BF">
      <w:pPr>
        <w:spacing w:line="600" w:lineRule="auto"/>
        <w:ind w:firstLine="720"/>
        <w:jc w:val="both"/>
        <w:rPr>
          <w:rFonts w:eastAsia="Times New Roman" w:cs="Times New Roman"/>
          <w:szCs w:val="24"/>
        </w:rPr>
      </w:pPr>
      <w:r>
        <w:rPr>
          <w:rFonts w:eastAsia="Times New Roman"/>
          <w:b/>
          <w:bCs/>
        </w:rPr>
        <w:lastRenderedPageBreak/>
        <w:t>ΠΡΟΕΔΡΕΥΩΝ (Γεώργιος Βαρεμένος):</w:t>
      </w:r>
      <w:r>
        <w:rPr>
          <w:rFonts w:eastAsia="Times New Roman" w:cs="Times New Roman"/>
          <w:szCs w:val="24"/>
        </w:rPr>
        <w:t xml:space="preserve"> Θέλετε το</w:t>
      </w:r>
      <w:r>
        <w:rPr>
          <w:rFonts w:eastAsia="Times New Roman" w:cs="Times New Roman"/>
          <w:szCs w:val="24"/>
        </w:rPr>
        <w:t>ν</w:t>
      </w:r>
      <w:r>
        <w:rPr>
          <w:rFonts w:eastAsia="Times New Roman" w:cs="Times New Roman"/>
          <w:szCs w:val="24"/>
        </w:rPr>
        <w:t xml:space="preserve"> λόγο τώρα, κύριε Υπουργέ; Ναι.</w:t>
      </w:r>
    </w:p>
    <w:p w14:paraId="60A0E8AC" w14:textId="77777777" w:rsidR="00E01B6E" w:rsidRDefault="00BC40BF">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Κύριε Πρόεδρε, να κλ</w:t>
      </w:r>
      <w:r>
        <w:rPr>
          <w:rFonts w:eastAsia="Times New Roman" w:cs="Times New Roman"/>
          <w:szCs w:val="24"/>
        </w:rPr>
        <w:t>είσει πρώτα ο κύκλος.</w:t>
      </w:r>
    </w:p>
    <w:p w14:paraId="60A0E8AD" w14:textId="77777777" w:rsidR="00E01B6E" w:rsidRDefault="00BC40BF">
      <w:pPr>
        <w:spacing w:line="600" w:lineRule="auto"/>
        <w:ind w:firstLine="720"/>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Κύριε Υπουργέ, θέλετε να ακούσετε και τους υπόλοιπους Κοινοβουλευτικούς Εκπροσώπους και να κλείσετε;</w:t>
      </w:r>
    </w:p>
    <w:p w14:paraId="60A0E8AE" w14:textId="77777777" w:rsidR="00E01B6E" w:rsidRDefault="00BC40BF">
      <w:pPr>
        <w:spacing w:line="600" w:lineRule="auto"/>
        <w:ind w:firstLine="720"/>
        <w:jc w:val="both"/>
        <w:rPr>
          <w:rFonts w:eastAsia="Times New Roman" w:cs="Times New Roman"/>
          <w:szCs w:val="24"/>
        </w:rPr>
      </w:pPr>
      <w:r>
        <w:rPr>
          <w:rFonts w:eastAsia="Times New Roman" w:cs="Times New Roman"/>
          <w:b/>
          <w:szCs w:val="24"/>
        </w:rPr>
        <w:t>ΓΕΩΡΓΙΟΣ ΣΤΑΘΑΚΗΣ (Υπουργός Οικονομίας, Ανάπτυξης και Τουρισμού):</w:t>
      </w:r>
      <w:r>
        <w:rPr>
          <w:rFonts w:eastAsia="Times New Roman" w:cs="Times New Roman"/>
          <w:szCs w:val="24"/>
        </w:rPr>
        <w:t xml:space="preserve"> Ναι.</w:t>
      </w:r>
    </w:p>
    <w:p w14:paraId="60A0E8AF" w14:textId="77777777" w:rsidR="00E01B6E" w:rsidRDefault="00BC40BF">
      <w:pPr>
        <w:spacing w:line="600" w:lineRule="auto"/>
        <w:ind w:firstLine="720"/>
        <w:jc w:val="both"/>
        <w:rPr>
          <w:rFonts w:eastAsia="Times New Roman" w:cs="Times New Roman"/>
          <w:szCs w:val="24"/>
        </w:rPr>
      </w:pPr>
      <w:r>
        <w:rPr>
          <w:rFonts w:eastAsia="Times New Roman"/>
          <w:b/>
          <w:bCs/>
        </w:rPr>
        <w:lastRenderedPageBreak/>
        <w:t>ΠΡΟΕΔΡΕΥΩΝ (Γεώργιος Βαρεμένο</w:t>
      </w:r>
      <w:r>
        <w:rPr>
          <w:rFonts w:eastAsia="Times New Roman"/>
          <w:b/>
          <w:bCs/>
        </w:rPr>
        <w:t>ς):</w:t>
      </w:r>
      <w:r>
        <w:rPr>
          <w:rFonts w:eastAsia="Times New Roman" w:cs="Times New Roman"/>
          <w:szCs w:val="24"/>
        </w:rPr>
        <w:t xml:space="preserve"> Το</w:t>
      </w:r>
      <w:r>
        <w:rPr>
          <w:rFonts w:eastAsia="Times New Roman" w:cs="Times New Roman"/>
          <w:szCs w:val="24"/>
        </w:rPr>
        <w:t>ν</w:t>
      </w:r>
      <w:r>
        <w:rPr>
          <w:rFonts w:eastAsia="Times New Roman" w:cs="Times New Roman"/>
          <w:szCs w:val="24"/>
        </w:rPr>
        <w:t xml:space="preserve"> λόγο έχει ο κ. </w:t>
      </w:r>
      <w:proofErr w:type="spellStart"/>
      <w:r>
        <w:rPr>
          <w:rFonts w:eastAsia="Times New Roman" w:cs="Times New Roman"/>
          <w:szCs w:val="24"/>
        </w:rPr>
        <w:t>Καραθανασόπουλος</w:t>
      </w:r>
      <w:proofErr w:type="spellEnd"/>
      <w:r>
        <w:rPr>
          <w:rFonts w:eastAsia="Times New Roman" w:cs="Times New Roman"/>
          <w:szCs w:val="24"/>
        </w:rPr>
        <w:t xml:space="preserve">. </w:t>
      </w:r>
    </w:p>
    <w:p w14:paraId="60A0E8B0" w14:textId="77777777" w:rsidR="00E01B6E" w:rsidRDefault="00BC40BF">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Δεν θα πετάξω τη μπάλα στην εξέδρα, κύριε Πρόεδρε. Θα αναφερθώ στη συγκεκριμένη τροπολογία.</w:t>
      </w:r>
    </w:p>
    <w:p w14:paraId="60A0E8B1" w14:textId="77777777" w:rsidR="00E01B6E" w:rsidRDefault="00BC40BF">
      <w:pPr>
        <w:spacing w:line="600" w:lineRule="auto"/>
        <w:ind w:firstLine="720"/>
        <w:jc w:val="both"/>
        <w:rPr>
          <w:rFonts w:eastAsia="Times New Roman" w:cs="Times New Roman"/>
          <w:szCs w:val="24"/>
        </w:rPr>
      </w:pPr>
      <w:r>
        <w:rPr>
          <w:rFonts w:eastAsia="Times New Roman" w:cs="Times New Roman"/>
          <w:szCs w:val="24"/>
        </w:rPr>
        <w:t>Να θυμίσω ότι εμείς ως ΚΚΕ είχαμε καταψηφίσει το</w:t>
      </w:r>
      <w:r>
        <w:rPr>
          <w:rFonts w:eastAsia="Times New Roman" w:cs="Times New Roman"/>
          <w:szCs w:val="24"/>
        </w:rPr>
        <w:t>ν</w:t>
      </w:r>
      <w:r>
        <w:rPr>
          <w:rFonts w:eastAsia="Times New Roman" w:cs="Times New Roman"/>
          <w:szCs w:val="24"/>
        </w:rPr>
        <w:t xml:space="preserve"> συγκεκριμένο νόμο, γιατί ακριβώς μέσα από αυτ</w:t>
      </w:r>
      <w:r>
        <w:rPr>
          <w:rFonts w:eastAsia="Times New Roman" w:cs="Times New Roman"/>
          <w:szCs w:val="24"/>
        </w:rPr>
        <w:t>όν ξεκίνησε το ξήλωμα του πουλόβερ και για την απελευθέρωση των πλειστη</w:t>
      </w:r>
      <w:r>
        <w:rPr>
          <w:rFonts w:eastAsia="Times New Roman" w:cs="Times New Roman"/>
          <w:szCs w:val="24"/>
        </w:rPr>
        <w:lastRenderedPageBreak/>
        <w:t xml:space="preserve">ριασμών, αλλά και τη διαχείριση και παραχώρηση των κόκκινων δανείων στα διάφορα </w:t>
      </w:r>
      <w:r>
        <w:rPr>
          <w:rFonts w:eastAsia="Times New Roman" w:cs="Times New Roman"/>
          <w:szCs w:val="24"/>
          <w:lang w:val="en-US"/>
        </w:rPr>
        <w:t>funds</w:t>
      </w:r>
      <w:r>
        <w:rPr>
          <w:rFonts w:eastAsia="Times New Roman" w:cs="Times New Roman"/>
          <w:szCs w:val="24"/>
        </w:rPr>
        <w:t xml:space="preserve">. Και με τη σημερινή τροπολογία, η οποία είναι η δεύτερη στη σειρά, δίνεται μια νέα παράταση της αναστολής εφαρμογής του άρθρου 3. </w:t>
      </w:r>
    </w:p>
    <w:p w14:paraId="60A0E8B2" w14:textId="77777777" w:rsidR="00E01B6E" w:rsidRDefault="00BC40BF">
      <w:pPr>
        <w:spacing w:line="600" w:lineRule="auto"/>
        <w:ind w:firstLine="720"/>
        <w:jc w:val="both"/>
        <w:rPr>
          <w:rFonts w:eastAsia="Times New Roman" w:cs="Times New Roman"/>
          <w:szCs w:val="24"/>
        </w:rPr>
      </w:pPr>
      <w:r>
        <w:rPr>
          <w:rFonts w:eastAsia="Times New Roman" w:cs="Times New Roman"/>
          <w:szCs w:val="24"/>
        </w:rPr>
        <w:t>Από αυτή</w:t>
      </w:r>
      <w:r>
        <w:rPr>
          <w:rFonts w:eastAsia="Times New Roman" w:cs="Times New Roman"/>
          <w:szCs w:val="24"/>
        </w:rPr>
        <w:t>ν</w:t>
      </w:r>
      <w:r>
        <w:rPr>
          <w:rFonts w:eastAsia="Times New Roman" w:cs="Times New Roman"/>
          <w:szCs w:val="24"/>
        </w:rPr>
        <w:t xml:space="preserve"> την άποψη, εμείς, λοιπόν, δεν μπορούμε να συμφωνήσουμε με τη συγκεκριμένη διάταξη και τη συγκεκριμένη τροπολογία. </w:t>
      </w:r>
      <w:r>
        <w:rPr>
          <w:rFonts w:eastAsia="Times New Roman" w:cs="Times New Roman"/>
          <w:szCs w:val="24"/>
        </w:rPr>
        <w:t>Θα ψηφίσουμε «παρών», όπως κάναμε και την προηγούμενη φορά σε αυτή</w:t>
      </w:r>
      <w:r>
        <w:rPr>
          <w:rFonts w:eastAsia="Times New Roman" w:cs="Times New Roman"/>
          <w:szCs w:val="24"/>
        </w:rPr>
        <w:t>ν</w:t>
      </w:r>
      <w:r>
        <w:rPr>
          <w:rFonts w:eastAsia="Times New Roman" w:cs="Times New Roman"/>
          <w:szCs w:val="24"/>
        </w:rPr>
        <w:t xml:space="preserve"> την επέκταση.</w:t>
      </w:r>
    </w:p>
    <w:p w14:paraId="60A0E8B3" w14:textId="77777777" w:rsidR="00E01B6E" w:rsidRDefault="00BC40BF">
      <w:pPr>
        <w:spacing w:line="600" w:lineRule="auto"/>
        <w:ind w:firstLine="720"/>
        <w:jc w:val="both"/>
        <w:rPr>
          <w:rFonts w:eastAsia="Times New Roman" w:cs="Times New Roman"/>
          <w:szCs w:val="24"/>
        </w:rPr>
      </w:pPr>
      <w:r>
        <w:rPr>
          <w:rFonts w:eastAsia="Times New Roman" w:cs="Times New Roman"/>
          <w:szCs w:val="24"/>
        </w:rPr>
        <w:lastRenderedPageBreak/>
        <w:t xml:space="preserve">Και θα ήθελα, επειδή η κριτική που κάνουν τα υπόλοιπα κόμματα του </w:t>
      </w:r>
      <w:proofErr w:type="spellStart"/>
      <w:r>
        <w:rPr>
          <w:rFonts w:eastAsia="Times New Roman" w:cs="Times New Roman"/>
          <w:szCs w:val="24"/>
        </w:rPr>
        <w:t>ευρωμονόδρομου</w:t>
      </w:r>
      <w:proofErr w:type="spellEnd"/>
      <w:r>
        <w:rPr>
          <w:rFonts w:eastAsia="Times New Roman" w:cs="Times New Roman"/>
          <w:szCs w:val="24"/>
        </w:rPr>
        <w:t>, τα υπόλοιπα κόμματα που είχαν ψηφίσει μνημόνια στην Κυβέρνηση είναι επιδερμική, να τους πω ό</w:t>
      </w:r>
      <w:r>
        <w:rPr>
          <w:rFonts w:eastAsia="Times New Roman" w:cs="Times New Roman"/>
          <w:szCs w:val="24"/>
        </w:rPr>
        <w:t>τι όλα αυτά, για τα οποία σήμερα σκίζουν τα ρούχα τους, είναι αυτά που υπερασπίστηκαν με θέρμη και με πάθος. Δηλαδή, ο πόλεμος, η προσφυγιά, οι κρίσεις, η ανεργία, η φτώχεια και η εξαθλίωση είναι παιδιά του καπιταλιστικού συστήματος</w:t>
      </w:r>
      <w:r>
        <w:rPr>
          <w:rFonts w:eastAsia="Times New Roman"/>
          <w:szCs w:val="24"/>
        </w:rPr>
        <w:t>,</w:t>
      </w:r>
      <w:r>
        <w:rPr>
          <w:rFonts w:eastAsia="Times New Roman" w:cs="Times New Roman"/>
          <w:szCs w:val="24"/>
        </w:rPr>
        <w:t xml:space="preserve"> αυτού του βάρβαρου και</w:t>
      </w:r>
      <w:r>
        <w:rPr>
          <w:rFonts w:eastAsia="Times New Roman" w:cs="Times New Roman"/>
          <w:szCs w:val="24"/>
        </w:rPr>
        <w:t xml:space="preserve"> εκμεταλλευτικού συστήματος που εσείς υπερασπίζεστε. </w:t>
      </w:r>
    </w:p>
    <w:p w14:paraId="60A0E8B4" w14:textId="77777777" w:rsidR="00E01B6E" w:rsidRDefault="00BC40BF">
      <w:pPr>
        <w:spacing w:line="600" w:lineRule="auto"/>
        <w:ind w:firstLine="720"/>
        <w:jc w:val="both"/>
        <w:rPr>
          <w:rFonts w:eastAsia="Times New Roman" w:cs="Times New Roman"/>
          <w:szCs w:val="24"/>
        </w:rPr>
      </w:pPr>
      <w:r>
        <w:rPr>
          <w:rFonts w:eastAsia="Times New Roman" w:cs="Times New Roman"/>
          <w:szCs w:val="24"/>
        </w:rPr>
        <w:lastRenderedPageBreak/>
        <w:t>Και όσες προσπάθειες και αν κάνει ο κ. Λοβέρδος να συκοφαντήσει τον σοσιαλισμό, η πορεία της ανθρωπότητας προς αυτόν δεν πρόκειται να αποτραπεί.</w:t>
      </w:r>
    </w:p>
    <w:p w14:paraId="60A0E8B5" w14:textId="77777777" w:rsidR="00E01B6E" w:rsidRDefault="00BC40BF">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60A0E8B6" w14:textId="77777777" w:rsidR="00E01B6E" w:rsidRDefault="00BC40BF">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Δεν είχα</w:t>
      </w:r>
      <w:r>
        <w:rPr>
          <w:rFonts w:eastAsia="Times New Roman" w:cs="Times New Roman"/>
          <w:szCs w:val="24"/>
        </w:rPr>
        <w:t xml:space="preserve"> αυτή</w:t>
      </w:r>
      <w:r>
        <w:rPr>
          <w:rFonts w:eastAsia="Times New Roman" w:cs="Times New Roman"/>
          <w:szCs w:val="24"/>
        </w:rPr>
        <w:t>ν</w:t>
      </w:r>
      <w:r>
        <w:rPr>
          <w:rFonts w:eastAsia="Times New Roman" w:cs="Times New Roman"/>
          <w:szCs w:val="24"/>
        </w:rPr>
        <w:t xml:space="preserve"> τη διάθεση.</w:t>
      </w:r>
    </w:p>
    <w:p w14:paraId="60A0E8B7" w14:textId="77777777" w:rsidR="00E01B6E" w:rsidRDefault="00BC40BF">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Καλά, άστα τώρα αυτά.</w:t>
      </w:r>
    </w:p>
    <w:p w14:paraId="60A0E8B8" w14:textId="77777777" w:rsidR="00E01B6E" w:rsidRDefault="00BC40BF">
      <w:pPr>
        <w:spacing w:line="600" w:lineRule="auto"/>
        <w:ind w:firstLine="720"/>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Ευχαριστούμε.</w:t>
      </w:r>
    </w:p>
    <w:p w14:paraId="60A0E8B9" w14:textId="77777777" w:rsidR="00E01B6E" w:rsidRDefault="00BC40BF">
      <w:pPr>
        <w:spacing w:line="600" w:lineRule="auto"/>
        <w:ind w:firstLine="720"/>
        <w:jc w:val="both"/>
        <w:rPr>
          <w:rFonts w:eastAsia="Times New Roman" w:cs="Times New Roman"/>
        </w:rPr>
      </w:pPr>
      <w:r>
        <w:rPr>
          <w:rFonts w:eastAsia="Times New Roman"/>
          <w:b/>
          <w:bCs/>
        </w:rPr>
        <w:lastRenderedPageBreak/>
        <w:t xml:space="preserve"> </w:t>
      </w: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w:t>
      </w:r>
      <w:r>
        <w:rPr>
          <w:rFonts w:eastAsia="Times New Roman" w:cs="Times New Roman"/>
        </w:rPr>
        <w:t xml:space="preserve"> της Βουλής</w:t>
      </w:r>
      <w:r>
        <w:rPr>
          <w:rFonts w:eastAsia="Times New Roman" w:cs="Times New Roman"/>
        </w:rPr>
        <w:t xml:space="preserve">, </w:t>
      </w:r>
      <w:r>
        <w:rPr>
          <w:rFonts w:eastAsia="Times New Roman" w:cs="Times New Roman"/>
        </w:rPr>
        <w:t xml:space="preserve">αφού προηγουμένως ξεναγήθηκαν στην έκθεση της αίθουσας </w:t>
      </w:r>
      <w:r>
        <w:rPr>
          <w:rFonts w:eastAsia="Times New Roman" w:cs="Times New Roman"/>
        </w:rPr>
        <w:t>«</w:t>
      </w:r>
      <w:r>
        <w:rPr>
          <w:rFonts w:eastAsia="Times New Roman" w:cs="Times New Roman"/>
        </w:rPr>
        <w:t>ΕΛΕΥΘΕΡΙΟΣ ΒΕΝΙΖΕΛΟΣ</w:t>
      </w:r>
      <w:r>
        <w:rPr>
          <w:rFonts w:eastAsia="Times New Roman" w:cs="Times New Roman"/>
        </w:rPr>
        <w:t>»</w:t>
      </w:r>
      <w:r>
        <w:rPr>
          <w:rFonts w:eastAsia="Times New Roman" w:cs="Times New Roman"/>
        </w:rPr>
        <w:t xml:space="preserve"> και ενημερώθηκαν για την ιστορία του κτηρίου και τον τρόπο οργάνωσης και λειτουργίας της Βουλής, πενήντα οκτώ μαθήτριες και μαθητές και οκτώ εκπαιδευτικοί συνοδοί τους από το 3</w:t>
      </w:r>
      <w:r>
        <w:rPr>
          <w:rFonts w:eastAsia="Times New Roman" w:cs="Times New Roman"/>
          <w:vertAlign w:val="superscript"/>
        </w:rPr>
        <w:t>ο</w:t>
      </w:r>
      <w:r>
        <w:rPr>
          <w:rFonts w:eastAsia="Times New Roman" w:cs="Times New Roman"/>
        </w:rPr>
        <w:t xml:space="preserve"> </w:t>
      </w:r>
      <w:r>
        <w:rPr>
          <w:rFonts w:eastAsia="Times New Roman" w:cs="Times New Roman"/>
        </w:rPr>
        <w:t xml:space="preserve">Γυμνάσιο Γαλατσίου. </w:t>
      </w:r>
    </w:p>
    <w:p w14:paraId="60A0E8BA" w14:textId="77777777" w:rsidR="00E01B6E" w:rsidRDefault="00BC40BF">
      <w:pPr>
        <w:spacing w:line="600" w:lineRule="auto"/>
        <w:ind w:firstLine="720"/>
        <w:jc w:val="both"/>
        <w:rPr>
          <w:rFonts w:eastAsia="Times New Roman" w:cs="Times New Roman"/>
        </w:rPr>
      </w:pPr>
      <w:r>
        <w:rPr>
          <w:rFonts w:eastAsia="Times New Roman" w:cs="Times New Roman"/>
        </w:rPr>
        <w:t>Τους καλωσορίζουμε.</w:t>
      </w:r>
    </w:p>
    <w:p w14:paraId="60A0E8BB" w14:textId="77777777" w:rsidR="00E01B6E" w:rsidRDefault="00BC40BF">
      <w:pPr>
        <w:spacing w:line="600" w:lineRule="auto"/>
        <w:ind w:firstLine="720"/>
        <w:jc w:val="center"/>
        <w:rPr>
          <w:rFonts w:eastAsia="Times New Roman" w:cs="Times New Roman"/>
        </w:rPr>
      </w:pPr>
      <w:r>
        <w:rPr>
          <w:rFonts w:eastAsia="Times New Roman" w:cs="Times New Roman"/>
        </w:rPr>
        <w:lastRenderedPageBreak/>
        <w:t>(Χειροκροτήματα απ’ όλες τις πτέρυγες της Βουλής)</w:t>
      </w:r>
    </w:p>
    <w:p w14:paraId="60A0E8BC" w14:textId="77777777" w:rsidR="00E01B6E" w:rsidRDefault="00BC40BF">
      <w:pPr>
        <w:spacing w:line="600" w:lineRule="auto"/>
        <w:ind w:firstLine="720"/>
        <w:jc w:val="both"/>
        <w:rPr>
          <w:rFonts w:eastAsia="Times New Roman" w:cs="Times New Roman"/>
          <w:szCs w:val="24"/>
        </w:rPr>
      </w:pPr>
      <w:r>
        <w:rPr>
          <w:rFonts w:eastAsia="Times New Roman" w:cs="Times New Roman"/>
          <w:szCs w:val="24"/>
        </w:rPr>
        <w:t xml:space="preserve"> Το</w:t>
      </w:r>
      <w:r>
        <w:rPr>
          <w:rFonts w:eastAsia="Times New Roman" w:cs="Times New Roman"/>
          <w:szCs w:val="24"/>
        </w:rPr>
        <w:t>ν</w:t>
      </w:r>
      <w:r>
        <w:rPr>
          <w:rFonts w:eastAsia="Times New Roman" w:cs="Times New Roman"/>
          <w:szCs w:val="24"/>
        </w:rPr>
        <w:t xml:space="preserve"> λόγο έχει ο κ. </w:t>
      </w:r>
      <w:proofErr w:type="spellStart"/>
      <w:r>
        <w:rPr>
          <w:rFonts w:eastAsia="Times New Roman" w:cs="Times New Roman"/>
          <w:szCs w:val="24"/>
        </w:rPr>
        <w:t>Παπαχριστόπουλος</w:t>
      </w:r>
      <w:proofErr w:type="spellEnd"/>
      <w:r>
        <w:rPr>
          <w:rFonts w:eastAsia="Times New Roman" w:cs="Times New Roman"/>
          <w:szCs w:val="24"/>
        </w:rPr>
        <w:t>.</w:t>
      </w:r>
    </w:p>
    <w:p w14:paraId="60A0E8BD" w14:textId="77777777" w:rsidR="00E01B6E" w:rsidRDefault="00BC40BF">
      <w:pPr>
        <w:spacing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Ευχαριστώ, κύριε Πρόεδρε.</w:t>
      </w:r>
    </w:p>
    <w:p w14:paraId="60A0E8BE" w14:textId="77777777" w:rsidR="00E01B6E" w:rsidRDefault="00BC40BF">
      <w:pPr>
        <w:spacing w:line="600" w:lineRule="auto"/>
        <w:ind w:firstLine="720"/>
        <w:jc w:val="both"/>
        <w:rPr>
          <w:rFonts w:eastAsia="Times New Roman" w:cs="Times New Roman"/>
          <w:szCs w:val="24"/>
        </w:rPr>
      </w:pPr>
      <w:r>
        <w:rPr>
          <w:rFonts w:eastAsia="Times New Roman" w:cs="Times New Roman"/>
          <w:szCs w:val="24"/>
        </w:rPr>
        <w:t xml:space="preserve">Θέλω να πιστεύω ότι δεν ανήκω σε αυτούς που έχουν ιδιοκτησιακή αντίληψη </w:t>
      </w:r>
      <w:r>
        <w:rPr>
          <w:rFonts w:eastAsia="Times New Roman" w:cs="Times New Roman"/>
          <w:szCs w:val="24"/>
        </w:rPr>
        <w:t>για το Κοινοβούλιο και την Αίθουσα της Ολομέλειας. Είμαι από αυτούς που φροντίζουν να μιλούν όταν έχουν κάτι να πουν.</w:t>
      </w:r>
    </w:p>
    <w:p w14:paraId="60A0E8BF" w14:textId="77777777" w:rsidR="00E01B6E" w:rsidRDefault="00BC40BF">
      <w:pPr>
        <w:spacing w:line="600" w:lineRule="auto"/>
        <w:ind w:firstLine="720"/>
        <w:jc w:val="both"/>
        <w:rPr>
          <w:rFonts w:eastAsia="Times New Roman" w:cs="Times New Roman"/>
          <w:szCs w:val="24"/>
        </w:rPr>
      </w:pPr>
      <w:r>
        <w:rPr>
          <w:rFonts w:eastAsia="Times New Roman" w:cs="Times New Roman"/>
          <w:szCs w:val="24"/>
        </w:rPr>
        <w:lastRenderedPageBreak/>
        <w:t>Δυστυχώς όμως σε άσχετα νομοσχέδια και σε πράγματα που δεν χρειάζεται καν αντιπαράθεση κάποιοι δράττονται της ευκαιρίας και ακούγονται πρά</w:t>
      </w:r>
      <w:r>
        <w:rPr>
          <w:rFonts w:eastAsia="Times New Roman" w:cs="Times New Roman"/>
          <w:szCs w:val="24"/>
        </w:rPr>
        <w:t xml:space="preserve">γματα που πραγματικά σε προκαλούν. Δεν μπορεί να ακούγεται εδώ για σοβιέτ και ότι υπάρχει φίμωση του Τύπου, δηλαδή ότι αυτά που κάνει ο </w:t>
      </w:r>
      <w:proofErr w:type="spellStart"/>
      <w:r>
        <w:rPr>
          <w:rFonts w:eastAsia="Times New Roman" w:cs="Times New Roman"/>
          <w:szCs w:val="24"/>
        </w:rPr>
        <w:t>Ερντογάν</w:t>
      </w:r>
      <w:proofErr w:type="spellEnd"/>
      <w:r>
        <w:rPr>
          <w:rFonts w:eastAsia="Times New Roman" w:cs="Times New Roman"/>
          <w:szCs w:val="24"/>
        </w:rPr>
        <w:t>, τα κάνουμε κι εμείς. Τι να λέμε, δηλαδή; Θέλω να πιστεύω ότι είναι επιπόλαιες τοποθετήσεις και δεν έχουν σχέση</w:t>
      </w:r>
      <w:r>
        <w:rPr>
          <w:rFonts w:eastAsia="Times New Roman" w:cs="Times New Roman"/>
          <w:szCs w:val="24"/>
        </w:rPr>
        <w:t xml:space="preserve"> με την ελληνική </w:t>
      </w:r>
      <w:r>
        <w:rPr>
          <w:rFonts w:eastAsia="Times New Roman" w:cs="Times New Roman"/>
          <w:szCs w:val="24"/>
        </w:rPr>
        <w:t>Κ</w:t>
      </w:r>
      <w:r>
        <w:rPr>
          <w:rFonts w:eastAsia="Times New Roman" w:cs="Times New Roman"/>
          <w:szCs w:val="24"/>
        </w:rPr>
        <w:t xml:space="preserve">οινοβουλευτική </w:t>
      </w:r>
      <w:r>
        <w:rPr>
          <w:rFonts w:eastAsia="Times New Roman" w:cs="Times New Roman"/>
          <w:szCs w:val="24"/>
        </w:rPr>
        <w:t>Δ</w:t>
      </w:r>
      <w:r>
        <w:rPr>
          <w:rFonts w:eastAsia="Times New Roman" w:cs="Times New Roman"/>
          <w:szCs w:val="24"/>
        </w:rPr>
        <w:t xml:space="preserve">ημοκρατία. </w:t>
      </w:r>
    </w:p>
    <w:p w14:paraId="60A0E8C0" w14:textId="77777777" w:rsidR="00E01B6E" w:rsidRDefault="00BC40BF">
      <w:pPr>
        <w:spacing w:line="600" w:lineRule="auto"/>
        <w:ind w:firstLine="720"/>
        <w:jc w:val="both"/>
        <w:rPr>
          <w:rFonts w:eastAsia="Times New Roman" w:cs="Times New Roman"/>
          <w:szCs w:val="24"/>
        </w:rPr>
      </w:pPr>
      <w:r>
        <w:rPr>
          <w:rFonts w:eastAsia="Times New Roman" w:cs="Times New Roman"/>
          <w:szCs w:val="24"/>
        </w:rPr>
        <w:t xml:space="preserve">Θέλω να χαιρετίσω θετικά από αυτό το Κοινοβούλιο το πόρισμα των τεσσάρων κομμάτων, γιατί ήταν </w:t>
      </w:r>
      <w:r>
        <w:rPr>
          <w:rFonts w:eastAsia="Times New Roman" w:cs="Times New Roman"/>
          <w:szCs w:val="24"/>
        </w:rPr>
        <w:t xml:space="preserve">κατά την άποψή </w:t>
      </w:r>
      <w:r>
        <w:rPr>
          <w:rFonts w:eastAsia="Times New Roman" w:cs="Times New Roman"/>
          <w:szCs w:val="24"/>
        </w:rPr>
        <w:lastRenderedPageBreak/>
        <w:t xml:space="preserve">μου </w:t>
      </w:r>
      <w:r>
        <w:rPr>
          <w:rFonts w:eastAsia="Times New Roman" w:cs="Times New Roman"/>
          <w:szCs w:val="24"/>
        </w:rPr>
        <w:t xml:space="preserve">ισχυρό χαρτί, όταν ο Πρωθυπουργός πήγε στις Βρυξέλλες. Έτσι το βλέπω. Να πάω στην </w:t>
      </w:r>
      <w:r>
        <w:rPr>
          <w:rFonts w:eastAsia="Times New Roman" w:cs="Times New Roman"/>
          <w:szCs w:val="24"/>
        </w:rPr>
        <w:t xml:space="preserve">Κωνσταντινούπολη ή να πάω στη Σμύρνη και να πω στον </w:t>
      </w:r>
      <w:proofErr w:type="spellStart"/>
      <w:r>
        <w:rPr>
          <w:rFonts w:eastAsia="Times New Roman" w:cs="Times New Roman"/>
          <w:szCs w:val="24"/>
        </w:rPr>
        <w:t>Ερντογάν</w:t>
      </w:r>
      <w:proofErr w:type="spellEnd"/>
      <w:r>
        <w:rPr>
          <w:rFonts w:eastAsia="Times New Roman" w:cs="Times New Roman"/>
          <w:szCs w:val="24"/>
        </w:rPr>
        <w:t xml:space="preserve"> «είσαι αυτό, είσαι εκείνο»; Ξέρουμε όλοι ότι είναι μια συγκαλυμμένη δημοκρατία η Τουρκία. Και τι πας και κάνεις δηλαδή; Πας και τσακώνεσαι, για να πουν οι οπαδοί σου ότι είσαι μάγκας; Με </w:t>
      </w:r>
      <w:proofErr w:type="spellStart"/>
      <w:r>
        <w:rPr>
          <w:rFonts w:eastAsia="Times New Roman" w:cs="Times New Roman"/>
          <w:szCs w:val="24"/>
        </w:rPr>
        <w:t>συγχωρεί</w:t>
      </w:r>
      <w:r>
        <w:rPr>
          <w:rFonts w:eastAsia="Times New Roman" w:cs="Times New Roman"/>
          <w:szCs w:val="24"/>
        </w:rPr>
        <w:t>τε</w:t>
      </w:r>
      <w:proofErr w:type="spellEnd"/>
      <w:r>
        <w:rPr>
          <w:rFonts w:eastAsia="Times New Roman" w:cs="Times New Roman"/>
          <w:szCs w:val="24"/>
        </w:rPr>
        <w:t xml:space="preserve"> για την έκφραση.</w:t>
      </w:r>
    </w:p>
    <w:p w14:paraId="60A0E8C1" w14:textId="77777777" w:rsidR="00E01B6E" w:rsidRDefault="00BC40BF">
      <w:pPr>
        <w:spacing w:line="600" w:lineRule="auto"/>
        <w:ind w:firstLine="720"/>
        <w:jc w:val="both"/>
        <w:rPr>
          <w:rFonts w:eastAsia="Times New Roman" w:cs="Times New Roman"/>
          <w:szCs w:val="24"/>
        </w:rPr>
      </w:pPr>
      <w:r>
        <w:rPr>
          <w:rFonts w:eastAsia="Times New Roman" w:cs="Times New Roman"/>
          <w:szCs w:val="24"/>
        </w:rPr>
        <w:t xml:space="preserve">Θέλω να πω, επίσης, το εξής. Κύριε Πρόεδρε, ζούμε τις τελευταίες ημέρες μια απίστευτη σπουδή κάποιων από εδώ μέσα να συμπορευτούν –και μιλώ για «φρέσκα κουλούρια» και </w:t>
      </w:r>
      <w:r>
        <w:rPr>
          <w:rFonts w:eastAsia="Times New Roman" w:cs="Times New Roman"/>
          <w:szCs w:val="24"/>
        </w:rPr>
        <w:lastRenderedPageBreak/>
        <w:t>θα έπρεπε να είμαστε προσεκτικοί ειδικά σε αυτή</w:t>
      </w:r>
      <w:r>
        <w:rPr>
          <w:rFonts w:eastAsia="Times New Roman" w:cs="Times New Roman"/>
          <w:szCs w:val="24"/>
        </w:rPr>
        <w:t>ν</w:t>
      </w:r>
      <w:r>
        <w:rPr>
          <w:rFonts w:eastAsia="Times New Roman" w:cs="Times New Roman"/>
          <w:szCs w:val="24"/>
        </w:rPr>
        <w:t xml:space="preserve"> την Αίθουσα- με ανθρ</w:t>
      </w:r>
      <w:r>
        <w:rPr>
          <w:rFonts w:eastAsia="Times New Roman" w:cs="Times New Roman"/>
          <w:szCs w:val="24"/>
        </w:rPr>
        <w:t xml:space="preserve">ώπους που έχουν δώσει δείγμα γραφής εδώ και είκοσι χρόνια. Υπάρχει ένας τραπεζίτης -του εύχομαι να αθωωθεί- που τον κυνηγάει η μισή Κύπρος για 3,5 δισεκατομμύρια. Υπάρχει ένας </w:t>
      </w:r>
      <w:proofErr w:type="spellStart"/>
      <w:r>
        <w:rPr>
          <w:rFonts w:eastAsia="Times New Roman" w:cs="Times New Roman"/>
          <w:szCs w:val="24"/>
        </w:rPr>
        <w:t>καναλάρχης</w:t>
      </w:r>
      <w:proofErr w:type="spellEnd"/>
      <w:r>
        <w:rPr>
          <w:rFonts w:eastAsia="Times New Roman" w:cs="Times New Roman"/>
          <w:szCs w:val="24"/>
        </w:rPr>
        <w:t>,</w:t>
      </w:r>
      <w:r>
        <w:rPr>
          <w:rFonts w:eastAsia="Times New Roman" w:cs="Times New Roman"/>
          <w:szCs w:val="24"/>
        </w:rPr>
        <w:t xml:space="preserve"> ο οποίος έχει δοσοληψίες με τη δικαιοσύνη. Και υπάρχει ακόμη ένας άν</w:t>
      </w:r>
      <w:r>
        <w:rPr>
          <w:rFonts w:eastAsia="Times New Roman" w:cs="Times New Roman"/>
          <w:szCs w:val="24"/>
        </w:rPr>
        <w:t>θρωπος</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 ο οποίος</w:t>
      </w:r>
      <w:r>
        <w:rPr>
          <w:rFonts w:eastAsia="Times New Roman" w:cs="Times New Roman"/>
          <w:szCs w:val="24"/>
        </w:rPr>
        <w:t xml:space="preserve"> έφυγε κακήν κακώς από τη χώρα και ακούμε ότι έκανε δωρεές στα κόμματα. </w:t>
      </w:r>
    </w:p>
    <w:p w14:paraId="60A0E8C2" w14:textId="77777777" w:rsidR="00E01B6E" w:rsidRDefault="00BC40BF">
      <w:pPr>
        <w:spacing w:line="600" w:lineRule="auto"/>
        <w:ind w:firstLine="720"/>
        <w:jc w:val="both"/>
        <w:rPr>
          <w:rFonts w:eastAsia="Times New Roman" w:cs="Times New Roman"/>
          <w:szCs w:val="24"/>
        </w:rPr>
      </w:pPr>
      <w:r>
        <w:rPr>
          <w:rFonts w:eastAsia="Times New Roman" w:cs="Times New Roman"/>
          <w:szCs w:val="24"/>
        </w:rPr>
        <w:lastRenderedPageBreak/>
        <w:t>Βλέπω μια σπουδή από κάποια κόμματα σε αυτή</w:t>
      </w:r>
      <w:r>
        <w:rPr>
          <w:rFonts w:eastAsia="Times New Roman" w:cs="Times New Roman"/>
          <w:szCs w:val="24"/>
        </w:rPr>
        <w:t>ν</w:t>
      </w:r>
      <w:r>
        <w:rPr>
          <w:rFonts w:eastAsia="Times New Roman" w:cs="Times New Roman"/>
          <w:szCs w:val="24"/>
        </w:rPr>
        <w:t xml:space="preserve"> εδώ τη Βουλή για υπεράσπιση αυτών των ανθρώπων. Η λέξη διαπλοκή και η λέξη διαφθορά τους θυμίζει κάτι; Είναι κάτι μέσα σε</w:t>
      </w:r>
      <w:r>
        <w:rPr>
          <w:rFonts w:eastAsia="Times New Roman" w:cs="Times New Roman"/>
          <w:szCs w:val="24"/>
        </w:rPr>
        <w:t xml:space="preserve"> αυτά που πρέπει εδώ να </w:t>
      </w:r>
      <w:r>
        <w:rPr>
          <w:rFonts w:eastAsia="Times New Roman" w:cs="Times New Roman"/>
          <w:szCs w:val="24"/>
        </w:rPr>
        <w:t>κ</w:t>
      </w:r>
      <w:r>
        <w:rPr>
          <w:rFonts w:eastAsia="Times New Roman" w:cs="Times New Roman"/>
          <w:szCs w:val="24"/>
        </w:rPr>
        <w:t>τυπήσουμε; Το λέω αυτό, γιατί πρέπει να είμαστε πάρα πολύ προσεκτικοί, όταν κάνουμε κριτική σε αυτή</w:t>
      </w:r>
      <w:r>
        <w:rPr>
          <w:rFonts w:eastAsia="Times New Roman" w:cs="Times New Roman"/>
          <w:szCs w:val="24"/>
        </w:rPr>
        <w:t>ν</w:t>
      </w:r>
      <w:r>
        <w:rPr>
          <w:rFonts w:eastAsia="Times New Roman" w:cs="Times New Roman"/>
          <w:szCs w:val="24"/>
        </w:rPr>
        <w:t xml:space="preserve"> την Κυβέρνηση. </w:t>
      </w:r>
    </w:p>
    <w:p w14:paraId="60A0E8C3" w14:textId="77777777" w:rsidR="00E01B6E" w:rsidRDefault="00BC40BF">
      <w:pPr>
        <w:spacing w:line="600" w:lineRule="auto"/>
        <w:ind w:firstLine="720"/>
        <w:jc w:val="both"/>
        <w:rPr>
          <w:rFonts w:eastAsia="Times New Roman" w:cs="Times New Roman"/>
          <w:szCs w:val="24"/>
        </w:rPr>
      </w:pPr>
      <w:r>
        <w:rPr>
          <w:rFonts w:eastAsia="Times New Roman" w:cs="Times New Roman"/>
          <w:szCs w:val="24"/>
        </w:rPr>
        <w:t>Ξαναλέω για πολλοστή φορά: Λάθη δεν κάνουν μόνο οι πεθαμένοι. Και υπερβολές έγιναν και λάθη έγιναν. Μία διαφορά υπ</w:t>
      </w:r>
      <w:r>
        <w:rPr>
          <w:rFonts w:eastAsia="Times New Roman" w:cs="Times New Roman"/>
          <w:szCs w:val="24"/>
        </w:rPr>
        <w:t xml:space="preserve">άρχει, οι εκλογές του Σεπτεμβρίου έχουν γίνει αόρατες, κύριε Πρόεδρε, δεν τις αναφέρει κανένας. Και κάποιοι άνθρωποι </w:t>
      </w:r>
      <w:r>
        <w:rPr>
          <w:rFonts w:eastAsia="Times New Roman" w:cs="Times New Roman"/>
          <w:szCs w:val="24"/>
        </w:rPr>
        <w:lastRenderedPageBreak/>
        <w:t xml:space="preserve">που τότε ήξεραν και συνηγόρησαν, κάνουν τις μωρές παρθένες σήμερα. Και αναφέρονται σε πραγματικές υπερβολές -εγώ δεν θα το αρνηθώ- που </w:t>
      </w:r>
      <w:proofErr w:type="spellStart"/>
      <w:r>
        <w:rPr>
          <w:rFonts w:eastAsia="Times New Roman" w:cs="Times New Roman"/>
          <w:szCs w:val="24"/>
        </w:rPr>
        <w:t>ελέχ</w:t>
      </w:r>
      <w:r>
        <w:rPr>
          <w:rFonts w:eastAsia="Times New Roman" w:cs="Times New Roman"/>
          <w:szCs w:val="24"/>
        </w:rPr>
        <w:t>θησαν</w:t>
      </w:r>
      <w:proofErr w:type="spellEnd"/>
      <w:r>
        <w:rPr>
          <w:rFonts w:eastAsia="Times New Roman" w:cs="Times New Roman"/>
          <w:szCs w:val="24"/>
        </w:rPr>
        <w:t xml:space="preserve"> ένα χρόνο πριν. Όμως, είχε την τόλμη ένας Πρωθυπουργός, αντί να παριστάνει τον Πρωθυπουργό, -τη μισή Κεντρική του Επιτροπή και σαράντα πέντε Βουλευτές- να πάρει με θάρρος την απόφαση να περάσει την άποψή του. Δεν το θεωρώ μεμπτό εγώ, το θεωρώ υγιές.</w:t>
      </w:r>
    </w:p>
    <w:p w14:paraId="60A0E8C4" w14:textId="77777777" w:rsidR="00E01B6E" w:rsidRDefault="00BC40BF">
      <w:pPr>
        <w:spacing w:line="600" w:lineRule="auto"/>
        <w:ind w:firstLine="720"/>
        <w:jc w:val="both"/>
        <w:rPr>
          <w:rFonts w:eastAsia="Times New Roman" w:cs="Times New Roman"/>
          <w:szCs w:val="24"/>
        </w:rPr>
      </w:pPr>
      <w:r>
        <w:rPr>
          <w:rFonts w:eastAsia="Times New Roman" w:cs="Times New Roman"/>
          <w:szCs w:val="24"/>
        </w:rPr>
        <w:t xml:space="preserve">Τέλος, συμβουλές ότι η </w:t>
      </w:r>
      <w:proofErr w:type="spellStart"/>
      <w:r>
        <w:rPr>
          <w:rFonts w:eastAsia="Times New Roman" w:cs="Times New Roman"/>
          <w:szCs w:val="24"/>
        </w:rPr>
        <w:t>σ</w:t>
      </w:r>
      <w:r>
        <w:rPr>
          <w:rFonts w:eastAsia="Times New Roman" w:cs="Times New Roman"/>
          <w:szCs w:val="24"/>
        </w:rPr>
        <w:t>οβιετία</w:t>
      </w:r>
      <w:proofErr w:type="spellEnd"/>
      <w:r>
        <w:rPr>
          <w:rFonts w:eastAsia="Times New Roman" w:cs="Times New Roman"/>
          <w:szCs w:val="24"/>
        </w:rPr>
        <w:t xml:space="preserve"> και ότι τα κανάλια είναι περίπου σαν την Τουρκία και λοιπά, όχι σε αυτή</w:t>
      </w:r>
      <w:r>
        <w:rPr>
          <w:rFonts w:eastAsia="Times New Roman" w:cs="Times New Roman"/>
          <w:szCs w:val="24"/>
        </w:rPr>
        <w:t xml:space="preserve">ν </w:t>
      </w:r>
      <w:r>
        <w:rPr>
          <w:rFonts w:eastAsia="Times New Roman" w:cs="Times New Roman"/>
          <w:szCs w:val="24"/>
        </w:rPr>
        <w:t>εδώ την Αί</w:t>
      </w:r>
      <w:r>
        <w:rPr>
          <w:rFonts w:eastAsia="Times New Roman" w:cs="Times New Roman"/>
          <w:szCs w:val="24"/>
        </w:rPr>
        <w:lastRenderedPageBreak/>
        <w:t>θουσα. Αν μη τι άλλο, η δημοκρατία έχει αναγνωριστεί από όλους. Ακόμα και ο Πάπας, ο καθολικός, που μιλάει σε δισεκατομμύρια ανθρώπους, έφερε</w:t>
      </w:r>
      <w:r>
        <w:rPr>
          <w:rFonts w:eastAsia="Times New Roman" w:cs="Times New Roman"/>
          <w:szCs w:val="24"/>
        </w:rPr>
        <w:t xml:space="preserve"> την Ελλάδα σαν παράδειγμα, όπως και άλλοι πολλοί τις τελευταίες μέρες.</w:t>
      </w:r>
    </w:p>
    <w:p w14:paraId="60A0E8C5" w14:textId="77777777" w:rsidR="00E01B6E" w:rsidRDefault="00BC40BF">
      <w:pPr>
        <w:spacing w:line="600" w:lineRule="auto"/>
        <w:ind w:firstLine="720"/>
        <w:jc w:val="both"/>
        <w:rPr>
          <w:rFonts w:eastAsia="Times New Roman" w:cs="Times New Roman"/>
          <w:szCs w:val="24"/>
        </w:rPr>
      </w:pPr>
      <w:r>
        <w:rPr>
          <w:rFonts w:eastAsia="Times New Roman" w:cs="Times New Roman"/>
          <w:szCs w:val="24"/>
        </w:rPr>
        <w:t>Ευχαριστώ.</w:t>
      </w:r>
    </w:p>
    <w:p w14:paraId="60A0E8C6" w14:textId="77777777" w:rsidR="00E01B6E" w:rsidRDefault="00BC40BF">
      <w:pPr>
        <w:spacing w:line="600" w:lineRule="auto"/>
        <w:ind w:firstLine="720"/>
        <w:jc w:val="both"/>
        <w:rPr>
          <w:rFonts w:eastAsia="Times New Roman" w:cs="Times New Roman"/>
          <w:color w:val="000000" w:themeColor="text1"/>
          <w:szCs w:val="24"/>
        </w:rPr>
      </w:pPr>
      <w:r w:rsidRPr="002D3BC6">
        <w:rPr>
          <w:rFonts w:eastAsia="Times New Roman" w:cs="Times New Roman"/>
          <w:b/>
          <w:color w:val="000000" w:themeColor="text1"/>
          <w:szCs w:val="24"/>
        </w:rPr>
        <w:t xml:space="preserve">ΠΡΟΕΔΡΕΥΩΝ (Γεώργιος Βαρεμένος): </w:t>
      </w:r>
      <w:r w:rsidRPr="002D3BC6">
        <w:rPr>
          <w:rFonts w:eastAsia="Times New Roman" w:cs="Times New Roman"/>
          <w:color w:val="000000" w:themeColor="text1"/>
          <w:szCs w:val="24"/>
        </w:rPr>
        <w:t>Ευχαριστούμε και εμείς.</w:t>
      </w:r>
    </w:p>
    <w:p w14:paraId="60A0E8C7" w14:textId="77777777" w:rsidR="00E01B6E" w:rsidRDefault="00BC40BF">
      <w:pPr>
        <w:spacing w:line="600" w:lineRule="auto"/>
        <w:ind w:firstLine="720"/>
        <w:jc w:val="both"/>
        <w:rPr>
          <w:rFonts w:eastAsia="Times New Roman" w:cs="Times New Roman"/>
          <w:szCs w:val="24"/>
        </w:rPr>
      </w:pPr>
      <w:r>
        <w:rPr>
          <w:rFonts w:eastAsia="Times New Roman" w:cs="Times New Roman"/>
          <w:szCs w:val="24"/>
        </w:rPr>
        <w:t>Κύριε Καρρά, έχετε τον λόγο.</w:t>
      </w:r>
    </w:p>
    <w:p w14:paraId="60A0E8C8" w14:textId="77777777" w:rsidR="00E01B6E" w:rsidRDefault="00BC40BF">
      <w:pPr>
        <w:spacing w:line="600" w:lineRule="auto"/>
        <w:ind w:firstLine="720"/>
        <w:jc w:val="both"/>
        <w:rPr>
          <w:rFonts w:eastAsia="Times New Roman" w:cs="Times New Roman"/>
          <w:szCs w:val="24"/>
        </w:rPr>
      </w:pPr>
      <w:r>
        <w:rPr>
          <w:rFonts w:eastAsia="Times New Roman" w:cs="Times New Roman"/>
          <w:b/>
          <w:szCs w:val="24"/>
        </w:rPr>
        <w:lastRenderedPageBreak/>
        <w:t xml:space="preserve">ΓΕΩΡΓΙΟΣ-ΔΗΜΗΤΡΙΟΣ ΚΑΡΡΑΣ: </w:t>
      </w:r>
      <w:r>
        <w:rPr>
          <w:rFonts w:eastAsia="Times New Roman" w:cs="Times New Roman"/>
          <w:szCs w:val="24"/>
        </w:rPr>
        <w:t>Ευχαριστώ, κύριε Πρόεδρε.</w:t>
      </w:r>
    </w:p>
    <w:p w14:paraId="60A0E8C9" w14:textId="77777777" w:rsidR="00E01B6E" w:rsidRDefault="00BC40BF">
      <w:pPr>
        <w:spacing w:line="600" w:lineRule="auto"/>
        <w:ind w:firstLine="720"/>
        <w:jc w:val="both"/>
        <w:rPr>
          <w:rFonts w:eastAsia="Times New Roman" w:cs="Times New Roman"/>
          <w:szCs w:val="24"/>
        </w:rPr>
      </w:pPr>
      <w:r>
        <w:rPr>
          <w:rFonts w:eastAsia="Times New Roman" w:cs="Times New Roman"/>
          <w:szCs w:val="24"/>
        </w:rPr>
        <w:t>Ζητήματα κριτικής, και δη κριτικής</w:t>
      </w:r>
      <w:r>
        <w:rPr>
          <w:rFonts w:eastAsia="Times New Roman" w:cs="Times New Roman"/>
          <w:szCs w:val="24"/>
        </w:rPr>
        <w:t xml:space="preserve"> προς την Κυβέρνηση, φαντάζομαι ότι τις επόμενες μέρες θα τεθούν πάλι, γιατί ακούγεται ότι έρχονται διάφορα νομοσχέδια μετά την επαφή με τους λεγόμενους θεσμούς. Οπότε, δεν θα αναφερθώ σε άλλα θέματα σήμερα, θα μείνω στην </w:t>
      </w:r>
      <w:r>
        <w:rPr>
          <w:rFonts w:eastAsia="Times New Roman" w:cs="Times New Roman"/>
          <w:bCs/>
          <w:szCs w:val="24"/>
        </w:rPr>
        <w:t>τροπολογία</w:t>
      </w:r>
      <w:r>
        <w:rPr>
          <w:rFonts w:eastAsia="Times New Roman" w:cs="Times New Roman"/>
          <w:szCs w:val="24"/>
        </w:rPr>
        <w:t>.</w:t>
      </w:r>
    </w:p>
    <w:p w14:paraId="60A0E8CA" w14:textId="77777777" w:rsidR="00E01B6E" w:rsidRDefault="00BC40BF">
      <w:pPr>
        <w:spacing w:line="600" w:lineRule="auto"/>
        <w:ind w:firstLine="720"/>
        <w:jc w:val="both"/>
        <w:rPr>
          <w:rFonts w:eastAsia="Times New Roman" w:cs="Times New Roman"/>
          <w:szCs w:val="24"/>
        </w:rPr>
      </w:pPr>
      <w:r>
        <w:rPr>
          <w:rFonts w:eastAsia="Times New Roman" w:cs="Times New Roman"/>
          <w:szCs w:val="24"/>
        </w:rPr>
        <w:t>Θα πω ότι ακούγεται, κ</w:t>
      </w:r>
      <w:r>
        <w:rPr>
          <w:rFonts w:eastAsia="Times New Roman" w:cs="Times New Roman"/>
          <w:szCs w:val="24"/>
        </w:rPr>
        <w:t>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θετική η παράταση για έναν μήνα. Η εμπειρία μάς </w:t>
      </w:r>
      <w:r>
        <w:rPr>
          <w:rFonts w:eastAsia="Times New Roman" w:cs="Times New Roman"/>
          <w:szCs w:val="24"/>
        </w:rPr>
        <w:t>λέει</w:t>
      </w:r>
      <w:r>
        <w:rPr>
          <w:rFonts w:eastAsia="Times New Roman" w:cs="Times New Roman"/>
          <w:szCs w:val="24"/>
        </w:rPr>
        <w:t xml:space="preserve"> ότι η Κυβέρνηση δεν θα έχει </w:t>
      </w:r>
      <w:r>
        <w:rPr>
          <w:rFonts w:eastAsia="Times New Roman" w:cs="Times New Roman"/>
          <w:szCs w:val="24"/>
        </w:rPr>
        <w:lastRenderedPageBreak/>
        <w:t>καταφέρει σε έναν μήνα να έχει ολοκληρώσει το κανονιστικό πλαίσιο, για τον λόγο ότι ο νόμος είναι ψηφισμένος από τα τέλη φθινοπώρου και ακόμα δεν είδαμε τίποτα.</w:t>
      </w:r>
    </w:p>
    <w:p w14:paraId="60A0E8CB" w14:textId="77777777" w:rsidR="00E01B6E" w:rsidRDefault="00BC40BF">
      <w:pPr>
        <w:spacing w:line="600" w:lineRule="auto"/>
        <w:ind w:firstLine="720"/>
        <w:jc w:val="both"/>
        <w:rPr>
          <w:rFonts w:eastAsia="Times New Roman" w:cs="Times New Roman"/>
          <w:szCs w:val="24"/>
        </w:rPr>
      </w:pPr>
      <w:r>
        <w:rPr>
          <w:rFonts w:eastAsia="Times New Roman" w:cs="Times New Roman"/>
          <w:szCs w:val="24"/>
        </w:rPr>
        <w:t xml:space="preserve">Όπως είπε και ο κ. </w:t>
      </w:r>
      <w:proofErr w:type="spellStart"/>
      <w:r>
        <w:rPr>
          <w:rFonts w:eastAsia="Times New Roman" w:cs="Times New Roman"/>
          <w:szCs w:val="24"/>
        </w:rPr>
        <w:t>Σαρίδης</w:t>
      </w:r>
      <w:proofErr w:type="spellEnd"/>
      <w:r>
        <w:rPr>
          <w:rFonts w:eastAsia="Times New Roman" w:cs="Times New Roman"/>
          <w:szCs w:val="24"/>
        </w:rPr>
        <w:t>, διαβάζουμε στον Τύπο «</w:t>
      </w:r>
      <w:r>
        <w:rPr>
          <w:rFonts w:eastAsia="Times New Roman" w:cs="Times New Roman"/>
          <w:szCs w:val="24"/>
        </w:rPr>
        <w:t>σ</w:t>
      </w:r>
      <w:r>
        <w:rPr>
          <w:rFonts w:eastAsia="Times New Roman" w:cs="Times New Roman"/>
          <w:szCs w:val="24"/>
        </w:rPr>
        <w:t xml:space="preserve">κέψεις της Τράπεζας της Ελλάδος», διαβάζουμε στον Τύπο ότι </w:t>
      </w:r>
      <w:r>
        <w:rPr>
          <w:rFonts w:eastAsia="Times New Roman" w:cs="Times New Roman"/>
          <w:szCs w:val="24"/>
        </w:rPr>
        <w:t>«</w:t>
      </w:r>
      <w:r>
        <w:rPr>
          <w:rFonts w:eastAsia="Times New Roman" w:cs="Times New Roman"/>
          <w:szCs w:val="24"/>
        </w:rPr>
        <w:t xml:space="preserve">η </w:t>
      </w:r>
      <w:r>
        <w:rPr>
          <w:rFonts w:eastAsia="Times New Roman" w:cs="Times New Roman"/>
          <w:szCs w:val="24"/>
        </w:rPr>
        <w:t>τ</w:t>
      </w:r>
      <w:r>
        <w:rPr>
          <w:rFonts w:eastAsia="Times New Roman" w:cs="Times New Roman"/>
          <w:szCs w:val="24"/>
        </w:rPr>
        <w:t>ράπεζα συζητάει</w:t>
      </w:r>
      <w:r>
        <w:rPr>
          <w:rFonts w:eastAsia="Times New Roman" w:cs="Times New Roman"/>
          <w:szCs w:val="24"/>
        </w:rPr>
        <w:t>»</w:t>
      </w:r>
      <w:r>
        <w:rPr>
          <w:rFonts w:eastAsia="Times New Roman" w:cs="Times New Roman"/>
          <w:szCs w:val="24"/>
        </w:rPr>
        <w:t>, διαβάζουμε «η Κυβέρνηση δι</w:t>
      </w:r>
      <w:r>
        <w:rPr>
          <w:rFonts w:eastAsia="Times New Roman" w:cs="Times New Roman"/>
          <w:szCs w:val="24"/>
        </w:rPr>
        <w:t>ά</w:t>
      </w:r>
      <w:r>
        <w:rPr>
          <w:rFonts w:eastAsia="Times New Roman" w:cs="Times New Roman"/>
          <w:szCs w:val="24"/>
        </w:rPr>
        <w:t xml:space="preserve"> του Υπουργού κ. Σταθάκη προτίθεται να κάνει…». </w:t>
      </w:r>
    </w:p>
    <w:p w14:paraId="60A0E8CC" w14:textId="77777777" w:rsidR="00E01B6E" w:rsidRDefault="00BC40BF">
      <w:pPr>
        <w:spacing w:line="600" w:lineRule="auto"/>
        <w:ind w:firstLine="720"/>
        <w:jc w:val="both"/>
        <w:rPr>
          <w:rFonts w:eastAsia="Times New Roman" w:cs="Times New Roman"/>
          <w:szCs w:val="24"/>
        </w:rPr>
      </w:pPr>
      <w:r>
        <w:rPr>
          <w:rFonts w:eastAsia="Times New Roman" w:cs="Times New Roman"/>
          <w:szCs w:val="24"/>
        </w:rPr>
        <w:t>Θέλω να θέσω ένα πρακτικό ζήτημα, όμως, το οποίο</w:t>
      </w:r>
      <w:r>
        <w:rPr>
          <w:rFonts w:eastAsia="Times New Roman" w:cs="Times New Roman"/>
          <w:szCs w:val="24"/>
        </w:rPr>
        <w:t xml:space="preserve"> ίσως δεν εθίγη ακόμα: Οι δανειολήπτες αυτοί καθ’ εαυτοί τι κάνουν; </w:t>
      </w:r>
      <w:r>
        <w:rPr>
          <w:rFonts w:eastAsia="Times New Roman" w:cs="Times New Roman"/>
          <w:szCs w:val="24"/>
        </w:rPr>
        <w:lastRenderedPageBreak/>
        <w:t xml:space="preserve">Και γίνομαι πιο συγκεκριμένος. Έχουμε τα κόκκινα δάνεια και λέμε για τις τράπεζες ότι αυτή τη στιγμή αυτές πρέπει να ρυθμίσουν αυτό το θέμα. Όσο, όμως, καθυστερούμε τη ρύθμιση, έχουμε ένα </w:t>
      </w:r>
      <w:r>
        <w:rPr>
          <w:rFonts w:eastAsia="Times New Roman" w:cs="Times New Roman"/>
          <w:szCs w:val="24"/>
        </w:rPr>
        <w:t>πρόβλημα μεγάλο. Ποιο είναι το πρόβλημα; Οι οικογενειάρχες, τυπικά τουλάχιστον, φορτώνονται τόκους, φορτώνονται καθυστερήσεις, φορτώνονται τόκους υπερημερίας. Και την ώρα που θα έρθει η περίφημη εκείνη στιγμή να διαπραγματευθεί ο καλόπιστος, ο «συνεργάσιμο</w:t>
      </w:r>
      <w:r>
        <w:rPr>
          <w:rFonts w:eastAsia="Times New Roman" w:cs="Times New Roman"/>
          <w:szCs w:val="24"/>
        </w:rPr>
        <w:t xml:space="preserve">ς» λεγόμενος, δανειολήπτης –μια έκφραση που δεν μου αρέσει, αλλά έχει ήδη νομοθετηθεί- με την τράπεζα ή με το </w:t>
      </w:r>
      <w:r>
        <w:rPr>
          <w:rFonts w:eastAsia="Times New Roman" w:cs="Times New Roman"/>
          <w:szCs w:val="24"/>
          <w:lang w:val="en-US"/>
        </w:rPr>
        <w:t>fund</w:t>
      </w:r>
      <w:r>
        <w:rPr>
          <w:rFonts w:eastAsia="Times New Roman" w:cs="Times New Roman"/>
          <w:szCs w:val="24"/>
        </w:rPr>
        <w:t xml:space="preserve"> στο οποίο θα έχει </w:t>
      </w:r>
      <w:r>
        <w:rPr>
          <w:rFonts w:eastAsia="Times New Roman" w:cs="Times New Roman"/>
          <w:szCs w:val="24"/>
        </w:rPr>
        <w:lastRenderedPageBreak/>
        <w:t>μεταβιβαστεί το δάνειό του, θα εμφανίζεται ως μεγαλύτερου ποσού ο οφειλέτης. Αυτό θα του δημιουργεί το μειονέκτημα ότι θα π</w:t>
      </w:r>
      <w:r>
        <w:rPr>
          <w:rFonts w:eastAsia="Times New Roman" w:cs="Times New Roman"/>
          <w:szCs w:val="24"/>
        </w:rPr>
        <w:t>ρέπει να ξεκινάει να συζητά από υψηλότερη οροφή.</w:t>
      </w:r>
    </w:p>
    <w:p w14:paraId="60A0E8CD" w14:textId="77777777" w:rsidR="00E01B6E" w:rsidRDefault="00BC40BF">
      <w:pPr>
        <w:spacing w:line="600" w:lineRule="auto"/>
        <w:ind w:firstLine="720"/>
        <w:jc w:val="both"/>
        <w:rPr>
          <w:rFonts w:eastAsia="Times New Roman" w:cs="Times New Roman"/>
          <w:szCs w:val="24"/>
        </w:rPr>
      </w:pPr>
      <w:r>
        <w:rPr>
          <w:rFonts w:eastAsia="Times New Roman" w:cs="Times New Roman"/>
          <w:szCs w:val="24"/>
        </w:rPr>
        <w:t xml:space="preserve">Επομένως, ναι μεν εμείς θα ψηφίσουμε την </w:t>
      </w:r>
      <w:r>
        <w:rPr>
          <w:rFonts w:eastAsia="Times New Roman" w:cs="Times New Roman"/>
          <w:bCs/>
          <w:szCs w:val="24"/>
        </w:rPr>
        <w:t>τροπολογία</w:t>
      </w:r>
      <w:r>
        <w:rPr>
          <w:rFonts w:eastAsia="Times New Roman" w:cs="Times New Roman"/>
          <w:szCs w:val="24"/>
        </w:rPr>
        <w:t xml:space="preserve"> αυτή, διότι δεν μπορεί να γίνει αλλιώς. Ούτε μπορούμε να πούμε μέσα στην Αίθουσα «προχωρήστε σε πλειστηριασμούς», αλλά προβληματιζ</w:t>
      </w:r>
      <w:r>
        <w:rPr>
          <w:rFonts w:eastAsia="Times New Roman" w:cs="Times New Roman"/>
          <w:szCs w:val="24"/>
        </w:rPr>
        <w:t>όμαστε</w:t>
      </w:r>
      <w:r>
        <w:rPr>
          <w:rFonts w:eastAsia="Times New Roman" w:cs="Times New Roman"/>
          <w:szCs w:val="24"/>
        </w:rPr>
        <w:t xml:space="preserve"> σε αυτό το σημείο.</w:t>
      </w:r>
      <w:r>
        <w:rPr>
          <w:rFonts w:eastAsia="Times New Roman" w:cs="Times New Roman"/>
          <w:szCs w:val="24"/>
        </w:rPr>
        <w:t xml:space="preserve"> </w:t>
      </w:r>
    </w:p>
    <w:p w14:paraId="60A0E8CE" w14:textId="77777777" w:rsidR="00E01B6E" w:rsidRDefault="00BC40BF">
      <w:pPr>
        <w:spacing w:line="600" w:lineRule="auto"/>
        <w:ind w:firstLine="720"/>
        <w:jc w:val="both"/>
        <w:rPr>
          <w:rFonts w:eastAsia="Times New Roman" w:cs="Times New Roman"/>
          <w:szCs w:val="24"/>
        </w:rPr>
      </w:pPr>
      <w:r>
        <w:rPr>
          <w:rFonts w:eastAsia="Times New Roman" w:cs="Times New Roman"/>
          <w:szCs w:val="24"/>
        </w:rPr>
        <w:t xml:space="preserve">Έτσι, ζητώ αυτή τη στιγμή από την Κυβέρνηση τα εξής: Θα πρέπει να ξεκαθαρίσει το τοπίο. Το κανονιστικό λεγόμενο </w:t>
      </w:r>
      <w:r>
        <w:rPr>
          <w:rFonts w:eastAsia="Times New Roman" w:cs="Times New Roman"/>
          <w:szCs w:val="24"/>
        </w:rPr>
        <w:lastRenderedPageBreak/>
        <w:t>πλαίσιο, το οποίο θα στηρίζεται στον ήδη ψηφισμένο νόμο, δεν είναι επαρκές για προστασία. Γιατί το λέω αυτό; Το έχω ξαναπεί και από του Βήματο</w:t>
      </w:r>
      <w:r>
        <w:rPr>
          <w:rFonts w:eastAsia="Times New Roman" w:cs="Times New Roman"/>
          <w:szCs w:val="24"/>
        </w:rPr>
        <w:t xml:space="preserve">ς της Ολομέλειας. </w:t>
      </w:r>
    </w:p>
    <w:p w14:paraId="60A0E8CF" w14:textId="77777777" w:rsidR="00E01B6E" w:rsidRDefault="00BC40BF">
      <w:pPr>
        <w:spacing w:line="600" w:lineRule="auto"/>
        <w:ind w:firstLine="720"/>
        <w:jc w:val="both"/>
        <w:rPr>
          <w:rFonts w:eastAsia="Times New Roman" w:cs="Times New Roman"/>
          <w:szCs w:val="24"/>
        </w:rPr>
      </w:pPr>
      <w:r>
        <w:rPr>
          <w:rFonts w:eastAsia="Times New Roman" w:cs="Times New Roman"/>
          <w:szCs w:val="24"/>
        </w:rPr>
        <w:t xml:space="preserve">Κύριε Πρόεδρε, υπάρχουν εταιρείες διαχείρισης κεφαλαίων, όπως 100.000 ευρώ -που είναι η αξία ενός μέσου διαμερίσματος στο κέντρο της Αθήνας-, και δεν μπορούμε να δεχθούμε να διαχειρίζονται τις περιουσίες και τις τύχες οικογενειών και </w:t>
      </w:r>
      <w:proofErr w:type="spellStart"/>
      <w:r>
        <w:rPr>
          <w:rFonts w:eastAsia="Times New Roman" w:cs="Times New Roman"/>
          <w:szCs w:val="24"/>
        </w:rPr>
        <w:t>νοι</w:t>
      </w:r>
      <w:r>
        <w:rPr>
          <w:rFonts w:eastAsia="Times New Roman" w:cs="Times New Roman"/>
          <w:szCs w:val="24"/>
        </w:rPr>
        <w:t>κοκυραίων</w:t>
      </w:r>
      <w:proofErr w:type="spellEnd"/>
      <w:r>
        <w:rPr>
          <w:rFonts w:eastAsia="Times New Roman" w:cs="Times New Roman"/>
          <w:szCs w:val="24"/>
        </w:rPr>
        <w:t xml:space="preserve">, αν θέλετε, που είχαν την ατυχία είτε να μείνουν άνεργοι είτε να βρεθούν σε άλλη επιχειρηματική συγκυρία και να είναι οφειλέτες προς τις τράπεζες. Το λέω αυτό, </w:t>
      </w:r>
      <w:r>
        <w:rPr>
          <w:rFonts w:eastAsia="Times New Roman" w:cs="Times New Roman"/>
          <w:szCs w:val="24"/>
        </w:rPr>
        <w:lastRenderedPageBreak/>
        <w:t>γιατί το μικρό κεφάλαιο δημιουργεί προϋποθέσεις άμεσου πλουτισμού και αρπακτικής διάθε</w:t>
      </w:r>
      <w:r>
        <w:rPr>
          <w:rFonts w:eastAsia="Times New Roman" w:cs="Times New Roman"/>
          <w:szCs w:val="24"/>
        </w:rPr>
        <w:t>σης. Είναι εύλογος ο όρος «</w:t>
      </w:r>
      <w:r>
        <w:rPr>
          <w:rFonts w:eastAsia="Times New Roman" w:cs="Times New Roman"/>
          <w:szCs w:val="24"/>
          <w:lang w:val="en-US"/>
        </w:rPr>
        <w:t>distress</w:t>
      </w:r>
      <w:r>
        <w:rPr>
          <w:rFonts w:eastAsia="Times New Roman" w:cs="Times New Roman"/>
          <w:szCs w:val="24"/>
        </w:rPr>
        <w:t xml:space="preserve"> </w:t>
      </w:r>
      <w:r>
        <w:rPr>
          <w:rFonts w:eastAsia="Times New Roman" w:cs="Times New Roman"/>
          <w:szCs w:val="24"/>
          <w:lang w:val="en-US"/>
        </w:rPr>
        <w:t>funds</w:t>
      </w:r>
      <w:r>
        <w:rPr>
          <w:rFonts w:eastAsia="Times New Roman" w:cs="Times New Roman"/>
          <w:szCs w:val="24"/>
        </w:rPr>
        <w:t>». Είναι αυτά τα καταστροφικά πια ταμεία.</w:t>
      </w:r>
    </w:p>
    <w:p w14:paraId="60A0E8D0" w14:textId="77777777" w:rsidR="00E01B6E" w:rsidRDefault="00BC40BF">
      <w:pPr>
        <w:spacing w:line="600" w:lineRule="auto"/>
        <w:ind w:firstLine="720"/>
        <w:jc w:val="both"/>
        <w:rPr>
          <w:rFonts w:eastAsia="Times New Roman" w:cs="Times New Roman"/>
          <w:szCs w:val="24"/>
        </w:rPr>
      </w:pPr>
      <w:r>
        <w:rPr>
          <w:rFonts w:eastAsia="Times New Roman" w:cs="Times New Roman"/>
          <w:szCs w:val="24"/>
        </w:rPr>
        <w:t xml:space="preserve">Νομίζουμε, λοιπόν, ότι η Κυβέρνηση θα πρέπει να σταθεί σε σύντομο χρόνο, στον χρόνο της παράτασης -θα είναι ένας, δύο, τρείς, πέντε μήνες, όπως είπε ο κ. </w:t>
      </w:r>
      <w:proofErr w:type="spellStart"/>
      <w:r>
        <w:rPr>
          <w:rFonts w:eastAsia="Times New Roman" w:cs="Times New Roman"/>
          <w:szCs w:val="24"/>
        </w:rPr>
        <w:t>Σαρίδης</w:t>
      </w:r>
      <w:proofErr w:type="spellEnd"/>
      <w:r>
        <w:rPr>
          <w:rFonts w:eastAsia="Times New Roman" w:cs="Times New Roman"/>
          <w:szCs w:val="24"/>
        </w:rPr>
        <w:t>- και να έρθ</w:t>
      </w:r>
      <w:r>
        <w:rPr>
          <w:rFonts w:eastAsia="Times New Roman" w:cs="Times New Roman"/>
          <w:szCs w:val="24"/>
        </w:rPr>
        <w:t>ει νομοθετικά πλέον να καθορίσει ένα αυστηρότερο πλαίσιο</w:t>
      </w:r>
      <w:r>
        <w:rPr>
          <w:rFonts w:eastAsia="Times New Roman" w:cs="Times New Roman"/>
          <w:szCs w:val="24"/>
        </w:rPr>
        <w:t>,</w:t>
      </w:r>
      <w:r>
        <w:rPr>
          <w:rFonts w:eastAsia="Times New Roman" w:cs="Times New Roman"/>
          <w:szCs w:val="24"/>
        </w:rPr>
        <w:t xml:space="preserve"> εντός του οποίου θα λειτουργούν. Πρέπει να μην το αφήσουμε ούτε στην Τράπεζα της Ελλάδος με κανονιστικές πράξεις, ούτε </w:t>
      </w:r>
      <w:r>
        <w:rPr>
          <w:rFonts w:eastAsia="Times New Roman" w:cs="Times New Roman"/>
          <w:szCs w:val="24"/>
        </w:rPr>
        <w:lastRenderedPageBreak/>
        <w:t>στον Διοικητή της Τράπεζας της Ελλάδος, διότι από εκεί θα πρυτανεύσουν κυρίως τ</w:t>
      </w:r>
      <w:r>
        <w:rPr>
          <w:rFonts w:eastAsia="Times New Roman" w:cs="Times New Roman"/>
          <w:szCs w:val="24"/>
        </w:rPr>
        <w:t>ραπεζικά κριτήρια.</w:t>
      </w:r>
    </w:p>
    <w:p w14:paraId="60A0E8D1" w14:textId="77777777" w:rsidR="00E01B6E" w:rsidRDefault="00BC40BF">
      <w:pPr>
        <w:spacing w:line="600" w:lineRule="auto"/>
        <w:ind w:firstLine="720"/>
        <w:contextualSpacing/>
        <w:jc w:val="both"/>
        <w:rPr>
          <w:rFonts w:eastAsia="Times New Roman" w:cs="Times New Roman"/>
          <w:szCs w:val="24"/>
        </w:rPr>
      </w:pPr>
      <w:r>
        <w:rPr>
          <w:rFonts w:eastAsia="Times New Roman" w:cs="Times New Roman"/>
          <w:szCs w:val="24"/>
        </w:rPr>
        <w:t xml:space="preserve">Διάβασα στην </w:t>
      </w:r>
      <w:r>
        <w:rPr>
          <w:rFonts w:eastAsia="Times New Roman" w:cs="Times New Roman"/>
          <w:szCs w:val="24"/>
        </w:rPr>
        <w:t>κ</w:t>
      </w:r>
      <w:r>
        <w:rPr>
          <w:rFonts w:eastAsia="Times New Roman" w:cs="Times New Roman"/>
          <w:szCs w:val="24"/>
        </w:rPr>
        <w:t xml:space="preserve">υριακάτικη </w:t>
      </w:r>
      <w:r>
        <w:rPr>
          <w:rFonts w:eastAsia="Times New Roman" w:cs="Times New Roman"/>
          <w:szCs w:val="24"/>
        </w:rPr>
        <w:t>«</w:t>
      </w:r>
      <w:r>
        <w:rPr>
          <w:rFonts w:eastAsia="Times New Roman" w:cs="Times New Roman"/>
          <w:szCs w:val="24"/>
        </w:rPr>
        <w:t>ΚΑΘΗΜΕΡΙΝΗ</w:t>
      </w:r>
      <w:r>
        <w:rPr>
          <w:rFonts w:eastAsia="Times New Roman" w:cs="Times New Roman"/>
          <w:szCs w:val="24"/>
        </w:rPr>
        <w:t>»</w:t>
      </w:r>
      <w:r>
        <w:rPr>
          <w:rFonts w:eastAsia="Times New Roman" w:cs="Times New Roman"/>
          <w:szCs w:val="24"/>
        </w:rPr>
        <w:t xml:space="preserve"> ότι γίνεται συζήτηση μεταξύ των συστημικών τραπεζών και της Τράπεζας της Ελλάδος, πώς θα καθοριστεί το πλαίσιο. Όμως, δεν πρέπει να ξεχνάμε ότι οι τράπεζες σήμερα στην Ελλάδα, μετά την τρίτη </w:t>
      </w:r>
      <w:proofErr w:type="spellStart"/>
      <w:r>
        <w:rPr>
          <w:rFonts w:eastAsia="Times New Roman" w:cs="Times New Roman"/>
          <w:szCs w:val="24"/>
        </w:rPr>
        <w:t>ανακεφαλ</w:t>
      </w:r>
      <w:r>
        <w:rPr>
          <w:rFonts w:eastAsia="Times New Roman" w:cs="Times New Roman"/>
          <w:szCs w:val="24"/>
        </w:rPr>
        <w:t>αιοποίηση</w:t>
      </w:r>
      <w:proofErr w:type="spellEnd"/>
      <w:r>
        <w:rPr>
          <w:rFonts w:eastAsia="Times New Roman" w:cs="Times New Roman"/>
          <w:szCs w:val="24"/>
        </w:rPr>
        <w:t xml:space="preserve"> -δεν θα μπω στα ζητήματα αυτά, δεν είναι του παρόντος- έχουν μεγάλους ιδιώτες, ξένους επενδυτές -και </w:t>
      </w:r>
      <w:r>
        <w:rPr>
          <w:rFonts w:eastAsia="Times New Roman" w:cs="Times New Roman"/>
          <w:szCs w:val="24"/>
        </w:rPr>
        <w:lastRenderedPageBreak/>
        <w:t>διαβάσαμε προχθές ότι επιχειρείται</w:t>
      </w:r>
      <w:r>
        <w:rPr>
          <w:rFonts w:eastAsia="Times New Roman" w:cs="Times New Roman"/>
          <w:szCs w:val="24"/>
        </w:rPr>
        <w:t>,</w:t>
      </w:r>
      <w:r>
        <w:rPr>
          <w:rFonts w:eastAsia="Times New Roman" w:cs="Times New Roman"/>
          <w:szCs w:val="24"/>
        </w:rPr>
        <w:t xml:space="preserve"> μάλιστα, και η αλλαγή Διοικητικού Συμβουλίου στην Τράπεζα Πειραιώς από το </w:t>
      </w:r>
      <w:r>
        <w:rPr>
          <w:rFonts w:eastAsia="Times New Roman" w:cs="Times New Roman"/>
          <w:szCs w:val="24"/>
          <w:lang w:val="en-US"/>
        </w:rPr>
        <w:t>fund</w:t>
      </w:r>
      <w:r>
        <w:rPr>
          <w:rFonts w:eastAsia="Times New Roman" w:cs="Times New Roman"/>
          <w:szCs w:val="24"/>
        </w:rPr>
        <w:t xml:space="preserve"> του κ. </w:t>
      </w:r>
      <w:proofErr w:type="spellStart"/>
      <w:r>
        <w:rPr>
          <w:rFonts w:eastAsia="Times New Roman" w:cs="Times New Roman"/>
          <w:szCs w:val="24"/>
        </w:rPr>
        <w:t>Πόλσον</w:t>
      </w:r>
      <w:proofErr w:type="spellEnd"/>
      <w:r>
        <w:rPr>
          <w:rFonts w:eastAsia="Times New Roman" w:cs="Times New Roman"/>
          <w:szCs w:val="24"/>
        </w:rPr>
        <w:t>- που εκεί θέλουν</w:t>
      </w:r>
      <w:r>
        <w:rPr>
          <w:rFonts w:eastAsia="Times New Roman" w:cs="Times New Roman"/>
          <w:szCs w:val="24"/>
        </w:rPr>
        <w:t xml:space="preserve"> άμεσα κέρδη.</w:t>
      </w:r>
    </w:p>
    <w:p w14:paraId="60A0E8D2" w14:textId="77777777" w:rsidR="00E01B6E" w:rsidRDefault="00BC40BF">
      <w:pPr>
        <w:spacing w:line="600" w:lineRule="auto"/>
        <w:ind w:firstLine="720"/>
        <w:contextualSpacing/>
        <w:jc w:val="both"/>
        <w:rPr>
          <w:rFonts w:eastAsia="Times New Roman" w:cs="Times New Roman"/>
          <w:szCs w:val="24"/>
        </w:rPr>
      </w:pPr>
      <w:r>
        <w:rPr>
          <w:rFonts w:eastAsia="Times New Roman" w:cs="Times New Roman"/>
          <w:szCs w:val="24"/>
        </w:rPr>
        <w:t>Νομίζουμε, λοιπόν -και θα τελειώσω, κύριε Πρόεδρε, δεν θέλω να πω περισσότερα- τεχνοκρατικά μιλώντας αυτή τη στιγμή για την έννοια της προστασίας της μικρής περιουσίας, της μικρής ελληνικής οικογένειας, ότι θα πρέπει μέσα στο</w:t>
      </w:r>
      <w:r>
        <w:rPr>
          <w:rFonts w:eastAsia="Times New Roman" w:cs="Times New Roman"/>
          <w:szCs w:val="24"/>
        </w:rPr>
        <w:t>ν</w:t>
      </w:r>
      <w:r>
        <w:rPr>
          <w:rFonts w:eastAsia="Times New Roman" w:cs="Times New Roman"/>
          <w:szCs w:val="24"/>
        </w:rPr>
        <w:t xml:space="preserve"> χρόνο της παράτ</w:t>
      </w:r>
      <w:r>
        <w:rPr>
          <w:rFonts w:eastAsia="Times New Roman" w:cs="Times New Roman"/>
          <w:szCs w:val="24"/>
        </w:rPr>
        <w:t xml:space="preserve">ασης να δούμε ακόμα και το νομοθετικό πλαίσιο και να δημιουργήσουμε τέτοιες προϋποθέσεις που να μην αφήνονται ούτε σε κανονιστικές πράξεις της Κυβέρνησης ούτε </w:t>
      </w:r>
      <w:r>
        <w:rPr>
          <w:rFonts w:eastAsia="Times New Roman" w:cs="Times New Roman"/>
          <w:szCs w:val="24"/>
        </w:rPr>
        <w:lastRenderedPageBreak/>
        <w:t>σε αποφάσεις του Διοικητή της Τράπεζας της Ελλάδος για να έλθουν στη Βουλή να συζητηθούν σε σύντο</w:t>
      </w:r>
      <w:r>
        <w:rPr>
          <w:rFonts w:eastAsia="Times New Roman" w:cs="Times New Roman"/>
          <w:szCs w:val="24"/>
        </w:rPr>
        <w:t>μο χρόνο τα ζητήματα αυτά. Θα πρέπει να έχει και η Βουλή καθοριστικό λόγο στην προστασία των λεγόμενων δανειοληπτών και να έχει εικόνα για το πώς θα γίνει και η διαχείριση των κόκκινων δανείων.</w:t>
      </w:r>
    </w:p>
    <w:p w14:paraId="60A0E8D3" w14:textId="77777777" w:rsidR="00E01B6E" w:rsidRDefault="00BC40BF">
      <w:pPr>
        <w:spacing w:line="600" w:lineRule="auto"/>
        <w:ind w:firstLine="720"/>
        <w:contextualSpacing/>
        <w:jc w:val="both"/>
        <w:rPr>
          <w:rFonts w:eastAsia="Times New Roman" w:cs="Times New Roman"/>
          <w:szCs w:val="24"/>
        </w:rPr>
      </w:pPr>
      <w:r>
        <w:rPr>
          <w:rFonts w:eastAsia="Times New Roman" w:cs="Times New Roman"/>
          <w:szCs w:val="24"/>
        </w:rPr>
        <w:t>Σας ευχαριστώ, κύριε Πρόεδρε.</w:t>
      </w:r>
    </w:p>
    <w:p w14:paraId="60A0E8D4" w14:textId="77777777" w:rsidR="00E01B6E" w:rsidRDefault="00BC40BF">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Και εμείς σας ευχαριστούμε.</w:t>
      </w:r>
    </w:p>
    <w:p w14:paraId="60A0E8D5" w14:textId="77777777" w:rsidR="00E01B6E" w:rsidRDefault="00BC40BF">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ΑΜΑΝΑΤΙΔΗΣ (Υφυπουργός Εξωτερικών): </w:t>
      </w:r>
      <w:r>
        <w:rPr>
          <w:rFonts w:eastAsia="Times New Roman" w:cs="Times New Roman"/>
          <w:szCs w:val="24"/>
        </w:rPr>
        <w:t>Κύριε Πρόεδρε, θα ήθελα τον λόγο.</w:t>
      </w:r>
    </w:p>
    <w:p w14:paraId="60A0E8D6" w14:textId="77777777" w:rsidR="00E01B6E" w:rsidRDefault="00BC40BF">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Ορίστε, κύριε Υπουργέ, έχετε τον λόγο.</w:t>
      </w:r>
    </w:p>
    <w:p w14:paraId="60A0E8D7" w14:textId="77777777" w:rsidR="00E01B6E" w:rsidRDefault="00BC40BF">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ΑΜΑΝΑΤΙΔΗΣ (Υφυπουργός Εξωτερικών): </w:t>
      </w:r>
      <w:r>
        <w:rPr>
          <w:rFonts w:eastAsia="Times New Roman" w:cs="Times New Roman"/>
          <w:szCs w:val="24"/>
        </w:rPr>
        <w:t xml:space="preserve">Κύριε Πρόεδρε, ευχαριστώ για την παραχώρηση του λόγου. </w:t>
      </w:r>
    </w:p>
    <w:p w14:paraId="60A0E8D8" w14:textId="77777777" w:rsidR="00E01B6E" w:rsidRDefault="00BC40BF">
      <w:pPr>
        <w:spacing w:line="600" w:lineRule="auto"/>
        <w:ind w:firstLine="720"/>
        <w:contextualSpacing/>
        <w:jc w:val="both"/>
        <w:rPr>
          <w:rFonts w:eastAsia="Times New Roman" w:cs="Times New Roman"/>
          <w:szCs w:val="24"/>
        </w:rPr>
      </w:pPr>
      <w:r>
        <w:rPr>
          <w:rFonts w:eastAsia="Times New Roman" w:cs="Times New Roman"/>
          <w:szCs w:val="24"/>
        </w:rPr>
        <w:t>Έχω να διατυπώσω δύο σκέψεις. Σε σχέση με τη ρητορική, η οποία αναπτύχθηκε αυτή τη στιγμή εδώ, θεωρώ ότι η Αντιπολίτευση έχει πάει από την υπεράσπιση ενός «</w:t>
      </w:r>
      <w:r>
        <w:rPr>
          <w:rFonts w:eastAsia="Times New Roman" w:cs="Times New Roman"/>
          <w:szCs w:val="24"/>
          <w:lang w:val="en-US"/>
        </w:rPr>
        <w:t>success</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παλιού -η οποία και ανώφελη ε</w:t>
      </w:r>
      <w:r>
        <w:rPr>
          <w:rFonts w:eastAsia="Times New Roman" w:cs="Times New Roman"/>
          <w:szCs w:val="24"/>
        </w:rPr>
        <w:t xml:space="preserve">ίναι αυτή τη στιγμή και αναποτελεσματική- στη θεωρία του «όλα είναι καταστροφικά». </w:t>
      </w:r>
      <w:r>
        <w:rPr>
          <w:rFonts w:eastAsia="Times New Roman" w:cs="Times New Roman"/>
          <w:szCs w:val="24"/>
        </w:rPr>
        <w:lastRenderedPageBreak/>
        <w:t>Και, βέβαια, έχει ακουστεί και η ρητορική η οποία έχει εξαντληθεί στην ειρωνεία. Η ειρωνεία και η πολιτική το</w:t>
      </w:r>
      <w:r>
        <w:rPr>
          <w:rFonts w:eastAsia="Times New Roman" w:cs="Times New Roman"/>
          <w:szCs w:val="24"/>
        </w:rPr>
        <w:t>ύ</w:t>
      </w:r>
      <w:r>
        <w:rPr>
          <w:rFonts w:eastAsia="Times New Roman" w:cs="Times New Roman"/>
          <w:szCs w:val="24"/>
        </w:rPr>
        <w:t xml:space="preserve"> «όλα είναι καταστροφικά» και του «δεν έχει αποτελέσματα η Κυβέ</w:t>
      </w:r>
      <w:r>
        <w:rPr>
          <w:rFonts w:eastAsia="Times New Roman" w:cs="Times New Roman"/>
          <w:szCs w:val="24"/>
        </w:rPr>
        <w:t>ρνηση», νομίζω ότι δείχνει την ένδεια των επιχειρημάτων</w:t>
      </w:r>
      <w:r>
        <w:rPr>
          <w:rFonts w:eastAsia="Times New Roman" w:cs="Times New Roman"/>
          <w:szCs w:val="24"/>
        </w:rPr>
        <w:t>,</w:t>
      </w:r>
      <w:r>
        <w:rPr>
          <w:rFonts w:eastAsia="Times New Roman" w:cs="Times New Roman"/>
          <w:szCs w:val="24"/>
        </w:rPr>
        <w:t xml:space="preserve"> που δεν έχουν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σχέση με την πραγματικότητα. </w:t>
      </w:r>
    </w:p>
    <w:p w14:paraId="60A0E8D9" w14:textId="77777777" w:rsidR="00E01B6E" w:rsidRDefault="00BC40BF">
      <w:pPr>
        <w:spacing w:line="600" w:lineRule="auto"/>
        <w:ind w:firstLine="720"/>
        <w:contextualSpacing/>
        <w:jc w:val="both"/>
        <w:rPr>
          <w:rFonts w:eastAsia="Times New Roman" w:cs="Times New Roman"/>
          <w:szCs w:val="24"/>
        </w:rPr>
      </w:pPr>
      <w:r>
        <w:rPr>
          <w:rFonts w:eastAsia="Times New Roman" w:cs="Times New Roman"/>
          <w:szCs w:val="24"/>
        </w:rPr>
        <w:t xml:space="preserve">Η συνεργασία των δημόσιων </w:t>
      </w:r>
      <w:r>
        <w:rPr>
          <w:rFonts w:eastAsia="Times New Roman" w:cs="Times New Roman"/>
          <w:szCs w:val="24"/>
        </w:rPr>
        <w:t>π</w:t>
      </w:r>
      <w:r>
        <w:rPr>
          <w:rFonts w:eastAsia="Times New Roman" w:cs="Times New Roman"/>
          <w:szCs w:val="24"/>
        </w:rPr>
        <w:t xml:space="preserve">ανεπιστημίων της Ελλάδας με τα </w:t>
      </w:r>
      <w:r>
        <w:rPr>
          <w:rFonts w:eastAsia="Times New Roman" w:cs="Times New Roman"/>
          <w:szCs w:val="24"/>
        </w:rPr>
        <w:t>π</w:t>
      </w:r>
      <w:r>
        <w:rPr>
          <w:rFonts w:eastAsia="Times New Roman" w:cs="Times New Roman"/>
          <w:szCs w:val="24"/>
        </w:rPr>
        <w:t>ανεπιστήμια της Τουρκίας έχει γίνει και στ</w:t>
      </w:r>
      <w:r>
        <w:rPr>
          <w:rFonts w:eastAsia="Times New Roman" w:cs="Times New Roman"/>
          <w:szCs w:val="24"/>
        </w:rPr>
        <w:t>ο</w:t>
      </w:r>
      <w:r>
        <w:rPr>
          <w:rFonts w:eastAsia="Times New Roman" w:cs="Times New Roman"/>
          <w:szCs w:val="24"/>
        </w:rPr>
        <w:t xml:space="preserve"> περιθώρι</w:t>
      </w:r>
      <w:r>
        <w:rPr>
          <w:rFonts w:eastAsia="Times New Roman" w:cs="Times New Roman"/>
          <w:szCs w:val="24"/>
        </w:rPr>
        <w:t>ο</w:t>
      </w:r>
      <w:r>
        <w:rPr>
          <w:rFonts w:eastAsia="Times New Roman" w:cs="Times New Roman"/>
          <w:szCs w:val="24"/>
        </w:rPr>
        <w:t xml:space="preserve"> της συνάντησης. Το ταξίδι ήταν μία </w:t>
      </w:r>
      <w:r>
        <w:rPr>
          <w:rFonts w:eastAsia="Times New Roman" w:cs="Times New Roman"/>
          <w:szCs w:val="24"/>
        </w:rPr>
        <w:t>ιστορική στιγμή στις σχέσεις μεταξύ Ελλάδας και Τουρκίας. Το Ανώτατο Συμβούλιο Συνεργασίας</w:t>
      </w:r>
      <w:r>
        <w:rPr>
          <w:rFonts w:eastAsia="Times New Roman" w:cs="Times New Roman"/>
          <w:szCs w:val="24"/>
        </w:rPr>
        <w:t>,</w:t>
      </w:r>
      <w:r>
        <w:rPr>
          <w:rFonts w:eastAsia="Times New Roman" w:cs="Times New Roman"/>
          <w:szCs w:val="24"/>
        </w:rPr>
        <w:t xml:space="preserve"> που πραγματοποιήθηκε στη Σμύρνη, έφερε απτά </w:t>
      </w:r>
      <w:r>
        <w:rPr>
          <w:rFonts w:eastAsia="Times New Roman" w:cs="Times New Roman"/>
          <w:szCs w:val="24"/>
        </w:rPr>
        <w:lastRenderedPageBreak/>
        <w:t xml:space="preserve">αποτελέσματα, τα οποία οφείλετε να τα αναγνωρίσετε. Δεν μπορείτε να κλείνετε τα μάτια και δεν μπορείτε να λέτε ότι «Εάν </w:t>
      </w:r>
      <w:r>
        <w:rPr>
          <w:rFonts w:eastAsia="Times New Roman" w:cs="Times New Roman"/>
          <w:szCs w:val="24"/>
        </w:rPr>
        <w:t xml:space="preserve">η πραγματικότητα δεν συμφωνεί με εμάς, τόσο το χειρότερο για την πραγματικότητα». </w:t>
      </w:r>
    </w:p>
    <w:p w14:paraId="60A0E8DA" w14:textId="77777777" w:rsidR="00E01B6E" w:rsidRDefault="00BC40BF">
      <w:pPr>
        <w:spacing w:line="600" w:lineRule="auto"/>
        <w:ind w:firstLine="720"/>
        <w:contextualSpacing/>
        <w:jc w:val="both"/>
        <w:rPr>
          <w:rFonts w:eastAsia="Times New Roman" w:cs="Times New Roman"/>
          <w:szCs w:val="24"/>
        </w:rPr>
      </w:pPr>
      <w:r>
        <w:rPr>
          <w:rFonts w:eastAsia="Times New Roman" w:cs="Times New Roman"/>
          <w:szCs w:val="24"/>
        </w:rPr>
        <w:t xml:space="preserve">Υπήρξε </w:t>
      </w:r>
      <w:proofErr w:type="spellStart"/>
      <w:r>
        <w:rPr>
          <w:rFonts w:eastAsia="Times New Roman" w:cs="Times New Roman"/>
          <w:szCs w:val="24"/>
        </w:rPr>
        <w:t>επικαιροποίηση</w:t>
      </w:r>
      <w:proofErr w:type="spellEnd"/>
      <w:r>
        <w:rPr>
          <w:rFonts w:eastAsia="Times New Roman" w:cs="Times New Roman"/>
          <w:szCs w:val="24"/>
        </w:rPr>
        <w:t xml:space="preserve"> της </w:t>
      </w:r>
      <w:r>
        <w:rPr>
          <w:rFonts w:eastAsia="Times New Roman" w:cs="Times New Roman"/>
          <w:szCs w:val="24"/>
        </w:rPr>
        <w:t>σ</w:t>
      </w:r>
      <w:r>
        <w:rPr>
          <w:rFonts w:eastAsia="Times New Roman" w:cs="Times New Roman"/>
          <w:szCs w:val="24"/>
        </w:rPr>
        <w:t xml:space="preserve">υμφωνίας </w:t>
      </w:r>
      <w:proofErr w:type="spellStart"/>
      <w:r>
        <w:rPr>
          <w:rFonts w:eastAsia="Times New Roman" w:cs="Times New Roman"/>
          <w:szCs w:val="24"/>
        </w:rPr>
        <w:t>ε</w:t>
      </w:r>
      <w:r>
        <w:rPr>
          <w:rFonts w:eastAsia="Times New Roman" w:cs="Times New Roman"/>
          <w:szCs w:val="24"/>
        </w:rPr>
        <w:t>πανεισδοχής</w:t>
      </w:r>
      <w:proofErr w:type="spellEnd"/>
      <w:r>
        <w:rPr>
          <w:rFonts w:eastAsia="Times New Roman" w:cs="Times New Roman"/>
          <w:szCs w:val="24"/>
        </w:rPr>
        <w:t xml:space="preserve"> των προσφύγων στην Τουρκία, </w:t>
      </w:r>
      <w:r>
        <w:rPr>
          <w:rFonts w:eastAsia="Times New Roman" w:cs="Times New Roman"/>
          <w:szCs w:val="24"/>
        </w:rPr>
        <w:t xml:space="preserve">κάτι </w:t>
      </w:r>
      <w:r>
        <w:rPr>
          <w:rFonts w:eastAsia="Times New Roman" w:cs="Times New Roman"/>
          <w:szCs w:val="24"/>
        </w:rPr>
        <w:t>το οποίο θα βοηθήσει στον έλεγχο των προσφυγικών ροών. Επίσης, ειπώθηκε ρητά ότι θα «χτυπηθ</w:t>
      </w:r>
      <w:r>
        <w:rPr>
          <w:rFonts w:eastAsia="Times New Roman" w:cs="Times New Roman"/>
          <w:szCs w:val="24"/>
        </w:rPr>
        <w:t xml:space="preserve">εί» το κύκλωμα των διακινητών στα παράλια της Τουρκίας. </w:t>
      </w:r>
    </w:p>
    <w:p w14:paraId="60A0E8DB" w14:textId="77777777" w:rsidR="00E01B6E" w:rsidRDefault="00BC40B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Υπογράφηκε η διασύνδεση </w:t>
      </w:r>
      <w:r>
        <w:rPr>
          <w:rFonts w:eastAsia="Times New Roman" w:cs="Times New Roman"/>
          <w:szCs w:val="24"/>
        </w:rPr>
        <w:t xml:space="preserve">των </w:t>
      </w:r>
      <w:r>
        <w:rPr>
          <w:rFonts w:eastAsia="Times New Roman" w:cs="Times New Roman"/>
          <w:szCs w:val="24"/>
        </w:rPr>
        <w:t>λιμανι</w:t>
      </w:r>
      <w:r>
        <w:rPr>
          <w:rFonts w:eastAsia="Times New Roman" w:cs="Times New Roman"/>
          <w:szCs w:val="24"/>
        </w:rPr>
        <w:t>ών</w:t>
      </w:r>
      <w:r>
        <w:rPr>
          <w:rFonts w:eastAsia="Times New Roman" w:cs="Times New Roman"/>
          <w:szCs w:val="24"/>
        </w:rPr>
        <w:t xml:space="preserve"> Θεσσαλονίκης-Σμύρνης, υπήρξε ομάδα έτσι ώστε να προχωρήσουν οι εργασίες για ταχεία σιδηροδρομική γραμμή «Ηγουμενίτσα-Κωνσταντινούπολη», η πτήση «Αθήνας-Άγκυρας» α</w:t>
      </w:r>
      <w:r>
        <w:rPr>
          <w:rFonts w:eastAsia="Times New Roman" w:cs="Times New Roman"/>
          <w:szCs w:val="24"/>
        </w:rPr>
        <w:t xml:space="preserve">πευθείας, αντιπλημμυρικά έργα στον Έβρο και η </w:t>
      </w:r>
      <w:r>
        <w:rPr>
          <w:rFonts w:eastAsia="Times New Roman" w:cs="Times New Roman"/>
          <w:szCs w:val="24"/>
        </w:rPr>
        <w:t>σ</w:t>
      </w:r>
      <w:r>
        <w:rPr>
          <w:rFonts w:eastAsia="Times New Roman" w:cs="Times New Roman"/>
          <w:szCs w:val="24"/>
        </w:rPr>
        <w:t xml:space="preserve">υμφωνία για τη δεύτερη γέφυρα των Κήπων. </w:t>
      </w:r>
    </w:p>
    <w:p w14:paraId="60A0E8DC" w14:textId="77777777" w:rsidR="00E01B6E" w:rsidRDefault="00BC40BF">
      <w:pPr>
        <w:spacing w:line="600" w:lineRule="auto"/>
        <w:ind w:firstLine="720"/>
        <w:contextualSpacing/>
        <w:jc w:val="both"/>
        <w:rPr>
          <w:rFonts w:eastAsia="Times New Roman" w:cs="Times New Roman"/>
          <w:szCs w:val="24"/>
        </w:rPr>
      </w:pPr>
      <w:r>
        <w:rPr>
          <w:rFonts w:eastAsia="Times New Roman" w:cs="Times New Roman"/>
          <w:szCs w:val="24"/>
        </w:rPr>
        <w:t xml:space="preserve">Επίσης, υπογράφηκε </w:t>
      </w:r>
      <w:r>
        <w:rPr>
          <w:rFonts w:eastAsia="Times New Roman" w:cs="Times New Roman"/>
          <w:szCs w:val="24"/>
        </w:rPr>
        <w:t>μ</w:t>
      </w:r>
      <w:r>
        <w:rPr>
          <w:rFonts w:eastAsia="Times New Roman" w:cs="Times New Roman"/>
          <w:szCs w:val="24"/>
        </w:rPr>
        <w:t xml:space="preserve">νημόνιο </w:t>
      </w:r>
      <w:r>
        <w:rPr>
          <w:rFonts w:eastAsia="Times New Roman" w:cs="Times New Roman"/>
          <w:szCs w:val="24"/>
        </w:rPr>
        <w:t>σ</w:t>
      </w:r>
      <w:r>
        <w:rPr>
          <w:rFonts w:eastAsia="Times New Roman" w:cs="Times New Roman"/>
          <w:szCs w:val="24"/>
        </w:rPr>
        <w:t xml:space="preserve">υνεργασίας μεταξύ των Υπουργών Τουρισμού, της κ. Κουντουρά και του αρμόδιου Τούρκου. </w:t>
      </w:r>
    </w:p>
    <w:p w14:paraId="60A0E8DD" w14:textId="77777777" w:rsidR="00E01B6E" w:rsidRDefault="00BC40BF">
      <w:pPr>
        <w:spacing w:line="600" w:lineRule="auto"/>
        <w:ind w:firstLine="720"/>
        <w:contextualSpacing/>
        <w:jc w:val="both"/>
        <w:rPr>
          <w:rFonts w:eastAsia="Times New Roman" w:cs="Times New Roman"/>
          <w:szCs w:val="24"/>
        </w:rPr>
      </w:pPr>
      <w:r>
        <w:rPr>
          <w:rFonts w:eastAsia="Times New Roman" w:cs="Times New Roman"/>
          <w:szCs w:val="24"/>
        </w:rPr>
        <w:lastRenderedPageBreak/>
        <w:t>Και, βέβαια, η Θεσσαλονίκη θα έχει την τιμητική της,</w:t>
      </w:r>
      <w:r>
        <w:rPr>
          <w:rFonts w:eastAsia="Times New Roman" w:cs="Times New Roman"/>
          <w:szCs w:val="24"/>
        </w:rPr>
        <w:t xml:space="preserve"> αφού έγινε αποδεκτή η πρόσκληση έτσι ώστε το επόμενο Ανώτατο Συμβούλιο Συνεργασίας να πραγματοποιηθεί στη Θεσσαλονίκη.</w:t>
      </w:r>
    </w:p>
    <w:p w14:paraId="60A0E8DE" w14:textId="77777777" w:rsidR="00E01B6E" w:rsidRDefault="00BC40BF">
      <w:pPr>
        <w:spacing w:line="600" w:lineRule="auto"/>
        <w:ind w:firstLine="720"/>
        <w:contextualSpacing/>
        <w:jc w:val="both"/>
        <w:rPr>
          <w:rFonts w:eastAsia="Times New Roman" w:cs="Times New Roman"/>
          <w:szCs w:val="24"/>
        </w:rPr>
      </w:pPr>
      <w:r>
        <w:rPr>
          <w:rFonts w:eastAsia="Times New Roman" w:cs="Times New Roman"/>
          <w:szCs w:val="24"/>
        </w:rPr>
        <w:t xml:space="preserve">Σε όλα αυτά δεν μπορεί κανείς να κλείνει τα μάτια. Πρέπει να δούμε την πραγματικότητα. Προσπαθούμε επίπονα και έχουμε αποτελέσματα. Και </w:t>
      </w:r>
      <w:r>
        <w:rPr>
          <w:rFonts w:eastAsia="Times New Roman" w:cs="Times New Roman"/>
          <w:szCs w:val="24"/>
        </w:rPr>
        <w:t>η Κυβέρνηση αυτή θα πετύχει.</w:t>
      </w:r>
    </w:p>
    <w:p w14:paraId="60A0E8DF" w14:textId="77777777" w:rsidR="00E01B6E" w:rsidRDefault="00BC40BF">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ΣΤΑΘΑΚΗΣ (Υπουργός Οικονομίας, Ανάπτυξης και Τουρισμού): </w:t>
      </w:r>
      <w:r>
        <w:rPr>
          <w:rFonts w:eastAsia="Times New Roman" w:cs="Times New Roman"/>
          <w:szCs w:val="24"/>
        </w:rPr>
        <w:t>Κύριε Πρόεδρε, θα ήθελα τον λόγο.</w:t>
      </w:r>
    </w:p>
    <w:p w14:paraId="60A0E8E0" w14:textId="77777777" w:rsidR="00E01B6E" w:rsidRDefault="00BC40BF">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Ο Υπουργός κ. Σταθάκης έχει τον τελευταίο λόγο.</w:t>
      </w:r>
    </w:p>
    <w:p w14:paraId="60A0E8E1" w14:textId="77777777" w:rsidR="00E01B6E" w:rsidRDefault="00BC40BF">
      <w:pPr>
        <w:spacing w:line="600" w:lineRule="auto"/>
        <w:ind w:firstLine="720"/>
        <w:contextualSpacing/>
        <w:jc w:val="both"/>
        <w:rPr>
          <w:rFonts w:eastAsia="Times New Roman" w:cs="Times New Roman"/>
          <w:szCs w:val="24"/>
        </w:rPr>
      </w:pPr>
      <w:r>
        <w:rPr>
          <w:rFonts w:eastAsia="Times New Roman" w:cs="Times New Roman"/>
          <w:b/>
          <w:szCs w:val="24"/>
        </w:rPr>
        <w:t>ΓΕΩΡΓΙΟΣ ΣΤΑΘΑΚΗΣ (Υπουργός Οικονομίας, Ανάπτυ</w:t>
      </w:r>
      <w:r>
        <w:rPr>
          <w:rFonts w:eastAsia="Times New Roman" w:cs="Times New Roman"/>
          <w:b/>
          <w:szCs w:val="24"/>
        </w:rPr>
        <w:t xml:space="preserve">ξης και Τουρισμού): </w:t>
      </w:r>
      <w:r>
        <w:rPr>
          <w:rFonts w:eastAsia="Times New Roman" w:cs="Times New Roman"/>
          <w:szCs w:val="24"/>
        </w:rPr>
        <w:t>Δυσκολεύομαι να απαντήσω στον κ. Κωνσταντινόπουλο, ο οποίος τελευταία -θα ήθελα να το υπενθυμίσω στο Σώμα- είναι επιρρεπής στο να μου κάνει προσωπικές επιθέσεις. Έχω την τιμητική μου αυτό το διάστημα για διάφορα θέματα. Εντούτοις πρέπει</w:t>
      </w:r>
      <w:r>
        <w:rPr>
          <w:rFonts w:eastAsia="Times New Roman" w:cs="Times New Roman"/>
          <w:szCs w:val="24"/>
        </w:rPr>
        <w:t xml:space="preserve"> να του υπενθυμίσω</w:t>
      </w:r>
      <w:r>
        <w:rPr>
          <w:rFonts w:eastAsia="Times New Roman" w:cs="Times New Roman"/>
          <w:szCs w:val="24"/>
        </w:rPr>
        <w:t>,</w:t>
      </w:r>
      <w:r>
        <w:rPr>
          <w:rFonts w:eastAsia="Times New Roman" w:cs="Times New Roman"/>
          <w:szCs w:val="24"/>
        </w:rPr>
        <w:t xml:space="preserve"> σχετικά με το «αλήθειες και ψέματα» -αυτό το λογοπαίγνιο</w:t>
      </w:r>
      <w:r>
        <w:rPr>
          <w:rFonts w:eastAsia="Times New Roman" w:cs="Times New Roman"/>
          <w:szCs w:val="24"/>
        </w:rPr>
        <w:t>,</w:t>
      </w:r>
      <w:r>
        <w:rPr>
          <w:rFonts w:eastAsia="Times New Roman" w:cs="Times New Roman"/>
          <w:szCs w:val="24"/>
        </w:rPr>
        <w:t xml:space="preserve"> για το </w:t>
      </w:r>
      <w:r>
        <w:rPr>
          <w:rFonts w:eastAsia="Times New Roman" w:cs="Times New Roman"/>
          <w:szCs w:val="24"/>
        </w:rPr>
        <w:lastRenderedPageBreak/>
        <w:t xml:space="preserve">οποίο θα κάνουν διδακτορικό οι γενιές του μέλλοντος με επίκεντρο τον ΣΥΡΙΖΑ- ότι υπάρχουν αρκετά διδακτορικά για το «αλήθειες και ψέματα» στην πολυετή διακυβέρνηση της χώρας από το ΠΑΣΟΚ. Οπότε, θα τον παρέπεμπα στη βιβλιογραφία αυτή. Είναι αρκετά </w:t>
      </w:r>
      <w:r>
        <w:rPr>
          <w:rFonts w:eastAsia="Times New Roman" w:cs="Times New Roman"/>
          <w:szCs w:val="24"/>
        </w:rPr>
        <w:t xml:space="preserve">επαρκής. </w:t>
      </w:r>
    </w:p>
    <w:p w14:paraId="60A0E8E2" w14:textId="77777777" w:rsidR="00E01B6E" w:rsidRDefault="00BC40BF">
      <w:pPr>
        <w:spacing w:line="600" w:lineRule="auto"/>
        <w:ind w:firstLine="720"/>
        <w:contextualSpacing/>
        <w:jc w:val="both"/>
        <w:rPr>
          <w:rFonts w:eastAsia="Times New Roman" w:cs="Times New Roman"/>
          <w:szCs w:val="24"/>
        </w:rPr>
      </w:pPr>
      <w:r>
        <w:rPr>
          <w:rFonts w:eastAsia="Times New Roman" w:cs="Times New Roman"/>
          <w:szCs w:val="24"/>
        </w:rPr>
        <w:t xml:space="preserve">Ας αφήσουμε, λοιπόν, στο μέλλον τις διατριβές να καταδείξουν εάν υπάρχει το παραμικρό ψέμα σε μία Κυβέρνηση η οποία εξελέγη μετά από μία </w:t>
      </w:r>
      <w:r>
        <w:rPr>
          <w:rFonts w:eastAsia="Times New Roman" w:cs="Times New Roman"/>
          <w:szCs w:val="24"/>
        </w:rPr>
        <w:t>σ</w:t>
      </w:r>
      <w:r>
        <w:rPr>
          <w:rFonts w:eastAsia="Times New Roman" w:cs="Times New Roman"/>
          <w:szCs w:val="24"/>
        </w:rPr>
        <w:t xml:space="preserve">υμφωνία, σε μία Κυβέρνηση η οποία κατέθεσε την πρώτη μέρα τον οδικό χάρτη πώς θα εφαρμοστεί αυτή η </w:t>
      </w:r>
      <w:r>
        <w:rPr>
          <w:rFonts w:eastAsia="Times New Roman" w:cs="Times New Roman"/>
          <w:szCs w:val="24"/>
        </w:rPr>
        <w:t>σ</w:t>
      </w:r>
      <w:r>
        <w:rPr>
          <w:rFonts w:eastAsia="Times New Roman" w:cs="Times New Roman"/>
          <w:szCs w:val="24"/>
        </w:rPr>
        <w:t xml:space="preserve">υμφωνία </w:t>
      </w:r>
      <w:r>
        <w:rPr>
          <w:rFonts w:eastAsia="Times New Roman" w:cs="Times New Roman"/>
          <w:szCs w:val="24"/>
        </w:rPr>
        <w:t xml:space="preserve">βήμα προς βήμα, μία Κυβέρνηση η </w:t>
      </w:r>
      <w:r>
        <w:rPr>
          <w:rFonts w:eastAsia="Times New Roman" w:cs="Times New Roman"/>
          <w:szCs w:val="24"/>
        </w:rPr>
        <w:lastRenderedPageBreak/>
        <w:t xml:space="preserve">οποία τηρεί αυτό τον οδικό χάρτη, τους δύο κύκλους διαπραγματεύσεων, την </w:t>
      </w:r>
      <w:proofErr w:type="spellStart"/>
      <w:r>
        <w:rPr>
          <w:rFonts w:eastAsia="Times New Roman" w:cs="Times New Roman"/>
          <w:szCs w:val="24"/>
        </w:rPr>
        <w:t>ανακεφαλαιοποίηση</w:t>
      </w:r>
      <w:proofErr w:type="spellEnd"/>
      <w:r>
        <w:rPr>
          <w:rFonts w:eastAsia="Times New Roman" w:cs="Times New Roman"/>
          <w:szCs w:val="24"/>
        </w:rPr>
        <w:t xml:space="preserve"> των τραπεζών, την πρώτη αξιολόγηση, την </w:t>
      </w:r>
      <w:r w:rsidRPr="002D3BC6">
        <w:rPr>
          <w:rFonts w:eastAsia="Times New Roman" w:cs="Times New Roman"/>
          <w:color w:val="000000" w:themeColor="text1"/>
          <w:szCs w:val="24"/>
        </w:rPr>
        <w:t>επαναδιαπραγμάτευση του δημόσιου χρέους. Αυτός ο οδικός χάρτης εφαρμόζεται.</w:t>
      </w:r>
    </w:p>
    <w:p w14:paraId="60A0E8E3" w14:textId="77777777" w:rsidR="00E01B6E" w:rsidRDefault="00BC40BF">
      <w:pPr>
        <w:spacing w:line="600" w:lineRule="auto"/>
        <w:ind w:firstLine="720"/>
        <w:jc w:val="both"/>
        <w:rPr>
          <w:rFonts w:eastAsia="Times New Roman" w:cs="Times New Roman"/>
          <w:szCs w:val="24"/>
        </w:rPr>
      </w:pPr>
      <w:r w:rsidRPr="000A7A19">
        <w:rPr>
          <w:rFonts w:eastAsia="Times New Roman" w:cs="Times New Roman"/>
          <w:szCs w:val="24"/>
        </w:rPr>
        <w:t xml:space="preserve">Ψάχνω </w:t>
      </w:r>
      <w:r>
        <w:rPr>
          <w:rFonts w:eastAsia="Times New Roman" w:cs="Times New Roman"/>
          <w:szCs w:val="24"/>
        </w:rPr>
        <w:t>να βρω ποιο</w:t>
      </w:r>
      <w:r>
        <w:rPr>
          <w:rFonts w:eastAsia="Times New Roman" w:cs="Times New Roman"/>
          <w:szCs w:val="24"/>
        </w:rPr>
        <w:t xml:space="preserve"> είναι το ψέμα και επανέρχομαι σε αυτό, διότι υπάρχει και μια άλλη διάσταση. Όλοι επενδύουν στην αποτυχία, να μην κλείσει η πρώτη αξιολόγηση. Έξι μήνες ζήτησε ο κ. Κωνσταντινόπουλος να παρατείνουμε τον νόμο, ευελπιστώντας ότι έξι μήνες η οικονομία θα υφίστ</w:t>
      </w:r>
      <w:r>
        <w:rPr>
          <w:rFonts w:eastAsia="Times New Roman" w:cs="Times New Roman"/>
          <w:szCs w:val="24"/>
        </w:rPr>
        <w:t>αται τις κατα</w:t>
      </w:r>
      <w:r>
        <w:rPr>
          <w:rFonts w:eastAsia="Times New Roman" w:cs="Times New Roman"/>
          <w:szCs w:val="24"/>
        </w:rPr>
        <w:lastRenderedPageBreak/>
        <w:t xml:space="preserve">στροφικές συνέπειες της αστάθειας, τις οποίες έχει διατυπώσει, λέγοντας ότι πρέπει να κλείσει η αξιολόγηση και ο κ. </w:t>
      </w:r>
      <w:proofErr w:type="spellStart"/>
      <w:r>
        <w:rPr>
          <w:rFonts w:eastAsia="Times New Roman" w:cs="Times New Roman"/>
          <w:szCs w:val="24"/>
        </w:rPr>
        <w:t>Τσακαλώτος</w:t>
      </w:r>
      <w:proofErr w:type="spellEnd"/>
      <w:r>
        <w:rPr>
          <w:rFonts w:eastAsia="Times New Roman" w:cs="Times New Roman"/>
          <w:szCs w:val="24"/>
        </w:rPr>
        <w:t xml:space="preserve"> και εγώ και οι πάντες. Πρέπει να κλείσει. Καθυστέρησε ένα μήνα. Φταίει η Κυβέρνηση; Υπάρχει κάποιος στο Κοινοβούλιο </w:t>
      </w:r>
      <w:r>
        <w:rPr>
          <w:rFonts w:eastAsia="Times New Roman" w:cs="Times New Roman"/>
          <w:szCs w:val="24"/>
        </w:rPr>
        <w:t xml:space="preserve">που θα σηκωθεί και θα πει ότι πριν από τρεις εβδομάδες είχε ξεκινήσει η συζήτηση, οι </w:t>
      </w:r>
      <w:r>
        <w:rPr>
          <w:rFonts w:eastAsia="Times New Roman" w:cs="Times New Roman"/>
          <w:szCs w:val="24"/>
        </w:rPr>
        <w:t>θ</w:t>
      </w:r>
      <w:r>
        <w:rPr>
          <w:rFonts w:eastAsia="Times New Roman" w:cs="Times New Roman"/>
          <w:szCs w:val="24"/>
        </w:rPr>
        <w:t>εσμοί ζήτησαν χρόνο, έφυγαν και επανέρχονται σήμερα. Πού φταίει ακριβώς η Κυβέρνηση γι’ αυτές τις τρεις εβδομάδες;</w:t>
      </w:r>
    </w:p>
    <w:p w14:paraId="60A0E8E4" w14:textId="77777777" w:rsidR="00E01B6E" w:rsidRDefault="00BC40BF">
      <w:pPr>
        <w:spacing w:line="600" w:lineRule="auto"/>
        <w:ind w:firstLine="720"/>
        <w:jc w:val="both"/>
        <w:rPr>
          <w:rFonts w:eastAsia="Times New Roman" w:cs="Times New Roman"/>
          <w:szCs w:val="24"/>
        </w:rPr>
      </w:pPr>
      <w:r>
        <w:rPr>
          <w:rFonts w:eastAsia="Times New Roman" w:cs="Times New Roman"/>
          <w:szCs w:val="24"/>
        </w:rPr>
        <w:t>Κάπου θα έχετε πληροφορηθεί ότι υπάρχουν διαφορετικές α</w:t>
      </w:r>
      <w:r>
        <w:rPr>
          <w:rFonts w:eastAsia="Times New Roman" w:cs="Times New Roman"/>
          <w:szCs w:val="24"/>
        </w:rPr>
        <w:t xml:space="preserve">πόψεις εντός των </w:t>
      </w:r>
      <w:r>
        <w:rPr>
          <w:rFonts w:eastAsia="Times New Roman" w:cs="Times New Roman"/>
          <w:szCs w:val="24"/>
        </w:rPr>
        <w:t>θ</w:t>
      </w:r>
      <w:r>
        <w:rPr>
          <w:rFonts w:eastAsia="Times New Roman" w:cs="Times New Roman"/>
          <w:szCs w:val="24"/>
        </w:rPr>
        <w:t xml:space="preserve">εσμών, ότι έχει γίνει μια μεγάλη συζήτηση, </w:t>
      </w:r>
      <w:r>
        <w:rPr>
          <w:rFonts w:eastAsia="Times New Roman" w:cs="Times New Roman"/>
          <w:szCs w:val="24"/>
        </w:rPr>
        <w:lastRenderedPageBreak/>
        <w:t>ότι, ότι, ότι... Πού φταίει ακριβώς η Κυβέρνηση; Να μας κάνετε την κριτική να το καταλάβω. Δεν έχει θέση σε αυτή την διαπραγμάτευση η Κυβέρνηση; Δεν έχει θέση στο δημοσιονομικό; Δεν έχει θέση στο</w:t>
      </w:r>
      <w:r>
        <w:rPr>
          <w:rFonts w:eastAsia="Times New Roman" w:cs="Times New Roman"/>
          <w:szCs w:val="24"/>
        </w:rPr>
        <w:t xml:space="preserve"> ασφαλιστικό; Δεν έχει θέση στα κόκκινα δάνεια ή δεν έχει ισχυρές απόψεις για το </w:t>
      </w:r>
      <w:r>
        <w:rPr>
          <w:rFonts w:eastAsia="Times New Roman" w:cs="Times New Roman"/>
          <w:szCs w:val="24"/>
        </w:rPr>
        <w:t>τ</w:t>
      </w:r>
      <w:r>
        <w:rPr>
          <w:rFonts w:eastAsia="Times New Roman" w:cs="Times New Roman"/>
          <w:szCs w:val="24"/>
        </w:rPr>
        <w:t>αμείο; Υπάρχει, δηλαδή, ένας άνθρωπος</w:t>
      </w:r>
      <w:r>
        <w:rPr>
          <w:rFonts w:eastAsia="Times New Roman" w:cs="Times New Roman"/>
          <w:szCs w:val="24"/>
        </w:rPr>
        <w:t>,</w:t>
      </w:r>
      <w:r>
        <w:rPr>
          <w:rFonts w:eastAsia="Times New Roman" w:cs="Times New Roman"/>
          <w:szCs w:val="24"/>
        </w:rPr>
        <w:t xml:space="preserve"> ο οποίος θα πει ότι αυτή τη στιγμή το πρόβλημα στη διαπραγμάτευση</w:t>
      </w:r>
      <w:r>
        <w:rPr>
          <w:rFonts w:eastAsia="Times New Roman" w:cs="Times New Roman"/>
          <w:szCs w:val="24"/>
        </w:rPr>
        <w:t>,</w:t>
      </w:r>
      <w:r>
        <w:rPr>
          <w:rFonts w:eastAsia="Times New Roman" w:cs="Times New Roman"/>
          <w:szCs w:val="24"/>
        </w:rPr>
        <w:t xml:space="preserve"> είναι ότι η Κυβέρνηση στερείται σαφήνειας θέσεων για το πώς θα χειρι</w:t>
      </w:r>
      <w:r>
        <w:rPr>
          <w:rFonts w:eastAsia="Times New Roman" w:cs="Times New Roman"/>
          <w:szCs w:val="24"/>
        </w:rPr>
        <w:t>στούμε καθένα απ’ αυτά τα θέματα;</w:t>
      </w:r>
    </w:p>
    <w:p w14:paraId="60A0E8E5" w14:textId="77777777" w:rsidR="00E01B6E" w:rsidRDefault="00BC40BF">
      <w:pPr>
        <w:spacing w:line="600" w:lineRule="auto"/>
        <w:ind w:firstLine="720"/>
        <w:jc w:val="both"/>
        <w:rPr>
          <w:rFonts w:eastAsia="Times New Roman" w:cs="Times New Roman"/>
          <w:szCs w:val="24"/>
        </w:rPr>
      </w:pPr>
      <w:r>
        <w:rPr>
          <w:rFonts w:eastAsia="Times New Roman" w:cs="Times New Roman"/>
          <w:szCs w:val="24"/>
        </w:rPr>
        <w:lastRenderedPageBreak/>
        <w:t xml:space="preserve">Οι </w:t>
      </w:r>
      <w:r>
        <w:rPr>
          <w:rFonts w:eastAsia="Times New Roman" w:cs="Times New Roman"/>
          <w:szCs w:val="24"/>
        </w:rPr>
        <w:t>θ</w:t>
      </w:r>
      <w:r>
        <w:rPr>
          <w:rFonts w:eastAsia="Times New Roman" w:cs="Times New Roman"/>
          <w:szCs w:val="24"/>
        </w:rPr>
        <w:t>εσμοί, προφανώς, σε πολλά απ’ αυτά έχουν διαφορετικές απόψεις και αυτό είναι το αντικείμενο της διαπραγμάτευσης αλλά υπό τις δεδομένες συνθήκες, επαναλαμβάνω, πρώτον, ότι είναι παντελώς άδικη η κριτική</w:t>
      </w:r>
      <w:r>
        <w:rPr>
          <w:rFonts w:eastAsia="Times New Roman" w:cs="Times New Roman"/>
          <w:szCs w:val="24"/>
        </w:rPr>
        <w:t>,</w:t>
      </w:r>
      <w:r>
        <w:rPr>
          <w:rFonts w:eastAsia="Times New Roman" w:cs="Times New Roman"/>
          <w:szCs w:val="24"/>
        </w:rPr>
        <w:t xml:space="preserve"> ότι η Κυβέρνηση</w:t>
      </w:r>
      <w:r>
        <w:rPr>
          <w:rFonts w:eastAsia="Times New Roman" w:cs="Times New Roman"/>
          <w:szCs w:val="24"/>
        </w:rPr>
        <w:t xml:space="preserve"> δεν προσέρχεται με πολύ συγκεκριμένες θέσεις και στα τέσσερα ζητήματα. Είναι άδικη η υπόνοια της κριτικής</w:t>
      </w:r>
      <w:r>
        <w:rPr>
          <w:rFonts w:eastAsia="Times New Roman" w:cs="Times New Roman"/>
          <w:szCs w:val="24"/>
        </w:rPr>
        <w:t>,</w:t>
      </w:r>
      <w:r>
        <w:rPr>
          <w:rFonts w:eastAsia="Times New Roman" w:cs="Times New Roman"/>
          <w:szCs w:val="24"/>
        </w:rPr>
        <w:t xml:space="preserve"> ότι η Κυβέρνηση κωλυσιεργεί τη διαπραγμάτευση, είναι άδικη και πολύ αδόκιμη η κριτική</w:t>
      </w:r>
      <w:r>
        <w:rPr>
          <w:rFonts w:eastAsia="Times New Roman" w:cs="Times New Roman"/>
          <w:szCs w:val="24"/>
        </w:rPr>
        <w:t>,</w:t>
      </w:r>
      <w:r>
        <w:rPr>
          <w:rFonts w:eastAsia="Times New Roman" w:cs="Times New Roman"/>
          <w:szCs w:val="24"/>
        </w:rPr>
        <w:t xml:space="preserve"> ότι η Κυβέρνηση κινείται πάνω σε ένα διαρκές φάσμα ψέματος με</w:t>
      </w:r>
      <w:r>
        <w:rPr>
          <w:rFonts w:eastAsia="Times New Roman" w:cs="Times New Roman"/>
          <w:szCs w:val="24"/>
        </w:rPr>
        <w:t xml:space="preserve"> το οποίο προσπαθεί να παραπλανήσει τον οποιονδήποτε.</w:t>
      </w:r>
    </w:p>
    <w:p w14:paraId="60A0E8E6" w14:textId="77777777" w:rsidR="00E01B6E" w:rsidRDefault="00BC40BF">
      <w:pPr>
        <w:spacing w:line="600" w:lineRule="auto"/>
        <w:ind w:firstLine="720"/>
        <w:jc w:val="both"/>
        <w:rPr>
          <w:rFonts w:eastAsia="Times New Roman" w:cs="Times New Roman"/>
          <w:szCs w:val="24"/>
        </w:rPr>
      </w:pPr>
      <w:r>
        <w:rPr>
          <w:rFonts w:eastAsia="Times New Roman" w:cs="Times New Roman"/>
          <w:szCs w:val="24"/>
        </w:rPr>
        <w:lastRenderedPageBreak/>
        <w:t xml:space="preserve">Ως προς το δεύτερο θέμα, τη συνάντηση των δύο Πρωθυπουργών χθες στη Σμύρνη, πρώτον, θέλω να υπενθυμίσω -ειπώθηκε- ότι είναι μια συνάντηση στο πλαίσιο των μόνιμων συναντήσεων του </w:t>
      </w:r>
      <w:proofErr w:type="spellStart"/>
      <w:r>
        <w:rPr>
          <w:rFonts w:eastAsia="Times New Roman" w:cs="Times New Roman"/>
          <w:szCs w:val="24"/>
        </w:rPr>
        <w:t>Ανωτάτου</w:t>
      </w:r>
      <w:proofErr w:type="spellEnd"/>
      <w:r>
        <w:rPr>
          <w:rFonts w:eastAsia="Times New Roman" w:cs="Times New Roman"/>
          <w:szCs w:val="24"/>
        </w:rPr>
        <w:t xml:space="preserve"> Συμβουλίου Συνε</w:t>
      </w:r>
      <w:r>
        <w:rPr>
          <w:rFonts w:eastAsia="Times New Roman" w:cs="Times New Roman"/>
          <w:szCs w:val="24"/>
        </w:rPr>
        <w:t>ργασίας ανάμεσα στις δύο χώρες, το τέταρτο κατά σειρά. Απορώ, δηλαδή, γιατί φωνές από την Αντιπολίτευση δεν αναγνωρίζουν</w:t>
      </w:r>
      <w:r>
        <w:rPr>
          <w:rFonts w:eastAsia="Times New Roman" w:cs="Times New Roman"/>
          <w:szCs w:val="24"/>
        </w:rPr>
        <w:t>,</w:t>
      </w:r>
      <w:r>
        <w:rPr>
          <w:rFonts w:eastAsia="Times New Roman" w:cs="Times New Roman"/>
          <w:szCs w:val="24"/>
        </w:rPr>
        <w:t xml:space="preserve"> ότι αυτό είναι μια καθιερωμένη πρακτική, δεν ξεκίνησε από εμάς, είναι το τέταρτο Ανώτατο Συμβούλιο αυτό που έγινε χθες. Αυτό επιδιώκει</w:t>
      </w:r>
      <w:r>
        <w:rPr>
          <w:rFonts w:eastAsia="Times New Roman" w:cs="Times New Roman"/>
          <w:szCs w:val="24"/>
        </w:rPr>
        <w:t xml:space="preserve"> να αποκτήσουν ευρύτερη οικονομική συνεργασία οι δύο χώρες και ταυτόχρονα, βεβαίως, σε σχέση με τη συγκυρία που </w:t>
      </w:r>
      <w:r>
        <w:rPr>
          <w:rFonts w:eastAsia="Times New Roman" w:cs="Times New Roman"/>
          <w:szCs w:val="24"/>
        </w:rPr>
        <w:lastRenderedPageBreak/>
        <w:t xml:space="preserve">υπάρχει ως προς το θέμα του προσφυγικού, νομίζω ότι είχε άλλο πολιτικό βάρος η χθεσινή συνάντηση και την επαύριον, μάλιστα, των συζητήσεων στις </w:t>
      </w:r>
      <w:r>
        <w:rPr>
          <w:rFonts w:eastAsia="Times New Roman" w:cs="Times New Roman"/>
          <w:szCs w:val="24"/>
        </w:rPr>
        <w:t>Βρυξέλλες.</w:t>
      </w:r>
    </w:p>
    <w:p w14:paraId="60A0E8E7" w14:textId="77777777" w:rsidR="00E01B6E" w:rsidRDefault="00BC40BF">
      <w:pPr>
        <w:spacing w:line="600" w:lineRule="auto"/>
        <w:ind w:firstLine="720"/>
        <w:jc w:val="both"/>
        <w:rPr>
          <w:rFonts w:eastAsia="Times New Roman" w:cs="Times New Roman"/>
          <w:szCs w:val="24"/>
        </w:rPr>
      </w:pPr>
      <w:r>
        <w:rPr>
          <w:rFonts w:eastAsia="Times New Roman" w:cs="Times New Roman"/>
          <w:szCs w:val="24"/>
        </w:rPr>
        <w:t>Άρα απορώ</w:t>
      </w:r>
      <w:r>
        <w:rPr>
          <w:rFonts w:eastAsia="Times New Roman" w:cs="Times New Roman"/>
          <w:szCs w:val="24"/>
        </w:rPr>
        <w:t>,</w:t>
      </w:r>
      <w:r>
        <w:rPr>
          <w:rFonts w:eastAsia="Times New Roman" w:cs="Times New Roman"/>
          <w:szCs w:val="24"/>
        </w:rPr>
        <w:t xml:space="preserve"> γιατί όλο αυτό εκχυδαΐζεται πάλι σε μια εκφορά του λόγου περί του χαρακτήρα του πανεπιστημίου στο πλαίσιο αυτών των συζητήσεων αν ήταν ιδιωτικό ή δημόσιο. Υπ’ </w:t>
      </w:r>
      <w:proofErr w:type="spellStart"/>
      <w:r>
        <w:rPr>
          <w:rFonts w:eastAsia="Times New Roman" w:cs="Times New Roman"/>
          <w:szCs w:val="24"/>
        </w:rPr>
        <w:t>όψιν</w:t>
      </w:r>
      <w:proofErr w:type="spellEnd"/>
      <w:r>
        <w:rPr>
          <w:rFonts w:eastAsia="Times New Roman" w:cs="Times New Roman"/>
          <w:szCs w:val="24"/>
        </w:rPr>
        <w:t>-</w:t>
      </w:r>
      <w:r>
        <w:rPr>
          <w:rFonts w:eastAsia="Times New Roman" w:cs="Times New Roman"/>
          <w:szCs w:val="24"/>
        </w:rPr>
        <w:t xml:space="preserve"> θα ήθελα να υπενθυμίσω λείπει ο κ. Κωνσταντινόπουλος- ότι το πανεπιστ</w:t>
      </w:r>
      <w:r>
        <w:rPr>
          <w:rFonts w:eastAsia="Times New Roman" w:cs="Times New Roman"/>
          <w:szCs w:val="24"/>
        </w:rPr>
        <w:t>ήμιο είναι θεσμός του Επιμελητηρίου της Σμύρνης, δεν είναι ιδιωτικό, είναι επιμελητηριακό, για να έχουμε και τα θέματα στη διάστασή τους.</w:t>
      </w:r>
    </w:p>
    <w:p w14:paraId="60A0E8E8" w14:textId="77777777" w:rsidR="00E01B6E" w:rsidRDefault="00BC40BF">
      <w:pPr>
        <w:spacing w:line="600" w:lineRule="auto"/>
        <w:ind w:firstLine="720"/>
        <w:jc w:val="both"/>
        <w:rPr>
          <w:rFonts w:eastAsia="Times New Roman" w:cs="Times New Roman"/>
          <w:szCs w:val="24"/>
        </w:rPr>
      </w:pPr>
      <w:r>
        <w:rPr>
          <w:rFonts w:eastAsia="Times New Roman" w:cs="Times New Roman"/>
          <w:szCs w:val="24"/>
        </w:rPr>
        <w:lastRenderedPageBreak/>
        <w:t>Αν θέλετε να ανοίξετε ξανά το θέμα των ιδιωτικών πανεπιστημίων -το πάλεψε το ΠΑΣΟΚ για πολλά χρόνια, ευτυχώς χωρίς απο</w:t>
      </w:r>
      <w:r>
        <w:rPr>
          <w:rFonts w:eastAsia="Times New Roman" w:cs="Times New Roman"/>
          <w:szCs w:val="24"/>
        </w:rPr>
        <w:t xml:space="preserve">τέλεσμα- </w:t>
      </w:r>
      <w:r>
        <w:rPr>
          <w:rFonts w:eastAsia="Times New Roman" w:cs="Times New Roman"/>
          <w:szCs w:val="24"/>
        </w:rPr>
        <w:t xml:space="preserve">να κάνουμε αυτή </w:t>
      </w:r>
      <w:r>
        <w:rPr>
          <w:rFonts w:eastAsia="Times New Roman" w:cs="Times New Roman"/>
          <w:szCs w:val="24"/>
        </w:rPr>
        <w:t xml:space="preserve">τη </w:t>
      </w:r>
      <w:r>
        <w:rPr>
          <w:rFonts w:eastAsia="Times New Roman" w:cs="Times New Roman"/>
          <w:szCs w:val="24"/>
        </w:rPr>
        <w:t>συζήτηση</w:t>
      </w:r>
      <w:r>
        <w:rPr>
          <w:rFonts w:eastAsia="Times New Roman" w:cs="Times New Roman"/>
          <w:szCs w:val="24"/>
        </w:rPr>
        <w:t>. Να σας υπενθυμίσω για πολλοστή φορά, μια και συμμετείχα σ’ αυτή τη συζήτηση, ότι τα ιδιωτικά πανεπιστήμια που υπονοεί το ΠΑΣΟΚ</w:t>
      </w:r>
      <w:r>
        <w:rPr>
          <w:rFonts w:eastAsia="Times New Roman" w:cs="Times New Roman"/>
          <w:szCs w:val="24"/>
        </w:rPr>
        <w:t>,</w:t>
      </w:r>
      <w:r>
        <w:rPr>
          <w:rFonts w:eastAsia="Times New Roman" w:cs="Times New Roman"/>
          <w:szCs w:val="24"/>
        </w:rPr>
        <w:t xml:space="preserve"> δεν υπάρχουν ούτε στις Ηνωμένες Πολιτείες ούτε σε μια ευρωπαϊκή χώρα εντός της Ευρωπαϊκής Ένωσης, στον σκληρό πυρήνα των ευρωπαϊκών χωρών. Η συζήτηση αυτή έγινε, έκλεισε. Ταυτίζετε τα ιδιωτικά πανεπιστήμια με θεσμούς, όπως αν πλη</w:t>
      </w:r>
      <w:r>
        <w:rPr>
          <w:rFonts w:eastAsia="Times New Roman" w:cs="Times New Roman"/>
          <w:szCs w:val="24"/>
        </w:rPr>
        <w:lastRenderedPageBreak/>
        <w:t>ρώνουν ή όχι δίδακτρα οι φ</w:t>
      </w:r>
      <w:r>
        <w:rPr>
          <w:rFonts w:eastAsia="Times New Roman" w:cs="Times New Roman"/>
          <w:szCs w:val="24"/>
        </w:rPr>
        <w:t>οιτητές και διάφορα άλλα. Τα πανεπιστήμια είναι ή δημόσια ή πολιτειακά ή δημόσιου συμφέροντος.</w:t>
      </w:r>
    </w:p>
    <w:p w14:paraId="60A0E8E9" w14:textId="77777777" w:rsidR="00E01B6E" w:rsidRDefault="00BC40BF">
      <w:pPr>
        <w:spacing w:line="600" w:lineRule="auto"/>
        <w:ind w:firstLine="720"/>
        <w:jc w:val="both"/>
        <w:rPr>
          <w:rFonts w:eastAsia="Times New Roman"/>
          <w:szCs w:val="24"/>
        </w:rPr>
      </w:pPr>
      <w:r>
        <w:rPr>
          <w:rFonts w:eastAsia="Times New Roman"/>
          <w:szCs w:val="24"/>
        </w:rPr>
        <w:t>Υπάρχει τώρα μία άλλη συζήτηση. Την κλείσαμε –νομίζω- ευτυχώς αυτή στην Ελλάδα και προστατεύσαμε αρκετά το σύστημα των πανεπιστημίων από το να εκφυλιστεί σ’ έναν</w:t>
      </w:r>
      <w:r>
        <w:rPr>
          <w:rFonts w:eastAsia="Times New Roman"/>
          <w:szCs w:val="24"/>
        </w:rPr>
        <w:t xml:space="preserve"> θεσμό νομιμοποίησης κολεγιακού τύπου παιδείας. </w:t>
      </w:r>
    </w:p>
    <w:p w14:paraId="60A0E8EA" w14:textId="77777777" w:rsidR="00E01B6E" w:rsidRDefault="00BC40BF">
      <w:pPr>
        <w:spacing w:line="600" w:lineRule="auto"/>
        <w:ind w:firstLine="720"/>
        <w:jc w:val="both"/>
        <w:rPr>
          <w:rFonts w:eastAsia="Times New Roman"/>
          <w:szCs w:val="24"/>
        </w:rPr>
      </w:pPr>
      <w:r>
        <w:rPr>
          <w:rFonts w:eastAsia="Times New Roman"/>
          <w:szCs w:val="24"/>
        </w:rPr>
        <w:lastRenderedPageBreak/>
        <w:t xml:space="preserve">Για το κανονιστικό πλαίσιο περί των κόκκινων δανείων, δεν υπάρχει </w:t>
      </w:r>
      <w:proofErr w:type="spellStart"/>
      <w:r>
        <w:rPr>
          <w:rFonts w:eastAsia="Times New Roman"/>
          <w:szCs w:val="24"/>
        </w:rPr>
        <w:t>κα</w:t>
      </w:r>
      <w:r>
        <w:rPr>
          <w:rFonts w:eastAsia="Times New Roman"/>
          <w:szCs w:val="24"/>
        </w:rPr>
        <w:t>μ</w:t>
      </w:r>
      <w:r>
        <w:rPr>
          <w:rFonts w:eastAsia="Times New Roman"/>
          <w:szCs w:val="24"/>
        </w:rPr>
        <w:t>μία</w:t>
      </w:r>
      <w:proofErr w:type="spellEnd"/>
      <w:r>
        <w:rPr>
          <w:rFonts w:eastAsia="Times New Roman"/>
          <w:szCs w:val="24"/>
        </w:rPr>
        <w:t xml:space="preserve"> απολύτως ασάφεια για τα νοικοκυριά που έχουν στεγαστικά δάνεια. Από την 1</w:t>
      </w:r>
      <w:r>
        <w:rPr>
          <w:rFonts w:eastAsia="Times New Roman"/>
          <w:szCs w:val="24"/>
          <w:vertAlign w:val="superscript"/>
        </w:rPr>
        <w:t>η</w:t>
      </w:r>
      <w:r>
        <w:rPr>
          <w:rFonts w:eastAsia="Times New Roman"/>
          <w:szCs w:val="24"/>
        </w:rPr>
        <w:t xml:space="preserve"> Ιανουαρίου υπάρχει το θεσμικό πλαίσιο στη θέση του.</w:t>
      </w:r>
    </w:p>
    <w:p w14:paraId="60A0E8EB" w14:textId="77777777" w:rsidR="00E01B6E" w:rsidRDefault="00BC40BF">
      <w:pPr>
        <w:spacing w:line="600" w:lineRule="auto"/>
        <w:ind w:firstLine="720"/>
        <w:jc w:val="both"/>
        <w:rPr>
          <w:rFonts w:eastAsia="Times New Roman"/>
          <w:szCs w:val="24"/>
        </w:rPr>
      </w:pPr>
      <w:r>
        <w:rPr>
          <w:rFonts w:eastAsia="Times New Roman"/>
          <w:b/>
          <w:szCs w:val="24"/>
        </w:rPr>
        <w:t>ΓΕΩΡΓΙΟ</w:t>
      </w:r>
      <w:r>
        <w:rPr>
          <w:rFonts w:eastAsia="Times New Roman"/>
          <w:b/>
          <w:szCs w:val="24"/>
        </w:rPr>
        <w:t>Σ-ΔΗΜΗΤΡΙΟΣ ΚΑΡΡΑΣ:</w:t>
      </w:r>
      <w:r>
        <w:rPr>
          <w:rFonts w:eastAsia="Times New Roman"/>
          <w:szCs w:val="24"/>
        </w:rPr>
        <w:t xml:space="preserve"> </w:t>
      </w:r>
      <w:r>
        <w:rPr>
          <w:rFonts w:eastAsia="Times New Roman"/>
          <w:szCs w:val="24"/>
          <w:lang w:val="en-US"/>
        </w:rPr>
        <w:t>T</w:t>
      </w:r>
      <w:r>
        <w:rPr>
          <w:rFonts w:eastAsia="Times New Roman"/>
          <w:szCs w:val="24"/>
        </w:rPr>
        <w:t>ην ξέρω τη διάταξη.</w:t>
      </w:r>
    </w:p>
    <w:p w14:paraId="60A0E8EC" w14:textId="77777777" w:rsidR="00E01B6E" w:rsidRDefault="00BC40BF">
      <w:pPr>
        <w:spacing w:line="600" w:lineRule="auto"/>
        <w:ind w:firstLine="720"/>
        <w:jc w:val="both"/>
        <w:rPr>
          <w:rFonts w:eastAsia="Times New Roman"/>
          <w:szCs w:val="24"/>
        </w:rPr>
      </w:pPr>
      <w:r>
        <w:rPr>
          <w:rFonts w:eastAsia="Times New Roman"/>
          <w:b/>
          <w:szCs w:val="24"/>
        </w:rPr>
        <w:t xml:space="preserve">ΓΕΩΡΓΙΟΣ ΣΤΑΘΑΚΗΣ (Υπουργός Οικονομίας, Ανάπτυξης και Τουρισμού): </w:t>
      </w:r>
      <w:r>
        <w:rPr>
          <w:rFonts w:eastAsia="Times New Roman"/>
          <w:szCs w:val="24"/>
        </w:rPr>
        <w:t xml:space="preserve">Χρειάζεται συμπλήρωση –συμφωνούμε- στον προσδιορισμό του συνεργάσιμου δανειολήπτη και </w:t>
      </w:r>
      <w:r>
        <w:rPr>
          <w:rFonts w:eastAsia="Times New Roman"/>
          <w:szCs w:val="24"/>
        </w:rPr>
        <w:lastRenderedPageBreak/>
        <w:t>σε ορισμένα άλλα θέματα. Εντούτοις είναι εν ισχύ</w:t>
      </w:r>
      <w:r>
        <w:rPr>
          <w:rFonts w:eastAsia="Times New Roman"/>
          <w:szCs w:val="24"/>
        </w:rPr>
        <w:t>ι</w:t>
      </w:r>
      <w:r>
        <w:rPr>
          <w:rFonts w:eastAsia="Times New Roman"/>
          <w:szCs w:val="24"/>
        </w:rPr>
        <w:t xml:space="preserve">. Εφαρμόζεται </w:t>
      </w:r>
      <w:r>
        <w:rPr>
          <w:rFonts w:eastAsia="Times New Roman"/>
          <w:szCs w:val="24"/>
        </w:rPr>
        <w:t>η διαδικασία προστασίας</w:t>
      </w:r>
      <w:r>
        <w:rPr>
          <w:rFonts w:eastAsia="Times New Roman"/>
          <w:szCs w:val="24"/>
        </w:rPr>
        <w:t>,</w:t>
      </w:r>
      <w:r>
        <w:rPr>
          <w:rFonts w:eastAsia="Times New Roman"/>
          <w:szCs w:val="24"/>
        </w:rPr>
        <w:t xml:space="preserve"> εάν και εφόσον κάποιο νοικοκυριό ανήκει στην κατηγορία αυτών που θα έχουν κρατική αρωγή -το 25% των φτωχότερων- ή στην ενδιάμεση κατηγορία από 25% έως 60% που έχει κατοχυρωθεί από τον νόμο. </w:t>
      </w:r>
    </w:p>
    <w:p w14:paraId="60A0E8ED" w14:textId="77777777" w:rsidR="00E01B6E" w:rsidRDefault="00BC40BF">
      <w:pPr>
        <w:spacing w:line="600" w:lineRule="auto"/>
        <w:ind w:firstLine="720"/>
        <w:jc w:val="both"/>
        <w:rPr>
          <w:rFonts w:eastAsia="Times New Roman"/>
          <w:szCs w:val="24"/>
        </w:rPr>
      </w:pPr>
      <w:r>
        <w:rPr>
          <w:rFonts w:eastAsia="Times New Roman"/>
          <w:szCs w:val="24"/>
        </w:rPr>
        <w:t>Δεύτερον, η Τράπεζα της Ελλάδος, η απελε</w:t>
      </w:r>
      <w:r>
        <w:rPr>
          <w:rFonts w:eastAsia="Times New Roman"/>
          <w:szCs w:val="24"/>
        </w:rPr>
        <w:t>υθέρωση και η ίδρυση</w:t>
      </w:r>
      <w:r>
        <w:rPr>
          <w:rFonts w:eastAsia="Times New Roman"/>
          <w:szCs w:val="24"/>
        </w:rPr>
        <w:t>.</w:t>
      </w:r>
      <w:r>
        <w:rPr>
          <w:rFonts w:eastAsia="Times New Roman"/>
          <w:szCs w:val="24"/>
        </w:rPr>
        <w:t xml:space="preserve"> Δεν έχει ιδρυθεί </w:t>
      </w:r>
      <w:proofErr w:type="spellStart"/>
      <w:r>
        <w:rPr>
          <w:rFonts w:eastAsia="Times New Roman"/>
          <w:szCs w:val="24"/>
        </w:rPr>
        <w:t>κα</w:t>
      </w:r>
      <w:r>
        <w:rPr>
          <w:rFonts w:eastAsia="Times New Roman"/>
          <w:szCs w:val="24"/>
        </w:rPr>
        <w:t>μ</w:t>
      </w:r>
      <w:r>
        <w:rPr>
          <w:rFonts w:eastAsia="Times New Roman"/>
          <w:szCs w:val="24"/>
        </w:rPr>
        <w:t>μία</w:t>
      </w:r>
      <w:proofErr w:type="spellEnd"/>
      <w:r>
        <w:rPr>
          <w:rFonts w:eastAsia="Times New Roman"/>
          <w:szCs w:val="24"/>
        </w:rPr>
        <w:t xml:space="preserve"> εταιρεία ούτε έχει </w:t>
      </w:r>
      <w:proofErr w:type="spellStart"/>
      <w:r>
        <w:rPr>
          <w:rFonts w:eastAsia="Times New Roman"/>
          <w:szCs w:val="24"/>
        </w:rPr>
        <w:t>αδειοδοτηθεί</w:t>
      </w:r>
      <w:proofErr w:type="spellEnd"/>
      <w:r>
        <w:rPr>
          <w:rFonts w:eastAsia="Times New Roman"/>
          <w:szCs w:val="24"/>
        </w:rPr>
        <w:t xml:space="preserve"> </w:t>
      </w:r>
      <w:proofErr w:type="spellStart"/>
      <w:r>
        <w:rPr>
          <w:rFonts w:eastAsia="Times New Roman"/>
          <w:szCs w:val="24"/>
        </w:rPr>
        <w:t>κα</w:t>
      </w:r>
      <w:r>
        <w:rPr>
          <w:rFonts w:eastAsia="Times New Roman"/>
          <w:szCs w:val="24"/>
        </w:rPr>
        <w:t>μ</w:t>
      </w:r>
      <w:r>
        <w:rPr>
          <w:rFonts w:eastAsia="Times New Roman"/>
          <w:szCs w:val="24"/>
        </w:rPr>
        <w:t>μία</w:t>
      </w:r>
      <w:proofErr w:type="spellEnd"/>
      <w:r>
        <w:rPr>
          <w:rFonts w:eastAsia="Times New Roman"/>
          <w:szCs w:val="24"/>
        </w:rPr>
        <w:t xml:space="preserve"> εταιρεία. Αναφέρομαι στα επιχειρηματικά δάνεια όπου έχει απελευθερωθεί η αγορά από τον προηγούμενο νόμο. Για να αποτελέσουν αντικείμενο μεταφοράς τα επιχειρηματικά </w:t>
      </w:r>
      <w:r>
        <w:rPr>
          <w:rFonts w:eastAsia="Times New Roman"/>
          <w:szCs w:val="24"/>
        </w:rPr>
        <w:lastRenderedPageBreak/>
        <w:t>δάνεια,</w:t>
      </w:r>
      <w:r>
        <w:rPr>
          <w:rFonts w:eastAsia="Times New Roman"/>
          <w:szCs w:val="24"/>
        </w:rPr>
        <w:t xml:space="preserve"> πρέπει να ιδρυθούν εταιρείες. Το κανονιστικό πλαίσιο για την ίδρυση των εταιρειών εκπορεύεται από το</w:t>
      </w:r>
      <w:r>
        <w:rPr>
          <w:rFonts w:eastAsia="Times New Roman"/>
          <w:szCs w:val="24"/>
        </w:rPr>
        <w:t>ν</w:t>
      </w:r>
      <w:r>
        <w:rPr>
          <w:rFonts w:eastAsia="Times New Roman"/>
          <w:szCs w:val="24"/>
        </w:rPr>
        <w:t xml:space="preserve"> νόμο και εφαρμόζεται από την Τράπεζα της Ελλάδος. Δεν έχει προχωρήσει αυτό. Θα γίνει κάποια στιγμή. Κατά τη γνώμη μου θα πάρει αρκετό χρόνο έως ότου διαμ</w:t>
      </w:r>
      <w:r>
        <w:rPr>
          <w:rFonts w:eastAsia="Times New Roman"/>
          <w:szCs w:val="24"/>
        </w:rPr>
        <w:t>ορφωθεί στη λεπτομέρειά του το θεσμικό πλαίσιο</w:t>
      </w:r>
      <w:r>
        <w:rPr>
          <w:rFonts w:eastAsia="Times New Roman"/>
          <w:szCs w:val="24"/>
        </w:rPr>
        <w:t>,</w:t>
      </w:r>
      <w:r>
        <w:rPr>
          <w:rFonts w:eastAsia="Times New Roman"/>
          <w:szCs w:val="24"/>
        </w:rPr>
        <w:t xml:space="preserve"> βάσει του οποίου θα μπορούν να ιδρύονται αυτές οι εταιρείες. </w:t>
      </w:r>
    </w:p>
    <w:p w14:paraId="60A0E8EE" w14:textId="77777777" w:rsidR="00E01B6E" w:rsidRDefault="00BC40BF">
      <w:pPr>
        <w:spacing w:line="600" w:lineRule="auto"/>
        <w:ind w:firstLine="720"/>
        <w:jc w:val="both"/>
        <w:rPr>
          <w:rFonts w:eastAsia="Times New Roman"/>
          <w:szCs w:val="24"/>
        </w:rPr>
      </w:pPr>
      <w:r>
        <w:rPr>
          <w:rFonts w:eastAsia="Times New Roman"/>
          <w:szCs w:val="24"/>
        </w:rPr>
        <w:t>Άρα η απάντηση είναι ότι δεν έχει ξεκινήσει η διαδικασία. Έχουν τεθεί και διάφορα θέματα</w:t>
      </w:r>
      <w:r>
        <w:rPr>
          <w:rFonts w:eastAsia="Times New Roman"/>
          <w:szCs w:val="24"/>
        </w:rPr>
        <w:t>,</w:t>
      </w:r>
      <w:r>
        <w:rPr>
          <w:rFonts w:eastAsia="Times New Roman"/>
          <w:szCs w:val="24"/>
        </w:rPr>
        <w:t xml:space="preserve"> τα οποία θα συζητήσουμε και σε αυτήν τη διαπραγμάτευση γ</w:t>
      </w:r>
      <w:r>
        <w:rPr>
          <w:rFonts w:eastAsia="Times New Roman"/>
          <w:szCs w:val="24"/>
        </w:rPr>
        <w:t xml:space="preserve">ια το κανονιστικό πλαίσιο, οπότε </w:t>
      </w:r>
      <w:r>
        <w:rPr>
          <w:rFonts w:eastAsia="Times New Roman"/>
          <w:szCs w:val="24"/>
        </w:rPr>
        <w:lastRenderedPageBreak/>
        <w:t>θα έχουμε σύντομα κάποιες αποφάσεις για το με ποιον τρόπο, με ποια στρατηγική θα λειτουργήσει το θεσμικό πλαίσιο ίδρυσης και λειτουργίας αυτών των επιχειρήσεων.</w:t>
      </w:r>
    </w:p>
    <w:p w14:paraId="60A0E8EF" w14:textId="77777777" w:rsidR="00E01B6E" w:rsidRDefault="00BC40BF">
      <w:pPr>
        <w:spacing w:line="600" w:lineRule="auto"/>
        <w:ind w:firstLine="720"/>
        <w:jc w:val="both"/>
        <w:rPr>
          <w:rFonts w:eastAsia="Times New Roman"/>
          <w:szCs w:val="24"/>
        </w:rPr>
      </w:pPr>
      <w:r>
        <w:rPr>
          <w:rFonts w:eastAsia="Times New Roman"/>
          <w:szCs w:val="24"/>
        </w:rPr>
        <w:t>Αυτά ήθελα να πω. Όλο αυτό το μεγάλο πρόβλημα, το τεράστιο πρό</w:t>
      </w:r>
      <w:r>
        <w:rPr>
          <w:rFonts w:eastAsia="Times New Roman"/>
          <w:szCs w:val="24"/>
        </w:rPr>
        <w:t>βλημα των κόκκινων δανείων πρέπει να αντιμετωπιστεί -δέσμευσή μας είναι να αντιμετωπιστεί- με τρόπους οι οποίοι θα φέρουν αποτέλεσμα. Δεδομένο, όμως, είναι</w:t>
      </w:r>
      <w:r>
        <w:rPr>
          <w:rFonts w:eastAsia="Times New Roman"/>
          <w:szCs w:val="24"/>
        </w:rPr>
        <w:t>,</w:t>
      </w:r>
      <w:r>
        <w:rPr>
          <w:rFonts w:eastAsia="Times New Roman"/>
          <w:szCs w:val="24"/>
        </w:rPr>
        <w:t xml:space="preserve"> ότι θα διατηρήσουν πολύ υψηλό βαθμό κοινωνικής προστασίας. Αυτή είναι η στρατηγική μας. Για πρώτη φ</w:t>
      </w:r>
      <w:r>
        <w:rPr>
          <w:rFonts w:eastAsia="Times New Roman"/>
          <w:szCs w:val="24"/>
        </w:rPr>
        <w:t>ορά θεωρούσα και θεωρώ</w:t>
      </w:r>
      <w:r>
        <w:rPr>
          <w:rFonts w:eastAsia="Times New Roman"/>
          <w:szCs w:val="24"/>
        </w:rPr>
        <w:t>,</w:t>
      </w:r>
      <w:r>
        <w:rPr>
          <w:rFonts w:eastAsia="Times New Roman"/>
          <w:szCs w:val="24"/>
        </w:rPr>
        <w:t xml:space="preserve"> </w:t>
      </w:r>
      <w:r>
        <w:rPr>
          <w:rFonts w:eastAsia="Times New Roman"/>
          <w:szCs w:val="24"/>
        </w:rPr>
        <w:lastRenderedPageBreak/>
        <w:t>ότι έχουμε ένα σύνθετο σύστημα που μπορεί να αντιμετωπίσει αυτό το πρόβλημα στην ουσία και στην καρδιά του.</w:t>
      </w:r>
    </w:p>
    <w:p w14:paraId="60A0E8F0" w14:textId="77777777" w:rsidR="00E01B6E" w:rsidRDefault="00BC40BF">
      <w:pPr>
        <w:spacing w:line="600" w:lineRule="auto"/>
        <w:ind w:firstLine="720"/>
        <w:jc w:val="both"/>
        <w:rPr>
          <w:rFonts w:eastAsia="Times New Roman"/>
          <w:szCs w:val="24"/>
        </w:rPr>
      </w:pPr>
      <w:r>
        <w:rPr>
          <w:rFonts w:eastAsia="Times New Roman"/>
          <w:szCs w:val="24"/>
        </w:rPr>
        <w:t>Έχουμε ήδη ψηφίσει ένα σύνθετο σύστημα</w:t>
      </w:r>
      <w:r>
        <w:rPr>
          <w:rFonts w:eastAsia="Times New Roman"/>
          <w:szCs w:val="24"/>
        </w:rPr>
        <w:t>,</w:t>
      </w:r>
      <w:r>
        <w:rPr>
          <w:rFonts w:eastAsia="Times New Roman"/>
          <w:szCs w:val="24"/>
        </w:rPr>
        <w:t xml:space="preserve"> που αφορά την προστασία της πρώτης κατοικίας, έχουμε καινούργιους θεσμούς που ιδρύου</w:t>
      </w:r>
      <w:r>
        <w:rPr>
          <w:rFonts w:eastAsia="Times New Roman"/>
          <w:szCs w:val="24"/>
        </w:rPr>
        <w:t>με και θα εφαρμοστούν σε πλήρη ανάπτυξη μέχρι τον Ιούνιο, τα κέντρα των δανειοληπτών, τη διαχείριση του ιδιωτικού χρέους, τον κεντρικό κυβερνητικό θεσμό. Υπάρχει εν εξελίξει όλη η συζήτηση για τη διαχείριση των κόκκινων δανείων εντός του τραπεζικού συστήμα</w:t>
      </w:r>
      <w:r>
        <w:rPr>
          <w:rFonts w:eastAsia="Times New Roman"/>
          <w:szCs w:val="24"/>
        </w:rPr>
        <w:t>τος με πολύ διαφορε</w:t>
      </w:r>
      <w:r>
        <w:rPr>
          <w:rFonts w:eastAsia="Times New Roman"/>
          <w:szCs w:val="24"/>
        </w:rPr>
        <w:lastRenderedPageBreak/>
        <w:t>τικό τρόπο. Υπάρχουν θεσμοί και η στρατηγική της Κυβέρνησης, η οποία –επαναλαμβάνω- όταν ολοκληρωθεί μετά απ’ αυτήν τη διαπραγμάτευση, θα δούμε -και θα δείτε- ότι είναι ένα πλήρες φάσμα το οποίο προωθεί τη λύση του προβλήματος, διατηρώντ</w:t>
      </w:r>
      <w:r>
        <w:rPr>
          <w:rFonts w:eastAsia="Times New Roman"/>
          <w:szCs w:val="24"/>
        </w:rPr>
        <w:t>ας τον ύψιστο βαθμό κοινωνικής προστασίας που πρέπει να έχει η διαχείριση αυτή.</w:t>
      </w:r>
    </w:p>
    <w:p w14:paraId="60A0E8F1" w14:textId="77777777" w:rsidR="00E01B6E" w:rsidRDefault="00BC40BF">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Κύριε Πρόεδρε, θα ήθελα τον λόγο.</w:t>
      </w:r>
    </w:p>
    <w:p w14:paraId="60A0E8F2" w14:textId="77777777" w:rsidR="00E01B6E" w:rsidRDefault="00BC40BF">
      <w:pPr>
        <w:spacing w:line="600" w:lineRule="auto"/>
        <w:ind w:firstLine="720"/>
        <w:jc w:val="both"/>
        <w:rPr>
          <w:rFonts w:eastAsia="Times New Roman"/>
          <w:szCs w:val="24"/>
        </w:rPr>
      </w:pPr>
      <w:r>
        <w:rPr>
          <w:rFonts w:eastAsia="Times New Roman"/>
          <w:b/>
          <w:szCs w:val="24"/>
        </w:rPr>
        <w:lastRenderedPageBreak/>
        <w:t>ΠΡΟΕΔΡΕΥΩΝ (Γεώργιος Βαρεμένος):</w:t>
      </w:r>
      <w:r>
        <w:rPr>
          <w:rFonts w:eastAsia="Times New Roman"/>
          <w:szCs w:val="24"/>
        </w:rPr>
        <w:t xml:space="preserve"> Τι θέλετε, κύριε </w:t>
      </w:r>
      <w:proofErr w:type="spellStart"/>
      <w:r>
        <w:rPr>
          <w:rFonts w:eastAsia="Times New Roman"/>
          <w:szCs w:val="24"/>
        </w:rPr>
        <w:t>Λοβέρδε</w:t>
      </w:r>
      <w:proofErr w:type="spellEnd"/>
      <w:r>
        <w:rPr>
          <w:rFonts w:eastAsia="Times New Roman"/>
          <w:szCs w:val="24"/>
        </w:rPr>
        <w:t>;</w:t>
      </w:r>
    </w:p>
    <w:p w14:paraId="60A0E8F3" w14:textId="77777777" w:rsidR="00E01B6E" w:rsidRDefault="00BC40BF">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Θέλω τον λόγο ως Κοινοβουλευτικός Εκπρόσωπος.</w:t>
      </w:r>
    </w:p>
    <w:p w14:paraId="60A0E8F4" w14:textId="77777777" w:rsidR="00E01B6E" w:rsidRDefault="00BC40BF">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Για ποιο</w:t>
      </w:r>
      <w:r>
        <w:rPr>
          <w:rFonts w:eastAsia="Times New Roman"/>
          <w:szCs w:val="24"/>
        </w:rPr>
        <w:t>ν</w:t>
      </w:r>
      <w:r>
        <w:rPr>
          <w:rFonts w:eastAsia="Times New Roman"/>
          <w:szCs w:val="24"/>
        </w:rPr>
        <w:t xml:space="preserve"> λόγο;</w:t>
      </w:r>
    </w:p>
    <w:p w14:paraId="60A0E8F5" w14:textId="77777777" w:rsidR="00E01B6E" w:rsidRDefault="00BC40BF">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Αντιδρώ σε αυτά που λέει ο Υπουργός κατά τον Κανονισμό της Βουλής. Έχω το δικαίωμα.</w:t>
      </w:r>
    </w:p>
    <w:p w14:paraId="60A0E8F6" w14:textId="77777777" w:rsidR="00E01B6E" w:rsidRDefault="00BC40BF">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Εντάξει, κύριε </w:t>
      </w:r>
      <w:proofErr w:type="spellStart"/>
      <w:r>
        <w:rPr>
          <w:rFonts w:eastAsia="Times New Roman"/>
          <w:szCs w:val="24"/>
        </w:rPr>
        <w:t>Λοβέρδε</w:t>
      </w:r>
      <w:proofErr w:type="spellEnd"/>
      <w:r>
        <w:rPr>
          <w:rFonts w:eastAsia="Times New Roman"/>
          <w:szCs w:val="24"/>
        </w:rPr>
        <w:t>. Εντάξει.</w:t>
      </w:r>
    </w:p>
    <w:p w14:paraId="60A0E8F7" w14:textId="77777777" w:rsidR="00E01B6E" w:rsidRDefault="00BC40BF">
      <w:pPr>
        <w:spacing w:line="600" w:lineRule="auto"/>
        <w:ind w:firstLine="720"/>
        <w:jc w:val="both"/>
        <w:rPr>
          <w:rFonts w:eastAsia="Times New Roman"/>
          <w:szCs w:val="24"/>
        </w:rPr>
      </w:pPr>
      <w:r>
        <w:rPr>
          <w:rFonts w:eastAsia="Times New Roman"/>
          <w:b/>
          <w:szCs w:val="24"/>
        </w:rPr>
        <w:lastRenderedPageBreak/>
        <w:t>ΦΩΤΕΙΝΗ ΒΑΚΗ:</w:t>
      </w:r>
      <w:r>
        <w:rPr>
          <w:rFonts w:eastAsia="Times New Roman"/>
          <w:szCs w:val="24"/>
        </w:rPr>
        <w:t xml:space="preserve"> Να κλείσουμε, κύριε Πρόεδρε. Τι άλλο να ακούσουμε;</w:t>
      </w:r>
    </w:p>
    <w:p w14:paraId="60A0E8F8" w14:textId="77777777" w:rsidR="00E01B6E" w:rsidRDefault="00BC40BF">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Βιάζονται οι συνάδελφοι; Είχαμε μία ώρα κοινοβουλευτική διαδικασία και θέλουν να φύγουν; Δεν κατάλαβα. Όποιος δεν έχει όρεξη, να φύγει.</w:t>
      </w:r>
    </w:p>
    <w:p w14:paraId="60A0E8F9" w14:textId="77777777" w:rsidR="00E01B6E" w:rsidRDefault="00BC40BF">
      <w:pPr>
        <w:spacing w:line="600" w:lineRule="auto"/>
        <w:ind w:firstLine="720"/>
        <w:jc w:val="both"/>
        <w:rPr>
          <w:rFonts w:eastAsia="Times New Roman"/>
          <w:szCs w:val="24"/>
        </w:rPr>
      </w:pPr>
      <w:r>
        <w:rPr>
          <w:rFonts w:eastAsia="Times New Roman"/>
          <w:b/>
          <w:szCs w:val="24"/>
        </w:rPr>
        <w:t>ΦΩΤΕΙΝΗ ΒΑΚΗ:</w:t>
      </w:r>
      <w:r>
        <w:rPr>
          <w:rFonts w:eastAsia="Times New Roman"/>
          <w:szCs w:val="24"/>
        </w:rPr>
        <w:t xml:space="preserve"> Υπάρχουν και κανόνες ευπρέπειας εδώ.</w:t>
      </w:r>
    </w:p>
    <w:p w14:paraId="60A0E8FA" w14:textId="77777777" w:rsidR="00E01B6E" w:rsidRDefault="00BC40BF">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Κύριε </w:t>
      </w:r>
      <w:proofErr w:type="spellStart"/>
      <w:r>
        <w:rPr>
          <w:rFonts w:eastAsia="Times New Roman"/>
          <w:szCs w:val="24"/>
        </w:rPr>
        <w:t>Λοβέδρε</w:t>
      </w:r>
      <w:proofErr w:type="spellEnd"/>
      <w:r>
        <w:rPr>
          <w:rFonts w:eastAsia="Times New Roman"/>
          <w:szCs w:val="24"/>
        </w:rPr>
        <w:t>, δεν είστε εξαίρεση εδώ μέσα.</w:t>
      </w:r>
    </w:p>
    <w:p w14:paraId="60A0E8FB" w14:textId="77777777" w:rsidR="00E01B6E" w:rsidRDefault="00BC40BF">
      <w:pPr>
        <w:spacing w:line="600" w:lineRule="auto"/>
        <w:ind w:firstLine="720"/>
        <w:jc w:val="both"/>
        <w:rPr>
          <w:rFonts w:eastAsia="Times New Roman"/>
          <w:szCs w:val="24"/>
        </w:rPr>
      </w:pPr>
      <w:r>
        <w:rPr>
          <w:rFonts w:eastAsia="Times New Roman"/>
          <w:b/>
          <w:szCs w:val="24"/>
        </w:rPr>
        <w:lastRenderedPageBreak/>
        <w:t>ΑΝΔΡΕΑΣ ΛΟΒΕΡΔΟΣ:</w:t>
      </w:r>
      <w:r>
        <w:rPr>
          <w:rFonts w:eastAsia="Times New Roman"/>
          <w:szCs w:val="24"/>
        </w:rPr>
        <w:t xml:space="preserve"> Δεν ζητώ κατ’ εξαίρεση τον λόγο. Μίλησε ο Υπουργός κα</w:t>
      </w:r>
      <w:r>
        <w:rPr>
          <w:rFonts w:eastAsia="Times New Roman"/>
          <w:szCs w:val="24"/>
        </w:rPr>
        <w:t>ι</w:t>
      </w:r>
      <w:r>
        <w:rPr>
          <w:rFonts w:eastAsia="Times New Roman"/>
          <w:szCs w:val="24"/>
        </w:rPr>
        <w:t xml:space="preserve"> μετά απ’ όσα είπε, ζητώ τον λόγο ως Κοινοβουλευτικός Εκπρόσωπος βάσει του Κανονισμού.</w:t>
      </w:r>
    </w:p>
    <w:p w14:paraId="60A0E8FC" w14:textId="77777777" w:rsidR="00E01B6E" w:rsidRDefault="00BC40BF">
      <w:pPr>
        <w:spacing w:line="600" w:lineRule="auto"/>
        <w:jc w:val="both"/>
        <w:rPr>
          <w:rFonts w:eastAsia="Times New Roman" w:cs="Times New Roman"/>
          <w:szCs w:val="24"/>
        </w:rPr>
      </w:pPr>
      <w:r>
        <w:rPr>
          <w:rFonts w:eastAsia="Times New Roman"/>
          <w:szCs w:val="24"/>
        </w:rPr>
        <w:tab/>
      </w:r>
      <w:r>
        <w:rPr>
          <w:rFonts w:eastAsia="Times New Roman" w:cs="Times New Roman"/>
          <w:b/>
          <w:szCs w:val="24"/>
        </w:rPr>
        <w:t>ΠΡΟΕΔΡΕΥΩΝ (Γεώργι</w:t>
      </w:r>
      <w:r>
        <w:rPr>
          <w:rFonts w:eastAsia="Times New Roman" w:cs="Times New Roman"/>
          <w:b/>
          <w:szCs w:val="24"/>
        </w:rPr>
        <w:t>ος Βαρεμένος):</w:t>
      </w:r>
      <w:r>
        <w:rPr>
          <w:rFonts w:eastAsia="Times New Roman" w:cs="Times New Roman"/>
          <w:szCs w:val="24"/>
        </w:rPr>
        <w:t xml:space="preserve"> Ορίστε, κύριε Λοβέρδο, έχετε τον λόγο για δύο λεπτά.</w:t>
      </w:r>
    </w:p>
    <w:p w14:paraId="60A0E8FD" w14:textId="77777777" w:rsidR="00E01B6E" w:rsidRDefault="00BC40BF">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Θα ήθελα να πω στον Υπουργό ότι τα όσα είπε περί ιδιωτικών πανεπιστημίων, ενδεχομένως ανοίγουν έναν διάλογο με βάση τη συζητούμενη </w:t>
      </w:r>
      <w:r>
        <w:rPr>
          <w:rFonts w:eastAsia="Times New Roman" w:cs="Times New Roman"/>
          <w:szCs w:val="24"/>
        </w:rPr>
        <w:t>Α</w:t>
      </w:r>
      <w:r>
        <w:rPr>
          <w:rFonts w:eastAsia="Times New Roman" w:cs="Times New Roman"/>
          <w:szCs w:val="24"/>
        </w:rPr>
        <w:t xml:space="preserve">ναθεώρηση </w:t>
      </w:r>
      <w:r>
        <w:rPr>
          <w:rFonts w:eastAsia="Times New Roman" w:cs="Times New Roman"/>
          <w:szCs w:val="24"/>
        </w:rPr>
        <w:lastRenderedPageBreak/>
        <w:t>του Συντάγματος και θα έχουμ</w:t>
      </w:r>
      <w:r>
        <w:rPr>
          <w:rFonts w:eastAsia="Times New Roman" w:cs="Times New Roman"/>
          <w:szCs w:val="24"/>
        </w:rPr>
        <w:t>ε πολύ μεγάλο ενδιαφέρον να τον ακούσουμε.</w:t>
      </w:r>
    </w:p>
    <w:p w14:paraId="60A0E8FE" w14:textId="77777777" w:rsidR="00E01B6E" w:rsidRDefault="00BC40BF">
      <w:pPr>
        <w:spacing w:line="600" w:lineRule="auto"/>
        <w:ind w:firstLine="720"/>
        <w:jc w:val="both"/>
        <w:rPr>
          <w:rFonts w:eastAsia="Times New Roman" w:cs="Times New Roman"/>
          <w:szCs w:val="24"/>
        </w:rPr>
      </w:pPr>
      <w:r>
        <w:rPr>
          <w:rFonts w:eastAsia="Times New Roman" w:cs="Times New Roman"/>
          <w:szCs w:val="24"/>
        </w:rPr>
        <w:t xml:space="preserve">Ωστόσο, τα όσα είπε επ’ αυτού, ασκώντας κριτική σε εμάς, δεν κατάλαβα, για εμάς μιλούσε; Εμείς κάναμε αυτές τις προτάσεις, που απέτυχαν, όπως είπε; Δεν κατάλαβα, </w:t>
      </w:r>
      <w:proofErr w:type="spellStart"/>
      <w:r>
        <w:rPr>
          <w:rFonts w:eastAsia="Times New Roman" w:cs="Times New Roman"/>
          <w:szCs w:val="24"/>
        </w:rPr>
        <w:t>σποτάρησε</w:t>
      </w:r>
      <w:proofErr w:type="spellEnd"/>
      <w:r>
        <w:rPr>
          <w:rFonts w:eastAsia="Times New Roman" w:cs="Times New Roman"/>
          <w:szCs w:val="24"/>
        </w:rPr>
        <w:t xml:space="preserve"> καλά ο Υπουργός; Κοίταξε τη σωστή παράταξ</w:t>
      </w:r>
      <w:r>
        <w:rPr>
          <w:rFonts w:eastAsia="Times New Roman" w:cs="Times New Roman"/>
          <w:szCs w:val="24"/>
        </w:rPr>
        <w:t xml:space="preserve">η, λέγοντας αυτά που είπε; Μάλλον όχι. Είπε αυτά που του κατέβηκαν στο κεφάλι, όχι, όμως, αυτά τα οποία έχουμε πει εμείς ποτέ. Υπάρχουν και τα Πρακτικά της Βουλής, υπάρχει και η πρόσφατη </w:t>
      </w:r>
      <w:r>
        <w:rPr>
          <w:rFonts w:eastAsia="Times New Roman" w:cs="Times New Roman"/>
          <w:szCs w:val="24"/>
        </w:rPr>
        <w:t>Ι</w:t>
      </w:r>
      <w:r>
        <w:rPr>
          <w:rFonts w:eastAsia="Times New Roman" w:cs="Times New Roman"/>
          <w:szCs w:val="24"/>
        </w:rPr>
        <w:t>στορία, που δεν τον επαληθεύουν.</w:t>
      </w:r>
    </w:p>
    <w:p w14:paraId="60A0E8FF" w14:textId="77777777" w:rsidR="00E01B6E" w:rsidRDefault="00BC40BF">
      <w:pPr>
        <w:spacing w:line="600" w:lineRule="auto"/>
        <w:ind w:firstLine="720"/>
        <w:jc w:val="both"/>
        <w:rPr>
          <w:rFonts w:eastAsia="Times New Roman" w:cs="Times New Roman"/>
          <w:szCs w:val="24"/>
        </w:rPr>
      </w:pPr>
      <w:r>
        <w:rPr>
          <w:rFonts w:eastAsia="Times New Roman" w:cs="Times New Roman"/>
          <w:szCs w:val="24"/>
        </w:rPr>
        <w:lastRenderedPageBreak/>
        <w:t>Σε ό,τι αφορά τώρα την τροπολογία τ</w:t>
      </w:r>
      <w:r>
        <w:rPr>
          <w:rFonts w:eastAsia="Times New Roman" w:cs="Times New Roman"/>
          <w:szCs w:val="24"/>
        </w:rPr>
        <w:t xml:space="preserve">ου, εγώ έκανα μια φιλότιμη προσπάθεια και τον ρωτώ -περιμένοντας απάντηση- για την κατεύθυνση επίλυσης του θέματος που έχει η Κυβέρνηση στο μυαλό της μέχρι σήμερα. Και σε αυτό δεν απαντά. Η δεύτερη παράταση είναι προϊόν διαπραγμάτευσης που δεν καταλήγει ή </w:t>
      </w:r>
      <w:r>
        <w:rPr>
          <w:rFonts w:eastAsia="Times New Roman" w:cs="Times New Roman"/>
          <w:szCs w:val="24"/>
        </w:rPr>
        <w:t>αδυναμίας της Κυβέρνησης να λύσει τα πολλά τεχνικά προβλήματα, που ενδεχομένως υπάρχουν, σε ό,τι αφορά τα καταναλωτικά δάνεια, τα δάνεια με υποθήκη ή προσημείωση υποθήκης και τα επιχειρηματικά δάνεια μικρού και μεσαίου μεγέθους, αυτά, δηλαδή που η τροπολογ</w:t>
      </w:r>
      <w:r>
        <w:rPr>
          <w:rFonts w:eastAsia="Times New Roman" w:cs="Times New Roman"/>
          <w:szCs w:val="24"/>
        </w:rPr>
        <w:t>ία του ρυθμίζει;</w:t>
      </w:r>
    </w:p>
    <w:p w14:paraId="60A0E900" w14:textId="77777777" w:rsidR="00E01B6E" w:rsidRDefault="00BC40BF">
      <w:pPr>
        <w:spacing w:line="600" w:lineRule="auto"/>
        <w:ind w:firstLine="720"/>
        <w:jc w:val="both"/>
        <w:rPr>
          <w:rFonts w:eastAsia="Times New Roman" w:cs="Times New Roman"/>
          <w:szCs w:val="24"/>
        </w:rPr>
      </w:pPr>
      <w:r>
        <w:rPr>
          <w:rFonts w:eastAsia="Times New Roman" w:cs="Times New Roman"/>
          <w:szCs w:val="24"/>
        </w:rPr>
        <w:lastRenderedPageBreak/>
        <w:t>Έχετε τεχνικές δυσκολίες ή έχετε πρόβλημα διαπραγμάτευσης; Και αν δεν έχετε πρόβλημα διαπραγμάτευσης και έχετε τεχνικές ή άλλες δυσκολίες, ποια είναι η κατεύθυνση της μέχρι τώρα ρύθμισης που έχετε προετοιμάσει και θέλετε παράταση για να τη</w:t>
      </w:r>
      <w:r>
        <w:rPr>
          <w:rFonts w:eastAsia="Times New Roman" w:cs="Times New Roman"/>
          <w:szCs w:val="24"/>
        </w:rPr>
        <w:t>ν ολοκληρώσετε; Το να μας λέτε ότι θα είστε κοινωνικά ευαίσθητοι, το λέτε σε όλα τα θέματα. Εδώ, όμως, δεν σας ρωτήσαμε αυτό, αν είστε ή δεν είστε κοινωνικά ευαίσθητοι. Σας ρωτήσαμε ποια είναι η κατεύθυνση της ρύθμισης, όπως μέχρι τώρα την έχετε διαμορφώσε</w:t>
      </w:r>
      <w:r>
        <w:rPr>
          <w:rFonts w:eastAsia="Times New Roman" w:cs="Times New Roman"/>
          <w:szCs w:val="24"/>
        </w:rPr>
        <w:t>ι.</w:t>
      </w:r>
    </w:p>
    <w:p w14:paraId="60A0E901" w14:textId="77777777" w:rsidR="00E01B6E" w:rsidRDefault="00BC40BF">
      <w:pPr>
        <w:spacing w:line="600" w:lineRule="auto"/>
        <w:ind w:firstLine="720"/>
        <w:jc w:val="both"/>
        <w:rPr>
          <w:rFonts w:eastAsia="Times New Roman" w:cs="Times New Roman"/>
          <w:szCs w:val="24"/>
        </w:rPr>
      </w:pPr>
      <w:r>
        <w:rPr>
          <w:rFonts w:eastAsia="Times New Roman" w:cs="Times New Roman"/>
          <w:szCs w:val="24"/>
        </w:rPr>
        <w:t>Ευχαριστώ.</w:t>
      </w:r>
    </w:p>
    <w:p w14:paraId="60A0E902" w14:textId="77777777" w:rsidR="00E01B6E" w:rsidRDefault="00BC40BF">
      <w:pPr>
        <w:spacing w:line="600" w:lineRule="auto"/>
        <w:ind w:firstLine="720"/>
        <w:jc w:val="both"/>
        <w:rPr>
          <w:rFonts w:eastAsia="Times New Roman" w:cs="Times New Roman"/>
          <w:szCs w:val="24"/>
        </w:rPr>
      </w:pPr>
      <w:r>
        <w:rPr>
          <w:rFonts w:eastAsia="Times New Roman" w:cs="Times New Roman"/>
          <w:b/>
          <w:szCs w:val="24"/>
        </w:rPr>
        <w:lastRenderedPageBreak/>
        <w:t>ΙΩΑΝΝΗΣ ΑΜΑΝΑΤΙΔΗΣ (Υφυπουργός Εξωτερικών):</w:t>
      </w:r>
      <w:r>
        <w:rPr>
          <w:rFonts w:eastAsia="Times New Roman" w:cs="Times New Roman"/>
          <w:szCs w:val="24"/>
        </w:rPr>
        <w:t xml:space="preserve"> Θα ήθελα τον λόγο, κύριε Πρόεδρε.</w:t>
      </w:r>
    </w:p>
    <w:p w14:paraId="60A0E903" w14:textId="77777777" w:rsidR="00E01B6E" w:rsidRDefault="00BC40BF">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Ορίστε, κύριε Αμανατίδη, έχετε τον λόγο.</w:t>
      </w:r>
    </w:p>
    <w:p w14:paraId="60A0E904" w14:textId="77777777" w:rsidR="00E01B6E" w:rsidRDefault="00BC40BF">
      <w:pPr>
        <w:spacing w:line="600" w:lineRule="auto"/>
        <w:ind w:firstLine="720"/>
        <w:jc w:val="both"/>
        <w:rPr>
          <w:rFonts w:eastAsia="Times New Roman" w:cs="Times New Roman"/>
          <w:szCs w:val="24"/>
        </w:rPr>
      </w:pPr>
      <w:r>
        <w:rPr>
          <w:rFonts w:eastAsia="Times New Roman" w:cs="Times New Roman"/>
          <w:b/>
          <w:szCs w:val="24"/>
        </w:rPr>
        <w:t>ΙΩΑΝΝΗΣ ΑΜΑΝΑΤΙΔΗΣ (Υφυπουργός Εξωτερικών):</w:t>
      </w:r>
      <w:r>
        <w:rPr>
          <w:rFonts w:eastAsia="Times New Roman" w:cs="Times New Roman"/>
          <w:szCs w:val="24"/>
        </w:rPr>
        <w:t xml:space="preserve"> Κύριε Πρόεδρε, για τη διαδικασία και για να εί</w:t>
      </w:r>
      <w:r>
        <w:rPr>
          <w:rFonts w:eastAsia="Times New Roman" w:cs="Times New Roman"/>
          <w:szCs w:val="24"/>
        </w:rPr>
        <w:t>μαστε ορθοί, θέλω να πω ότι κάνω δεκτή την τροπολογία η οποία κατατέθηκε από το Υπουργείο Οικονομίας, Οικονομικών, Ανάπτυξης και Τουρισμού, δηλαδή αυτή που συζητήσαμε.</w:t>
      </w:r>
    </w:p>
    <w:p w14:paraId="60A0E905" w14:textId="77777777" w:rsidR="00E01B6E" w:rsidRDefault="00BC40BF">
      <w:pPr>
        <w:spacing w:line="600" w:lineRule="auto"/>
        <w:ind w:firstLine="720"/>
        <w:jc w:val="both"/>
        <w:rPr>
          <w:rFonts w:eastAsia="Times New Roman" w:cs="Times New Roman"/>
          <w:szCs w:val="24"/>
        </w:rPr>
      </w:pPr>
      <w:r>
        <w:rPr>
          <w:rFonts w:eastAsia="Times New Roman" w:cs="Times New Roman"/>
          <w:szCs w:val="24"/>
        </w:rPr>
        <w:lastRenderedPageBreak/>
        <w:t>Απλώς θα ήθελα να πω ότι στον τίτλο</w:t>
      </w:r>
      <w:r>
        <w:rPr>
          <w:rFonts w:eastAsia="Times New Roman" w:cs="Times New Roman"/>
          <w:szCs w:val="24"/>
        </w:rPr>
        <w:t>:</w:t>
      </w:r>
      <w:r>
        <w:rPr>
          <w:rFonts w:eastAsia="Times New Roman" w:cs="Times New Roman"/>
          <w:szCs w:val="24"/>
        </w:rPr>
        <w:t xml:space="preserve"> «Κύρωση του Μνημονίου Κατανόησης μεταξύ του Υπουργε</w:t>
      </w:r>
      <w:r>
        <w:rPr>
          <w:rFonts w:eastAsia="Times New Roman" w:cs="Times New Roman"/>
          <w:szCs w:val="24"/>
        </w:rPr>
        <w:t xml:space="preserve">ίου Εξωτερικών της Ελληνικής Δημοκρατίας και του Υπουργείου  Εξωτερικών και Αποδήμων του </w:t>
      </w:r>
      <w:proofErr w:type="spellStart"/>
      <w:r>
        <w:rPr>
          <w:rFonts w:eastAsia="Times New Roman" w:cs="Times New Roman"/>
          <w:szCs w:val="24"/>
        </w:rPr>
        <w:t>Χασεμιτικού</w:t>
      </w:r>
      <w:proofErr w:type="spellEnd"/>
      <w:r>
        <w:rPr>
          <w:rFonts w:eastAsia="Times New Roman" w:cs="Times New Roman"/>
          <w:szCs w:val="24"/>
        </w:rPr>
        <w:t xml:space="preserve"> Βασιλείου της Ιορδανίας για συνεργασία σε θέματα Ευρωπαϊκής Ένωσης» προστίθενται οι λέξεις «και άλλες διατάξεις».</w:t>
      </w:r>
    </w:p>
    <w:p w14:paraId="60A0E906" w14:textId="77777777" w:rsidR="00E01B6E" w:rsidRDefault="00BC40BF">
      <w:pPr>
        <w:spacing w:line="600" w:lineRule="auto"/>
        <w:ind w:firstLine="720"/>
        <w:jc w:val="both"/>
        <w:rPr>
          <w:rFonts w:eastAsia="Times New Roman" w:cs="Times New Roman"/>
          <w:szCs w:val="24"/>
        </w:rPr>
      </w:pPr>
      <w:r>
        <w:rPr>
          <w:rFonts w:eastAsia="Times New Roman" w:cs="Times New Roman"/>
          <w:szCs w:val="24"/>
        </w:rPr>
        <w:t>Ευχαριστώ.</w:t>
      </w:r>
    </w:p>
    <w:p w14:paraId="60A0E907" w14:textId="77777777" w:rsidR="00E01B6E" w:rsidRDefault="00BC40BF">
      <w:pPr>
        <w:spacing w:line="600" w:lineRule="auto"/>
        <w:ind w:firstLine="720"/>
        <w:jc w:val="both"/>
        <w:rPr>
          <w:rFonts w:eastAsia="Times New Roman" w:cs="Times New Roman"/>
          <w:b/>
          <w:szCs w:val="24"/>
        </w:rPr>
      </w:pPr>
      <w:r>
        <w:rPr>
          <w:rFonts w:eastAsia="Times New Roman" w:cs="Times New Roman"/>
          <w:b/>
          <w:szCs w:val="24"/>
        </w:rPr>
        <w:t xml:space="preserve">ΓΕΩΡΓΙΟΣ ΑΜΥΡΑΣ: </w:t>
      </w:r>
      <w:r>
        <w:rPr>
          <w:rFonts w:eastAsia="Times New Roman" w:cs="Times New Roman"/>
          <w:szCs w:val="24"/>
        </w:rPr>
        <w:t xml:space="preserve">Θα ήθελα τον </w:t>
      </w:r>
      <w:r>
        <w:rPr>
          <w:rFonts w:eastAsia="Times New Roman" w:cs="Times New Roman"/>
          <w:szCs w:val="24"/>
        </w:rPr>
        <w:t>λόγο, κύριε Πρόεδρε.</w:t>
      </w:r>
    </w:p>
    <w:p w14:paraId="60A0E908" w14:textId="77777777" w:rsidR="00E01B6E" w:rsidRDefault="00BC40BF">
      <w:pPr>
        <w:spacing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Κύριε </w:t>
      </w:r>
      <w:proofErr w:type="spellStart"/>
      <w:r>
        <w:rPr>
          <w:rFonts w:eastAsia="Times New Roman" w:cs="Times New Roman"/>
          <w:szCs w:val="24"/>
        </w:rPr>
        <w:t>Αμυρά</w:t>
      </w:r>
      <w:proofErr w:type="spellEnd"/>
      <w:r>
        <w:rPr>
          <w:rFonts w:eastAsia="Times New Roman" w:cs="Times New Roman"/>
          <w:szCs w:val="24"/>
        </w:rPr>
        <w:t>, εσείς ο καινούργιος Κοινοβουλευτικός Εκπρόσωπος, να εγκαινιάσετε μια διαφορετική πρακτική.</w:t>
      </w:r>
    </w:p>
    <w:p w14:paraId="60A0E909" w14:textId="77777777" w:rsidR="00E01B6E" w:rsidRDefault="00BC40BF">
      <w:pPr>
        <w:spacing w:line="600" w:lineRule="auto"/>
        <w:ind w:firstLine="720"/>
        <w:jc w:val="both"/>
        <w:rPr>
          <w:rFonts w:eastAsia="Times New Roman" w:cs="Times New Roman"/>
          <w:b/>
          <w:szCs w:val="24"/>
        </w:rPr>
      </w:pPr>
      <w:r>
        <w:rPr>
          <w:rFonts w:eastAsia="Times New Roman" w:cs="Times New Roman"/>
          <w:b/>
          <w:szCs w:val="24"/>
        </w:rPr>
        <w:t xml:space="preserve">ΓΕΩΡΓΙΟΣ ΑΜΥΡΑΣ: </w:t>
      </w:r>
      <w:r>
        <w:rPr>
          <w:rFonts w:eastAsia="Times New Roman" w:cs="Times New Roman"/>
          <w:szCs w:val="24"/>
        </w:rPr>
        <w:t xml:space="preserve">Της σιωπής; </w:t>
      </w:r>
    </w:p>
    <w:p w14:paraId="60A0E90A" w14:textId="77777777" w:rsidR="00E01B6E" w:rsidRDefault="00BC40BF">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Όχι της σιωπής.</w:t>
      </w:r>
    </w:p>
    <w:p w14:paraId="60A0E90B" w14:textId="77777777" w:rsidR="00E01B6E" w:rsidRDefault="00BC40BF">
      <w:pPr>
        <w:spacing w:line="600" w:lineRule="auto"/>
        <w:ind w:firstLine="720"/>
        <w:jc w:val="both"/>
        <w:rPr>
          <w:rFonts w:eastAsia="Times New Roman" w:cs="Times New Roman"/>
          <w:b/>
          <w:szCs w:val="24"/>
        </w:rPr>
      </w:pPr>
      <w:r>
        <w:rPr>
          <w:rFonts w:eastAsia="Times New Roman" w:cs="Times New Roman"/>
          <w:b/>
          <w:szCs w:val="24"/>
        </w:rPr>
        <w:t xml:space="preserve">ΓΕΩΡΓΙΟΣ ΑΜΥΡΑΣ: </w:t>
      </w:r>
      <w:r>
        <w:rPr>
          <w:rFonts w:eastAsia="Times New Roman" w:cs="Times New Roman"/>
          <w:szCs w:val="24"/>
        </w:rPr>
        <w:t>Πο</w:t>
      </w:r>
      <w:r>
        <w:rPr>
          <w:rFonts w:eastAsia="Times New Roman" w:cs="Times New Roman"/>
          <w:szCs w:val="24"/>
        </w:rPr>
        <w:t>ια είναι η διαφορά;</w:t>
      </w:r>
    </w:p>
    <w:p w14:paraId="60A0E90C" w14:textId="77777777" w:rsidR="00E01B6E" w:rsidRDefault="00BC40BF">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Μεταξύ σιωπής και ναρκισσισμού υπάρχει μεγάλη διαφορά.</w:t>
      </w:r>
    </w:p>
    <w:p w14:paraId="60A0E90D" w14:textId="77777777" w:rsidR="00E01B6E" w:rsidRDefault="00BC40BF">
      <w:pPr>
        <w:spacing w:line="600" w:lineRule="auto"/>
        <w:ind w:firstLine="720"/>
        <w:jc w:val="both"/>
        <w:rPr>
          <w:rFonts w:eastAsia="Times New Roman" w:cs="Times New Roman"/>
          <w:b/>
          <w:szCs w:val="24"/>
        </w:rPr>
      </w:pPr>
      <w:r>
        <w:rPr>
          <w:rFonts w:eastAsia="Times New Roman" w:cs="Times New Roman"/>
          <w:b/>
          <w:szCs w:val="24"/>
        </w:rPr>
        <w:lastRenderedPageBreak/>
        <w:t xml:space="preserve">ΓΕΩΡΓΙΟΣ ΑΜΥΡΑΣ: </w:t>
      </w:r>
      <w:r>
        <w:rPr>
          <w:rFonts w:eastAsia="Times New Roman" w:cs="Times New Roman"/>
          <w:szCs w:val="24"/>
        </w:rPr>
        <w:t xml:space="preserve">Κύριε Πρόεδρε, με </w:t>
      </w:r>
      <w:proofErr w:type="spellStart"/>
      <w:r>
        <w:rPr>
          <w:rFonts w:eastAsia="Times New Roman" w:cs="Times New Roman"/>
          <w:szCs w:val="24"/>
        </w:rPr>
        <w:t>συγχωρείτε</w:t>
      </w:r>
      <w:proofErr w:type="spellEnd"/>
      <w:r>
        <w:rPr>
          <w:rFonts w:eastAsia="Times New Roman" w:cs="Times New Roman"/>
          <w:szCs w:val="24"/>
        </w:rPr>
        <w:t xml:space="preserve"> ποια είναι η διαφορετική τακτική…</w:t>
      </w:r>
    </w:p>
    <w:p w14:paraId="60A0E90E" w14:textId="77777777" w:rsidR="00E01B6E" w:rsidRDefault="00BC40BF">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Πείτε μας, κύριε </w:t>
      </w:r>
      <w:proofErr w:type="spellStart"/>
      <w:r>
        <w:rPr>
          <w:rFonts w:eastAsia="Times New Roman" w:cs="Times New Roman"/>
          <w:szCs w:val="24"/>
        </w:rPr>
        <w:t>Αμυρά</w:t>
      </w:r>
      <w:proofErr w:type="spellEnd"/>
      <w:r>
        <w:rPr>
          <w:rFonts w:eastAsia="Times New Roman" w:cs="Times New Roman"/>
          <w:szCs w:val="24"/>
        </w:rPr>
        <w:t>, τι θέλετε να πείτε.</w:t>
      </w:r>
    </w:p>
    <w:p w14:paraId="60A0E90F" w14:textId="77777777" w:rsidR="00E01B6E" w:rsidRDefault="00BC40BF">
      <w:pPr>
        <w:spacing w:line="600" w:lineRule="auto"/>
        <w:ind w:firstLine="720"/>
        <w:jc w:val="both"/>
        <w:rPr>
          <w:rFonts w:eastAsia="Times New Roman" w:cs="Times New Roman"/>
          <w:b/>
          <w:szCs w:val="24"/>
        </w:rPr>
      </w:pPr>
      <w:r>
        <w:rPr>
          <w:rFonts w:eastAsia="Times New Roman" w:cs="Times New Roman"/>
          <w:b/>
          <w:szCs w:val="24"/>
        </w:rPr>
        <w:t xml:space="preserve">ΓΕΩΡΓΙΟΣ ΑΜΥΡΑΣ: </w:t>
      </w:r>
      <w:r>
        <w:rPr>
          <w:rFonts w:eastAsia="Times New Roman" w:cs="Times New Roman"/>
          <w:szCs w:val="24"/>
        </w:rPr>
        <w:t>Απ</w:t>
      </w:r>
      <w:r>
        <w:rPr>
          <w:rFonts w:eastAsia="Times New Roman" w:cs="Times New Roman"/>
          <w:szCs w:val="24"/>
        </w:rPr>
        <w:t>η</w:t>
      </w:r>
      <w:r>
        <w:rPr>
          <w:rFonts w:eastAsia="Times New Roman" w:cs="Times New Roman"/>
          <w:szCs w:val="24"/>
        </w:rPr>
        <w:t>ύθυνα ένα ερώτημα στον κ. Αμανατίδη και δεν πήρα απάντηση, για ένα ζήτημα άκρως…</w:t>
      </w:r>
    </w:p>
    <w:p w14:paraId="60A0E910" w14:textId="77777777" w:rsidR="00E01B6E" w:rsidRDefault="00BC40BF">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Η άποψ</w:t>
      </w:r>
      <w:r>
        <w:rPr>
          <w:rFonts w:eastAsia="Times New Roman" w:cs="Times New Roman"/>
          <w:szCs w:val="24"/>
        </w:rPr>
        <w:t>ή</w:t>
      </w:r>
      <w:r>
        <w:rPr>
          <w:rFonts w:eastAsia="Times New Roman" w:cs="Times New Roman"/>
          <w:szCs w:val="24"/>
        </w:rPr>
        <w:t xml:space="preserve"> σας είναι ότι δεν πήρατε απάντηση.</w:t>
      </w:r>
    </w:p>
    <w:p w14:paraId="60A0E911" w14:textId="77777777" w:rsidR="00E01B6E" w:rsidRDefault="00BC40BF">
      <w:pPr>
        <w:spacing w:line="600" w:lineRule="auto"/>
        <w:ind w:firstLine="720"/>
        <w:jc w:val="both"/>
        <w:rPr>
          <w:rFonts w:eastAsia="Times New Roman" w:cs="Times New Roman"/>
          <w:szCs w:val="24"/>
        </w:rPr>
      </w:pPr>
      <w:r>
        <w:rPr>
          <w:rFonts w:eastAsia="Times New Roman" w:cs="Times New Roman"/>
          <w:b/>
          <w:szCs w:val="24"/>
        </w:rPr>
        <w:lastRenderedPageBreak/>
        <w:t xml:space="preserve">ΓΕΩΡΓΙΟΣ ΑΜΥΡΑΣ: </w:t>
      </w:r>
      <w:r>
        <w:rPr>
          <w:rFonts w:eastAsia="Times New Roman" w:cs="Times New Roman"/>
          <w:szCs w:val="24"/>
        </w:rPr>
        <w:t>Απλούστατα θα ήθε</w:t>
      </w:r>
      <w:r>
        <w:rPr>
          <w:rFonts w:eastAsia="Times New Roman" w:cs="Times New Roman"/>
          <w:szCs w:val="24"/>
        </w:rPr>
        <w:t>λα να υπενθυμίσω ότι ζητούμε την εξής απάντηση, κύριε Υπουργέ: Η Τουρκία δεν αναγνωρίζει την Κυπριακή Δημοκρατία. Είναι ένας από τους λόγους που η Κύπρος στο Συμβούλιο Υπουργών Εξωτερικών στις 8</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2009 μπλόκαρε την ενταξιακή διαδικασία της Τουρκίας στην Ε</w:t>
      </w:r>
      <w:r>
        <w:rPr>
          <w:rFonts w:eastAsia="Times New Roman" w:cs="Times New Roman"/>
          <w:szCs w:val="24"/>
        </w:rPr>
        <w:t>υρώπη.</w:t>
      </w:r>
    </w:p>
    <w:p w14:paraId="60A0E912" w14:textId="77777777" w:rsidR="00E01B6E" w:rsidRDefault="00BC40BF">
      <w:pPr>
        <w:spacing w:line="600" w:lineRule="auto"/>
        <w:ind w:firstLine="720"/>
        <w:jc w:val="both"/>
        <w:rPr>
          <w:rFonts w:eastAsia="Times New Roman" w:cs="Times New Roman"/>
          <w:szCs w:val="24"/>
        </w:rPr>
      </w:pPr>
      <w:r>
        <w:rPr>
          <w:rFonts w:eastAsia="Times New Roman" w:cs="Times New Roman"/>
          <w:szCs w:val="24"/>
        </w:rPr>
        <w:t>Προχθές, στη Σύνοδο Κορυφής, το ανακοινωθέν μιλούσε για επιτάχυνση της διαδικασίας ανοίγματος των πέντε διαπραγματευτικών κεφαλαίων που έχει μπλοκάρει η Κύπρος.</w:t>
      </w:r>
    </w:p>
    <w:p w14:paraId="60A0E913" w14:textId="77777777" w:rsidR="00E01B6E" w:rsidRDefault="00BC40BF">
      <w:pPr>
        <w:spacing w:line="600" w:lineRule="auto"/>
        <w:ind w:firstLine="720"/>
        <w:jc w:val="both"/>
        <w:rPr>
          <w:rFonts w:eastAsia="Times New Roman" w:cs="Times New Roman"/>
          <w:szCs w:val="24"/>
        </w:rPr>
      </w:pPr>
      <w:r>
        <w:rPr>
          <w:rFonts w:eastAsia="Times New Roman" w:cs="Times New Roman"/>
          <w:szCs w:val="24"/>
        </w:rPr>
        <w:lastRenderedPageBreak/>
        <w:t>Σας ερωτώ, λοιπόν: Υπάρχει πιθανότητα, υπάρχει κίνδυνος η Τουρκία να παρακάμψει τις αντι</w:t>
      </w:r>
      <w:r>
        <w:rPr>
          <w:rFonts w:eastAsia="Times New Roman" w:cs="Times New Roman"/>
          <w:szCs w:val="24"/>
        </w:rPr>
        <w:t>δράσεις της Κύπρου, να μην αναγνωρίσει την Κυπριακή Δημοκρατία, ούτως ώστε να προσφέρει η Τουρκία προς την Ευρωπαϊκή Ένωση τη συνεργασία της για το προσφυγικό;</w:t>
      </w:r>
    </w:p>
    <w:p w14:paraId="60A0E914" w14:textId="77777777" w:rsidR="00E01B6E" w:rsidRDefault="00BC40BF">
      <w:pPr>
        <w:spacing w:line="600" w:lineRule="auto"/>
        <w:ind w:firstLine="720"/>
        <w:jc w:val="both"/>
        <w:rPr>
          <w:rFonts w:eastAsia="Times New Roman" w:cs="Times New Roman"/>
          <w:szCs w:val="24"/>
        </w:rPr>
      </w:pPr>
      <w:r>
        <w:rPr>
          <w:rFonts w:eastAsia="Times New Roman" w:cs="Times New Roman"/>
          <w:szCs w:val="24"/>
        </w:rPr>
        <w:t>Είναι μια ερώτηση ουσίας και θέλουμε την απάντηση. Έχει αρθεί ή όχι αυτό το συγκεκριμένο διαπραγ</w:t>
      </w:r>
      <w:r>
        <w:rPr>
          <w:rFonts w:eastAsia="Times New Roman" w:cs="Times New Roman"/>
          <w:szCs w:val="24"/>
        </w:rPr>
        <w:t xml:space="preserve">ματευτικό κεφάλαιο της υποχρέωσης της Τουρκίας να αναγνωρίσει πρώτα την Κυπριακή Δημοκρατία και μετά να προχωρήσουν οι ενταξιακές διαδικασίες; </w:t>
      </w:r>
    </w:p>
    <w:p w14:paraId="60A0E915" w14:textId="77777777" w:rsidR="00E01B6E" w:rsidRDefault="00BC40BF">
      <w:pPr>
        <w:spacing w:line="600" w:lineRule="auto"/>
        <w:ind w:firstLine="720"/>
        <w:jc w:val="both"/>
        <w:rPr>
          <w:rFonts w:eastAsia="Times New Roman" w:cs="Times New Roman"/>
          <w:szCs w:val="24"/>
        </w:rPr>
      </w:pPr>
      <w:r>
        <w:rPr>
          <w:rFonts w:eastAsia="Times New Roman" w:cs="Times New Roman"/>
          <w:szCs w:val="24"/>
        </w:rPr>
        <w:lastRenderedPageBreak/>
        <w:t>Ευχαριστώ.</w:t>
      </w:r>
    </w:p>
    <w:p w14:paraId="60A0E916" w14:textId="77777777" w:rsidR="00E01B6E" w:rsidRDefault="00BC40BF">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Δεν έχει αρθεί. Θα δώσω εγώ την απάντηση, κατά παρέκβαση. Δεν έχει α</w:t>
      </w:r>
      <w:r>
        <w:rPr>
          <w:rFonts w:eastAsia="Times New Roman" w:cs="Times New Roman"/>
          <w:szCs w:val="24"/>
        </w:rPr>
        <w:t>ρθεί αυτό.</w:t>
      </w:r>
    </w:p>
    <w:p w14:paraId="60A0E917" w14:textId="77777777" w:rsidR="00E01B6E" w:rsidRDefault="00BC40BF">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Είστε Υπουργός; Δεσμεύετε εσείς τον Υπουργό;</w:t>
      </w:r>
    </w:p>
    <w:p w14:paraId="60A0E918" w14:textId="77777777" w:rsidR="00E01B6E" w:rsidRDefault="00BC40BF">
      <w:pPr>
        <w:spacing w:line="600" w:lineRule="auto"/>
        <w:ind w:firstLine="720"/>
        <w:jc w:val="both"/>
        <w:rPr>
          <w:rFonts w:eastAsia="Times New Roman" w:cs="Times New Roman"/>
        </w:rPr>
      </w:pPr>
      <w:r>
        <w:rPr>
          <w:rFonts w:eastAsia="Times New Roman" w:cs="Times New Roman"/>
          <w:b/>
        </w:rPr>
        <w:t>ΠΡΟΕΔΡΕΥΩΝ (Γεώργιος Βαρεμένος):</w:t>
      </w:r>
      <w:r>
        <w:rPr>
          <w:rFonts w:eastAsia="Times New Roman" w:cs="Times New Roman"/>
        </w:rPr>
        <w:t xml:space="preserve"> Κυρίες και κύριοι συνάδελφοι, πριν προχωρήσουμε στην ψήφιση του νομοσχεδίου…</w:t>
      </w:r>
    </w:p>
    <w:p w14:paraId="60A0E919" w14:textId="77777777" w:rsidR="00E01B6E" w:rsidRDefault="00BC40BF">
      <w:pPr>
        <w:spacing w:line="600" w:lineRule="auto"/>
        <w:ind w:firstLine="720"/>
        <w:jc w:val="both"/>
        <w:rPr>
          <w:rFonts w:eastAsia="Times New Roman" w:cs="Times New Roman"/>
        </w:rPr>
      </w:pPr>
      <w:r>
        <w:rPr>
          <w:rFonts w:eastAsia="Times New Roman" w:cs="Times New Roman"/>
          <w:b/>
        </w:rPr>
        <w:lastRenderedPageBreak/>
        <w:t>ΙΩΑΝΝΗΣ ΑΜΑΝΑΤΙΔΗΣ (Υφυπουργός Εξωτερικών):</w:t>
      </w:r>
      <w:r>
        <w:rPr>
          <w:rFonts w:eastAsia="Times New Roman" w:cs="Times New Roman"/>
        </w:rPr>
        <w:t xml:space="preserve"> Κύριε Υπουργέ, δεν θα απαντήσ</w:t>
      </w:r>
      <w:r>
        <w:rPr>
          <w:rFonts w:eastAsia="Times New Roman" w:cs="Times New Roman"/>
        </w:rPr>
        <w:t>ω;</w:t>
      </w:r>
    </w:p>
    <w:p w14:paraId="60A0E91A" w14:textId="77777777" w:rsidR="00E01B6E" w:rsidRDefault="00BC40BF">
      <w:pPr>
        <w:spacing w:line="600" w:lineRule="auto"/>
        <w:ind w:firstLine="720"/>
        <w:jc w:val="both"/>
        <w:rPr>
          <w:rFonts w:eastAsia="Times New Roman" w:cs="Times New Roman"/>
        </w:rPr>
      </w:pPr>
      <w:r>
        <w:rPr>
          <w:rFonts w:eastAsia="Times New Roman" w:cs="Times New Roman"/>
          <w:b/>
        </w:rPr>
        <w:t>ΓΕΩΡΓΙΟΣ ΑΜΥΡΑΣ:</w:t>
      </w:r>
      <w:r>
        <w:rPr>
          <w:rFonts w:eastAsia="Times New Roman" w:cs="Times New Roman"/>
        </w:rPr>
        <w:t xml:space="preserve"> Κύριε Πρόεδρε, ο Υπουργός δεν θα απαντήσει;</w:t>
      </w:r>
    </w:p>
    <w:p w14:paraId="60A0E91B" w14:textId="77777777" w:rsidR="00E01B6E" w:rsidRDefault="00BC40BF">
      <w:pPr>
        <w:spacing w:line="600" w:lineRule="auto"/>
        <w:ind w:firstLine="720"/>
        <w:jc w:val="both"/>
        <w:rPr>
          <w:rFonts w:eastAsia="Times New Roman" w:cs="Times New Roman"/>
        </w:rPr>
      </w:pPr>
      <w:r>
        <w:rPr>
          <w:rFonts w:eastAsia="Times New Roman" w:cs="Times New Roman"/>
          <w:b/>
        </w:rPr>
        <w:t>ΠΡΟΕΔΡΕΥΩΝ (Γεώργιος Βαρεμένος):</w:t>
      </w:r>
      <w:r>
        <w:rPr>
          <w:rFonts w:eastAsia="Times New Roman" w:cs="Times New Roman"/>
        </w:rPr>
        <w:t xml:space="preserve"> …έχω την τιμή να ανακοινώσω στο Σώμα ότι τη συνεδρίασή μας παρακολουθούν από τα άνω δυτικά θεωρεία</w:t>
      </w:r>
      <w:r>
        <w:rPr>
          <w:rFonts w:eastAsia="Times New Roman" w:cs="Times New Roman"/>
        </w:rPr>
        <w:t xml:space="preserve"> της Βουλής</w:t>
      </w:r>
      <w:r>
        <w:rPr>
          <w:rFonts w:eastAsia="Times New Roman" w:cs="Times New Roman"/>
        </w:rPr>
        <w:t xml:space="preserve">, αφού προηγουμένως ξεναγήθηκαν στην έκθεση της αίθουσας «ΕΛΕΥΘΕΡΙΟΣ ΒΕΝΙΖΕΛΟΣ» και ενημερώθηκαν για την ιστορία του κτηρίου </w:t>
      </w:r>
      <w:r>
        <w:rPr>
          <w:rFonts w:eastAsia="Times New Roman" w:cs="Times New Roman"/>
        </w:rPr>
        <w:lastRenderedPageBreak/>
        <w:t xml:space="preserve">και τον τρόπο οργάνωσης και λειτουργίας της Βουλής, τριάντα ένας μαθητές και μαθήτριες και τρεις εκπαιδευτικοί συνοδοί τους από το </w:t>
      </w:r>
      <w:r>
        <w:rPr>
          <w:rFonts w:eastAsia="Times New Roman" w:cs="Times New Roman"/>
        </w:rPr>
        <w:t xml:space="preserve">1ο Γυμνάσιο Χαλανδρίου. </w:t>
      </w:r>
    </w:p>
    <w:p w14:paraId="60A0E91C" w14:textId="77777777" w:rsidR="00E01B6E" w:rsidRDefault="00BC40BF">
      <w:pPr>
        <w:spacing w:line="600" w:lineRule="auto"/>
        <w:ind w:left="360" w:firstLine="360"/>
        <w:jc w:val="both"/>
        <w:rPr>
          <w:rFonts w:eastAsia="Times New Roman" w:cs="Times New Roman"/>
        </w:rPr>
      </w:pPr>
      <w:r>
        <w:rPr>
          <w:rFonts w:eastAsia="Times New Roman" w:cs="Times New Roman"/>
        </w:rPr>
        <w:t xml:space="preserve">Η Βουλή τούς καλωσορίζει. </w:t>
      </w:r>
    </w:p>
    <w:p w14:paraId="60A0E91D" w14:textId="77777777" w:rsidR="00E01B6E" w:rsidRDefault="00BC40BF">
      <w:pPr>
        <w:spacing w:line="600" w:lineRule="auto"/>
        <w:ind w:left="360"/>
        <w:jc w:val="center"/>
        <w:rPr>
          <w:rFonts w:eastAsia="Times New Roman" w:cs="Times New Roman"/>
        </w:rPr>
      </w:pPr>
      <w:r>
        <w:rPr>
          <w:rFonts w:eastAsia="Times New Roman" w:cs="Times New Roman"/>
        </w:rPr>
        <w:t>(Χειροκροτήματα απ’ όλες τις πτέρυγες της Βουλής)</w:t>
      </w:r>
    </w:p>
    <w:p w14:paraId="60A0E91E" w14:textId="77777777" w:rsidR="00E01B6E" w:rsidRDefault="00BC40BF">
      <w:pPr>
        <w:spacing w:line="600" w:lineRule="auto"/>
        <w:ind w:firstLine="720"/>
        <w:jc w:val="both"/>
        <w:rPr>
          <w:rFonts w:eastAsia="Times New Roman" w:cs="Times New Roman"/>
          <w:szCs w:val="24"/>
        </w:rPr>
      </w:pPr>
      <w:r>
        <w:rPr>
          <w:rFonts w:eastAsia="Times New Roman" w:cs="Times New Roman"/>
          <w:szCs w:val="24"/>
        </w:rPr>
        <w:t>Κηρύσσεται περαιωμένη η συζήτηση επί της αρχής</w:t>
      </w:r>
      <w:r>
        <w:rPr>
          <w:rFonts w:eastAsia="Times New Roman" w:cs="Times New Roman"/>
          <w:szCs w:val="24"/>
        </w:rPr>
        <w:t xml:space="preserve">, </w:t>
      </w:r>
      <w:r>
        <w:rPr>
          <w:rFonts w:eastAsia="Times New Roman" w:cs="Times New Roman"/>
          <w:szCs w:val="24"/>
        </w:rPr>
        <w:t>των άρθρων</w:t>
      </w:r>
      <w:r>
        <w:rPr>
          <w:rFonts w:eastAsia="Times New Roman" w:cs="Times New Roman"/>
          <w:szCs w:val="24"/>
        </w:rPr>
        <w:t xml:space="preserve"> και της τροπολογίας</w:t>
      </w:r>
      <w:r>
        <w:rPr>
          <w:rFonts w:eastAsia="Times New Roman" w:cs="Times New Roman"/>
          <w:szCs w:val="24"/>
        </w:rPr>
        <w:t xml:space="preserve"> </w:t>
      </w:r>
      <w:r>
        <w:rPr>
          <w:rFonts w:eastAsia="Times New Roman" w:cs="Times New Roman"/>
          <w:szCs w:val="24"/>
        </w:rPr>
        <w:t>του σχεδίου νόμου του Υπουργείου Εξωτερικών</w:t>
      </w:r>
      <w:r>
        <w:rPr>
          <w:rFonts w:eastAsia="Times New Roman" w:cs="Times New Roman"/>
          <w:szCs w:val="24"/>
        </w:rPr>
        <w:t xml:space="preserve">: </w:t>
      </w:r>
      <w:r>
        <w:rPr>
          <w:rFonts w:eastAsia="Times New Roman" w:cs="Times New Roman"/>
          <w:szCs w:val="24"/>
        </w:rPr>
        <w:t>«Κύρωση του Μνημονίου Κατανόησ</w:t>
      </w:r>
      <w:r>
        <w:rPr>
          <w:rFonts w:eastAsia="Times New Roman" w:cs="Times New Roman"/>
          <w:szCs w:val="24"/>
        </w:rPr>
        <w:t xml:space="preserve">ης μεταξύ του Υπουργείου Εξωτερικών της Ελληνικής Δημοκρατίας </w:t>
      </w:r>
      <w:r>
        <w:rPr>
          <w:rFonts w:eastAsia="Times New Roman" w:cs="Times New Roman"/>
          <w:szCs w:val="24"/>
        </w:rPr>
        <w:lastRenderedPageBreak/>
        <w:t xml:space="preserve">και του Υπουργείου Εξωτερικών και Αποδήμων του </w:t>
      </w:r>
      <w:proofErr w:type="spellStart"/>
      <w:r>
        <w:rPr>
          <w:rFonts w:eastAsia="Times New Roman" w:cs="Times New Roman"/>
          <w:szCs w:val="24"/>
        </w:rPr>
        <w:t>Χασεμιτικού</w:t>
      </w:r>
      <w:proofErr w:type="spellEnd"/>
      <w:r>
        <w:rPr>
          <w:rFonts w:eastAsia="Times New Roman" w:cs="Times New Roman"/>
          <w:szCs w:val="24"/>
        </w:rPr>
        <w:t xml:space="preserve"> Βασιλείου της Ιορδανίας για συνεργασία σε θέματα Ευρωπαϊκής Ένωσης και άλλες διατάξεις».</w:t>
      </w:r>
    </w:p>
    <w:p w14:paraId="60A0E91F" w14:textId="77777777" w:rsidR="00E01B6E" w:rsidRDefault="00BC40BF">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νομοσχέδιο </w:t>
      </w:r>
      <w:r>
        <w:rPr>
          <w:rFonts w:eastAsia="Times New Roman" w:cs="Times New Roman"/>
          <w:szCs w:val="24"/>
        </w:rPr>
        <w:t xml:space="preserve">επί της αρχής; </w:t>
      </w:r>
    </w:p>
    <w:p w14:paraId="60A0E920" w14:textId="77777777" w:rsidR="00E01B6E" w:rsidRDefault="00BC40BF">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Δεκτό, δεκτό. </w:t>
      </w:r>
    </w:p>
    <w:p w14:paraId="60A0E921" w14:textId="77777777" w:rsidR="00E01B6E" w:rsidRDefault="00BC40BF">
      <w:pPr>
        <w:spacing w:line="600" w:lineRule="auto"/>
        <w:ind w:firstLine="720"/>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 xml:space="preserve">Κατά πλειοψηφία. </w:t>
      </w:r>
    </w:p>
    <w:p w14:paraId="60A0E922" w14:textId="77777777" w:rsidR="00E01B6E" w:rsidRDefault="00BC40BF">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Κατά πλειοψηφία. </w:t>
      </w:r>
    </w:p>
    <w:p w14:paraId="60A0E923" w14:textId="77777777" w:rsidR="00E01B6E" w:rsidRDefault="00BC40BF">
      <w:pPr>
        <w:spacing w:line="600" w:lineRule="auto"/>
        <w:ind w:firstLine="720"/>
        <w:jc w:val="both"/>
        <w:rPr>
          <w:rFonts w:eastAsia="Times New Roman"/>
          <w:b/>
          <w:szCs w:val="24"/>
        </w:rPr>
      </w:pPr>
      <w:r>
        <w:rPr>
          <w:rFonts w:eastAsia="Times New Roman"/>
          <w:b/>
          <w:szCs w:val="24"/>
        </w:rPr>
        <w:lastRenderedPageBreak/>
        <w:t xml:space="preserve">ΠΡΟΕΔΡΕΥΩΝ (Γεώργιος Βαρεμένος): </w:t>
      </w:r>
      <w:r>
        <w:rPr>
          <w:rFonts w:eastAsia="Times New Roman" w:cs="Times New Roman"/>
          <w:szCs w:val="24"/>
        </w:rPr>
        <w:t>Συνεπώς το νομοσχέδιο του Υπουργείου Εξωτερικών</w:t>
      </w:r>
      <w:r>
        <w:rPr>
          <w:rFonts w:eastAsia="Times New Roman" w:cs="Times New Roman"/>
          <w:szCs w:val="24"/>
        </w:rPr>
        <w:t>:</w:t>
      </w:r>
      <w:r>
        <w:rPr>
          <w:rFonts w:eastAsia="Times New Roman" w:cs="Times New Roman"/>
          <w:szCs w:val="24"/>
        </w:rPr>
        <w:t xml:space="preserve"> «Κύρωση του Μνημονίου Κατανόησης μεταξύ του Υ</w:t>
      </w:r>
      <w:r>
        <w:rPr>
          <w:rFonts w:eastAsia="Times New Roman" w:cs="Times New Roman"/>
          <w:szCs w:val="24"/>
        </w:rPr>
        <w:t xml:space="preserve">πουργείου Εξωτερικών της Ελληνικής Δημοκρατίας και του Υπουργείου Εξωτερικών και Αποδήμων του </w:t>
      </w:r>
      <w:proofErr w:type="spellStart"/>
      <w:r>
        <w:rPr>
          <w:rFonts w:eastAsia="Times New Roman" w:cs="Times New Roman"/>
          <w:szCs w:val="24"/>
        </w:rPr>
        <w:t>Χασεμιτικού</w:t>
      </w:r>
      <w:proofErr w:type="spellEnd"/>
      <w:r>
        <w:rPr>
          <w:rFonts w:eastAsia="Times New Roman" w:cs="Times New Roman"/>
          <w:szCs w:val="24"/>
        </w:rPr>
        <w:t xml:space="preserve"> Βασιλείου της Ιορδανίας για συνεργασία σε θέματα Ευρωπαϊκής Ένωσης και άλλες διατάξεις» έγινε δεκτό επί της αρχής κατά πλειοψηφία. </w:t>
      </w:r>
    </w:p>
    <w:p w14:paraId="60A0E924" w14:textId="77777777" w:rsidR="00E01B6E" w:rsidRDefault="00BC40BF">
      <w:pPr>
        <w:spacing w:line="600" w:lineRule="auto"/>
        <w:ind w:firstLine="720"/>
        <w:jc w:val="both"/>
        <w:rPr>
          <w:rFonts w:eastAsia="Times New Roman" w:cs="Times New Roman"/>
          <w:szCs w:val="24"/>
        </w:rPr>
      </w:pPr>
      <w:r>
        <w:rPr>
          <w:rFonts w:eastAsia="Times New Roman" w:cs="Times New Roman"/>
          <w:szCs w:val="24"/>
        </w:rPr>
        <w:t xml:space="preserve">Εισερχόμαστε στην </w:t>
      </w:r>
      <w:r>
        <w:rPr>
          <w:rFonts w:eastAsia="Times New Roman" w:cs="Times New Roman"/>
          <w:szCs w:val="24"/>
        </w:rPr>
        <w:t>ψήφιση των άρθρων και της τροπολογίας.</w:t>
      </w:r>
    </w:p>
    <w:p w14:paraId="60A0E925" w14:textId="77777777" w:rsidR="00E01B6E" w:rsidRDefault="00BC40BF">
      <w:pPr>
        <w:spacing w:line="600" w:lineRule="auto"/>
        <w:ind w:firstLine="720"/>
        <w:jc w:val="both"/>
        <w:rPr>
          <w:rFonts w:eastAsia="Times New Roman" w:cs="Times New Roman"/>
          <w:szCs w:val="24"/>
        </w:rPr>
      </w:pPr>
      <w:r>
        <w:rPr>
          <w:rFonts w:eastAsia="Times New Roman" w:cs="Times New Roman"/>
          <w:szCs w:val="24"/>
        </w:rPr>
        <w:lastRenderedPageBreak/>
        <w:t xml:space="preserve">Ερωτάται το Σώμα: Γίνεται δεκτό το άρθρο πρώτο ως έχει; </w:t>
      </w:r>
    </w:p>
    <w:p w14:paraId="60A0E926" w14:textId="77777777" w:rsidR="00E01B6E" w:rsidRDefault="00BC40BF">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Δεκτό, δεκτό. </w:t>
      </w:r>
    </w:p>
    <w:p w14:paraId="60A0E927" w14:textId="77777777" w:rsidR="00E01B6E" w:rsidRDefault="00BC40BF">
      <w:pPr>
        <w:spacing w:line="600" w:lineRule="auto"/>
        <w:ind w:firstLine="720"/>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 xml:space="preserve">Κατά πλειοψηφία. </w:t>
      </w:r>
    </w:p>
    <w:p w14:paraId="60A0E928" w14:textId="77777777" w:rsidR="00E01B6E" w:rsidRDefault="00BC40BF">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Κατά πλειοψηφία. </w:t>
      </w:r>
    </w:p>
    <w:p w14:paraId="60A0E929" w14:textId="77777777" w:rsidR="00E01B6E" w:rsidRDefault="00BC40BF">
      <w:pPr>
        <w:spacing w:line="600" w:lineRule="auto"/>
        <w:ind w:firstLine="720"/>
        <w:jc w:val="both"/>
        <w:rPr>
          <w:rFonts w:eastAsia="Times New Roman" w:cs="Times New Roman"/>
          <w:szCs w:val="24"/>
        </w:rPr>
      </w:pPr>
      <w:r>
        <w:rPr>
          <w:rFonts w:eastAsia="Times New Roman"/>
          <w:b/>
          <w:szCs w:val="24"/>
        </w:rPr>
        <w:t xml:space="preserve">ΠΡΟΕΔΡΕΥΩΝ (Γεώργιος Βαρεμένος): </w:t>
      </w:r>
      <w:r>
        <w:rPr>
          <w:rFonts w:eastAsia="Times New Roman" w:cs="Times New Roman"/>
          <w:szCs w:val="24"/>
        </w:rPr>
        <w:t>Συνεπώς</w:t>
      </w:r>
      <w:r>
        <w:rPr>
          <w:rFonts w:eastAsia="Times New Roman" w:cs="Times New Roman"/>
          <w:szCs w:val="24"/>
        </w:rPr>
        <w:t xml:space="preserve"> το άρθρο πρώτο έγινε δεκτό ως έχει κατά πλειοψηφία. </w:t>
      </w:r>
    </w:p>
    <w:p w14:paraId="60A0E92A" w14:textId="77777777" w:rsidR="00E01B6E" w:rsidRDefault="00BC40BF">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δεκτή η τροπολογία με γενικό αριθμό 281 και ειδικό 2 ως έχει; </w:t>
      </w:r>
    </w:p>
    <w:p w14:paraId="60A0E92B" w14:textId="77777777" w:rsidR="00E01B6E" w:rsidRDefault="00BC40BF">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Δεκτή, δεκτή. </w:t>
      </w:r>
    </w:p>
    <w:p w14:paraId="60A0E92C" w14:textId="77777777" w:rsidR="00E01B6E" w:rsidRDefault="00BC40BF">
      <w:pPr>
        <w:spacing w:line="600" w:lineRule="auto"/>
        <w:ind w:firstLine="720"/>
        <w:jc w:val="both"/>
        <w:rPr>
          <w:rFonts w:eastAsia="Times New Roman" w:cs="Times New Roman"/>
          <w:szCs w:val="24"/>
        </w:rPr>
      </w:pPr>
      <w:r>
        <w:rPr>
          <w:rFonts w:eastAsia="Times New Roman" w:cs="Times New Roman"/>
          <w:b/>
          <w:szCs w:val="24"/>
        </w:rPr>
        <w:lastRenderedPageBreak/>
        <w:t>ΝΙΚΟΛΑΟΣ ΚΑΡΑΘΑΝΑΣΟΠΟΥΛΟΣ:</w:t>
      </w:r>
      <w:r>
        <w:rPr>
          <w:rFonts w:eastAsia="Times New Roman" w:cs="Times New Roman"/>
          <w:szCs w:val="24"/>
        </w:rPr>
        <w:t xml:space="preserve"> Παρών. </w:t>
      </w:r>
    </w:p>
    <w:p w14:paraId="60A0E92D" w14:textId="77777777" w:rsidR="00E01B6E" w:rsidRDefault="00BC40BF">
      <w:pPr>
        <w:spacing w:line="600" w:lineRule="auto"/>
        <w:ind w:firstLine="720"/>
        <w:jc w:val="both"/>
        <w:rPr>
          <w:rFonts w:eastAsia="Times New Roman" w:cs="Times New Roman"/>
          <w:szCs w:val="24"/>
        </w:rPr>
      </w:pPr>
      <w:r>
        <w:rPr>
          <w:rFonts w:eastAsia="Times New Roman"/>
          <w:b/>
          <w:szCs w:val="24"/>
        </w:rPr>
        <w:t xml:space="preserve">ΠΡΟΕΔΡΕΥΩΝ (Γεώργιος Βαρεμένος): </w:t>
      </w:r>
      <w:r>
        <w:rPr>
          <w:rFonts w:eastAsia="Times New Roman" w:cs="Times New Roman"/>
          <w:szCs w:val="24"/>
        </w:rPr>
        <w:t>Συνεπώς η τρ</w:t>
      </w:r>
      <w:r>
        <w:rPr>
          <w:rFonts w:eastAsia="Times New Roman" w:cs="Times New Roman"/>
          <w:szCs w:val="24"/>
        </w:rPr>
        <w:t>οπολογία με γενικό αριθμό 281 και ειδικό αριθμό 2 έγινε δεκτή ως έχει κατά πλειοψηφία και εντάσσεται στο νομοσχέδιο ως ίδιο άρθρο.</w:t>
      </w:r>
    </w:p>
    <w:p w14:paraId="60A0E92E" w14:textId="77777777" w:rsidR="00E01B6E" w:rsidRDefault="00BC40BF">
      <w:pPr>
        <w:spacing w:line="600" w:lineRule="auto"/>
        <w:ind w:firstLine="720"/>
        <w:jc w:val="both"/>
        <w:rPr>
          <w:rFonts w:eastAsia="Times New Roman" w:cs="Times New Roman"/>
          <w:szCs w:val="24"/>
        </w:rPr>
      </w:pPr>
      <w:r>
        <w:rPr>
          <w:rFonts w:eastAsia="Times New Roman" w:cs="Times New Roman"/>
          <w:szCs w:val="24"/>
        </w:rPr>
        <w:t>Εισερχόμαστε στην ψήφιση του ακροτελεύτιου άρθρου.</w:t>
      </w:r>
    </w:p>
    <w:p w14:paraId="60A0E92F" w14:textId="77777777" w:rsidR="00E01B6E" w:rsidRDefault="00BC40BF">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ακροτελεύτιο άρθρο;</w:t>
      </w:r>
    </w:p>
    <w:p w14:paraId="60A0E930" w14:textId="77777777" w:rsidR="00E01B6E" w:rsidRDefault="00BC40BF">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 </w:t>
      </w:r>
      <w:r>
        <w:rPr>
          <w:rFonts w:eastAsia="Times New Roman" w:cs="Times New Roman"/>
          <w:szCs w:val="24"/>
        </w:rPr>
        <w:t xml:space="preserve">Δεκτό, δεκτό. </w:t>
      </w:r>
    </w:p>
    <w:p w14:paraId="60A0E931" w14:textId="77777777" w:rsidR="00E01B6E" w:rsidRDefault="00BC40BF">
      <w:pPr>
        <w:spacing w:line="600" w:lineRule="auto"/>
        <w:ind w:firstLine="720"/>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 xml:space="preserve">Κατά πλειοψηφία. </w:t>
      </w:r>
    </w:p>
    <w:p w14:paraId="60A0E932" w14:textId="77777777" w:rsidR="00E01B6E" w:rsidRDefault="00BC40BF">
      <w:pPr>
        <w:spacing w:line="600" w:lineRule="auto"/>
        <w:ind w:firstLine="720"/>
        <w:jc w:val="both"/>
        <w:rPr>
          <w:rFonts w:eastAsia="Times New Roman" w:cs="Times New Roman"/>
          <w:szCs w:val="24"/>
        </w:rPr>
      </w:pPr>
      <w:r>
        <w:rPr>
          <w:rFonts w:eastAsia="Times New Roman" w:cs="Times New Roman"/>
          <w:b/>
          <w:szCs w:val="24"/>
        </w:rPr>
        <w:lastRenderedPageBreak/>
        <w:t>ΝΙΚΟΛΑΟΣ ΚΑΡΑΘΑΝΑΣΟΠΟΥΛΟΣ:</w:t>
      </w:r>
      <w:r>
        <w:rPr>
          <w:rFonts w:eastAsia="Times New Roman" w:cs="Times New Roman"/>
          <w:szCs w:val="24"/>
        </w:rPr>
        <w:t xml:space="preserve"> Κατά πλειοψηφία. </w:t>
      </w:r>
    </w:p>
    <w:p w14:paraId="60A0E933" w14:textId="77777777" w:rsidR="00E01B6E" w:rsidRDefault="00BC40BF">
      <w:pPr>
        <w:spacing w:line="600" w:lineRule="auto"/>
        <w:ind w:firstLine="720"/>
        <w:jc w:val="both"/>
        <w:rPr>
          <w:rFonts w:eastAsia="Times New Roman" w:cs="Times New Roman"/>
          <w:szCs w:val="24"/>
        </w:rPr>
      </w:pPr>
      <w:r>
        <w:rPr>
          <w:rFonts w:eastAsia="Times New Roman"/>
          <w:b/>
          <w:szCs w:val="24"/>
        </w:rPr>
        <w:t xml:space="preserve">ΠΡΟΕΔΡΕΥΩΝ (Γεώργιος Βαρεμένος): </w:t>
      </w:r>
      <w:r>
        <w:rPr>
          <w:rFonts w:eastAsia="Times New Roman" w:cs="Times New Roman"/>
          <w:szCs w:val="24"/>
        </w:rPr>
        <w:t>Το ακροτελεύτιο άρθρο έγινε δεκτό κατά πλειοψηφία.</w:t>
      </w:r>
    </w:p>
    <w:p w14:paraId="60A0E934" w14:textId="77777777" w:rsidR="00E01B6E" w:rsidRDefault="00BC40BF">
      <w:pPr>
        <w:spacing w:line="600" w:lineRule="auto"/>
        <w:ind w:firstLine="720"/>
        <w:jc w:val="both"/>
        <w:rPr>
          <w:rFonts w:eastAsia="Times New Roman" w:cs="Times New Roman"/>
          <w:szCs w:val="24"/>
        </w:rPr>
      </w:pPr>
      <w:r>
        <w:rPr>
          <w:rFonts w:eastAsia="Times New Roman" w:cs="Times New Roman"/>
          <w:szCs w:val="24"/>
        </w:rPr>
        <w:t>Συνεπώς το νομοσχέδιο του Υπουργείου Εξωτερικών</w:t>
      </w:r>
      <w:r>
        <w:rPr>
          <w:rFonts w:eastAsia="Times New Roman" w:cs="Times New Roman"/>
          <w:szCs w:val="24"/>
        </w:rPr>
        <w:t>:</w:t>
      </w:r>
      <w:r>
        <w:rPr>
          <w:rFonts w:eastAsia="Times New Roman" w:cs="Times New Roman"/>
          <w:szCs w:val="24"/>
        </w:rPr>
        <w:t xml:space="preserve"> «Κύρωση του Μνημονίου Κατανόησης μεταξύ του Υπουργείου Εξωτερικών της Ελληνικής Δημοκρατίας και του Υπουργείου  Εξωτερικών και Αποδήμων του </w:t>
      </w:r>
      <w:proofErr w:type="spellStart"/>
      <w:r>
        <w:rPr>
          <w:rFonts w:eastAsia="Times New Roman" w:cs="Times New Roman"/>
          <w:szCs w:val="24"/>
        </w:rPr>
        <w:t>Χασεμιτικού</w:t>
      </w:r>
      <w:proofErr w:type="spellEnd"/>
      <w:r>
        <w:rPr>
          <w:rFonts w:eastAsia="Times New Roman" w:cs="Times New Roman"/>
          <w:szCs w:val="24"/>
        </w:rPr>
        <w:t xml:space="preserve"> Βασιλείου της Ιορδανίας για συνεργασία σε θέματα Ευρωπαϊκής Ένωσης </w:t>
      </w:r>
      <w:r>
        <w:rPr>
          <w:rFonts w:eastAsia="Times New Roman" w:cs="Times New Roman"/>
          <w:szCs w:val="24"/>
        </w:rPr>
        <w:lastRenderedPageBreak/>
        <w:t>και άλλες διατάξεις» έγινε δεκτό επί</w:t>
      </w:r>
      <w:r>
        <w:rPr>
          <w:rFonts w:eastAsia="Times New Roman" w:cs="Times New Roman"/>
          <w:szCs w:val="24"/>
        </w:rPr>
        <w:t xml:space="preserve"> της αρχής και επί των άρθρων.</w:t>
      </w:r>
    </w:p>
    <w:p w14:paraId="60A0E935" w14:textId="77777777" w:rsidR="00E01B6E" w:rsidRDefault="00BC40BF">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νομοσχέδιο και στο σύνολο;</w:t>
      </w:r>
    </w:p>
    <w:p w14:paraId="60A0E936" w14:textId="77777777" w:rsidR="00E01B6E" w:rsidRDefault="00BC40BF">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 Δεκτό, δεκτό. </w:t>
      </w:r>
    </w:p>
    <w:p w14:paraId="60A0E937" w14:textId="77777777" w:rsidR="00E01B6E" w:rsidRDefault="00BC40BF">
      <w:pPr>
        <w:spacing w:line="600" w:lineRule="auto"/>
        <w:ind w:firstLine="720"/>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 xml:space="preserve">Κατά πλειοψηφία. </w:t>
      </w:r>
    </w:p>
    <w:p w14:paraId="60A0E938" w14:textId="77777777" w:rsidR="00E01B6E" w:rsidRDefault="00BC40BF">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Κατά πλειοψηφία. </w:t>
      </w:r>
    </w:p>
    <w:p w14:paraId="60A0E939" w14:textId="77777777" w:rsidR="00E01B6E" w:rsidRDefault="00BC40BF">
      <w:pPr>
        <w:spacing w:line="600" w:lineRule="auto"/>
        <w:ind w:firstLine="720"/>
        <w:jc w:val="both"/>
        <w:rPr>
          <w:rFonts w:eastAsia="Times New Roman" w:cs="Times New Roman"/>
          <w:szCs w:val="24"/>
        </w:rPr>
      </w:pPr>
      <w:r>
        <w:rPr>
          <w:rFonts w:eastAsia="Times New Roman"/>
          <w:b/>
          <w:szCs w:val="24"/>
        </w:rPr>
        <w:t xml:space="preserve">ΠΡΟΕΔΡΕΥΩΝ (Γεώργιος Βαρεμένος): </w:t>
      </w:r>
      <w:r>
        <w:rPr>
          <w:rFonts w:eastAsia="Times New Roman" w:cs="Times New Roman"/>
          <w:szCs w:val="24"/>
        </w:rPr>
        <w:t>Το νομοσχέδιο έγ</w:t>
      </w:r>
      <w:r>
        <w:rPr>
          <w:rFonts w:eastAsia="Times New Roman" w:cs="Times New Roman"/>
          <w:szCs w:val="24"/>
        </w:rPr>
        <w:t>ινε δεκτό και στο σύνολο κατά πλειοψηφία.</w:t>
      </w:r>
    </w:p>
    <w:p w14:paraId="60A0E93A" w14:textId="77777777" w:rsidR="00E01B6E" w:rsidRDefault="00BC40BF">
      <w:pPr>
        <w:spacing w:line="600" w:lineRule="auto"/>
        <w:ind w:firstLine="720"/>
        <w:jc w:val="both"/>
        <w:rPr>
          <w:rFonts w:eastAsia="Times New Roman" w:cs="Times New Roman"/>
          <w:szCs w:val="24"/>
        </w:rPr>
      </w:pPr>
      <w:r>
        <w:rPr>
          <w:rFonts w:eastAsia="Times New Roman" w:cs="Times New Roman"/>
          <w:szCs w:val="24"/>
        </w:rPr>
        <w:lastRenderedPageBreak/>
        <w:t xml:space="preserve">Συνεπώς το </w:t>
      </w:r>
      <w:r>
        <w:rPr>
          <w:rFonts w:eastAsia="Times New Roman" w:cs="Times New Roman"/>
          <w:szCs w:val="24"/>
        </w:rPr>
        <w:t>νομοσχέδιο</w:t>
      </w:r>
      <w:r>
        <w:rPr>
          <w:rFonts w:eastAsia="Times New Roman" w:cs="Times New Roman"/>
          <w:szCs w:val="24"/>
        </w:rPr>
        <w:t xml:space="preserve"> του Υπουργείου Εξωτερικών</w:t>
      </w:r>
      <w:r>
        <w:rPr>
          <w:rFonts w:eastAsia="Times New Roman" w:cs="Times New Roman"/>
          <w:szCs w:val="24"/>
        </w:rPr>
        <w:t>:</w:t>
      </w:r>
      <w:r>
        <w:rPr>
          <w:rFonts w:eastAsia="Times New Roman" w:cs="Times New Roman"/>
          <w:szCs w:val="24"/>
        </w:rPr>
        <w:t xml:space="preserve"> «Κύρωση του Μνημονίου Κατανόησης μεταξύ του Υπουργείου Εξωτερικών της Ελληνικής Δημοκρατίας και του Υπουργείου  Εξωτερικών και Αποδήμων του </w:t>
      </w:r>
      <w:proofErr w:type="spellStart"/>
      <w:r>
        <w:rPr>
          <w:rFonts w:eastAsia="Times New Roman" w:cs="Times New Roman"/>
          <w:szCs w:val="24"/>
        </w:rPr>
        <w:t>Χασεμιτικού</w:t>
      </w:r>
      <w:proofErr w:type="spellEnd"/>
      <w:r>
        <w:rPr>
          <w:rFonts w:eastAsia="Times New Roman" w:cs="Times New Roman"/>
          <w:szCs w:val="24"/>
        </w:rPr>
        <w:t xml:space="preserve"> Βασιλείου της</w:t>
      </w:r>
      <w:r>
        <w:rPr>
          <w:rFonts w:eastAsia="Times New Roman" w:cs="Times New Roman"/>
          <w:szCs w:val="24"/>
        </w:rPr>
        <w:t xml:space="preserve"> Ιορδανίας για συνεργασία σε θέματα Ευρωπαϊκής Ένωσης και άλλες διατάξεις» έγινε δεκτό κατά πλειοψηφία σε μόνη συζήτηση επί της αρχής, των άρθρων και του συνόλου και έχει ως εξής:</w:t>
      </w:r>
    </w:p>
    <w:p w14:paraId="60A0E93B" w14:textId="77777777" w:rsidR="00E01B6E" w:rsidRDefault="00BC40BF">
      <w:pPr>
        <w:spacing w:line="360" w:lineRule="auto"/>
        <w:ind w:firstLine="720"/>
        <w:jc w:val="center"/>
        <w:rPr>
          <w:rFonts w:eastAsia="Times New Roman" w:cs="Times New Roman"/>
          <w:szCs w:val="24"/>
        </w:rPr>
      </w:pPr>
      <w:r w:rsidRPr="00CC1991">
        <w:rPr>
          <w:rFonts w:eastAsia="Times New Roman" w:cs="Times New Roman"/>
          <w:szCs w:val="24"/>
          <w:highlight w:val="yellow"/>
        </w:rPr>
        <w:t>(</w:t>
      </w:r>
      <w:r w:rsidRPr="00CC1991">
        <w:rPr>
          <w:rFonts w:eastAsia="Times New Roman" w:cs="Times New Roman"/>
          <w:szCs w:val="24"/>
          <w:highlight w:val="red"/>
        </w:rPr>
        <w:t>Ν</w:t>
      </w:r>
      <w:r w:rsidRPr="00CC1991">
        <w:rPr>
          <w:rFonts w:eastAsia="Times New Roman" w:cs="Times New Roman"/>
          <w:szCs w:val="24"/>
          <w:highlight w:val="red"/>
        </w:rPr>
        <w:t>Α ΜΠΕΙ Η ΣΕΛΙΔΑ 78Α</w:t>
      </w:r>
      <w:r w:rsidRPr="00CC1991">
        <w:rPr>
          <w:rFonts w:eastAsia="Times New Roman" w:cs="Times New Roman"/>
          <w:szCs w:val="24"/>
          <w:highlight w:val="red"/>
        </w:rPr>
        <w:t>)</w:t>
      </w:r>
    </w:p>
    <w:p w14:paraId="60A0E93C" w14:textId="77777777" w:rsidR="00E01B6E" w:rsidRDefault="00BC40BF">
      <w:pPr>
        <w:spacing w:line="600" w:lineRule="auto"/>
        <w:ind w:firstLine="720"/>
        <w:jc w:val="both"/>
        <w:rPr>
          <w:rFonts w:eastAsia="Times New Roman"/>
          <w:b/>
          <w:szCs w:val="24"/>
        </w:rPr>
      </w:pPr>
      <w:r>
        <w:rPr>
          <w:rFonts w:eastAsia="Times New Roman"/>
          <w:b/>
          <w:szCs w:val="24"/>
        </w:rPr>
        <w:lastRenderedPageBreak/>
        <w:t xml:space="preserve">ΠΡΟΕΔΡΕΥΩΝ (Γεώργιος Βαρεμένος): </w:t>
      </w:r>
      <w:r>
        <w:rPr>
          <w:rFonts w:eastAsia="Times New Roman"/>
          <w:szCs w:val="24"/>
        </w:rPr>
        <w:t>Κυρίες και κύριοι συ</w:t>
      </w:r>
      <w:r>
        <w:rPr>
          <w:rFonts w:eastAsia="Times New Roman"/>
          <w:szCs w:val="24"/>
        </w:rPr>
        <w:t xml:space="preserve">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14:paraId="60A0E93D" w14:textId="77777777" w:rsidR="00E01B6E" w:rsidRDefault="00BC40BF">
      <w:pPr>
        <w:spacing w:line="600" w:lineRule="auto"/>
        <w:ind w:firstLine="540"/>
        <w:jc w:val="both"/>
        <w:rPr>
          <w:rFonts w:eastAsia="Times New Roman"/>
          <w:szCs w:val="24"/>
        </w:rPr>
      </w:pPr>
      <w:r>
        <w:rPr>
          <w:rFonts w:eastAsia="Times New Roman"/>
          <w:b/>
          <w:bCs/>
          <w:szCs w:val="24"/>
        </w:rPr>
        <w:t xml:space="preserve">ΟΛΟΙ ΟΙ </w:t>
      </w:r>
      <w:r>
        <w:rPr>
          <w:rFonts w:eastAsia="Times New Roman"/>
          <w:b/>
          <w:bCs/>
          <w:szCs w:val="24"/>
        </w:rPr>
        <w:t>ΒΟΥΛΕΥΤΕΣ:</w:t>
      </w:r>
      <w:r>
        <w:rPr>
          <w:rFonts w:eastAsia="Times New Roman"/>
          <w:szCs w:val="24"/>
        </w:rPr>
        <w:t xml:space="preserve"> Μάλιστα, μάλιστα.</w:t>
      </w:r>
    </w:p>
    <w:p w14:paraId="60A0E93E" w14:textId="77777777" w:rsidR="00E01B6E" w:rsidRDefault="00BC40BF">
      <w:pPr>
        <w:spacing w:line="600" w:lineRule="auto"/>
        <w:ind w:firstLine="540"/>
        <w:jc w:val="both"/>
        <w:rPr>
          <w:rFonts w:eastAsia="Times New Roman"/>
          <w:bCs/>
          <w:szCs w:val="24"/>
        </w:rPr>
      </w:pPr>
      <w:r>
        <w:rPr>
          <w:rFonts w:eastAsia="Times New Roman"/>
          <w:b/>
          <w:szCs w:val="24"/>
        </w:rPr>
        <w:t xml:space="preserve">ΠΡΟΕΔΡΕΥΩΝ (Γεώργιος Βαρεμένος): </w:t>
      </w:r>
      <w:r>
        <w:rPr>
          <w:rFonts w:eastAsia="Times New Roman"/>
          <w:bCs/>
          <w:szCs w:val="24"/>
        </w:rPr>
        <w:t xml:space="preserve">Το Σώμα παρέσχε τη </w:t>
      </w:r>
      <w:r>
        <w:rPr>
          <w:rFonts w:eastAsia="Times New Roman"/>
          <w:bCs/>
          <w:szCs w:val="24"/>
        </w:rPr>
        <w:t>ζητηθείσα</w:t>
      </w:r>
      <w:r>
        <w:rPr>
          <w:rFonts w:eastAsia="Times New Roman"/>
          <w:b/>
          <w:bCs/>
          <w:szCs w:val="24"/>
        </w:rPr>
        <w:t xml:space="preserve"> </w:t>
      </w:r>
      <w:r>
        <w:rPr>
          <w:rFonts w:eastAsia="Times New Roman"/>
          <w:bCs/>
          <w:szCs w:val="24"/>
        </w:rPr>
        <w:t>εξουσιοδότηση.</w:t>
      </w:r>
    </w:p>
    <w:p w14:paraId="60A0E93F" w14:textId="77777777" w:rsidR="00E01B6E" w:rsidRDefault="00BC40BF">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δέχεστε στο σημείο αυτό να λύσουμε τη συνεδρίαση;</w:t>
      </w:r>
    </w:p>
    <w:p w14:paraId="60A0E940" w14:textId="77777777" w:rsidR="00E01B6E" w:rsidRDefault="00BC40BF">
      <w:pPr>
        <w:spacing w:line="600" w:lineRule="auto"/>
        <w:ind w:firstLine="720"/>
        <w:jc w:val="both"/>
        <w:rPr>
          <w:rFonts w:eastAsia="Times New Roman" w:cs="Times New Roman"/>
          <w:szCs w:val="24"/>
        </w:rPr>
      </w:pPr>
      <w:r>
        <w:rPr>
          <w:rFonts w:eastAsia="Times New Roman" w:cs="Times New Roman"/>
          <w:b/>
          <w:bCs/>
          <w:szCs w:val="24"/>
        </w:rPr>
        <w:lastRenderedPageBreak/>
        <w:t xml:space="preserve">ΟΛΟΙ ΟΙ ΒΟΥΛΕΥΤΕΣ: </w:t>
      </w:r>
      <w:r>
        <w:rPr>
          <w:rFonts w:eastAsia="Times New Roman" w:cs="Times New Roman"/>
          <w:szCs w:val="24"/>
        </w:rPr>
        <w:t>Μάλιστα, μάλιστα.</w:t>
      </w:r>
    </w:p>
    <w:p w14:paraId="60A0E941" w14:textId="77777777" w:rsidR="00E01B6E" w:rsidRDefault="00BC40BF">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Με τη συναίνεση του Σώματος και ώρα 11.48΄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αύριο</w:t>
      </w:r>
      <w:r>
        <w:rPr>
          <w:rFonts w:eastAsia="Times New Roman" w:cs="Times New Roman"/>
          <w:szCs w:val="24"/>
        </w:rPr>
        <w:t>, ημέρα</w:t>
      </w:r>
      <w:r>
        <w:rPr>
          <w:rFonts w:eastAsia="Times New Roman" w:cs="Times New Roman"/>
          <w:szCs w:val="24"/>
        </w:rPr>
        <w:t xml:space="preserve"> </w:t>
      </w:r>
      <w:r>
        <w:rPr>
          <w:rFonts w:eastAsia="Times New Roman" w:cs="Times New Roman"/>
          <w:szCs w:val="24"/>
        </w:rPr>
        <w:t>Π</w:t>
      </w:r>
      <w:r>
        <w:rPr>
          <w:rFonts w:eastAsia="Times New Roman" w:cs="Times New Roman"/>
          <w:szCs w:val="24"/>
        </w:rPr>
        <w:t>έμπτη 10 Μαρτίου 2016 και ώρα 9.30΄, με αντικείμενο εργασιών του Σώματος κοινοβουλευτικό έλεγχο, συζήτηση επικαίρων ερωτήσεων</w:t>
      </w:r>
      <w:r>
        <w:rPr>
          <w:rFonts w:eastAsia="Times New Roman" w:cs="Times New Roman"/>
          <w:szCs w:val="24"/>
        </w:rPr>
        <w:t>.</w:t>
      </w:r>
      <w:r>
        <w:rPr>
          <w:rFonts w:eastAsia="Times New Roman" w:cs="Times New Roman"/>
          <w:szCs w:val="24"/>
        </w:rPr>
        <w:t xml:space="preserve"> </w:t>
      </w:r>
    </w:p>
    <w:p w14:paraId="60A0E942" w14:textId="77777777" w:rsidR="00E01B6E" w:rsidRDefault="00E01B6E">
      <w:pPr>
        <w:spacing w:line="600" w:lineRule="auto"/>
        <w:ind w:firstLine="720"/>
        <w:jc w:val="both"/>
        <w:rPr>
          <w:rFonts w:eastAsia="Times New Roman" w:cs="Times New Roman"/>
          <w:szCs w:val="24"/>
        </w:rPr>
      </w:pPr>
    </w:p>
    <w:p w14:paraId="60A0E943" w14:textId="77777777" w:rsidR="00E01B6E" w:rsidRDefault="00BC40BF">
      <w:pPr>
        <w:spacing w:line="600" w:lineRule="auto"/>
        <w:ind w:left="720"/>
        <w:jc w:val="both"/>
        <w:rPr>
          <w:rFonts w:eastAsia="Times New Roman" w:cs="Times New Roman"/>
          <w:szCs w:val="24"/>
        </w:rPr>
      </w:pPr>
      <w:r>
        <w:rPr>
          <w:rFonts w:eastAsia="Times New Roman" w:cs="Times New Roman"/>
          <w:b/>
          <w:bCs/>
          <w:szCs w:val="24"/>
        </w:rPr>
        <w:t xml:space="preserve">  Ο ΠΡΟΕΔΡΟΣ                                              ΟΙ ΓΡΑΜΜΑΤΕΙΣ</w:t>
      </w:r>
      <w:r>
        <w:rPr>
          <w:rFonts w:eastAsia="Times New Roman" w:cs="Times New Roman"/>
          <w:szCs w:val="24"/>
        </w:rPr>
        <w:t xml:space="preserve">  </w:t>
      </w:r>
      <w:bookmarkStart w:id="28" w:name="_GoBack"/>
      <w:bookmarkEnd w:id="28"/>
    </w:p>
    <w:sectPr w:rsidR="00E01B6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UB-Helvetica">
    <w:panose1 w:val="00000000000000000000"/>
    <w:charset w:val="00"/>
    <w:family w:val="roman"/>
    <w:notTrueType/>
    <w:pitch w:val="default"/>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Rsfr+BJDnoe1jAA5CoYqKLa/IL8=" w:salt="ExA/3vk5L/LO2vpZ8eIRW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B6E"/>
    <w:rsid w:val="00BC40BF"/>
    <w:rsid w:val="00D316AD"/>
    <w:rsid w:val="00E01B6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0E791"/>
  <w15:docId w15:val="{6E48DB11-80DE-4568-B687-55D4373D8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66901"/>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96690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196</MetadataID>
    <Session xmlns="641f345b-441b-4b81-9152-adc2e73ba5e1">Α´</Session>
    <Date xmlns="641f345b-441b-4b81-9152-adc2e73ba5e1">2016-03-08T22:00:00+00:00</Date>
    <Status xmlns="641f345b-441b-4b81-9152-adc2e73ba5e1">
      <Url>http://srv-sp1/praktika/Lists/Incoming_Metadata/EditForm.aspx?ID=196&amp;Source=/praktika/Recordings_Library/Forms/AllItems.aspx</Url>
      <Description>Δημοσιεύτηκε</Description>
    </Status>
    <Meeting xmlns="641f345b-441b-4b81-9152-adc2e73ba5e1">ΠΗ´</Meeting>
  </documentManagement>
</p:properties>
</file>

<file path=customXml/itemProps1.xml><?xml version="1.0" encoding="utf-8"?>
<ds:datastoreItem xmlns:ds="http://schemas.openxmlformats.org/officeDocument/2006/customXml" ds:itemID="{5EF89D50-F0CE-4FC8-8DAC-2CA96D8913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1D2C7C2-2181-4E6D-8400-26A7EF8E3358}">
  <ds:schemaRefs>
    <ds:schemaRef ds:uri="http://schemas.microsoft.com/sharepoint/v3/contenttype/forms"/>
  </ds:schemaRefs>
</ds:datastoreItem>
</file>

<file path=customXml/itemProps3.xml><?xml version="1.0" encoding="utf-8"?>
<ds:datastoreItem xmlns:ds="http://schemas.openxmlformats.org/officeDocument/2006/customXml" ds:itemID="{C5D0F876-A53C-4271-A8B2-A8CD13A110B4}">
  <ds:schemaRefs>
    <ds:schemaRef ds:uri="641f345b-441b-4b81-9152-adc2e73ba5e1"/>
    <ds:schemaRef ds:uri="http://www.w3.org/XML/1998/namespace"/>
    <ds:schemaRef ds:uri="http://purl.org/dc/elements/1.1/"/>
    <ds:schemaRef ds:uri="http://schemas.microsoft.com/office/infopath/2007/PartnerControls"/>
    <ds:schemaRef ds:uri="http://schemas.microsoft.com/office/2006/documentManagement/types"/>
    <ds:schemaRef ds:uri="http://purl.org/dc/terms/"/>
    <ds:schemaRef ds:uri="http://purl.org/dc/dcmitype/"/>
    <ds:schemaRef ds:uri="http://schemas.openxmlformats.org/package/2006/metadata/core-propertie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79</Pages>
  <Words>13535</Words>
  <Characters>73090</Characters>
  <Application>Microsoft Office Word</Application>
  <DocSecurity>0</DocSecurity>
  <Lines>609</Lines>
  <Paragraphs>172</Paragraphs>
  <ScaleCrop>false</ScaleCrop>
  <HeadingPairs>
    <vt:vector size="2" baseType="variant">
      <vt:variant>
        <vt:lpstr>Τίτλος</vt:lpstr>
      </vt:variant>
      <vt:variant>
        <vt:i4>1</vt:i4>
      </vt:variant>
    </vt:vector>
  </HeadingPairs>
  <TitlesOfParts>
    <vt:vector size="1" baseType="lpstr">
      <vt:lpstr/>
    </vt:vector>
  </TitlesOfParts>
  <Company>Microsoft</Company>
  <LinksUpToDate>false</LinksUpToDate>
  <CharactersWithSpaces>86453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2016-03-15T11:30:00Z</dcterms:created>
  <dcterms:modified xsi:type="dcterms:W3CDTF">2016-03-15T11:30:00Z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