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255C1" w14:textId="77777777" w:rsidR="00287818" w:rsidRPr="00287818" w:rsidRDefault="00287818" w:rsidP="00287818">
      <w:pPr>
        <w:spacing w:after="0" w:line="360" w:lineRule="auto"/>
        <w:rPr>
          <w:ins w:id="0" w:author="Φλούδα Χριστίνα" w:date="2018-07-11T11:00:00Z"/>
          <w:rFonts w:eastAsia="Times New Roman"/>
          <w:szCs w:val="24"/>
          <w:lang w:eastAsia="en-US"/>
        </w:rPr>
      </w:pPr>
      <w:bookmarkStart w:id="1" w:name="_GoBack"/>
      <w:bookmarkEnd w:id="1"/>
      <w:ins w:id="2" w:author="Φλούδα Χριστίνα" w:date="2018-07-11T11:00:00Z">
        <w:r w:rsidRPr="0028781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0E0A6A7" w14:textId="77777777" w:rsidR="00287818" w:rsidRPr="00287818" w:rsidRDefault="00287818" w:rsidP="00287818">
      <w:pPr>
        <w:spacing w:after="0" w:line="360" w:lineRule="auto"/>
        <w:rPr>
          <w:ins w:id="3" w:author="Φλούδα Χριστίνα" w:date="2018-07-11T11:00:00Z"/>
          <w:rFonts w:eastAsia="Times New Roman"/>
          <w:szCs w:val="24"/>
          <w:lang w:eastAsia="en-US"/>
        </w:rPr>
      </w:pPr>
    </w:p>
    <w:p w14:paraId="256630D5" w14:textId="77777777" w:rsidR="00287818" w:rsidRPr="00287818" w:rsidRDefault="00287818" w:rsidP="00287818">
      <w:pPr>
        <w:spacing w:after="0" w:line="360" w:lineRule="auto"/>
        <w:rPr>
          <w:ins w:id="4" w:author="Φλούδα Χριστίνα" w:date="2018-07-11T11:00:00Z"/>
          <w:rFonts w:eastAsia="Times New Roman"/>
          <w:szCs w:val="24"/>
          <w:lang w:eastAsia="en-US"/>
        </w:rPr>
      </w:pPr>
      <w:ins w:id="5" w:author="Φλούδα Χριστίνα" w:date="2018-07-11T11:00:00Z">
        <w:r w:rsidRPr="00287818">
          <w:rPr>
            <w:rFonts w:eastAsia="Times New Roman"/>
            <w:szCs w:val="24"/>
            <w:lang w:eastAsia="en-US"/>
          </w:rPr>
          <w:t>ΠΙΝΑΚΑΣ ΠΕΡΙΕΧΟΜΕΝΩΝ</w:t>
        </w:r>
      </w:ins>
    </w:p>
    <w:p w14:paraId="5C6C1EE3" w14:textId="77777777" w:rsidR="00287818" w:rsidRPr="00287818" w:rsidRDefault="00287818" w:rsidP="00287818">
      <w:pPr>
        <w:spacing w:after="0" w:line="360" w:lineRule="auto"/>
        <w:rPr>
          <w:ins w:id="6" w:author="Φλούδα Χριστίνα" w:date="2018-07-11T11:00:00Z"/>
          <w:rFonts w:eastAsia="Times New Roman"/>
          <w:szCs w:val="24"/>
          <w:lang w:eastAsia="en-US"/>
        </w:rPr>
      </w:pPr>
      <w:ins w:id="7" w:author="Φλούδα Χριστίνα" w:date="2018-07-11T11:00:00Z">
        <w:r w:rsidRPr="00287818">
          <w:rPr>
            <w:rFonts w:eastAsia="Times New Roman"/>
            <w:szCs w:val="24"/>
            <w:lang w:eastAsia="en-US"/>
          </w:rPr>
          <w:t xml:space="preserve">ΙΖ΄ ΠΕΡΙΟΔΟΣ </w:t>
        </w:r>
      </w:ins>
    </w:p>
    <w:p w14:paraId="3AE9DD8E" w14:textId="77777777" w:rsidR="00287818" w:rsidRPr="00287818" w:rsidRDefault="00287818" w:rsidP="00287818">
      <w:pPr>
        <w:spacing w:after="0" w:line="360" w:lineRule="auto"/>
        <w:rPr>
          <w:ins w:id="8" w:author="Φλούδα Χριστίνα" w:date="2018-07-11T11:00:00Z"/>
          <w:rFonts w:eastAsia="Times New Roman"/>
          <w:szCs w:val="24"/>
          <w:lang w:eastAsia="en-US"/>
        </w:rPr>
      </w:pPr>
      <w:ins w:id="9" w:author="Φλούδα Χριστίνα" w:date="2018-07-11T11:00:00Z">
        <w:r w:rsidRPr="00287818">
          <w:rPr>
            <w:rFonts w:eastAsia="Times New Roman"/>
            <w:szCs w:val="24"/>
            <w:lang w:eastAsia="en-US"/>
          </w:rPr>
          <w:t>ΠΡΟΕΔΡΕΥΟΜΕΝΗΣ ΚΟΙΝΟΒΟΥΛΕΥΤΙΚΗΣ ΔΗΜΟΚΡΑΤΙΑΣ</w:t>
        </w:r>
      </w:ins>
    </w:p>
    <w:p w14:paraId="38E56A6D" w14:textId="77777777" w:rsidR="00287818" w:rsidRPr="00287818" w:rsidRDefault="00287818" w:rsidP="00287818">
      <w:pPr>
        <w:spacing w:after="0" w:line="360" w:lineRule="auto"/>
        <w:rPr>
          <w:ins w:id="10" w:author="Φλούδα Χριστίνα" w:date="2018-07-11T11:00:00Z"/>
          <w:rFonts w:eastAsia="Times New Roman"/>
          <w:szCs w:val="24"/>
          <w:lang w:eastAsia="en-US"/>
        </w:rPr>
      </w:pPr>
      <w:ins w:id="11" w:author="Φλούδα Χριστίνα" w:date="2018-07-11T11:00:00Z">
        <w:r w:rsidRPr="00287818">
          <w:rPr>
            <w:rFonts w:eastAsia="Times New Roman"/>
            <w:szCs w:val="24"/>
            <w:lang w:eastAsia="en-US"/>
          </w:rPr>
          <w:t>ΣΥΝΟΔΟΣ Γ΄</w:t>
        </w:r>
      </w:ins>
    </w:p>
    <w:p w14:paraId="5430A945" w14:textId="77777777" w:rsidR="00287818" w:rsidRPr="00287818" w:rsidRDefault="00287818" w:rsidP="00287818">
      <w:pPr>
        <w:spacing w:after="0" w:line="360" w:lineRule="auto"/>
        <w:rPr>
          <w:ins w:id="12" w:author="Φλούδα Χριστίνα" w:date="2018-07-11T11:00:00Z"/>
          <w:rFonts w:eastAsia="Times New Roman"/>
          <w:szCs w:val="24"/>
          <w:lang w:eastAsia="en-US"/>
        </w:rPr>
      </w:pPr>
    </w:p>
    <w:p w14:paraId="69DA9574" w14:textId="77777777" w:rsidR="00287818" w:rsidRPr="00287818" w:rsidRDefault="00287818" w:rsidP="00287818">
      <w:pPr>
        <w:spacing w:after="0" w:line="360" w:lineRule="auto"/>
        <w:rPr>
          <w:ins w:id="13" w:author="Φλούδα Χριστίνα" w:date="2018-07-11T11:00:00Z"/>
          <w:rFonts w:eastAsia="Times New Roman"/>
          <w:szCs w:val="24"/>
          <w:lang w:eastAsia="en-US"/>
        </w:rPr>
      </w:pPr>
      <w:ins w:id="14" w:author="Φλούδα Χριστίνα" w:date="2018-07-11T11:00:00Z">
        <w:r w:rsidRPr="00287818">
          <w:rPr>
            <w:rFonts w:eastAsia="Times New Roman"/>
            <w:szCs w:val="24"/>
            <w:lang w:eastAsia="en-US"/>
          </w:rPr>
          <w:t>ΣΥΝΕΔΡΙΑΣΗ ΡΝ΄</w:t>
        </w:r>
      </w:ins>
    </w:p>
    <w:p w14:paraId="01A477BC" w14:textId="77777777" w:rsidR="00287818" w:rsidRPr="00287818" w:rsidRDefault="00287818" w:rsidP="00287818">
      <w:pPr>
        <w:spacing w:after="0" w:line="360" w:lineRule="auto"/>
        <w:rPr>
          <w:ins w:id="15" w:author="Φλούδα Χριστίνα" w:date="2018-07-11T11:00:00Z"/>
          <w:rFonts w:eastAsia="Times New Roman"/>
          <w:szCs w:val="24"/>
          <w:lang w:eastAsia="en-US"/>
        </w:rPr>
      </w:pPr>
      <w:ins w:id="16" w:author="Φλούδα Χριστίνα" w:date="2018-07-11T11:00:00Z">
        <w:r w:rsidRPr="00287818">
          <w:rPr>
            <w:rFonts w:eastAsia="Times New Roman"/>
            <w:szCs w:val="24"/>
            <w:lang w:eastAsia="en-US"/>
          </w:rPr>
          <w:t>Πέμπτη  5 Ιουλίου 2018</w:t>
        </w:r>
      </w:ins>
    </w:p>
    <w:p w14:paraId="1D920CB0" w14:textId="77777777" w:rsidR="00287818" w:rsidRPr="00287818" w:rsidRDefault="00287818" w:rsidP="00287818">
      <w:pPr>
        <w:spacing w:after="0" w:line="360" w:lineRule="auto"/>
        <w:rPr>
          <w:ins w:id="17" w:author="Φλούδα Χριστίνα" w:date="2018-07-11T11:00:00Z"/>
          <w:rFonts w:eastAsia="Times New Roman"/>
          <w:szCs w:val="24"/>
          <w:lang w:eastAsia="en-US"/>
        </w:rPr>
      </w:pPr>
    </w:p>
    <w:p w14:paraId="06FD87EB" w14:textId="77777777" w:rsidR="00287818" w:rsidRPr="00287818" w:rsidRDefault="00287818" w:rsidP="00287818">
      <w:pPr>
        <w:spacing w:after="0" w:line="360" w:lineRule="auto"/>
        <w:rPr>
          <w:ins w:id="18" w:author="Φλούδα Χριστίνα" w:date="2018-07-11T11:00:00Z"/>
          <w:rFonts w:eastAsia="Times New Roman"/>
          <w:szCs w:val="24"/>
          <w:lang w:eastAsia="en-US"/>
        </w:rPr>
      </w:pPr>
      <w:ins w:id="19" w:author="Φλούδα Χριστίνα" w:date="2018-07-11T11:00:00Z">
        <w:r w:rsidRPr="00287818">
          <w:rPr>
            <w:rFonts w:eastAsia="Times New Roman"/>
            <w:szCs w:val="24"/>
            <w:lang w:eastAsia="en-US"/>
          </w:rPr>
          <w:t>ΘΕΜΑΤΑ</w:t>
        </w:r>
      </w:ins>
    </w:p>
    <w:p w14:paraId="47540864" w14:textId="77777777" w:rsidR="00287818" w:rsidRPr="00287818" w:rsidRDefault="00287818" w:rsidP="00287818">
      <w:pPr>
        <w:spacing w:after="0" w:line="360" w:lineRule="auto"/>
        <w:rPr>
          <w:ins w:id="20" w:author="Φλούδα Χριστίνα" w:date="2018-07-11T11:00:00Z"/>
          <w:rFonts w:eastAsia="Times New Roman"/>
          <w:szCs w:val="24"/>
          <w:lang w:eastAsia="en-US"/>
        </w:rPr>
      </w:pPr>
      <w:ins w:id="21" w:author="Φλούδα Χριστίνα" w:date="2018-07-11T11:00:00Z">
        <w:r w:rsidRPr="00287818">
          <w:rPr>
            <w:rFonts w:eastAsia="Times New Roman"/>
            <w:szCs w:val="24"/>
            <w:lang w:eastAsia="en-US"/>
          </w:rPr>
          <w:t xml:space="preserve"> </w:t>
        </w:r>
        <w:r w:rsidRPr="00287818">
          <w:rPr>
            <w:rFonts w:eastAsia="Times New Roman"/>
            <w:szCs w:val="24"/>
            <w:lang w:eastAsia="en-US"/>
          </w:rPr>
          <w:br/>
          <w:t xml:space="preserve">Α. ΕΙΔΙΚΑ ΘΕΜΑΤΑ </w:t>
        </w:r>
        <w:r w:rsidRPr="00287818">
          <w:rPr>
            <w:rFonts w:eastAsia="Times New Roman"/>
            <w:szCs w:val="24"/>
            <w:lang w:eastAsia="en-US"/>
          </w:rPr>
          <w:br/>
          <w:t xml:space="preserve">1. Επικύρωση Πρακτικών, σελ. </w:t>
        </w:r>
        <w:r w:rsidRPr="00287818">
          <w:rPr>
            <w:rFonts w:eastAsia="Times New Roman"/>
            <w:szCs w:val="24"/>
            <w:lang w:eastAsia="en-US"/>
          </w:rPr>
          <w:br/>
          <w:t xml:space="preserve">2. Επί διαδικαστικού θέματος, σελ. </w:t>
        </w:r>
        <w:r w:rsidRPr="00287818">
          <w:rPr>
            <w:rFonts w:eastAsia="Times New Roman"/>
            <w:szCs w:val="24"/>
            <w:lang w:eastAsia="en-US"/>
          </w:rPr>
          <w:br/>
          <w:t xml:space="preserve"> </w:t>
        </w:r>
        <w:r w:rsidRPr="00287818">
          <w:rPr>
            <w:rFonts w:eastAsia="Times New Roman"/>
            <w:szCs w:val="24"/>
            <w:lang w:eastAsia="en-US"/>
          </w:rPr>
          <w:br/>
          <w:t xml:space="preserve">Β. ΚΟΙΝΟΒΟΥΛΕΥΤΙΚΟΣ ΕΛΕΓΧΟΣ </w:t>
        </w:r>
        <w:r w:rsidRPr="00287818">
          <w:rPr>
            <w:rFonts w:eastAsia="Times New Roman"/>
            <w:szCs w:val="24"/>
            <w:lang w:eastAsia="en-US"/>
          </w:rPr>
          <w:br/>
          <w:t xml:space="preserve">1. Ανακοίνωση του δελτίου επικαίρων ερωτήσεων της Δευτέρας 9 Ιουλίου 2017, σελ. </w:t>
        </w:r>
        <w:r w:rsidRPr="00287818">
          <w:rPr>
            <w:rFonts w:eastAsia="Times New Roman"/>
            <w:szCs w:val="24"/>
            <w:lang w:eastAsia="en-US"/>
          </w:rPr>
          <w:br/>
          <w:t>2. Συζήτηση επικαίρων ερωτήσεων:</w:t>
        </w:r>
        <w:r w:rsidRPr="00287818">
          <w:rPr>
            <w:rFonts w:eastAsia="Times New Roman"/>
            <w:szCs w:val="24"/>
            <w:lang w:eastAsia="en-US"/>
          </w:rPr>
          <w:br/>
          <w:t xml:space="preserve">    α) Προς τον Υπουργό Αγροτικής Ανάπτυξης και Τροφίμων, με θέμα: «Άμεση ανάγκη να ενταχθούν τώρα οι επεκτάσεις </w:t>
        </w:r>
        <w:proofErr w:type="spellStart"/>
        <w:r w:rsidRPr="00287818">
          <w:rPr>
            <w:rFonts w:eastAsia="Times New Roman"/>
            <w:szCs w:val="24"/>
            <w:lang w:eastAsia="en-US"/>
          </w:rPr>
          <w:t>Αναβάλου</w:t>
        </w:r>
        <w:proofErr w:type="spellEnd"/>
        <w:r w:rsidRPr="00287818">
          <w:rPr>
            <w:rFonts w:eastAsia="Times New Roman"/>
            <w:szCs w:val="24"/>
            <w:lang w:eastAsia="en-US"/>
          </w:rPr>
          <w:t xml:space="preserve"> προς </w:t>
        </w:r>
        <w:proofErr w:type="spellStart"/>
        <w:r w:rsidRPr="00287818">
          <w:rPr>
            <w:rFonts w:eastAsia="Times New Roman"/>
            <w:szCs w:val="24"/>
            <w:lang w:eastAsia="en-US"/>
          </w:rPr>
          <w:t>Ερμιονίδα</w:t>
        </w:r>
        <w:proofErr w:type="spellEnd"/>
        <w:r w:rsidRPr="00287818">
          <w:rPr>
            <w:rFonts w:eastAsia="Times New Roman"/>
            <w:szCs w:val="24"/>
            <w:lang w:eastAsia="en-US"/>
          </w:rPr>
          <w:t xml:space="preserve"> και </w:t>
        </w:r>
        <w:proofErr w:type="spellStart"/>
        <w:r w:rsidRPr="00287818">
          <w:rPr>
            <w:rFonts w:eastAsia="Times New Roman"/>
            <w:szCs w:val="24"/>
            <w:lang w:eastAsia="en-US"/>
          </w:rPr>
          <w:t>Φίχτια</w:t>
        </w:r>
        <w:proofErr w:type="spellEnd"/>
        <w:r w:rsidRPr="00287818">
          <w:rPr>
            <w:rFonts w:eastAsia="Times New Roman"/>
            <w:szCs w:val="24"/>
            <w:lang w:eastAsia="en-US"/>
          </w:rPr>
          <w:t xml:space="preserve">-Μυκήνες-Μοναστηράκι στο Μέτρο 4.3.1. του Προγράμματος Αγροτικής Ανάπτυξης (ΠΑΑ)», σελ. </w:t>
        </w:r>
        <w:r w:rsidRPr="00287818">
          <w:rPr>
            <w:rFonts w:eastAsia="Times New Roman"/>
            <w:szCs w:val="24"/>
            <w:lang w:eastAsia="en-US"/>
          </w:rPr>
          <w:br/>
          <w:t xml:space="preserve">    β) Προς τον Υπουργό Υποδομών και Μεταφορών, σχετικά με τη «μετατροπή των συμβάσεων των 23 υδρονομέων εργαζομένων της ΕΥΔΑΠ ΑΕ σε αορίστου χρόνου και την ένταξή τους στον κανονισμό προσωπικού και τις Συλλογικές Συμβάσεις Εργασίας (ΣΣΕ)», σελ. </w:t>
        </w:r>
        <w:r w:rsidRPr="00287818">
          <w:rPr>
            <w:rFonts w:eastAsia="Times New Roman"/>
            <w:szCs w:val="24"/>
            <w:lang w:eastAsia="en-US"/>
          </w:rPr>
          <w:br/>
          <w:t xml:space="preserve">    γ) Προς την Υπουργό Πολιτισμού και Αθλητισμού, με θέμα: «Συνεχή κρούσματα βίας στα γήπεδα του ελληνικού πρωταθλήματος ποδοσφαίρου», σελ. </w:t>
        </w:r>
        <w:r w:rsidRPr="00287818">
          <w:rPr>
            <w:rFonts w:eastAsia="Times New Roman"/>
            <w:szCs w:val="24"/>
            <w:lang w:eastAsia="en-US"/>
          </w:rPr>
          <w:br/>
          <w:t xml:space="preserve"> </w:t>
        </w:r>
        <w:r w:rsidRPr="00287818">
          <w:rPr>
            <w:rFonts w:eastAsia="Times New Roman"/>
            <w:szCs w:val="24"/>
            <w:lang w:eastAsia="en-US"/>
          </w:rPr>
          <w:br/>
          <w:t xml:space="preserve">Γ. ΝΟΜΟΘΕΤΙΚΗ ΕΡΓΑΣΙΑ </w:t>
        </w:r>
        <w:r w:rsidRPr="00287818">
          <w:rPr>
            <w:rFonts w:eastAsia="Times New Roman"/>
            <w:szCs w:val="24"/>
            <w:lang w:eastAsia="en-US"/>
          </w:rPr>
          <w:br/>
          <w:t xml:space="preserve">Κατάθεση σχεδίου νόμου: </w:t>
        </w:r>
      </w:ins>
    </w:p>
    <w:p w14:paraId="7DD2C77E" w14:textId="77777777" w:rsidR="00287818" w:rsidRPr="00287818" w:rsidRDefault="00287818" w:rsidP="00287818">
      <w:pPr>
        <w:spacing w:after="0" w:line="360" w:lineRule="auto"/>
        <w:rPr>
          <w:ins w:id="22" w:author="Φλούδα Χριστίνα" w:date="2018-07-11T11:00:00Z"/>
          <w:rFonts w:eastAsia="Times New Roman"/>
          <w:szCs w:val="24"/>
          <w:lang w:eastAsia="en-US"/>
        </w:rPr>
      </w:pPr>
      <w:ins w:id="23" w:author="Φλούδα Χριστίνα" w:date="2018-07-11T11:00:00Z">
        <w:r w:rsidRPr="00287818">
          <w:rPr>
            <w:rFonts w:eastAsia="Times New Roman"/>
            <w:szCs w:val="24"/>
            <w:lang w:eastAsia="en-US"/>
          </w:rPr>
          <w:t xml:space="preserve">Ο Υπουργός Εσωτερικών, ο Αντιπρόεδρος της Κυβέρνησης και Υπουργός Οικονομίας και Ανάπτυξης, οι Υπουργοί Ψηφιακής Πολιτικής, Τηλεπικοινωνιών και Ενημέρωσης,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καθώς και οι Αναπληρωτές Υπουργοί Οικονομίας και Ανάπτυξης, Εργασίας, Κοινωνικής Ασφάλισης και Κοινωνικής Αλληλεγγύης, Οικονομικών, και Περιβάλλοντος και Ενέργειας κατέθεσαν στις 4-7-2018 σχέδιο νόμου: «Μεταρρύθμιση του θεσμικού πλαισίου της Τοπικής Αυτοδιοίκησης-Εμβάθυνση της Δημοκρατίας-Ενίσχυση της Συμμετοχής-Βελτίωση της οικονομικής και αναπτυξιακής λειτουργίας των ΟΤΑ [Πρόγραμμα «ΚΛΕΙΣΘΕΝΗΣ Ι»]-Ρυθμίσεις για τον εκσυγχρονισμό του πλαισίου οργάνωσης και λειτουργίας των ΦΟ.ΔΣ.Α-Ρυθμίσεις για την αποτελεσματικότερη, ταχύτερη και ενιαία άσκηση των αρμοδιοτήτων σχετικά με την απονομή ιθαγένειας και την πολιτογράφηση-Λοιπές διατάξεις αρμοδιότητας ΥΠΕΣ», σελ. </w:t>
        </w:r>
        <w:r w:rsidRPr="00287818">
          <w:rPr>
            <w:rFonts w:eastAsia="Times New Roman"/>
            <w:szCs w:val="24"/>
            <w:lang w:eastAsia="en-US"/>
          </w:rPr>
          <w:br/>
        </w:r>
      </w:ins>
    </w:p>
    <w:p w14:paraId="1A3C2928" w14:textId="77777777" w:rsidR="00287818" w:rsidRPr="00287818" w:rsidRDefault="00287818" w:rsidP="00287818">
      <w:pPr>
        <w:spacing w:after="0" w:line="360" w:lineRule="auto"/>
        <w:rPr>
          <w:ins w:id="24" w:author="Φλούδα Χριστίνα" w:date="2018-07-11T11:00:00Z"/>
          <w:rFonts w:eastAsia="Times New Roman"/>
          <w:szCs w:val="24"/>
          <w:lang w:eastAsia="en-US"/>
        </w:rPr>
      </w:pPr>
      <w:ins w:id="25" w:author="Φλούδα Χριστίνα" w:date="2018-07-11T11:00:00Z">
        <w:r w:rsidRPr="00287818">
          <w:rPr>
            <w:rFonts w:eastAsia="Times New Roman"/>
            <w:szCs w:val="24"/>
            <w:lang w:eastAsia="en-US"/>
          </w:rPr>
          <w:t>ΠΡΟΕΔΡΕΥΩΝ</w:t>
        </w:r>
      </w:ins>
    </w:p>
    <w:p w14:paraId="1103AB17" w14:textId="77777777" w:rsidR="00287818" w:rsidRPr="00287818" w:rsidRDefault="00287818" w:rsidP="00287818">
      <w:pPr>
        <w:spacing w:after="0" w:line="360" w:lineRule="auto"/>
        <w:rPr>
          <w:ins w:id="26" w:author="Φλούδα Χριστίνα" w:date="2018-07-11T11:00:00Z"/>
          <w:rFonts w:eastAsia="Times New Roman"/>
          <w:szCs w:val="24"/>
          <w:lang w:eastAsia="en-US"/>
        </w:rPr>
      </w:pPr>
    </w:p>
    <w:p w14:paraId="54C756BD" w14:textId="77777777" w:rsidR="00287818" w:rsidRPr="00287818" w:rsidRDefault="00287818" w:rsidP="00287818">
      <w:pPr>
        <w:spacing w:after="0" w:line="360" w:lineRule="auto"/>
        <w:rPr>
          <w:ins w:id="27" w:author="Φλούδα Χριστίνα" w:date="2018-07-11T11:00:00Z"/>
          <w:rFonts w:eastAsia="Times New Roman"/>
          <w:szCs w:val="24"/>
          <w:lang w:eastAsia="en-US"/>
        </w:rPr>
      </w:pPr>
      <w:ins w:id="28" w:author="Φλούδα Χριστίνα" w:date="2018-07-11T11:00:00Z">
        <w:r w:rsidRPr="00287818">
          <w:rPr>
            <w:rFonts w:eastAsia="Times New Roman"/>
            <w:szCs w:val="24"/>
            <w:lang w:eastAsia="en-US"/>
          </w:rPr>
          <w:t>ΓΕΩΡΓΙΑΔΗΣ Μ. , σελ.</w:t>
        </w:r>
        <w:r w:rsidRPr="00287818">
          <w:rPr>
            <w:rFonts w:eastAsia="Times New Roman"/>
            <w:szCs w:val="24"/>
            <w:lang w:eastAsia="en-US"/>
          </w:rPr>
          <w:br/>
        </w:r>
      </w:ins>
    </w:p>
    <w:p w14:paraId="7E577223" w14:textId="77777777" w:rsidR="00287818" w:rsidRPr="00287818" w:rsidRDefault="00287818" w:rsidP="00287818">
      <w:pPr>
        <w:spacing w:after="0" w:line="360" w:lineRule="auto"/>
        <w:rPr>
          <w:ins w:id="29" w:author="Φλούδα Χριστίνα" w:date="2018-07-11T11:00:00Z"/>
          <w:rFonts w:eastAsia="Times New Roman"/>
          <w:szCs w:val="24"/>
          <w:lang w:eastAsia="en-US"/>
        </w:rPr>
      </w:pPr>
    </w:p>
    <w:p w14:paraId="7BC2B4FA" w14:textId="77777777" w:rsidR="00287818" w:rsidRPr="00287818" w:rsidRDefault="00287818" w:rsidP="00287818">
      <w:pPr>
        <w:spacing w:after="0" w:line="360" w:lineRule="auto"/>
        <w:rPr>
          <w:ins w:id="30" w:author="Φλούδα Χριστίνα" w:date="2018-07-11T11:00:00Z"/>
          <w:rFonts w:eastAsia="Times New Roman"/>
          <w:szCs w:val="24"/>
          <w:lang w:eastAsia="en-US"/>
        </w:rPr>
      </w:pPr>
      <w:ins w:id="31" w:author="Φλούδα Χριστίνα" w:date="2018-07-11T11:00:00Z">
        <w:r w:rsidRPr="00287818">
          <w:rPr>
            <w:rFonts w:eastAsia="Times New Roman"/>
            <w:szCs w:val="24"/>
            <w:lang w:eastAsia="en-US"/>
          </w:rPr>
          <w:t>ΟΜΙΛΗΤΕΣ</w:t>
        </w:r>
      </w:ins>
    </w:p>
    <w:p w14:paraId="2AB83793" w14:textId="77A5DC38" w:rsidR="00287818" w:rsidRDefault="00287818" w:rsidP="00287818">
      <w:pPr>
        <w:spacing w:line="600" w:lineRule="auto"/>
        <w:ind w:firstLine="720"/>
        <w:jc w:val="center"/>
        <w:rPr>
          <w:ins w:id="32" w:author="Φλούδα Χριστίνα" w:date="2018-07-11T11:00:00Z"/>
          <w:rFonts w:eastAsia="Times New Roman" w:cs="Times New Roman"/>
          <w:szCs w:val="24"/>
        </w:rPr>
      </w:pPr>
      <w:ins w:id="33" w:author="Φλούδα Χριστίνα" w:date="2018-07-11T11:00:00Z">
        <w:r w:rsidRPr="00287818">
          <w:rPr>
            <w:rFonts w:eastAsia="Times New Roman"/>
            <w:szCs w:val="24"/>
            <w:lang w:eastAsia="en-US"/>
          </w:rPr>
          <w:br/>
          <w:t>Α. Επί διαδικαστικού θέματος:</w:t>
        </w:r>
        <w:r w:rsidRPr="00287818">
          <w:rPr>
            <w:rFonts w:eastAsia="Times New Roman"/>
            <w:szCs w:val="24"/>
            <w:lang w:eastAsia="en-US"/>
          </w:rPr>
          <w:br/>
          <w:t>ΓΕΩΡΓΙΑΔΗΣ Μ. , σελ.</w:t>
        </w:r>
        <w:r w:rsidRPr="00287818">
          <w:rPr>
            <w:rFonts w:eastAsia="Times New Roman"/>
            <w:szCs w:val="24"/>
            <w:lang w:eastAsia="en-US"/>
          </w:rPr>
          <w:br/>
        </w:r>
        <w:r w:rsidRPr="00287818">
          <w:rPr>
            <w:rFonts w:eastAsia="Times New Roman"/>
            <w:szCs w:val="24"/>
            <w:lang w:eastAsia="en-US"/>
          </w:rPr>
          <w:br/>
          <w:t>Β. Επί των επικαίρων ερωτήσεων:</w:t>
        </w:r>
        <w:r w:rsidRPr="00287818">
          <w:rPr>
            <w:rFonts w:eastAsia="Times New Roman"/>
            <w:szCs w:val="24"/>
            <w:lang w:eastAsia="en-US"/>
          </w:rPr>
          <w:br/>
          <w:t>ΑΠΟΣΤΟΛΟΥ Ε. , σελ.</w:t>
        </w:r>
        <w:r w:rsidRPr="00287818">
          <w:rPr>
            <w:rFonts w:eastAsia="Times New Roman"/>
            <w:szCs w:val="24"/>
            <w:lang w:eastAsia="en-US"/>
          </w:rPr>
          <w:br/>
          <w:t>ΒΑΣΙΛΕΙΑΔΗΣ Γ. , σελ.</w:t>
        </w:r>
        <w:r w:rsidRPr="00287818">
          <w:rPr>
            <w:rFonts w:eastAsia="Times New Roman"/>
            <w:szCs w:val="24"/>
            <w:lang w:eastAsia="en-US"/>
          </w:rPr>
          <w:br/>
          <w:t>ΘΕΟΧΑΡΗΣ Θ. , σελ.</w:t>
        </w:r>
        <w:r w:rsidRPr="00287818">
          <w:rPr>
            <w:rFonts w:eastAsia="Times New Roman"/>
            <w:szCs w:val="24"/>
            <w:lang w:eastAsia="en-US"/>
          </w:rPr>
          <w:br/>
          <w:t>ΚΑΤΣΩΤΗΣ Χ. , σελ.</w:t>
        </w:r>
        <w:r w:rsidRPr="00287818">
          <w:rPr>
            <w:rFonts w:eastAsia="Times New Roman"/>
            <w:szCs w:val="24"/>
            <w:lang w:eastAsia="en-US"/>
          </w:rPr>
          <w:br/>
          <w:t>ΜΑΝΙΑΤΗΣ Ι. , σελ.</w:t>
        </w:r>
        <w:r w:rsidRPr="00287818">
          <w:rPr>
            <w:rFonts w:eastAsia="Times New Roman"/>
            <w:szCs w:val="24"/>
            <w:lang w:eastAsia="en-US"/>
          </w:rPr>
          <w:br/>
          <w:t>ΜΑΥΡΑΓΑΝΗΣ Ν. , σελ.</w:t>
        </w:r>
        <w:r w:rsidRPr="00287818">
          <w:rPr>
            <w:rFonts w:eastAsia="Times New Roman"/>
            <w:szCs w:val="24"/>
            <w:lang w:eastAsia="en-US"/>
          </w:rPr>
          <w:br/>
        </w:r>
      </w:ins>
    </w:p>
    <w:p w14:paraId="2E6EBFA7" w14:textId="70BA00A9" w:rsidR="00BA4BB2" w:rsidRDefault="0028781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E6EBFA8" w14:textId="77777777" w:rsidR="00BA4BB2" w:rsidRDefault="00287818">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2E6EBFA9" w14:textId="77777777" w:rsidR="00BA4BB2" w:rsidRDefault="0028781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E6EBFAA" w14:textId="77777777" w:rsidR="00BA4BB2" w:rsidRDefault="00287818">
      <w:pPr>
        <w:spacing w:line="600" w:lineRule="auto"/>
        <w:ind w:firstLine="720"/>
        <w:jc w:val="center"/>
        <w:rPr>
          <w:rFonts w:eastAsia="Times New Roman" w:cs="Times New Roman"/>
          <w:szCs w:val="24"/>
        </w:rPr>
      </w:pPr>
      <w:r>
        <w:rPr>
          <w:rFonts w:eastAsia="Times New Roman" w:cs="Times New Roman"/>
          <w:szCs w:val="24"/>
        </w:rPr>
        <w:t>ΣΥΝΟΔΟΣ Γ΄</w:t>
      </w:r>
    </w:p>
    <w:p w14:paraId="2E6EBFAB" w14:textId="77777777" w:rsidR="00BA4BB2" w:rsidRDefault="00287818">
      <w:pPr>
        <w:spacing w:line="600" w:lineRule="auto"/>
        <w:ind w:firstLine="720"/>
        <w:jc w:val="center"/>
        <w:rPr>
          <w:rFonts w:eastAsia="Times New Roman" w:cs="Times New Roman"/>
          <w:szCs w:val="24"/>
        </w:rPr>
      </w:pPr>
      <w:r>
        <w:rPr>
          <w:rFonts w:eastAsia="Times New Roman" w:cs="Times New Roman"/>
          <w:szCs w:val="24"/>
        </w:rPr>
        <w:t>ΣΥΝΕΔΡΙΑΣΗ ΡΝ΄</w:t>
      </w:r>
    </w:p>
    <w:p w14:paraId="2E6EBFAC" w14:textId="77777777" w:rsidR="00BA4BB2" w:rsidRDefault="00287818">
      <w:pPr>
        <w:spacing w:line="600" w:lineRule="auto"/>
        <w:ind w:firstLine="720"/>
        <w:jc w:val="center"/>
        <w:rPr>
          <w:rFonts w:eastAsia="Times New Roman" w:cs="Times New Roman"/>
          <w:szCs w:val="24"/>
        </w:rPr>
      </w:pPr>
      <w:r>
        <w:rPr>
          <w:rFonts w:eastAsia="Times New Roman" w:cs="Times New Roman"/>
          <w:szCs w:val="24"/>
        </w:rPr>
        <w:t>Πέμπτη 5 Ιουλίου 2018</w:t>
      </w:r>
      <w:r>
        <w:rPr>
          <w:rFonts w:eastAsia="Times New Roman" w:cs="Times New Roman"/>
          <w:szCs w:val="24"/>
        </w:rPr>
        <w:t xml:space="preserve"> (πρωί)</w:t>
      </w:r>
    </w:p>
    <w:p w14:paraId="2E6EBFAD"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Αθήνα, σήμερα στις 5 Ιουλίου 2018, ημέρα Πέμπτη και ώρα 9.35΄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w:t>
      </w:r>
      <w:r w:rsidRPr="006A7F6F">
        <w:rPr>
          <w:rFonts w:eastAsia="Times New Roman" w:cs="Times New Roman"/>
          <w:szCs w:val="24"/>
        </w:rPr>
        <w:t>κ.</w:t>
      </w:r>
      <w:r>
        <w:rPr>
          <w:rFonts w:eastAsia="Times New Roman" w:cs="Times New Roman"/>
          <w:b/>
          <w:szCs w:val="24"/>
        </w:rPr>
        <w:t xml:space="preserve"> </w:t>
      </w:r>
      <w:r w:rsidRPr="00AD2A40">
        <w:rPr>
          <w:rFonts w:eastAsia="Times New Roman" w:cs="Times New Roman"/>
          <w:b/>
          <w:szCs w:val="24"/>
        </w:rPr>
        <w:t>ΜΑΡΙΟΥ ΓΕΩΡΓΙΑΔΗ</w:t>
      </w:r>
      <w:r>
        <w:rPr>
          <w:rFonts w:eastAsia="Times New Roman" w:cs="Times New Roman"/>
          <w:szCs w:val="24"/>
        </w:rPr>
        <w:t>.</w:t>
      </w:r>
    </w:p>
    <w:p w14:paraId="2E6EBFAE" w14:textId="77777777" w:rsidR="00BA4BB2" w:rsidRDefault="00287818">
      <w:pPr>
        <w:spacing w:line="600" w:lineRule="auto"/>
        <w:ind w:firstLine="720"/>
        <w:jc w:val="both"/>
        <w:rPr>
          <w:rFonts w:eastAsia="Times New Roman" w:cs="Times New Roman"/>
          <w:szCs w:val="24"/>
        </w:rPr>
      </w:pPr>
      <w:r>
        <w:rPr>
          <w:rFonts w:eastAsia="Times New Roman" w:cs="Times New Roman"/>
          <w:b/>
          <w:bCs/>
          <w:szCs w:val="24"/>
        </w:rPr>
        <w:t xml:space="preserve">ΠΡΟΕΔΡΕΥΩΝ (Μάριος Γεωργιάδης): </w:t>
      </w:r>
      <w:r>
        <w:rPr>
          <w:rFonts w:eastAsia="Times New Roman" w:cs="Times New Roman"/>
          <w:szCs w:val="24"/>
        </w:rPr>
        <w:t>Κυρίες και κύριοι συνάδελφοι, αρχίζει η συνεδρίαση.</w:t>
      </w:r>
    </w:p>
    <w:p w14:paraId="2E6EBFAF"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(ΕΠΙΚΥΡΩΣΗ Π</w:t>
      </w:r>
      <w:r>
        <w:rPr>
          <w:rFonts w:eastAsia="Times New Roman" w:cs="Times New Roman"/>
          <w:szCs w:val="24"/>
        </w:rPr>
        <w:t>ΡΑΚΤΙΚΩΝ: Σύμφωνα με την από 4</w:t>
      </w:r>
      <w:r w:rsidRPr="00AD2A40">
        <w:rPr>
          <w:rFonts w:eastAsia="Times New Roman" w:cs="Times New Roman"/>
          <w:szCs w:val="24"/>
        </w:rPr>
        <w:t>-</w:t>
      </w:r>
      <w:r>
        <w:rPr>
          <w:rFonts w:eastAsia="Times New Roman" w:cs="Times New Roman"/>
          <w:szCs w:val="24"/>
        </w:rPr>
        <w:t>7</w:t>
      </w:r>
      <w:r w:rsidRPr="00AD2A40">
        <w:rPr>
          <w:rFonts w:eastAsia="Times New Roman" w:cs="Times New Roman"/>
          <w:szCs w:val="24"/>
        </w:rPr>
        <w:t>-</w:t>
      </w:r>
      <w:r>
        <w:rPr>
          <w:rFonts w:eastAsia="Times New Roman" w:cs="Times New Roman"/>
          <w:szCs w:val="24"/>
        </w:rPr>
        <w:t>2018 εξουσιοδότηση του Σώματος επικυρώθηκαν με ευθύνη του Προεδρείου τα πρακτικά της ΡΜΘ΄ συνεδριάσεώς του, της Τετάρτης 4 Ιουλίου 2018</w:t>
      </w:r>
      <w:r w:rsidRPr="00AD2A40">
        <w:rPr>
          <w:rFonts w:eastAsia="Times New Roman" w:cs="Times New Roman"/>
          <w:szCs w:val="24"/>
        </w:rPr>
        <w:t>,</w:t>
      </w:r>
      <w:r>
        <w:rPr>
          <w:rFonts w:eastAsia="Times New Roman" w:cs="Times New Roman"/>
          <w:szCs w:val="24"/>
        </w:rPr>
        <w:t xml:space="preserve"> σε ό,τι αφορά την ψήφιση στο σύνολο των σχεδίων νόμ</w:t>
      </w:r>
      <w:r>
        <w:rPr>
          <w:rFonts w:eastAsia="Times New Roman" w:cs="Times New Roman"/>
          <w:szCs w:val="24"/>
        </w:rPr>
        <w:t>ου</w:t>
      </w:r>
      <w:r>
        <w:rPr>
          <w:rFonts w:eastAsia="Times New Roman" w:cs="Times New Roman"/>
          <w:szCs w:val="24"/>
        </w:rPr>
        <w:t>:</w:t>
      </w:r>
    </w:p>
    <w:p w14:paraId="2E6EBFB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1. Κύρωση του Μνημονίου Κατανόη</w:t>
      </w:r>
      <w:r>
        <w:rPr>
          <w:rFonts w:eastAsia="Times New Roman" w:cs="Times New Roman"/>
          <w:szCs w:val="24"/>
        </w:rPr>
        <w:t>σης μεταξύ του Υπουργού Άμυνας του Βασιλείου του Βελγίου, του Υπουργείου Άμυνας της Τσεχικής Δημοκρατίας, του Υπουργείου Άμυνας της Δανίας, του Υπουργείου Εθνικής Άμυνας της Ελληνικής Δημοκρατίας, του Υπουργείου Άμυνας του Βασιλείου Κάτω Χωρών, του Υπουργε</w:t>
      </w:r>
      <w:r>
        <w:rPr>
          <w:rFonts w:eastAsia="Times New Roman" w:cs="Times New Roman"/>
          <w:szCs w:val="24"/>
        </w:rPr>
        <w:t xml:space="preserve">ίου Άμυνας του Βασιλείου της Νορβηγίας, του Υπουργείου Εθνικής Άμυνας της Πορτογαλίας και του Υπουργείου Άμυνας του Βασιλείου της Ισπανίας που αφορά στην Πολυεθνική Συνεργασία για Κατευθυνόμενα </w:t>
      </w:r>
      <w:proofErr w:type="spellStart"/>
      <w:r>
        <w:rPr>
          <w:rFonts w:eastAsia="Times New Roman" w:cs="Times New Roman"/>
          <w:szCs w:val="24"/>
        </w:rPr>
        <w:t>Πυρομαχικά</w:t>
      </w:r>
      <w:proofErr w:type="spellEnd"/>
      <w:r>
        <w:rPr>
          <w:rFonts w:eastAsia="Times New Roman" w:cs="Times New Roman"/>
          <w:szCs w:val="24"/>
        </w:rPr>
        <w:t xml:space="preserve"> Ακριβείας Αέρος</w:t>
      </w:r>
      <w:r w:rsidRPr="00AD2A40">
        <w:rPr>
          <w:rFonts w:eastAsia="Times New Roman" w:cs="Times New Roman"/>
          <w:szCs w:val="24"/>
        </w:rPr>
        <w:t xml:space="preserve"> </w:t>
      </w:r>
      <w:r>
        <w:rPr>
          <w:rFonts w:eastAsia="Times New Roman" w:cs="Times New Roman"/>
          <w:szCs w:val="24"/>
        </w:rPr>
        <w:t>-</w:t>
      </w:r>
      <w:r w:rsidRPr="00AD2A40">
        <w:rPr>
          <w:rFonts w:eastAsia="Times New Roman" w:cs="Times New Roman"/>
          <w:szCs w:val="24"/>
        </w:rPr>
        <w:t xml:space="preserve"> </w:t>
      </w:r>
      <w:r>
        <w:rPr>
          <w:rFonts w:eastAsia="Times New Roman" w:cs="Times New Roman"/>
          <w:szCs w:val="24"/>
        </w:rPr>
        <w:t>Εδάφους, καθώς και της επιγενόμεν</w:t>
      </w:r>
      <w:r>
        <w:rPr>
          <w:rFonts w:eastAsia="Times New Roman" w:cs="Times New Roman"/>
          <w:szCs w:val="24"/>
        </w:rPr>
        <w:t xml:space="preserve">ης </w:t>
      </w:r>
      <w:r w:rsidRPr="00A26F23">
        <w:rPr>
          <w:rFonts w:eastAsia="Times New Roman" w:cs="Times New Roman"/>
          <w:szCs w:val="24"/>
        </w:rPr>
        <w:t>1ης</w:t>
      </w:r>
      <w:r>
        <w:rPr>
          <w:rFonts w:eastAsia="Times New Roman" w:cs="Times New Roman"/>
          <w:szCs w:val="24"/>
        </w:rPr>
        <w:t xml:space="preserve"> Τροποποίησης αυτού και άλλες διατάξεις». </w:t>
      </w:r>
    </w:p>
    <w:p w14:paraId="2E6EBFB1"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2. «Κύρωση της Τεχνικής Διευθέτησης μεταξύ των Υπουργείων Άμυνας της Ιταλικής Δημοκρατίας, του Βασιλείου της Ισπανίας, της Ελληνικής Δημοκρατίας και της Δημοκρατίας της Πορτογαλίας, όσον αφορά στο βασισμένο </w:t>
      </w:r>
      <w:r>
        <w:rPr>
          <w:rFonts w:eastAsia="Times New Roman" w:cs="Times New Roman"/>
          <w:szCs w:val="24"/>
        </w:rPr>
        <w:t xml:space="preserve">στη </w:t>
      </w:r>
      <w:r w:rsidRPr="004A5916">
        <w:rPr>
          <w:rFonts w:eastAsia="Times New Roman" w:cs="Times New Roman"/>
          <w:szCs w:val="24"/>
          <w:lang w:val="en-US"/>
        </w:rPr>
        <w:t>SIAF</w:t>
      </w:r>
      <w:r w:rsidRPr="004A5916">
        <w:rPr>
          <w:rFonts w:eastAsia="Times New Roman" w:cs="Times New Roman"/>
          <w:szCs w:val="24"/>
        </w:rPr>
        <w:t xml:space="preserve"> </w:t>
      </w:r>
      <w:r>
        <w:rPr>
          <w:rFonts w:eastAsia="Times New Roman" w:cs="Times New Roman"/>
          <w:szCs w:val="24"/>
        </w:rPr>
        <w:t>Σχηματισμό Μάχης, με τη Συμμετοχή της Ελληνικής Δημοκρατίας και της Δημοκρατίας της Πορτογαλίας»</w:t>
      </w:r>
      <w:r>
        <w:rPr>
          <w:rFonts w:eastAsia="Times New Roman" w:cs="Times New Roman"/>
          <w:szCs w:val="24"/>
        </w:rPr>
        <w:t>)</w:t>
      </w:r>
    </w:p>
    <w:p w14:paraId="2E6EBFB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Δευτέρας 9 Ιουλίου 2018.</w:t>
      </w:r>
    </w:p>
    <w:p w14:paraId="2E6EBFB3" w14:textId="77777777" w:rsidR="00BA4BB2" w:rsidRDefault="00287818">
      <w:pPr>
        <w:spacing w:line="600" w:lineRule="auto"/>
        <w:ind w:firstLine="720"/>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 xml:space="preserve">ΕΠΙΚΑΙΡΕΣ ΕΡΩΤΗΣΕΙΣ  </w:t>
      </w:r>
      <w:r>
        <w:rPr>
          <w:rFonts w:eastAsia="Times New Roman"/>
          <w:bCs/>
          <w:color w:val="000000"/>
          <w:szCs w:val="24"/>
        </w:rPr>
        <w:t>Π</w:t>
      </w:r>
      <w:r w:rsidRPr="003E1A89">
        <w:rPr>
          <w:rFonts w:eastAsia="Times New Roman"/>
          <w:bCs/>
          <w:color w:val="000000"/>
          <w:szCs w:val="24"/>
        </w:rPr>
        <w:t xml:space="preserve">ρώτου </w:t>
      </w:r>
      <w:r>
        <w:rPr>
          <w:rFonts w:eastAsia="Times New Roman"/>
          <w:bCs/>
          <w:color w:val="000000"/>
          <w:szCs w:val="24"/>
        </w:rPr>
        <w:t>Κ</w:t>
      </w:r>
      <w:r w:rsidRPr="003E1A89">
        <w:rPr>
          <w:rFonts w:eastAsia="Times New Roman"/>
          <w:bCs/>
          <w:color w:val="000000"/>
          <w:szCs w:val="24"/>
        </w:rPr>
        <w:t xml:space="preserve">ύκλου </w:t>
      </w:r>
      <w:r w:rsidRPr="003E1A89">
        <w:rPr>
          <w:rFonts w:eastAsia="Times New Roman"/>
          <w:bCs/>
          <w:color w:val="000000"/>
          <w:szCs w:val="24"/>
        </w:rPr>
        <w:t>(Άρθρο 130 παρ</w:t>
      </w:r>
      <w:r>
        <w:rPr>
          <w:rFonts w:eastAsia="Times New Roman"/>
          <w:bCs/>
          <w:color w:val="000000"/>
          <w:szCs w:val="24"/>
        </w:rPr>
        <w:t>άγραφοι</w:t>
      </w:r>
      <w:r w:rsidRPr="003E1A89">
        <w:rPr>
          <w:rFonts w:eastAsia="Times New Roman"/>
          <w:bCs/>
          <w:color w:val="000000"/>
          <w:szCs w:val="24"/>
        </w:rPr>
        <w:t xml:space="preserve"> 2 και 3 </w:t>
      </w:r>
      <w:r>
        <w:rPr>
          <w:rFonts w:eastAsia="Times New Roman"/>
          <w:bCs/>
          <w:color w:val="000000"/>
          <w:szCs w:val="24"/>
        </w:rPr>
        <w:t xml:space="preserve">του </w:t>
      </w:r>
      <w:r w:rsidRPr="003E1A89">
        <w:rPr>
          <w:rFonts w:eastAsia="Times New Roman"/>
          <w:bCs/>
          <w:color w:val="000000"/>
          <w:szCs w:val="24"/>
        </w:rPr>
        <w:t>Καν</w:t>
      </w:r>
      <w:r>
        <w:rPr>
          <w:rFonts w:eastAsia="Times New Roman"/>
          <w:bCs/>
          <w:color w:val="000000"/>
          <w:szCs w:val="24"/>
        </w:rPr>
        <w:t>ονισμού της</w:t>
      </w:r>
      <w:r w:rsidRPr="003E1A89">
        <w:rPr>
          <w:rFonts w:eastAsia="Times New Roman"/>
          <w:bCs/>
          <w:color w:val="000000"/>
          <w:szCs w:val="24"/>
        </w:rPr>
        <w:t xml:space="preserve"> Βουλής)</w:t>
      </w:r>
    </w:p>
    <w:p w14:paraId="2E6EBFB4" w14:textId="77777777" w:rsidR="00BA4BB2" w:rsidRDefault="00287818">
      <w:pPr>
        <w:shd w:val="clear" w:color="auto" w:fill="FFFFFF"/>
        <w:spacing w:after="0" w:line="600" w:lineRule="auto"/>
        <w:ind w:firstLine="720"/>
        <w:jc w:val="both"/>
        <w:rPr>
          <w:rFonts w:eastAsia="Times New Roman"/>
          <w:color w:val="000000"/>
          <w:szCs w:val="24"/>
        </w:rPr>
      </w:pPr>
      <w:r w:rsidRPr="003E1A89">
        <w:rPr>
          <w:rFonts w:eastAsia="Times New Roman"/>
          <w:color w:val="000000"/>
          <w:szCs w:val="24"/>
        </w:rPr>
        <w:lastRenderedPageBreak/>
        <w:t>1.</w:t>
      </w:r>
      <w:r>
        <w:rPr>
          <w:rFonts w:eastAsia="Times New Roman"/>
          <w:color w:val="000000"/>
          <w:szCs w:val="24"/>
        </w:rPr>
        <w:t xml:space="preserve"> </w:t>
      </w:r>
      <w:r w:rsidRPr="003E1A89">
        <w:rPr>
          <w:rFonts w:eastAsia="Times New Roman"/>
          <w:color w:val="000000"/>
          <w:szCs w:val="24"/>
        </w:rPr>
        <w:t>Η με αριθμό 19</w:t>
      </w:r>
      <w:r>
        <w:rPr>
          <w:rFonts w:eastAsia="Times New Roman"/>
          <w:color w:val="000000"/>
          <w:szCs w:val="24"/>
        </w:rPr>
        <w:t>13</w:t>
      </w:r>
      <w:r w:rsidRPr="003E1A89">
        <w:rPr>
          <w:rFonts w:eastAsia="Times New Roman"/>
          <w:color w:val="000000"/>
          <w:szCs w:val="24"/>
        </w:rPr>
        <w:t>/</w:t>
      </w:r>
      <w:r>
        <w:rPr>
          <w:rFonts w:eastAsia="Times New Roman"/>
          <w:color w:val="000000"/>
          <w:szCs w:val="24"/>
        </w:rPr>
        <w:t>3-7-2018 επίκαιρη ε</w:t>
      </w:r>
      <w:r w:rsidRPr="003E1A89">
        <w:rPr>
          <w:rFonts w:eastAsia="Times New Roman"/>
          <w:color w:val="000000"/>
          <w:szCs w:val="24"/>
        </w:rPr>
        <w:t>ρώτηση της Βουλευτού</w:t>
      </w:r>
      <w:r>
        <w:rPr>
          <w:rFonts w:eastAsia="Times New Roman"/>
          <w:color w:val="000000"/>
          <w:szCs w:val="24"/>
        </w:rPr>
        <w:t xml:space="preserve"> Χαλκιδικής του Συνασπισμού Ριζοσπαστικής Αριστεράς κ</w:t>
      </w:r>
      <w:r>
        <w:rPr>
          <w:rFonts w:eastAsia="Times New Roman"/>
          <w:color w:val="000000"/>
          <w:szCs w:val="24"/>
        </w:rPr>
        <w:t>.</w:t>
      </w:r>
      <w:r>
        <w:rPr>
          <w:rFonts w:eastAsia="Times New Roman"/>
          <w:color w:val="000000"/>
          <w:szCs w:val="24"/>
        </w:rPr>
        <w:t xml:space="preserve"> Αικατερίνης </w:t>
      </w:r>
      <w:proofErr w:type="spellStart"/>
      <w:r>
        <w:rPr>
          <w:rFonts w:eastAsia="Times New Roman"/>
          <w:color w:val="000000"/>
          <w:szCs w:val="24"/>
        </w:rPr>
        <w:t>Ιγγλέζη</w:t>
      </w:r>
      <w:proofErr w:type="spellEnd"/>
      <w:r>
        <w:rPr>
          <w:rFonts w:eastAsia="Times New Roman"/>
          <w:b/>
          <w:bCs/>
          <w:color w:val="000000"/>
          <w:szCs w:val="24"/>
        </w:rPr>
        <w:t xml:space="preserve"> </w:t>
      </w:r>
      <w:r w:rsidRPr="003E1A89">
        <w:rPr>
          <w:rFonts w:eastAsia="Times New Roman"/>
          <w:color w:val="000000"/>
          <w:szCs w:val="24"/>
        </w:rPr>
        <w:t>προς τ</w:t>
      </w:r>
      <w:r>
        <w:rPr>
          <w:rFonts w:eastAsia="Times New Roman"/>
          <w:color w:val="000000"/>
          <w:szCs w:val="24"/>
        </w:rPr>
        <w:t>ο</w:t>
      </w:r>
      <w:r w:rsidRPr="003E1A89">
        <w:rPr>
          <w:rFonts w:eastAsia="Times New Roman"/>
          <w:color w:val="000000"/>
          <w:szCs w:val="24"/>
        </w:rPr>
        <w:t>ν Υπουργό</w:t>
      </w:r>
      <w:r>
        <w:rPr>
          <w:rFonts w:eastAsia="Times New Roman"/>
          <w:color w:val="000000"/>
          <w:szCs w:val="24"/>
        </w:rPr>
        <w:t xml:space="preserve"> </w:t>
      </w:r>
      <w:r>
        <w:rPr>
          <w:rFonts w:eastAsia="Times New Roman"/>
          <w:color w:val="000000"/>
          <w:szCs w:val="24"/>
        </w:rPr>
        <w:t xml:space="preserve">Υγείας, </w:t>
      </w:r>
      <w:r w:rsidRPr="003E1A89">
        <w:rPr>
          <w:rFonts w:eastAsia="Times New Roman"/>
          <w:color w:val="000000"/>
          <w:szCs w:val="24"/>
        </w:rPr>
        <w:t>με θέμα: «</w:t>
      </w:r>
      <w:r>
        <w:rPr>
          <w:rFonts w:eastAsia="Times New Roman"/>
          <w:color w:val="000000"/>
          <w:szCs w:val="24"/>
        </w:rPr>
        <w:t>Σοβαρές ελλείψει</w:t>
      </w:r>
      <w:r>
        <w:rPr>
          <w:rFonts w:eastAsia="Times New Roman"/>
          <w:color w:val="000000"/>
          <w:szCs w:val="24"/>
        </w:rPr>
        <w:t>ς σε ιατρικό προσωπικό στον Νομό Χαλκιδικής</w:t>
      </w:r>
      <w:r w:rsidRPr="003E1A89">
        <w:rPr>
          <w:rFonts w:eastAsia="Times New Roman"/>
          <w:color w:val="000000"/>
          <w:szCs w:val="24"/>
        </w:rPr>
        <w:t>».</w:t>
      </w:r>
    </w:p>
    <w:p w14:paraId="2E6EBFB5" w14:textId="77777777" w:rsidR="00BA4BB2" w:rsidRDefault="00287818">
      <w:pPr>
        <w:shd w:val="clear" w:color="auto" w:fill="FFFFFF"/>
        <w:spacing w:after="0" w:line="600" w:lineRule="auto"/>
        <w:ind w:firstLine="720"/>
        <w:jc w:val="both"/>
        <w:rPr>
          <w:rFonts w:eastAsia="Times New Roman"/>
          <w:color w:val="000000"/>
          <w:szCs w:val="24"/>
        </w:rPr>
      </w:pPr>
      <w:r w:rsidRPr="003E1A89">
        <w:rPr>
          <w:rFonts w:eastAsia="Times New Roman"/>
          <w:color w:val="000000"/>
          <w:szCs w:val="24"/>
        </w:rPr>
        <w:t>2</w:t>
      </w:r>
      <w:r>
        <w:rPr>
          <w:rFonts w:eastAsia="Times New Roman"/>
          <w:color w:val="000000"/>
          <w:szCs w:val="24"/>
        </w:rPr>
        <w:t xml:space="preserve">. </w:t>
      </w:r>
      <w:r w:rsidRPr="003E1A89">
        <w:rPr>
          <w:rFonts w:eastAsia="Times New Roman"/>
          <w:color w:val="000000"/>
          <w:szCs w:val="24"/>
        </w:rPr>
        <w:t>Η με αριθμό 19</w:t>
      </w:r>
      <w:r>
        <w:rPr>
          <w:rFonts w:eastAsia="Times New Roman"/>
          <w:color w:val="000000"/>
          <w:szCs w:val="24"/>
        </w:rPr>
        <w:t>10</w:t>
      </w:r>
      <w:r w:rsidRPr="003E1A89">
        <w:rPr>
          <w:rFonts w:eastAsia="Times New Roman"/>
          <w:color w:val="000000"/>
          <w:szCs w:val="24"/>
        </w:rPr>
        <w:t>/2-</w:t>
      </w:r>
      <w:r>
        <w:rPr>
          <w:rFonts w:eastAsia="Times New Roman"/>
          <w:color w:val="000000"/>
          <w:szCs w:val="24"/>
        </w:rPr>
        <w:t>7</w:t>
      </w:r>
      <w:r w:rsidRPr="003E1A89">
        <w:rPr>
          <w:rFonts w:eastAsia="Times New Roman"/>
          <w:color w:val="000000"/>
          <w:szCs w:val="24"/>
        </w:rPr>
        <w:t>-</w:t>
      </w:r>
      <w:r>
        <w:rPr>
          <w:rFonts w:eastAsia="Times New Roman"/>
          <w:color w:val="000000"/>
          <w:szCs w:val="24"/>
        </w:rPr>
        <w:t>2</w:t>
      </w:r>
      <w:r w:rsidRPr="003E1A89">
        <w:rPr>
          <w:rFonts w:eastAsia="Times New Roman"/>
          <w:color w:val="000000"/>
          <w:szCs w:val="24"/>
        </w:rPr>
        <w:t xml:space="preserve">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Καρδίτσας της Νέας Δημοκρατίας</w:t>
      </w:r>
      <w:r w:rsidRPr="003E1A89">
        <w:rPr>
          <w:rFonts w:eastAsia="Times New Roman"/>
          <w:color w:val="000000"/>
          <w:szCs w:val="24"/>
        </w:rPr>
        <w:t xml:space="preserve"> κ.</w:t>
      </w:r>
      <w:r>
        <w:rPr>
          <w:rFonts w:eastAsia="Times New Roman"/>
          <w:b/>
          <w:bCs/>
          <w:color w:val="000000"/>
          <w:szCs w:val="24"/>
        </w:rPr>
        <w:t xml:space="preserve"> </w:t>
      </w:r>
      <w:r>
        <w:rPr>
          <w:rFonts w:eastAsia="Times New Roman"/>
          <w:bCs/>
          <w:color w:val="000000"/>
          <w:szCs w:val="24"/>
        </w:rPr>
        <w:t>Κωνσταντίνου Τσιάρα</w:t>
      </w:r>
      <w:r>
        <w:rPr>
          <w:rFonts w:eastAsia="Times New Roman"/>
          <w:bCs/>
          <w:color w:val="000000"/>
          <w:szCs w:val="24"/>
        </w:rPr>
        <w:t xml:space="preserve"> </w:t>
      </w:r>
      <w:r w:rsidRPr="003E1A89">
        <w:rPr>
          <w:rFonts w:eastAsia="Times New Roman"/>
          <w:color w:val="000000"/>
          <w:szCs w:val="24"/>
        </w:rPr>
        <w:t>προς τον Υπουργό</w:t>
      </w:r>
      <w:r>
        <w:rPr>
          <w:rFonts w:eastAsia="Times New Roman"/>
          <w:color w:val="000000"/>
          <w:szCs w:val="24"/>
        </w:rPr>
        <w:t xml:space="preserve"> </w:t>
      </w:r>
      <w:r>
        <w:rPr>
          <w:rFonts w:eastAsia="Times New Roman"/>
          <w:color w:val="000000"/>
          <w:szCs w:val="24"/>
        </w:rPr>
        <w:t xml:space="preserve">Υγείας, </w:t>
      </w:r>
      <w:r w:rsidRPr="003E1A89">
        <w:rPr>
          <w:rFonts w:eastAsia="Times New Roman"/>
          <w:color w:val="000000"/>
          <w:szCs w:val="24"/>
        </w:rPr>
        <w:t>με θέμα: «</w:t>
      </w:r>
      <w:r>
        <w:rPr>
          <w:rFonts w:eastAsia="Times New Roman"/>
          <w:color w:val="000000"/>
          <w:szCs w:val="24"/>
        </w:rPr>
        <w:t>Λειτουργία Παιδιατρικής Κλινικής ΓΝ Καρδίτσας</w:t>
      </w:r>
      <w:r>
        <w:rPr>
          <w:rFonts w:eastAsia="Times New Roman"/>
          <w:color w:val="000000"/>
          <w:szCs w:val="24"/>
        </w:rPr>
        <w:t>»</w:t>
      </w:r>
      <w:r>
        <w:rPr>
          <w:rFonts w:eastAsia="Times New Roman"/>
          <w:color w:val="000000"/>
          <w:szCs w:val="24"/>
        </w:rPr>
        <w:t>.</w:t>
      </w:r>
      <w:r w:rsidRPr="003E1A89">
        <w:rPr>
          <w:rFonts w:eastAsia="Times New Roman"/>
          <w:color w:val="000000"/>
          <w:szCs w:val="24"/>
        </w:rPr>
        <w:t> </w:t>
      </w:r>
    </w:p>
    <w:p w14:paraId="2E6EBFB6"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3. Η με </w:t>
      </w:r>
      <w:r>
        <w:rPr>
          <w:rFonts w:eastAsia="Times New Roman"/>
          <w:color w:val="000000"/>
          <w:szCs w:val="24"/>
        </w:rPr>
        <w:t>αριθμό 1916</w:t>
      </w:r>
      <w:r w:rsidRPr="003E1A89">
        <w:rPr>
          <w:rFonts w:eastAsia="Times New Roman"/>
          <w:color w:val="000000"/>
          <w:szCs w:val="24"/>
        </w:rPr>
        <w:t>/</w:t>
      </w:r>
      <w:r>
        <w:rPr>
          <w:rFonts w:eastAsia="Times New Roman"/>
          <w:color w:val="000000"/>
          <w:szCs w:val="24"/>
        </w:rPr>
        <w:t>3</w:t>
      </w:r>
      <w:r w:rsidRPr="003E1A89">
        <w:rPr>
          <w:rFonts w:eastAsia="Times New Roman"/>
          <w:color w:val="000000"/>
          <w:szCs w:val="24"/>
        </w:rPr>
        <w:t>-</w:t>
      </w:r>
      <w:r>
        <w:rPr>
          <w:rFonts w:eastAsia="Times New Roman"/>
          <w:color w:val="000000"/>
          <w:szCs w:val="24"/>
        </w:rPr>
        <w:t>7</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ερ</w:t>
      </w:r>
      <w:r w:rsidRPr="003E1A89">
        <w:rPr>
          <w:rFonts w:eastAsia="Times New Roman"/>
          <w:color w:val="000000"/>
          <w:szCs w:val="24"/>
        </w:rPr>
        <w:t>ώτηση</w:t>
      </w:r>
      <w:r>
        <w:rPr>
          <w:rFonts w:eastAsia="Times New Roman"/>
          <w:color w:val="000000"/>
          <w:szCs w:val="24"/>
        </w:rPr>
        <w:t xml:space="preserve"> του Βουλευτή Α’ Θεσσαλονίκης της Ένωσης Κεντρώων</w:t>
      </w:r>
      <w:r w:rsidRPr="003E1A89">
        <w:rPr>
          <w:rFonts w:eastAsia="Times New Roman"/>
          <w:color w:val="000000"/>
          <w:szCs w:val="24"/>
        </w:rPr>
        <w:t xml:space="preserve"> κ.</w:t>
      </w:r>
      <w:r>
        <w:rPr>
          <w:rFonts w:eastAsia="Times New Roman"/>
          <w:b/>
          <w:bCs/>
          <w:color w:val="000000"/>
          <w:szCs w:val="24"/>
        </w:rPr>
        <w:t xml:space="preserve">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bCs/>
          <w:color w:val="000000"/>
          <w:szCs w:val="24"/>
        </w:rPr>
        <w:t xml:space="preserve"> </w:t>
      </w:r>
      <w:r w:rsidRPr="003E1A89">
        <w:rPr>
          <w:rFonts w:eastAsia="Times New Roman"/>
          <w:color w:val="000000"/>
          <w:szCs w:val="24"/>
        </w:rPr>
        <w:t xml:space="preserve">προς </w:t>
      </w:r>
      <w:r>
        <w:rPr>
          <w:rFonts w:eastAsia="Times New Roman"/>
          <w:color w:val="000000"/>
          <w:szCs w:val="24"/>
        </w:rPr>
        <w:t>τον Υπουργό Εθνικής Άμυνας, με θέμα: «</w:t>
      </w:r>
      <w:r w:rsidRPr="003E1A89">
        <w:rPr>
          <w:rFonts w:eastAsia="Times New Roman"/>
          <w:color w:val="000000"/>
          <w:szCs w:val="24"/>
        </w:rPr>
        <w:t>Π</w:t>
      </w:r>
      <w:r>
        <w:rPr>
          <w:rFonts w:eastAsia="Times New Roman"/>
          <w:color w:val="000000"/>
          <w:szCs w:val="24"/>
        </w:rPr>
        <w:t xml:space="preserve">εραιτέρω διευκρινίσεις επί του </w:t>
      </w:r>
      <w:r>
        <w:rPr>
          <w:rFonts w:eastAsia="Times New Roman"/>
          <w:color w:val="000000"/>
          <w:szCs w:val="24"/>
        </w:rPr>
        <w:t>α</w:t>
      </w:r>
      <w:r>
        <w:rPr>
          <w:rFonts w:eastAsia="Times New Roman"/>
          <w:color w:val="000000"/>
          <w:szCs w:val="24"/>
        </w:rPr>
        <w:t>μετάθετου στις Ένοπλες Δυνάμεις».</w:t>
      </w:r>
      <w:r w:rsidRPr="003E1A89">
        <w:rPr>
          <w:rFonts w:eastAsia="Times New Roman"/>
          <w:color w:val="000000"/>
          <w:szCs w:val="24"/>
        </w:rPr>
        <w:t> </w:t>
      </w:r>
    </w:p>
    <w:p w14:paraId="2E6EBFB7" w14:textId="77777777" w:rsidR="00BA4BB2" w:rsidRDefault="00287818">
      <w:pPr>
        <w:shd w:val="clear" w:color="auto" w:fill="FFFFFF"/>
        <w:spacing w:after="0" w:line="600" w:lineRule="auto"/>
        <w:ind w:firstLine="720"/>
        <w:jc w:val="both"/>
        <w:rPr>
          <w:rFonts w:eastAsia="Times New Roman"/>
          <w:bCs/>
          <w:color w:val="000000"/>
          <w:szCs w:val="24"/>
        </w:rPr>
      </w:pPr>
      <w:r w:rsidRPr="00737881">
        <w:rPr>
          <w:rFonts w:eastAsia="Times New Roman"/>
          <w:bCs/>
          <w:color w:val="000000"/>
          <w:szCs w:val="24"/>
        </w:rPr>
        <w:t xml:space="preserve">Β. </w:t>
      </w:r>
      <w:r w:rsidRPr="00737881">
        <w:rPr>
          <w:rFonts w:eastAsia="Times New Roman"/>
          <w:bCs/>
          <w:color w:val="000000"/>
          <w:szCs w:val="24"/>
        </w:rPr>
        <w:t>Ε</w:t>
      </w:r>
      <w:r>
        <w:rPr>
          <w:rFonts w:eastAsia="Times New Roman"/>
          <w:bCs/>
          <w:color w:val="000000"/>
          <w:szCs w:val="24"/>
        </w:rPr>
        <w:t>ΠΙΚΑΙΡΕΣ</w:t>
      </w:r>
      <w:r w:rsidRPr="00737881">
        <w:rPr>
          <w:rFonts w:eastAsia="Times New Roman"/>
          <w:bCs/>
          <w:color w:val="000000"/>
          <w:szCs w:val="24"/>
        </w:rPr>
        <w:t xml:space="preserve"> Ε</w:t>
      </w:r>
      <w:r>
        <w:rPr>
          <w:rFonts w:eastAsia="Times New Roman"/>
          <w:bCs/>
          <w:color w:val="000000"/>
          <w:szCs w:val="24"/>
        </w:rPr>
        <w:t>ΡΩΤΗΣΕΙΣ</w:t>
      </w:r>
      <w:r w:rsidRPr="00737881">
        <w:rPr>
          <w:rFonts w:eastAsia="Times New Roman"/>
          <w:bCs/>
          <w:color w:val="000000"/>
          <w:szCs w:val="24"/>
        </w:rPr>
        <w:t xml:space="preserve"> </w:t>
      </w:r>
      <w:r>
        <w:rPr>
          <w:rFonts w:eastAsia="Times New Roman"/>
          <w:bCs/>
          <w:color w:val="000000"/>
          <w:szCs w:val="24"/>
        </w:rPr>
        <w:t>Δ</w:t>
      </w:r>
      <w:r w:rsidRPr="00737881">
        <w:rPr>
          <w:rFonts w:eastAsia="Times New Roman"/>
          <w:bCs/>
          <w:color w:val="000000"/>
          <w:szCs w:val="24"/>
        </w:rPr>
        <w:t xml:space="preserve">εύτερου </w:t>
      </w:r>
      <w:r>
        <w:rPr>
          <w:rFonts w:eastAsia="Times New Roman"/>
          <w:bCs/>
          <w:color w:val="000000"/>
          <w:szCs w:val="24"/>
        </w:rPr>
        <w:t>Κ</w:t>
      </w:r>
      <w:r w:rsidRPr="00737881">
        <w:rPr>
          <w:rFonts w:eastAsia="Times New Roman"/>
          <w:bCs/>
          <w:color w:val="000000"/>
          <w:szCs w:val="24"/>
        </w:rPr>
        <w:t xml:space="preserve">ύκλου </w:t>
      </w:r>
      <w:r w:rsidRPr="00737881">
        <w:rPr>
          <w:rFonts w:eastAsia="Times New Roman"/>
          <w:bCs/>
          <w:color w:val="000000"/>
          <w:szCs w:val="24"/>
        </w:rPr>
        <w:t>(Άρθρο 130 παρ</w:t>
      </w:r>
      <w:r>
        <w:rPr>
          <w:rFonts w:eastAsia="Times New Roman"/>
          <w:bCs/>
          <w:color w:val="000000"/>
          <w:szCs w:val="24"/>
        </w:rPr>
        <w:t>άγραφοι</w:t>
      </w:r>
      <w:r w:rsidRPr="00737881">
        <w:rPr>
          <w:rFonts w:eastAsia="Times New Roman"/>
          <w:bCs/>
          <w:color w:val="000000"/>
          <w:szCs w:val="24"/>
        </w:rPr>
        <w:t xml:space="preserve"> 2 και 3 </w:t>
      </w:r>
      <w:r>
        <w:rPr>
          <w:rFonts w:eastAsia="Times New Roman"/>
          <w:bCs/>
          <w:color w:val="000000"/>
          <w:szCs w:val="24"/>
        </w:rPr>
        <w:t xml:space="preserve">του </w:t>
      </w:r>
      <w:r w:rsidRPr="00737881">
        <w:rPr>
          <w:rFonts w:eastAsia="Times New Roman"/>
          <w:bCs/>
          <w:color w:val="000000"/>
          <w:szCs w:val="24"/>
        </w:rPr>
        <w:t>Καν</w:t>
      </w:r>
      <w:r>
        <w:rPr>
          <w:rFonts w:eastAsia="Times New Roman"/>
          <w:bCs/>
          <w:color w:val="000000"/>
          <w:szCs w:val="24"/>
        </w:rPr>
        <w:t>ονισμού της</w:t>
      </w:r>
      <w:r w:rsidRPr="00737881">
        <w:rPr>
          <w:rFonts w:eastAsia="Times New Roman"/>
          <w:bCs/>
          <w:color w:val="000000"/>
          <w:szCs w:val="24"/>
        </w:rPr>
        <w:t xml:space="preserve"> Βουλής)</w:t>
      </w:r>
    </w:p>
    <w:p w14:paraId="2E6EBFB8"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1. Η με αριθμό 1911</w:t>
      </w:r>
      <w:r w:rsidRPr="003E1A89">
        <w:rPr>
          <w:rFonts w:eastAsia="Times New Roman"/>
          <w:color w:val="000000"/>
          <w:szCs w:val="24"/>
        </w:rPr>
        <w:t xml:space="preserve">/2-7-2018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Β΄ Αθηνών</w:t>
      </w:r>
      <w:r w:rsidRPr="003E1A89">
        <w:rPr>
          <w:rFonts w:eastAsia="Times New Roman"/>
          <w:color w:val="000000"/>
          <w:szCs w:val="24"/>
        </w:rPr>
        <w:t xml:space="preserve"> της Νέας Δημοκρατίας κ.</w:t>
      </w:r>
      <w:r>
        <w:rPr>
          <w:rFonts w:eastAsia="Times New Roman"/>
          <w:color w:val="000000"/>
          <w:szCs w:val="24"/>
        </w:rPr>
        <w:t xml:space="preserve"> </w:t>
      </w:r>
      <w:r>
        <w:rPr>
          <w:rFonts w:eastAsia="Times New Roman"/>
          <w:bCs/>
          <w:color w:val="000000"/>
          <w:szCs w:val="24"/>
        </w:rPr>
        <w:t>Σπυρίδωνος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proofErr w:type="spellStart"/>
      <w:r>
        <w:rPr>
          <w:rFonts w:eastAsia="Times New Roman"/>
          <w:bCs/>
          <w:color w:val="000000"/>
          <w:szCs w:val="24"/>
        </w:rPr>
        <w:t>Α</w:t>
      </w:r>
      <w:r>
        <w:rPr>
          <w:rFonts w:eastAsia="Times New Roman"/>
          <w:bCs/>
          <w:color w:val="000000"/>
          <w:szCs w:val="24"/>
        </w:rPr>
        <w:t>δ</w:t>
      </w:r>
      <w:r>
        <w:rPr>
          <w:rFonts w:eastAsia="Times New Roman"/>
          <w:bCs/>
          <w:color w:val="000000"/>
          <w:szCs w:val="24"/>
        </w:rPr>
        <w:t>ώνιδος</w:t>
      </w:r>
      <w:proofErr w:type="spellEnd"/>
      <w:r>
        <w:rPr>
          <w:rFonts w:eastAsia="Times New Roman"/>
          <w:bCs/>
          <w:color w:val="000000"/>
          <w:szCs w:val="24"/>
        </w:rPr>
        <w:t xml:space="preserve"> Γεωργιάδη</w:t>
      </w:r>
      <w:r w:rsidRPr="003E1A89">
        <w:rPr>
          <w:rFonts w:eastAsia="Times New Roman"/>
          <w:b/>
          <w:bCs/>
          <w:color w:val="000000"/>
          <w:szCs w:val="24"/>
        </w:rPr>
        <w:t xml:space="preserve">  </w:t>
      </w:r>
      <w:r w:rsidRPr="003E1A89">
        <w:rPr>
          <w:rFonts w:eastAsia="Times New Roman"/>
          <w:color w:val="000000"/>
          <w:szCs w:val="24"/>
        </w:rPr>
        <w:t xml:space="preserve">προς </w:t>
      </w:r>
      <w:r>
        <w:rPr>
          <w:rFonts w:eastAsia="Times New Roman"/>
          <w:color w:val="000000"/>
          <w:szCs w:val="24"/>
        </w:rPr>
        <w:t xml:space="preserve">τον Υπουργό Οικονομικών, </w:t>
      </w:r>
      <w:r w:rsidRPr="003E1A89">
        <w:rPr>
          <w:rFonts w:eastAsia="Times New Roman"/>
          <w:color w:val="000000"/>
          <w:szCs w:val="24"/>
        </w:rPr>
        <w:t>με θέμα: «</w:t>
      </w:r>
      <w:r>
        <w:rPr>
          <w:rFonts w:eastAsia="Times New Roman"/>
          <w:color w:val="000000"/>
          <w:szCs w:val="24"/>
        </w:rPr>
        <w:t>Σιγή ιχθύος τηρεί το Υπουργείο Οι</w:t>
      </w:r>
      <w:r>
        <w:rPr>
          <w:rFonts w:eastAsia="Times New Roman"/>
          <w:color w:val="000000"/>
          <w:szCs w:val="24"/>
        </w:rPr>
        <w:t xml:space="preserve">κονομικών σχετικά με τη σύμβαση του Οργανισμού Διαχείρισης Δημοσίου Χρέους (ΟΔΔΗΧ) με την επενδυτική τράπεζα </w:t>
      </w:r>
      <w:r>
        <w:rPr>
          <w:rFonts w:eastAsia="Times New Roman"/>
          <w:color w:val="000000"/>
          <w:szCs w:val="24"/>
          <w:lang w:val="en-US"/>
        </w:rPr>
        <w:t>Rothschild</w:t>
      </w:r>
      <w:r>
        <w:rPr>
          <w:rFonts w:eastAsia="Times New Roman"/>
          <w:color w:val="000000"/>
          <w:szCs w:val="24"/>
        </w:rPr>
        <w:t>».</w:t>
      </w:r>
    </w:p>
    <w:p w14:paraId="2E6EBFB9"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lastRenderedPageBreak/>
        <w:t>2.</w:t>
      </w:r>
      <w:r w:rsidRPr="003E1A89">
        <w:rPr>
          <w:rFonts w:eastAsia="Times New Roman"/>
          <w:color w:val="000000"/>
          <w:szCs w:val="24"/>
        </w:rPr>
        <w:t xml:space="preserve"> Η με αριθμό 1</w:t>
      </w:r>
      <w:r>
        <w:rPr>
          <w:rFonts w:eastAsia="Times New Roman"/>
          <w:color w:val="000000"/>
          <w:szCs w:val="24"/>
        </w:rPr>
        <w:t>886/26</w:t>
      </w:r>
      <w:r w:rsidRPr="003E1A89">
        <w:rPr>
          <w:rFonts w:eastAsia="Times New Roman"/>
          <w:color w:val="000000"/>
          <w:szCs w:val="24"/>
        </w:rPr>
        <w:t xml:space="preserve">-6-2018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ερώτηση του Ανεξάρτητου Βουλευτή Αχαΐας κ. Νικολάου Νικολόπουλου προς τον</w:t>
      </w:r>
      <w:r w:rsidRPr="003E1A89">
        <w:rPr>
          <w:rFonts w:eastAsia="Times New Roman"/>
          <w:color w:val="000000"/>
          <w:szCs w:val="24"/>
        </w:rPr>
        <w:t xml:space="preserve"> Υπουργό</w:t>
      </w:r>
      <w:r>
        <w:rPr>
          <w:rFonts w:eastAsia="Times New Roman"/>
          <w:b/>
          <w:bCs/>
          <w:color w:val="000000"/>
          <w:szCs w:val="24"/>
        </w:rPr>
        <w:t xml:space="preserve"> </w:t>
      </w:r>
      <w:r>
        <w:rPr>
          <w:rFonts w:eastAsia="Times New Roman"/>
          <w:bCs/>
          <w:color w:val="000000"/>
          <w:szCs w:val="24"/>
        </w:rPr>
        <w:t>Οικονομικών,</w:t>
      </w:r>
      <w:r w:rsidRPr="003E1A89">
        <w:rPr>
          <w:rFonts w:eastAsia="Times New Roman"/>
          <w:color w:val="000000"/>
          <w:szCs w:val="24"/>
        </w:rPr>
        <w:t xml:space="preserve"> με θέμα: «</w:t>
      </w:r>
      <w:proofErr w:type="spellStart"/>
      <w:r>
        <w:rPr>
          <w:rFonts w:eastAsia="Times New Roman"/>
          <w:color w:val="000000"/>
          <w:szCs w:val="24"/>
        </w:rPr>
        <w:t>Καλλιτσάντσης</w:t>
      </w:r>
      <w:proofErr w:type="spellEnd"/>
      <w:r>
        <w:rPr>
          <w:rFonts w:eastAsia="Times New Roman"/>
          <w:color w:val="000000"/>
          <w:szCs w:val="24"/>
        </w:rPr>
        <w:t xml:space="preserve"> – </w:t>
      </w:r>
      <w:r>
        <w:rPr>
          <w:rFonts w:eastAsia="Times New Roman"/>
          <w:color w:val="000000"/>
          <w:szCs w:val="24"/>
        </w:rPr>
        <w:t>Κούτρας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Μπόμπολας αλληλοκατηγορούνται σχετικά με τον όμιλο </w:t>
      </w:r>
      <w:r>
        <w:rPr>
          <w:rFonts w:eastAsia="Times New Roman"/>
          <w:color w:val="000000"/>
          <w:szCs w:val="24"/>
        </w:rPr>
        <w:t>«</w:t>
      </w:r>
      <w:r>
        <w:rPr>
          <w:rFonts w:eastAsia="Times New Roman"/>
          <w:color w:val="000000"/>
          <w:szCs w:val="24"/>
        </w:rPr>
        <w:t>ΑΚΤΩΡ</w:t>
      </w:r>
      <w:r>
        <w:rPr>
          <w:rFonts w:eastAsia="Times New Roman"/>
          <w:color w:val="000000"/>
          <w:szCs w:val="24"/>
        </w:rPr>
        <w:t>»</w:t>
      </w:r>
      <w:r>
        <w:rPr>
          <w:rFonts w:eastAsia="Times New Roman"/>
          <w:color w:val="000000"/>
          <w:szCs w:val="24"/>
        </w:rPr>
        <w:t xml:space="preserve"> και την εισηγμένη </w:t>
      </w:r>
      <w:r>
        <w:rPr>
          <w:rFonts w:eastAsia="Times New Roman"/>
          <w:color w:val="000000"/>
          <w:szCs w:val="24"/>
        </w:rPr>
        <w:t>«ΕΛΛΑΚΤΩΡ»</w:t>
      </w:r>
      <w:r>
        <w:rPr>
          <w:rFonts w:eastAsia="Times New Roman"/>
          <w:color w:val="000000"/>
          <w:szCs w:val="24"/>
        </w:rPr>
        <w:t>. Γιατί παριστάνετε τους κωφούς και τους τυφλούς και επιτρέπεται η Επιτροπή Κεφαλαιαγοράς να μην προστατεύει μετόχους, επενδυτές, τρ</w:t>
      </w:r>
      <w:r>
        <w:rPr>
          <w:rFonts w:eastAsia="Times New Roman"/>
          <w:color w:val="000000"/>
          <w:szCs w:val="24"/>
        </w:rPr>
        <w:t xml:space="preserve">άπεζες και εντέλει τα συμφέροντα του </w:t>
      </w:r>
      <w:r>
        <w:rPr>
          <w:rFonts w:eastAsia="Times New Roman"/>
          <w:color w:val="000000"/>
          <w:szCs w:val="24"/>
        </w:rPr>
        <w:t>δ</w:t>
      </w:r>
      <w:r>
        <w:rPr>
          <w:rFonts w:eastAsia="Times New Roman"/>
          <w:color w:val="000000"/>
          <w:szCs w:val="24"/>
        </w:rPr>
        <w:t>ημοσίου;»</w:t>
      </w:r>
      <w:r>
        <w:rPr>
          <w:rFonts w:eastAsia="Times New Roman"/>
          <w:color w:val="000000"/>
          <w:szCs w:val="24"/>
        </w:rPr>
        <w:t>.</w:t>
      </w:r>
    </w:p>
    <w:p w14:paraId="2E6EBFBA" w14:textId="77777777" w:rsidR="00BA4BB2" w:rsidRDefault="00287818">
      <w:pPr>
        <w:shd w:val="clear" w:color="auto" w:fill="FFFFFF"/>
        <w:spacing w:after="0" w:line="600" w:lineRule="auto"/>
        <w:ind w:firstLine="720"/>
        <w:jc w:val="both"/>
        <w:rPr>
          <w:rFonts w:eastAsia="Times New Roman"/>
          <w:color w:val="000000"/>
          <w:szCs w:val="24"/>
        </w:rPr>
      </w:pPr>
      <w:r w:rsidRPr="003E1A89">
        <w:rPr>
          <w:rFonts w:eastAsia="Times New Roman"/>
          <w:color w:val="000000"/>
          <w:szCs w:val="24"/>
        </w:rPr>
        <w:t>3. Η με αριθμό 1</w:t>
      </w:r>
      <w:r>
        <w:rPr>
          <w:rFonts w:eastAsia="Times New Roman"/>
          <w:color w:val="000000"/>
          <w:szCs w:val="24"/>
        </w:rPr>
        <w:t>82</w:t>
      </w:r>
      <w:r w:rsidRPr="003E1A89">
        <w:rPr>
          <w:rFonts w:eastAsia="Times New Roman"/>
          <w:color w:val="000000"/>
          <w:szCs w:val="24"/>
        </w:rPr>
        <w:t>4/</w:t>
      </w:r>
      <w:r>
        <w:rPr>
          <w:rFonts w:eastAsia="Times New Roman"/>
          <w:color w:val="000000"/>
          <w:szCs w:val="24"/>
        </w:rPr>
        <w:t>18</w:t>
      </w:r>
      <w:r w:rsidRPr="003E1A89">
        <w:rPr>
          <w:rFonts w:eastAsia="Times New Roman"/>
          <w:color w:val="000000"/>
          <w:szCs w:val="24"/>
        </w:rPr>
        <w:t>-</w:t>
      </w:r>
      <w:r>
        <w:rPr>
          <w:rFonts w:eastAsia="Times New Roman"/>
          <w:color w:val="000000"/>
          <w:szCs w:val="24"/>
        </w:rPr>
        <w:t>6-2018 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 xml:space="preserve">Επικρατείας της Νέας Δημοκρατίας </w:t>
      </w:r>
      <w:r w:rsidRPr="003E1A89">
        <w:rPr>
          <w:rFonts w:eastAsia="Times New Roman"/>
          <w:color w:val="000000"/>
          <w:szCs w:val="24"/>
        </w:rPr>
        <w:t>κ.</w:t>
      </w:r>
      <w:r>
        <w:rPr>
          <w:rFonts w:eastAsia="Times New Roman"/>
          <w:color w:val="000000"/>
          <w:szCs w:val="24"/>
        </w:rPr>
        <w:t xml:space="preserve"> </w:t>
      </w:r>
      <w:r>
        <w:rPr>
          <w:rFonts w:eastAsia="Times New Roman"/>
          <w:bCs/>
          <w:color w:val="000000"/>
          <w:szCs w:val="24"/>
        </w:rPr>
        <w:t xml:space="preserve">Βασιλείου Οικονόμου </w:t>
      </w:r>
      <w:r w:rsidRPr="003E1A89">
        <w:rPr>
          <w:rFonts w:eastAsia="Times New Roman"/>
          <w:color w:val="000000"/>
          <w:szCs w:val="24"/>
        </w:rPr>
        <w:t xml:space="preserve">προς </w:t>
      </w:r>
      <w:r>
        <w:rPr>
          <w:rFonts w:eastAsia="Times New Roman"/>
          <w:color w:val="000000"/>
          <w:szCs w:val="24"/>
        </w:rPr>
        <w:t xml:space="preserve">τον </w:t>
      </w:r>
      <w:r w:rsidRPr="003E1A89">
        <w:rPr>
          <w:rFonts w:eastAsia="Times New Roman"/>
          <w:color w:val="000000"/>
          <w:szCs w:val="24"/>
        </w:rPr>
        <w:t>Υπουργό</w:t>
      </w:r>
      <w:r>
        <w:rPr>
          <w:rFonts w:eastAsia="Times New Roman"/>
          <w:b/>
          <w:bCs/>
          <w:color w:val="000000"/>
          <w:szCs w:val="24"/>
        </w:rPr>
        <w:t xml:space="preserve"> </w:t>
      </w:r>
      <w:r>
        <w:rPr>
          <w:rFonts w:eastAsia="Times New Roman"/>
          <w:bCs/>
          <w:color w:val="000000"/>
          <w:szCs w:val="24"/>
        </w:rPr>
        <w:t>Υγείας, με</w:t>
      </w:r>
      <w:r w:rsidRPr="003E1A89">
        <w:rPr>
          <w:rFonts w:eastAsia="Times New Roman"/>
          <w:color w:val="000000"/>
          <w:szCs w:val="24"/>
        </w:rPr>
        <w:t xml:space="preserve"> θέμα: «</w:t>
      </w:r>
      <w:r>
        <w:rPr>
          <w:rFonts w:eastAsia="Times New Roman"/>
          <w:color w:val="000000"/>
          <w:szCs w:val="24"/>
        </w:rPr>
        <w:t xml:space="preserve">Η ανεπάρκεια της Κυβέρνησης οδηγεί σε υγειονομική βόμβα </w:t>
      </w:r>
      <w:r>
        <w:rPr>
          <w:rFonts w:eastAsia="Times New Roman"/>
          <w:color w:val="000000"/>
          <w:szCs w:val="24"/>
        </w:rPr>
        <w:t xml:space="preserve">λόγω του </w:t>
      </w:r>
      <w:r>
        <w:rPr>
          <w:rFonts w:eastAsia="Times New Roman"/>
          <w:color w:val="000000"/>
          <w:szCs w:val="24"/>
          <w:lang w:val="en-US"/>
        </w:rPr>
        <w:t>HIV</w:t>
      </w:r>
      <w:r w:rsidRPr="003E1A89">
        <w:rPr>
          <w:rFonts w:eastAsia="Times New Roman"/>
          <w:color w:val="000000"/>
          <w:szCs w:val="24"/>
        </w:rPr>
        <w:t>».</w:t>
      </w:r>
    </w:p>
    <w:p w14:paraId="2E6EBFBB"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4. </w:t>
      </w:r>
      <w:r w:rsidRPr="003E1A89">
        <w:rPr>
          <w:rFonts w:eastAsia="Times New Roman"/>
          <w:color w:val="000000"/>
          <w:szCs w:val="24"/>
        </w:rPr>
        <w:t>Η με αριθμό 18</w:t>
      </w:r>
      <w:r>
        <w:rPr>
          <w:rFonts w:eastAsia="Times New Roman"/>
          <w:color w:val="000000"/>
          <w:szCs w:val="24"/>
        </w:rPr>
        <w:t>84/26-6-2018 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Β΄ Θεσσαλονίκης του Κομμουνιστικού Κόμματος Ελλάδας κ</w:t>
      </w:r>
      <w:r w:rsidRPr="003E1A89">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Σάκη </w:t>
      </w:r>
      <w:proofErr w:type="spellStart"/>
      <w:r>
        <w:rPr>
          <w:rFonts w:eastAsia="Times New Roman"/>
          <w:color w:val="000000"/>
          <w:szCs w:val="24"/>
        </w:rPr>
        <w:t>Βαρδαλή</w:t>
      </w:r>
      <w:proofErr w:type="spellEnd"/>
      <w:r>
        <w:rPr>
          <w:rFonts w:eastAsia="Times New Roman"/>
          <w:color w:val="000000"/>
          <w:szCs w:val="24"/>
        </w:rPr>
        <w:t xml:space="preserve"> </w:t>
      </w:r>
      <w:r w:rsidRPr="003E1A89">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sidRPr="003E1A89">
        <w:rPr>
          <w:rFonts w:eastAsia="Times New Roman"/>
          <w:color w:val="000000"/>
          <w:szCs w:val="24"/>
        </w:rPr>
        <w:t xml:space="preserve"> με θέμα: «</w:t>
      </w:r>
      <w:r>
        <w:rPr>
          <w:rFonts w:eastAsia="Times New Roman"/>
          <w:color w:val="000000"/>
          <w:szCs w:val="24"/>
        </w:rPr>
        <w:t>Δυσμενείς εξελίξεις σχετικά με την Ελληνική Βιομηχανία Ζάχαρης</w:t>
      </w:r>
      <w:r w:rsidRPr="003E1A89">
        <w:rPr>
          <w:rFonts w:eastAsia="Times New Roman"/>
          <w:color w:val="000000"/>
          <w:szCs w:val="24"/>
        </w:rPr>
        <w:t>». </w:t>
      </w:r>
    </w:p>
    <w:p w14:paraId="2E6EBFBC"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5. Η με</w:t>
      </w:r>
      <w:r>
        <w:rPr>
          <w:rFonts w:eastAsia="Times New Roman"/>
          <w:color w:val="000000"/>
          <w:szCs w:val="24"/>
        </w:rPr>
        <w:t xml:space="preserve"> αριθμό 1861/25</w:t>
      </w:r>
      <w:r w:rsidRPr="003E1A89">
        <w:rPr>
          <w:rFonts w:eastAsia="Times New Roman"/>
          <w:color w:val="000000"/>
          <w:szCs w:val="24"/>
        </w:rPr>
        <w:t>-</w:t>
      </w:r>
      <w:r>
        <w:rPr>
          <w:rFonts w:eastAsia="Times New Roman"/>
          <w:color w:val="000000"/>
          <w:szCs w:val="24"/>
        </w:rPr>
        <w:t>6-2018 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 xml:space="preserve">Μαγνησίας της Νέας Δημοκρατίας κ. </w:t>
      </w:r>
      <w:r w:rsidRPr="00C612AA">
        <w:rPr>
          <w:rFonts w:eastAsia="Times New Roman"/>
          <w:bCs/>
          <w:color w:val="000000"/>
          <w:szCs w:val="24"/>
        </w:rPr>
        <w:t xml:space="preserve">Χρήστου </w:t>
      </w:r>
      <w:proofErr w:type="spellStart"/>
      <w:r w:rsidRPr="00C612AA">
        <w:rPr>
          <w:rFonts w:eastAsia="Times New Roman"/>
          <w:bCs/>
          <w:color w:val="000000"/>
          <w:szCs w:val="24"/>
        </w:rPr>
        <w:t>Μπουκώρου</w:t>
      </w:r>
      <w:proofErr w:type="spellEnd"/>
      <w:r>
        <w:rPr>
          <w:rFonts w:eastAsia="Times New Roman"/>
          <w:b/>
          <w:bCs/>
          <w:color w:val="000000"/>
          <w:szCs w:val="24"/>
        </w:rPr>
        <w:t xml:space="preserve"> </w:t>
      </w:r>
      <w:r w:rsidRPr="003E1A89">
        <w:rPr>
          <w:rFonts w:eastAsia="Times New Roman"/>
          <w:color w:val="000000"/>
          <w:szCs w:val="24"/>
        </w:rPr>
        <w:t>προς τον Υπουργό</w:t>
      </w:r>
      <w:r>
        <w:rPr>
          <w:rFonts w:eastAsia="Times New Roman"/>
          <w:b/>
          <w:color w:val="000000"/>
          <w:szCs w:val="24"/>
        </w:rPr>
        <w:t xml:space="preserve"> </w:t>
      </w:r>
      <w:r>
        <w:rPr>
          <w:rFonts w:eastAsia="Times New Roman"/>
          <w:color w:val="000000"/>
          <w:szCs w:val="24"/>
        </w:rPr>
        <w:t>Οικονομικών</w:t>
      </w:r>
      <w:r w:rsidRPr="003E1A89">
        <w:rPr>
          <w:rFonts w:eastAsia="Times New Roman"/>
          <w:b/>
          <w:bCs/>
          <w:color w:val="000000"/>
          <w:szCs w:val="24"/>
        </w:rPr>
        <w:t>,</w:t>
      </w:r>
      <w:r>
        <w:rPr>
          <w:rFonts w:eastAsia="Times New Roman"/>
          <w:color w:val="000000"/>
          <w:szCs w:val="24"/>
        </w:rPr>
        <w:t xml:space="preserve"> με θέμα</w:t>
      </w:r>
      <w:r>
        <w:rPr>
          <w:rFonts w:eastAsia="Times New Roman"/>
          <w:color w:val="000000"/>
          <w:szCs w:val="24"/>
        </w:rPr>
        <w:t>:</w:t>
      </w:r>
      <w:r>
        <w:rPr>
          <w:rFonts w:eastAsia="Times New Roman"/>
          <w:color w:val="000000"/>
          <w:szCs w:val="24"/>
        </w:rPr>
        <w:t xml:space="preserve"> «Αδικαιολόγητη αύξηση αντικειμενικών αξιών σε Σωρό και Αλυκές Βόλου»</w:t>
      </w:r>
      <w:r>
        <w:rPr>
          <w:rFonts w:eastAsia="Times New Roman"/>
          <w:color w:val="000000"/>
          <w:szCs w:val="24"/>
        </w:rPr>
        <w:t>.</w:t>
      </w:r>
      <w:r w:rsidRPr="003E1A89">
        <w:rPr>
          <w:rFonts w:eastAsia="Times New Roman"/>
          <w:color w:val="000000"/>
          <w:szCs w:val="24"/>
        </w:rPr>
        <w:t> </w:t>
      </w:r>
    </w:p>
    <w:p w14:paraId="2E6EBFBD" w14:textId="77777777" w:rsidR="00BA4BB2" w:rsidRDefault="00287818">
      <w:pPr>
        <w:shd w:val="clear" w:color="auto" w:fill="FFFFFF"/>
        <w:spacing w:after="0" w:line="600" w:lineRule="auto"/>
        <w:ind w:firstLine="720"/>
        <w:jc w:val="both"/>
        <w:rPr>
          <w:rFonts w:eastAsia="Times New Roman"/>
          <w:color w:val="000000"/>
          <w:szCs w:val="24"/>
        </w:rPr>
      </w:pPr>
      <w:r w:rsidRPr="003E1A89">
        <w:rPr>
          <w:rFonts w:eastAsia="Times New Roman"/>
          <w:color w:val="000000"/>
          <w:szCs w:val="24"/>
        </w:rPr>
        <w:lastRenderedPageBreak/>
        <w:t>6. Η με αριθμό 1</w:t>
      </w:r>
      <w:r>
        <w:rPr>
          <w:rFonts w:eastAsia="Times New Roman"/>
          <w:color w:val="000000"/>
          <w:szCs w:val="24"/>
        </w:rPr>
        <w:t>855</w:t>
      </w:r>
      <w:r w:rsidRPr="003E1A89">
        <w:rPr>
          <w:rFonts w:eastAsia="Times New Roman"/>
          <w:color w:val="000000"/>
          <w:szCs w:val="24"/>
        </w:rPr>
        <w:t>/2</w:t>
      </w:r>
      <w:r>
        <w:rPr>
          <w:rFonts w:eastAsia="Times New Roman"/>
          <w:color w:val="000000"/>
          <w:szCs w:val="24"/>
        </w:rPr>
        <w:t>5</w:t>
      </w:r>
      <w:r w:rsidRPr="003E1A89">
        <w:rPr>
          <w:rFonts w:eastAsia="Times New Roman"/>
          <w:color w:val="000000"/>
          <w:szCs w:val="24"/>
        </w:rPr>
        <w:t>-</w:t>
      </w:r>
      <w:r>
        <w:rPr>
          <w:rFonts w:eastAsia="Times New Roman"/>
          <w:color w:val="000000"/>
          <w:szCs w:val="24"/>
        </w:rPr>
        <w:t>6</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Βουλευτή </w:t>
      </w:r>
      <w:r>
        <w:rPr>
          <w:rFonts w:eastAsia="Times New Roman"/>
          <w:color w:val="000000"/>
          <w:szCs w:val="24"/>
        </w:rPr>
        <w:t>Β΄ Αθηνών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 Γεωργίου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Δημητρίου Καρρά προς τον Υπουργό Οικονομικών, </w:t>
      </w:r>
      <w:r w:rsidRPr="003E1A89">
        <w:rPr>
          <w:rFonts w:eastAsia="Times New Roman"/>
          <w:color w:val="000000"/>
          <w:szCs w:val="24"/>
        </w:rPr>
        <w:t>με θέμα: «</w:t>
      </w:r>
      <w:r>
        <w:rPr>
          <w:rFonts w:eastAsia="Times New Roman"/>
          <w:color w:val="000000"/>
          <w:szCs w:val="24"/>
        </w:rPr>
        <w:t xml:space="preserve">Ανάγκη αποκατάστασης της αδικίας εις βάρος </w:t>
      </w:r>
      <w:r>
        <w:rPr>
          <w:rFonts w:eastAsia="Times New Roman"/>
          <w:color w:val="000000"/>
          <w:szCs w:val="24"/>
        </w:rPr>
        <w:t>τ</w:t>
      </w:r>
      <w:r>
        <w:rPr>
          <w:rFonts w:eastAsia="Times New Roman"/>
          <w:color w:val="000000"/>
          <w:szCs w:val="24"/>
        </w:rPr>
        <w:t>ων ιδιοκτητών των προσφυγικών παραπηγμάτων, που καλούνται να πληρώσο</w:t>
      </w:r>
      <w:r>
        <w:rPr>
          <w:rFonts w:eastAsia="Times New Roman"/>
          <w:color w:val="000000"/>
          <w:szCs w:val="24"/>
        </w:rPr>
        <w:t>υν εξοντωτικό ΕΝΦΙΑ</w:t>
      </w:r>
      <w:r w:rsidRPr="003E1A89">
        <w:rPr>
          <w:rFonts w:eastAsia="Times New Roman"/>
          <w:color w:val="000000"/>
          <w:szCs w:val="24"/>
        </w:rPr>
        <w:t>».</w:t>
      </w:r>
    </w:p>
    <w:p w14:paraId="2E6EBFBE"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7. </w:t>
      </w:r>
      <w:r w:rsidRPr="003E1A89">
        <w:rPr>
          <w:rFonts w:eastAsia="Times New Roman"/>
          <w:color w:val="000000"/>
          <w:szCs w:val="24"/>
        </w:rPr>
        <w:t xml:space="preserve">Η με αριθμό </w:t>
      </w:r>
      <w:r>
        <w:rPr>
          <w:rFonts w:eastAsia="Times New Roman"/>
          <w:color w:val="000000"/>
          <w:szCs w:val="24"/>
        </w:rPr>
        <w:t>1729</w:t>
      </w:r>
      <w:r w:rsidRPr="003E1A89">
        <w:rPr>
          <w:rFonts w:eastAsia="Times New Roman"/>
          <w:color w:val="000000"/>
          <w:szCs w:val="24"/>
        </w:rPr>
        <w:t>/</w:t>
      </w:r>
      <w:r>
        <w:rPr>
          <w:rFonts w:eastAsia="Times New Roman"/>
          <w:color w:val="000000"/>
          <w:szCs w:val="24"/>
        </w:rPr>
        <w:t>30</w:t>
      </w:r>
      <w:r w:rsidRPr="003E1A89">
        <w:rPr>
          <w:rFonts w:eastAsia="Times New Roman"/>
          <w:color w:val="000000"/>
          <w:szCs w:val="24"/>
        </w:rPr>
        <w:t>-</w:t>
      </w:r>
      <w:r>
        <w:rPr>
          <w:rFonts w:eastAsia="Times New Roman"/>
          <w:color w:val="000000"/>
          <w:szCs w:val="24"/>
        </w:rPr>
        <w:t>5</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του </w:t>
      </w:r>
      <w:r>
        <w:rPr>
          <w:rFonts w:eastAsia="Times New Roman"/>
          <w:color w:val="000000"/>
          <w:szCs w:val="24"/>
        </w:rPr>
        <w:t xml:space="preserve">Βουλευτή Α΄ Θεσσαλονίκης της Ένωσης Κεντρώων κ. Ιωάννη </w:t>
      </w:r>
      <w:proofErr w:type="spellStart"/>
      <w:r>
        <w:rPr>
          <w:rFonts w:eastAsia="Times New Roman"/>
          <w:color w:val="000000"/>
          <w:szCs w:val="24"/>
        </w:rPr>
        <w:t>Σαρίδη</w:t>
      </w:r>
      <w:proofErr w:type="spellEnd"/>
      <w:r>
        <w:rPr>
          <w:rFonts w:eastAsia="Times New Roman"/>
          <w:color w:val="000000"/>
          <w:szCs w:val="24"/>
        </w:rPr>
        <w:t xml:space="preserve"> προς τον Υπουργό Οικονομικών, με θέμα</w:t>
      </w:r>
      <w:r w:rsidRPr="003E1A89">
        <w:rPr>
          <w:rFonts w:eastAsia="Times New Roman"/>
          <w:color w:val="000000"/>
          <w:szCs w:val="24"/>
        </w:rPr>
        <w:t>: «</w:t>
      </w:r>
      <w:r>
        <w:rPr>
          <w:rFonts w:eastAsia="Times New Roman"/>
          <w:color w:val="000000"/>
          <w:szCs w:val="24"/>
        </w:rPr>
        <w:t>Φοροδοτική ικανότητα των Ελλήνων</w:t>
      </w:r>
      <w:r w:rsidRPr="003E1A89">
        <w:rPr>
          <w:rFonts w:eastAsia="Times New Roman"/>
          <w:color w:val="000000"/>
          <w:szCs w:val="24"/>
        </w:rPr>
        <w:t>».</w:t>
      </w:r>
    </w:p>
    <w:p w14:paraId="2E6EBFBF"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8. </w:t>
      </w:r>
      <w:r w:rsidRPr="003E1A89">
        <w:rPr>
          <w:rFonts w:eastAsia="Times New Roman"/>
          <w:color w:val="000000"/>
          <w:szCs w:val="24"/>
        </w:rPr>
        <w:t>Η με αριθμό 1</w:t>
      </w:r>
      <w:r>
        <w:rPr>
          <w:rFonts w:eastAsia="Times New Roman"/>
          <w:color w:val="000000"/>
          <w:szCs w:val="24"/>
        </w:rPr>
        <w:t>588</w:t>
      </w:r>
      <w:r w:rsidRPr="003E1A89">
        <w:rPr>
          <w:rFonts w:eastAsia="Times New Roman"/>
          <w:color w:val="000000"/>
          <w:szCs w:val="24"/>
        </w:rPr>
        <w:t>/3-</w:t>
      </w:r>
      <w:r>
        <w:rPr>
          <w:rFonts w:eastAsia="Times New Roman"/>
          <w:color w:val="000000"/>
          <w:szCs w:val="24"/>
        </w:rPr>
        <w:t>5</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 xml:space="preserve">ρώτηση </w:t>
      </w:r>
      <w:r w:rsidRPr="003E1A89">
        <w:rPr>
          <w:rFonts w:eastAsia="Times New Roman"/>
          <w:color w:val="000000"/>
          <w:szCs w:val="24"/>
        </w:rPr>
        <w:t>του</w:t>
      </w:r>
      <w:r>
        <w:rPr>
          <w:rFonts w:eastAsia="Times New Roman"/>
          <w:color w:val="000000"/>
          <w:szCs w:val="24"/>
        </w:rPr>
        <w:t xml:space="preserve"> Βουλευτή Α΄ Πειραι</w:t>
      </w:r>
      <w:r>
        <w:rPr>
          <w:rFonts w:eastAsia="Times New Roman"/>
          <w:color w:val="000000"/>
          <w:szCs w:val="24"/>
        </w:rPr>
        <w:t>ώς</w:t>
      </w:r>
      <w:r>
        <w:rPr>
          <w:rFonts w:eastAsia="Times New Roman"/>
          <w:color w:val="000000"/>
          <w:szCs w:val="24"/>
        </w:rPr>
        <w:t xml:space="preserve">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Νικολάου </w:t>
      </w:r>
      <w:proofErr w:type="spellStart"/>
      <w:r>
        <w:rPr>
          <w:rFonts w:eastAsia="Times New Roman"/>
          <w:color w:val="000000"/>
          <w:szCs w:val="24"/>
        </w:rPr>
        <w:t>Κούζηλου</w:t>
      </w:r>
      <w:proofErr w:type="spellEnd"/>
      <w:r>
        <w:rPr>
          <w:rFonts w:eastAsia="Times New Roman"/>
          <w:color w:val="000000"/>
          <w:szCs w:val="24"/>
        </w:rPr>
        <w:t xml:space="preserve"> προς τον Υπουργό Εθνικής Άμυνας, με θέμα</w:t>
      </w:r>
      <w:r w:rsidRPr="003E1A89">
        <w:rPr>
          <w:rFonts w:eastAsia="Times New Roman"/>
          <w:color w:val="000000"/>
          <w:szCs w:val="24"/>
        </w:rPr>
        <w:t>: «</w:t>
      </w:r>
      <w:r>
        <w:rPr>
          <w:rFonts w:eastAsia="Times New Roman"/>
          <w:color w:val="000000"/>
          <w:szCs w:val="24"/>
        </w:rPr>
        <w:t>Σχετικά με το μέλλον της Ελληνικής Αμυντικής Βιομηχανίας</w:t>
      </w:r>
      <w:r w:rsidRPr="003E1A89">
        <w:rPr>
          <w:rFonts w:eastAsia="Times New Roman"/>
          <w:color w:val="000000"/>
          <w:szCs w:val="24"/>
        </w:rPr>
        <w:t>».</w:t>
      </w:r>
    </w:p>
    <w:p w14:paraId="2E6EBFC0"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9.</w:t>
      </w:r>
      <w:r w:rsidRPr="003E1A89">
        <w:rPr>
          <w:rFonts w:eastAsia="Times New Roman"/>
          <w:color w:val="000000"/>
          <w:szCs w:val="24"/>
        </w:rPr>
        <w:t xml:space="preserve"> Η με αριθμό 1</w:t>
      </w:r>
      <w:r>
        <w:rPr>
          <w:rFonts w:eastAsia="Times New Roman"/>
          <w:color w:val="000000"/>
          <w:szCs w:val="24"/>
        </w:rPr>
        <w:t>538</w:t>
      </w:r>
      <w:r w:rsidRPr="003E1A89">
        <w:rPr>
          <w:rFonts w:eastAsia="Times New Roman"/>
          <w:color w:val="000000"/>
          <w:szCs w:val="24"/>
        </w:rPr>
        <w:t>/</w:t>
      </w:r>
      <w:r>
        <w:rPr>
          <w:rFonts w:eastAsia="Times New Roman"/>
          <w:color w:val="000000"/>
          <w:szCs w:val="24"/>
        </w:rPr>
        <w:t>2</w:t>
      </w:r>
      <w:r w:rsidRPr="003E1A89">
        <w:rPr>
          <w:rFonts w:eastAsia="Times New Roman"/>
          <w:color w:val="000000"/>
          <w:szCs w:val="24"/>
        </w:rPr>
        <w:t>3-</w:t>
      </w:r>
      <w:r>
        <w:rPr>
          <w:rFonts w:eastAsia="Times New Roman"/>
          <w:color w:val="000000"/>
          <w:szCs w:val="24"/>
        </w:rPr>
        <w:t>4</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ρώτηση του</w:t>
      </w:r>
      <w:r>
        <w:rPr>
          <w:rFonts w:eastAsia="Times New Roman"/>
          <w:color w:val="000000"/>
          <w:szCs w:val="24"/>
        </w:rPr>
        <w:t xml:space="preserve"> Βουλευτή Επικρατείας το</w:t>
      </w:r>
      <w:r>
        <w:rPr>
          <w:rFonts w:eastAsia="Times New Roman"/>
          <w:color w:val="000000"/>
          <w:szCs w:val="24"/>
        </w:rPr>
        <w:t>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 κ. Χρήστου Παππά προς τον Υπουργό Εθνικής Άμυνας, με θέμα</w:t>
      </w:r>
      <w:r w:rsidRPr="003E1A89">
        <w:rPr>
          <w:rFonts w:eastAsia="Times New Roman"/>
          <w:color w:val="000000"/>
          <w:szCs w:val="24"/>
        </w:rPr>
        <w:t>: «</w:t>
      </w:r>
      <w:r>
        <w:rPr>
          <w:rFonts w:eastAsia="Times New Roman"/>
          <w:color w:val="000000"/>
          <w:szCs w:val="24"/>
        </w:rPr>
        <w:t>Επιτακτική η ανάγκη αυξήσεως της στρατιωτικής θητείας</w:t>
      </w:r>
      <w:r w:rsidRPr="003E1A89">
        <w:rPr>
          <w:rFonts w:eastAsia="Times New Roman"/>
          <w:color w:val="000000"/>
          <w:szCs w:val="24"/>
        </w:rPr>
        <w:t>».</w:t>
      </w:r>
    </w:p>
    <w:p w14:paraId="2E6EBFC1"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10</w:t>
      </w:r>
      <w:r w:rsidRPr="003E1A89">
        <w:rPr>
          <w:rFonts w:eastAsia="Times New Roman"/>
          <w:color w:val="000000"/>
          <w:szCs w:val="24"/>
        </w:rPr>
        <w:t>.</w:t>
      </w:r>
      <w:r>
        <w:rPr>
          <w:rFonts w:eastAsia="Times New Roman"/>
          <w:color w:val="000000"/>
          <w:szCs w:val="24"/>
        </w:rPr>
        <w:t xml:space="preserve"> </w:t>
      </w:r>
      <w:r w:rsidRPr="003E1A89">
        <w:rPr>
          <w:rFonts w:eastAsia="Times New Roman"/>
          <w:color w:val="000000"/>
          <w:szCs w:val="24"/>
        </w:rPr>
        <w:t>Η με αριθμό 1</w:t>
      </w:r>
      <w:r>
        <w:rPr>
          <w:rFonts w:eastAsia="Times New Roman"/>
          <w:color w:val="000000"/>
          <w:szCs w:val="24"/>
        </w:rPr>
        <w:t>539</w:t>
      </w:r>
      <w:r w:rsidRPr="003E1A89">
        <w:rPr>
          <w:rFonts w:eastAsia="Times New Roman"/>
          <w:color w:val="000000"/>
          <w:szCs w:val="24"/>
        </w:rPr>
        <w:t>/</w:t>
      </w:r>
      <w:r>
        <w:rPr>
          <w:rFonts w:eastAsia="Times New Roman"/>
          <w:color w:val="000000"/>
          <w:szCs w:val="24"/>
        </w:rPr>
        <w:t>2</w:t>
      </w:r>
      <w:r w:rsidRPr="003E1A89">
        <w:rPr>
          <w:rFonts w:eastAsia="Times New Roman"/>
          <w:color w:val="000000"/>
          <w:szCs w:val="24"/>
        </w:rPr>
        <w:t>3-</w:t>
      </w:r>
      <w:r>
        <w:rPr>
          <w:rFonts w:eastAsia="Times New Roman"/>
          <w:color w:val="000000"/>
          <w:szCs w:val="24"/>
        </w:rPr>
        <w:t>4</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ρώτηση του</w:t>
      </w:r>
      <w:r>
        <w:rPr>
          <w:rFonts w:eastAsia="Times New Roman"/>
          <w:color w:val="000000"/>
          <w:szCs w:val="24"/>
        </w:rPr>
        <w:t xml:space="preserve"> Βουλευτή Επικρατείας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 κ</w:t>
      </w:r>
      <w:r>
        <w:rPr>
          <w:rFonts w:eastAsia="Times New Roman"/>
          <w:color w:val="000000"/>
          <w:szCs w:val="24"/>
        </w:rPr>
        <w:t xml:space="preserve">. Χρήστου Παππά προς </w:t>
      </w:r>
      <w:r>
        <w:rPr>
          <w:rFonts w:eastAsia="Times New Roman"/>
          <w:color w:val="000000"/>
          <w:szCs w:val="24"/>
        </w:rPr>
        <w:lastRenderedPageBreak/>
        <w:t>τον Υπουργό Εθνικής Άμυνας, με θέμα</w:t>
      </w:r>
      <w:r w:rsidRPr="003E1A89">
        <w:rPr>
          <w:rFonts w:eastAsia="Times New Roman"/>
          <w:color w:val="000000"/>
          <w:szCs w:val="24"/>
        </w:rPr>
        <w:t>: «</w:t>
      </w:r>
      <w:r>
        <w:rPr>
          <w:rFonts w:eastAsia="Times New Roman"/>
          <w:color w:val="000000"/>
          <w:szCs w:val="24"/>
        </w:rPr>
        <w:t xml:space="preserve">Περί της συμμετοχής </w:t>
      </w:r>
      <w:proofErr w:type="spellStart"/>
      <w:r>
        <w:rPr>
          <w:rFonts w:eastAsia="Times New Roman"/>
          <w:color w:val="000000"/>
          <w:szCs w:val="24"/>
        </w:rPr>
        <w:t>ενστόλων</w:t>
      </w:r>
      <w:proofErr w:type="spellEnd"/>
      <w:r>
        <w:rPr>
          <w:rFonts w:eastAsia="Times New Roman"/>
          <w:color w:val="000000"/>
          <w:szCs w:val="24"/>
        </w:rPr>
        <w:t xml:space="preserve"> στρατιωτικών σε κομματική πορεία του ΚΚΕ</w:t>
      </w:r>
      <w:r w:rsidRPr="003E1A89">
        <w:rPr>
          <w:rFonts w:eastAsia="Times New Roman"/>
          <w:color w:val="000000"/>
          <w:szCs w:val="24"/>
        </w:rPr>
        <w:t>».</w:t>
      </w:r>
    </w:p>
    <w:p w14:paraId="2E6EBFC2"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11. </w:t>
      </w:r>
      <w:r w:rsidRPr="003E1A89">
        <w:rPr>
          <w:rFonts w:eastAsia="Times New Roman"/>
          <w:color w:val="000000"/>
          <w:szCs w:val="24"/>
        </w:rPr>
        <w:t>Η με αριθμό 1</w:t>
      </w:r>
      <w:r>
        <w:rPr>
          <w:rFonts w:eastAsia="Times New Roman"/>
          <w:color w:val="000000"/>
          <w:szCs w:val="24"/>
        </w:rPr>
        <w:t>518</w:t>
      </w:r>
      <w:r w:rsidRPr="003E1A89">
        <w:rPr>
          <w:rFonts w:eastAsia="Times New Roman"/>
          <w:color w:val="000000"/>
          <w:szCs w:val="24"/>
        </w:rPr>
        <w:t>/</w:t>
      </w:r>
      <w:r>
        <w:rPr>
          <w:rFonts w:eastAsia="Times New Roman"/>
          <w:color w:val="000000"/>
          <w:szCs w:val="24"/>
        </w:rPr>
        <w:t>17</w:t>
      </w:r>
      <w:r w:rsidRPr="003E1A89">
        <w:rPr>
          <w:rFonts w:eastAsia="Times New Roman"/>
          <w:color w:val="000000"/>
          <w:szCs w:val="24"/>
        </w:rPr>
        <w:t>-</w:t>
      </w:r>
      <w:r>
        <w:rPr>
          <w:rFonts w:eastAsia="Times New Roman"/>
          <w:color w:val="000000"/>
          <w:szCs w:val="24"/>
        </w:rPr>
        <w:t>4</w:t>
      </w:r>
      <w:r w:rsidRPr="003E1A89">
        <w:rPr>
          <w:rFonts w:eastAsia="Times New Roman"/>
          <w:color w:val="000000"/>
          <w:szCs w:val="24"/>
        </w:rPr>
        <w:t xml:space="preserve">-2018 </w:t>
      </w:r>
      <w:r>
        <w:rPr>
          <w:rFonts w:eastAsia="Times New Roman"/>
          <w:color w:val="000000"/>
          <w:szCs w:val="24"/>
        </w:rPr>
        <w:t>ε</w:t>
      </w:r>
      <w:r w:rsidRPr="003E1A89">
        <w:rPr>
          <w:rFonts w:eastAsia="Times New Roman"/>
          <w:color w:val="000000"/>
          <w:szCs w:val="24"/>
        </w:rPr>
        <w:t xml:space="preserve">πίκαιρη </w:t>
      </w:r>
      <w:r>
        <w:rPr>
          <w:rFonts w:eastAsia="Times New Roman"/>
          <w:color w:val="000000"/>
          <w:szCs w:val="24"/>
        </w:rPr>
        <w:t>ε</w:t>
      </w:r>
      <w:r w:rsidRPr="003E1A89">
        <w:rPr>
          <w:rFonts w:eastAsia="Times New Roman"/>
          <w:color w:val="000000"/>
          <w:szCs w:val="24"/>
        </w:rPr>
        <w:t>ρώτηση του</w:t>
      </w:r>
      <w:r>
        <w:rPr>
          <w:rFonts w:eastAsia="Times New Roman"/>
          <w:color w:val="000000"/>
          <w:szCs w:val="24"/>
        </w:rPr>
        <w:t xml:space="preserve"> Η΄ Αντιπροέδρου της Βουλής και Ανε</w:t>
      </w:r>
      <w:r>
        <w:rPr>
          <w:rFonts w:eastAsia="Times New Roman"/>
          <w:color w:val="000000"/>
          <w:szCs w:val="24"/>
        </w:rPr>
        <w:t>ξά</w:t>
      </w:r>
      <w:r>
        <w:rPr>
          <w:rFonts w:eastAsia="Times New Roman"/>
          <w:color w:val="000000"/>
          <w:szCs w:val="24"/>
        </w:rPr>
        <w:t>ρτ</w:t>
      </w:r>
      <w:r>
        <w:rPr>
          <w:rFonts w:eastAsia="Times New Roman"/>
          <w:color w:val="000000"/>
          <w:szCs w:val="24"/>
        </w:rPr>
        <w:t>η</w:t>
      </w:r>
      <w:r>
        <w:rPr>
          <w:rFonts w:eastAsia="Times New Roman"/>
          <w:color w:val="000000"/>
          <w:szCs w:val="24"/>
        </w:rPr>
        <w:t>του Βουλευτή Β΄ Πειραι</w:t>
      </w:r>
      <w:r>
        <w:rPr>
          <w:rFonts w:eastAsia="Times New Roman"/>
          <w:color w:val="000000"/>
          <w:szCs w:val="24"/>
        </w:rPr>
        <w:t>ώς</w:t>
      </w:r>
      <w:r>
        <w:rPr>
          <w:rFonts w:eastAsia="Times New Roman"/>
          <w:color w:val="000000"/>
          <w:szCs w:val="24"/>
        </w:rPr>
        <w:t xml:space="preserve"> κ. Δημητρ</w:t>
      </w:r>
      <w:r>
        <w:rPr>
          <w:rFonts w:eastAsia="Times New Roman"/>
          <w:color w:val="000000"/>
          <w:szCs w:val="24"/>
        </w:rPr>
        <w:t>ίου Καμμένου προς τον Υπουργό Οικονομικών, σχετικά με τα προβλήματα τεσσάρων εκατομμυρίων δανειοληπτών.</w:t>
      </w:r>
    </w:p>
    <w:p w14:paraId="2E6EBFC3"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ΑΝΑΦΟΡΕΣ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ΕΡΩΤΗΣΕΙΣ (Άρθρο 130 παρ</w:t>
      </w:r>
      <w:r>
        <w:rPr>
          <w:rFonts w:eastAsia="Times New Roman"/>
          <w:color w:val="000000"/>
          <w:szCs w:val="24"/>
        </w:rPr>
        <w:t>άγραφος</w:t>
      </w:r>
      <w:r>
        <w:rPr>
          <w:rFonts w:eastAsia="Times New Roman"/>
          <w:color w:val="000000"/>
          <w:szCs w:val="24"/>
        </w:rPr>
        <w:t xml:space="preserve"> 5 </w:t>
      </w:r>
      <w:r>
        <w:rPr>
          <w:rFonts w:eastAsia="Times New Roman"/>
          <w:color w:val="000000"/>
          <w:szCs w:val="24"/>
        </w:rPr>
        <w:t xml:space="preserve">του </w:t>
      </w:r>
      <w:r>
        <w:rPr>
          <w:rFonts w:eastAsia="Times New Roman"/>
          <w:color w:val="000000"/>
          <w:szCs w:val="24"/>
        </w:rPr>
        <w:t>Καν</w:t>
      </w:r>
      <w:r>
        <w:rPr>
          <w:rFonts w:eastAsia="Times New Roman"/>
          <w:color w:val="000000"/>
          <w:szCs w:val="24"/>
        </w:rPr>
        <w:t xml:space="preserve">ονισμού </w:t>
      </w:r>
      <w:r>
        <w:rPr>
          <w:rFonts w:eastAsia="Times New Roman"/>
          <w:color w:val="000000"/>
          <w:szCs w:val="24"/>
        </w:rPr>
        <w:t>Βουλής)</w:t>
      </w:r>
    </w:p>
    <w:p w14:paraId="2E6EBFC4" w14:textId="77777777" w:rsidR="00BA4BB2" w:rsidRDefault="00287818">
      <w:pPr>
        <w:shd w:val="clear" w:color="auto" w:fill="FFFFFF"/>
        <w:spacing w:after="0" w:line="600" w:lineRule="auto"/>
        <w:ind w:firstLine="720"/>
        <w:jc w:val="both"/>
        <w:rPr>
          <w:rFonts w:eastAsia="Times New Roman"/>
          <w:color w:val="000000"/>
          <w:szCs w:val="24"/>
        </w:rPr>
      </w:pPr>
      <w:r>
        <w:rPr>
          <w:rFonts w:eastAsia="Times New Roman"/>
          <w:color w:val="000000"/>
          <w:szCs w:val="24"/>
        </w:rPr>
        <w:t xml:space="preserve">1. </w:t>
      </w:r>
      <w:r>
        <w:rPr>
          <w:rFonts w:eastAsia="Times New Roman"/>
          <w:color w:val="000000"/>
          <w:szCs w:val="24"/>
        </w:rPr>
        <w:t xml:space="preserve">Η με αριθμό 5420/25-4-2018 ερώτηση του Ανεξάρτητου Βουλευτή Ευβοίας κ. Νικολάου </w:t>
      </w:r>
      <w:r>
        <w:rPr>
          <w:rFonts w:eastAsia="Times New Roman"/>
          <w:color w:val="000000"/>
          <w:szCs w:val="24"/>
        </w:rPr>
        <w:t>Μίχου προς τον Υπουργό Εθνικής Άμυνας, με θέμα</w:t>
      </w:r>
      <w:r>
        <w:rPr>
          <w:rFonts w:eastAsia="Times New Roman"/>
          <w:color w:val="000000"/>
          <w:szCs w:val="24"/>
        </w:rPr>
        <w:t>:</w:t>
      </w:r>
      <w:r>
        <w:rPr>
          <w:rFonts w:eastAsia="Times New Roman"/>
          <w:color w:val="000000"/>
          <w:szCs w:val="24"/>
        </w:rPr>
        <w:t xml:space="preserve"> «Αγορά έτοιμων οπλικών συστημάτων».</w:t>
      </w:r>
    </w:p>
    <w:p w14:paraId="2E6EBFC5"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Επίσης, θ</w:t>
      </w:r>
      <w:r>
        <w:rPr>
          <w:rFonts w:eastAsia="Times New Roman" w:cs="Times New Roman"/>
          <w:szCs w:val="24"/>
        </w:rPr>
        <w:t>α ήθελα να ανακοινώσω</w:t>
      </w:r>
      <w:r>
        <w:rPr>
          <w:rFonts w:eastAsia="Times New Roman" w:cs="Times New Roman"/>
          <w:szCs w:val="24"/>
        </w:rPr>
        <w:t xml:space="preserve"> στ</w:t>
      </w:r>
      <w:r>
        <w:rPr>
          <w:rFonts w:eastAsia="Times New Roman" w:cs="Times New Roman"/>
          <w:szCs w:val="24"/>
        </w:rPr>
        <w:t xml:space="preserve">ο Σώμα </w:t>
      </w:r>
      <w:r>
        <w:rPr>
          <w:rFonts w:eastAsia="Times New Roman" w:cs="Times New Roman"/>
          <w:szCs w:val="24"/>
        </w:rPr>
        <w:t xml:space="preserve">ότι </w:t>
      </w:r>
      <w:r>
        <w:rPr>
          <w:rFonts w:eastAsia="Times New Roman" w:cs="Times New Roman"/>
          <w:szCs w:val="24"/>
        </w:rPr>
        <w:t>ο</w:t>
      </w:r>
      <w:r>
        <w:rPr>
          <w:rFonts w:eastAsia="Times New Roman" w:cs="Times New Roman"/>
          <w:szCs w:val="24"/>
        </w:rPr>
        <w:t xml:space="preserve"> Υπουργός Εσωτερικών, ο Αντιπρόεδρος της Κυβέρνησης και Υπουργός Οικονομίας και Ανάπτυξης, οι Υπουργοί Ψηφιακής Πολιτικής, Τηλε</w:t>
      </w:r>
      <w:r>
        <w:rPr>
          <w:rFonts w:eastAsia="Times New Roman" w:cs="Times New Roman"/>
          <w:szCs w:val="24"/>
        </w:rPr>
        <w:t>πικοινωνιών και Ενημέρωσης,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Πολιτισμού και Αθλητ</w:t>
      </w:r>
      <w:r>
        <w:rPr>
          <w:rFonts w:eastAsia="Times New Roman" w:cs="Times New Roman"/>
          <w:szCs w:val="24"/>
        </w:rPr>
        <w:t>ισμού, Περιβάλλοντος και Ενέργειας, Υποδομών και Μετα</w:t>
      </w:r>
      <w:r>
        <w:rPr>
          <w:rFonts w:eastAsia="Times New Roman" w:cs="Times New Roman"/>
          <w:szCs w:val="24"/>
        </w:rPr>
        <w:lastRenderedPageBreak/>
        <w:t>φορών, Μεταναστευτικής Πολιτικής, Ναυτιλίας και Νησιωτικής Πολιτικής, Αγροτικής Ανάπτυξης και Τροφίμων, καθώς και οι Αναπληρωτές Υπουργοί Οικονομίας και Ανάπτυξης, Εργασίας, Κοινωνικής Ασφάλισης και Κοιν</w:t>
      </w:r>
      <w:r>
        <w:rPr>
          <w:rFonts w:eastAsia="Times New Roman" w:cs="Times New Roman"/>
          <w:szCs w:val="24"/>
        </w:rPr>
        <w:t>ωνικής Αλληλεγγύης, Οικονομικών, και Περιβάλλοντος και Ενέργειας κατέθεσαν στις 4-7-2018 σχέδιο νόμου: «</w:t>
      </w:r>
      <w:r w:rsidRPr="00E62CA4">
        <w:rPr>
          <w:rFonts w:eastAsia="Times New Roman" w:cs="Times New Roman"/>
          <w:szCs w:val="24"/>
        </w:rPr>
        <w:t>Μεταρρύθμιση του θεσμικού πλα</w:t>
      </w:r>
      <w:r>
        <w:rPr>
          <w:rFonts w:eastAsia="Times New Roman" w:cs="Times New Roman"/>
          <w:szCs w:val="24"/>
        </w:rPr>
        <w:t>ισίου της Τοπικής Αυτοδιοίκησης</w:t>
      </w:r>
      <w:r>
        <w:rPr>
          <w:rFonts w:eastAsia="Times New Roman" w:cs="Times New Roman"/>
          <w:szCs w:val="24"/>
        </w:rPr>
        <w:t xml:space="preserve"> </w:t>
      </w:r>
      <w:r w:rsidRPr="00E62CA4">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Εμβάθυνση της Δημοκρατίας</w:t>
      </w:r>
      <w:r>
        <w:rPr>
          <w:rFonts w:eastAsia="Times New Roman" w:cs="Times New Roman"/>
          <w:szCs w:val="24"/>
        </w:rPr>
        <w:t xml:space="preserve"> </w:t>
      </w:r>
      <w:r w:rsidRPr="00E62CA4">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Ενίσχυση της Συμμετοχής</w:t>
      </w:r>
      <w:r>
        <w:rPr>
          <w:rFonts w:eastAsia="Times New Roman" w:cs="Times New Roman"/>
          <w:szCs w:val="24"/>
        </w:rPr>
        <w:t xml:space="preserve"> </w:t>
      </w:r>
      <w:r w:rsidRPr="00E62CA4">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Βελτίωση της οικονομικής και αναπτυ</w:t>
      </w:r>
      <w:r w:rsidRPr="00E62CA4">
        <w:rPr>
          <w:rFonts w:eastAsia="Times New Roman" w:cs="Times New Roman"/>
          <w:szCs w:val="24"/>
        </w:rPr>
        <w:t xml:space="preserve">ξιακής </w:t>
      </w:r>
      <w:r>
        <w:rPr>
          <w:rFonts w:eastAsia="Times New Roman" w:cs="Times New Roman"/>
          <w:szCs w:val="24"/>
        </w:rPr>
        <w:t>λειτουργίας των ΟΤΑ [Πρόγραμμα «ΚΛΕΙΣΘΕΝΗΣ Ι»]</w:t>
      </w:r>
      <w:r>
        <w:rPr>
          <w:rFonts w:eastAsia="Times New Roman" w:cs="Times New Roman"/>
          <w:szCs w:val="24"/>
        </w:rPr>
        <w:t xml:space="preserve"> </w:t>
      </w:r>
      <w:r w:rsidRPr="00E62CA4">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Ρυθμίσεις για τον εκσυγχρονισμό του πλαισίου οργάνωσης και λειτουργίας των ΦΟ.ΔΣ.Α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Ρυθμίσεις για την αποτελεσματικότερη, ταχύτερη και ενιαία άσκηση των αρμοδιοτήτων σχετικά με την απονομή ι</w:t>
      </w:r>
      <w:r>
        <w:rPr>
          <w:rFonts w:eastAsia="Times New Roman" w:cs="Times New Roman"/>
          <w:szCs w:val="24"/>
        </w:rPr>
        <w:t>θαγένειας</w:t>
      </w:r>
      <w:r>
        <w:rPr>
          <w:rFonts w:eastAsia="Times New Roman" w:cs="Times New Roman"/>
          <w:szCs w:val="24"/>
        </w:rPr>
        <w:t xml:space="preserve"> και την πολιτογράφηση</w:t>
      </w:r>
      <w:r>
        <w:rPr>
          <w:rFonts w:eastAsia="Times New Roman" w:cs="Times New Roman"/>
          <w:szCs w:val="24"/>
        </w:rPr>
        <w:t xml:space="preserve"> </w:t>
      </w:r>
      <w:r w:rsidRPr="00E62CA4">
        <w:rPr>
          <w:rFonts w:eastAsia="Times New Roman" w:cs="Times New Roman"/>
          <w:szCs w:val="24"/>
        </w:rPr>
        <w:t>-</w:t>
      </w:r>
      <w:r>
        <w:rPr>
          <w:rFonts w:eastAsia="Times New Roman" w:cs="Times New Roman"/>
          <w:szCs w:val="24"/>
        </w:rPr>
        <w:t xml:space="preserve"> </w:t>
      </w:r>
      <w:r w:rsidRPr="00E62CA4">
        <w:rPr>
          <w:rFonts w:eastAsia="Times New Roman" w:cs="Times New Roman"/>
          <w:szCs w:val="24"/>
        </w:rPr>
        <w:t>Λοιπές διατάξεις αρμοδιότητας ΥΠΕΣ</w:t>
      </w:r>
      <w:r>
        <w:rPr>
          <w:rFonts w:eastAsia="Times New Roman" w:cs="Times New Roman"/>
          <w:szCs w:val="24"/>
        </w:rPr>
        <w:t>».</w:t>
      </w:r>
    </w:p>
    <w:p w14:paraId="2E6EBFC6"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w:t>
      </w:r>
      <w:r>
        <w:rPr>
          <w:rFonts w:eastAsia="Times New Roman" w:cs="Times New Roman"/>
          <w:szCs w:val="24"/>
        </w:rPr>
        <w:t>Διαρκή Ε</w:t>
      </w:r>
      <w:r>
        <w:rPr>
          <w:rFonts w:eastAsia="Times New Roman" w:cs="Times New Roman"/>
          <w:szCs w:val="24"/>
        </w:rPr>
        <w:t xml:space="preserve">πιτροπή. </w:t>
      </w:r>
    </w:p>
    <w:p w14:paraId="2E6EBFC7"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2E6EBFC8" w14:textId="77777777" w:rsidR="00BA4BB2" w:rsidRDefault="00287818">
      <w:pPr>
        <w:spacing w:line="600" w:lineRule="auto"/>
        <w:ind w:firstLine="720"/>
        <w:contextualSpacing/>
        <w:jc w:val="center"/>
        <w:rPr>
          <w:rFonts w:eastAsia="Times New Roman" w:cs="Times New Roman"/>
          <w:b/>
          <w:szCs w:val="24"/>
        </w:rPr>
      </w:pPr>
      <w:r>
        <w:rPr>
          <w:rFonts w:eastAsia="Times New Roman" w:cs="Times New Roman"/>
          <w:b/>
          <w:szCs w:val="24"/>
        </w:rPr>
        <w:t>ΕΠΙΚΑΙΡΩΝ ΣΥΖΗΤΗΣΕΩΝ</w:t>
      </w:r>
    </w:p>
    <w:p w14:paraId="2E6EBFC9"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Στη σημερινή συνεδρίαση θα συζητηθούν τρεις επίκαιρες ερωτήσεις. </w:t>
      </w:r>
    </w:p>
    <w:p w14:paraId="2E6EBFCA"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αποδεσμεύσουμε τον Υπουργό κ. Αποστόλου που θα απαντήσει, ξεκινάμε </w:t>
      </w:r>
      <w:r>
        <w:rPr>
          <w:rFonts w:eastAsia="Times New Roman" w:cs="Times New Roman"/>
          <w:szCs w:val="24"/>
        </w:rPr>
        <w:t>με τη δεύτερη</w:t>
      </w:r>
      <w:r>
        <w:rPr>
          <w:rFonts w:eastAsia="Times New Roman" w:cs="Times New Roman"/>
          <w:szCs w:val="24"/>
        </w:rPr>
        <w:t xml:space="preserve"> </w:t>
      </w:r>
      <w:r>
        <w:rPr>
          <w:rFonts w:eastAsia="Times New Roman" w:cs="Times New Roman"/>
          <w:szCs w:val="24"/>
        </w:rPr>
        <w:t xml:space="preserve">με αριθμό 1903/28-6-2018 </w:t>
      </w:r>
      <w:r>
        <w:rPr>
          <w:rFonts w:eastAsia="Times New Roman" w:cs="Times New Roman"/>
          <w:szCs w:val="24"/>
        </w:rPr>
        <w:t xml:space="preserve">επίκαιρη ερώτηση </w:t>
      </w:r>
      <w:r>
        <w:rPr>
          <w:rFonts w:eastAsia="Times New Roman" w:cs="Times New Roman"/>
          <w:szCs w:val="24"/>
        </w:rPr>
        <w:t>π</w:t>
      </w:r>
      <w:r>
        <w:rPr>
          <w:rFonts w:eastAsia="Times New Roman" w:cs="Times New Roman"/>
          <w:szCs w:val="24"/>
        </w:rPr>
        <w:t xml:space="preserve">ρώτου κύκλου του Βουλευτή Αργολίδας της Δημοκρατικής Συμπαράταξης </w:t>
      </w:r>
      <w:r>
        <w:rPr>
          <w:rFonts w:eastAsia="Times New Roman" w:cs="Times New Roman"/>
          <w:szCs w:val="24"/>
        </w:rPr>
        <w:lastRenderedPageBreak/>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Γιάννη Μανιάτη προς τον Υπουργό Αγροτικής </w:t>
      </w:r>
      <w:r>
        <w:rPr>
          <w:rFonts w:eastAsia="Times New Roman" w:cs="Times New Roman"/>
          <w:szCs w:val="24"/>
        </w:rPr>
        <w:t xml:space="preserve">Ανάπτυξης και Τροφίμων, με θέμα: «Άμεση ανάγκη να ενταχθούν τώρα οι επεκτάσεις </w:t>
      </w:r>
      <w:proofErr w:type="spellStart"/>
      <w:r>
        <w:rPr>
          <w:rFonts w:eastAsia="Times New Roman" w:cs="Times New Roman"/>
          <w:szCs w:val="24"/>
        </w:rPr>
        <w:t>Αναβάλου</w:t>
      </w:r>
      <w:proofErr w:type="spellEnd"/>
      <w:r>
        <w:rPr>
          <w:rFonts w:eastAsia="Times New Roman" w:cs="Times New Roman"/>
          <w:szCs w:val="24"/>
        </w:rPr>
        <w:t xml:space="preserve"> προς </w:t>
      </w:r>
      <w:proofErr w:type="spellStart"/>
      <w:r>
        <w:rPr>
          <w:rFonts w:eastAsia="Times New Roman" w:cs="Times New Roman"/>
          <w:szCs w:val="24"/>
        </w:rPr>
        <w:t>Ερμιονίδα</w:t>
      </w:r>
      <w:proofErr w:type="spellEnd"/>
      <w:r>
        <w:rPr>
          <w:rFonts w:eastAsia="Times New Roman" w:cs="Times New Roman"/>
          <w:szCs w:val="24"/>
        </w:rPr>
        <w:t xml:space="preserve"> και </w:t>
      </w:r>
      <w:proofErr w:type="spellStart"/>
      <w:r>
        <w:rPr>
          <w:rFonts w:eastAsia="Times New Roman" w:cs="Times New Roman"/>
          <w:szCs w:val="24"/>
        </w:rPr>
        <w:t>Φίχτια</w:t>
      </w:r>
      <w:proofErr w:type="spellEnd"/>
      <w:r>
        <w:rPr>
          <w:rFonts w:eastAsia="Times New Roman" w:cs="Times New Roman"/>
          <w:szCs w:val="24"/>
        </w:rPr>
        <w:t xml:space="preserve"> – </w:t>
      </w:r>
      <w:r>
        <w:rPr>
          <w:rFonts w:eastAsia="Times New Roman" w:cs="Times New Roman"/>
          <w:szCs w:val="24"/>
        </w:rPr>
        <w:t>Μυκήνες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Μοναστηράκι στο </w:t>
      </w:r>
      <w:r>
        <w:rPr>
          <w:rFonts w:eastAsia="Times New Roman" w:cs="Times New Roman"/>
          <w:szCs w:val="24"/>
        </w:rPr>
        <w:t>μ</w:t>
      </w:r>
      <w:r>
        <w:rPr>
          <w:rFonts w:eastAsia="Times New Roman" w:cs="Times New Roman"/>
          <w:szCs w:val="24"/>
        </w:rPr>
        <w:t>έτρο 4.3.1. του Προγράμματος Αγροτικής Ανάπτυξης (ΠΑΑ)».</w:t>
      </w:r>
    </w:p>
    <w:p w14:paraId="2E6EBFCB"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Μανιάτη,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2E6EBFCC"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2E6EBFCD"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έχουμε συζητήσει πολλές φορές σε αυτήν την Αίθουσα το μεγάλο έργο, το έργο πνοής για την Αργολίδα, το αρδευτικό έργο του </w:t>
      </w:r>
      <w:proofErr w:type="spellStart"/>
      <w:r>
        <w:rPr>
          <w:rFonts w:eastAsia="Times New Roman" w:cs="Times New Roman"/>
          <w:szCs w:val="24"/>
        </w:rPr>
        <w:t>Αναβάλου</w:t>
      </w:r>
      <w:proofErr w:type="spellEnd"/>
      <w:r>
        <w:rPr>
          <w:rFonts w:eastAsia="Times New Roman" w:cs="Times New Roman"/>
          <w:szCs w:val="24"/>
        </w:rPr>
        <w:t xml:space="preserve"> και θέλω να ελπίζω ότι σήμερα θα έχουμε κάποιες θετικές εξελίξεις.</w:t>
      </w:r>
      <w:r>
        <w:rPr>
          <w:rFonts w:eastAsia="Times New Roman" w:cs="Times New Roman"/>
          <w:szCs w:val="24"/>
        </w:rPr>
        <w:t xml:space="preserve"> </w:t>
      </w:r>
    </w:p>
    <w:p w14:paraId="2E6EBFCE"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Τον Απρίλιο αυτής της χρονιάς προκηρύξατε το μέτρο 4.3.1. για την ένταξη των μεγάλων εγγειοβελτιωτικών έργων όλης της χώρας στο συγκεκριμένο μέτρο. </w:t>
      </w:r>
      <w:r>
        <w:rPr>
          <w:rFonts w:eastAsia="Times New Roman" w:cs="Times New Roman"/>
          <w:szCs w:val="24"/>
        </w:rPr>
        <w:t>Η</w:t>
      </w:r>
      <w:r>
        <w:rPr>
          <w:rFonts w:eastAsia="Times New Roman" w:cs="Times New Roman"/>
          <w:szCs w:val="24"/>
        </w:rPr>
        <w:t xml:space="preserve"> ερώτηση</w:t>
      </w:r>
      <w:r>
        <w:rPr>
          <w:rFonts w:eastAsia="Times New Roman" w:cs="Times New Roman"/>
          <w:szCs w:val="24"/>
        </w:rPr>
        <w:t xml:space="preserve"> που</w:t>
      </w:r>
      <w:r>
        <w:rPr>
          <w:rFonts w:eastAsia="Times New Roman" w:cs="Times New Roman"/>
          <w:szCs w:val="24"/>
        </w:rPr>
        <w:t xml:space="preserve"> σας έχω καταθέσει, αφορά στην επέκταση του δικτύου του έργου του </w:t>
      </w:r>
      <w:proofErr w:type="spellStart"/>
      <w:r>
        <w:rPr>
          <w:rFonts w:eastAsia="Times New Roman" w:cs="Times New Roman"/>
          <w:szCs w:val="24"/>
        </w:rPr>
        <w:t>Αναβάλου</w:t>
      </w:r>
      <w:proofErr w:type="spellEnd"/>
      <w:r>
        <w:rPr>
          <w:rFonts w:eastAsia="Times New Roman" w:cs="Times New Roman"/>
          <w:szCs w:val="24"/>
        </w:rPr>
        <w:t xml:space="preserve"> σε δύο περιοχές πο</w:t>
      </w:r>
      <w:r>
        <w:rPr>
          <w:rFonts w:eastAsia="Times New Roman" w:cs="Times New Roman"/>
          <w:szCs w:val="24"/>
        </w:rPr>
        <w:t xml:space="preserve">υ μαστίζονται από τεράστια ξηρασία. Η μια περιοχή είναι η περιοχή </w:t>
      </w:r>
      <w:proofErr w:type="spellStart"/>
      <w:r>
        <w:rPr>
          <w:rFonts w:eastAsia="Times New Roman" w:cs="Times New Roman"/>
          <w:szCs w:val="24"/>
        </w:rPr>
        <w:t>Φίχτια</w:t>
      </w:r>
      <w:proofErr w:type="spellEnd"/>
      <w:r>
        <w:rPr>
          <w:rFonts w:eastAsia="Times New Roman" w:cs="Times New Roman"/>
          <w:szCs w:val="24"/>
        </w:rPr>
        <w:t xml:space="preserve"> –</w:t>
      </w:r>
      <w:r>
        <w:rPr>
          <w:rFonts w:eastAsia="Times New Roman" w:cs="Times New Roman"/>
          <w:szCs w:val="24"/>
        </w:rPr>
        <w:t xml:space="preserve"> Μυκήνες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Μοναστηράκι και η δεύτερη περιοχή είναι η περιοχή της </w:t>
      </w:r>
      <w:proofErr w:type="spellStart"/>
      <w:r>
        <w:rPr>
          <w:rFonts w:eastAsia="Times New Roman" w:cs="Times New Roman"/>
          <w:szCs w:val="24"/>
        </w:rPr>
        <w:t>Ερμιονίδας</w:t>
      </w:r>
      <w:proofErr w:type="spellEnd"/>
      <w:r>
        <w:rPr>
          <w:rFonts w:eastAsia="Times New Roman" w:cs="Times New Roman"/>
          <w:szCs w:val="24"/>
        </w:rPr>
        <w:t xml:space="preserve">. </w:t>
      </w:r>
    </w:p>
    <w:p w14:paraId="2E6EBFCF"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πρώτη περίπτωση η μελέτη είχε ήδη ολοκληρωθεί τον Ιανουάριο του 2015. Μάλιστα, η αρμόδια </w:t>
      </w:r>
      <w:r>
        <w:rPr>
          <w:rFonts w:eastAsia="Times New Roman" w:cs="Times New Roman"/>
          <w:szCs w:val="24"/>
        </w:rPr>
        <w:t>υ</w:t>
      </w:r>
      <w:r>
        <w:rPr>
          <w:rFonts w:eastAsia="Times New Roman" w:cs="Times New Roman"/>
          <w:szCs w:val="24"/>
        </w:rPr>
        <w:t>πηρεσί</w:t>
      </w:r>
      <w:r>
        <w:rPr>
          <w:rFonts w:eastAsia="Times New Roman" w:cs="Times New Roman"/>
          <w:szCs w:val="24"/>
        </w:rPr>
        <w:t>α, η δική σας, είχε εκτιμήσει τότε ότι το χρονοδιάγραμμα υλοποίηση</w:t>
      </w:r>
      <w:r>
        <w:rPr>
          <w:rFonts w:eastAsia="Times New Roman" w:cs="Times New Roman"/>
          <w:szCs w:val="24"/>
        </w:rPr>
        <w:t>ς</w:t>
      </w:r>
      <w:r>
        <w:rPr>
          <w:rFonts w:eastAsia="Times New Roman" w:cs="Times New Roman"/>
          <w:szCs w:val="24"/>
        </w:rPr>
        <w:t xml:space="preserve"> του έργου ήταν 24 μήνες και στο πλαίσιο </w:t>
      </w:r>
      <w:r>
        <w:rPr>
          <w:rFonts w:eastAsia="Times New Roman" w:cs="Times New Roman"/>
          <w:szCs w:val="24"/>
        </w:rPr>
        <w:lastRenderedPageBreak/>
        <w:t>της προέγκρισης δημοπράτησης που είχε γίνει το 2015, αυτό το έργο συνολικού προϋπολογισμού 7.896.600 ευρώ είχε πλήρη ωριμότητα για να προκηρυχθεί. Κ</w:t>
      </w:r>
      <w:r>
        <w:rPr>
          <w:rFonts w:eastAsia="Times New Roman" w:cs="Times New Roman"/>
          <w:szCs w:val="24"/>
        </w:rPr>
        <w:t xml:space="preserve">ατά συνέπεια, θα έπρεπε σήμερα να μιλούμε για ένα έργο που θα ήταν ήδη σε λειτουργία. Έστω όμως και τώρα και μόνον το να ενταχθεί και να προκηρυχθεί θεωρώ ότι είναι πολύ σημαντικό. </w:t>
      </w:r>
    </w:p>
    <w:p w14:paraId="2E6EBFD0" w14:textId="77777777" w:rsidR="00BA4BB2" w:rsidRDefault="00287818">
      <w:pPr>
        <w:spacing w:line="600" w:lineRule="auto"/>
        <w:ind w:firstLine="720"/>
        <w:contextualSpacing/>
        <w:jc w:val="both"/>
        <w:rPr>
          <w:rFonts w:eastAsia="Times New Roman" w:cs="Times New Roman"/>
          <w:szCs w:val="24"/>
        </w:rPr>
      </w:pPr>
      <w:r>
        <w:rPr>
          <w:rFonts w:eastAsia="Times New Roman" w:cs="Times New Roman"/>
          <w:szCs w:val="24"/>
        </w:rPr>
        <w:t>Το ίδιο ως εκκρεμότητα και προτεραιότητα ισχύει και για το έργο της επέκτα</w:t>
      </w:r>
      <w:r>
        <w:rPr>
          <w:rFonts w:eastAsia="Times New Roman" w:cs="Times New Roman"/>
          <w:szCs w:val="24"/>
        </w:rPr>
        <w:t xml:space="preserve">σης του </w:t>
      </w:r>
      <w:proofErr w:type="spellStart"/>
      <w:r>
        <w:rPr>
          <w:rFonts w:eastAsia="Times New Roman" w:cs="Times New Roman"/>
          <w:szCs w:val="24"/>
        </w:rPr>
        <w:t>Αναβάλου</w:t>
      </w:r>
      <w:proofErr w:type="spellEnd"/>
      <w:r>
        <w:rPr>
          <w:rFonts w:eastAsia="Times New Roman" w:cs="Times New Roman"/>
          <w:szCs w:val="24"/>
        </w:rPr>
        <w:t xml:space="preserve"> προς την </w:t>
      </w:r>
      <w:proofErr w:type="spellStart"/>
      <w:r>
        <w:rPr>
          <w:rFonts w:eastAsia="Times New Roman" w:cs="Times New Roman"/>
          <w:szCs w:val="24"/>
        </w:rPr>
        <w:t>Ερμιονίδα</w:t>
      </w:r>
      <w:proofErr w:type="spellEnd"/>
      <w:r>
        <w:rPr>
          <w:rFonts w:eastAsia="Times New Roman" w:cs="Times New Roman"/>
          <w:szCs w:val="24"/>
        </w:rPr>
        <w:t xml:space="preserve">, ένα έργο απόλυτα ώριμο μελετητικά από τον Ιανουάριο του 2015, έργο συνολικού προϋπολογισμού 38,5 εκατομμυρίων ευρώ, το οποίο θα λύσει άπαξ δια παντός το πρόβλημα άρδευσης, αλλά εμμέσως και το πρόβλημα ύδρευσης της </w:t>
      </w:r>
      <w:proofErr w:type="spellStart"/>
      <w:r>
        <w:rPr>
          <w:rFonts w:eastAsia="Times New Roman" w:cs="Times New Roman"/>
          <w:szCs w:val="24"/>
        </w:rPr>
        <w:t>Ερμιο</w:t>
      </w:r>
      <w:r>
        <w:rPr>
          <w:rFonts w:eastAsia="Times New Roman" w:cs="Times New Roman"/>
          <w:szCs w:val="24"/>
        </w:rPr>
        <w:t>νίδας</w:t>
      </w:r>
      <w:proofErr w:type="spellEnd"/>
      <w:r>
        <w:rPr>
          <w:rFonts w:eastAsia="Times New Roman" w:cs="Times New Roman"/>
          <w:szCs w:val="24"/>
        </w:rPr>
        <w:t xml:space="preserve">. </w:t>
      </w:r>
    </w:p>
    <w:p w14:paraId="2E6EBFD1" w14:textId="77777777" w:rsidR="00BA4BB2" w:rsidRDefault="00287818">
      <w:pPr>
        <w:spacing w:after="0" w:line="600" w:lineRule="auto"/>
        <w:ind w:firstLine="720"/>
        <w:jc w:val="both"/>
        <w:rPr>
          <w:rFonts w:eastAsia="Times New Roman"/>
          <w:szCs w:val="24"/>
        </w:rPr>
      </w:pPr>
      <w:r>
        <w:rPr>
          <w:rFonts w:eastAsia="Times New Roman"/>
          <w:szCs w:val="24"/>
        </w:rPr>
        <w:t xml:space="preserve">Θα τελειώσω λέγοντας στην </w:t>
      </w:r>
      <w:proofErr w:type="spellStart"/>
      <w:r>
        <w:rPr>
          <w:rFonts w:eastAsia="Times New Roman"/>
          <w:szCs w:val="24"/>
        </w:rPr>
        <w:t>πρωτολογία</w:t>
      </w:r>
      <w:proofErr w:type="spellEnd"/>
      <w:r>
        <w:rPr>
          <w:rFonts w:eastAsia="Times New Roman"/>
          <w:szCs w:val="24"/>
        </w:rPr>
        <w:t xml:space="preserve"> μου αυτή ότι γνωρίζουμε πολύ καλά ότι το πρόβλημα της ξηρασίας μαστίζει όλη την Ελλάδα, αλλά ιδιαίτερα στην Αργολίδα έχει λάβει καταστροφικές διαστάσεις και γι’ αυτό είναι άμεση προτεραιότητα η επέκταση του δικτ</w:t>
      </w:r>
      <w:r>
        <w:rPr>
          <w:rFonts w:eastAsia="Times New Roman"/>
          <w:szCs w:val="24"/>
        </w:rPr>
        <w:t xml:space="preserve">ύου του </w:t>
      </w:r>
      <w:proofErr w:type="spellStart"/>
      <w:r>
        <w:rPr>
          <w:rFonts w:eastAsia="Times New Roman"/>
          <w:szCs w:val="24"/>
        </w:rPr>
        <w:t>Αναβάλου</w:t>
      </w:r>
      <w:proofErr w:type="spellEnd"/>
      <w:r>
        <w:rPr>
          <w:rFonts w:eastAsia="Times New Roman"/>
          <w:szCs w:val="24"/>
        </w:rPr>
        <w:t xml:space="preserve"> στις δύο αυτές περιοχές.</w:t>
      </w:r>
    </w:p>
    <w:p w14:paraId="2E6EBFD2" w14:textId="77777777" w:rsidR="00BA4BB2" w:rsidRDefault="00287818">
      <w:pPr>
        <w:spacing w:after="0" w:line="600" w:lineRule="auto"/>
        <w:ind w:firstLine="720"/>
        <w:jc w:val="both"/>
        <w:rPr>
          <w:rFonts w:eastAsia="Times New Roman"/>
          <w:szCs w:val="24"/>
        </w:rPr>
      </w:pPr>
      <w:r>
        <w:rPr>
          <w:rFonts w:eastAsia="Times New Roman"/>
          <w:szCs w:val="24"/>
        </w:rPr>
        <w:t>Ευχαριστώ πολύ.</w:t>
      </w:r>
    </w:p>
    <w:p w14:paraId="2E6EBFD3" w14:textId="77777777" w:rsidR="00BA4BB2" w:rsidRDefault="00287818">
      <w:pPr>
        <w:spacing w:after="0" w:line="600" w:lineRule="auto"/>
        <w:ind w:firstLine="720"/>
        <w:jc w:val="both"/>
        <w:rPr>
          <w:rFonts w:eastAsia="Times New Roman"/>
          <w:szCs w:val="24"/>
        </w:rPr>
      </w:pPr>
      <w:r w:rsidRPr="00A65517">
        <w:rPr>
          <w:rFonts w:eastAsia="Times New Roman"/>
          <w:b/>
          <w:szCs w:val="24"/>
        </w:rPr>
        <w:t>ΠΡΟΕΔΡΕΥΩΝ (Μάριος Γεωργιάδης):</w:t>
      </w:r>
      <w:r>
        <w:rPr>
          <w:rFonts w:eastAsia="Times New Roman"/>
          <w:szCs w:val="24"/>
        </w:rPr>
        <w:t xml:space="preserve"> Ευχαριστούμε τον κ. Μανιάτη.</w:t>
      </w:r>
    </w:p>
    <w:p w14:paraId="2E6EBFD4" w14:textId="77777777" w:rsidR="00BA4BB2" w:rsidRDefault="00287818">
      <w:pPr>
        <w:spacing w:after="0" w:line="600" w:lineRule="auto"/>
        <w:ind w:firstLine="720"/>
        <w:jc w:val="both"/>
        <w:rPr>
          <w:rFonts w:eastAsia="Times New Roman"/>
          <w:szCs w:val="24"/>
        </w:rPr>
      </w:pPr>
      <w:r>
        <w:rPr>
          <w:rFonts w:eastAsia="Times New Roman"/>
          <w:szCs w:val="24"/>
        </w:rPr>
        <w:t>Κύριε Υπουργέ, έχετε τον λόγο για τρία λεπτά.</w:t>
      </w:r>
    </w:p>
    <w:p w14:paraId="2E6EBFD5" w14:textId="77777777" w:rsidR="00BA4BB2" w:rsidRDefault="00287818">
      <w:pPr>
        <w:spacing w:after="0" w:line="600" w:lineRule="auto"/>
        <w:ind w:firstLine="720"/>
        <w:jc w:val="both"/>
        <w:rPr>
          <w:rFonts w:eastAsia="Times New Roman"/>
          <w:szCs w:val="24"/>
        </w:rPr>
      </w:pPr>
      <w:r w:rsidRPr="00A65517">
        <w:rPr>
          <w:rFonts w:eastAsia="Times New Roman"/>
          <w:b/>
          <w:szCs w:val="24"/>
        </w:rPr>
        <w:lastRenderedPageBreak/>
        <w:t>ΕΥΑΓΓΕΛΟΣ ΑΠΟΣΤΟΛΟΥ (Υπουργός Αγροτικής Ανάπτυξης και</w:t>
      </w:r>
      <w:r>
        <w:rPr>
          <w:rFonts w:eastAsia="Times New Roman"/>
          <w:szCs w:val="24"/>
        </w:rPr>
        <w:t xml:space="preserve"> </w:t>
      </w:r>
      <w:r w:rsidRPr="00A65517">
        <w:rPr>
          <w:rFonts w:eastAsia="Times New Roman"/>
          <w:b/>
          <w:szCs w:val="24"/>
        </w:rPr>
        <w:t>Τροφίμων):</w:t>
      </w:r>
      <w:r>
        <w:rPr>
          <w:rFonts w:eastAsia="Times New Roman"/>
          <w:szCs w:val="24"/>
        </w:rPr>
        <w:t xml:space="preserve"> Κύριε συνάδελφε, όπως κι εσείς είπατε, τον Απρίλιο του 2018 εκδόθηκε από το Υπουργείο Αγροτικής Ανάπτυξης η συγκεκριμένη πρόσκληση. Το ξέρετε ότι η δράση αυτή χρηματοδοτείται κατά 100% από την Ευρωπαϊκή Επιτροπή και από το ελληνικό </w:t>
      </w:r>
      <w:r>
        <w:rPr>
          <w:rFonts w:eastAsia="Times New Roman"/>
          <w:szCs w:val="24"/>
        </w:rPr>
        <w:t>δ</w:t>
      </w:r>
      <w:r>
        <w:rPr>
          <w:rFonts w:eastAsia="Times New Roman"/>
          <w:szCs w:val="24"/>
        </w:rPr>
        <w:t>ημόσιο. Ο συνολικός πρ</w:t>
      </w:r>
      <w:r>
        <w:rPr>
          <w:rFonts w:eastAsia="Times New Roman"/>
          <w:szCs w:val="24"/>
        </w:rPr>
        <w:t>οϋπολογισμός που έχουμε είναι 180.000.000 ευρώ. Η καταληκτική ημερομηνία για τις υποβολές των αιτημάτων είναι η 31</w:t>
      </w:r>
      <w:r w:rsidRPr="00681E14">
        <w:rPr>
          <w:rFonts w:eastAsia="Times New Roman"/>
          <w:szCs w:val="24"/>
          <w:vertAlign w:val="superscript"/>
        </w:rPr>
        <w:t>η</w:t>
      </w:r>
      <w:r>
        <w:rPr>
          <w:rFonts w:eastAsia="Times New Roman"/>
          <w:szCs w:val="24"/>
        </w:rPr>
        <w:t xml:space="preserve"> Αυγούστου του 2018. Από την ημερομηνία εκείνη και πέρα θα αρχίσουν βεβαίως να ανακοινώνονται τα αποτελέσματα.</w:t>
      </w:r>
    </w:p>
    <w:p w14:paraId="2E6EBFD6" w14:textId="77777777" w:rsidR="00BA4BB2" w:rsidRDefault="00287818">
      <w:pPr>
        <w:spacing w:after="0" w:line="600" w:lineRule="auto"/>
        <w:ind w:firstLine="720"/>
        <w:jc w:val="both"/>
        <w:rPr>
          <w:rFonts w:eastAsia="Times New Roman"/>
          <w:szCs w:val="24"/>
        </w:rPr>
      </w:pPr>
      <w:r>
        <w:rPr>
          <w:rFonts w:eastAsia="Times New Roman"/>
          <w:szCs w:val="24"/>
        </w:rPr>
        <w:t>Έχουν υποβληθεί αιτήματα. Αυτή</w:t>
      </w:r>
      <w:r>
        <w:rPr>
          <w:rFonts w:eastAsia="Times New Roman"/>
          <w:szCs w:val="24"/>
        </w:rPr>
        <w:t>ν τη διαδικασία έχουμε επιλέξει. Από την Περιφερειακή Αυτοδιοίκηση Πελοποννήσου, όπως και από άλλες περιφέρειες, υποβάλλονταν αιτήματα και πριν ακόμη προκηρυχθεί το συγκεκριμένο μέτρο, γιατί θέλαμε ιδιαίτερα αυτά τα αιτήματα να μπορέσουμε να τα εξετάσουμε,</w:t>
      </w:r>
      <w:r>
        <w:rPr>
          <w:rFonts w:eastAsia="Times New Roman"/>
          <w:szCs w:val="24"/>
        </w:rPr>
        <w:t xml:space="preserve"> δηλαδή να δούμε κατά πόσον οι μελέτες που υποβάλλονται έχουν και τυπικά και ουσιαστικά τα απαραίτητα δικαιολογητικά για να μπορούν να εξεταστούν. Θέλαμε να μη μείνουν στο συρτάρι, γιατί όταν θα τελείωνε η διαδικασία υποβολής των αιτημάτων, θέλαμε να είμασ</w:t>
      </w:r>
      <w:r>
        <w:rPr>
          <w:rFonts w:eastAsia="Times New Roman"/>
          <w:szCs w:val="24"/>
        </w:rPr>
        <w:t>τε έτοιμοι να εξετάσουμε τα αιτήματα με βάση τα κριτήρια που ήδη υπάρχουν. Όπως αντιλαμβάνεστε, τα αιτήματα είναι πολύ περισσότερα από τις δυνατότητες που έχουμε.</w:t>
      </w:r>
    </w:p>
    <w:p w14:paraId="2E6EBFD7" w14:textId="77777777" w:rsidR="00BA4BB2" w:rsidRDefault="00287818">
      <w:pPr>
        <w:spacing w:after="0" w:line="600" w:lineRule="auto"/>
        <w:ind w:firstLine="720"/>
        <w:jc w:val="both"/>
        <w:rPr>
          <w:rFonts w:eastAsia="Times New Roman"/>
          <w:szCs w:val="24"/>
        </w:rPr>
      </w:pPr>
      <w:r>
        <w:rPr>
          <w:rFonts w:eastAsia="Times New Roman"/>
          <w:szCs w:val="24"/>
        </w:rPr>
        <w:lastRenderedPageBreak/>
        <w:t>Όμως το συγκεκριμένο έργο που αναφέρετε, «Βελτιώσεις έργων μεταφοράς του νερού άρδευσης από τ</w:t>
      </w:r>
      <w:r>
        <w:rPr>
          <w:rFonts w:eastAsia="Times New Roman"/>
          <w:szCs w:val="24"/>
        </w:rPr>
        <w:t xml:space="preserve">α δίκτυα </w:t>
      </w:r>
      <w:proofErr w:type="spellStart"/>
      <w:r>
        <w:rPr>
          <w:rFonts w:eastAsia="Times New Roman"/>
          <w:szCs w:val="24"/>
        </w:rPr>
        <w:t>Ανάβαλου</w:t>
      </w:r>
      <w:proofErr w:type="spellEnd"/>
      <w:r>
        <w:rPr>
          <w:rFonts w:eastAsia="Times New Roman"/>
          <w:szCs w:val="24"/>
        </w:rPr>
        <w:t xml:space="preserve"> σε </w:t>
      </w:r>
      <w:proofErr w:type="spellStart"/>
      <w:r>
        <w:rPr>
          <w:rFonts w:eastAsia="Times New Roman"/>
          <w:szCs w:val="24"/>
        </w:rPr>
        <w:t>Κουτσοπόδι</w:t>
      </w:r>
      <w:proofErr w:type="spellEnd"/>
      <w:r>
        <w:rPr>
          <w:rFonts w:eastAsia="Times New Roman"/>
          <w:szCs w:val="24"/>
        </w:rPr>
        <w:t xml:space="preserve">, Μυκήνες κ.λπ.», είναι προϋπολογισμού 7.896.000 ευρώ. Έχει εξασφαλιστεί η χρηματοδότησή του, γιατί πρόκειται για </w:t>
      </w:r>
      <w:proofErr w:type="spellStart"/>
      <w:r>
        <w:rPr>
          <w:rFonts w:eastAsia="Times New Roman"/>
          <w:szCs w:val="24"/>
        </w:rPr>
        <w:t>υποέργο</w:t>
      </w:r>
      <w:proofErr w:type="spellEnd"/>
      <w:r>
        <w:rPr>
          <w:rFonts w:eastAsia="Times New Roman"/>
          <w:szCs w:val="24"/>
        </w:rPr>
        <w:t xml:space="preserve"> του μέτρου «Μεταφορά και διανομή νερού άρδευσης από τα δίκτυα </w:t>
      </w:r>
      <w:proofErr w:type="spellStart"/>
      <w:r>
        <w:rPr>
          <w:rFonts w:eastAsia="Times New Roman"/>
          <w:szCs w:val="24"/>
        </w:rPr>
        <w:t>Αναβάλου</w:t>
      </w:r>
      <w:proofErr w:type="spellEnd"/>
      <w:r>
        <w:rPr>
          <w:rFonts w:eastAsia="Times New Roman"/>
          <w:szCs w:val="24"/>
        </w:rPr>
        <w:t xml:space="preserve"> κ.λπ.» και είναι ήδη ενταγμένο σ</w:t>
      </w:r>
      <w:r>
        <w:rPr>
          <w:rFonts w:eastAsia="Times New Roman"/>
          <w:szCs w:val="24"/>
        </w:rPr>
        <w:t xml:space="preserve">το μέτρο 4.3.1 του Προγράμματος Αγροτικής Ανάπτυξης. </w:t>
      </w:r>
    </w:p>
    <w:p w14:paraId="2E6EBFD8" w14:textId="77777777" w:rsidR="00BA4BB2" w:rsidRDefault="00287818">
      <w:pPr>
        <w:spacing w:after="0" w:line="600" w:lineRule="auto"/>
        <w:ind w:firstLine="720"/>
        <w:jc w:val="both"/>
        <w:rPr>
          <w:rFonts w:eastAsia="Times New Roman"/>
          <w:szCs w:val="24"/>
        </w:rPr>
      </w:pPr>
      <w:r>
        <w:rPr>
          <w:rFonts w:eastAsia="Times New Roman"/>
          <w:szCs w:val="24"/>
        </w:rPr>
        <w:t xml:space="preserve">Βεβαίως, όπως αντιλαμβάνεστε κι εσείς, η δημοπράτησή του δεν μπορούσε να γίνει με βάση τα στοιχεία, τη μελέτη του 2015. Έπρεπε να </w:t>
      </w:r>
      <w:proofErr w:type="spellStart"/>
      <w:r>
        <w:rPr>
          <w:rFonts w:eastAsia="Times New Roman"/>
          <w:szCs w:val="24"/>
        </w:rPr>
        <w:t>επικαιροποιηθεί</w:t>
      </w:r>
      <w:proofErr w:type="spellEnd"/>
      <w:r>
        <w:rPr>
          <w:rFonts w:eastAsia="Times New Roman"/>
          <w:szCs w:val="24"/>
        </w:rPr>
        <w:t>. Ενημερώθηκε όντως η Περιφερειακή Αυτοδιοίκηση Πελοποννή</w:t>
      </w:r>
      <w:r>
        <w:rPr>
          <w:rFonts w:eastAsia="Times New Roman"/>
          <w:szCs w:val="24"/>
        </w:rPr>
        <w:t xml:space="preserve">σου τον Φεβρουάριο του 2018. Στις αρχές Ιουνίου του 2018 κατατέθηκε η σχετική </w:t>
      </w:r>
      <w:proofErr w:type="spellStart"/>
      <w:r>
        <w:rPr>
          <w:rFonts w:eastAsia="Times New Roman"/>
          <w:szCs w:val="24"/>
        </w:rPr>
        <w:t>επικαιροποίηση</w:t>
      </w:r>
      <w:proofErr w:type="spellEnd"/>
      <w:r>
        <w:rPr>
          <w:rFonts w:eastAsia="Times New Roman"/>
          <w:szCs w:val="24"/>
        </w:rPr>
        <w:t xml:space="preserve"> από την αντίστοιχη Διεύθυνση Τεχνικών Έργων της Περιφερειακής Αυτοδιοίκησης Πελοποννήσου, αλλά διαπιστώθηκαν εκεί τεχνικές ελλείψεις που καθιστούν αδύνατη προς το </w:t>
      </w:r>
      <w:r>
        <w:rPr>
          <w:rFonts w:eastAsia="Times New Roman"/>
          <w:szCs w:val="24"/>
        </w:rPr>
        <w:t xml:space="preserve">παρόν τη δημοπράτηση του έργου. </w:t>
      </w:r>
    </w:p>
    <w:p w14:paraId="2E6EBFD9" w14:textId="77777777" w:rsidR="00BA4BB2" w:rsidRDefault="00287818">
      <w:pPr>
        <w:spacing w:after="0" w:line="600" w:lineRule="auto"/>
        <w:ind w:firstLine="720"/>
        <w:jc w:val="both"/>
        <w:rPr>
          <w:rFonts w:eastAsia="Times New Roman"/>
          <w:szCs w:val="24"/>
        </w:rPr>
      </w:pPr>
      <w:r>
        <w:rPr>
          <w:rFonts w:eastAsia="Times New Roman"/>
          <w:szCs w:val="24"/>
        </w:rPr>
        <w:t xml:space="preserve">Γι’ αυτό, λοιπόν, εμείς ενημερώνουμε ότι όταν έλθει η </w:t>
      </w:r>
      <w:proofErr w:type="spellStart"/>
      <w:r>
        <w:rPr>
          <w:rFonts w:eastAsia="Times New Roman"/>
          <w:szCs w:val="24"/>
        </w:rPr>
        <w:t>επικαιροποίηση</w:t>
      </w:r>
      <w:proofErr w:type="spellEnd"/>
      <w:r>
        <w:rPr>
          <w:rFonts w:eastAsia="Times New Roman"/>
          <w:szCs w:val="24"/>
        </w:rPr>
        <w:t>, τότε οπωσδήποτε σε μια συνεννόηση μαζί τους -καθώς έχουμε καλή συνεργασία με την Περιφερειακή Αυτοδιοίκηση- θα μπορέσουμε όλες τις ελλείψεις να τις αντιμ</w:t>
      </w:r>
      <w:r>
        <w:rPr>
          <w:rFonts w:eastAsia="Times New Roman"/>
          <w:szCs w:val="24"/>
        </w:rPr>
        <w:t xml:space="preserve">ετωπίσουμε όσο γίνεται γρηγορότερα, για να προχωρήσουμε άμεσα στις διαδικασίες δημοπράτησης. </w:t>
      </w:r>
    </w:p>
    <w:p w14:paraId="2E6EBFDA" w14:textId="77777777" w:rsidR="00BA4BB2" w:rsidRDefault="00287818">
      <w:pPr>
        <w:spacing w:line="600" w:lineRule="auto"/>
        <w:ind w:firstLine="720"/>
        <w:jc w:val="both"/>
        <w:rPr>
          <w:rFonts w:eastAsia="Times New Roman"/>
          <w:szCs w:val="24"/>
        </w:rPr>
      </w:pPr>
      <w:r>
        <w:rPr>
          <w:rFonts w:eastAsia="Times New Roman"/>
          <w:szCs w:val="24"/>
        </w:rPr>
        <w:lastRenderedPageBreak/>
        <w:t>Δεν μπορούσε να γίνει δημοπράτηση. Κακώς η Περιφερειακή Αυτοδιοίκηση λέει ότι, όπως είχε στείλει την πρώτη φορά, μπορούσε να γίνει δημοπράτηση. Τουλάχιστον αυτό λ</w:t>
      </w:r>
      <w:r>
        <w:rPr>
          <w:rFonts w:eastAsia="Times New Roman"/>
          <w:szCs w:val="24"/>
        </w:rPr>
        <w:t>ένε οι υπηρεσίες. Δεν νομίζω, όμως, ότι έχουμε κανένα πρόβλημα. Θα ανανεωθεί και ο χρόνος. Επαναλαμβάνω ότι θα γίνει με συνεννόηση μαζί τους. Είναι ένα έργο που έρχεται από το προηγούμενο Πρόγραμμα Αγροτικής Ανάπτυξης και πρέπει οπωσδήποτε να ολοκληρωθεί.</w:t>
      </w:r>
    </w:p>
    <w:p w14:paraId="2E6EBFDB" w14:textId="77777777" w:rsidR="00BA4BB2" w:rsidRDefault="00287818">
      <w:pPr>
        <w:spacing w:after="0" w:line="600" w:lineRule="auto"/>
        <w:ind w:firstLine="720"/>
        <w:jc w:val="both"/>
        <w:rPr>
          <w:rFonts w:eastAsia="Times New Roman"/>
          <w:szCs w:val="24"/>
        </w:rPr>
      </w:pPr>
      <w:r>
        <w:rPr>
          <w:rFonts w:eastAsia="Times New Roman"/>
          <w:szCs w:val="24"/>
        </w:rPr>
        <w:t xml:space="preserve">Για το άλλο έργο θα σας μιλήσω στη δευτερολογία μου, μιας και έχω εξαντλήσει τον χρόνο της </w:t>
      </w:r>
      <w:proofErr w:type="spellStart"/>
      <w:r>
        <w:rPr>
          <w:rFonts w:eastAsia="Times New Roman"/>
          <w:szCs w:val="24"/>
        </w:rPr>
        <w:t>πρωτολογίας</w:t>
      </w:r>
      <w:proofErr w:type="spellEnd"/>
      <w:r>
        <w:rPr>
          <w:rFonts w:eastAsia="Times New Roman"/>
          <w:szCs w:val="24"/>
        </w:rPr>
        <w:t xml:space="preserve">. Απλά θα σας πω ότι κι εκεί, επειδή υπάρχει η έννοια της συμπληρωματικότητας για το συγκεκριμένο έργο που αφορά στη μεταφορά και διανομή στον Δήμο </w:t>
      </w:r>
      <w:proofErr w:type="spellStart"/>
      <w:r>
        <w:rPr>
          <w:rFonts w:eastAsia="Times New Roman"/>
          <w:szCs w:val="24"/>
        </w:rPr>
        <w:t>Ερμιον</w:t>
      </w:r>
      <w:r>
        <w:rPr>
          <w:rFonts w:eastAsia="Times New Roman"/>
          <w:szCs w:val="24"/>
        </w:rPr>
        <w:t>ίδας</w:t>
      </w:r>
      <w:proofErr w:type="spellEnd"/>
      <w:r>
        <w:rPr>
          <w:rFonts w:eastAsia="Times New Roman"/>
          <w:szCs w:val="24"/>
        </w:rPr>
        <w:t>, είναι ένα έργο προϋπολογισμού 35 εκατομμυρίων. Εκεί πέρα ξεφεύγει από τα δικά μας όρια, όμως θα το δούμε οπωσδήποτε σε συνεννόηση με το Υπουργείο Υποδομών. Αυτό έχει εκ των προτέρων αυξημένη βαθμολογία και πιστεύουμε ότι μέσα από τη συμπληρωματικότητ</w:t>
      </w:r>
      <w:r>
        <w:rPr>
          <w:rFonts w:eastAsia="Times New Roman"/>
          <w:szCs w:val="24"/>
        </w:rPr>
        <w:t xml:space="preserve">α που σας είπα, όταν θα είμαστε έτοιμοι και γι’ αυτό το έργο, θα υπάρξει η σχετική χρηματοδότηση.                 </w:t>
      </w:r>
    </w:p>
    <w:p w14:paraId="2E6EBFDC"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Εμείς, τουλάχιστον, από την πλευρά του Υπουργείου Αγροτικής Ανάπτυξης θα εξαντλήσουμε όλες τις δυνατότητες. Από πλευρά ποσού ξεφεύγει </w:t>
      </w:r>
      <w:r>
        <w:rPr>
          <w:rFonts w:eastAsia="Times New Roman" w:cs="Times New Roman"/>
          <w:szCs w:val="24"/>
        </w:rPr>
        <w:lastRenderedPageBreak/>
        <w:t>από τις</w:t>
      </w:r>
      <w:r>
        <w:rPr>
          <w:rFonts w:eastAsia="Times New Roman" w:cs="Times New Roman"/>
          <w:szCs w:val="24"/>
        </w:rPr>
        <w:t xml:space="preserve"> δικές μας δυνατότητες, αλλά θα δουλέψουμε προς την κατεύθυνση της συμπληρωματικότητας.</w:t>
      </w:r>
    </w:p>
    <w:p w14:paraId="2E6EBFDD" w14:textId="77777777" w:rsidR="00BA4BB2" w:rsidRDefault="00287818">
      <w:pPr>
        <w:spacing w:line="600" w:lineRule="auto"/>
        <w:ind w:firstLine="720"/>
        <w:jc w:val="both"/>
        <w:rPr>
          <w:rFonts w:eastAsia="Times New Roman" w:cs="Times New Roman"/>
          <w:szCs w:val="24"/>
        </w:rPr>
      </w:pPr>
      <w:r w:rsidRPr="003553C2">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2E6EBFDE"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Κύριε Μανιάτη, έχετε τον λόγο για τρία λεπτά.</w:t>
      </w:r>
    </w:p>
    <w:p w14:paraId="2E6EBFDF" w14:textId="77777777" w:rsidR="00BA4BB2" w:rsidRDefault="00287818">
      <w:pPr>
        <w:spacing w:line="600" w:lineRule="auto"/>
        <w:ind w:firstLine="720"/>
        <w:jc w:val="both"/>
        <w:rPr>
          <w:rFonts w:eastAsia="Times New Roman" w:cs="Times New Roman"/>
          <w:szCs w:val="24"/>
        </w:rPr>
      </w:pPr>
      <w:r w:rsidRPr="003553C2">
        <w:rPr>
          <w:rFonts w:eastAsia="Times New Roman" w:cs="Times New Roman"/>
          <w:b/>
          <w:szCs w:val="24"/>
        </w:rPr>
        <w:t>ΙΩΑΝΝΗΣ ΜΑΝΙΑΤΗΣ:</w:t>
      </w:r>
      <w:r>
        <w:rPr>
          <w:rFonts w:eastAsia="Times New Roman" w:cs="Times New Roman"/>
          <w:szCs w:val="24"/>
        </w:rPr>
        <w:t xml:space="preserve"> Κύριε Υπουργέ, συνήθως στους κοινοβουλευ</w:t>
      </w:r>
      <w:r>
        <w:rPr>
          <w:rFonts w:eastAsia="Times New Roman" w:cs="Times New Roman"/>
          <w:szCs w:val="24"/>
        </w:rPr>
        <w:t>τικούς διαλόγους μας διαφωνούμε και μάλιστα οι διαφωνίες αυτές πολύ συχνά είναι σε εξαιρετικά υψηλούς τόνους. Χαίρομαι που σήμερα, κατ’ εξαίρεση, θα μπορέσουμε να συζητήσουμε σε πολύ ήπιο και ήρεμο ύφος, γιατί πράγματι μας είπατε ευχάριστα νέα για την Αργο</w:t>
      </w:r>
      <w:r>
        <w:rPr>
          <w:rFonts w:eastAsia="Times New Roman" w:cs="Times New Roman"/>
          <w:szCs w:val="24"/>
        </w:rPr>
        <w:t>λίδα.</w:t>
      </w:r>
    </w:p>
    <w:p w14:paraId="2E6EBFE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Συνοψίζω αυτά που έγιναν αντιληπτά από την πρώτη σας τοποθέτηση. Το έργο της επέκτασης του Αναβάλλου σε </w:t>
      </w:r>
      <w:proofErr w:type="spellStart"/>
      <w:r>
        <w:rPr>
          <w:rFonts w:eastAsia="Times New Roman" w:cs="Times New Roman"/>
          <w:szCs w:val="24"/>
        </w:rPr>
        <w:t>Φίχτια</w:t>
      </w:r>
      <w:proofErr w:type="spellEnd"/>
      <w:r>
        <w:rPr>
          <w:rFonts w:eastAsia="Times New Roman" w:cs="Times New Roman"/>
          <w:szCs w:val="24"/>
        </w:rPr>
        <w:t xml:space="preserve"> – </w:t>
      </w:r>
      <w:r>
        <w:rPr>
          <w:rFonts w:eastAsia="Times New Roman" w:cs="Times New Roman"/>
          <w:szCs w:val="24"/>
        </w:rPr>
        <w:t>Μυκήνες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Μοναστηράκι είναι έτοιμο για δημοπράτηση. Εκκρεμούν κάποιες μικρές τεχνικές λεπτομέρειες, τις οποίες φαντάζομαι σε διάστημα πολ</w:t>
      </w:r>
      <w:r>
        <w:rPr>
          <w:rFonts w:eastAsia="Times New Roman" w:cs="Times New Roman"/>
          <w:szCs w:val="24"/>
        </w:rPr>
        <w:t xml:space="preserve">ύ λίγων εβδομάδων, θα ρυθμίσουν οι υπηρεσίες του Υπουργείου, με τις υπηρεσίες της </w:t>
      </w:r>
      <w:r>
        <w:rPr>
          <w:rFonts w:eastAsia="Times New Roman" w:cs="Times New Roman"/>
          <w:szCs w:val="24"/>
        </w:rPr>
        <w:t>π</w:t>
      </w:r>
      <w:r>
        <w:rPr>
          <w:rFonts w:eastAsia="Times New Roman" w:cs="Times New Roman"/>
          <w:szCs w:val="24"/>
        </w:rPr>
        <w:t xml:space="preserve">εριφέρειας. Κατά συνέπεια, θα προκηρυχθεί το έργο και το χρονοδιάγραμμα υλοποίησης του των </w:t>
      </w:r>
      <w:proofErr w:type="spellStart"/>
      <w:r>
        <w:rPr>
          <w:rFonts w:eastAsia="Times New Roman" w:cs="Times New Roman"/>
          <w:szCs w:val="24"/>
        </w:rPr>
        <w:t>εικοσιτεσσάρων</w:t>
      </w:r>
      <w:proofErr w:type="spellEnd"/>
      <w:r>
        <w:rPr>
          <w:rFonts w:eastAsia="Times New Roman" w:cs="Times New Roman"/>
          <w:szCs w:val="24"/>
        </w:rPr>
        <w:t xml:space="preserve"> μηνών θα προσπαθήσετε αντιλαμβάνομαι να το κάνετε ακόμα μικρότερο, </w:t>
      </w:r>
      <w:r>
        <w:rPr>
          <w:rFonts w:eastAsia="Times New Roman" w:cs="Times New Roman"/>
          <w:szCs w:val="24"/>
        </w:rPr>
        <w:t>έτσι ώστε το συντομότερο δυνατό να γίνει πράξη.</w:t>
      </w:r>
    </w:p>
    <w:p w14:paraId="2E6EBFE1"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δεύτερο έργο, το έργο της επέκτασης προς την </w:t>
      </w:r>
      <w:proofErr w:type="spellStart"/>
      <w:r>
        <w:rPr>
          <w:rFonts w:eastAsia="Times New Roman" w:cs="Times New Roman"/>
          <w:szCs w:val="24"/>
        </w:rPr>
        <w:t>Ερμιονίδα</w:t>
      </w:r>
      <w:proofErr w:type="spellEnd"/>
      <w:r>
        <w:rPr>
          <w:rFonts w:eastAsia="Times New Roman" w:cs="Times New Roman"/>
          <w:szCs w:val="24"/>
        </w:rPr>
        <w:t xml:space="preserve">, χαίρομαι επίσης, γιατί και οι υπηρεσίες του Υπουργείου, αλλά και εσείς προσωπικά ως πολιτικός προϊστάμενος αναγνωρίζετε ότι η συμπληρωματικότητα </w:t>
      </w:r>
      <w:r>
        <w:rPr>
          <w:rFonts w:eastAsia="Times New Roman" w:cs="Times New Roman"/>
          <w:szCs w:val="24"/>
        </w:rPr>
        <w:t xml:space="preserve">του έργου με τα </w:t>
      </w:r>
      <w:proofErr w:type="spellStart"/>
      <w:r>
        <w:rPr>
          <w:rFonts w:eastAsia="Times New Roman" w:cs="Times New Roman"/>
          <w:szCs w:val="24"/>
        </w:rPr>
        <w:t>προηγηθέντα</w:t>
      </w:r>
      <w:proofErr w:type="spellEnd"/>
      <w:r>
        <w:rPr>
          <w:rFonts w:eastAsia="Times New Roman" w:cs="Times New Roman"/>
          <w:szCs w:val="24"/>
        </w:rPr>
        <w:t xml:space="preserve"> και ήδη </w:t>
      </w:r>
      <w:proofErr w:type="spellStart"/>
      <w:r>
        <w:rPr>
          <w:rFonts w:eastAsia="Times New Roman" w:cs="Times New Roman"/>
          <w:szCs w:val="24"/>
        </w:rPr>
        <w:t>υλοποιηθέντα</w:t>
      </w:r>
      <w:proofErr w:type="spellEnd"/>
      <w:r>
        <w:rPr>
          <w:rFonts w:eastAsia="Times New Roman" w:cs="Times New Roman"/>
          <w:szCs w:val="24"/>
        </w:rPr>
        <w:t xml:space="preserve"> έργα, δίνει ένα σημαντικό προβάδισμα, προκειμένου και αυτό να γίνει πράξη.</w:t>
      </w:r>
    </w:p>
    <w:p w14:paraId="2E6EBFE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Αν μπορώ, λοιπόν, να συνοψίσω αυτό που καταλαβαίνω από την πρώτη σας τοποθέτηση είναι ότι το έργο προς </w:t>
      </w:r>
      <w:proofErr w:type="spellStart"/>
      <w:r>
        <w:rPr>
          <w:rFonts w:eastAsia="Times New Roman" w:cs="Times New Roman"/>
          <w:szCs w:val="24"/>
        </w:rPr>
        <w:t>Φίχτια</w:t>
      </w:r>
      <w:proofErr w:type="spellEnd"/>
      <w:r>
        <w:rPr>
          <w:rFonts w:eastAsia="Times New Roman" w:cs="Times New Roman"/>
          <w:szCs w:val="24"/>
        </w:rPr>
        <w:t xml:space="preserve"> – </w:t>
      </w:r>
      <w:r>
        <w:rPr>
          <w:rFonts w:eastAsia="Times New Roman" w:cs="Times New Roman"/>
          <w:szCs w:val="24"/>
        </w:rPr>
        <w:t>Μυκήνες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Μοναστηράκ</w:t>
      </w:r>
      <w:r>
        <w:rPr>
          <w:rFonts w:eastAsia="Times New Roman" w:cs="Times New Roman"/>
          <w:szCs w:val="24"/>
        </w:rPr>
        <w:t xml:space="preserve">ι ξεκινά άμεσα και κατά συνέπεια σε σύντομο χρονικό διάστημα θα υλοποιηθεί. Το δε έργο της επέκτασης προς </w:t>
      </w:r>
      <w:proofErr w:type="spellStart"/>
      <w:r>
        <w:rPr>
          <w:rFonts w:eastAsia="Times New Roman" w:cs="Times New Roman"/>
          <w:szCs w:val="24"/>
        </w:rPr>
        <w:t>Ερμιονίδα</w:t>
      </w:r>
      <w:proofErr w:type="spellEnd"/>
      <w:r>
        <w:rPr>
          <w:rFonts w:eastAsia="Times New Roman" w:cs="Times New Roman"/>
          <w:szCs w:val="24"/>
        </w:rPr>
        <w:t xml:space="preserve">, επίσης, είναι στην πολιτική και τεχνική προτεραιότητα του Υπουργείου. </w:t>
      </w:r>
    </w:p>
    <w:p w14:paraId="2E6EBFE3"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Κατά συνέπεια, για να μου απαντήσετε στη δευτερολογία σας, μπορούμε </w:t>
      </w:r>
      <w:r>
        <w:rPr>
          <w:rFonts w:eastAsia="Times New Roman" w:cs="Times New Roman"/>
          <w:szCs w:val="24"/>
        </w:rPr>
        <w:t>να στείλουμε το θετικό μήνυμα στους αγρότες της Αργολίδας ότι αυτά τα δύο έργα, επειδή ακριβώς έρχονται να συμπληρώσουν τα έργα τα οποία ξεκίνησαν το 2011 και αφορούσαν το ξεκίνημα του Αναβάλλου σε άλλες περιοχές της Αργολίδας, έχουν ένα συγκριτικό πλεονέκ</w:t>
      </w:r>
      <w:r>
        <w:rPr>
          <w:rFonts w:eastAsia="Times New Roman" w:cs="Times New Roman"/>
          <w:szCs w:val="24"/>
        </w:rPr>
        <w:t xml:space="preserve">τημα σε σχέση με τα υπόλοιπα έργα, όλης της υπόλοιπης Ελλάδας. Αυτή ακριβώς η συμπληρωματικότητα είναι που τους δίνει και το μεγάλο πλεονέκτημα για να αποτελούν προτεραιότητα του Υπουργείου. </w:t>
      </w:r>
    </w:p>
    <w:p w14:paraId="2E6EBFE4"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Παρακαλώ πολύ να απαντήσετε στη δευτερολογία σας αν είναι έτσι ό</w:t>
      </w:r>
      <w:r>
        <w:rPr>
          <w:rFonts w:eastAsia="Times New Roman" w:cs="Times New Roman"/>
          <w:szCs w:val="24"/>
        </w:rPr>
        <w:t>πως τα περιέγραψα νωρίτερα.</w:t>
      </w:r>
    </w:p>
    <w:p w14:paraId="2E6EBFE5"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E6EBFE6" w14:textId="77777777" w:rsidR="00BA4BB2" w:rsidRDefault="00287818">
      <w:pPr>
        <w:spacing w:line="600" w:lineRule="auto"/>
        <w:ind w:firstLine="720"/>
        <w:jc w:val="both"/>
        <w:rPr>
          <w:rFonts w:eastAsia="Times New Roman" w:cs="Times New Roman"/>
          <w:szCs w:val="24"/>
        </w:rPr>
      </w:pPr>
      <w:r w:rsidRPr="003553C2">
        <w:rPr>
          <w:rFonts w:eastAsia="Times New Roman" w:cs="Times New Roman"/>
          <w:b/>
          <w:szCs w:val="24"/>
        </w:rPr>
        <w:t>ΠΡΟΕΔΡΕΥΩΝ (Μάριος Γεωργιάδης):</w:t>
      </w:r>
      <w:r>
        <w:rPr>
          <w:rFonts w:eastAsia="Times New Roman" w:cs="Times New Roman"/>
          <w:szCs w:val="24"/>
        </w:rPr>
        <w:t xml:space="preserve"> Ευχαριστούμε τον κ</w:t>
      </w:r>
      <w:r>
        <w:rPr>
          <w:rFonts w:eastAsia="Times New Roman" w:cs="Times New Roman"/>
          <w:szCs w:val="24"/>
        </w:rPr>
        <w:t>.</w:t>
      </w:r>
      <w:r>
        <w:rPr>
          <w:rFonts w:eastAsia="Times New Roman" w:cs="Times New Roman"/>
          <w:szCs w:val="24"/>
        </w:rPr>
        <w:t xml:space="preserve"> Μανιάτη.</w:t>
      </w:r>
    </w:p>
    <w:p w14:paraId="2E6EBFE7"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Ελάτε, κύριε Υπουργέ, έχετε τον λόγο. </w:t>
      </w:r>
    </w:p>
    <w:p w14:paraId="2E6EBFE8" w14:textId="77777777" w:rsidR="00BA4BB2" w:rsidRDefault="00287818">
      <w:pPr>
        <w:spacing w:line="600" w:lineRule="auto"/>
        <w:ind w:firstLine="720"/>
        <w:jc w:val="both"/>
        <w:rPr>
          <w:rFonts w:eastAsia="Times New Roman" w:cs="Times New Roman"/>
          <w:szCs w:val="24"/>
        </w:rPr>
      </w:pPr>
      <w:r w:rsidRPr="003419BF">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Σε τέτοιου είδους έργα, πάντα η ολοκλήρωση και η συμπληρωματικότητα είναι κύρια στοιχεία, για να μπορέσουμε πραγματικά να κάνουμε τα έργα αποδοτικά, διότι οι ανάγκες στην περιοχή για άρδευση είναι γνωστές και νομίζω μεγάλες. </w:t>
      </w:r>
    </w:p>
    <w:p w14:paraId="2E6EBFE9"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Εγώ θέλω να σας πω και πάλι ό</w:t>
      </w:r>
      <w:r>
        <w:rPr>
          <w:rFonts w:eastAsia="Times New Roman" w:cs="Times New Roman"/>
          <w:szCs w:val="24"/>
        </w:rPr>
        <w:t xml:space="preserve">τι η συνεννόηση και η συναίνεση -ιδιαίτερα για τον αγροτικό χώρο, </w:t>
      </w:r>
      <w:proofErr w:type="spellStart"/>
      <w:r>
        <w:rPr>
          <w:rFonts w:eastAsia="Times New Roman" w:cs="Times New Roman"/>
          <w:szCs w:val="24"/>
        </w:rPr>
        <w:t>πόσω</w:t>
      </w:r>
      <w:proofErr w:type="spellEnd"/>
      <w:r>
        <w:rPr>
          <w:rFonts w:eastAsia="Times New Roman" w:cs="Times New Roman"/>
          <w:szCs w:val="24"/>
        </w:rPr>
        <w:t xml:space="preserve"> μάλλον όταν έχουμε πόρους, τους μόνους που έχουμε, που έρχονται μέσα στα πλαίσια της Κοινής Αγροτικής Πολιτικής-, χρειάζονται οπωσδήποτε. Επίσης, θα πρέπει να ξεφεύγουμε από την μικροπο</w:t>
      </w:r>
      <w:r>
        <w:rPr>
          <w:rFonts w:eastAsia="Times New Roman" w:cs="Times New Roman"/>
          <w:szCs w:val="24"/>
        </w:rPr>
        <w:t>λιτική ένταση αυτήν, που πολλές φορές γίνεται για επικοινωνιακούς λόγους.</w:t>
      </w:r>
    </w:p>
    <w:p w14:paraId="2E6EBFEA"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Εμείς από πλευράς του Υπουργείου…</w:t>
      </w:r>
    </w:p>
    <w:p w14:paraId="2E6EBFEB" w14:textId="77777777" w:rsidR="00BA4BB2" w:rsidRDefault="00287818">
      <w:pPr>
        <w:spacing w:line="600" w:lineRule="auto"/>
        <w:ind w:firstLine="720"/>
        <w:jc w:val="both"/>
        <w:rPr>
          <w:rFonts w:eastAsia="Times New Roman" w:cs="Times New Roman"/>
          <w:szCs w:val="24"/>
        </w:rPr>
      </w:pPr>
      <w:r w:rsidRPr="003419BF">
        <w:rPr>
          <w:rFonts w:eastAsia="Times New Roman" w:cs="Times New Roman"/>
          <w:b/>
          <w:szCs w:val="24"/>
        </w:rPr>
        <w:lastRenderedPageBreak/>
        <w:t>ΙΩΑΝΝΗΣ ΜΑΝΙΑΤΗΣ:</w:t>
      </w:r>
      <w:r>
        <w:rPr>
          <w:rFonts w:eastAsia="Times New Roman" w:cs="Times New Roman"/>
          <w:szCs w:val="24"/>
        </w:rPr>
        <w:t xml:space="preserve"> Φαντάζομαι δεν είναι προσωπική αναφορά σε μένα, είναι γενική τοποθέτηση.</w:t>
      </w:r>
    </w:p>
    <w:p w14:paraId="2E6EBFEC" w14:textId="77777777" w:rsidR="00BA4BB2" w:rsidRDefault="00287818">
      <w:pPr>
        <w:spacing w:line="600" w:lineRule="auto"/>
        <w:ind w:firstLine="720"/>
        <w:jc w:val="both"/>
        <w:rPr>
          <w:rFonts w:eastAsia="Times New Roman" w:cs="Times New Roman"/>
          <w:szCs w:val="24"/>
        </w:rPr>
      </w:pPr>
      <w:r w:rsidRPr="003419BF">
        <w:rPr>
          <w:rFonts w:eastAsia="Times New Roman" w:cs="Times New Roman"/>
          <w:b/>
          <w:szCs w:val="24"/>
        </w:rPr>
        <w:t>ΕΥΑΓΓΕΛΟΣ ΑΠΟΣΤΟΛΟΥ (Υπουργός Αγροτικής Ανάπτυξης και Τρο</w:t>
      </w:r>
      <w:r w:rsidRPr="003419BF">
        <w:rPr>
          <w:rFonts w:eastAsia="Times New Roman" w:cs="Times New Roman"/>
          <w:b/>
          <w:szCs w:val="24"/>
        </w:rPr>
        <w:t>φίμων):</w:t>
      </w:r>
      <w:r>
        <w:rPr>
          <w:rFonts w:eastAsia="Times New Roman" w:cs="Times New Roman"/>
          <w:b/>
          <w:szCs w:val="24"/>
        </w:rPr>
        <w:t xml:space="preserve"> </w:t>
      </w:r>
      <w:r>
        <w:rPr>
          <w:rFonts w:eastAsia="Times New Roman" w:cs="Times New Roman"/>
          <w:szCs w:val="24"/>
        </w:rPr>
        <w:t>Όχι, γενικά μιλάω. Εμείς έχουμε τέτοια διάθεση. Θα το δείτε και αύριο το πρωί, που έχουμε την Επιτροπή Παραγωγής και μπορεί να θέσουμε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όλης της Βουλής το πού βρισκόμαστε στη συζήτηση που γίνεται αυτήν την ώρα για τη νέα ΚΑΠ και μετά το 202</w:t>
      </w:r>
      <w:r>
        <w:rPr>
          <w:rFonts w:eastAsia="Times New Roman" w:cs="Times New Roman"/>
          <w:szCs w:val="24"/>
        </w:rPr>
        <w:t>0, όπου εκεί υπάρχουν ζητήματα πάρα πολλά τα οποία χρειάζονται τη συναίνεση. Όσο πιο ενωμένοι είμαστε, ιδιαίτερα σε τέτοιου είδους ζητήματα, τόσο καλύτερα, νομίζω, αποτελέσματα φέρνουμε και αυτό έχει ανάγκη ο αγροτικός χώρος.</w:t>
      </w:r>
    </w:p>
    <w:p w14:paraId="2E6EBFED" w14:textId="77777777" w:rsidR="00BA4BB2" w:rsidRDefault="0028781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b/>
          <w:szCs w:val="24"/>
        </w:rPr>
        <w:t>:</w:t>
      </w:r>
      <w:r>
        <w:rPr>
          <w:rFonts w:eastAsia="Times New Roman" w:cs="Times New Roman"/>
          <w:szCs w:val="24"/>
        </w:rPr>
        <w:t xml:space="preserve"> Ευχαριστούμε τον κύριο Υπουργό.</w:t>
      </w:r>
    </w:p>
    <w:p w14:paraId="2E6EBFEE"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Πριν περάσουμε στη δεύτερη επίκαιρη ερώτηση να αναγνώσουμε μερικά κωλύματα.</w:t>
      </w:r>
    </w:p>
    <w:p w14:paraId="2E6EBFEF"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Η πρώτη με αριθμό 1909/2-7-2018 επίκαιρη ερώτηση δεύτερου κύκλου του Βουλευτή Χίου της Νέας Δημοκρατίας κ. </w:t>
      </w:r>
      <w:r w:rsidRPr="003419BF">
        <w:rPr>
          <w:rFonts w:eastAsia="Times New Roman" w:cs="Times New Roman"/>
          <w:bCs/>
          <w:szCs w:val="24"/>
        </w:rPr>
        <w:t xml:space="preserve">Νότη </w:t>
      </w:r>
      <w:proofErr w:type="spellStart"/>
      <w:r w:rsidRPr="003419BF">
        <w:rPr>
          <w:rFonts w:eastAsia="Times New Roman" w:cs="Times New Roman"/>
          <w:bCs/>
          <w:szCs w:val="24"/>
        </w:rPr>
        <w:t>Μηταράκη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3419BF">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w:t>
      </w:r>
      <w:r>
        <w:rPr>
          <w:rFonts w:eastAsia="Times New Roman" w:cs="Times New Roman"/>
          <w:szCs w:val="24"/>
        </w:rPr>
        <w:lastRenderedPageBreak/>
        <w:t>θέμα: «</w:t>
      </w:r>
      <w:proofErr w:type="spellStart"/>
      <w:r>
        <w:rPr>
          <w:rFonts w:eastAsia="Times New Roman" w:cs="Times New Roman"/>
          <w:szCs w:val="24"/>
        </w:rPr>
        <w:t>Επανυπολογισμός</w:t>
      </w:r>
      <w:proofErr w:type="spellEnd"/>
      <w:r>
        <w:rPr>
          <w:rFonts w:eastAsia="Times New Roman" w:cs="Times New Roman"/>
          <w:szCs w:val="24"/>
        </w:rPr>
        <w:t xml:space="preserve"> συντάξεων βάσει του ν</w:t>
      </w:r>
      <w:r>
        <w:rPr>
          <w:rFonts w:eastAsia="Times New Roman" w:cs="Times New Roman"/>
          <w:szCs w:val="24"/>
        </w:rPr>
        <w:t>.</w:t>
      </w:r>
      <w:r>
        <w:rPr>
          <w:rFonts w:eastAsia="Times New Roman" w:cs="Times New Roman"/>
          <w:szCs w:val="24"/>
        </w:rPr>
        <w:t>4387/2016», δεν θα συζητηθεί μετά από συνεννόηση Υπουργού με Βουλευτή.</w:t>
      </w:r>
    </w:p>
    <w:p w14:paraId="2E6EBFF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Η πρώτη με αριθμό 1908/2-7-2018 επίκαιρη ερώτηση πρώτου κύκλου της Βουλευτού Α</w:t>
      </w:r>
      <w:r>
        <w:rPr>
          <w:rFonts w:eastAsia="Times New Roman" w:cs="Times New Roman"/>
          <w:szCs w:val="24"/>
        </w:rPr>
        <w:t>΄ Αθηνών της Νέας Δημοκρατίας κ</w:t>
      </w:r>
      <w:r>
        <w:rPr>
          <w:rFonts w:eastAsia="Times New Roman" w:cs="Times New Roman"/>
          <w:szCs w:val="24"/>
        </w:rPr>
        <w:t>.</w:t>
      </w:r>
      <w:r>
        <w:rPr>
          <w:rFonts w:eastAsia="Times New Roman" w:cs="Times New Roman"/>
          <w:szCs w:val="24"/>
        </w:rPr>
        <w:t xml:space="preserve"> </w:t>
      </w:r>
      <w:r w:rsidRPr="00D27F75">
        <w:rPr>
          <w:rFonts w:eastAsia="Times New Roman" w:cs="Times New Roman"/>
          <w:bCs/>
          <w:szCs w:val="24"/>
        </w:rPr>
        <w:t>Όλγας Κεφαλογιάννη</w:t>
      </w:r>
      <w:r>
        <w:rPr>
          <w:rFonts w:eastAsia="Times New Roman" w:cs="Times New Roman"/>
          <w:b/>
          <w:bCs/>
          <w:szCs w:val="24"/>
        </w:rPr>
        <w:t xml:space="preserve"> </w:t>
      </w:r>
      <w:r>
        <w:rPr>
          <w:rFonts w:eastAsia="Times New Roman" w:cs="Times New Roman"/>
          <w:szCs w:val="24"/>
        </w:rPr>
        <w:t xml:space="preserve">προς την Υπουργό </w:t>
      </w:r>
      <w:r w:rsidRPr="00D27F75">
        <w:rPr>
          <w:rFonts w:eastAsia="Times New Roman" w:cs="Times New Roman"/>
          <w:bCs/>
          <w:szCs w:val="24"/>
        </w:rPr>
        <w:t>Πολιτισμού και Αθλητισμού,</w:t>
      </w:r>
      <w:r>
        <w:rPr>
          <w:rFonts w:eastAsia="Times New Roman" w:cs="Times New Roman"/>
          <w:szCs w:val="24"/>
        </w:rPr>
        <w:t xml:space="preserve"> με θέμα: «Υπολειτουργία αρχαιολογικών χώρων και μουσείων εν μέσω θερινής τουριστικής περιόδου», δεν θα συζητηθεί λόγω κωλύματος του Υφυπουργού Πολιτισμού και Αθ</w:t>
      </w:r>
      <w:r>
        <w:rPr>
          <w:rFonts w:eastAsia="Times New Roman" w:cs="Times New Roman"/>
          <w:szCs w:val="24"/>
        </w:rPr>
        <w:t xml:space="preserve">λητισμού, κ. Κωνσταντίνου Στρατή, με αιτία ανειλημμένες υποχρεώσεις. </w:t>
      </w:r>
    </w:p>
    <w:p w14:paraId="2E6EBFF1" w14:textId="77777777" w:rsidR="00BA4BB2" w:rsidRDefault="00287818">
      <w:pPr>
        <w:spacing w:line="600" w:lineRule="auto"/>
        <w:ind w:firstLine="720"/>
        <w:jc w:val="both"/>
        <w:rPr>
          <w:rFonts w:eastAsia="Times New Roman" w:cs="Times New Roman"/>
          <w:szCs w:val="24"/>
        </w:rPr>
      </w:pPr>
      <w:r>
        <w:rPr>
          <w:rFonts w:eastAsia="Times New Roman"/>
          <w:szCs w:val="24"/>
        </w:rPr>
        <w:t xml:space="preserve">Επίσης, η δεύτερη με αριθμό </w:t>
      </w:r>
      <w:r w:rsidRPr="00325A5D">
        <w:rPr>
          <w:rFonts w:eastAsia="Times New Roman"/>
          <w:szCs w:val="24"/>
        </w:rPr>
        <w:t>1906/29-6-2018</w:t>
      </w:r>
      <w:r>
        <w:rPr>
          <w:rFonts w:eastAsia="Times New Roman"/>
          <w:szCs w:val="24"/>
        </w:rPr>
        <w:t xml:space="preserve"> επίκαιρη ερώτηση δεύτερου κύκλου </w:t>
      </w:r>
      <w:r w:rsidRPr="00325A5D">
        <w:rPr>
          <w:rFonts w:eastAsia="Times New Roman"/>
          <w:szCs w:val="24"/>
        </w:rPr>
        <w:t xml:space="preserve">της Βουλευτού Δράμας της </w:t>
      </w:r>
      <w:r>
        <w:rPr>
          <w:rFonts w:eastAsia="Times New Roman"/>
          <w:szCs w:val="24"/>
        </w:rPr>
        <w:t>Δημοκρατικής Συμπαράταξης ΠΑΣΟΚ – ΔΗΜΑΡ</w:t>
      </w:r>
      <w:r w:rsidRPr="00325A5D">
        <w:rPr>
          <w:rFonts w:eastAsia="Times New Roman"/>
          <w:szCs w:val="24"/>
        </w:rPr>
        <w:t xml:space="preserve"> κ</w:t>
      </w:r>
      <w:r>
        <w:rPr>
          <w:rFonts w:eastAsia="Times New Roman"/>
          <w:szCs w:val="24"/>
        </w:rPr>
        <w:t>.</w:t>
      </w:r>
      <w:r>
        <w:rPr>
          <w:rFonts w:eastAsia="Times New Roman"/>
          <w:szCs w:val="24"/>
        </w:rPr>
        <w:t xml:space="preserve"> </w:t>
      </w:r>
      <w:r w:rsidRPr="00325A5D">
        <w:rPr>
          <w:rFonts w:eastAsia="Times New Roman"/>
          <w:bCs/>
          <w:szCs w:val="24"/>
        </w:rPr>
        <w:t xml:space="preserve">Χαράς </w:t>
      </w:r>
      <w:proofErr w:type="spellStart"/>
      <w:r w:rsidRPr="00325A5D">
        <w:rPr>
          <w:rFonts w:eastAsia="Times New Roman"/>
          <w:bCs/>
          <w:szCs w:val="24"/>
        </w:rPr>
        <w:t>Κεφαλίδου</w:t>
      </w:r>
      <w:proofErr w:type="spellEnd"/>
      <w:r>
        <w:rPr>
          <w:rFonts w:eastAsia="Times New Roman"/>
          <w:b/>
          <w:bCs/>
          <w:szCs w:val="24"/>
        </w:rPr>
        <w:t xml:space="preserve"> </w:t>
      </w:r>
      <w:r w:rsidRPr="00325A5D">
        <w:rPr>
          <w:rFonts w:eastAsia="Times New Roman"/>
          <w:szCs w:val="24"/>
        </w:rPr>
        <w:t>προς την Υπουργό</w:t>
      </w:r>
      <w:r>
        <w:rPr>
          <w:rFonts w:eastAsia="Times New Roman"/>
          <w:b/>
          <w:bCs/>
          <w:szCs w:val="24"/>
        </w:rPr>
        <w:t xml:space="preserve"> </w:t>
      </w:r>
      <w:r w:rsidRPr="00325A5D">
        <w:rPr>
          <w:rFonts w:eastAsia="Times New Roman"/>
          <w:bCs/>
          <w:szCs w:val="24"/>
        </w:rPr>
        <w:t>Πολιτισμού και Αθλητισμού,</w:t>
      </w:r>
      <w:r>
        <w:rPr>
          <w:rFonts w:eastAsia="Times New Roman"/>
          <w:bCs/>
          <w:szCs w:val="24"/>
        </w:rPr>
        <w:t xml:space="preserve"> </w:t>
      </w:r>
      <w:r>
        <w:rPr>
          <w:rFonts w:eastAsia="Times New Roman"/>
          <w:szCs w:val="24"/>
        </w:rPr>
        <w:t>με θέμα: «</w:t>
      </w:r>
      <w:r w:rsidRPr="00325A5D">
        <w:rPr>
          <w:rFonts w:eastAsia="Times New Roman"/>
          <w:szCs w:val="24"/>
        </w:rPr>
        <w:t>Ηλεκτρονικό ε</w:t>
      </w:r>
      <w:r>
        <w:rPr>
          <w:rFonts w:eastAsia="Times New Roman"/>
          <w:szCs w:val="24"/>
        </w:rPr>
        <w:t xml:space="preserve">ισιτήριο: η ημέρα της </w:t>
      </w:r>
      <w:proofErr w:type="spellStart"/>
      <w:r>
        <w:rPr>
          <w:rFonts w:eastAsia="Times New Roman"/>
          <w:szCs w:val="24"/>
        </w:rPr>
        <w:t>Μαρμότας</w:t>
      </w:r>
      <w:proofErr w:type="spellEnd"/>
      <w:r>
        <w:rPr>
          <w:rFonts w:eastAsia="Times New Roman"/>
          <w:szCs w:val="24"/>
        </w:rPr>
        <w:t>»</w:t>
      </w:r>
      <w:r>
        <w:rPr>
          <w:rFonts w:eastAsia="Times New Roman"/>
          <w:szCs w:val="24"/>
        </w:rPr>
        <w:t>,</w:t>
      </w:r>
      <w:r>
        <w:rPr>
          <w:rFonts w:eastAsia="Times New Roman"/>
          <w:szCs w:val="24"/>
        </w:rPr>
        <w:t xml:space="preserve"> </w:t>
      </w:r>
      <w:r>
        <w:rPr>
          <w:rFonts w:eastAsia="Times New Roman" w:cs="Times New Roman"/>
          <w:szCs w:val="24"/>
        </w:rPr>
        <w:t xml:space="preserve">δεν θα συζητηθεί λόγω κωλύματος του Υφυπουργού Πολιτισμού και Αθλητισμού κ. Κωνσταντίνου Στρατή, με αιτία ανειλημμένες υποχρεώσεις. </w:t>
      </w:r>
    </w:p>
    <w:p w14:paraId="2E6EBFF2"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πέμπτη με αριθμό 1895</w:t>
      </w:r>
      <w:r w:rsidRPr="001D0707">
        <w:rPr>
          <w:rFonts w:eastAsia="Times New Roman"/>
          <w:szCs w:val="24"/>
        </w:rPr>
        <w:t>/27-6-2018</w:t>
      </w:r>
      <w:r>
        <w:rPr>
          <w:rFonts w:eastAsia="Times New Roman"/>
          <w:szCs w:val="24"/>
        </w:rPr>
        <w:t xml:space="preserve"> επίκαι</w:t>
      </w:r>
      <w:r>
        <w:rPr>
          <w:rFonts w:eastAsia="Times New Roman"/>
          <w:szCs w:val="24"/>
        </w:rPr>
        <w:t>ρη ερώτηση πρώτου κύκλου</w:t>
      </w:r>
      <w:r w:rsidRPr="001D0707">
        <w:rPr>
          <w:rFonts w:eastAsia="Times New Roman"/>
          <w:szCs w:val="24"/>
        </w:rPr>
        <w:t xml:space="preserve"> του Ζ΄</w:t>
      </w:r>
      <w:r>
        <w:rPr>
          <w:rFonts w:ascii="Verdana" w:eastAsia="Times New Roman" w:hAnsi="Verdana" w:cs="Times New Roman"/>
          <w:color w:val="000000"/>
          <w:sz w:val="17"/>
          <w:szCs w:val="17"/>
          <w:shd w:val="clear" w:color="auto" w:fill="FFFFFF"/>
        </w:rPr>
        <w:t xml:space="preserve"> </w:t>
      </w:r>
      <w:r w:rsidRPr="001D0707">
        <w:rPr>
          <w:rFonts w:eastAsia="Times New Roman"/>
          <w:szCs w:val="24"/>
        </w:rPr>
        <w:t>Αντιπροέδρου της Βουλής και Βουλευτή Α΄ Αθηνών του Ποταμιού κ.</w:t>
      </w:r>
      <w:r>
        <w:rPr>
          <w:rFonts w:eastAsia="Times New Roman"/>
          <w:szCs w:val="24"/>
        </w:rPr>
        <w:t xml:space="preserve"> </w:t>
      </w:r>
      <w:r w:rsidRPr="00435806">
        <w:rPr>
          <w:rFonts w:eastAsia="Times New Roman"/>
          <w:bCs/>
          <w:szCs w:val="24"/>
        </w:rPr>
        <w:t>Σπυρίδωνος Λυκούδη</w:t>
      </w:r>
      <w:r>
        <w:rPr>
          <w:rFonts w:eastAsia="Times New Roman"/>
          <w:b/>
          <w:bCs/>
          <w:szCs w:val="24"/>
        </w:rPr>
        <w:t xml:space="preserve"> </w:t>
      </w:r>
      <w:r w:rsidRPr="001D0707">
        <w:rPr>
          <w:rFonts w:eastAsia="Times New Roman"/>
          <w:szCs w:val="24"/>
        </w:rPr>
        <w:t>προς τον Υπουργό</w:t>
      </w:r>
      <w:r>
        <w:rPr>
          <w:rFonts w:eastAsia="Times New Roman"/>
          <w:szCs w:val="24"/>
        </w:rPr>
        <w:t xml:space="preserve"> </w:t>
      </w:r>
      <w:r w:rsidRPr="00435806">
        <w:rPr>
          <w:rFonts w:eastAsia="Times New Roman"/>
          <w:bCs/>
          <w:szCs w:val="24"/>
        </w:rPr>
        <w:t>Εσωτερικών,</w:t>
      </w:r>
      <w:r>
        <w:rPr>
          <w:rFonts w:eastAsia="Times New Roman"/>
          <w:b/>
          <w:bCs/>
          <w:szCs w:val="24"/>
        </w:rPr>
        <w:t xml:space="preserve"> </w:t>
      </w:r>
      <w:r w:rsidRPr="001D0707">
        <w:rPr>
          <w:rFonts w:eastAsia="Times New Roman"/>
          <w:szCs w:val="24"/>
        </w:rPr>
        <w:t>με θέμα: «Η κατάσταση που επικρατεί στο Πεδίον του Άρεως είναι σε οριακό σημείο»</w:t>
      </w:r>
      <w:r>
        <w:rPr>
          <w:rFonts w:eastAsia="Times New Roman"/>
          <w:szCs w:val="24"/>
        </w:rPr>
        <w:t xml:space="preserve">, </w:t>
      </w:r>
      <w:r>
        <w:rPr>
          <w:rFonts w:eastAsia="Times New Roman"/>
          <w:szCs w:val="24"/>
        </w:rPr>
        <w:t xml:space="preserve">δεν θα </w:t>
      </w:r>
      <w:r>
        <w:rPr>
          <w:rFonts w:eastAsia="Times New Roman"/>
          <w:szCs w:val="24"/>
        </w:rPr>
        <w:lastRenderedPageBreak/>
        <w:t xml:space="preserve">συζητηθεί </w:t>
      </w:r>
      <w:r>
        <w:rPr>
          <w:rFonts w:eastAsia="Times New Roman"/>
          <w:szCs w:val="24"/>
        </w:rPr>
        <w:t>λόγω κωλύματος</w:t>
      </w:r>
      <w:r>
        <w:rPr>
          <w:rFonts w:eastAsia="Times New Roman"/>
          <w:szCs w:val="24"/>
        </w:rPr>
        <w:t xml:space="preserve">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r>
        <w:rPr>
          <w:rFonts w:eastAsia="Times New Roman"/>
          <w:szCs w:val="24"/>
        </w:rPr>
        <w:t>.</w:t>
      </w:r>
    </w:p>
    <w:p w14:paraId="2E6EBFF3"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έβδομη με αριθμό </w:t>
      </w:r>
      <w:r w:rsidRPr="001D0707">
        <w:rPr>
          <w:rFonts w:eastAsia="Times New Roman"/>
          <w:szCs w:val="24"/>
        </w:rPr>
        <w:t>1836/19-6-2018</w:t>
      </w:r>
      <w:r>
        <w:rPr>
          <w:rFonts w:eastAsia="Times New Roman"/>
          <w:szCs w:val="24"/>
        </w:rPr>
        <w:t xml:space="preserve"> επίκαιρη ερώτηση δεύτερου κύκλου</w:t>
      </w:r>
      <w:r w:rsidRPr="001D0707">
        <w:rPr>
          <w:rFonts w:eastAsia="Times New Roman"/>
          <w:szCs w:val="24"/>
        </w:rPr>
        <w:t xml:space="preserve"> του</w:t>
      </w:r>
      <w:r>
        <w:rPr>
          <w:rFonts w:eastAsia="Times New Roman"/>
          <w:szCs w:val="24"/>
        </w:rPr>
        <w:t xml:space="preserve"> Η΄ Αντιπροέδρου της Βουλής και</w:t>
      </w:r>
      <w:r w:rsidRPr="001D0707">
        <w:rPr>
          <w:rFonts w:eastAsia="Times New Roman"/>
          <w:szCs w:val="24"/>
        </w:rPr>
        <w:t xml:space="preserve"> Ανεξάρτητου Βουλευτή Β΄ Πειραι</w:t>
      </w:r>
      <w:r>
        <w:rPr>
          <w:rFonts w:eastAsia="Times New Roman"/>
          <w:szCs w:val="24"/>
        </w:rPr>
        <w:t>ώς</w:t>
      </w:r>
      <w:r w:rsidRPr="001D0707">
        <w:rPr>
          <w:rFonts w:eastAsia="Times New Roman"/>
          <w:szCs w:val="24"/>
        </w:rPr>
        <w:t xml:space="preserve"> κ.</w:t>
      </w:r>
      <w:r>
        <w:rPr>
          <w:rFonts w:eastAsia="Times New Roman"/>
          <w:szCs w:val="24"/>
        </w:rPr>
        <w:t xml:space="preserve"> </w:t>
      </w:r>
      <w:r w:rsidRPr="00435806">
        <w:rPr>
          <w:rFonts w:eastAsia="Times New Roman"/>
          <w:bCs/>
          <w:szCs w:val="24"/>
        </w:rPr>
        <w:t xml:space="preserve">Δημητρίου Καμμένου </w:t>
      </w:r>
      <w:r w:rsidRPr="001D0707">
        <w:rPr>
          <w:rFonts w:eastAsia="Times New Roman"/>
          <w:szCs w:val="24"/>
        </w:rPr>
        <w:t xml:space="preserve">προς τον </w:t>
      </w:r>
      <w:r w:rsidRPr="001D0707">
        <w:rPr>
          <w:rFonts w:eastAsia="Times New Roman"/>
          <w:szCs w:val="24"/>
        </w:rPr>
        <w:t>Υπουργό</w:t>
      </w:r>
      <w:r>
        <w:rPr>
          <w:rFonts w:eastAsia="Times New Roman"/>
          <w:szCs w:val="24"/>
        </w:rPr>
        <w:t xml:space="preserve"> </w:t>
      </w:r>
      <w:r w:rsidRPr="00435806">
        <w:rPr>
          <w:rFonts w:eastAsia="Times New Roman"/>
          <w:bCs/>
          <w:szCs w:val="24"/>
        </w:rPr>
        <w:t>Εξωτερικών,</w:t>
      </w:r>
      <w:r>
        <w:rPr>
          <w:rFonts w:eastAsia="Times New Roman"/>
          <w:b/>
          <w:bCs/>
          <w:szCs w:val="24"/>
        </w:rPr>
        <w:t xml:space="preserve"> </w:t>
      </w:r>
      <w:r w:rsidRPr="001D0707">
        <w:rPr>
          <w:rFonts w:eastAsia="Times New Roman"/>
          <w:szCs w:val="24"/>
        </w:rPr>
        <w:t xml:space="preserve">με θέμα: «Βουλευτής </w:t>
      </w:r>
      <w:r w:rsidRPr="001D0707">
        <w:rPr>
          <w:rFonts w:eastAsia="Times New Roman"/>
          <w:szCs w:val="24"/>
        </w:rPr>
        <w:t xml:space="preserve">ΣΥΡΙΖΑ </w:t>
      </w:r>
      <w:r w:rsidRPr="001D0707">
        <w:rPr>
          <w:rFonts w:eastAsia="Times New Roman"/>
          <w:szCs w:val="24"/>
        </w:rPr>
        <w:t xml:space="preserve">εμφανίζεται ως Μακεδόνας με προσφυγή κατά της Ελλάδας», δεν θα συζητηθεί </w:t>
      </w:r>
      <w:r>
        <w:rPr>
          <w:rFonts w:eastAsia="Times New Roman"/>
          <w:szCs w:val="24"/>
        </w:rPr>
        <w:t>λόγω ανειλημμένων υποχρεώσεων του κ. Αμανατίδη .</w:t>
      </w:r>
    </w:p>
    <w:p w14:paraId="2E6EBFF4"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Τέλος, η τρίτη με αριθμό </w:t>
      </w:r>
      <w:r w:rsidRPr="001D0707">
        <w:rPr>
          <w:rFonts w:eastAsia="Times New Roman"/>
          <w:szCs w:val="24"/>
        </w:rPr>
        <w:t>1914/3-7-2018</w:t>
      </w:r>
      <w:r>
        <w:rPr>
          <w:rFonts w:eastAsia="Times New Roman"/>
          <w:szCs w:val="24"/>
        </w:rPr>
        <w:t xml:space="preserve"> επίκαιρη ερώτηση δεύτερου κύκλου</w:t>
      </w:r>
      <w:r w:rsidRPr="001D0707">
        <w:rPr>
          <w:rFonts w:eastAsia="Times New Roman"/>
          <w:szCs w:val="24"/>
        </w:rPr>
        <w:t xml:space="preserve"> του Βουλευτή Ηρακλείου τ</w:t>
      </w:r>
      <w:r>
        <w:rPr>
          <w:rFonts w:eastAsia="Times New Roman"/>
          <w:szCs w:val="24"/>
        </w:rPr>
        <w:t>ης Δημοκρατικής Συμπαράταξης ΠΑ</w:t>
      </w:r>
      <w:r w:rsidRPr="001D0707">
        <w:rPr>
          <w:rFonts w:eastAsia="Times New Roman"/>
          <w:szCs w:val="24"/>
        </w:rPr>
        <w:t>ΣΟΚ – ΔΗΜΑΡ κ.</w:t>
      </w:r>
      <w:r>
        <w:rPr>
          <w:rFonts w:eastAsia="Times New Roman"/>
          <w:szCs w:val="24"/>
        </w:rPr>
        <w:t xml:space="preserve"> </w:t>
      </w:r>
      <w:r w:rsidRPr="001D0707">
        <w:rPr>
          <w:rFonts w:eastAsia="Times New Roman"/>
          <w:szCs w:val="24"/>
        </w:rPr>
        <w:t xml:space="preserve">Βασιλείου </w:t>
      </w:r>
      <w:proofErr w:type="spellStart"/>
      <w:r w:rsidRPr="001D0707">
        <w:rPr>
          <w:rFonts w:eastAsia="Times New Roman"/>
          <w:szCs w:val="24"/>
        </w:rPr>
        <w:t>Κεγκέρογλου</w:t>
      </w:r>
      <w:proofErr w:type="spellEnd"/>
      <w:r>
        <w:rPr>
          <w:rFonts w:eastAsia="Times New Roman"/>
          <w:szCs w:val="24"/>
        </w:rPr>
        <w:t xml:space="preserve"> </w:t>
      </w:r>
      <w:r w:rsidRPr="001D0707">
        <w:rPr>
          <w:rFonts w:eastAsia="Times New Roman"/>
          <w:szCs w:val="24"/>
        </w:rPr>
        <w:t>προς την Υπουργό</w:t>
      </w:r>
      <w:r>
        <w:rPr>
          <w:rFonts w:eastAsia="Times New Roman"/>
          <w:szCs w:val="24"/>
        </w:rPr>
        <w:t xml:space="preserve"> </w:t>
      </w:r>
      <w:r w:rsidRPr="001D0707">
        <w:rPr>
          <w:rFonts w:eastAsia="Times New Roman"/>
          <w:szCs w:val="24"/>
        </w:rPr>
        <w:t>Διοικητικής Ανασυγκρότησης,</w:t>
      </w:r>
      <w:r>
        <w:rPr>
          <w:rFonts w:eastAsia="Times New Roman"/>
          <w:szCs w:val="24"/>
        </w:rPr>
        <w:t xml:space="preserve"> </w:t>
      </w:r>
      <w:r w:rsidRPr="001D0707">
        <w:rPr>
          <w:rFonts w:eastAsia="Times New Roman"/>
          <w:szCs w:val="24"/>
        </w:rPr>
        <w:t xml:space="preserve">με θέμα: «Αναγνώριση από το δημόσιο της προϋπηρεσίας που έχει </w:t>
      </w:r>
      <w:proofErr w:type="spellStart"/>
      <w:r w:rsidRPr="001D0707">
        <w:rPr>
          <w:rFonts w:eastAsia="Times New Roman"/>
          <w:szCs w:val="24"/>
        </w:rPr>
        <w:t>διανυθεί</w:t>
      </w:r>
      <w:proofErr w:type="spellEnd"/>
      <w:r w:rsidRPr="001D0707">
        <w:rPr>
          <w:rFonts w:eastAsia="Times New Roman"/>
          <w:szCs w:val="24"/>
        </w:rPr>
        <w:t xml:space="preserve"> στον ιδιωτικό τομέα»</w:t>
      </w:r>
      <w:r>
        <w:rPr>
          <w:rFonts w:eastAsia="Times New Roman"/>
          <w:szCs w:val="24"/>
        </w:rPr>
        <w:t>, δεν θα συζητηθεί λόγω ανε</w:t>
      </w:r>
      <w:r>
        <w:rPr>
          <w:rFonts w:eastAsia="Times New Roman"/>
          <w:szCs w:val="24"/>
        </w:rPr>
        <w:t>ιλημμένων υποχρεώσεων της κ</w:t>
      </w:r>
      <w:r>
        <w:rPr>
          <w:rFonts w:eastAsia="Times New Roman"/>
          <w:szCs w:val="24"/>
        </w:rPr>
        <w:t>.</w:t>
      </w:r>
      <w:r>
        <w:rPr>
          <w:rFonts w:eastAsia="Times New Roman"/>
          <w:szCs w:val="24"/>
        </w:rPr>
        <w:t xml:space="preserve"> Όλγας </w:t>
      </w:r>
      <w:proofErr w:type="spellStart"/>
      <w:r>
        <w:rPr>
          <w:rFonts w:eastAsia="Times New Roman"/>
          <w:szCs w:val="24"/>
        </w:rPr>
        <w:t>Γεροβασίλη</w:t>
      </w:r>
      <w:proofErr w:type="spellEnd"/>
      <w:r>
        <w:rPr>
          <w:rFonts w:eastAsia="Times New Roman"/>
          <w:szCs w:val="24"/>
        </w:rPr>
        <w:t xml:space="preserve"> στο Εθνικό Κέντρο Δημόσιας Διοίκησης .</w:t>
      </w:r>
    </w:p>
    <w:p w14:paraId="2E6EBFF5"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υπόλοιπα κωλύματα θα τα αναγνώσω αργότερα.</w:t>
      </w:r>
    </w:p>
    <w:p w14:paraId="2E6EBFF6"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b/>
          <w:bCs/>
          <w:szCs w:val="24"/>
        </w:rPr>
      </w:pPr>
      <w:r>
        <w:rPr>
          <w:rFonts w:eastAsia="Times New Roman"/>
          <w:szCs w:val="24"/>
        </w:rPr>
        <w:lastRenderedPageBreak/>
        <w:t xml:space="preserve">Τώρα θα συζητηθεί η </w:t>
      </w:r>
      <w:r w:rsidRPr="001D0707">
        <w:rPr>
          <w:rFonts w:eastAsia="Times New Roman"/>
          <w:szCs w:val="24"/>
        </w:rPr>
        <w:t>τέταρτη με αριθμό 1915/3-7-2018</w:t>
      </w:r>
      <w:r>
        <w:rPr>
          <w:rFonts w:eastAsia="Times New Roman"/>
          <w:szCs w:val="24"/>
        </w:rPr>
        <w:t xml:space="preserve"> </w:t>
      </w:r>
      <w:r w:rsidRPr="001D0707">
        <w:rPr>
          <w:rFonts w:eastAsia="Times New Roman"/>
          <w:szCs w:val="24"/>
        </w:rPr>
        <w:t>επίκαιρη ερώτηση πρώτου κύκλου</w:t>
      </w:r>
      <w:r w:rsidRPr="001D0707">
        <w:rPr>
          <w:rFonts w:eastAsia="Times New Roman"/>
          <w:szCs w:val="24"/>
        </w:rPr>
        <w:t xml:space="preserve"> του Βουλευτή Β΄ Αθηνών του Κομμουνιστικού </w:t>
      </w:r>
      <w:r w:rsidRPr="001D0707">
        <w:rPr>
          <w:rFonts w:eastAsia="Times New Roman"/>
          <w:szCs w:val="24"/>
        </w:rPr>
        <w:t>Κόμματος Ελλάδ</w:t>
      </w:r>
      <w:r>
        <w:rPr>
          <w:rFonts w:eastAsia="Times New Roman"/>
          <w:szCs w:val="24"/>
        </w:rPr>
        <w:t>α</w:t>
      </w:r>
      <w:r w:rsidRPr="001D0707">
        <w:rPr>
          <w:rFonts w:eastAsia="Times New Roman"/>
          <w:szCs w:val="24"/>
        </w:rPr>
        <w:t>ς κ.</w:t>
      </w:r>
      <w:r>
        <w:rPr>
          <w:rFonts w:eastAsia="Times New Roman"/>
          <w:szCs w:val="24"/>
        </w:rPr>
        <w:t xml:space="preserve"> </w:t>
      </w:r>
      <w:r w:rsidRPr="00435806">
        <w:rPr>
          <w:rFonts w:eastAsia="Times New Roman"/>
          <w:bCs/>
          <w:szCs w:val="24"/>
        </w:rPr>
        <w:t xml:space="preserve">Χρήστου </w:t>
      </w:r>
      <w:proofErr w:type="spellStart"/>
      <w:r w:rsidRPr="00435806">
        <w:rPr>
          <w:rFonts w:eastAsia="Times New Roman"/>
          <w:bCs/>
          <w:szCs w:val="24"/>
        </w:rPr>
        <w:t>Κατσώτη</w:t>
      </w:r>
      <w:proofErr w:type="spellEnd"/>
      <w:r>
        <w:rPr>
          <w:rFonts w:eastAsia="Times New Roman"/>
          <w:b/>
          <w:bCs/>
          <w:szCs w:val="24"/>
        </w:rPr>
        <w:t xml:space="preserve"> </w:t>
      </w:r>
      <w:r w:rsidRPr="001D0707">
        <w:rPr>
          <w:rFonts w:eastAsia="Times New Roman"/>
          <w:szCs w:val="24"/>
        </w:rPr>
        <w:t>προς τον Υπουργό</w:t>
      </w:r>
      <w:r>
        <w:rPr>
          <w:rFonts w:eastAsia="Times New Roman"/>
          <w:szCs w:val="24"/>
        </w:rPr>
        <w:t xml:space="preserve"> </w:t>
      </w:r>
      <w:r w:rsidRPr="00435806">
        <w:rPr>
          <w:rFonts w:eastAsia="Times New Roman"/>
          <w:bCs/>
          <w:szCs w:val="24"/>
        </w:rPr>
        <w:t>Υποδομών και Μεταφορών,</w:t>
      </w:r>
      <w:r>
        <w:rPr>
          <w:rFonts w:eastAsia="Times New Roman"/>
          <w:b/>
          <w:bCs/>
          <w:szCs w:val="24"/>
        </w:rPr>
        <w:t xml:space="preserve"> </w:t>
      </w:r>
      <w:r w:rsidRPr="001D0707">
        <w:rPr>
          <w:rFonts w:eastAsia="Times New Roman"/>
          <w:szCs w:val="24"/>
        </w:rPr>
        <w:t xml:space="preserve">σχετικά με τη </w:t>
      </w:r>
      <w:r>
        <w:rPr>
          <w:rFonts w:eastAsia="Times New Roman"/>
          <w:szCs w:val="24"/>
        </w:rPr>
        <w:t>μετατροπή των συμβάσεων των 23 υ</w:t>
      </w:r>
      <w:r w:rsidRPr="001D0707">
        <w:rPr>
          <w:rFonts w:eastAsia="Times New Roman"/>
          <w:szCs w:val="24"/>
        </w:rPr>
        <w:t>δρονομέων εργαζομένων της ΕΥΔΑΠ Α</w:t>
      </w:r>
      <w:r>
        <w:rPr>
          <w:rFonts w:eastAsia="Times New Roman"/>
          <w:szCs w:val="24"/>
        </w:rPr>
        <w:t>.</w:t>
      </w:r>
      <w:r w:rsidRPr="001D0707">
        <w:rPr>
          <w:rFonts w:eastAsia="Times New Roman"/>
          <w:szCs w:val="24"/>
        </w:rPr>
        <w:t>Ε</w:t>
      </w:r>
      <w:r>
        <w:rPr>
          <w:rFonts w:eastAsia="Times New Roman"/>
          <w:szCs w:val="24"/>
        </w:rPr>
        <w:t>.</w:t>
      </w:r>
      <w:r w:rsidRPr="001D0707">
        <w:rPr>
          <w:rFonts w:eastAsia="Times New Roman"/>
          <w:szCs w:val="24"/>
        </w:rPr>
        <w:t xml:space="preserve"> σε αορίστου χρόνου και την ένταξή τους στον κανονισμό προσωπικού και τις Συλλογικές Συμβάσεις Ερ</w:t>
      </w:r>
      <w:r w:rsidRPr="001D0707">
        <w:rPr>
          <w:rFonts w:eastAsia="Times New Roman"/>
          <w:szCs w:val="24"/>
        </w:rPr>
        <w:t>γασίας (ΣΣΕ)</w:t>
      </w:r>
      <w:r>
        <w:rPr>
          <w:rFonts w:eastAsia="Times New Roman"/>
          <w:szCs w:val="24"/>
        </w:rPr>
        <w:t>.</w:t>
      </w:r>
      <w:r>
        <w:rPr>
          <w:rFonts w:eastAsia="Times New Roman"/>
          <w:b/>
          <w:bCs/>
          <w:szCs w:val="24"/>
        </w:rPr>
        <w:t xml:space="preserve"> </w:t>
      </w:r>
    </w:p>
    <w:p w14:paraId="2E6EBFF7"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Cs/>
          <w:szCs w:val="24"/>
        </w:rPr>
        <w:t xml:space="preserve">Στην ερώτηση θα </w:t>
      </w:r>
      <w:r>
        <w:rPr>
          <w:rFonts w:eastAsia="Times New Roman"/>
          <w:szCs w:val="24"/>
        </w:rPr>
        <w:t>απαντήσει ο Υφυπουργός Υποδομών και Μεταφορών κ. Νικόλαος Μαυραγάνης.</w:t>
      </w:r>
    </w:p>
    <w:p w14:paraId="2E6EBFF8"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Ορίστε, κύριε συνάδελφε, έχετε δύο λεπτά για την </w:t>
      </w:r>
      <w:proofErr w:type="spellStart"/>
      <w:r>
        <w:rPr>
          <w:rFonts w:eastAsia="Times New Roman"/>
          <w:szCs w:val="24"/>
        </w:rPr>
        <w:t>πρωτολογία</w:t>
      </w:r>
      <w:proofErr w:type="spellEnd"/>
      <w:r>
        <w:rPr>
          <w:rFonts w:eastAsia="Times New Roman"/>
          <w:szCs w:val="24"/>
        </w:rPr>
        <w:t xml:space="preserve"> σας. </w:t>
      </w:r>
    </w:p>
    <w:p w14:paraId="2E6EBFF9"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35806">
        <w:rPr>
          <w:rFonts w:eastAsia="Times New Roman"/>
          <w:b/>
          <w:szCs w:val="24"/>
        </w:rPr>
        <w:t>ΧΡΗΣΤΟΣ ΚΑΤΣΩΤΗΣ:</w:t>
      </w:r>
      <w:r>
        <w:rPr>
          <w:rFonts w:eastAsia="Times New Roman"/>
          <w:szCs w:val="24"/>
        </w:rPr>
        <w:t xml:space="preserve"> Ευχαριστώ, κύριε Πρόεδρε.</w:t>
      </w:r>
    </w:p>
    <w:p w14:paraId="2E6EBFFA"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μας παρακολουθούν οι εργαζόμεν</w:t>
      </w:r>
      <w:r>
        <w:rPr>
          <w:rFonts w:eastAsia="Times New Roman"/>
          <w:szCs w:val="24"/>
        </w:rPr>
        <w:t xml:space="preserve">οι της ΕΥΔΑΠ και θα ήθελαν σήμερα να ακούσουν </w:t>
      </w:r>
      <w:r>
        <w:rPr>
          <w:rFonts w:eastAsia="Times New Roman"/>
          <w:szCs w:val="24"/>
        </w:rPr>
        <w:t xml:space="preserve">από σας </w:t>
      </w:r>
      <w:r>
        <w:rPr>
          <w:rFonts w:eastAsia="Times New Roman"/>
          <w:szCs w:val="24"/>
        </w:rPr>
        <w:t>την οριστική λύση στο πρόβλημά τους, που τους δημιουργεί την ανασφάλεια εδώ και αρκετούς μήνες, γιατί είναι από το ένα δικαστήριο στο άλλο, από τη μία αμφισβήτηση στην άλλη, παρ</w:t>
      </w:r>
      <w:r>
        <w:rPr>
          <w:rFonts w:eastAsia="Times New Roman"/>
          <w:szCs w:val="24"/>
        </w:rPr>
        <w:t xml:space="preserve">’ </w:t>
      </w:r>
      <w:r>
        <w:rPr>
          <w:rFonts w:eastAsia="Times New Roman"/>
          <w:szCs w:val="24"/>
        </w:rPr>
        <w:t>όλο που οι αποφάσεις τω</w:t>
      </w:r>
      <w:r>
        <w:rPr>
          <w:rFonts w:eastAsia="Times New Roman"/>
          <w:szCs w:val="24"/>
        </w:rPr>
        <w:t xml:space="preserve">ν δικαστηρίων είναι αμετάκλητες και μιλάμε για αποφάσεις της </w:t>
      </w:r>
      <w:r>
        <w:rPr>
          <w:rFonts w:eastAsia="Times New Roman"/>
          <w:szCs w:val="24"/>
        </w:rPr>
        <w:t>ο</w:t>
      </w:r>
      <w:r>
        <w:rPr>
          <w:rFonts w:eastAsia="Times New Roman"/>
          <w:szCs w:val="24"/>
        </w:rPr>
        <w:t>λομέλειας του Αρείου Πάγου και μάλιστα ομόφωνες.</w:t>
      </w:r>
    </w:p>
    <w:p w14:paraId="2E6EBFFB"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Αν και έχουν, λοιπόν, ολοκληρώσει αυτοί οι εργαζόμενοι με επιτυχία τον χρόνο δοκιμασίας που προβλέπεται, </w:t>
      </w:r>
      <w:r>
        <w:rPr>
          <w:rFonts w:eastAsia="Times New Roman"/>
          <w:szCs w:val="24"/>
        </w:rPr>
        <w:t xml:space="preserve">που είναι </w:t>
      </w:r>
      <w:r>
        <w:rPr>
          <w:rFonts w:eastAsia="Times New Roman"/>
          <w:szCs w:val="24"/>
        </w:rPr>
        <w:t xml:space="preserve">επτά μήνες, από τον </w:t>
      </w:r>
      <w:r>
        <w:rPr>
          <w:rFonts w:eastAsia="Times New Roman"/>
          <w:szCs w:val="24"/>
        </w:rPr>
        <w:lastRenderedPageBreak/>
        <w:t>ν</w:t>
      </w:r>
      <w:r>
        <w:rPr>
          <w:rFonts w:eastAsia="Times New Roman"/>
          <w:szCs w:val="24"/>
        </w:rPr>
        <w:t>.</w:t>
      </w:r>
      <w:r>
        <w:rPr>
          <w:rFonts w:eastAsia="Times New Roman"/>
          <w:szCs w:val="24"/>
        </w:rPr>
        <w:t>3429/200</w:t>
      </w:r>
      <w:r>
        <w:rPr>
          <w:rFonts w:eastAsia="Times New Roman"/>
          <w:szCs w:val="24"/>
        </w:rPr>
        <w:t xml:space="preserve">5, για την αντίστοιχη προκήρυξη του διαγωνισμού του ΑΣΕΠ το 2009 –μιλάμε δηλαδή εδώ και επτά χρόνια πίσω, γιατί από το 2016 άρχισαν τα προβλήματα- κι ενώ έχουν ήδη παρέλθει συνολικά είκοσι δύο μήνες εργασίας των εργαζομένων, η διορισμένη από την Κυβέρνηση </w:t>
      </w:r>
      <w:r>
        <w:rPr>
          <w:rFonts w:eastAsia="Times New Roman"/>
          <w:szCs w:val="24"/>
        </w:rPr>
        <w:t xml:space="preserve">διοίκηση της επιχείρησης με διάφορα τερτίπια προσπαθεί κατά διαστήματα να τους στείλει στην ανεργία. </w:t>
      </w:r>
    </w:p>
    <w:p w14:paraId="2E6EBFFC"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Τελευταία εξέλιξη αποτελεί η απόλυση των υδρονομέων με εξώδικο που τους απέστειλε στις 7</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2018 και κάτω από την πίεση που άσκησαν οι αγωνιστικές </w:t>
      </w:r>
      <w:r>
        <w:rPr>
          <w:rFonts w:eastAsia="Times New Roman"/>
          <w:szCs w:val="24"/>
        </w:rPr>
        <w:t>παρεμβάσεις των εργαζομένων αποφάσισε η διοίκηση την επιστροφή τους στη δουλειά. Στις 23</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2018 έγινε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αυτό που τους πήρε πάλι πίσω. Από τότε, όμως, οι εργαζόμενοι πρέπει να σας πούμε, κύριε Υπουργέ, ότι είναι εκτός του συστήματος </w:t>
      </w:r>
      <w:r>
        <w:rPr>
          <w:rFonts w:eastAsia="Times New Roman"/>
          <w:szCs w:val="24"/>
        </w:rPr>
        <w:t>«</w:t>
      </w:r>
      <w:r>
        <w:rPr>
          <w:rFonts w:eastAsia="Times New Roman"/>
          <w:szCs w:val="24"/>
        </w:rPr>
        <w:t>Ε</w:t>
      </w:r>
      <w:r>
        <w:rPr>
          <w:rFonts w:eastAsia="Times New Roman"/>
          <w:szCs w:val="24"/>
        </w:rPr>
        <w:t>ΡΓΑΝΗ</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μπορούμε να καταλάβουμε</w:t>
      </w:r>
      <w:r>
        <w:rPr>
          <w:rFonts w:eastAsia="Times New Roman"/>
          <w:szCs w:val="24"/>
        </w:rPr>
        <w:t xml:space="preserve">, λοιπόν, </w:t>
      </w:r>
      <w:r>
        <w:rPr>
          <w:rFonts w:eastAsia="Times New Roman"/>
          <w:szCs w:val="24"/>
        </w:rPr>
        <w:t xml:space="preserve">πώς μια διοίκηση μιας τέτοιας εταιρείας έχει αυτούς τους εργαζόμενους εκτός του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w:t>
      </w:r>
    </w:p>
    <w:p w14:paraId="2E6EBFFD"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Δικαίως, οι εργαζόμενοι εξακολουθούν να ανησυχούν, αφού η απόφαση για ανάκληση των απολύσεών τους χαρακτηρίζεται ως προσω</w:t>
      </w:r>
      <w:r>
        <w:rPr>
          <w:rFonts w:eastAsia="Times New Roman"/>
          <w:szCs w:val="24"/>
        </w:rPr>
        <w:t>ρινή και γίνεται με την αόριστη επιφύλαξ</w:t>
      </w:r>
      <w:r>
        <w:rPr>
          <w:rFonts w:eastAsia="Times New Roman"/>
          <w:szCs w:val="24"/>
        </w:rPr>
        <w:t>η</w:t>
      </w:r>
      <w:r>
        <w:rPr>
          <w:rFonts w:eastAsia="Times New Roman"/>
          <w:szCs w:val="24"/>
        </w:rPr>
        <w:t xml:space="preserve"> ότι ισχύει</w:t>
      </w:r>
      <w:r>
        <w:rPr>
          <w:rFonts w:eastAsia="Times New Roman"/>
          <w:szCs w:val="24"/>
        </w:rPr>
        <w:t>,</w:t>
      </w:r>
      <w:r>
        <w:rPr>
          <w:rFonts w:eastAsia="Times New Roman"/>
          <w:szCs w:val="24"/>
        </w:rPr>
        <w:t xml:space="preserve"> εκτός και αν υπάρξει αντίθετη δικαστική</w:t>
      </w:r>
      <w:r w:rsidRPr="007C4E67">
        <w:rPr>
          <w:rFonts w:eastAsia="Times New Roman"/>
          <w:szCs w:val="24"/>
        </w:rPr>
        <w:t xml:space="preserve"> </w:t>
      </w:r>
      <w:r>
        <w:rPr>
          <w:rFonts w:eastAsia="Times New Roman"/>
          <w:szCs w:val="24"/>
        </w:rPr>
        <w:t>απόφαση, ΑΣΕΠ ή άλλου φορέα, διατηρώντας τους σε καθεστώς ομηρίας και ανασφάλειας.</w:t>
      </w:r>
    </w:p>
    <w:p w14:paraId="2E6EBFFE" w14:textId="77777777" w:rsidR="00BA4BB2" w:rsidRDefault="00287818">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Υπενθυμίζουμε ότι οι είκοσι τρεις υδρονομείς είχαν δικαιωθεί με τρεις αμετάκλητ</w:t>
      </w:r>
      <w:r>
        <w:rPr>
          <w:rFonts w:eastAsia="Times New Roman"/>
          <w:szCs w:val="24"/>
        </w:rPr>
        <w:t xml:space="preserve">ες δικαστικές αποφάσεις στα πολιτικά δικαστήρια, αλλά και από την </w:t>
      </w:r>
      <w:r>
        <w:rPr>
          <w:rFonts w:eastAsia="Times New Roman"/>
          <w:szCs w:val="24"/>
        </w:rPr>
        <w:t>ο</w:t>
      </w:r>
      <w:r>
        <w:rPr>
          <w:rFonts w:eastAsia="Times New Roman"/>
          <w:szCs w:val="24"/>
        </w:rPr>
        <w:t xml:space="preserve">λομέλεια του Αρείου Πάγου, όπως </w:t>
      </w:r>
      <w:proofErr w:type="spellStart"/>
      <w:r>
        <w:rPr>
          <w:rFonts w:eastAsia="Times New Roman"/>
          <w:szCs w:val="24"/>
        </w:rPr>
        <w:t>προείπα</w:t>
      </w:r>
      <w:proofErr w:type="spellEnd"/>
      <w:r>
        <w:rPr>
          <w:rFonts w:eastAsia="Times New Roman"/>
          <w:szCs w:val="24"/>
        </w:rPr>
        <w:t xml:space="preserve">, όταν το ελληνικό </w:t>
      </w:r>
      <w:r>
        <w:rPr>
          <w:rFonts w:eastAsia="Times New Roman"/>
          <w:szCs w:val="24"/>
        </w:rPr>
        <w:t>δ</w:t>
      </w:r>
      <w:r>
        <w:rPr>
          <w:rFonts w:eastAsia="Times New Roman"/>
          <w:szCs w:val="24"/>
        </w:rPr>
        <w:t xml:space="preserve">ημόσιο είχε αποστείλει αίτημα προς την Εισαγγελία του Αρείου Πάγου, προκειμένου να ασκηθεί αναίρεση υπέρ του νόμου, επικαλούμενοι </w:t>
      </w:r>
      <w:r>
        <w:rPr>
          <w:rFonts w:eastAsia="Times New Roman"/>
          <w:szCs w:val="24"/>
        </w:rPr>
        <w:t xml:space="preserve">έλλειψη δικαιοδοσίας των πολιτικών δικαστηρίων. </w:t>
      </w:r>
    </w:p>
    <w:p w14:paraId="2E6EBFFF"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Όμως κα</w:t>
      </w:r>
      <w:r>
        <w:rPr>
          <w:rFonts w:eastAsia="Times New Roman" w:cs="Times New Roman"/>
          <w:szCs w:val="24"/>
        </w:rPr>
        <w:t>μ</w:t>
      </w:r>
      <w:r>
        <w:rPr>
          <w:rFonts w:eastAsia="Times New Roman" w:cs="Times New Roman"/>
          <w:szCs w:val="24"/>
        </w:rPr>
        <w:t>μία</w:t>
      </w:r>
      <w:r w:rsidRPr="0084717C">
        <w:rPr>
          <w:rFonts w:eastAsia="Times New Roman" w:cs="Times New Roman"/>
          <w:szCs w:val="24"/>
        </w:rPr>
        <w:t xml:space="preserve"> από αυτές τις αποφάσεις δεν εμπόδισε τη </w:t>
      </w:r>
      <w:r>
        <w:rPr>
          <w:rFonts w:eastAsia="Times New Roman" w:cs="Times New Roman"/>
          <w:szCs w:val="24"/>
        </w:rPr>
        <w:t>δ</w:t>
      </w:r>
      <w:r w:rsidRPr="0084717C">
        <w:rPr>
          <w:rFonts w:eastAsia="Times New Roman" w:cs="Times New Roman"/>
          <w:szCs w:val="24"/>
        </w:rPr>
        <w:t xml:space="preserve">ιοίκηση </w:t>
      </w:r>
      <w:r>
        <w:rPr>
          <w:rFonts w:eastAsia="Times New Roman" w:cs="Times New Roman"/>
          <w:szCs w:val="24"/>
        </w:rPr>
        <w:t xml:space="preserve">της ΕΥΔΑΠ </w:t>
      </w:r>
      <w:r w:rsidRPr="0084717C">
        <w:rPr>
          <w:rFonts w:eastAsia="Times New Roman" w:cs="Times New Roman"/>
          <w:szCs w:val="24"/>
        </w:rPr>
        <w:t>να επιστρατεύ</w:t>
      </w:r>
      <w:r>
        <w:rPr>
          <w:rFonts w:eastAsia="Times New Roman" w:cs="Times New Roman"/>
          <w:szCs w:val="24"/>
        </w:rPr>
        <w:t>σ</w:t>
      </w:r>
      <w:r w:rsidRPr="0084717C">
        <w:rPr>
          <w:rFonts w:eastAsia="Times New Roman" w:cs="Times New Roman"/>
          <w:szCs w:val="24"/>
        </w:rPr>
        <w:t>ει έναν άλλο μηχανισμό</w:t>
      </w:r>
      <w:r>
        <w:rPr>
          <w:rFonts w:eastAsia="Times New Roman" w:cs="Times New Roman"/>
          <w:szCs w:val="24"/>
        </w:rPr>
        <w:t>,</w:t>
      </w:r>
      <w:r w:rsidRPr="0084717C">
        <w:rPr>
          <w:rFonts w:eastAsia="Times New Roman" w:cs="Times New Roman"/>
          <w:szCs w:val="24"/>
        </w:rPr>
        <w:t xml:space="preserve"> όπως είναι το ΑΣΕΠ</w:t>
      </w:r>
      <w:r>
        <w:rPr>
          <w:rFonts w:eastAsia="Times New Roman" w:cs="Times New Roman"/>
          <w:szCs w:val="24"/>
        </w:rPr>
        <w:t>,</w:t>
      </w:r>
      <w:r w:rsidRPr="0084717C">
        <w:rPr>
          <w:rFonts w:eastAsia="Times New Roman" w:cs="Times New Roman"/>
          <w:szCs w:val="24"/>
        </w:rPr>
        <w:t xml:space="preserve"> για να τους απολύσει</w:t>
      </w:r>
      <w:r>
        <w:rPr>
          <w:rFonts w:eastAsia="Times New Roman" w:cs="Times New Roman"/>
          <w:szCs w:val="24"/>
        </w:rPr>
        <w:t>,</w:t>
      </w:r>
      <w:r w:rsidRPr="0084717C">
        <w:rPr>
          <w:rFonts w:eastAsia="Times New Roman" w:cs="Times New Roman"/>
          <w:szCs w:val="24"/>
        </w:rPr>
        <w:t xml:space="preserve"> επικαλούμεν</w:t>
      </w:r>
      <w:r>
        <w:rPr>
          <w:rFonts w:eastAsia="Times New Roman" w:cs="Times New Roman"/>
          <w:szCs w:val="24"/>
        </w:rPr>
        <w:t>οι</w:t>
      </w:r>
      <w:r w:rsidRPr="0084717C">
        <w:rPr>
          <w:rFonts w:eastAsia="Times New Roman" w:cs="Times New Roman"/>
          <w:szCs w:val="24"/>
        </w:rPr>
        <w:t xml:space="preserve"> απόφαση ενός τμήματος</w:t>
      </w:r>
      <w:r>
        <w:rPr>
          <w:rFonts w:eastAsia="Times New Roman" w:cs="Times New Roman"/>
          <w:szCs w:val="24"/>
        </w:rPr>
        <w:t xml:space="preserve">, του Ε΄ </w:t>
      </w:r>
      <w:r>
        <w:rPr>
          <w:rFonts w:eastAsia="Times New Roman" w:cs="Times New Roman"/>
          <w:szCs w:val="24"/>
        </w:rPr>
        <w:t>τ</w:t>
      </w:r>
      <w:r w:rsidRPr="0084717C">
        <w:rPr>
          <w:rFonts w:eastAsia="Times New Roman" w:cs="Times New Roman"/>
          <w:szCs w:val="24"/>
        </w:rPr>
        <w:t>μήματος του</w:t>
      </w:r>
      <w:r w:rsidRPr="0084717C">
        <w:rPr>
          <w:rFonts w:eastAsia="Times New Roman" w:cs="Times New Roman"/>
          <w:szCs w:val="24"/>
        </w:rPr>
        <w:t xml:space="preserve"> ΑΣΕΠ</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Σ</w:t>
      </w:r>
      <w:r w:rsidRPr="0084717C">
        <w:rPr>
          <w:rFonts w:eastAsia="Times New Roman" w:cs="Times New Roman"/>
          <w:szCs w:val="24"/>
        </w:rPr>
        <w:t xml:space="preserve">ημειώνουμε ότι </w:t>
      </w:r>
      <w:r>
        <w:rPr>
          <w:rFonts w:eastAsia="Times New Roman" w:cs="Times New Roman"/>
          <w:szCs w:val="24"/>
        </w:rPr>
        <w:t>μια</w:t>
      </w:r>
      <w:r w:rsidRPr="0084717C">
        <w:rPr>
          <w:rFonts w:eastAsia="Times New Roman" w:cs="Times New Roman"/>
          <w:szCs w:val="24"/>
        </w:rPr>
        <w:t xml:space="preserve"> ενδεχόμενη απόλυσ</w:t>
      </w:r>
      <w:r>
        <w:rPr>
          <w:rFonts w:eastAsia="Times New Roman" w:cs="Times New Roman"/>
          <w:szCs w:val="24"/>
        </w:rPr>
        <w:t>η</w:t>
      </w:r>
      <w:r w:rsidRPr="0084717C">
        <w:rPr>
          <w:rFonts w:eastAsia="Times New Roman" w:cs="Times New Roman"/>
          <w:szCs w:val="24"/>
        </w:rPr>
        <w:t xml:space="preserve"> </w:t>
      </w:r>
      <w:r>
        <w:rPr>
          <w:rFonts w:eastAsia="Times New Roman" w:cs="Times New Roman"/>
          <w:szCs w:val="24"/>
        </w:rPr>
        <w:t xml:space="preserve">των είκοσι τριών υδρονομέων θα ήταν </w:t>
      </w:r>
      <w:r w:rsidRPr="0084717C">
        <w:rPr>
          <w:rFonts w:eastAsia="Times New Roman" w:cs="Times New Roman"/>
          <w:szCs w:val="24"/>
        </w:rPr>
        <w:t>πρωτοφανείς για την ιστορία των ΔΕΚΟ</w:t>
      </w:r>
      <w:r>
        <w:rPr>
          <w:rFonts w:eastAsia="Times New Roman" w:cs="Times New Roman"/>
          <w:szCs w:val="24"/>
        </w:rPr>
        <w:t xml:space="preserve"> και</w:t>
      </w:r>
      <w:r w:rsidRPr="0084717C">
        <w:rPr>
          <w:rFonts w:eastAsia="Times New Roman" w:cs="Times New Roman"/>
          <w:szCs w:val="24"/>
        </w:rPr>
        <w:t xml:space="preserve"> της ΕΥΔΑΠ ειδικότερα</w:t>
      </w:r>
      <w:r>
        <w:rPr>
          <w:rFonts w:eastAsia="Times New Roman" w:cs="Times New Roman"/>
          <w:szCs w:val="24"/>
        </w:rPr>
        <w:t>.</w:t>
      </w:r>
      <w:r w:rsidRPr="0084717C">
        <w:rPr>
          <w:rFonts w:eastAsia="Times New Roman" w:cs="Times New Roman"/>
          <w:szCs w:val="24"/>
        </w:rPr>
        <w:t xml:space="preserve"> Θα έμπαινε σε τεράστιο κίνδυνο</w:t>
      </w:r>
      <w:r>
        <w:rPr>
          <w:rFonts w:eastAsia="Times New Roman" w:cs="Times New Roman"/>
          <w:szCs w:val="24"/>
        </w:rPr>
        <w:t>, κ</w:t>
      </w:r>
      <w:r w:rsidRPr="0084717C">
        <w:rPr>
          <w:rFonts w:eastAsia="Times New Roman" w:cs="Times New Roman"/>
          <w:szCs w:val="24"/>
        </w:rPr>
        <w:t>ύριε Υπουργέ</w:t>
      </w:r>
      <w:r>
        <w:rPr>
          <w:rFonts w:eastAsia="Times New Roman" w:cs="Times New Roman"/>
          <w:szCs w:val="24"/>
        </w:rPr>
        <w:t>,</w:t>
      </w:r>
      <w:r w:rsidRPr="0084717C">
        <w:rPr>
          <w:rFonts w:eastAsia="Times New Roman" w:cs="Times New Roman"/>
          <w:szCs w:val="24"/>
        </w:rPr>
        <w:t xml:space="preserve"> η ομαλή λειτουργία του δικτύου ύδρευσης </w:t>
      </w:r>
      <w:r>
        <w:rPr>
          <w:rFonts w:eastAsia="Times New Roman" w:cs="Times New Roman"/>
          <w:szCs w:val="24"/>
        </w:rPr>
        <w:t>κ</w:t>
      </w:r>
      <w:r w:rsidRPr="0084717C">
        <w:rPr>
          <w:rFonts w:eastAsia="Times New Roman" w:cs="Times New Roman"/>
          <w:szCs w:val="24"/>
        </w:rPr>
        <w:t xml:space="preserve">αι κατά συνέπεια </w:t>
      </w:r>
      <w:r>
        <w:rPr>
          <w:rFonts w:eastAsia="Times New Roman" w:cs="Times New Roman"/>
          <w:szCs w:val="24"/>
        </w:rPr>
        <w:t xml:space="preserve">η υδροδότηση όλης της Αττικής, </w:t>
      </w:r>
      <w:r w:rsidRPr="0084717C">
        <w:rPr>
          <w:rFonts w:eastAsia="Times New Roman" w:cs="Times New Roman"/>
          <w:szCs w:val="24"/>
        </w:rPr>
        <w:t xml:space="preserve">χωρίς να </w:t>
      </w:r>
      <w:r>
        <w:rPr>
          <w:rFonts w:eastAsia="Times New Roman" w:cs="Times New Roman"/>
          <w:szCs w:val="24"/>
        </w:rPr>
        <w:t>α</w:t>
      </w:r>
      <w:r w:rsidRPr="0084717C">
        <w:rPr>
          <w:rFonts w:eastAsia="Times New Roman" w:cs="Times New Roman"/>
          <w:szCs w:val="24"/>
        </w:rPr>
        <w:t>ποκλείεται ακόμα και ένα ατύχημα παρόμοιο με αυτό της ΕΥΑΘ</w:t>
      </w:r>
      <w:r>
        <w:rPr>
          <w:rFonts w:eastAsia="Times New Roman" w:cs="Times New Roman"/>
          <w:szCs w:val="24"/>
        </w:rPr>
        <w:t>.</w:t>
      </w:r>
    </w:p>
    <w:p w14:paraId="2E6EC00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w:t>
      </w:r>
      <w:r w:rsidRPr="0084717C">
        <w:rPr>
          <w:rFonts w:eastAsia="Times New Roman" w:cs="Times New Roman"/>
          <w:szCs w:val="24"/>
        </w:rPr>
        <w:t>μείς</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λ</w:t>
      </w:r>
      <w:r w:rsidRPr="0084717C">
        <w:rPr>
          <w:rFonts w:eastAsia="Times New Roman" w:cs="Times New Roman"/>
          <w:szCs w:val="24"/>
        </w:rPr>
        <w:t>οιπόν</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σ</w:t>
      </w:r>
      <w:r w:rsidRPr="0084717C">
        <w:rPr>
          <w:rFonts w:eastAsia="Times New Roman" w:cs="Times New Roman"/>
          <w:szCs w:val="24"/>
        </w:rPr>
        <w:t>ας καλούμε σήμερα με τα ερωτήματα που σας έχουμε υποβάλει</w:t>
      </w:r>
      <w:r>
        <w:rPr>
          <w:rFonts w:eastAsia="Times New Roman" w:cs="Times New Roman"/>
          <w:szCs w:val="24"/>
        </w:rPr>
        <w:t>,</w:t>
      </w:r>
      <w:r w:rsidRPr="0084717C">
        <w:rPr>
          <w:rFonts w:eastAsia="Times New Roman" w:cs="Times New Roman"/>
          <w:szCs w:val="24"/>
        </w:rPr>
        <w:t xml:space="preserve"> αν έχετε </w:t>
      </w:r>
      <w:r>
        <w:rPr>
          <w:rFonts w:eastAsia="Times New Roman" w:cs="Times New Roman"/>
          <w:szCs w:val="24"/>
        </w:rPr>
        <w:t>π</w:t>
      </w:r>
      <w:r w:rsidRPr="0084717C">
        <w:rPr>
          <w:rFonts w:eastAsia="Times New Roman" w:cs="Times New Roman"/>
          <w:szCs w:val="24"/>
        </w:rPr>
        <w:t xml:space="preserve">ράγματι </w:t>
      </w:r>
      <w:r>
        <w:rPr>
          <w:rFonts w:eastAsia="Times New Roman" w:cs="Times New Roman"/>
          <w:szCs w:val="24"/>
        </w:rPr>
        <w:t xml:space="preserve">την </w:t>
      </w:r>
      <w:r w:rsidRPr="0084717C">
        <w:rPr>
          <w:rFonts w:eastAsia="Times New Roman" w:cs="Times New Roman"/>
          <w:szCs w:val="24"/>
        </w:rPr>
        <w:t xml:space="preserve">πρόθεση να </w:t>
      </w:r>
      <w:r>
        <w:rPr>
          <w:rFonts w:eastAsia="Times New Roman" w:cs="Times New Roman"/>
          <w:szCs w:val="24"/>
        </w:rPr>
        <w:t>λύσετε</w:t>
      </w:r>
      <w:r w:rsidRPr="0084717C">
        <w:rPr>
          <w:rFonts w:eastAsia="Times New Roman" w:cs="Times New Roman"/>
          <w:szCs w:val="24"/>
        </w:rPr>
        <w:t xml:space="preserve"> οριστικά </w:t>
      </w:r>
      <w:r>
        <w:rPr>
          <w:rFonts w:eastAsia="Times New Roman" w:cs="Times New Roman"/>
          <w:szCs w:val="24"/>
        </w:rPr>
        <w:t>ως</w:t>
      </w:r>
      <w:r w:rsidRPr="0084717C">
        <w:rPr>
          <w:rFonts w:eastAsia="Times New Roman" w:cs="Times New Roman"/>
          <w:szCs w:val="24"/>
        </w:rPr>
        <w:t xml:space="preserve"> </w:t>
      </w:r>
      <w:r>
        <w:rPr>
          <w:rFonts w:eastAsia="Times New Roman" w:cs="Times New Roman"/>
          <w:szCs w:val="24"/>
        </w:rPr>
        <w:t>Κ</w:t>
      </w:r>
      <w:r w:rsidRPr="0084717C">
        <w:rPr>
          <w:rFonts w:eastAsia="Times New Roman" w:cs="Times New Roman"/>
          <w:szCs w:val="24"/>
        </w:rPr>
        <w:t xml:space="preserve">υβέρνηση το θέμα αυτό των </w:t>
      </w:r>
      <w:r>
        <w:rPr>
          <w:rFonts w:eastAsia="Times New Roman" w:cs="Times New Roman"/>
          <w:szCs w:val="24"/>
        </w:rPr>
        <w:t>ε</w:t>
      </w:r>
      <w:r>
        <w:rPr>
          <w:rFonts w:eastAsia="Times New Roman" w:cs="Times New Roman"/>
          <w:szCs w:val="24"/>
        </w:rPr>
        <w:t>ίκοσι τριών υδρονομέων</w:t>
      </w:r>
      <w:r w:rsidRPr="0084717C">
        <w:rPr>
          <w:rFonts w:eastAsia="Times New Roman" w:cs="Times New Roman"/>
          <w:szCs w:val="24"/>
        </w:rPr>
        <w:t xml:space="preserve"> </w:t>
      </w:r>
      <w:r>
        <w:rPr>
          <w:rFonts w:eastAsia="Times New Roman" w:cs="Times New Roman"/>
          <w:szCs w:val="24"/>
        </w:rPr>
        <w:t>μετατρέποντας</w:t>
      </w:r>
      <w:r w:rsidRPr="0084717C">
        <w:rPr>
          <w:rFonts w:eastAsia="Times New Roman" w:cs="Times New Roman"/>
          <w:szCs w:val="24"/>
        </w:rPr>
        <w:t xml:space="preserve"> τις συμβάσεις </w:t>
      </w:r>
      <w:r>
        <w:rPr>
          <w:rFonts w:eastAsia="Times New Roman" w:cs="Times New Roman"/>
          <w:szCs w:val="24"/>
        </w:rPr>
        <w:t xml:space="preserve">σε </w:t>
      </w:r>
      <w:r w:rsidRPr="0084717C">
        <w:rPr>
          <w:rFonts w:eastAsia="Times New Roman" w:cs="Times New Roman"/>
          <w:szCs w:val="24"/>
        </w:rPr>
        <w:lastRenderedPageBreak/>
        <w:t>αορίστου χρόνου</w:t>
      </w:r>
      <w:r>
        <w:rPr>
          <w:rFonts w:eastAsia="Times New Roman" w:cs="Times New Roman"/>
          <w:szCs w:val="24"/>
        </w:rPr>
        <w:t xml:space="preserve">, να τους εντάξετε στον κανονισμό της ΕΥΔΑΠ. Βεβαίως είναι </w:t>
      </w:r>
      <w:r w:rsidRPr="0084717C">
        <w:rPr>
          <w:rFonts w:eastAsia="Times New Roman" w:cs="Times New Roman"/>
          <w:szCs w:val="24"/>
        </w:rPr>
        <w:t>καθαρό</w:t>
      </w:r>
      <w:r>
        <w:rPr>
          <w:rFonts w:eastAsia="Times New Roman" w:cs="Times New Roman"/>
          <w:szCs w:val="24"/>
        </w:rPr>
        <w:t xml:space="preserve"> ότι</w:t>
      </w:r>
      <w:r w:rsidRPr="0084717C">
        <w:rPr>
          <w:rFonts w:eastAsia="Times New Roman" w:cs="Times New Roman"/>
          <w:szCs w:val="24"/>
        </w:rPr>
        <w:t xml:space="preserve"> δεν συμφωνούμε με καμ</w:t>
      </w:r>
      <w:r>
        <w:rPr>
          <w:rFonts w:eastAsia="Times New Roman" w:cs="Times New Roman"/>
          <w:szCs w:val="24"/>
        </w:rPr>
        <w:t>μ</w:t>
      </w:r>
      <w:r w:rsidRPr="0084717C">
        <w:rPr>
          <w:rFonts w:eastAsia="Times New Roman" w:cs="Times New Roman"/>
          <w:szCs w:val="24"/>
        </w:rPr>
        <w:t xml:space="preserve">ιά </w:t>
      </w:r>
      <w:r>
        <w:rPr>
          <w:rFonts w:eastAsia="Times New Roman" w:cs="Times New Roman"/>
          <w:szCs w:val="24"/>
        </w:rPr>
        <w:t>απόλυση</w:t>
      </w:r>
      <w:r w:rsidRPr="0084717C">
        <w:rPr>
          <w:rFonts w:eastAsia="Times New Roman" w:cs="Times New Roman"/>
          <w:szCs w:val="24"/>
        </w:rPr>
        <w:t xml:space="preserve"> στην ΕΥΔΑΠ</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Θ</w:t>
      </w:r>
      <w:r w:rsidRPr="0084717C">
        <w:rPr>
          <w:rFonts w:eastAsia="Times New Roman" w:cs="Times New Roman"/>
          <w:szCs w:val="24"/>
        </w:rPr>
        <w:t xml:space="preserve">α πρέπει άμεσα να </w:t>
      </w:r>
      <w:r>
        <w:rPr>
          <w:rFonts w:eastAsia="Times New Roman" w:cs="Times New Roman"/>
          <w:szCs w:val="24"/>
        </w:rPr>
        <w:t xml:space="preserve">αντιμετωπιστεί </w:t>
      </w:r>
      <w:r w:rsidRPr="0084717C">
        <w:rPr>
          <w:rFonts w:eastAsia="Times New Roman" w:cs="Times New Roman"/>
          <w:szCs w:val="24"/>
        </w:rPr>
        <w:t xml:space="preserve">το ζήτημα των </w:t>
      </w:r>
      <w:r>
        <w:rPr>
          <w:rFonts w:eastAsia="Times New Roman" w:cs="Times New Roman"/>
          <w:szCs w:val="24"/>
        </w:rPr>
        <w:t>είκοσι τριών</w:t>
      </w:r>
      <w:r w:rsidRPr="0084717C">
        <w:rPr>
          <w:rFonts w:eastAsia="Times New Roman" w:cs="Times New Roman"/>
          <w:szCs w:val="24"/>
        </w:rPr>
        <w:t xml:space="preserve"> υδρονομέων</w:t>
      </w:r>
      <w:r>
        <w:rPr>
          <w:rFonts w:eastAsia="Times New Roman" w:cs="Times New Roman"/>
          <w:szCs w:val="24"/>
        </w:rPr>
        <w:t>.</w:t>
      </w:r>
    </w:p>
    <w:p w14:paraId="2E6EC001" w14:textId="77777777" w:rsidR="00BA4BB2" w:rsidRDefault="00287818">
      <w:pPr>
        <w:spacing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 xml:space="preserve">. </w:t>
      </w:r>
    </w:p>
    <w:p w14:paraId="2E6EC00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E6EC003" w14:textId="77777777" w:rsidR="00BA4BB2" w:rsidRDefault="00287818">
      <w:pPr>
        <w:spacing w:line="600" w:lineRule="auto"/>
        <w:ind w:firstLine="720"/>
        <w:jc w:val="both"/>
        <w:rPr>
          <w:rFonts w:eastAsia="Times New Roman" w:cs="Times New Roman"/>
          <w:szCs w:val="24"/>
        </w:rPr>
      </w:pPr>
      <w:r w:rsidRPr="00652CA9">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w:t>
      </w:r>
      <w:r w:rsidRPr="0084717C">
        <w:rPr>
          <w:rFonts w:eastAsia="Times New Roman" w:cs="Times New Roman"/>
          <w:szCs w:val="24"/>
        </w:rPr>
        <w:t>Ευχαριστώ</w:t>
      </w:r>
      <w:r>
        <w:rPr>
          <w:rFonts w:eastAsia="Times New Roman" w:cs="Times New Roman"/>
          <w:szCs w:val="24"/>
        </w:rPr>
        <w:t xml:space="preserve">, κύριε Πρόεδρε. </w:t>
      </w:r>
    </w:p>
    <w:p w14:paraId="2E6EC004"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Κύριε Βουλευτά, π</w:t>
      </w:r>
      <w:r w:rsidRPr="0084717C">
        <w:rPr>
          <w:rFonts w:eastAsia="Times New Roman" w:cs="Times New Roman"/>
          <w:szCs w:val="24"/>
        </w:rPr>
        <w:t xml:space="preserve">ροσωπικά </w:t>
      </w:r>
      <w:r>
        <w:rPr>
          <w:rFonts w:eastAsia="Times New Roman" w:cs="Times New Roman"/>
          <w:szCs w:val="24"/>
        </w:rPr>
        <w:t xml:space="preserve">έχετε </w:t>
      </w:r>
      <w:r w:rsidRPr="0084717C">
        <w:rPr>
          <w:rFonts w:eastAsia="Times New Roman" w:cs="Times New Roman"/>
          <w:szCs w:val="24"/>
        </w:rPr>
        <w:t>την εκτίμησή μου και την αμέρι</w:t>
      </w:r>
      <w:r w:rsidRPr="0084717C">
        <w:rPr>
          <w:rFonts w:eastAsia="Times New Roman" w:cs="Times New Roman"/>
          <w:szCs w:val="24"/>
        </w:rPr>
        <w:t xml:space="preserve">στη κατανόηση της </w:t>
      </w:r>
      <w:r>
        <w:rPr>
          <w:rFonts w:eastAsia="Times New Roman" w:cs="Times New Roman"/>
          <w:szCs w:val="24"/>
        </w:rPr>
        <w:t>ευαισθησίας</w:t>
      </w:r>
      <w:r w:rsidRPr="0084717C">
        <w:rPr>
          <w:rFonts w:eastAsia="Times New Roman" w:cs="Times New Roman"/>
          <w:szCs w:val="24"/>
        </w:rPr>
        <w:t xml:space="preserve"> </w:t>
      </w:r>
      <w:r>
        <w:rPr>
          <w:rFonts w:eastAsia="Times New Roman" w:cs="Times New Roman"/>
          <w:szCs w:val="24"/>
        </w:rPr>
        <w:t>σας</w:t>
      </w:r>
      <w:r w:rsidRPr="0084717C">
        <w:rPr>
          <w:rFonts w:eastAsia="Times New Roman" w:cs="Times New Roman"/>
          <w:szCs w:val="24"/>
        </w:rPr>
        <w:t xml:space="preserve"> την οποία μοιράζομαι και εγώ μαζί </w:t>
      </w:r>
      <w:r>
        <w:rPr>
          <w:rFonts w:eastAsia="Times New Roman" w:cs="Times New Roman"/>
          <w:szCs w:val="24"/>
        </w:rPr>
        <w:t>σας. Ξεκινώ από αυτό. Π</w:t>
      </w:r>
      <w:r w:rsidRPr="0084717C">
        <w:rPr>
          <w:rFonts w:eastAsia="Times New Roman" w:cs="Times New Roman"/>
          <w:szCs w:val="24"/>
        </w:rPr>
        <w:t xml:space="preserve">ρόθεση της </w:t>
      </w:r>
      <w:r>
        <w:rPr>
          <w:rFonts w:eastAsia="Times New Roman" w:cs="Times New Roman"/>
          <w:szCs w:val="24"/>
        </w:rPr>
        <w:t>Κ</w:t>
      </w:r>
      <w:r w:rsidRPr="0084717C">
        <w:rPr>
          <w:rFonts w:eastAsia="Times New Roman" w:cs="Times New Roman"/>
          <w:szCs w:val="24"/>
        </w:rPr>
        <w:t>υβέρνησης</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α</w:t>
      </w:r>
      <w:r w:rsidRPr="0084717C">
        <w:rPr>
          <w:rFonts w:eastAsia="Times New Roman" w:cs="Times New Roman"/>
          <w:szCs w:val="24"/>
        </w:rPr>
        <w:t xml:space="preserve">λλά και της </w:t>
      </w:r>
      <w:r>
        <w:rPr>
          <w:rFonts w:eastAsia="Times New Roman" w:cs="Times New Roman"/>
          <w:szCs w:val="24"/>
        </w:rPr>
        <w:t>δ</w:t>
      </w:r>
      <w:r w:rsidRPr="0084717C">
        <w:rPr>
          <w:rFonts w:eastAsia="Times New Roman" w:cs="Times New Roman"/>
          <w:szCs w:val="24"/>
        </w:rPr>
        <w:t>ιοίκησης της ΕΥΔΑΠ</w:t>
      </w:r>
      <w:r>
        <w:rPr>
          <w:rFonts w:eastAsia="Times New Roman" w:cs="Times New Roman"/>
          <w:szCs w:val="24"/>
        </w:rPr>
        <w:t xml:space="preserve"> είναι να γίνει κατορθωτό, </w:t>
      </w:r>
      <w:r w:rsidRPr="0084717C">
        <w:rPr>
          <w:rFonts w:eastAsia="Times New Roman" w:cs="Times New Roman"/>
          <w:szCs w:val="24"/>
        </w:rPr>
        <w:t xml:space="preserve">μέσα </w:t>
      </w:r>
      <w:r>
        <w:rPr>
          <w:rFonts w:eastAsia="Times New Roman" w:cs="Times New Roman"/>
          <w:szCs w:val="24"/>
        </w:rPr>
        <w:t>όμως</w:t>
      </w:r>
      <w:r w:rsidRPr="0084717C">
        <w:rPr>
          <w:rFonts w:eastAsia="Times New Roman" w:cs="Times New Roman"/>
          <w:szCs w:val="24"/>
        </w:rPr>
        <w:t xml:space="preserve"> στο πλαίσιο του νόμου</w:t>
      </w:r>
      <w:r>
        <w:rPr>
          <w:rFonts w:eastAsia="Times New Roman" w:cs="Times New Roman"/>
          <w:szCs w:val="24"/>
        </w:rPr>
        <w:t>,</w:t>
      </w:r>
      <w:r w:rsidRPr="0084717C">
        <w:rPr>
          <w:rFonts w:eastAsia="Times New Roman" w:cs="Times New Roman"/>
          <w:szCs w:val="24"/>
        </w:rPr>
        <w:t xml:space="preserve"> χωρίς παρανομίες</w:t>
      </w:r>
      <w:r>
        <w:rPr>
          <w:rFonts w:eastAsia="Times New Roman" w:cs="Times New Roman"/>
          <w:szCs w:val="24"/>
        </w:rPr>
        <w:t>,</w:t>
      </w:r>
      <w:r w:rsidRPr="0084717C">
        <w:rPr>
          <w:rFonts w:eastAsia="Times New Roman" w:cs="Times New Roman"/>
          <w:szCs w:val="24"/>
        </w:rPr>
        <w:t xml:space="preserve"> οι άνθρωποι αυτοί </w:t>
      </w:r>
      <w:r>
        <w:rPr>
          <w:rFonts w:eastAsia="Times New Roman" w:cs="Times New Roman"/>
          <w:szCs w:val="24"/>
        </w:rPr>
        <w:t xml:space="preserve">να βρουν </w:t>
      </w:r>
      <w:r w:rsidRPr="0084717C">
        <w:rPr>
          <w:rFonts w:eastAsia="Times New Roman" w:cs="Times New Roman"/>
          <w:szCs w:val="24"/>
        </w:rPr>
        <w:t>μόνιμη εργασία</w:t>
      </w:r>
      <w:r>
        <w:rPr>
          <w:rFonts w:eastAsia="Times New Roman" w:cs="Times New Roman"/>
          <w:szCs w:val="24"/>
        </w:rPr>
        <w:t>.</w:t>
      </w:r>
      <w:r w:rsidRPr="0084717C">
        <w:rPr>
          <w:rFonts w:eastAsia="Times New Roman" w:cs="Times New Roman"/>
          <w:szCs w:val="24"/>
        </w:rPr>
        <w:t xml:space="preserve"> </w:t>
      </w:r>
    </w:p>
    <w:p w14:paraId="2E6EC005"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Όμως όπως κ</w:t>
      </w:r>
      <w:r w:rsidRPr="0084717C">
        <w:rPr>
          <w:rFonts w:eastAsia="Times New Roman" w:cs="Times New Roman"/>
          <w:szCs w:val="24"/>
        </w:rPr>
        <w:t>αταλαβαίνετε</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κανείς δεν μπορεί</w:t>
      </w:r>
      <w:r w:rsidRPr="0084717C">
        <w:rPr>
          <w:rFonts w:eastAsia="Times New Roman" w:cs="Times New Roman"/>
          <w:szCs w:val="24"/>
        </w:rPr>
        <w:t xml:space="preserve"> να δώσει εντολές σε </w:t>
      </w:r>
      <w:r>
        <w:rPr>
          <w:rFonts w:eastAsia="Times New Roman" w:cs="Times New Roman"/>
          <w:szCs w:val="24"/>
        </w:rPr>
        <w:t>μια</w:t>
      </w:r>
      <w:r w:rsidRPr="0084717C">
        <w:rPr>
          <w:rFonts w:eastAsia="Times New Roman" w:cs="Times New Roman"/>
          <w:szCs w:val="24"/>
        </w:rPr>
        <w:t xml:space="preserve"> ανεξάρτητη αρχή που </w:t>
      </w:r>
      <w:r>
        <w:rPr>
          <w:rFonts w:eastAsia="Times New Roman" w:cs="Times New Roman"/>
          <w:szCs w:val="24"/>
        </w:rPr>
        <w:t>με το 101α</w:t>
      </w:r>
      <w:r w:rsidRPr="0084717C">
        <w:rPr>
          <w:rFonts w:eastAsia="Times New Roman" w:cs="Times New Roman"/>
          <w:szCs w:val="24"/>
        </w:rPr>
        <w:t xml:space="preserve"> του </w:t>
      </w:r>
      <w:r>
        <w:rPr>
          <w:rFonts w:eastAsia="Times New Roman" w:cs="Times New Roman"/>
          <w:szCs w:val="24"/>
        </w:rPr>
        <w:t>Σ</w:t>
      </w:r>
      <w:r w:rsidRPr="0084717C">
        <w:rPr>
          <w:rFonts w:eastAsia="Times New Roman" w:cs="Times New Roman"/>
          <w:szCs w:val="24"/>
        </w:rPr>
        <w:t>υντάγματος θεσπίστηκε ως τέτοια</w:t>
      </w:r>
      <w:r>
        <w:rPr>
          <w:rFonts w:eastAsia="Times New Roman" w:cs="Times New Roman"/>
          <w:szCs w:val="24"/>
        </w:rPr>
        <w:t>,</w:t>
      </w:r>
      <w:r w:rsidRPr="0084717C">
        <w:rPr>
          <w:rFonts w:eastAsia="Times New Roman" w:cs="Times New Roman"/>
          <w:szCs w:val="24"/>
        </w:rPr>
        <w:t xml:space="preserve"> δηλαδή ανεξάρτητη</w:t>
      </w:r>
      <w:r>
        <w:rPr>
          <w:rFonts w:eastAsia="Times New Roman" w:cs="Times New Roman"/>
          <w:szCs w:val="24"/>
        </w:rPr>
        <w:t>, υ</w:t>
      </w:r>
      <w:r w:rsidRPr="0084717C">
        <w:rPr>
          <w:rFonts w:eastAsia="Times New Roman" w:cs="Times New Roman"/>
          <w:szCs w:val="24"/>
        </w:rPr>
        <w:t xml:space="preserve">πάγεται στον </w:t>
      </w:r>
      <w:r>
        <w:rPr>
          <w:rFonts w:eastAsia="Times New Roman" w:cs="Times New Roman"/>
          <w:szCs w:val="24"/>
        </w:rPr>
        <w:t>Πρόεδρο και στη</w:t>
      </w:r>
      <w:r w:rsidRPr="0084717C">
        <w:rPr>
          <w:rFonts w:eastAsia="Times New Roman" w:cs="Times New Roman"/>
          <w:szCs w:val="24"/>
        </w:rPr>
        <w:t xml:space="preserve"> </w:t>
      </w:r>
      <w:r>
        <w:rPr>
          <w:rFonts w:eastAsia="Times New Roman" w:cs="Times New Roman"/>
          <w:szCs w:val="24"/>
        </w:rPr>
        <w:t>Δ</w:t>
      </w:r>
      <w:r w:rsidRPr="0084717C">
        <w:rPr>
          <w:rFonts w:eastAsia="Times New Roman" w:cs="Times New Roman"/>
          <w:szCs w:val="24"/>
        </w:rPr>
        <w:t xml:space="preserve">ιάσκεψη των </w:t>
      </w:r>
      <w:r>
        <w:rPr>
          <w:rFonts w:eastAsia="Times New Roman" w:cs="Times New Roman"/>
          <w:szCs w:val="24"/>
        </w:rPr>
        <w:t>Π</w:t>
      </w:r>
      <w:r w:rsidRPr="0084717C">
        <w:rPr>
          <w:rFonts w:eastAsia="Times New Roman" w:cs="Times New Roman"/>
          <w:szCs w:val="24"/>
        </w:rPr>
        <w:t>ροέδρων της Βουλής και σε κανέναν άλλον</w:t>
      </w:r>
      <w:r>
        <w:rPr>
          <w:rFonts w:eastAsia="Times New Roman" w:cs="Times New Roman"/>
          <w:szCs w:val="24"/>
        </w:rPr>
        <w:t xml:space="preserve"> </w:t>
      </w:r>
      <w:r>
        <w:rPr>
          <w:rFonts w:eastAsia="Times New Roman" w:cs="Times New Roman"/>
          <w:szCs w:val="24"/>
        </w:rPr>
        <w:t>και εννοώ</w:t>
      </w:r>
      <w:r w:rsidRPr="0084717C">
        <w:rPr>
          <w:rFonts w:eastAsia="Times New Roman" w:cs="Times New Roman"/>
          <w:szCs w:val="24"/>
        </w:rPr>
        <w:t xml:space="preserve"> το ΑΣΕΠ</w:t>
      </w:r>
      <w:r>
        <w:rPr>
          <w:rFonts w:eastAsia="Times New Roman" w:cs="Times New Roman"/>
          <w:szCs w:val="24"/>
        </w:rPr>
        <w:t xml:space="preserve">. </w:t>
      </w:r>
    </w:p>
    <w:p w14:paraId="2E6EC006"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όπως επίσης καταλαβαίνετε, </w:t>
      </w:r>
      <w:r w:rsidRPr="0084717C">
        <w:rPr>
          <w:rFonts w:eastAsia="Times New Roman" w:cs="Times New Roman"/>
          <w:szCs w:val="24"/>
        </w:rPr>
        <w:t>η προκήρυξη αυτή του 2009 έγινε υπό την αίρεση ότι το ΑΣΕΠ θα εγκρίνει την οποιαδήποτε διαδικασία</w:t>
      </w:r>
      <w:r>
        <w:rPr>
          <w:rFonts w:eastAsia="Times New Roman" w:cs="Times New Roman"/>
          <w:szCs w:val="24"/>
        </w:rPr>
        <w:t>,</w:t>
      </w:r>
      <w:r w:rsidRPr="0084717C">
        <w:rPr>
          <w:rFonts w:eastAsia="Times New Roman" w:cs="Times New Roman"/>
          <w:szCs w:val="24"/>
        </w:rPr>
        <w:t xml:space="preserve"> είτε για την πρώτη περίοδο της </w:t>
      </w:r>
      <w:r>
        <w:rPr>
          <w:rFonts w:eastAsia="Times New Roman" w:cs="Times New Roman"/>
          <w:szCs w:val="24"/>
        </w:rPr>
        <w:t xml:space="preserve">επτάμηνης </w:t>
      </w:r>
      <w:r w:rsidRPr="0084717C">
        <w:rPr>
          <w:rFonts w:eastAsia="Times New Roman" w:cs="Times New Roman"/>
          <w:szCs w:val="24"/>
        </w:rPr>
        <w:t>απασχόλησης είτε για τη μετέπειτα περίοδο της μόνιμης απασχόλ</w:t>
      </w:r>
      <w:r w:rsidRPr="0084717C">
        <w:rPr>
          <w:rFonts w:eastAsia="Times New Roman" w:cs="Times New Roman"/>
          <w:szCs w:val="24"/>
        </w:rPr>
        <w:t>ησης</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Τ</w:t>
      </w:r>
      <w:r w:rsidRPr="0084717C">
        <w:rPr>
          <w:rFonts w:eastAsia="Times New Roman" w:cs="Times New Roman"/>
          <w:szCs w:val="24"/>
        </w:rPr>
        <w:t>ι συνέβη εδώ</w:t>
      </w:r>
      <w:r>
        <w:rPr>
          <w:rFonts w:eastAsia="Times New Roman" w:cs="Times New Roman"/>
          <w:szCs w:val="24"/>
        </w:rPr>
        <w:t xml:space="preserve">; Πράγματι, </w:t>
      </w:r>
      <w:r w:rsidRPr="0084717C">
        <w:rPr>
          <w:rFonts w:eastAsia="Times New Roman" w:cs="Times New Roman"/>
          <w:szCs w:val="24"/>
        </w:rPr>
        <w:t xml:space="preserve">τα τότε καθεστώτα </w:t>
      </w:r>
      <w:r>
        <w:rPr>
          <w:rFonts w:eastAsia="Times New Roman" w:cs="Times New Roman"/>
          <w:szCs w:val="24"/>
        </w:rPr>
        <w:t xml:space="preserve">που κυβερνούσαν τη χώρα </w:t>
      </w:r>
      <w:r w:rsidRPr="0084717C">
        <w:rPr>
          <w:rFonts w:eastAsia="Times New Roman" w:cs="Times New Roman"/>
          <w:szCs w:val="24"/>
        </w:rPr>
        <w:t>με τον τρόπο που την κυβερνούσαν</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που κ</w:t>
      </w:r>
      <w:r w:rsidRPr="0084717C">
        <w:rPr>
          <w:rFonts w:eastAsia="Times New Roman" w:cs="Times New Roman"/>
          <w:szCs w:val="24"/>
        </w:rPr>
        <w:t>ηδεμ</w:t>
      </w:r>
      <w:r>
        <w:rPr>
          <w:rFonts w:eastAsia="Times New Roman" w:cs="Times New Roman"/>
          <w:szCs w:val="24"/>
        </w:rPr>
        <w:t>όνευαν</w:t>
      </w:r>
      <w:r w:rsidRPr="0084717C">
        <w:rPr>
          <w:rFonts w:eastAsia="Times New Roman" w:cs="Times New Roman"/>
          <w:szCs w:val="24"/>
        </w:rPr>
        <w:t xml:space="preserve"> και εγκλώβι</w:t>
      </w:r>
      <w:r>
        <w:rPr>
          <w:rFonts w:eastAsia="Times New Roman" w:cs="Times New Roman"/>
          <w:szCs w:val="24"/>
        </w:rPr>
        <w:t>ζ</w:t>
      </w:r>
      <w:r w:rsidRPr="0084717C">
        <w:rPr>
          <w:rFonts w:eastAsia="Times New Roman" w:cs="Times New Roman"/>
          <w:szCs w:val="24"/>
        </w:rPr>
        <w:t xml:space="preserve">αν ανθρώπινες ψυχές κάτω από πολιτική </w:t>
      </w:r>
      <w:r>
        <w:rPr>
          <w:rFonts w:eastAsia="Times New Roman" w:cs="Times New Roman"/>
          <w:szCs w:val="24"/>
        </w:rPr>
        <w:t xml:space="preserve">ομηρία, </w:t>
      </w:r>
      <w:r w:rsidRPr="0084717C">
        <w:rPr>
          <w:rFonts w:eastAsia="Times New Roman" w:cs="Times New Roman"/>
          <w:szCs w:val="24"/>
        </w:rPr>
        <w:t xml:space="preserve">έφτιαξαν </w:t>
      </w:r>
      <w:r>
        <w:rPr>
          <w:rFonts w:eastAsia="Times New Roman" w:cs="Times New Roman"/>
          <w:szCs w:val="24"/>
        </w:rPr>
        <w:t>μια προκήρυξη -όπως την έφτιαξαν- για</w:t>
      </w:r>
      <w:r w:rsidRPr="0084717C">
        <w:rPr>
          <w:rFonts w:eastAsia="Times New Roman" w:cs="Times New Roman"/>
          <w:szCs w:val="24"/>
        </w:rPr>
        <w:t xml:space="preserve"> να εξυπηρετήσουν</w:t>
      </w:r>
      <w:r>
        <w:rPr>
          <w:rFonts w:eastAsia="Times New Roman" w:cs="Times New Roman"/>
          <w:szCs w:val="24"/>
        </w:rPr>
        <w:t xml:space="preserve"> ό,τι ήθελαν</w:t>
      </w:r>
      <w:r>
        <w:rPr>
          <w:rFonts w:eastAsia="Times New Roman" w:cs="Times New Roman"/>
          <w:szCs w:val="24"/>
        </w:rPr>
        <w:t xml:space="preserve"> να εξυπηρετήσουν. Ε</w:t>
      </w:r>
      <w:r w:rsidRPr="0084717C">
        <w:rPr>
          <w:rFonts w:eastAsia="Times New Roman" w:cs="Times New Roman"/>
          <w:szCs w:val="24"/>
        </w:rPr>
        <w:t xml:space="preserve">γκλώβισαν τους ανθρώπους αυτούς σε </w:t>
      </w:r>
      <w:r>
        <w:rPr>
          <w:rFonts w:eastAsia="Times New Roman" w:cs="Times New Roman"/>
          <w:szCs w:val="24"/>
        </w:rPr>
        <w:t>μια</w:t>
      </w:r>
      <w:r w:rsidRPr="0084717C">
        <w:rPr>
          <w:rFonts w:eastAsia="Times New Roman" w:cs="Times New Roman"/>
          <w:szCs w:val="24"/>
        </w:rPr>
        <w:t xml:space="preserve"> κατάσταση</w:t>
      </w:r>
      <w:r>
        <w:rPr>
          <w:rFonts w:eastAsia="Times New Roman" w:cs="Times New Roman"/>
          <w:szCs w:val="24"/>
        </w:rPr>
        <w:t xml:space="preserve"> </w:t>
      </w:r>
      <w:r w:rsidRPr="0084717C">
        <w:rPr>
          <w:rFonts w:eastAsia="Times New Roman" w:cs="Times New Roman"/>
          <w:szCs w:val="24"/>
        </w:rPr>
        <w:t>που ανέμεναν κάτι</w:t>
      </w:r>
      <w:r>
        <w:rPr>
          <w:rFonts w:eastAsia="Times New Roman" w:cs="Times New Roman"/>
          <w:szCs w:val="24"/>
        </w:rPr>
        <w:t xml:space="preserve">, </w:t>
      </w:r>
      <w:r w:rsidRPr="0084717C">
        <w:rPr>
          <w:rFonts w:eastAsia="Times New Roman" w:cs="Times New Roman"/>
          <w:szCs w:val="24"/>
        </w:rPr>
        <w:t>το οποίο δεν ήταν εφικτό</w:t>
      </w:r>
      <w:r>
        <w:rPr>
          <w:rFonts w:eastAsia="Times New Roman" w:cs="Times New Roman"/>
          <w:szCs w:val="24"/>
        </w:rPr>
        <w:t>,</w:t>
      </w:r>
      <w:r w:rsidRPr="0084717C">
        <w:rPr>
          <w:rFonts w:eastAsia="Times New Roman" w:cs="Times New Roman"/>
          <w:szCs w:val="24"/>
        </w:rPr>
        <w:t xml:space="preserve"> όπως είχε πει </w:t>
      </w:r>
      <w:r>
        <w:rPr>
          <w:rFonts w:eastAsia="Times New Roman" w:cs="Times New Roman"/>
          <w:szCs w:val="24"/>
        </w:rPr>
        <w:t>το ΑΣΕΠ, γ</w:t>
      </w:r>
      <w:r w:rsidRPr="0084717C">
        <w:rPr>
          <w:rFonts w:eastAsia="Times New Roman" w:cs="Times New Roman"/>
          <w:szCs w:val="24"/>
        </w:rPr>
        <w:t xml:space="preserve">ιατί έλειπαν από μέσα στοιχεία της προϋπηρεσίας </w:t>
      </w:r>
      <w:r>
        <w:rPr>
          <w:rFonts w:eastAsia="Times New Roman" w:cs="Times New Roman"/>
          <w:szCs w:val="24"/>
        </w:rPr>
        <w:t>τους,</w:t>
      </w:r>
      <w:r w:rsidRPr="0084717C">
        <w:rPr>
          <w:rFonts w:eastAsia="Times New Roman" w:cs="Times New Roman"/>
          <w:szCs w:val="24"/>
        </w:rPr>
        <w:t xml:space="preserve"> δηλαδή </w:t>
      </w:r>
      <w:r>
        <w:rPr>
          <w:rFonts w:eastAsia="Times New Roman" w:cs="Times New Roman"/>
          <w:szCs w:val="24"/>
        </w:rPr>
        <w:t xml:space="preserve">ένα </w:t>
      </w:r>
      <w:r w:rsidRPr="0084717C">
        <w:rPr>
          <w:rFonts w:eastAsia="Times New Roman" w:cs="Times New Roman"/>
          <w:szCs w:val="24"/>
        </w:rPr>
        <w:t>κρίσιμ</w:t>
      </w:r>
      <w:r>
        <w:rPr>
          <w:rFonts w:eastAsia="Times New Roman" w:cs="Times New Roman"/>
          <w:szCs w:val="24"/>
        </w:rPr>
        <w:t>ο</w:t>
      </w:r>
      <w:r w:rsidRPr="0084717C">
        <w:rPr>
          <w:rFonts w:eastAsia="Times New Roman" w:cs="Times New Roman"/>
          <w:szCs w:val="24"/>
        </w:rPr>
        <w:t xml:space="preserve"> στοιχείο της προκήρυξης</w:t>
      </w:r>
      <w:r>
        <w:rPr>
          <w:rFonts w:eastAsia="Times New Roman" w:cs="Times New Roman"/>
          <w:szCs w:val="24"/>
        </w:rPr>
        <w:t>.</w:t>
      </w:r>
      <w:r w:rsidRPr="0084717C">
        <w:rPr>
          <w:rFonts w:eastAsia="Times New Roman" w:cs="Times New Roman"/>
          <w:szCs w:val="24"/>
        </w:rPr>
        <w:t xml:space="preserve"> </w:t>
      </w:r>
    </w:p>
    <w:p w14:paraId="2E6EC007"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Π</w:t>
      </w:r>
      <w:r w:rsidRPr="0084717C">
        <w:rPr>
          <w:rFonts w:eastAsia="Times New Roman" w:cs="Times New Roman"/>
          <w:szCs w:val="24"/>
        </w:rPr>
        <w:t>αρ</w:t>
      </w:r>
      <w:r>
        <w:rPr>
          <w:rFonts w:eastAsia="Times New Roman" w:cs="Times New Roman"/>
          <w:szCs w:val="24"/>
        </w:rPr>
        <w:t xml:space="preserve">’ </w:t>
      </w:r>
      <w:r w:rsidRPr="0084717C">
        <w:rPr>
          <w:rFonts w:eastAsia="Times New Roman" w:cs="Times New Roman"/>
          <w:szCs w:val="24"/>
        </w:rPr>
        <w:t>όλα αυτά</w:t>
      </w:r>
      <w:r>
        <w:rPr>
          <w:rFonts w:eastAsia="Times New Roman" w:cs="Times New Roman"/>
          <w:szCs w:val="24"/>
        </w:rPr>
        <w:t>,</w:t>
      </w:r>
      <w:r w:rsidRPr="0084717C">
        <w:rPr>
          <w:rFonts w:eastAsia="Times New Roman" w:cs="Times New Roman"/>
          <w:szCs w:val="24"/>
        </w:rPr>
        <w:t xml:space="preserve"> είχαν </w:t>
      </w:r>
      <w:r>
        <w:rPr>
          <w:rFonts w:eastAsia="Times New Roman" w:cs="Times New Roman"/>
          <w:szCs w:val="24"/>
        </w:rPr>
        <w:t xml:space="preserve">ακυρωθεί </w:t>
      </w:r>
      <w:r w:rsidRPr="0084717C">
        <w:rPr>
          <w:rFonts w:eastAsia="Times New Roman" w:cs="Times New Roman"/>
          <w:szCs w:val="24"/>
        </w:rPr>
        <w:t>π</w:t>
      </w:r>
      <w:r>
        <w:rPr>
          <w:rFonts w:eastAsia="Times New Roman" w:cs="Times New Roman"/>
          <w:szCs w:val="24"/>
        </w:rPr>
        <w:t xml:space="preserve">ροηγούμενες αποφάσεις της ΕΥΔΑΠ, </w:t>
      </w:r>
      <w:r w:rsidRPr="0084717C">
        <w:rPr>
          <w:rFonts w:eastAsia="Times New Roman" w:cs="Times New Roman"/>
          <w:szCs w:val="24"/>
        </w:rPr>
        <w:t>με τις οποίες ήθελ</w:t>
      </w:r>
      <w:r>
        <w:rPr>
          <w:rFonts w:eastAsia="Times New Roman" w:cs="Times New Roman"/>
          <w:szCs w:val="24"/>
        </w:rPr>
        <w:t>ε</w:t>
      </w:r>
      <w:r w:rsidRPr="0084717C">
        <w:rPr>
          <w:rFonts w:eastAsia="Times New Roman" w:cs="Times New Roman"/>
          <w:szCs w:val="24"/>
        </w:rPr>
        <w:t xml:space="preserve"> να προσλάβει τους εργαζόμενους </w:t>
      </w:r>
      <w:r>
        <w:rPr>
          <w:rFonts w:eastAsia="Times New Roman" w:cs="Times New Roman"/>
          <w:szCs w:val="24"/>
        </w:rPr>
        <w:t>και εννοώ από το ΑΣΕΠ. Π</w:t>
      </w:r>
      <w:r w:rsidRPr="0084717C">
        <w:rPr>
          <w:rFonts w:eastAsia="Times New Roman" w:cs="Times New Roman"/>
          <w:szCs w:val="24"/>
        </w:rPr>
        <w:t>αράλληλα</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β</w:t>
      </w:r>
      <w:r w:rsidRPr="0084717C">
        <w:rPr>
          <w:rFonts w:eastAsia="Times New Roman" w:cs="Times New Roman"/>
          <w:szCs w:val="24"/>
        </w:rPr>
        <w:t>εβαίως</w:t>
      </w:r>
      <w:r>
        <w:rPr>
          <w:rFonts w:eastAsia="Times New Roman" w:cs="Times New Roman"/>
          <w:szCs w:val="24"/>
        </w:rPr>
        <w:t>,</w:t>
      </w:r>
      <w:r w:rsidRPr="0084717C">
        <w:rPr>
          <w:rFonts w:eastAsia="Times New Roman" w:cs="Times New Roman"/>
          <w:szCs w:val="24"/>
        </w:rPr>
        <w:t xml:space="preserve"> υπήρχαν αποφάσεις </w:t>
      </w:r>
      <w:r>
        <w:rPr>
          <w:rFonts w:eastAsia="Times New Roman" w:cs="Times New Roman"/>
          <w:szCs w:val="24"/>
        </w:rPr>
        <w:t>-</w:t>
      </w:r>
      <w:r w:rsidRPr="0084717C">
        <w:rPr>
          <w:rFonts w:eastAsia="Times New Roman" w:cs="Times New Roman"/>
          <w:szCs w:val="24"/>
        </w:rPr>
        <w:t xml:space="preserve">αυτές που σωστά </w:t>
      </w:r>
      <w:r>
        <w:rPr>
          <w:rFonts w:eastAsia="Times New Roman" w:cs="Times New Roman"/>
          <w:szCs w:val="24"/>
        </w:rPr>
        <w:t>μνημονεύσατε-</w:t>
      </w:r>
      <w:r w:rsidRPr="0084717C">
        <w:rPr>
          <w:rFonts w:eastAsia="Times New Roman" w:cs="Times New Roman"/>
          <w:szCs w:val="24"/>
        </w:rPr>
        <w:t xml:space="preserve"> από το </w:t>
      </w:r>
      <w:r>
        <w:rPr>
          <w:rFonts w:eastAsia="Times New Roman" w:cs="Times New Roman"/>
          <w:szCs w:val="24"/>
        </w:rPr>
        <w:t>Μ</w:t>
      </w:r>
      <w:r w:rsidRPr="0084717C">
        <w:rPr>
          <w:rFonts w:eastAsia="Times New Roman" w:cs="Times New Roman"/>
          <w:szCs w:val="24"/>
        </w:rPr>
        <w:t>ονομελές Πρωτοδικείο Αθήνας</w:t>
      </w:r>
      <w:r>
        <w:rPr>
          <w:rFonts w:eastAsia="Times New Roman" w:cs="Times New Roman"/>
          <w:szCs w:val="24"/>
        </w:rPr>
        <w:t xml:space="preserve"> ως</w:t>
      </w:r>
      <w:r w:rsidRPr="0084717C">
        <w:rPr>
          <w:rFonts w:eastAsia="Times New Roman" w:cs="Times New Roman"/>
          <w:szCs w:val="24"/>
        </w:rPr>
        <w:t xml:space="preserve"> προς την ιδιωτική σχέση </w:t>
      </w:r>
      <w:r w:rsidRPr="0084717C">
        <w:rPr>
          <w:rFonts w:eastAsia="Times New Roman" w:cs="Times New Roman"/>
          <w:szCs w:val="24"/>
        </w:rPr>
        <w:t>της εργασίας</w:t>
      </w:r>
      <w:r>
        <w:rPr>
          <w:rFonts w:eastAsia="Times New Roman" w:cs="Times New Roman"/>
          <w:szCs w:val="24"/>
        </w:rPr>
        <w:t>,</w:t>
      </w:r>
      <w:r w:rsidRPr="0084717C">
        <w:rPr>
          <w:rFonts w:eastAsia="Times New Roman" w:cs="Times New Roman"/>
          <w:szCs w:val="24"/>
        </w:rPr>
        <w:t xml:space="preserve"> όμως για το πρώτο επτάμηνο</w:t>
      </w:r>
      <w:r>
        <w:rPr>
          <w:rFonts w:eastAsia="Times New Roman" w:cs="Times New Roman"/>
          <w:szCs w:val="24"/>
        </w:rPr>
        <w:t>.</w:t>
      </w:r>
      <w:r w:rsidRPr="0084717C">
        <w:rPr>
          <w:rFonts w:eastAsia="Times New Roman" w:cs="Times New Roman"/>
          <w:szCs w:val="24"/>
        </w:rPr>
        <w:t xml:space="preserve"> Προσέξτε εδώ</w:t>
      </w:r>
      <w:r>
        <w:rPr>
          <w:rFonts w:eastAsia="Times New Roman" w:cs="Times New Roman"/>
          <w:szCs w:val="24"/>
        </w:rPr>
        <w:t>,</w:t>
      </w:r>
      <w:r w:rsidRPr="0084717C">
        <w:rPr>
          <w:rFonts w:eastAsia="Times New Roman" w:cs="Times New Roman"/>
          <w:szCs w:val="24"/>
        </w:rPr>
        <w:t xml:space="preserve"> μην κάνουμε λάθος</w:t>
      </w:r>
      <w:r>
        <w:rPr>
          <w:rFonts w:eastAsia="Times New Roman" w:cs="Times New Roman"/>
          <w:szCs w:val="24"/>
        </w:rPr>
        <w:t>, τ</w:t>
      </w:r>
      <w:r w:rsidRPr="0084717C">
        <w:rPr>
          <w:rFonts w:eastAsia="Times New Roman" w:cs="Times New Roman"/>
          <w:szCs w:val="24"/>
        </w:rPr>
        <w:t xml:space="preserve">ο </w:t>
      </w:r>
      <w:r>
        <w:rPr>
          <w:rFonts w:eastAsia="Times New Roman" w:cs="Times New Roman"/>
          <w:szCs w:val="24"/>
        </w:rPr>
        <w:t>Μ</w:t>
      </w:r>
      <w:r w:rsidRPr="0084717C">
        <w:rPr>
          <w:rFonts w:eastAsia="Times New Roman" w:cs="Times New Roman"/>
          <w:szCs w:val="24"/>
        </w:rPr>
        <w:t xml:space="preserve">ονομελές Πρωτοδικείο της Αθήνας </w:t>
      </w:r>
      <w:proofErr w:type="spellStart"/>
      <w:r>
        <w:rPr>
          <w:rFonts w:eastAsia="Times New Roman" w:cs="Times New Roman"/>
          <w:szCs w:val="24"/>
        </w:rPr>
        <w:t>απεφάνθη</w:t>
      </w:r>
      <w:proofErr w:type="spellEnd"/>
      <w:r>
        <w:rPr>
          <w:rFonts w:eastAsia="Times New Roman" w:cs="Times New Roman"/>
          <w:szCs w:val="24"/>
        </w:rPr>
        <w:t xml:space="preserve"> </w:t>
      </w:r>
      <w:r w:rsidRPr="0084717C">
        <w:rPr>
          <w:rFonts w:eastAsia="Times New Roman" w:cs="Times New Roman"/>
          <w:szCs w:val="24"/>
        </w:rPr>
        <w:t xml:space="preserve">ως προς το πρώτο </w:t>
      </w:r>
      <w:r>
        <w:rPr>
          <w:rFonts w:eastAsia="Times New Roman" w:cs="Times New Roman"/>
          <w:szCs w:val="24"/>
        </w:rPr>
        <w:t>ε</w:t>
      </w:r>
      <w:r w:rsidRPr="0084717C">
        <w:rPr>
          <w:rFonts w:eastAsia="Times New Roman" w:cs="Times New Roman"/>
          <w:szCs w:val="24"/>
        </w:rPr>
        <w:t>πτάμ</w:t>
      </w:r>
      <w:r>
        <w:rPr>
          <w:rFonts w:eastAsia="Times New Roman" w:cs="Times New Roman"/>
          <w:szCs w:val="24"/>
        </w:rPr>
        <w:t>ηνο της</w:t>
      </w:r>
      <w:r w:rsidRPr="0084717C">
        <w:rPr>
          <w:rFonts w:eastAsia="Times New Roman" w:cs="Times New Roman"/>
          <w:szCs w:val="24"/>
        </w:rPr>
        <w:t xml:space="preserve"> εργασιακή</w:t>
      </w:r>
      <w:r>
        <w:rPr>
          <w:rFonts w:eastAsia="Times New Roman" w:cs="Times New Roman"/>
          <w:szCs w:val="24"/>
        </w:rPr>
        <w:t>ς</w:t>
      </w:r>
      <w:r w:rsidRPr="0084717C">
        <w:rPr>
          <w:rFonts w:eastAsia="Times New Roman" w:cs="Times New Roman"/>
          <w:szCs w:val="24"/>
        </w:rPr>
        <w:t xml:space="preserve"> σχέση</w:t>
      </w:r>
      <w:r>
        <w:rPr>
          <w:rFonts w:eastAsia="Times New Roman" w:cs="Times New Roman"/>
          <w:szCs w:val="24"/>
        </w:rPr>
        <w:t>ς</w:t>
      </w:r>
      <w:r w:rsidRPr="0084717C">
        <w:rPr>
          <w:rFonts w:eastAsia="Times New Roman" w:cs="Times New Roman"/>
          <w:szCs w:val="24"/>
        </w:rPr>
        <w:t xml:space="preserve"> και</w:t>
      </w:r>
      <w:r>
        <w:rPr>
          <w:rFonts w:eastAsia="Times New Roman" w:cs="Times New Roman"/>
          <w:szCs w:val="24"/>
        </w:rPr>
        <w:t xml:space="preserve"> επ’ </w:t>
      </w:r>
      <w:proofErr w:type="spellStart"/>
      <w:r>
        <w:rPr>
          <w:rFonts w:eastAsia="Times New Roman" w:cs="Times New Roman"/>
          <w:szCs w:val="24"/>
        </w:rPr>
        <w:t>ουδενί</w:t>
      </w:r>
      <w:proofErr w:type="spellEnd"/>
      <w:r>
        <w:rPr>
          <w:rFonts w:eastAsia="Times New Roman" w:cs="Times New Roman"/>
          <w:szCs w:val="24"/>
        </w:rPr>
        <w:t xml:space="preserve"> για την</w:t>
      </w:r>
      <w:r w:rsidRPr="0084717C">
        <w:rPr>
          <w:rFonts w:eastAsia="Times New Roman" w:cs="Times New Roman"/>
          <w:szCs w:val="24"/>
        </w:rPr>
        <w:t xml:space="preserve"> αορίστου χρόνου σχέση και έτσι </w:t>
      </w:r>
      <w:proofErr w:type="spellStart"/>
      <w:r w:rsidRPr="0084717C">
        <w:rPr>
          <w:rFonts w:eastAsia="Times New Roman" w:cs="Times New Roman"/>
          <w:szCs w:val="24"/>
        </w:rPr>
        <w:t>απεφάνθη</w:t>
      </w:r>
      <w:proofErr w:type="spellEnd"/>
      <w:r w:rsidRPr="0084717C">
        <w:rPr>
          <w:rFonts w:eastAsia="Times New Roman" w:cs="Times New Roman"/>
          <w:szCs w:val="24"/>
        </w:rPr>
        <w:t xml:space="preserve"> και η </w:t>
      </w:r>
      <w:r>
        <w:rPr>
          <w:rFonts w:eastAsia="Times New Roman" w:cs="Times New Roman"/>
          <w:szCs w:val="24"/>
        </w:rPr>
        <w:t>ο</w:t>
      </w:r>
      <w:r w:rsidRPr="0084717C">
        <w:rPr>
          <w:rFonts w:eastAsia="Times New Roman" w:cs="Times New Roman"/>
          <w:szCs w:val="24"/>
        </w:rPr>
        <w:t>λομέλεια του Αρείο</w:t>
      </w:r>
      <w:r w:rsidRPr="0084717C">
        <w:rPr>
          <w:rFonts w:eastAsia="Times New Roman" w:cs="Times New Roman"/>
          <w:szCs w:val="24"/>
        </w:rPr>
        <w:t>υ Πάγου</w:t>
      </w:r>
      <w:r>
        <w:rPr>
          <w:rFonts w:eastAsia="Times New Roman" w:cs="Times New Roman"/>
          <w:szCs w:val="24"/>
        </w:rPr>
        <w:t>.</w:t>
      </w:r>
    </w:p>
    <w:p w14:paraId="2E6EC008"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Όμως ε</w:t>
      </w:r>
      <w:r w:rsidRPr="0084717C">
        <w:rPr>
          <w:rFonts w:eastAsia="Times New Roman" w:cs="Times New Roman"/>
          <w:szCs w:val="24"/>
        </w:rPr>
        <w:t xml:space="preserve">πειδή </w:t>
      </w:r>
      <w:r>
        <w:rPr>
          <w:rFonts w:eastAsia="Times New Roman" w:cs="Times New Roman"/>
          <w:szCs w:val="24"/>
        </w:rPr>
        <w:t>μας ακούν</w:t>
      </w:r>
      <w:r>
        <w:rPr>
          <w:rFonts w:eastAsia="Times New Roman" w:cs="Times New Roman"/>
          <w:szCs w:val="24"/>
        </w:rPr>
        <w:t>ε</w:t>
      </w:r>
      <w:r w:rsidRPr="0084717C">
        <w:rPr>
          <w:rFonts w:eastAsia="Times New Roman" w:cs="Times New Roman"/>
          <w:szCs w:val="24"/>
        </w:rPr>
        <w:t xml:space="preserve"> οι εργαζόμενοι</w:t>
      </w:r>
      <w:r>
        <w:rPr>
          <w:rFonts w:eastAsia="Times New Roman" w:cs="Times New Roman"/>
          <w:szCs w:val="24"/>
        </w:rPr>
        <w:t xml:space="preserve"> –και </w:t>
      </w:r>
      <w:r w:rsidRPr="0084717C">
        <w:rPr>
          <w:rFonts w:eastAsia="Times New Roman" w:cs="Times New Roman"/>
          <w:szCs w:val="24"/>
        </w:rPr>
        <w:t xml:space="preserve">με πολύ σεβασμό απευθύνομαι προς </w:t>
      </w:r>
      <w:r>
        <w:rPr>
          <w:rFonts w:eastAsia="Times New Roman" w:cs="Times New Roman"/>
          <w:szCs w:val="24"/>
        </w:rPr>
        <w:t>αυτούς,</w:t>
      </w:r>
      <w:r w:rsidRPr="0084717C">
        <w:rPr>
          <w:rFonts w:eastAsia="Times New Roman" w:cs="Times New Roman"/>
          <w:szCs w:val="24"/>
        </w:rPr>
        <w:t xml:space="preserve"> γιατί </w:t>
      </w:r>
      <w:r>
        <w:rPr>
          <w:rFonts w:eastAsia="Times New Roman" w:cs="Times New Roman"/>
          <w:szCs w:val="24"/>
        </w:rPr>
        <w:t>πάνω από</w:t>
      </w:r>
      <w:r w:rsidRPr="0084717C">
        <w:rPr>
          <w:rFonts w:eastAsia="Times New Roman" w:cs="Times New Roman"/>
          <w:szCs w:val="24"/>
        </w:rPr>
        <w:t xml:space="preserve"> όλα είναι η αλήθεια</w:t>
      </w:r>
      <w:r>
        <w:rPr>
          <w:rFonts w:eastAsia="Times New Roman" w:cs="Times New Roman"/>
          <w:szCs w:val="24"/>
        </w:rPr>
        <w:t>-</w:t>
      </w:r>
      <w:r w:rsidRPr="0084717C">
        <w:rPr>
          <w:rFonts w:eastAsia="Times New Roman" w:cs="Times New Roman"/>
          <w:szCs w:val="24"/>
        </w:rPr>
        <w:t xml:space="preserve"> να γίνει κατανοητό ότι εδώ πέρα υπάρχει σύγκρουση αρμοδιοτήτων μεταξύ δύο δικαστ</w:t>
      </w:r>
      <w:r>
        <w:rPr>
          <w:rFonts w:eastAsia="Times New Roman" w:cs="Times New Roman"/>
          <w:szCs w:val="24"/>
        </w:rPr>
        <w:t>ηρίων. Τ</w:t>
      </w:r>
      <w:r w:rsidRPr="0084717C">
        <w:rPr>
          <w:rFonts w:eastAsia="Times New Roman" w:cs="Times New Roman"/>
          <w:szCs w:val="24"/>
        </w:rPr>
        <w:t>ο μεν πολιτικό δικαστήριο λέει</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w:t>
      </w:r>
      <w:r w:rsidRPr="0084717C">
        <w:rPr>
          <w:rFonts w:eastAsia="Times New Roman" w:cs="Times New Roman"/>
          <w:szCs w:val="24"/>
        </w:rPr>
        <w:t>Εγώ θα</w:t>
      </w:r>
      <w:r w:rsidRPr="0084717C">
        <w:rPr>
          <w:rFonts w:eastAsia="Times New Roman" w:cs="Times New Roman"/>
          <w:szCs w:val="24"/>
        </w:rPr>
        <w:t xml:space="preserve"> κρίνω</w:t>
      </w:r>
      <w:r>
        <w:rPr>
          <w:rFonts w:eastAsia="Times New Roman" w:cs="Times New Roman"/>
          <w:szCs w:val="24"/>
        </w:rPr>
        <w:t>,</w:t>
      </w:r>
      <w:r w:rsidRPr="0084717C">
        <w:rPr>
          <w:rFonts w:eastAsia="Times New Roman" w:cs="Times New Roman"/>
          <w:szCs w:val="24"/>
        </w:rPr>
        <w:t xml:space="preserve"> κύριοι</w:t>
      </w:r>
      <w:r>
        <w:rPr>
          <w:rFonts w:eastAsia="Times New Roman" w:cs="Times New Roman"/>
          <w:szCs w:val="24"/>
        </w:rPr>
        <w:t>,</w:t>
      </w:r>
      <w:r w:rsidRPr="0084717C">
        <w:rPr>
          <w:rFonts w:eastAsia="Times New Roman" w:cs="Times New Roman"/>
          <w:szCs w:val="24"/>
        </w:rPr>
        <w:t xml:space="preserve"> μόνο για το πρώτο επτάμηνο της δοκιμαστικής περιόδου</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Κ</w:t>
      </w:r>
      <w:r w:rsidRPr="0084717C">
        <w:rPr>
          <w:rFonts w:eastAsia="Times New Roman" w:cs="Times New Roman"/>
          <w:szCs w:val="24"/>
        </w:rPr>
        <w:t>αι λέει</w:t>
      </w:r>
      <w:r>
        <w:rPr>
          <w:rFonts w:eastAsia="Times New Roman" w:cs="Times New Roman"/>
          <w:szCs w:val="24"/>
        </w:rPr>
        <w:t xml:space="preserve"> επίσης:</w:t>
      </w:r>
      <w:r w:rsidRPr="0084717C">
        <w:rPr>
          <w:rFonts w:eastAsia="Times New Roman" w:cs="Times New Roman"/>
          <w:szCs w:val="24"/>
        </w:rPr>
        <w:t xml:space="preserve"> </w:t>
      </w:r>
      <w:r>
        <w:rPr>
          <w:rFonts w:eastAsia="Times New Roman" w:cs="Times New Roman"/>
          <w:szCs w:val="24"/>
        </w:rPr>
        <w:t>«Ν</w:t>
      </w:r>
      <w:r w:rsidRPr="0084717C">
        <w:rPr>
          <w:rFonts w:eastAsia="Times New Roman" w:cs="Times New Roman"/>
          <w:szCs w:val="24"/>
        </w:rPr>
        <w:t>αι</w:t>
      </w:r>
      <w:r>
        <w:rPr>
          <w:rFonts w:eastAsia="Times New Roman" w:cs="Times New Roman"/>
          <w:szCs w:val="24"/>
        </w:rPr>
        <w:t>,</w:t>
      </w:r>
      <w:r w:rsidRPr="0084717C">
        <w:rPr>
          <w:rFonts w:eastAsia="Times New Roman" w:cs="Times New Roman"/>
          <w:szCs w:val="24"/>
        </w:rPr>
        <w:t xml:space="preserve"> ιδρύθηκε σχέση εργασίας</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Κ</w:t>
      </w:r>
      <w:r w:rsidRPr="0084717C">
        <w:rPr>
          <w:rFonts w:eastAsia="Times New Roman" w:cs="Times New Roman"/>
          <w:szCs w:val="24"/>
        </w:rPr>
        <w:t xml:space="preserve">αι πρέπει </w:t>
      </w:r>
      <w:r>
        <w:rPr>
          <w:rFonts w:eastAsia="Times New Roman" w:cs="Times New Roman"/>
          <w:szCs w:val="24"/>
        </w:rPr>
        <w:t>αυτοί</w:t>
      </w:r>
      <w:r w:rsidRPr="0084717C">
        <w:rPr>
          <w:rFonts w:eastAsia="Times New Roman" w:cs="Times New Roman"/>
          <w:szCs w:val="24"/>
        </w:rPr>
        <w:t xml:space="preserve"> να πάμε εκεί να πιάσουν δουλειά</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Έπιασαν</w:t>
      </w:r>
      <w:r w:rsidRPr="0084717C">
        <w:rPr>
          <w:rFonts w:eastAsia="Times New Roman" w:cs="Times New Roman"/>
          <w:szCs w:val="24"/>
        </w:rPr>
        <w:t xml:space="preserve"> δουλειά</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Βεβαίως. Π</w:t>
      </w:r>
      <w:r w:rsidRPr="0084717C">
        <w:rPr>
          <w:rFonts w:eastAsia="Times New Roman" w:cs="Times New Roman"/>
          <w:szCs w:val="24"/>
        </w:rPr>
        <w:t>οιος τους προσέλαβε</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Η</w:t>
      </w:r>
      <w:r w:rsidRPr="0084717C">
        <w:rPr>
          <w:rFonts w:eastAsia="Times New Roman" w:cs="Times New Roman"/>
          <w:szCs w:val="24"/>
        </w:rPr>
        <w:t xml:space="preserve"> δική μας </w:t>
      </w:r>
      <w:r>
        <w:rPr>
          <w:rFonts w:eastAsia="Times New Roman" w:cs="Times New Roman"/>
          <w:szCs w:val="24"/>
        </w:rPr>
        <w:t>διοίκηση. Ό</w:t>
      </w:r>
      <w:r w:rsidRPr="0084717C">
        <w:rPr>
          <w:rFonts w:eastAsia="Times New Roman" w:cs="Times New Roman"/>
          <w:szCs w:val="24"/>
        </w:rPr>
        <w:t>ταν έληξε αυτό το</w:t>
      </w:r>
      <w:r w:rsidRPr="0084717C">
        <w:rPr>
          <w:rFonts w:eastAsia="Times New Roman" w:cs="Times New Roman"/>
          <w:szCs w:val="24"/>
        </w:rPr>
        <w:t xml:space="preserve"> επτάμηνο</w:t>
      </w:r>
      <w:r>
        <w:rPr>
          <w:rFonts w:eastAsia="Times New Roman" w:cs="Times New Roman"/>
          <w:szCs w:val="24"/>
        </w:rPr>
        <w:t>,</w:t>
      </w:r>
      <w:r w:rsidRPr="0084717C">
        <w:rPr>
          <w:rFonts w:eastAsia="Times New Roman" w:cs="Times New Roman"/>
          <w:szCs w:val="24"/>
        </w:rPr>
        <w:t xml:space="preserve"> τι έπρεπε να κάνει η </w:t>
      </w:r>
      <w:r>
        <w:rPr>
          <w:rFonts w:eastAsia="Times New Roman" w:cs="Times New Roman"/>
          <w:szCs w:val="24"/>
        </w:rPr>
        <w:t>δ</w:t>
      </w:r>
      <w:r w:rsidRPr="0084717C">
        <w:rPr>
          <w:rFonts w:eastAsia="Times New Roman" w:cs="Times New Roman"/>
          <w:szCs w:val="24"/>
        </w:rPr>
        <w:t>ιοίκηση</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Έ</w:t>
      </w:r>
      <w:r w:rsidRPr="0084717C">
        <w:rPr>
          <w:rFonts w:eastAsia="Times New Roman" w:cs="Times New Roman"/>
          <w:szCs w:val="24"/>
        </w:rPr>
        <w:t>πρεπε να πάει στο ΑΣΕΠ</w:t>
      </w:r>
      <w:r>
        <w:rPr>
          <w:rFonts w:eastAsia="Times New Roman" w:cs="Times New Roman"/>
          <w:szCs w:val="24"/>
        </w:rPr>
        <w:t>.</w:t>
      </w:r>
      <w:r w:rsidRPr="0084717C">
        <w:rPr>
          <w:rFonts w:eastAsia="Times New Roman" w:cs="Times New Roman"/>
          <w:szCs w:val="24"/>
        </w:rPr>
        <w:t xml:space="preserve"> Τι να πει</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Μ</w:t>
      </w:r>
      <w:r w:rsidRPr="0084717C">
        <w:rPr>
          <w:rFonts w:eastAsia="Times New Roman" w:cs="Times New Roman"/>
          <w:szCs w:val="24"/>
        </w:rPr>
        <w:t xml:space="preserve">πορώ να συνεχίσω </w:t>
      </w:r>
      <w:r>
        <w:rPr>
          <w:rFonts w:eastAsia="Times New Roman" w:cs="Times New Roman"/>
          <w:szCs w:val="24"/>
        </w:rPr>
        <w:t>να τους</w:t>
      </w:r>
      <w:r w:rsidRPr="0084717C">
        <w:rPr>
          <w:rFonts w:eastAsia="Times New Roman" w:cs="Times New Roman"/>
          <w:szCs w:val="24"/>
        </w:rPr>
        <w:t xml:space="preserve"> απασχολώ</w:t>
      </w:r>
      <w:r>
        <w:rPr>
          <w:rFonts w:eastAsia="Times New Roman" w:cs="Times New Roman"/>
          <w:szCs w:val="24"/>
        </w:rPr>
        <w:t>;».</w:t>
      </w:r>
      <w:r w:rsidRPr="0084717C">
        <w:rPr>
          <w:rFonts w:eastAsia="Times New Roman" w:cs="Times New Roman"/>
          <w:szCs w:val="24"/>
        </w:rPr>
        <w:t xml:space="preserve"> Τι είπε το </w:t>
      </w:r>
      <w:r>
        <w:rPr>
          <w:rFonts w:eastAsia="Times New Roman" w:cs="Times New Roman"/>
          <w:szCs w:val="24"/>
        </w:rPr>
        <w:t>ΑΣΕΠ;</w:t>
      </w:r>
      <w:r w:rsidRPr="0084717C">
        <w:rPr>
          <w:rFonts w:eastAsia="Times New Roman" w:cs="Times New Roman"/>
          <w:szCs w:val="24"/>
        </w:rPr>
        <w:t xml:space="preserve"> </w:t>
      </w:r>
      <w:r>
        <w:rPr>
          <w:rFonts w:eastAsia="Times New Roman" w:cs="Times New Roman"/>
          <w:szCs w:val="24"/>
        </w:rPr>
        <w:t>«Ό</w:t>
      </w:r>
      <w:r w:rsidRPr="0084717C">
        <w:rPr>
          <w:rFonts w:eastAsia="Times New Roman" w:cs="Times New Roman"/>
          <w:szCs w:val="24"/>
        </w:rPr>
        <w:t>χι</w:t>
      </w:r>
      <w:r>
        <w:rPr>
          <w:rFonts w:eastAsia="Times New Roman" w:cs="Times New Roman"/>
          <w:szCs w:val="24"/>
        </w:rPr>
        <w:t>».</w:t>
      </w:r>
      <w:r w:rsidRPr="0084717C">
        <w:rPr>
          <w:rFonts w:eastAsia="Times New Roman" w:cs="Times New Roman"/>
          <w:szCs w:val="24"/>
        </w:rPr>
        <w:t xml:space="preserve"> Γιατί είπε </w:t>
      </w:r>
      <w:r>
        <w:rPr>
          <w:rFonts w:eastAsia="Times New Roman" w:cs="Times New Roman"/>
          <w:szCs w:val="24"/>
        </w:rPr>
        <w:t>«</w:t>
      </w:r>
      <w:r w:rsidRPr="0084717C">
        <w:rPr>
          <w:rFonts w:eastAsia="Times New Roman" w:cs="Times New Roman"/>
          <w:szCs w:val="24"/>
        </w:rPr>
        <w:t>όχι</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Γ</w:t>
      </w:r>
      <w:r w:rsidRPr="0084717C">
        <w:rPr>
          <w:rFonts w:eastAsia="Times New Roman" w:cs="Times New Roman"/>
          <w:szCs w:val="24"/>
        </w:rPr>
        <w:t xml:space="preserve">ιατί έλειπαν </w:t>
      </w:r>
      <w:r>
        <w:rPr>
          <w:rFonts w:eastAsia="Times New Roman" w:cs="Times New Roman"/>
          <w:szCs w:val="24"/>
        </w:rPr>
        <w:t>-</w:t>
      </w:r>
      <w:r w:rsidRPr="0084717C">
        <w:rPr>
          <w:rFonts w:eastAsia="Times New Roman" w:cs="Times New Roman"/>
          <w:szCs w:val="24"/>
        </w:rPr>
        <w:t>λέει το ΑΣΕΠ</w:t>
      </w:r>
      <w:r>
        <w:rPr>
          <w:rFonts w:eastAsia="Times New Roman" w:cs="Times New Roman"/>
          <w:szCs w:val="24"/>
        </w:rPr>
        <w:t>-</w:t>
      </w:r>
      <w:r w:rsidRPr="0084717C">
        <w:rPr>
          <w:rFonts w:eastAsia="Times New Roman" w:cs="Times New Roman"/>
          <w:szCs w:val="24"/>
        </w:rPr>
        <w:t xml:space="preserve"> από μέσα κάποια στοιχεία</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Τ</w:t>
      </w:r>
      <w:r w:rsidRPr="0084717C">
        <w:rPr>
          <w:rFonts w:eastAsia="Times New Roman" w:cs="Times New Roman"/>
          <w:szCs w:val="24"/>
        </w:rPr>
        <w:t xml:space="preserve">ι έκανε η </w:t>
      </w:r>
      <w:r>
        <w:rPr>
          <w:rFonts w:eastAsia="Times New Roman" w:cs="Times New Roman"/>
          <w:szCs w:val="24"/>
        </w:rPr>
        <w:t>δ</w:t>
      </w:r>
      <w:r w:rsidRPr="0084717C">
        <w:rPr>
          <w:rFonts w:eastAsia="Times New Roman" w:cs="Times New Roman"/>
          <w:szCs w:val="24"/>
        </w:rPr>
        <w:t>ιοίκηση</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Το δέχθηκε αυτό και το</w:t>
      </w:r>
      <w:r>
        <w:rPr>
          <w:rFonts w:eastAsia="Times New Roman" w:cs="Times New Roman"/>
          <w:szCs w:val="24"/>
        </w:rPr>
        <w:t>υς απέλυσε; Ό</w:t>
      </w:r>
      <w:r w:rsidRPr="0084717C">
        <w:rPr>
          <w:rFonts w:eastAsia="Times New Roman" w:cs="Times New Roman"/>
          <w:szCs w:val="24"/>
        </w:rPr>
        <w:t>χι</w:t>
      </w:r>
      <w:r>
        <w:rPr>
          <w:rFonts w:eastAsia="Times New Roman" w:cs="Times New Roman"/>
          <w:szCs w:val="24"/>
        </w:rPr>
        <w:t>. Προσέφυγε</w:t>
      </w:r>
      <w:r w:rsidRPr="0084717C">
        <w:rPr>
          <w:rFonts w:eastAsia="Times New Roman" w:cs="Times New Roman"/>
          <w:szCs w:val="24"/>
        </w:rPr>
        <w:t xml:space="preserve"> κατά της απόφασης του ΑΣΕΠ και </w:t>
      </w:r>
      <w:r>
        <w:rPr>
          <w:rFonts w:eastAsia="Times New Roman" w:cs="Times New Roman"/>
          <w:szCs w:val="24"/>
        </w:rPr>
        <w:t>έ</w:t>
      </w:r>
      <w:r w:rsidRPr="0084717C">
        <w:rPr>
          <w:rFonts w:eastAsia="Times New Roman" w:cs="Times New Roman"/>
          <w:szCs w:val="24"/>
        </w:rPr>
        <w:t>κανε αίτηση θεραπείας</w:t>
      </w:r>
      <w:r>
        <w:rPr>
          <w:rFonts w:eastAsia="Times New Roman" w:cs="Times New Roman"/>
          <w:szCs w:val="24"/>
        </w:rPr>
        <w:t>,</w:t>
      </w:r>
      <w:r w:rsidRPr="0084717C">
        <w:rPr>
          <w:rFonts w:eastAsia="Times New Roman" w:cs="Times New Roman"/>
          <w:szCs w:val="24"/>
        </w:rPr>
        <w:t xml:space="preserve"> </w:t>
      </w:r>
      <w:r>
        <w:rPr>
          <w:rFonts w:eastAsia="Times New Roman" w:cs="Times New Roman"/>
          <w:szCs w:val="24"/>
        </w:rPr>
        <w:t>προσ</w:t>
      </w:r>
      <w:r w:rsidRPr="0084717C">
        <w:rPr>
          <w:rFonts w:eastAsia="Times New Roman" w:cs="Times New Roman"/>
          <w:szCs w:val="24"/>
        </w:rPr>
        <w:t xml:space="preserve">μένοντας </w:t>
      </w:r>
      <w:r>
        <w:rPr>
          <w:rFonts w:eastAsia="Times New Roman" w:cs="Times New Roman"/>
          <w:szCs w:val="24"/>
        </w:rPr>
        <w:t xml:space="preserve">μια θετική κρίση από το ΑΣΕΠ, επιδιώκοντας να κρατήσει τους ανθρώπους αυτούς εκεί, για ανθρωπιστικούς αλλά και επιχειρησιακούς λόγους γιατί όπως σωστά είπατε οι </w:t>
      </w:r>
      <w:r>
        <w:rPr>
          <w:rFonts w:eastAsia="Times New Roman" w:cs="Times New Roman"/>
          <w:szCs w:val="24"/>
        </w:rPr>
        <w:t xml:space="preserve">υδρονομείς χρειάζονται. Τι είπε το ΑΣΕΠ δεύτερη φορά; «Όχι, γιατί λείπουν πάλι τα στοιχεία αυτά». </w:t>
      </w:r>
    </w:p>
    <w:p w14:paraId="2E6EC009" w14:textId="77777777" w:rsidR="00BA4BB2" w:rsidRDefault="00287818">
      <w:pPr>
        <w:spacing w:line="600" w:lineRule="auto"/>
        <w:ind w:firstLine="720"/>
        <w:jc w:val="both"/>
        <w:rPr>
          <w:rFonts w:eastAsia="Times New Roman"/>
          <w:szCs w:val="24"/>
        </w:rPr>
      </w:pPr>
      <w:r>
        <w:rPr>
          <w:rFonts w:eastAsia="Times New Roman"/>
          <w:szCs w:val="24"/>
        </w:rPr>
        <w:t>Τι έκανε στη συνέχεια η ΕΥΔΑΠ; Τους απέλυσε; Έκανε ένα εξώδικο, αυτό το οποίο είπατε. Είναι γεγονός. Όμως</w:t>
      </w:r>
      <w:r>
        <w:rPr>
          <w:rFonts w:eastAsia="Times New Roman"/>
          <w:szCs w:val="24"/>
        </w:rPr>
        <w:t xml:space="preserve"> εν συνεχεία, το γραφείο δικαστικών υποθέσεων του ΑΣΕΠ έστειλε </w:t>
      </w:r>
      <w:r>
        <w:rPr>
          <w:rFonts w:eastAsia="Times New Roman"/>
          <w:szCs w:val="24"/>
        </w:rPr>
        <w:t xml:space="preserve">έγγραφο </w:t>
      </w:r>
      <w:r>
        <w:rPr>
          <w:rFonts w:eastAsia="Times New Roman"/>
          <w:szCs w:val="24"/>
        </w:rPr>
        <w:t xml:space="preserve">προς το Γραφείο του Νομικού </w:t>
      </w:r>
      <w:r>
        <w:rPr>
          <w:rFonts w:eastAsia="Times New Roman"/>
          <w:szCs w:val="24"/>
        </w:rPr>
        <w:lastRenderedPageBreak/>
        <w:t>Συμβουλίου του Κράτους και το Υπουργείο Διοικητικής Ανασυγκρότησης και έλεγε</w:t>
      </w:r>
      <w:r>
        <w:rPr>
          <w:rFonts w:eastAsia="Times New Roman"/>
          <w:szCs w:val="24"/>
        </w:rPr>
        <w:t>:</w:t>
      </w:r>
      <w:r>
        <w:rPr>
          <w:rFonts w:eastAsia="Times New Roman"/>
          <w:szCs w:val="24"/>
        </w:rPr>
        <w:t xml:space="preserve"> «Ασκείστε προσφυγή στο ΑΕΔ, στο Ανώτατο Ειδικό Δικαστήριο, για να αρθεί η σύγκρ</w:t>
      </w:r>
      <w:r>
        <w:rPr>
          <w:rFonts w:eastAsia="Times New Roman"/>
          <w:szCs w:val="24"/>
        </w:rPr>
        <w:t>ουση μεταξύ του Μονομελούς Πρωτοδικείου της Αθήνας και του ΑΣΕΠ», που εν τω μεταξύ είχε βγάλει και απόφασης το Διοικητικό Εφετείο, το ακυρωτικό, που απέρριψε αιτήσεις ακυρώσεως εις βάρος της απόφασης του ΑΣΕΠ και επικύρωσε να αρθεί η κύρωση μεταξύ των διοι</w:t>
      </w:r>
      <w:r>
        <w:rPr>
          <w:rFonts w:eastAsia="Times New Roman"/>
          <w:szCs w:val="24"/>
        </w:rPr>
        <w:t>κητικών δικαστηρίων και του Μονομελούς. Εν όψει αυτού, βγάζει ξανά απόφαση η ΕΥΔΑΠ και τι κάνει; Τους κρατάει έτι περαιτέρω και λέει «μέχρι να υπάρξει οριστική κρίση, εγώ θα τους κρατήσω». Καταλαβαίνετε ότι αυτό είναι στο όριο του νομικού πλαισίου.</w:t>
      </w:r>
    </w:p>
    <w:p w14:paraId="2E6EC00A" w14:textId="77777777" w:rsidR="00BA4BB2" w:rsidRDefault="00287818">
      <w:pPr>
        <w:spacing w:line="600" w:lineRule="auto"/>
        <w:ind w:firstLine="720"/>
        <w:jc w:val="both"/>
        <w:rPr>
          <w:rFonts w:eastAsia="Times New Roman"/>
          <w:szCs w:val="24"/>
        </w:rPr>
      </w:pPr>
      <w:r>
        <w:rPr>
          <w:rFonts w:eastAsia="Times New Roman"/>
          <w:szCs w:val="24"/>
        </w:rPr>
        <w:t>Όμως θέ</w:t>
      </w:r>
      <w:r>
        <w:rPr>
          <w:rFonts w:eastAsia="Times New Roman"/>
          <w:szCs w:val="24"/>
        </w:rPr>
        <w:t>λουμε να βλέπουμε την υπόθεση με την ευαισθησία που κι εσείς τη βλέπετε. Καταλαβαίνω απόλυτα τι έχετε μέσα στην ψυχή σας και καταλαβαίνω τι έχουν και οι εργαζόμενοι στην ψυχή τους. Πιστέψτε με, θέλουμε το καλύτερο και για αυτούς και για την επιχείρηση, αλλ</w:t>
      </w:r>
      <w:r>
        <w:rPr>
          <w:rFonts w:eastAsia="Times New Roman"/>
          <w:szCs w:val="24"/>
        </w:rPr>
        <w:t>ά δεν μπορούμε να παρανομήσουμε.</w:t>
      </w:r>
    </w:p>
    <w:p w14:paraId="2E6EC00B" w14:textId="77777777" w:rsidR="00BA4BB2" w:rsidRDefault="0028781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2E6EC00C" w14:textId="77777777" w:rsidR="00BA4BB2" w:rsidRDefault="00287818">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 για τρία λεπτά.</w:t>
      </w:r>
    </w:p>
    <w:p w14:paraId="2E6EC00D" w14:textId="77777777" w:rsidR="00BA4BB2" w:rsidRDefault="00287818">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Κύριε Υπουργέ,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νόμου, λέτε, επιχειρείτε να αντιμετωπίσετε το ζήτημα. Εδώ έ</w:t>
      </w:r>
      <w:r>
        <w:rPr>
          <w:rFonts w:eastAsia="Times New Roman"/>
          <w:szCs w:val="24"/>
        </w:rPr>
        <w:t>χω –όπου φαντάζομαι τα έχετε και εσείς και θα τα δώσω και για τα Πρακτικά- όλη την αλληλογραφία της ΕΥΔΑΠ και με το ΑΣΕΠ και βέβαια και με το Νομικό Συμβούλιο του Κράτους, καθώς επίσης και τις αποφάσεις και του ΑΣΕΠ και των δικαστηρίων, ιδιαίτερα του Αρείο</w:t>
      </w:r>
      <w:r>
        <w:rPr>
          <w:rFonts w:eastAsia="Times New Roman"/>
          <w:szCs w:val="24"/>
        </w:rPr>
        <w:t>υ Πάγου.</w:t>
      </w:r>
    </w:p>
    <w:p w14:paraId="2E6EC00E" w14:textId="77777777" w:rsidR="00BA4BB2" w:rsidRDefault="00287818">
      <w:pPr>
        <w:spacing w:line="600" w:lineRule="auto"/>
        <w:ind w:firstLine="720"/>
        <w:jc w:val="both"/>
        <w:rPr>
          <w:rFonts w:eastAsia="Times New Roman"/>
          <w:szCs w:val="24"/>
        </w:rPr>
      </w:pPr>
      <w:r>
        <w:rPr>
          <w:rFonts w:eastAsia="Times New Roman"/>
          <w:szCs w:val="24"/>
        </w:rPr>
        <w:t xml:space="preserve">Το ΑΣΕΠ είναι Ανεξάρτητη Αρχή, αλλά δεν είναι μια </w:t>
      </w:r>
      <w:r>
        <w:rPr>
          <w:rFonts w:eastAsia="Times New Roman"/>
          <w:szCs w:val="24"/>
        </w:rPr>
        <w:t>α</w:t>
      </w:r>
      <w:r>
        <w:rPr>
          <w:rFonts w:eastAsia="Times New Roman"/>
          <w:szCs w:val="24"/>
        </w:rPr>
        <w:t xml:space="preserve">ρχή η οποία κάνει ό,τι θέλει. Ακούστε, επειδή οι αποφάσεις του Αρείου Πάγου είναι αμετάκλητες, οριστικές –την έχω εδώ την απόφαση, κύριε Υπουργέ, θα σας τη δώσω να τη δείτε-, νομίζω ότι δεν είναι </w:t>
      </w:r>
      <w:r>
        <w:rPr>
          <w:rFonts w:eastAsia="Times New Roman"/>
          <w:szCs w:val="24"/>
        </w:rPr>
        <w:t>σωστό αυτό που λέτε ότι θα πρέπει να πάει στο Ανώτατο Διοικητικό Δικαστήριο. Οι αποφάσεις αυτές δεν μπορούν να αναιρεθούν, γιατί είναι τεκμηριωμένες και ουσιαστικά αυτή η απόφαση αντιμετωπίζει το ζήτημα.</w:t>
      </w:r>
    </w:p>
    <w:p w14:paraId="2E6EC00F" w14:textId="77777777" w:rsidR="00BA4BB2" w:rsidRDefault="00287818">
      <w:pPr>
        <w:spacing w:line="600" w:lineRule="auto"/>
        <w:ind w:firstLine="720"/>
        <w:jc w:val="both"/>
        <w:rPr>
          <w:rFonts w:eastAsia="Times New Roman"/>
          <w:szCs w:val="24"/>
        </w:rPr>
      </w:pPr>
      <w:r>
        <w:rPr>
          <w:rFonts w:eastAsia="Times New Roman"/>
          <w:szCs w:val="24"/>
        </w:rPr>
        <w:t>Αν πράγματι η Κυβέρνηση θέλει να λύσει οριστικά το θ</w:t>
      </w:r>
      <w:r>
        <w:rPr>
          <w:rFonts w:eastAsia="Times New Roman"/>
          <w:szCs w:val="24"/>
        </w:rPr>
        <w:t>έμα αυτό, δεν έχει παρά είτε να αποφασίσει, κάνοντας δεκτή την απόφαση του Αρείου Πάγου -που δεν μπορεί να μην την κάνει δεκτή- και να πει ότι εφόσον υπάρχει οριστική απόφαση, δεν μπορεί να μην την κάνουμε αποδεκτή ή το Ανώτατο Συμβούλιο, το ΑΣΕΠ, θα πρέπε</w:t>
      </w:r>
      <w:r>
        <w:rPr>
          <w:rFonts w:eastAsia="Times New Roman"/>
          <w:szCs w:val="24"/>
        </w:rPr>
        <w:t xml:space="preserve">ι να αποδεχτεί και εκείνο ότι έχει κάνει λάθος, </w:t>
      </w:r>
      <w:r>
        <w:rPr>
          <w:rFonts w:eastAsia="Times New Roman"/>
          <w:szCs w:val="24"/>
        </w:rPr>
        <w:lastRenderedPageBreak/>
        <w:t>γιατί στην προκήρυξη του 2009 δεν υπήρχε ο όρος «ένα χρόνο προϋπηρεσία». Αυτό έγινε εκ των υστέρων, με αποτέλεσμα σήμερα οι εργαζόμενοι να είναι όμηροι και να είναι αβέβαιοι για τη δουλειά τους και ανασφαλείς</w:t>
      </w:r>
      <w:r>
        <w:rPr>
          <w:rFonts w:eastAsia="Times New Roman"/>
          <w:szCs w:val="24"/>
        </w:rPr>
        <w:t>.</w:t>
      </w:r>
    </w:p>
    <w:p w14:paraId="2E6EC010" w14:textId="77777777" w:rsidR="00BA4BB2" w:rsidRDefault="00287818">
      <w:pPr>
        <w:spacing w:line="600" w:lineRule="auto"/>
        <w:ind w:firstLine="720"/>
        <w:jc w:val="both"/>
        <w:rPr>
          <w:rFonts w:eastAsia="Times New Roman"/>
          <w:szCs w:val="24"/>
        </w:rPr>
      </w:pPr>
      <w:r>
        <w:rPr>
          <w:rFonts w:eastAsia="Times New Roman"/>
          <w:szCs w:val="24"/>
        </w:rPr>
        <w:t>Αυτό το «ένα χρόνο προϋπηρεσία» δεν ήταν στην αρχική προκήρυξη στην οποία πήραν μέρος οι εργαζόμενοι. Αυτό το ξέρετε πολύ καλά, κύριε Υπουργέ. Αν δεν το ξέρετε, οφείλετε να το δείτε, να το ερευνήσετε και το ΑΣΕΠ θα πρέπει να απολογηθεί γιατί τροποποίησε,</w:t>
      </w:r>
      <w:r>
        <w:rPr>
          <w:rFonts w:eastAsia="Times New Roman"/>
          <w:szCs w:val="24"/>
        </w:rPr>
        <w:t xml:space="preserve"> αν θέλετε, την αρχική προκήρυξη που πήραν μέρος οι εργαζόμενοι.</w:t>
      </w:r>
    </w:p>
    <w:p w14:paraId="2E6EC011" w14:textId="77777777" w:rsidR="00BA4BB2" w:rsidRDefault="00287818">
      <w:pPr>
        <w:spacing w:line="600" w:lineRule="auto"/>
        <w:ind w:firstLine="720"/>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Την ξέρω κι εγώ.</w:t>
      </w:r>
    </w:p>
    <w:p w14:paraId="2E6EC012" w14:textId="77777777" w:rsidR="00BA4BB2" w:rsidRDefault="00287818">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Έχω την εντύπωση ότι μπορείτε να αντιμετωπίσετε το ζήτημα. Εδώ υπάρχει το ιστορικό της υπόθεσης αυτ</w:t>
      </w:r>
      <w:r>
        <w:rPr>
          <w:rFonts w:eastAsia="Times New Roman"/>
          <w:szCs w:val="24"/>
        </w:rPr>
        <w:t>ής των είκοσι τριών υδρονομέων -το έχουν κάνει οι ίδιοι οι εργαζόμενοι-, την ταλαιπωρία που βρίσκονται μετά από επτά χρόνια</w:t>
      </w:r>
      <w:r>
        <w:rPr>
          <w:rFonts w:eastAsia="Times New Roman"/>
          <w:szCs w:val="24"/>
        </w:rPr>
        <w:t>, α</w:t>
      </w:r>
      <w:r>
        <w:rPr>
          <w:rFonts w:eastAsia="Times New Roman"/>
          <w:szCs w:val="24"/>
        </w:rPr>
        <w:t>πό το 2016 μέχρι</w:t>
      </w:r>
      <w:r>
        <w:rPr>
          <w:rFonts w:eastAsia="Times New Roman"/>
          <w:szCs w:val="24"/>
        </w:rPr>
        <w:t xml:space="preserve"> τώρα,</w:t>
      </w:r>
      <w:r>
        <w:rPr>
          <w:rFonts w:eastAsia="Times New Roman"/>
          <w:szCs w:val="24"/>
        </w:rPr>
        <w:t xml:space="preserve"> αν θέλετε, η ίδια η διοίκηση δεν αντιμετωπίζει το θέμα. Γι’ αυτό και σήμερα με την ερώτηση αυτή, κύριε Υπου</w:t>
      </w:r>
      <w:r>
        <w:rPr>
          <w:rFonts w:eastAsia="Times New Roman"/>
          <w:szCs w:val="24"/>
        </w:rPr>
        <w:t xml:space="preserve">ργέ, θέλουμε η Κυβέρνηση να λύσει οριστικά το θέμα. Και αν δεν μπορεί η διοίκηση της ΕΥΔΑΠ, μπορείτε εσείς, έστω και με μία τροπολογία -πολλά νομοσχέδια θα περάσουν τώρα-, να λύσετε οριστικά το ζήτημα </w:t>
      </w:r>
      <w:r>
        <w:rPr>
          <w:rFonts w:eastAsia="Times New Roman"/>
          <w:szCs w:val="24"/>
        </w:rPr>
        <w:lastRenderedPageBreak/>
        <w:t>αυτό των είκοσι τριών υδρονομέων της ΕΥΔΑΠ, για να σταμ</w:t>
      </w:r>
      <w:r>
        <w:rPr>
          <w:rFonts w:eastAsia="Times New Roman"/>
          <w:szCs w:val="24"/>
        </w:rPr>
        <w:t>ατήσει αυτή η αβεβαιότητα και η ομηρία που είπατε προηγουμένως.</w:t>
      </w:r>
    </w:p>
    <w:p w14:paraId="2E6EC013" w14:textId="77777777" w:rsidR="00BA4BB2" w:rsidRDefault="00287818">
      <w:pPr>
        <w:spacing w:line="600" w:lineRule="auto"/>
        <w:ind w:firstLine="720"/>
        <w:jc w:val="both"/>
        <w:rPr>
          <w:rFonts w:eastAsia="Times New Roman"/>
          <w:szCs w:val="24"/>
        </w:rPr>
      </w:pPr>
      <w:r>
        <w:rPr>
          <w:rFonts w:eastAsia="Times New Roman"/>
          <w:szCs w:val="24"/>
        </w:rPr>
        <w:t>Καταθέτω για τα Πρακτικά όλη τη δικογραφία και τις αποφάσεις των δικαστηρίων.</w:t>
      </w:r>
    </w:p>
    <w:p w14:paraId="2E6EC014" w14:textId="77777777" w:rsidR="00BA4BB2" w:rsidRDefault="00287818">
      <w:pPr>
        <w:spacing w:line="600" w:lineRule="auto"/>
        <w:ind w:firstLine="720"/>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Κατσώτης</w:t>
      </w:r>
      <w:proofErr w:type="spellEnd"/>
      <w:r>
        <w:rPr>
          <w:rFonts w:eastAsia="Times New Roman"/>
          <w:szCs w:val="24"/>
        </w:rPr>
        <w:t xml:space="preserve"> καταθέτει για τα Πρακτικά τα προαναφερθέντα έγγραφα, τα οποία βρί</w:t>
      </w:r>
      <w:r>
        <w:rPr>
          <w:rFonts w:eastAsia="Times New Roman"/>
          <w:szCs w:val="24"/>
        </w:rPr>
        <w:t>σκονται στο αρχείο του Τμήματος Γραμματείας της Διεύθυνσης Στενογραφίας και Πρακτικών της Βουλής)</w:t>
      </w:r>
    </w:p>
    <w:p w14:paraId="2E6EC015" w14:textId="77777777" w:rsidR="00BA4BB2" w:rsidRDefault="0028781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συνάδελφο.</w:t>
      </w:r>
    </w:p>
    <w:p w14:paraId="2E6EC016" w14:textId="77777777" w:rsidR="00BA4BB2" w:rsidRDefault="00287818">
      <w:pPr>
        <w:spacing w:line="600" w:lineRule="auto"/>
        <w:ind w:firstLine="720"/>
        <w:jc w:val="both"/>
        <w:rPr>
          <w:rFonts w:eastAsia="Times New Roman"/>
          <w:szCs w:val="24"/>
        </w:rPr>
      </w:pPr>
      <w:r>
        <w:rPr>
          <w:rFonts w:eastAsia="Times New Roman"/>
          <w:szCs w:val="24"/>
        </w:rPr>
        <w:t>Κύριε Υπουργέ, έχετε τον λόγο.</w:t>
      </w:r>
    </w:p>
    <w:p w14:paraId="2E6EC017" w14:textId="77777777" w:rsidR="00BA4BB2" w:rsidRDefault="00287818">
      <w:pPr>
        <w:spacing w:line="600" w:lineRule="auto"/>
        <w:ind w:firstLine="720"/>
        <w:jc w:val="both"/>
        <w:rPr>
          <w:rFonts w:eastAsia="Times New Roman"/>
          <w:szCs w:val="24"/>
        </w:rPr>
      </w:pPr>
      <w:r w:rsidRPr="00B63A17">
        <w:rPr>
          <w:rFonts w:eastAsia="Times New Roman"/>
          <w:b/>
          <w:szCs w:val="24"/>
        </w:rPr>
        <w:t xml:space="preserve">ΝΙΚΟΛΑΟΣ ΜΑΥΡΑΓΑΝΗΣ (Υφυπουργός Υποδομών και Μεταφορών): </w:t>
      </w:r>
      <w:r>
        <w:rPr>
          <w:rFonts w:eastAsia="Times New Roman"/>
          <w:szCs w:val="24"/>
        </w:rPr>
        <w:t>Κύρι</w:t>
      </w:r>
      <w:r>
        <w:rPr>
          <w:rFonts w:eastAsia="Times New Roman"/>
          <w:szCs w:val="24"/>
        </w:rPr>
        <w:t xml:space="preserve">ε Βουλευτά, θέλω να το επαναλάβω γιατί το νιώθω ως ψυχική ανάγκη, θέλουμε και εμείς να το λύσουμε το θέμα. Σας επαναλαμβάνω, όμως, ότι δεν μπορούμε να παρανομήσουμε. </w:t>
      </w:r>
    </w:p>
    <w:p w14:paraId="2E6EC018" w14:textId="77777777" w:rsidR="00BA4BB2" w:rsidRDefault="00287818">
      <w:pPr>
        <w:spacing w:line="600" w:lineRule="auto"/>
        <w:ind w:firstLine="720"/>
        <w:jc w:val="both"/>
        <w:rPr>
          <w:rFonts w:eastAsia="Times New Roman"/>
          <w:szCs w:val="24"/>
        </w:rPr>
      </w:pPr>
      <w:r>
        <w:rPr>
          <w:rFonts w:eastAsia="Times New Roman"/>
          <w:szCs w:val="24"/>
        </w:rPr>
        <w:t xml:space="preserve">Όσον αφορά την απόφαση της </w:t>
      </w:r>
      <w:r>
        <w:rPr>
          <w:rFonts w:eastAsia="Times New Roman"/>
          <w:szCs w:val="24"/>
        </w:rPr>
        <w:t>ο</w:t>
      </w:r>
      <w:r>
        <w:rPr>
          <w:rFonts w:eastAsia="Times New Roman"/>
          <w:szCs w:val="24"/>
        </w:rPr>
        <w:t>λομέλειας του Αρείου Πάγου</w:t>
      </w:r>
      <w:r w:rsidRPr="00DF3863">
        <w:rPr>
          <w:rFonts w:eastAsia="Times New Roman"/>
          <w:szCs w:val="24"/>
        </w:rPr>
        <w:t>,</w:t>
      </w:r>
      <w:r>
        <w:rPr>
          <w:rFonts w:eastAsia="Times New Roman"/>
          <w:szCs w:val="24"/>
        </w:rPr>
        <w:t xml:space="preserve"> θέλω ξανά να επαναλάβω ότι το πολ</w:t>
      </w:r>
      <w:r>
        <w:rPr>
          <w:rFonts w:eastAsia="Times New Roman"/>
          <w:szCs w:val="24"/>
        </w:rPr>
        <w:t>ιτικό δικαστήριο, το Μονομελές, και στη συνέ</w:t>
      </w:r>
      <w:r>
        <w:rPr>
          <w:rFonts w:eastAsia="Times New Roman"/>
          <w:szCs w:val="24"/>
        </w:rPr>
        <w:lastRenderedPageBreak/>
        <w:t xml:space="preserve">χεια φυσικά και ο Άρειος Πάγος, ο οποίος επικύρωσε την απόφαση του Μονομελούς, όπως πολύ σωστά είπατε, έκρινε –τι;- τη νομιμότητα της επτάμηνης δοκιμαστικής περιόδου. </w:t>
      </w:r>
    </w:p>
    <w:p w14:paraId="2E6EC019" w14:textId="77777777" w:rsidR="00BA4BB2" w:rsidRDefault="00287818">
      <w:pPr>
        <w:spacing w:line="600" w:lineRule="auto"/>
        <w:ind w:firstLine="720"/>
        <w:jc w:val="both"/>
        <w:rPr>
          <w:rFonts w:eastAsia="Times New Roman"/>
          <w:szCs w:val="24"/>
        </w:rPr>
      </w:pPr>
      <w:r>
        <w:rPr>
          <w:rFonts w:eastAsia="Times New Roman"/>
          <w:szCs w:val="24"/>
        </w:rPr>
        <w:t>Μάλιστα, επειδή το αίτημα της αγωγής ήταν να</w:t>
      </w:r>
      <w:r>
        <w:rPr>
          <w:rFonts w:eastAsia="Times New Roman"/>
          <w:szCs w:val="24"/>
        </w:rPr>
        <w:t xml:space="preserve"> αναγνωριστεί και να μετατραπεί η σύμβαση σε αορίστου χρόνου απέρριψε το αίτημα αυτό και έκανε δεκτό μόνο για τους επτά μήνες. Άρα η διοίκηση της ΕΥΔΑΠ καλώς λέτε ότι πρέπει να συμμορφωθεί με την απόφαση της </w:t>
      </w:r>
      <w:r>
        <w:rPr>
          <w:rFonts w:eastAsia="Times New Roman"/>
          <w:szCs w:val="24"/>
        </w:rPr>
        <w:t>ο</w:t>
      </w:r>
      <w:r>
        <w:rPr>
          <w:rFonts w:eastAsia="Times New Roman"/>
          <w:szCs w:val="24"/>
        </w:rPr>
        <w:t>λομέλειας του Αρείου Πάγου, αλλά έχει ήδη συμμο</w:t>
      </w:r>
      <w:r>
        <w:rPr>
          <w:rFonts w:eastAsia="Times New Roman"/>
          <w:szCs w:val="24"/>
        </w:rPr>
        <w:t xml:space="preserve">ρφωθεί, γιατί έληξε η δοκιμαστική περίοδος τώρα περάσαμε στην επόμενη φάση. </w:t>
      </w:r>
    </w:p>
    <w:p w14:paraId="2E6EC01A" w14:textId="77777777" w:rsidR="00BA4BB2" w:rsidRDefault="00287818">
      <w:pPr>
        <w:spacing w:line="600" w:lineRule="auto"/>
        <w:ind w:firstLine="720"/>
        <w:jc w:val="both"/>
        <w:rPr>
          <w:rFonts w:eastAsia="Times New Roman"/>
          <w:szCs w:val="24"/>
        </w:rPr>
      </w:pPr>
      <w:r>
        <w:rPr>
          <w:rFonts w:eastAsia="Times New Roman"/>
          <w:szCs w:val="24"/>
        </w:rPr>
        <w:t xml:space="preserve">Τι μπορούμε να κάνουμε στην επόμενη φάση; Πρέπει με κάποιο τρόπο να φανεί η νομιμότητα ή μη της επέκτασης για την </w:t>
      </w:r>
      <w:proofErr w:type="spellStart"/>
      <w:r>
        <w:rPr>
          <w:rFonts w:eastAsia="Times New Roman"/>
          <w:szCs w:val="24"/>
        </w:rPr>
        <w:t>αοριστικοποίηση</w:t>
      </w:r>
      <w:proofErr w:type="spellEnd"/>
      <w:r>
        <w:rPr>
          <w:rFonts w:eastAsia="Times New Roman"/>
          <w:szCs w:val="24"/>
        </w:rPr>
        <w:t xml:space="preserve"> αυτών των σχέσεων εργασίας. Εμείς ευχόμαστε να εί</w:t>
      </w:r>
      <w:r>
        <w:rPr>
          <w:rFonts w:eastAsia="Times New Roman"/>
          <w:szCs w:val="24"/>
        </w:rPr>
        <w:t xml:space="preserve">ναι πράγματι νόμιμη η επέκταση αυτή. Ευχόμαστε. </w:t>
      </w:r>
    </w:p>
    <w:p w14:paraId="2E6EC01B" w14:textId="77777777" w:rsidR="00BA4BB2" w:rsidRDefault="00287818">
      <w:pPr>
        <w:spacing w:line="600" w:lineRule="auto"/>
        <w:ind w:firstLine="720"/>
        <w:jc w:val="both"/>
        <w:rPr>
          <w:rFonts w:eastAsia="Times New Roman"/>
          <w:szCs w:val="24"/>
        </w:rPr>
      </w:pPr>
      <w:r>
        <w:rPr>
          <w:rFonts w:eastAsia="Times New Roman"/>
          <w:szCs w:val="24"/>
        </w:rPr>
        <w:t xml:space="preserve">Μέχρι στιγμής το ΑΣΕΠ έχει επιδείξει διαφορετική στάση. Φυσικά και έχουμε κάνει γνωστό στο ΑΣΕΠ, στο πλαίσιο της θεμιτής επικοινωνίας που μπορεί να υπάρχει από τα </w:t>
      </w:r>
      <w:proofErr w:type="spellStart"/>
      <w:r>
        <w:rPr>
          <w:rFonts w:eastAsia="Times New Roman"/>
          <w:szCs w:val="24"/>
        </w:rPr>
        <w:t>διάδικα</w:t>
      </w:r>
      <w:proofErr w:type="spellEnd"/>
      <w:r>
        <w:rPr>
          <w:rFonts w:eastAsia="Times New Roman"/>
          <w:szCs w:val="24"/>
        </w:rPr>
        <w:t xml:space="preserve"> μέρη προς το ΑΣΕΠ –από τα ενδιαφερόμ</w:t>
      </w:r>
      <w:r>
        <w:rPr>
          <w:rFonts w:eastAsia="Times New Roman"/>
          <w:szCs w:val="24"/>
        </w:rPr>
        <w:t xml:space="preserve">ενα μέρη γιατί δεν είναι ακριβώς </w:t>
      </w:r>
      <w:proofErr w:type="spellStart"/>
      <w:r>
        <w:rPr>
          <w:rFonts w:eastAsia="Times New Roman"/>
          <w:szCs w:val="24"/>
        </w:rPr>
        <w:t>διάδικα</w:t>
      </w:r>
      <w:proofErr w:type="spellEnd"/>
      <w:r>
        <w:rPr>
          <w:rFonts w:eastAsia="Times New Roman"/>
          <w:szCs w:val="24"/>
        </w:rPr>
        <w:t xml:space="preserve"> μέρη, είναι ενδιαφερόμενα μέρη- ότι η διοίκηση της ΕΥΔΑΠ επιθυμεί να υπάρξει μια θετική άποψη για αυτό το </w:t>
      </w:r>
      <w:r>
        <w:rPr>
          <w:rFonts w:eastAsia="Times New Roman"/>
          <w:szCs w:val="24"/>
        </w:rPr>
        <w:lastRenderedPageBreak/>
        <w:t>θέμα, αλλά δεν μπορούμε εμείς από εκεί και πέρα να υποδείξουμε την εργασία που πρέπει να κάνει και την επιστη</w:t>
      </w:r>
      <w:r>
        <w:rPr>
          <w:rFonts w:eastAsia="Times New Roman"/>
          <w:szCs w:val="24"/>
        </w:rPr>
        <w:t xml:space="preserve">μονική γνώμη που θα έχει το ΑΣΕΠ ως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w:t>
      </w:r>
    </w:p>
    <w:p w14:paraId="2E6EC01C" w14:textId="77777777" w:rsidR="00BA4BB2" w:rsidRDefault="00287818">
      <w:pPr>
        <w:spacing w:line="600" w:lineRule="auto"/>
        <w:ind w:firstLine="720"/>
        <w:jc w:val="both"/>
        <w:rPr>
          <w:rFonts w:eastAsia="Times New Roman"/>
          <w:szCs w:val="24"/>
        </w:rPr>
      </w:pPr>
      <w:r>
        <w:rPr>
          <w:rFonts w:eastAsia="Times New Roman"/>
          <w:szCs w:val="24"/>
        </w:rPr>
        <w:t xml:space="preserve">Θέλω να σας σημειώσω, επειδή είπατε ότι δεν ήταν η εμπειρία μέσα καταχωρημένη στην προκήρυξη, ότι στη σελίδα 6929 του τεύχους προκηρύξεων ΑΣΕΠ της 3ης Ιουνίου 2009, αριθμός φύλλου 235 στην παράγραφο 2.4 </w:t>
      </w:r>
      <w:r>
        <w:rPr>
          <w:rFonts w:eastAsia="Times New Roman"/>
          <w:szCs w:val="24"/>
        </w:rPr>
        <w:t>στο Κεφάλαιο Α που λέει «Προσόντα Πρόσληψης» γράφει επακριβώς</w:t>
      </w:r>
      <w:r w:rsidRPr="008B3D53">
        <w:rPr>
          <w:rFonts w:eastAsia="Times New Roman"/>
          <w:szCs w:val="24"/>
        </w:rPr>
        <w:t>:</w:t>
      </w:r>
      <w:r>
        <w:rPr>
          <w:rFonts w:eastAsia="Times New Roman"/>
          <w:szCs w:val="24"/>
        </w:rPr>
        <w:t xml:space="preserve"> «εμπειρία ενός έτους στην ανάγνωση τεχνικού σχεδίου και σε έργα υποδομής δικτύων ύδρευσης». </w:t>
      </w:r>
    </w:p>
    <w:p w14:paraId="2E6EC01D" w14:textId="77777777" w:rsidR="00BA4BB2" w:rsidRDefault="00287818">
      <w:pPr>
        <w:spacing w:line="600" w:lineRule="auto"/>
        <w:ind w:firstLine="720"/>
        <w:jc w:val="both"/>
        <w:rPr>
          <w:rFonts w:eastAsia="Times New Roman"/>
          <w:szCs w:val="24"/>
        </w:rPr>
      </w:pPr>
      <w:r>
        <w:rPr>
          <w:rFonts w:eastAsia="Times New Roman"/>
          <w:szCs w:val="24"/>
        </w:rPr>
        <w:t>Άρα λοιπόν, θα κάνουμε ό,τι μπορούμε. Πραγματικά, θέλω να το πιστέψετε αυτό. Θα κάνουμε ό,τι μπορούμ</w:t>
      </w:r>
      <w:r>
        <w:rPr>
          <w:rFonts w:eastAsia="Times New Roman"/>
          <w:szCs w:val="24"/>
        </w:rPr>
        <w:t>ε, αλλά καταλαβαίνετε επίσης την υποχρέωση μας να μην παρανομήσουμε.</w:t>
      </w:r>
    </w:p>
    <w:p w14:paraId="2E6EC01E" w14:textId="77777777" w:rsidR="00BA4BB2" w:rsidRDefault="00287818">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(Μάριος Γεωργιάδης): </w:t>
      </w:r>
      <w:r w:rsidRPr="0078195A">
        <w:rPr>
          <w:rFonts w:eastAsia="Times New Roman" w:cs="Times New Roman"/>
          <w:bCs/>
          <w:szCs w:val="24"/>
        </w:rPr>
        <w:t>Ευχαριστούμε τον κύριο Υπουργό.</w:t>
      </w:r>
    </w:p>
    <w:p w14:paraId="2E6EC01F"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Ολοκληρώνουμε τις εκφωνήσεις των κωλυμάτων για τις ερωτήσεις που δεν θα συζητηθούν.</w:t>
      </w:r>
    </w:p>
    <w:p w14:paraId="2E6EC02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τρίτη</w:t>
      </w:r>
      <w:r>
        <w:rPr>
          <w:rFonts w:eastAsia="Times New Roman" w:cs="Times New Roman"/>
          <w:szCs w:val="24"/>
        </w:rPr>
        <w:t xml:space="preserve"> με αριθμό 1888/26-6-2018 επίκαιρη ερώτηση πρώτου κύκλου του Βουλευτή Α</w:t>
      </w:r>
      <w:r>
        <w:rPr>
          <w:rFonts w:eastAsia="Times New Roman" w:cs="Times New Roman"/>
          <w:szCs w:val="24"/>
        </w:rPr>
        <w:t>΄</w:t>
      </w:r>
      <w:r>
        <w:rPr>
          <w:rFonts w:eastAsia="Times New Roman" w:cs="Times New Roman"/>
          <w:szCs w:val="24"/>
        </w:rPr>
        <w:t xml:space="preserve"> Θεσσαλονίκης του Λαϊκού Συνδέσμου - Χρυσή Αυγή κ. </w:t>
      </w:r>
      <w:r w:rsidRPr="00B63A17">
        <w:rPr>
          <w:rFonts w:eastAsia="Times New Roman" w:cs="Times New Roman"/>
          <w:bCs/>
          <w:szCs w:val="24"/>
        </w:rPr>
        <w:t>Αντωνίου Γρέγου</w:t>
      </w:r>
      <w:r>
        <w:rPr>
          <w:rFonts w:eastAsia="Times New Roman" w:cs="Times New Roman"/>
          <w:bCs/>
          <w:szCs w:val="24"/>
        </w:rPr>
        <w:t xml:space="preserve"> </w:t>
      </w:r>
      <w:r>
        <w:rPr>
          <w:rFonts w:eastAsia="Times New Roman" w:cs="Times New Roman"/>
          <w:szCs w:val="24"/>
        </w:rPr>
        <w:t xml:space="preserve">προς την Υπουργό </w:t>
      </w:r>
      <w:r w:rsidRPr="00B63A17">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με θέμα: «Περί του Μουσείου Μακεδονικού Αγώνα και λοιπών φορέων, συλλόγων</w:t>
      </w:r>
      <w:r>
        <w:rPr>
          <w:rFonts w:eastAsia="Times New Roman" w:cs="Times New Roman"/>
          <w:szCs w:val="24"/>
        </w:rPr>
        <w:t xml:space="preserve"> και σωματείων της Μακεδονίας και του άρθρου 6 της συμφωνίας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Σκοπίων»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λόγω κωλύματος της Υπουργού Πολιτισμού και Αθλητισμού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w:t>
      </w:r>
    </w:p>
    <w:p w14:paraId="2E6EC021"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 με αριθμό 1812/14-6-2018 επίκαιρη ερώτηση δεύτερου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w:t>
      </w:r>
      <w:r>
        <w:rPr>
          <w:rFonts w:eastAsia="Times New Roman" w:cs="Times New Roman"/>
          <w:szCs w:val="24"/>
        </w:rPr>
        <w:t xml:space="preserve"> </w:t>
      </w:r>
      <w:r>
        <w:rPr>
          <w:rFonts w:eastAsia="Times New Roman" w:cs="Times New Roman"/>
          <w:szCs w:val="24"/>
        </w:rPr>
        <w:t xml:space="preserve">κ. </w:t>
      </w:r>
      <w:r w:rsidRPr="00B63A17">
        <w:rPr>
          <w:rFonts w:eastAsia="Times New Roman" w:cs="Times New Roman"/>
          <w:bCs/>
          <w:szCs w:val="24"/>
        </w:rPr>
        <w:t xml:space="preserve">Νικολάου </w:t>
      </w:r>
      <w:proofErr w:type="spellStart"/>
      <w:r w:rsidRPr="00B63A17">
        <w:rPr>
          <w:rFonts w:eastAsia="Times New Roman" w:cs="Times New Roman"/>
          <w:bCs/>
          <w:szCs w:val="24"/>
        </w:rPr>
        <w:t>Κούζηλου</w:t>
      </w:r>
      <w:proofErr w:type="spellEnd"/>
      <w:r>
        <w:rPr>
          <w:rFonts w:eastAsia="Times New Roman" w:cs="Times New Roman"/>
          <w:szCs w:val="24"/>
        </w:rPr>
        <w:t xml:space="preserve"> προς τον Υπουργό </w:t>
      </w:r>
      <w:r w:rsidRPr="00B63A17">
        <w:rPr>
          <w:rFonts w:eastAsia="Times New Roman" w:cs="Times New Roman"/>
          <w:bCs/>
          <w:szCs w:val="24"/>
        </w:rPr>
        <w:t>Εσωτερικών</w:t>
      </w:r>
      <w:r>
        <w:rPr>
          <w:rFonts w:eastAsia="Times New Roman" w:cs="Times New Roman"/>
          <w:szCs w:val="24"/>
        </w:rPr>
        <w:t xml:space="preserve"> με θέμα: «Ανεξέλεγκτη η κατάσταση στο κέντρο φιλοξενίας προσφύγων στο Σκαραμαγκά»</w:t>
      </w:r>
      <w:r>
        <w:rPr>
          <w:rFonts w:eastAsia="Times New Roman" w:cs="Times New Roman"/>
          <w:szCs w:val="24"/>
        </w:rPr>
        <w:t>, δεν θα συζητηθεί</w:t>
      </w:r>
      <w:r>
        <w:rPr>
          <w:rFonts w:eastAsia="Times New Roman" w:cs="Times New Roman"/>
          <w:szCs w:val="24"/>
        </w:rPr>
        <w:t xml:space="preserve">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2E6EC02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πέμπτη μ</w:t>
      </w:r>
      <w:r>
        <w:rPr>
          <w:rFonts w:eastAsia="Times New Roman" w:cs="Times New Roman"/>
          <w:szCs w:val="24"/>
        </w:rPr>
        <w:t>ε αριθμό 1554/24-4-2018 επίκαιρη ερώτηση δεύτερου κύκλου του Βουλευτή Κιλκίς</w:t>
      </w:r>
      <w:r>
        <w:rPr>
          <w:rFonts w:eastAsia="Times New Roman" w:cs="Times New Roman"/>
          <w:szCs w:val="24"/>
        </w:rPr>
        <w:t xml:space="preserve"> </w:t>
      </w:r>
      <w:r>
        <w:rPr>
          <w:rFonts w:eastAsia="Times New Roman" w:cs="Times New Roman"/>
          <w:szCs w:val="24"/>
        </w:rPr>
        <w:t xml:space="preserve">του Λαϊκού Συνδέσμου – Χρυσή Αυγή κ. </w:t>
      </w:r>
      <w:r w:rsidRPr="00B63A17">
        <w:rPr>
          <w:rFonts w:eastAsia="Times New Roman" w:cs="Times New Roman"/>
          <w:bCs/>
          <w:szCs w:val="24"/>
        </w:rPr>
        <w:t>Χρήστου Χατζησάββα</w:t>
      </w:r>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sidRPr="00B63A17">
        <w:rPr>
          <w:rFonts w:eastAsia="Times New Roman" w:cs="Times New Roman"/>
          <w:bCs/>
          <w:szCs w:val="24"/>
        </w:rPr>
        <w:t>Εσωτερικών</w:t>
      </w:r>
      <w:r>
        <w:rPr>
          <w:rFonts w:eastAsia="Times New Roman" w:cs="Times New Roman"/>
          <w:szCs w:val="24"/>
        </w:rPr>
        <w:t xml:space="preserve"> </w:t>
      </w:r>
      <w:r>
        <w:rPr>
          <w:rFonts w:eastAsia="Times New Roman" w:cs="Times New Roman"/>
          <w:szCs w:val="24"/>
        </w:rPr>
        <w:t xml:space="preserve">σχετικά με την ανέγερση κτηρίου για τη στέγαση του </w:t>
      </w:r>
      <w:r>
        <w:rPr>
          <w:rFonts w:eastAsia="Times New Roman" w:cs="Times New Roman"/>
          <w:szCs w:val="24"/>
        </w:rPr>
        <w:t>τ</w:t>
      </w:r>
      <w:r>
        <w:rPr>
          <w:rFonts w:eastAsia="Times New Roman" w:cs="Times New Roman"/>
          <w:szCs w:val="24"/>
        </w:rPr>
        <w:t xml:space="preserve">μήματος Εθνικών Οδών </w:t>
      </w:r>
      <w:proofErr w:type="spellStart"/>
      <w:r>
        <w:rPr>
          <w:rFonts w:eastAsia="Times New Roman" w:cs="Times New Roman"/>
          <w:szCs w:val="24"/>
        </w:rPr>
        <w:t>Παιονίας</w:t>
      </w:r>
      <w:proofErr w:type="spellEnd"/>
      <w:r>
        <w:rPr>
          <w:rFonts w:eastAsia="Times New Roman" w:cs="Times New Roman"/>
          <w:szCs w:val="24"/>
        </w:rPr>
        <w:t>, δεν θα συζητ</w:t>
      </w:r>
      <w:r>
        <w:rPr>
          <w:rFonts w:eastAsia="Times New Roman" w:cs="Times New Roman"/>
          <w:szCs w:val="24"/>
        </w:rPr>
        <w:t>ηθεί</w:t>
      </w:r>
      <w:r>
        <w:rPr>
          <w:rFonts w:eastAsia="Times New Roman" w:cs="Times New Roman"/>
          <w:szCs w:val="24"/>
        </w:rPr>
        <w:t xml:space="preserve">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2E6EC023"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έκτη με αριθμό 1151/26-2-2018 επίκαιρη ερώτηση δεύτερου κύκλου του Βουλευτή Κιλκίς του Λαϊκού Συνδέσμου – Χρυσή Αυγή κ. </w:t>
      </w:r>
      <w:r w:rsidRPr="00B63A17">
        <w:rPr>
          <w:rFonts w:eastAsia="Times New Roman" w:cs="Times New Roman"/>
          <w:bCs/>
          <w:szCs w:val="24"/>
        </w:rPr>
        <w:t>Χρήστου Χατζησάββα</w:t>
      </w:r>
      <w:r>
        <w:rPr>
          <w:rFonts w:eastAsia="Times New Roman" w:cs="Times New Roman"/>
          <w:b/>
          <w:bCs/>
          <w:szCs w:val="24"/>
        </w:rPr>
        <w:t xml:space="preserve"> </w:t>
      </w:r>
      <w:r>
        <w:rPr>
          <w:rFonts w:eastAsia="Times New Roman" w:cs="Times New Roman"/>
          <w:szCs w:val="24"/>
        </w:rPr>
        <w:t xml:space="preserve">προς τον Υπουργό </w:t>
      </w:r>
      <w:r w:rsidRPr="00B63A17">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με θέμα: «Ερωτήματα </w:t>
      </w:r>
      <w:r>
        <w:rPr>
          <w:rFonts w:eastAsia="Times New Roman" w:cs="Times New Roman"/>
          <w:szCs w:val="24"/>
        </w:rPr>
        <w:t>σχετικώς με την υπόθεση πράκτορα βάσει αποκαλύψεων του Π. Καμμένου»</w:t>
      </w:r>
      <w:r>
        <w:rPr>
          <w:rFonts w:eastAsia="Times New Roman" w:cs="Times New Roman"/>
          <w:szCs w:val="24"/>
        </w:rPr>
        <w:t>, δεν θα συζητηθεί</w:t>
      </w:r>
      <w:r>
        <w:rPr>
          <w:rFonts w:eastAsia="Times New Roman" w:cs="Times New Roman"/>
          <w:szCs w:val="24"/>
        </w:rPr>
        <w:t xml:space="preserve">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w:t>
      </w:r>
    </w:p>
    <w:p w14:paraId="2E6EC024"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Όλες αυτές οι ερωτήσεις και τα κωλύματα για τα οποία δεν θα συζητηθούν φέρουν και την υπογραφή του κ. </w:t>
      </w:r>
      <w:r>
        <w:rPr>
          <w:rFonts w:eastAsia="Times New Roman" w:cs="Times New Roman"/>
          <w:szCs w:val="24"/>
        </w:rPr>
        <w:t>Καλογήρου από τη Γενική Γραμματεία της Κυβέρνησης.</w:t>
      </w:r>
    </w:p>
    <w:p w14:paraId="2E6EC025"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Ολοκληρώνουμε σήμερα με την όγδοη με αριθμό 1808/13-6-2018 επίκαιρη ερώτηση δεύτερου κύκλου του Ανεξάρτητου Βουλευτή Β΄ Αθηνών κ. </w:t>
      </w:r>
      <w:r w:rsidRPr="00B63A17">
        <w:rPr>
          <w:rFonts w:eastAsia="Times New Roman" w:cs="Times New Roman"/>
          <w:bCs/>
          <w:szCs w:val="24"/>
        </w:rPr>
        <w:t xml:space="preserve">Θεοχάρη </w:t>
      </w:r>
      <w:proofErr w:type="spellStart"/>
      <w:r w:rsidRPr="00B63A17">
        <w:rPr>
          <w:rFonts w:eastAsia="Times New Roman" w:cs="Times New Roman"/>
          <w:bCs/>
          <w:szCs w:val="24"/>
        </w:rPr>
        <w:t>Θεοχάρη</w:t>
      </w:r>
      <w:proofErr w:type="spellEnd"/>
      <w:r>
        <w:rPr>
          <w:rFonts w:eastAsia="Times New Roman" w:cs="Times New Roman"/>
          <w:bCs/>
          <w:szCs w:val="24"/>
        </w:rPr>
        <w:t>,</w:t>
      </w:r>
      <w:r>
        <w:rPr>
          <w:rFonts w:eastAsia="Times New Roman" w:cs="Times New Roman"/>
          <w:szCs w:val="24"/>
        </w:rPr>
        <w:t xml:space="preserve"> προς την Υπουργό </w:t>
      </w:r>
      <w:r w:rsidRPr="00B63A17">
        <w:rPr>
          <w:rFonts w:eastAsia="Times New Roman" w:cs="Times New Roman"/>
          <w:bCs/>
          <w:szCs w:val="24"/>
        </w:rPr>
        <w:t>Πολιτισμού και Αθλητισμού,</w:t>
      </w:r>
      <w:r>
        <w:rPr>
          <w:rFonts w:eastAsia="Times New Roman" w:cs="Times New Roman"/>
          <w:szCs w:val="24"/>
        </w:rPr>
        <w:t xml:space="preserve"> με θέμα: «Συνε</w:t>
      </w:r>
      <w:r>
        <w:rPr>
          <w:rFonts w:eastAsia="Times New Roman" w:cs="Times New Roman"/>
          <w:szCs w:val="24"/>
        </w:rPr>
        <w:t>χή κρούσματα βίας στα γήπεδα του ελληνικού πρωταθλήματος ποδοσφαίρου».</w:t>
      </w:r>
    </w:p>
    <w:p w14:paraId="2E6EC026"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Την ερώτηση θα απαντήσει ο Υφυπουργός Πολιτισμού και Αθλητισμού κ. Γεώργιος Βασιλειάδης.</w:t>
      </w:r>
    </w:p>
    <w:p w14:paraId="2E6EC027"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Κύριε Θεοχάρη,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E6EC028" w14:textId="77777777" w:rsidR="00BA4BB2" w:rsidRDefault="00287818">
      <w:pPr>
        <w:spacing w:line="600" w:lineRule="auto"/>
        <w:ind w:firstLine="720"/>
        <w:jc w:val="both"/>
        <w:rPr>
          <w:rFonts w:eastAsia="Times New Roman" w:cs="Times New Roman"/>
          <w:bCs/>
          <w:szCs w:val="24"/>
        </w:rPr>
      </w:pPr>
      <w:r>
        <w:rPr>
          <w:rFonts w:eastAsia="Times New Roman" w:cs="Times New Roman"/>
          <w:b/>
          <w:bCs/>
          <w:szCs w:val="24"/>
        </w:rPr>
        <w:t>ΘΕΟΧΑΡΗΣ</w:t>
      </w:r>
      <w:r w:rsidRPr="008D2E87">
        <w:rPr>
          <w:rFonts w:eastAsia="Times New Roman" w:cs="Times New Roman"/>
          <w:b/>
          <w:bCs/>
          <w:szCs w:val="24"/>
        </w:rPr>
        <w:t xml:space="preserve"> (</w:t>
      </w:r>
      <w:r>
        <w:rPr>
          <w:rFonts w:eastAsia="Times New Roman" w:cs="Times New Roman"/>
          <w:b/>
          <w:bCs/>
          <w:szCs w:val="24"/>
        </w:rPr>
        <w:t>ΧΑΡΗΣ) ΘΕΟΧΑΡΗΣ</w:t>
      </w:r>
      <w:r w:rsidRPr="0078195A">
        <w:rPr>
          <w:rFonts w:eastAsia="Times New Roman" w:cs="Times New Roman"/>
          <w:b/>
          <w:bCs/>
          <w:szCs w:val="24"/>
        </w:rPr>
        <w:t xml:space="preserve">: </w:t>
      </w:r>
      <w:r w:rsidRPr="0078195A">
        <w:rPr>
          <w:rFonts w:eastAsia="Times New Roman" w:cs="Times New Roman"/>
          <w:bCs/>
          <w:szCs w:val="24"/>
        </w:rPr>
        <w:t>Ε</w:t>
      </w:r>
      <w:r w:rsidRPr="0078195A">
        <w:rPr>
          <w:rFonts w:eastAsia="Times New Roman" w:cs="Times New Roman"/>
          <w:bCs/>
          <w:szCs w:val="24"/>
        </w:rPr>
        <w:t>υχαριστώ, κύριε Πρόεδρε.</w:t>
      </w:r>
    </w:p>
    <w:p w14:paraId="2E6EC029" w14:textId="77777777" w:rsidR="00BA4BB2" w:rsidRDefault="00287818">
      <w:pPr>
        <w:spacing w:line="600" w:lineRule="auto"/>
        <w:ind w:firstLine="720"/>
        <w:jc w:val="both"/>
        <w:rPr>
          <w:rFonts w:eastAsia="Times New Roman" w:cs="Times New Roman"/>
          <w:bCs/>
          <w:szCs w:val="24"/>
        </w:rPr>
      </w:pPr>
      <w:r w:rsidRPr="0078195A">
        <w:rPr>
          <w:rFonts w:eastAsia="Times New Roman" w:cs="Times New Roman"/>
          <w:bCs/>
          <w:szCs w:val="24"/>
        </w:rPr>
        <w:lastRenderedPageBreak/>
        <w:t>Δεν θα χρειαστώ τα δύο λεπτά</w:t>
      </w:r>
      <w:r>
        <w:rPr>
          <w:rFonts w:eastAsia="Times New Roman" w:cs="Times New Roman"/>
          <w:bCs/>
          <w:szCs w:val="24"/>
        </w:rPr>
        <w:t xml:space="preserve">, </w:t>
      </w:r>
      <w:r w:rsidRPr="0078195A">
        <w:rPr>
          <w:rFonts w:eastAsia="Times New Roman" w:cs="Times New Roman"/>
          <w:bCs/>
          <w:szCs w:val="24"/>
        </w:rPr>
        <w:t>να τα προσθέσουμε στη δευτερολογία εκεί είναι η σημασία.</w:t>
      </w:r>
    </w:p>
    <w:p w14:paraId="2E6EC02A" w14:textId="77777777" w:rsidR="00BA4BB2" w:rsidRDefault="00287818">
      <w:pPr>
        <w:spacing w:line="600" w:lineRule="auto"/>
        <w:ind w:firstLine="720"/>
        <w:jc w:val="both"/>
        <w:rPr>
          <w:rFonts w:eastAsia="Times New Roman"/>
          <w:b/>
          <w:szCs w:val="24"/>
        </w:rPr>
      </w:pPr>
      <w:r w:rsidRPr="0078195A">
        <w:rPr>
          <w:rFonts w:eastAsia="Times New Roman" w:cs="Times New Roman"/>
          <w:bCs/>
          <w:szCs w:val="24"/>
        </w:rPr>
        <w:t>Κύριε Υπουργέ, ξέρετε πολύ καλά, καλύτερα από εμένα</w:t>
      </w:r>
      <w:r>
        <w:rPr>
          <w:rFonts w:eastAsia="Times New Roman" w:cs="Times New Roman"/>
          <w:bCs/>
          <w:szCs w:val="24"/>
        </w:rPr>
        <w:t>,</w:t>
      </w:r>
      <w:r w:rsidRPr="0078195A">
        <w:rPr>
          <w:rFonts w:eastAsia="Times New Roman" w:cs="Times New Roman"/>
          <w:bCs/>
          <w:szCs w:val="24"/>
        </w:rPr>
        <w:t xml:space="preserve"> τα συνεχή κρούσματα βίας που έχουμε παρατηρήσει το τελευταίο διάστημα με αποκορύφωμα το στα</w:t>
      </w:r>
      <w:r w:rsidRPr="0078195A">
        <w:rPr>
          <w:rFonts w:eastAsia="Times New Roman" w:cs="Times New Roman"/>
          <w:bCs/>
          <w:szCs w:val="24"/>
        </w:rPr>
        <w:t xml:space="preserve">μάτημα του </w:t>
      </w:r>
      <w:r>
        <w:rPr>
          <w:rFonts w:eastAsia="Times New Roman" w:cs="Times New Roman"/>
          <w:bCs/>
          <w:szCs w:val="24"/>
        </w:rPr>
        <w:t>π</w:t>
      </w:r>
      <w:r w:rsidRPr="0078195A">
        <w:rPr>
          <w:rFonts w:eastAsia="Times New Roman" w:cs="Times New Roman"/>
          <w:bCs/>
          <w:szCs w:val="24"/>
        </w:rPr>
        <w:t>ρωταθλήματος πέρσι.</w:t>
      </w:r>
    </w:p>
    <w:p w14:paraId="2E6EC02B"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Συνεπώς σας ρωτάω αν υπάρχει χρονικός προγραμματισμός για αντιμετώπιση αυτών των φαινομένων –με νέο νομοσχέδιο, με άλλο τρόπο, πείτε μας εσείς- για το πώς θα προστατευτεί ο επαγγελματικός αλλά και ο ερασιτεχνικός αθλητισμός </w:t>
      </w:r>
      <w:r>
        <w:rPr>
          <w:rFonts w:eastAsia="Times New Roman" w:cs="Times New Roman"/>
          <w:szCs w:val="24"/>
        </w:rPr>
        <w:t>και με ποιον τρόπο προτίθεστε να αντιμετωπίσετε αποτελεσματικά τα κρούσματα αυτά της βίας. Περισσότερα στη δευτερολογία, αφού σας ακούσω.</w:t>
      </w:r>
    </w:p>
    <w:p w14:paraId="2E6EC02C" w14:textId="77777777" w:rsidR="00BA4BB2" w:rsidRDefault="00287818">
      <w:pPr>
        <w:spacing w:line="600" w:lineRule="auto"/>
        <w:ind w:firstLine="720"/>
        <w:jc w:val="both"/>
        <w:rPr>
          <w:rFonts w:eastAsia="Times New Roman" w:cs="Times New Roman"/>
          <w:szCs w:val="24"/>
        </w:rPr>
      </w:pPr>
      <w:r w:rsidRPr="008566A3">
        <w:rPr>
          <w:rFonts w:eastAsia="Times New Roman" w:cs="Times New Roman"/>
          <w:b/>
          <w:szCs w:val="24"/>
        </w:rPr>
        <w:t>ΠΡΟΕΔΡΕΥΩΝ (Μάριος Γεωργιάδης):</w:t>
      </w:r>
      <w:r>
        <w:rPr>
          <w:rFonts w:eastAsia="Times New Roman" w:cs="Times New Roman"/>
          <w:szCs w:val="24"/>
        </w:rPr>
        <w:t xml:space="preserve"> Ευχαριστούμε και για τη συντομία, κύριε συνάδελφε,</w:t>
      </w:r>
    </w:p>
    <w:p w14:paraId="2E6EC02D"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στη</w:t>
      </w:r>
      <w:r>
        <w:rPr>
          <w:rFonts w:eastAsia="Times New Roman" w:cs="Times New Roman"/>
          <w:szCs w:val="24"/>
        </w:rPr>
        <w:t xml:space="preserve"> διάθεσή σας.</w:t>
      </w:r>
    </w:p>
    <w:p w14:paraId="2E6EC02E" w14:textId="77777777" w:rsidR="00BA4BB2" w:rsidRDefault="00287818">
      <w:pPr>
        <w:spacing w:line="600" w:lineRule="auto"/>
        <w:ind w:firstLine="720"/>
        <w:jc w:val="both"/>
        <w:rPr>
          <w:rFonts w:eastAsia="Times New Roman" w:cs="Times New Roman"/>
          <w:szCs w:val="24"/>
        </w:rPr>
      </w:pPr>
      <w:r w:rsidRPr="008566A3">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Ευχαριστώ, κύριε Πρόεδρε.</w:t>
      </w:r>
    </w:p>
    <w:p w14:paraId="2E6EC02F"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Κύριε Θεοχάρη, σχετικά με τα κρούσματα βίας, θα ήθελα να πω τα εξής: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σαν μια πολύ σύντομη εισαγωγή, δεν θα ήθελα, και θα ήταν </w:t>
      </w:r>
      <w:r>
        <w:rPr>
          <w:rFonts w:eastAsia="Times New Roman" w:cs="Times New Roman"/>
          <w:szCs w:val="24"/>
        </w:rPr>
        <w:lastRenderedPageBreak/>
        <w:t xml:space="preserve">λάθος για τον </w:t>
      </w:r>
      <w:r>
        <w:rPr>
          <w:rFonts w:eastAsia="Times New Roman" w:cs="Times New Roman"/>
          <w:szCs w:val="24"/>
        </w:rPr>
        <w:t>αθλητισμό, να θεωρηθεί η βία ως ένα φαινόμενο αθλητικό. Η βία είναι ένα κοινωνικό φαινόμενο το οποίο εντείνεται πολύ περισσότερο σε μια κοινωνία η οποία πέρασε μέσα από μια δεκαετή κρίση, μέσα σε μια κοινωνία όπου η ανεργία των νέων άγγιξε πριν από λίγα χρ</w:t>
      </w:r>
      <w:r>
        <w:rPr>
          <w:rFonts w:eastAsia="Times New Roman" w:cs="Times New Roman"/>
          <w:szCs w:val="24"/>
        </w:rPr>
        <w:t>όνια το 50% και στους αθλητικούς χώρους ήταν πολύ πιο εύκολο να εκφραστεί.</w:t>
      </w:r>
    </w:p>
    <w:p w14:paraId="2E6EC03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Ως προς τη φετινή χρονιά, μολονότι υπήρχαν κάποιες κορυφώσεις στιγμών, θα έλεγα, και όχι μαζικών γεγονότων για να είμαστε ειλικρινείς, στιγμών προβληματικών –δεν χρειάζεται να </w:t>
      </w:r>
      <w:proofErr w:type="spellStart"/>
      <w:r>
        <w:rPr>
          <w:rFonts w:eastAsia="Times New Roman" w:cs="Times New Roman"/>
          <w:szCs w:val="24"/>
        </w:rPr>
        <w:t>ξαναξ</w:t>
      </w:r>
      <w:r>
        <w:rPr>
          <w:rFonts w:eastAsia="Times New Roman" w:cs="Times New Roman"/>
          <w:szCs w:val="24"/>
        </w:rPr>
        <w:t>ύσουμε</w:t>
      </w:r>
      <w:proofErr w:type="spellEnd"/>
      <w:r>
        <w:rPr>
          <w:rFonts w:eastAsia="Times New Roman" w:cs="Times New Roman"/>
          <w:szCs w:val="24"/>
        </w:rPr>
        <w:t xml:space="preserve"> τις πληγές- είχαμε λιγότερα κρούσματα και μικρότερης έντασης και αυτά κυρίως προς το τέλος της χρονιάς.</w:t>
      </w:r>
    </w:p>
    <w:p w14:paraId="2E6EC031"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Αυτό μας προβληματίζει αρκετά γιατί δείχνει ότι ακόμα και όταν έχουμε κατακτήσει μια «κανονικότητα» μέχρι ένα σημείο, όταν φτάνουμε τις κρίσιμες </w:t>
      </w:r>
      <w:r>
        <w:rPr>
          <w:rFonts w:eastAsia="Times New Roman" w:cs="Times New Roman"/>
          <w:szCs w:val="24"/>
        </w:rPr>
        <w:t>καμπές των πρωταθλητών, εκεί πέρα η κατάσταση εκτραχύνεται.</w:t>
      </w:r>
    </w:p>
    <w:p w14:paraId="2E6EC03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Υπάρχει ένα σκληρό, ειδικά στο ποδόσφαιρο, κανονιστικό πλαίσιο το οποίο έγινε σε συνεργασία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ένα κανονιστικό πλαίσιο το οποίο, δυστυχώς, λάθρα πριν από λίγες ημέρες πήγε να</w:t>
      </w:r>
      <w:r>
        <w:rPr>
          <w:rFonts w:eastAsia="Times New Roman" w:cs="Times New Roman"/>
          <w:szCs w:val="24"/>
        </w:rPr>
        <w:t xml:space="preserve"> αλλάξει και μέσα από τη Γενική Συνέλευση της ΕΠΟ και με παρέμβαση της </w:t>
      </w:r>
      <w:r>
        <w:rPr>
          <w:rFonts w:eastAsia="Times New Roman" w:cs="Times New Roman"/>
          <w:szCs w:val="24"/>
          <w:lang w:val="en-US"/>
        </w:rPr>
        <w:t>FIFA</w:t>
      </w:r>
      <w:r>
        <w:rPr>
          <w:rFonts w:eastAsia="Times New Roman" w:cs="Times New Roman"/>
          <w:szCs w:val="24"/>
        </w:rPr>
        <w:t xml:space="preserve"> -που αυτό δεν μας τιμάει καθόλου- επιστρέφουμε στο προηγούμενο πλαίσιο και κάνουμε τις </w:t>
      </w:r>
      <w:r>
        <w:rPr>
          <w:rFonts w:eastAsia="Times New Roman" w:cs="Times New Roman"/>
          <w:szCs w:val="24"/>
        </w:rPr>
        <w:lastRenderedPageBreak/>
        <w:t>ανάλογες ρυθμίσεις για να γλιτώσουμε από τις αντινομίες και τα διάφορα κενά που υπήρχαν στο π</w:t>
      </w:r>
      <w:r>
        <w:rPr>
          <w:rFonts w:eastAsia="Times New Roman" w:cs="Times New Roman"/>
          <w:szCs w:val="24"/>
        </w:rPr>
        <w:t>ερσινό νομικό πλαίσιο.</w:t>
      </w:r>
    </w:p>
    <w:p w14:paraId="2E6EC033"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Από εκεί και μετά, έχω ξαναπεί ότι η άποψή μας ήταν και είναι ότι για να αντιμετωπίσουμε αυτά τα φαινόμενα μέσα στους </w:t>
      </w:r>
      <w:proofErr w:type="spellStart"/>
      <w:r>
        <w:rPr>
          <w:rFonts w:eastAsia="Times New Roman" w:cs="Times New Roman"/>
          <w:szCs w:val="24"/>
        </w:rPr>
        <w:t>γηπεδικούς</w:t>
      </w:r>
      <w:proofErr w:type="spellEnd"/>
      <w:r>
        <w:rPr>
          <w:rFonts w:eastAsia="Times New Roman" w:cs="Times New Roman"/>
          <w:szCs w:val="24"/>
        </w:rPr>
        <w:t xml:space="preserve"> χώρους δεν αρκεί μια επιτροπή σοφών ή ενός σοφού Υπουργού ή ενός </w:t>
      </w:r>
      <w:proofErr w:type="spellStart"/>
      <w:r>
        <w:rPr>
          <w:rFonts w:eastAsia="Times New Roman" w:cs="Times New Roman"/>
          <w:szCs w:val="24"/>
        </w:rPr>
        <w:t>κονκλάβιου</w:t>
      </w:r>
      <w:proofErr w:type="spellEnd"/>
      <w:r>
        <w:rPr>
          <w:rFonts w:eastAsia="Times New Roman" w:cs="Times New Roman"/>
          <w:szCs w:val="24"/>
        </w:rPr>
        <w:t xml:space="preserve"> πολιτικού. Έχουμε απευθυνθεί</w:t>
      </w:r>
      <w:r>
        <w:rPr>
          <w:rFonts w:eastAsia="Times New Roman" w:cs="Times New Roman"/>
          <w:szCs w:val="24"/>
        </w:rPr>
        <w:t xml:space="preserve"> στους ειδικούς, έχει συσταθεί ήδη και κορυφώνει τις εργασίες της στις 12 Ιουλίου μια ομάδα με την αρωγή της </w:t>
      </w:r>
      <w:r>
        <w:rPr>
          <w:rFonts w:eastAsia="Times New Roman" w:cs="Times New Roman"/>
          <w:szCs w:val="24"/>
          <w:lang w:val="en-US"/>
        </w:rPr>
        <w:t>UEFA</w:t>
      </w:r>
      <w:r w:rsidRPr="008578F6">
        <w:rPr>
          <w:rFonts w:eastAsia="Times New Roman" w:cs="Times New Roman"/>
          <w:szCs w:val="24"/>
        </w:rPr>
        <w:t xml:space="preserve">, </w:t>
      </w:r>
      <w:r>
        <w:rPr>
          <w:rFonts w:eastAsia="Times New Roman" w:cs="Times New Roman"/>
          <w:szCs w:val="24"/>
        </w:rPr>
        <w:t>του Συμβουλίου της Ευρώπης και των αρμοδίων εισαγγελικών και αστυνομικών αρχών και της Γενικής Γραμματείας Αθλητισμού στην Ελλάδα.</w:t>
      </w:r>
    </w:p>
    <w:p w14:paraId="2E6EC034"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Είναι μεγά</w:t>
      </w:r>
      <w:r>
        <w:rPr>
          <w:rFonts w:eastAsia="Times New Roman" w:cs="Times New Roman"/>
          <w:szCs w:val="24"/>
        </w:rPr>
        <w:t xml:space="preserve">λη η αρωγή και η βοήθεια της </w:t>
      </w:r>
      <w:r>
        <w:rPr>
          <w:rFonts w:eastAsia="Times New Roman" w:cs="Times New Roman"/>
          <w:szCs w:val="24"/>
          <w:lang w:val="en-US"/>
        </w:rPr>
        <w:t>UEFA</w:t>
      </w:r>
      <w:r w:rsidRPr="008578F6">
        <w:rPr>
          <w:rFonts w:eastAsia="Times New Roman" w:cs="Times New Roman"/>
          <w:szCs w:val="24"/>
        </w:rPr>
        <w:t xml:space="preserve">. </w:t>
      </w:r>
      <w:r>
        <w:rPr>
          <w:rFonts w:eastAsia="Times New Roman" w:cs="Times New Roman"/>
          <w:szCs w:val="24"/>
        </w:rPr>
        <w:t xml:space="preserve">Στις 12 Ιουλίου έχουμε μια καταληκτική σύσκεψη στο γραφείο μου. Επεξεργαζόμαστε το νέο πλαίσιο που θα αφορά και τις μετακινήσεις των οπαδών, την παρουσία της αστυνομίας στα γήπεδα, που εμείς δεν τη θέλουμε. Οι ΠΑΕ πρέπει </w:t>
      </w:r>
      <w:r>
        <w:rPr>
          <w:rFonts w:eastAsia="Times New Roman" w:cs="Times New Roman"/>
          <w:szCs w:val="24"/>
        </w:rPr>
        <w:t>να αναλάβουν οι ίδιες την ευθύνη για το τι συμβαίνει μέσα στα γήπεδα, όπως κάθε ιδιωτική επιχείρηση.</w:t>
      </w:r>
    </w:p>
    <w:p w14:paraId="2E6EC035"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Νομίζουμε ότι εκεί πέρα, όταν θα υπάρχει και συγκεκριμένο πλαίσιο ευθύνης –γιατί αυτή τη στιγμή όλοι κρύβονται πίσω από το ποιος έχει την </w:t>
      </w:r>
      <w:r>
        <w:rPr>
          <w:rFonts w:eastAsia="Times New Roman" w:cs="Times New Roman"/>
          <w:szCs w:val="24"/>
        </w:rPr>
        <w:lastRenderedPageBreak/>
        <w:t>ευθύνη, αν φταίει</w:t>
      </w:r>
      <w:r>
        <w:rPr>
          <w:rFonts w:eastAsia="Times New Roman" w:cs="Times New Roman"/>
          <w:szCs w:val="24"/>
        </w:rPr>
        <w:t xml:space="preserve"> η αστυνομία, πόσο φταίει η αστυνομία, αν υπάρχουν σεκιούριτι, αν θα πρέπει αν υπάρχουν σεκιούριτι- ένα σαφές πλαίσιο, τότε μαζί με τους ειδικούς νομίζουμε ότι θα μπορέσει να γυρίσει σελίδα ως προς τη βία εντός των αγωνιστικών χώρων. </w:t>
      </w:r>
    </w:p>
    <w:p w14:paraId="2E6EC036"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Την ίδια στιγμή έχουμ</w:t>
      </w:r>
      <w:r>
        <w:rPr>
          <w:rFonts w:eastAsia="Times New Roman" w:cs="Times New Roman"/>
          <w:szCs w:val="24"/>
        </w:rPr>
        <w:t>ε καταθέσει και θα περάσει τις επόμενες ημέρες μια τροπολογία, αυτή που είχαμε προαναγγείλει, σχετικά όχι με το ιδιώνυμο. Δεν πιστεύουμε στη λύση του ιδιώνυμου με την έννοια που είχε εισαχθεί στο νομικό μας σύστημα της αθλητικής δικαιοσύνης.</w:t>
      </w:r>
    </w:p>
    <w:p w14:paraId="2E6EC037"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Αυτό που κάνου</w:t>
      </w:r>
      <w:r>
        <w:rPr>
          <w:rFonts w:eastAsia="Times New Roman" w:cs="Times New Roman"/>
          <w:szCs w:val="24"/>
        </w:rPr>
        <w:t>με εμείς και θέλουμε να κάνουμε είναι το εξής: Επειδή παρατηρείται το φαινόμενο να υπάρχει μια σύλληψη για ένα περιστατικό βίας και το δικαστήριο να γίνει μετά από πολύ καιρό, όταν συνήθως ο δράστης μπορεί να έχει σταματήσει να πηγαίνει στο γήπεδο. Τι λέμε</w:t>
      </w:r>
      <w:r>
        <w:rPr>
          <w:rFonts w:eastAsia="Times New Roman" w:cs="Times New Roman"/>
          <w:szCs w:val="24"/>
        </w:rPr>
        <w:t xml:space="preserve">, λοιπόν; Ότι με την άσκηση της ποινικής δίωξης θα υπάρχει απαγόρευση εισόδου στους αγωνιστικούς χώρους, στο γήπεδο. Με την παρουσία στο αστυνομικό τμήμα; Χωρίς παρουσία; Ο δικαστής θα κρίνει. </w:t>
      </w:r>
      <w:r>
        <w:rPr>
          <w:rFonts w:eastAsia="Times New Roman" w:cs="Times New Roman"/>
          <w:szCs w:val="24"/>
        </w:rPr>
        <w:t>Ως</w:t>
      </w:r>
      <w:r>
        <w:rPr>
          <w:rFonts w:eastAsia="Times New Roman" w:cs="Times New Roman"/>
          <w:szCs w:val="24"/>
        </w:rPr>
        <w:t xml:space="preserve"> μέτρο δηλαδή να απαγορεύσουμε σε αυτούς που συλλαμβάνονται γ</w:t>
      </w:r>
      <w:r>
        <w:rPr>
          <w:rFonts w:eastAsia="Times New Roman" w:cs="Times New Roman"/>
          <w:szCs w:val="24"/>
        </w:rPr>
        <w:t>ια τα επεισόδια να μην έρχονται κοντά στον αγαπημένο τους χώρο.</w:t>
      </w:r>
    </w:p>
    <w:p w14:paraId="2E6EC038" w14:textId="77777777" w:rsidR="00BA4BB2" w:rsidRDefault="00287818">
      <w:pPr>
        <w:spacing w:line="600" w:lineRule="auto"/>
        <w:ind w:firstLine="720"/>
        <w:jc w:val="both"/>
        <w:rPr>
          <w:rFonts w:eastAsia="Times New Roman"/>
          <w:szCs w:val="24"/>
        </w:rPr>
      </w:pPr>
      <w:r>
        <w:rPr>
          <w:rFonts w:eastAsia="Times New Roman"/>
          <w:szCs w:val="24"/>
        </w:rPr>
        <w:lastRenderedPageBreak/>
        <w:t>Νομίζουμε ότι αυτό θα είναι ένα μέτρο στη σωστή κατεύθυνση, σε συνδυασμό, βέβαια, με όλα τα άλλα που ισχύουν -κι έχουμε δρόμο ακόμα μπροστά μας, βέβαια, για να κατακτήσουμε για να ισχύουν κανο</w:t>
      </w:r>
      <w:r>
        <w:rPr>
          <w:rFonts w:eastAsia="Times New Roman"/>
          <w:szCs w:val="24"/>
        </w:rPr>
        <w:t xml:space="preserve">νικά- όπως το ηλεκτρονικό εισιτήριο και οι κάμερες. </w:t>
      </w:r>
    </w:p>
    <w:p w14:paraId="2E6EC039" w14:textId="77777777" w:rsidR="00BA4BB2" w:rsidRDefault="00287818">
      <w:pPr>
        <w:spacing w:line="600" w:lineRule="auto"/>
        <w:ind w:firstLine="720"/>
        <w:jc w:val="both"/>
        <w:rPr>
          <w:rFonts w:eastAsia="Times New Roman"/>
          <w:szCs w:val="24"/>
        </w:rPr>
      </w:pPr>
      <w:r>
        <w:rPr>
          <w:rFonts w:eastAsia="Times New Roman"/>
          <w:szCs w:val="24"/>
        </w:rPr>
        <w:t xml:space="preserve">Πάντως, φέτος ήταν μία καλύτερη χρονιά, δυστυχώς με άσχημες κορυφώσεις που μας στιγμάτισαν. Γι’ αυτόν τον λόγο πήραμε και δύσκολες πρωτοβουλίες, διακόψαμε το πρωτάθλημα. Είχαμε αρωγό μας τη </w:t>
      </w:r>
      <w:r>
        <w:rPr>
          <w:rFonts w:eastAsia="Times New Roman"/>
          <w:szCs w:val="24"/>
          <w:lang w:val="en-US"/>
        </w:rPr>
        <w:t>FIFA</w:t>
      </w:r>
      <w:r w:rsidRPr="00F002F4">
        <w:rPr>
          <w:rFonts w:eastAsia="Times New Roman"/>
          <w:szCs w:val="24"/>
        </w:rPr>
        <w:t xml:space="preserve"> </w:t>
      </w:r>
      <w:r>
        <w:rPr>
          <w:rFonts w:eastAsia="Times New Roman"/>
          <w:szCs w:val="24"/>
        </w:rPr>
        <w:t xml:space="preserve">και την </w:t>
      </w:r>
      <w:r>
        <w:rPr>
          <w:rFonts w:eastAsia="Times New Roman"/>
          <w:szCs w:val="24"/>
          <w:lang w:val="en-US"/>
        </w:rPr>
        <w:t>UEFA</w:t>
      </w:r>
      <w:r>
        <w:rPr>
          <w:rFonts w:eastAsia="Times New Roman"/>
          <w:szCs w:val="24"/>
        </w:rPr>
        <w:t xml:space="preserve"> κι αυτό είναι πάρα πολύ σημαντικό. Έχω την αίσθηση ότι και με τις αλλαγές που θα γίνουν και στον τρόπο διεξαγωγής των πρωταθλημάτων και με την εισαγωγή του </w:t>
      </w:r>
      <w:r>
        <w:rPr>
          <w:rFonts w:eastAsia="Times New Roman"/>
          <w:szCs w:val="24"/>
          <w:lang w:val="en-US"/>
        </w:rPr>
        <w:t>VAR</w:t>
      </w:r>
      <w:r w:rsidRPr="007D3037">
        <w:rPr>
          <w:rFonts w:eastAsia="Times New Roman"/>
          <w:szCs w:val="24"/>
        </w:rPr>
        <w:t xml:space="preserve"> </w:t>
      </w:r>
      <w:r>
        <w:rPr>
          <w:rFonts w:eastAsia="Times New Roman"/>
          <w:szCs w:val="24"/>
        </w:rPr>
        <w:t>κ</w:t>
      </w:r>
      <w:r w:rsidRPr="006E5D33">
        <w:rPr>
          <w:rFonts w:eastAsia="Times New Roman"/>
          <w:szCs w:val="24"/>
        </w:rPr>
        <w:t>.</w:t>
      </w:r>
      <w:r>
        <w:rPr>
          <w:rFonts w:eastAsia="Times New Roman"/>
          <w:szCs w:val="24"/>
        </w:rPr>
        <w:t>λπ., θα μπορέσουμε τουλάχιστον να φύγουν οι μεγάλες δικαιολογίες για τα περιστατικά της β</w:t>
      </w:r>
      <w:r>
        <w:rPr>
          <w:rFonts w:eastAsia="Times New Roman"/>
          <w:szCs w:val="24"/>
        </w:rPr>
        <w:t xml:space="preserve">ίας. </w:t>
      </w:r>
    </w:p>
    <w:p w14:paraId="2E6EC03A" w14:textId="77777777" w:rsidR="00BA4BB2" w:rsidRDefault="00287818">
      <w:pPr>
        <w:spacing w:line="600" w:lineRule="auto"/>
        <w:ind w:firstLine="720"/>
        <w:jc w:val="both"/>
        <w:rPr>
          <w:rFonts w:eastAsia="Times New Roman"/>
          <w:szCs w:val="24"/>
        </w:rPr>
      </w:pPr>
      <w:r>
        <w:rPr>
          <w:rFonts w:eastAsia="Times New Roman"/>
          <w:szCs w:val="24"/>
        </w:rPr>
        <w:t>Θα επανέλθω στη δευτερολογία.</w:t>
      </w:r>
    </w:p>
    <w:p w14:paraId="2E6EC03B" w14:textId="77777777" w:rsidR="00BA4BB2" w:rsidRDefault="00287818">
      <w:pPr>
        <w:spacing w:line="600" w:lineRule="auto"/>
        <w:ind w:firstLine="720"/>
        <w:jc w:val="both"/>
        <w:rPr>
          <w:rFonts w:eastAsia="Times New Roman"/>
          <w:szCs w:val="24"/>
        </w:rPr>
      </w:pPr>
      <w:r w:rsidRPr="009F6540">
        <w:rPr>
          <w:rFonts w:eastAsia="Times New Roman"/>
          <w:b/>
          <w:szCs w:val="24"/>
        </w:rPr>
        <w:t>ΠΡΟΕΔΡΕΥΩΝ (Μάριος Γεωργιάδης):</w:t>
      </w:r>
      <w:r>
        <w:rPr>
          <w:rFonts w:eastAsia="Times New Roman"/>
          <w:b/>
          <w:szCs w:val="24"/>
        </w:rPr>
        <w:t xml:space="preserve"> </w:t>
      </w:r>
      <w:r>
        <w:rPr>
          <w:rFonts w:eastAsia="Times New Roman"/>
          <w:szCs w:val="24"/>
        </w:rPr>
        <w:t>Ευχαριστούμε τον κύριο Υπουργό.</w:t>
      </w:r>
    </w:p>
    <w:p w14:paraId="2E6EC03C" w14:textId="77777777" w:rsidR="00BA4BB2" w:rsidRDefault="00287818">
      <w:pPr>
        <w:spacing w:line="600" w:lineRule="auto"/>
        <w:ind w:firstLine="720"/>
        <w:jc w:val="both"/>
        <w:rPr>
          <w:rFonts w:eastAsia="Times New Roman"/>
          <w:b/>
          <w:szCs w:val="24"/>
        </w:rPr>
      </w:pPr>
      <w:r>
        <w:rPr>
          <w:rFonts w:eastAsia="Times New Roman"/>
          <w:szCs w:val="24"/>
        </w:rPr>
        <w:t xml:space="preserve">Κύριε συνάδελφε, έχετε τον λόγο για τρία λεπτά. </w:t>
      </w:r>
      <w:r w:rsidRPr="009F6540">
        <w:rPr>
          <w:rFonts w:eastAsia="Times New Roman"/>
          <w:b/>
          <w:szCs w:val="24"/>
        </w:rPr>
        <w:t xml:space="preserve"> </w:t>
      </w:r>
    </w:p>
    <w:p w14:paraId="2E6EC03D" w14:textId="77777777" w:rsidR="00BA4BB2" w:rsidRDefault="00287818">
      <w:pPr>
        <w:spacing w:line="600" w:lineRule="auto"/>
        <w:ind w:firstLine="720"/>
        <w:jc w:val="both"/>
        <w:rPr>
          <w:rFonts w:eastAsia="Times New Roman"/>
          <w:szCs w:val="24"/>
        </w:rPr>
      </w:pPr>
      <w:r w:rsidRPr="009F6540">
        <w:rPr>
          <w:rFonts w:eastAsia="Times New Roman"/>
          <w:b/>
          <w:szCs w:val="24"/>
        </w:rPr>
        <w:t>ΘΕΟΧΑΡΗΣ</w:t>
      </w:r>
      <w:r w:rsidRPr="00DC1CDF">
        <w:rPr>
          <w:rFonts w:eastAsia="Times New Roman"/>
          <w:b/>
          <w:szCs w:val="24"/>
        </w:rPr>
        <w:t xml:space="preserve"> (</w:t>
      </w:r>
      <w:r>
        <w:rPr>
          <w:rFonts w:eastAsia="Times New Roman"/>
          <w:b/>
          <w:szCs w:val="24"/>
        </w:rPr>
        <w:t>ΧΑΡΗΣ)</w:t>
      </w:r>
      <w:r w:rsidRPr="009F6540">
        <w:rPr>
          <w:rFonts w:eastAsia="Times New Roman"/>
          <w:b/>
          <w:szCs w:val="24"/>
        </w:rPr>
        <w:t xml:space="preserve"> ΘΕΟΧΑΡΗΣ:</w:t>
      </w:r>
      <w:r>
        <w:rPr>
          <w:rFonts w:eastAsia="Times New Roman"/>
          <w:b/>
          <w:szCs w:val="24"/>
        </w:rPr>
        <w:t xml:space="preserve"> </w:t>
      </w:r>
      <w:r>
        <w:rPr>
          <w:rFonts w:eastAsia="Times New Roman"/>
          <w:szCs w:val="24"/>
        </w:rPr>
        <w:t xml:space="preserve">Κύριε Υπουργέ, χαίρομαι που ακούω ότι υπάρχει καλή συνεργασία με τη </w:t>
      </w:r>
      <w:r>
        <w:rPr>
          <w:rFonts w:eastAsia="Times New Roman"/>
          <w:szCs w:val="24"/>
          <w:lang w:val="en-US"/>
        </w:rPr>
        <w:t>FIFA</w:t>
      </w:r>
      <w:r w:rsidRPr="00F002F4">
        <w:rPr>
          <w:rFonts w:eastAsia="Times New Roman"/>
          <w:szCs w:val="24"/>
        </w:rPr>
        <w:t xml:space="preserve"> </w:t>
      </w:r>
      <w:r>
        <w:rPr>
          <w:rFonts w:eastAsia="Times New Roman"/>
          <w:szCs w:val="24"/>
        </w:rPr>
        <w:t xml:space="preserve">και την </w:t>
      </w:r>
      <w:r>
        <w:rPr>
          <w:rFonts w:eastAsia="Times New Roman"/>
          <w:szCs w:val="24"/>
          <w:lang w:val="en-US"/>
        </w:rPr>
        <w:t>UEFA</w:t>
      </w:r>
      <w:r>
        <w:rPr>
          <w:rFonts w:eastAsia="Times New Roman"/>
          <w:szCs w:val="24"/>
        </w:rPr>
        <w:t xml:space="preserve">. Δεν έχω την </w:t>
      </w:r>
      <w:r>
        <w:rPr>
          <w:rFonts w:eastAsia="Times New Roman"/>
          <w:szCs w:val="24"/>
        </w:rPr>
        <w:lastRenderedPageBreak/>
        <w:t>ψευδαίσθηση ότι μπορεί η χώρα μας να ανακαλύψει τον τροχό κι όσοι Υπουργοί στο παρελθόν νόμισαν ότι μπορούσαν να το κάνουν, στην πραγματικότητα απέτυχαν παταγωδώς, όπως δυστυχώς -ως απλός φίλαθλος το λέω- η κοινή πρακτική και η εμ</w:t>
      </w:r>
      <w:r>
        <w:rPr>
          <w:rFonts w:eastAsia="Times New Roman"/>
          <w:szCs w:val="24"/>
        </w:rPr>
        <w:t>πειρία που έχουμε μπροστά μας μας δείχνουν.</w:t>
      </w:r>
    </w:p>
    <w:p w14:paraId="2E6EC03E" w14:textId="77777777" w:rsidR="00BA4BB2" w:rsidRDefault="00287818">
      <w:pPr>
        <w:spacing w:line="600" w:lineRule="auto"/>
        <w:ind w:firstLine="720"/>
        <w:jc w:val="both"/>
        <w:rPr>
          <w:rFonts w:eastAsia="Times New Roman"/>
          <w:szCs w:val="24"/>
        </w:rPr>
      </w:pPr>
      <w:r>
        <w:rPr>
          <w:rFonts w:eastAsia="Times New Roman"/>
          <w:szCs w:val="24"/>
        </w:rPr>
        <w:t xml:space="preserve">Έχουμε συνέχεια νέους νόμους. Νομίζω ότι μπροστά μας η λύση είναι να αρχίσουμε να εφαρμόζουμε κάποιους από αυτούς τους νόμους. Είχαμε τον νόμο του κ. </w:t>
      </w:r>
      <w:proofErr w:type="spellStart"/>
      <w:r>
        <w:rPr>
          <w:rFonts w:eastAsia="Times New Roman"/>
          <w:szCs w:val="24"/>
        </w:rPr>
        <w:t>Γερουλάνου</w:t>
      </w:r>
      <w:proofErr w:type="spellEnd"/>
      <w:r>
        <w:rPr>
          <w:rFonts w:eastAsia="Times New Roman"/>
          <w:szCs w:val="24"/>
        </w:rPr>
        <w:t xml:space="preserve"> το 2012, μετά τον νόμο του κ. Κοντονή. Πρέπει, επιτ</w:t>
      </w:r>
      <w:r>
        <w:rPr>
          <w:rFonts w:eastAsia="Times New Roman"/>
          <w:szCs w:val="24"/>
        </w:rPr>
        <w:t xml:space="preserve">έλους, να μπουν ορισμένα πράγματα σε σωστή βάση. </w:t>
      </w:r>
    </w:p>
    <w:p w14:paraId="2E6EC03F" w14:textId="77777777" w:rsidR="00BA4BB2" w:rsidRDefault="00287818">
      <w:pPr>
        <w:spacing w:line="600" w:lineRule="auto"/>
        <w:ind w:firstLine="720"/>
        <w:jc w:val="both"/>
        <w:rPr>
          <w:rFonts w:eastAsia="Times New Roman"/>
          <w:szCs w:val="24"/>
        </w:rPr>
      </w:pPr>
      <w:r>
        <w:rPr>
          <w:rFonts w:eastAsia="Times New Roman"/>
          <w:szCs w:val="24"/>
        </w:rPr>
        <w:t xml:space="preserve">Σας θυμίζω -είμαι σίγουρος ότι το ξέρετε και θα καταθέσω διάφορα σχετικά στοιχεία από τη δευτερολογία μου- ότι με τον ν.4049/2012 δημιουργήθηκαν δύο νέες </w:t>
      </w:r>
      <w:r>
        <w:rPr>
          <w:rFonts w:eastAsia="Times New Roman"/>
          <w:szCs w:val="24"/>
        </w:rPr>
        <w:t>ε</w:t>
      </w:r>
      <w:r>
        <w:rPr>
          <w:rFonts w:eastAsia="Times New Roman"/>
          <w:szCs w:val="24"/>
        </w:rPr>
        <w:t>πιτροπές, το Αθλητικό Συμβούλιο Αθλητικού Σχεδιασμο</w:t>
      </w:r>
      <w:r>
        <w:rPr>
          <w:rFonts w:eastAsia="Times New Roman"/>
          <w:szCs w:val="24"/>
        </w:rPr>
        <w:t xml:space="preserve">ύ (ΕΣΑΣ), ως άρθρα 1 και 2 –τα ξέρετε καλύτερα- με δεκαπέντε μέλη και η Διαρκής Επιτροπή Αντιμετώπισης της Βίας (ΔΕΑΒ). Σήμερα ακούσαμε για την Επιτροπή Σοφών, μια άλλη επιτροπή που σας συμβουλεύει για το πώς θα μπορέσετε να προχωρήσετε. </w:t>
      </w:r>
    </w:p>
    <w:p w14:paraId="2E6EC040" w14:textId="77777777" w:rsidR="00BA4BB2" w:rsidRDefault="00287818">
      <w:pPr>
        <w:spacing w:line="600" w:lineRule="auto"/>
        <w:ind w:firstLine="720"/>
        <w:jc w:val="both"/>
        <w:rPr>
          <w:rFonts w:eastAsia="Times New Roman"/>
          <w:szCs w:val="24"/>
        </w:rPr>
      </w:pPr>
      <w:r>
        <w:rPr>
          <w:rFonts w:eastAsia="Times New Roman"/>
          <w:szCs w:val="24"/>
        </w:rPr>
        <w:t xml:space="preserve">Έχω την αίσθηση, </w:t>
      </w:r>
      <w:r>
        <w:rPr>
          <w:rFonts w:eastAsia="Times New Roman"/>
          <w:szCs w:val="24"/>
        </w:rPr>
        <w:t xml:space="preserve">βέβαια, ότι με επιτροπές και κόντρα επιτροπές δεν είμαι σίγουρος ότι μπορούμε να προχωρήσουμε. Θυμίζω ότι τρία χρόνια μετά </w:t>
      </w:r>
      <w:r>
        <w:rPr>
          <w:rFonts w:eastAsia="Times New Roman"/>
          <w:szCs w:val="24"/>
        </w:rPr>
        <w:lastRenderedPageBreak/>
        <w:t>το 2015 η ΔΕΑΒ απέκτησε κανονιστικό πλαίσιο με τον ν.4326/2015 και Σώμα Παρατηρητών. Άρα τρία χρόνια δεν έκανε τίποτα για να λειτουργ</w:t>
      </w:r>
      <w:r>
        <w:rPr>
          <w:rFonts w:eastAsia="Times New Roman"/>
          <w:szCs w:val="24"/>
        </w:rPr>
        <w:t xml:space="preserve">ήσει.  </w:t>
      </w:r>
    </w:p>
    <w:p w14:paraId="2E6EC041" w14:textId="77777777" w:rsidR="00BA4BB2" w:rsidRDefault="00287818">
      <w:pPr>
        <w:spacing w:line="600" w:lineRule="auto"/>
        <w:ind w:firstLine="720"/>
        <w:jc w:val="both"/>
        <w:rPr>
          <w:rFonts w:eastAsia="Times New Roman"/>
          <w:szCs w:val="24"/>
        </w:rPr>
      </w:pPr>
      <w:r>
        <w:rPr>
          <w:rFonts w:eastAsia="Times New Roman"/>
          <w:szCs w:val="24"/>
        </w:rPr>
        <w:t xml:space="preserve">Σας ρωτώ, κύριε Υπουργέ, αν πράγματι αυτή τη στιγμή λειτουργεί η ΔΕΑΒ, εάν κάνει, όπως λέει ο σκοπός της, προτάσεις σε σχέση με την αντιμετώπιση της βίας, εάν συνεργάζεται με την Αστυνομία, εάν έφεραν κάποια αποτελέσματα αυτές οι προτάσεις. Διότι, </w:t>
      </w:r>
      <w:r>
        <w:rPr>
          <w:rFonts w:eastAsia="Times New Roman"/>
          <w:szCs w:val="24"/>
        </w:rPr>
        <w:t xml:space="preserve">πραγματικά σας λέω, ως πολίτες δεν μπορούμε να δούμε αυτό το αποτέλεσμα.  </w:t>
      </w:r>
    </w:p>
    <w:p w14:paraId="2E6EC042" w14:textId="77777777" w:rsidR="00BA4BB2" w:rsidRDefault="00287818">
      <w:pPr>
        <w:spacing w:line="600" w:lineRule="auto"/>
        <w:ind w:firstLine="720"/>
        <w:jc w:val="both"/>
        <w:rPr>
          <w:rFonts w:eastAsia="Times New Roman"/>
          <w:szCs w:val="24"/>
        </w:rPr>
      </w:pPr>
      <w:r>
        <w:rPr>
          <w:rFonts w:eastAsia="Times New Roman"/>
          <w:szCs w:val="24"/>
        </w:rPr>
        <w:t xml:space="preserve">Λέτε ότι μειώθηκε η βία, όμως η Ελληνική Αστυνομία με επίσημο δελτίο αναφέρει ότι τα τελευταία τρία χρόνια έγιναν </w:t>
      </w:r>
      <w:proofErr w:type="spellStart"/>
      <w:r>
        <w:rPr>
          <w:rFonts w:eastAsia="Times New Roman"/>
          <w:szCs w:val="24"/>
        </w:rPr>
        <w:t>εκατόν</w:t>
      </w:r>
      <w:proofErr w:type="spellEnd"/>
      <w:r>
        <w:rPr>
          <w:rFonts w:eastAsia="Times New Roman"/>
          <w:szCs w:val="24"/>
        </w:rPr>
        <w:t xml:space="preserve"> τριάντα δύο συλλήψεις. Το 2016 είχαμε είκοσι μία υποθέσεις β</w:t>
      </w:r>
      <w:r>
        <w:rPr>
          <w:rFonts w:eastAsia="Times New Roman"/>
          <w:szCs w:val="24"/>
        </w:rPr>
        <w:t xml:space="preserve">ίας, όπου συνελήφθησαν τριάντα επτά άτομα και το 2015 είχαμε τριάντα επτά υποθέσεις, με εβδομήντα οκτώ συλλήψεις. </w:t>
      </w:r>
    </w:p>
    <w:p w14:paraId="2E6EC043" w14:textId="77777777" w:rsidR="00BA4BB2" w:rsidRDefault="00287818">
      <w:pPr>
        <w:spacing w:line="600" w:lineRule="auto"/>
        <w:ind w:firstLine="720"/>
        <w:jc w:val="both"/>
        <w:rPr>
          <w:rFonts w:eastAsia="Times New Roman"/>
          <w:szCs w:val="24"/>
        </w:rPr>
      </w:pPr>
      <w:r>
        <w:rPr>
          <w:rFonts w:eastAsia="Times New Roman"/>
          <w:szCs w:val="24"/>
        </w:rPr>
        <w:t>Πράγματι, από το 2015 ως το 2016 είχαμε μία μείωση των αριθμών, όμως υπάρχει παρακολούθηση αυτών των ανθρώπων; Υπάρχουν υποτροπές; Αυτές, ότα</w:t>
      </w:r>
      <w:r>
        <w:rPr>
          <w:rFonts w:eastAsia="Times New Roman"/>
          <w:szCs w:val="24"/>
        </w:rPr>
        <w:t>ν γίνονται, εφόσον δεν θέλετε να έχετε στα χέρια σας το εργαλείο του ιδιωνύμου, πώς αντιμετωπίζονται; Γιατί ιδιαίτερα στα ζητήματα υποτροπής, το ιδιώνυμο σάς δίνει στα χέρια σας νομικ</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εσείς είστε νομικός και τα ξέρετε καλύτερα και από εμένα.   </w:t>
      </w:r>
    </w:p>
    <w:p w14:paraId="2E6EC044" w14:textId="77777777" w:rsidR="00BA4BB2" w:rsidRDefault="00287818">
      <w:pPr>
        <w:spacing w:line="600" w:lineRule="auto"/>
        <w:ind w:firstLine="720"/>
        <w:jc w:val="both"/>
        <w:rPr>
          <w:rFonts w:eastAsia="Times New Roman"/>
          <w:szCs w:val="24"/>
        </w:rPr>
      </w:pPr>
      <w:r>
        <w:rPr>
          <w:rFonts w:eastAsia="Times New Roman"/>
          <w:szCs w:val="24"/>
        </w:rPr>
        <w:lastRenderedPageBreak/>
        <w:t>Έ</w:t>
      </w:r>
      <w:r>
        <w:rPr>
          <w:rFonts w:eastAsia="Times New Roman"/>
          <w:szCs w:val="24"/>
        </w:rPr>
        <w:t xml:space="preserve">χω, επίσης, εδώ τα σχετικά στοιχεία, τα οποία θα καταθέσω, της δικογραφίας από άρθρο στο </w:t>
      </w:r>
      <w:r>
        <w:rPr>
          <w:rFonts w:eastAsia="Times New Roman"/>
          <w:szCs w:val="24"/>
        </w:rPr>
        <w:t>«</w:t>
      </w:r>
      <w:r>
        <w:rPr>
          <w:rFonts w:eastAsia="Times New Roman"/>
          <w:szCs w:val="24"/>
        </w:rPr>
        <w:t>ΕΘΝΟΣ</w:t>
      </w:r>
      <w:r>
        <w:rPr>
          <w:rFonts w:eastAsia="Times New Roman"/>
          <w:szCs w:val="24"/>
        </w:rPr>
        <w:t>»</w:t>
      </w:r>
      <w:r>
        <w:rPr>
          <w:rFonts w:eastAsia="Times New Roman"/>
          <w:szCs w:val="24"/>
        </w:rPr>
        <w:t xml:space="preserve">, σχετικά με τον τελικό </w:t>
      </w:r>
      <w:r>
        <w:rPr>
          <w:rFonts w:eastAsia="Times New Roman"/>
          <w:szCs w:val="24"/>
        </w:rPr>
        <w:t>κ</w:t>
      </w:r>
      <w:r>
        <w:rPr>
          <w:rFonts w:eastAsia="Times New Roman"/>
          <w:szCs w:val="24"/>
        </w:rPr>
        <w:t>υπέλλου ΑΕΚ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ΠΑΟΚ και τα επεισόδια τα οποία έγιναν. Εκεί φρίττει κ</w:t>
      </w:r>
      <w:r>
        <w:rPr>
          <w:rFonts w:eastAsia="Times New Roman"/>
          <w:szCs w:val="24"/>
        </w:rPr>
        <w:t>άποιος</w:t>
      </w:r>
      <w:r>
        <w:rPr>
          <w:rFonts w:eastAsia="Times New Roman"/>
          <w:szCs w:val="24"/>
        </w:rPr>
        <w:t xml:space="preserve"> από το οπλοστάσιο για το οποίο συζητάμε, όπως φωτοβολίδες που</w:t>
      </w:r>
      <w:r>
        <w:rPr>
          <w:rFonts w:eastAsia="Times New Roman"/>
          <w:szCs w:val="24"/>
        </w:rPr>
        <w:t xml:space="preserve"> τρύπησαν το γόνατο ανθρώπου, </w:t>
      </w:r>
      <w:proofErr w:type="spellStart"/>
      <w:r>
        <w:rPr>
          <w:rFonts w:eastAsia="Times New Roman"/>
          <w:szCs w:val="24"/>
        </w:rPr>
        <w:t>σιδερογροθιές</w:t>
      </w:r>
      <w:proofErr w:type="spellEnd"/>
      <w:r>
        <w:rPr>
          <w:rFonts w:eastAsia="Times New Roman"/>
          <w:szCs w:val="24"/>
        </w:rPr>
        <w:t xml:space="preserve">. </w:t>
      </w:r>
    </w:p>
    <w:p w14:paraId="2E6EC045" w14:textId="77777777" w:rsidR="00BA4BB2" w:rsidRDefault="00287818">
      <w:pPr>
        <w:spacing w:line="600" w:lineRule="auto"/>
        <w:ind w:firstLine="720"/>
        <w:jc w:val="both"/>
        <w:rPr>
          <w:rFonts w:eastAsia="Times New Roman"/>
          <w:szCs w:val="24"/>
        </w:rPr>
      </w:pPr>
      <w:r>
        <w:rPr>
          <w:rFonts w:eastAsia="Times New Roman"/>
          <w:szCs w:val="24"/>
        </w:rPr>
        <w:t>Πραγματικά, πώς θα μπορεί ένας απλός οικογενειάρχης να πάει στο γήπεδο με τα παιδιά του, να χαρεί τη χαρά του ποδοσφαίρου; Κι όχι μόνο του ποδόσφαιρου, γιατί βλέπουμε επεισόδια και στο βόλεϊ, βλέπουμε επεισόδια</w:t>
      </w:r>
      <w:r>
        <w:rPr>
          <w:rFonts w:eastAsia="Times New Roman"/>
          <w:szCs w:val="24"/>
        </w:rPr>
        <w:t xml:space="preserve"> σε γυναικείο αθλητισμό και ενδεχομένως, να διαλέγονται τυχαίοι αγώνες μόνο και μόνο για να ξεσπάσει αυτού του είδους η βία. </w:t>
      </w:r>
    </w:p>
    <w:p w14:paraId="2E6EC046" w14:textId="77777777" w:rsidR="00BA4BB2" w:rsidRDefault="00287818">
      <w:pPr>
        <w:spacing w:line="600" w:lineRule="auto"/>
        <w:ind w:firstLine="720"/>
        <w:jc w:val="both"/>
        <w:rPr>
          <w:rFonts w:eastAsia="Times New Roman"/>
          <w:szCs w:val="24"/>
        </w:rPr>
      </w:pPr>
      <w:r>
        <w:rPr>
          <w:rFonts w:eastAsia="Times New Roman"/>
          <w:szCs w:val="24"/>
        </w:rPr>
        <w:t>Αυτό δείχνει, όπως είπατε κι εσείς –κι εγώ θα συνηγορήσω σ’ αυτό- ότι τα φαινόμενα της βίας είναι φαινόμενα κοινωνικά, είναι φαινό</w:t>
      </w:r>
      <w:r>
        <w:rPr>
          <w:rFonts w:eastAsia="Times New Roman"/>
          <w:szCs w:val="24"/>
        </w:rPr>
        <w:t xml:space="preserve">μενα ευρύτερα και, προφανώς, ο χώρος του αθλητισμού, με τη μαζικότητα που τον διακρίνει, είναι ένας πρόσφορος χώρος για τα φαινόμενα αυτά. </w:t>
      </w:r>
    </w:p>
    <w:p w14:paraId="2E6EC047" w14:textId="77777777" w:rsidR="00BA4BB2" w:rsidRDefault="00287818">
      <w:pPr>
        <w:spacing w:line="600" w:lineRule="auto"/>
        <w:ind w:firstLine="720"/>
        <w:jc w:val="both"/>
        <w:rPr>
          <w:rFonts w:eastAsia="Times New Roman"/>
          <w:b/>
          <w:szCs w:val="24"/>
        </w:rPr>
      </w:pPr>
      <w:r>
        <w:rPr>
          <w:rFonts w:eastAsia="Times New Roman"/>
          <w:szCs w:val="24"/>
        </w:rPr>
        <w:t>Συνεπώς, κύριε Υπουργέ, έχουμε καθόλου στοιχεία για τους ηθικούς αυτουργούς των ζητημάτων αυτών ή μόνο κατά τύχη μας</w:t>
      </w:r>
      <w:r>
        <w:rPr>
          <w:rFonts w:eastAsia="Times New Roman"/>
          <w:szCs w:val="24"/>
        </w:rPr>
        <w:t xml:space="preserve"> έσωσε το ΟΑΚΑ, για παράδειγμα, επειδή είναι ένα μεγάλο γήπεδο και δεν είχαμε ευρύτερα επεισόδια;            </w:t>
      </w:r>
    </w:p>
    <w:p w14:paraId="2E6EC048"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Σας ζήτησα τα αποτελέσματα της ΔΕΑΒ και σας παρακαλώ να μας πείτε τι έχει κάνει και τι πραγματικά μπορεί να γίνει για να βελτιωθεί η λειτουργία τη</w:t>
      </w:r>
      <w:r>
        <w:rPr>
          <w:rFonts w:eastAsia="Times New Roman" w:cs="Times New Roman"/>
          <w:szCs w:val="24"/>
        </w:rPr>
        <w:t xml:space="preserve">ς. Ελπίζω ότι η καλή σας συνεργασία με τη </w:t>
      </w:r>
      <w:r>
        <w:rPr>
          <w:rFonts w:eastAsia="Times New Roman" w:cs="Times New Roman"/>
          <w:szCs w:val="24"/>
          <w:lang w:val="en-US"/>
        </w:rPr>
        <w:t>FIFA</w:t>
      </w:r>
      <w:r>
        <w:rPr>
          <w:rFonts w:eastAsia="Times New Roman" w:cs="Times New Roman"/>
          <w:szCs w:val="24"/>
        </w:rPr>
        <w:t xml:space="preserve"> θα επιτρέψει την παράκαμψη της συνήθους δικαιολογίας για το αυτοδιοίκητο, ότι το αυτοδιοίκητο είναι η «καραμέλα» που χρησιμοποιεί η ΕΠΟ, αλλά στην πραγματικότητα το αυτοδιοίκητο αναφέρεται στη λειτουργία των ο</w:t>
      </w:r>
      <w:r>
        <w:rPr>
          <w:rFonts w:eastAsia="Times New Roman" w:cs="Times New Roman"/>
          <w:szCs w:val="24"/>
        </w:rPr>
        <w:t xml:space="preserve">μάδων. Προφανώς, δεν πρέπει να μπαίνουν πολιτικά κριτήρια, αλλά όχι και στο ζήτημα της βίας. Στο ζήτημα της βίας η πολιτεία έχει λόγο, έχει θέση και πρέπει να έχει θέση για να μπορέσει να έχει αποτελεσματικότητα. </w:t>
      </w:r>
    </w:p>
    <w:p w14:paraId="2E6EC049"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Κλείνω, λοιπόν, καταθέτοντας στα Πρακτικά και κάποιες προτάσεις, κύριε Υπουργέ. Ελπίζω να υιοθετήσετε κάποιες από αυτές. Δεν θα αναφερθώ </w:t>
      </w:r>
      <w:r>
        <w:rPr>
          <w:rFonts w:eastAsia="Times New Roman" w:cs="Times New Roman"/>
          <w:szCs w:val="24"/>
        </w:rPr>
        <w:t xml:space="preserve">σε αυτές </w:t>
      </w:r>
      <w:r>
        <w:rPr>
          <w:rFonts w:eastAsia="Times New Roman" w:cs="Times New Roman"/>
          <w:szCs w:val="24"/>
        </w:rPr>
        <w:t>μία προς μία. Είναι σημαντικό εμείς, οι Βουλευτές της Αντιπολίτευσης, να κάνουμε σωστή αντιπολίτευση, δηλαδή μ</w:t>
      </w:r>
      <w:r>
        <w:rPr>
          <w:rFonts w:eastAsia="Times New Roman" w:cs="Times New Roman"/>
          <w:szCs w:val="24"/>
        </w:rPr>
        <w:t xml:space="preserve">ε προτάσεις, θετική αντιπολίτευση. </w:t>
      </w:r>
    </w:p>
    <w:p w14:paraId="2E6EC04A"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Θα σας πω αυτό που έλεγε και ο Αλμπέρ Καμύ: «Όσα έμαθα για την ηθική και την ευθύνη, τα έμαθα από το ποδόσφαιρο». Αυτό, δυστυχώς, στη χώρα μας το ποδόσφαιρο πια έχει σταματήσει να μαθαίνει στα παιδιά, όχι μόνο για τη συμ</w:t>
      </w:r>
      <w:r>
        <w:rPr>
          <w:rFonts w:eastAsia="Times New Roman" w:cs="Times New Roman"/>
          <w:szCs w:val="24"/>
        </w:rPr>
        <w:t xml:space="preserve">περιφορά του, αλλά γιατί δεν μπορεί και κανένας να φέρει τα </w:t>
      </w:r>
      <w:r>
        <w:rPr>
          <w:rFonts w:eastAsia="Times New Roman" w:cs="Times New Roman"/>
          <w:szCs w:val="24"/>
        </w:rPr>
        <w:lastRenderedPageBreak/>
        <w:t xml:space="preserve">παιδιά του σήμερα στο ποδόσφαιρο. Ελπίζω αυτό να έχετε την πρόθεση, αλλά και την ικανότητα να το αλλάξετε. </w:t>
      </w:r>
    </w:p>
    <w:p w14:paraId="2E6EC04B"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Ευχαριστώ.</w:t>
      </w:r>
    </w:p>
    <w:p w14:paraId="2E6EC04C" w14:textId="77777777" w:rsidR="00BA4BB2" w:rsidRDefault="00287818">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Θεοχάρης </w:t>
      </w:r>
      <w:r>
        <w:rPr>
          <w:rFonts w:eastAsia="Times New Roman" w:cs="Times New Roman"/>
        </w:rPr>
        <w:t xml:space="preserve">(Χάρης) </w:t>
      </w:r>
      <w:r>
        <w:rPr>
          <w:rFonts w:eastAsia="Times New Roman" w:cs="Times New Roman"/>
        </w:rPr>
        <w:t xml:space="preserve">Θεοχάρης </w:t>
      </w:r>
      <w:r w:rsidRPr="000731CA">
        <w:rPr>
          <w:rFonts w:eastAsia="Times New Roman" w:cs="Times New Roman"/>
        </w:rPr>
        <w:t>καταθέτει για τα Πρ</w:t>
      </w:r>
      <w:r w:rsidRPr="000731CA">
        <w:rPr>
          <w:rFonts w:eastAsia="Times New Roman" w:cs="Times New Roman"/>
        </w:rPr>
        <w:t>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6EC04D" w14:textId="77777777" w:rsidR="00BA4BB2" w:rsidRDefault="00287818">
      <w:pPr>
        <w:spacing w:line="600" w:lineRule="auto"/>
        <w:ind w:firstLine="720"/>
        <w:jc w:val="both"/>
        <w:rPr>
          <w:rFonts w:eastAsia="Times New Roman" w:cs="Times New Roman"/>
        </w:rPr>
      </w:pPr>
      <w:r w:rsidRPr="00AE1749">
        <w:rPr>
          <w:rFonts w:eastAsia="Times New Roman" w:cs="Times New Roman"/>
          <w:b/>
        </w:rPr>
        <w:t>ΠΡΟΕΔΡΕΥΩΝ (Μάριος Γεωργιάδης):</w:t>
      </w:r>
      <w:r w:rsidRPr="00AE1749">
        <w:rPr>
          <w:rFonts w:eastAsia="Times New Roman" w:cs="Times New Roman"/>
        </w:rPr>
        <w:t xml:space="preserve"> </w:t>
      </w:r>
      <w:r>
        <w:rPr>
          <w:rFonts w:eastAsia="Times New Roman" w:cs="Times New Roman"/>
        </w:rPr>
        <w:t xml:space="preserve">Ευχαριστούμε τον κ. Θεοχάρη. </w:t>
      </w:r>
    </w:p>
    <w:p w14:paraId="2E6EC04E" w14:textId="77777777" w:rsidR="00BA4BB2" w:rsidRDefault="00287818">
      <w:pPr>
        <w:spacing w:line="600" w:lineRule="auto"/>
        <w:ind w:firstLine="720"/>
        <w:jc w:val="both"/>
        <w:rPr>
          <w:rFonts w:eastAsia="Times New Roman" w:cs="Times New Roman"/>
        </w:rPr>
      </w:pPr>
      <w:r>
        <w:rPr>
          <w:rFonts w:eastAsia="Times New Roman" w:cs="Times New Roman"/>
        </w:rPr>
        <w:t xml:space="preserve">Κύριε Υπουργέ, έχετε τον λόγο. </w:t>
      </w:r>
    </w:p>
    <w:p w14:paraId="2E6EC04F" w14:textId="77777777" w:rsidR="00BA4BB2" w:rsidRDefault="00287818">
      <w:pPr>
        <w:spacing w:line="600" w:lineRule="auto"/>
        <w:ind w:firstLine="720"/>
        <w:jc w:val="both"/>
        <w:rPr>
          <w:rFonts w:eastAsia="Times New Roman" w:cs="Times New Roman"/>
        </w:rPr>
      </w:pPr>
      <w:r>
        <w:rPr>
          <w:rFonts w:eastAsia="Times New Roman" w:cs="Times New Roman"/>
          <w:b/>
        </w:rPr>
        <w:t xml:space="preserve">ΓΕΩΡΓΙΟΣ </w:t>
      </w:r>
      <w:r w:rsidRPr="00AE1749">
        <w:rPr>
          <w:rFonts w:eastAsia="Times New Roman" w:cs="Times New Roman"/>
          <w:b/>
        </w:rPr>
        <w:t>ΒΑΣΙΛΕΙΑ</w:t>
      </w:r>
      <w:r w:rsidRPr="00AE1749">
        <w:rPr>
          <w:rFonts w:eastAsia="Times New Roman" w:cs="Times New Roman"/>
          <w:b/>
        </w:rPr>
        <w:t>ΔΗΣ</w:t>
      </w:r>
      <w:r>
        <w:rPr>
          <w:rFonts w:eastAsia="Times New Roman" w:cs="Times New Roman"/>
          <w:b/>
        </w:rPr>
        <w:t xml:space="preserve"> (Υφυπουργός Πολιτισμού και Αθλητισμού):</w:t>
      </w:r>
      <w:r>
        <w:rPr>
          <w:rFonts w:eastAsia="Times New Roman" w:cs="Times New Roman"/>
        </w:rPr>
        <w:t xml:space="preserve"> Κύριε Θεοχάρη, κλείσατε με Καμύ, θα ξεκινήσω με </w:t>
      </w:r>
      <w:proofErr w:type="spellStart"/>
      <w:r>
        <w:rPr>
          <w:rFonts w:eastAsia="Times New Roman" w:cs="Times New Roman"/>
        </w:rPr>
        <w:t>Αντσελότι</w:t>
      </w:r>
      <w:proofErr w:type="spellEnd"/>
      <w:r>
        <w:rPr>
          <w:rFonts w:eastAsia="Times New Roman" w:cs="Times New Roman"/>
        </w:rPr>
        <w:t>: «Το ποδόσφαιρο είναι το πιο σημαντικό από τα λιγότερο σημαντικά πράγματα στη ζωή». Επομένως, θα συμφωνήσω με τις παρατηρήσεις και θα μελετήσω και τις προ</w:t>
      </w:r>
      <w:r>
        <w:rPr>
          <w:rFonts w:eastAsia="Times New Roman" w:cs="Times New Roman"/>
        </w:rPr>
        <w:t xml:space="preserve">τάσεις σας, χωρίς να θέλουμε να σας χαϊδέψουμε ή να παρερμηνευτεί αυτό, γιατί ζούμε και σε περίεργες εποχές. Πάντοτε οι προτάσεις σας είναι </w:t>
      </w:r>
      <w:r>
        <w:rPr>
          <w:rFonts w:eastAsia="Times New Roman" w:cs="Times New Roman"/>
        </w:rPr>
        <w:lastRenderedPageBreak/>
        <w:t>ευπρόσδεκτες και πάντοτε έχουν μια σοβαρή βάση –το λέω και από την εμπειρία μου ως Γενικός Γραμματέας για την καταπο</w:t>
      </w:r>
      <w:r>
        <w:rPr>
          <w:rFonts w:eastAsia="Times New Roman" w:cs="Times New Roman"/>
        </w:rPr>
        <w:t>λέμηση της διαφθοράς-, πάντοτε είναι εμπεριστατωμένες.</w:t>
      </w:r>
    </w:p>
    <w:p w14:paraId="2E6EC050" w14:textId="77777777" w:rsidR="00BA4BB2" w:rsidRDefault="00287818">
      <w:pPr>
        <w:spacing w:line="600" w:lineRule="auto"/>
        <w:ind w:firstLine="720"/>
        <w:jc w:val="both"/>
        <w:rPr>
          <w:rFonts w:eastAsia="Times New Roman" w:cs="Times New Roman"/>
        </w:rPr>
      </w:pPr>
      <w:r>
        <w:rPr>
          <w:rFonts w:eastAsia="Times New Roman" w:cs="Times New Roman"/>
        </w:rPr>
        <w:t xml:space="preserve">Σχετικά με την ΔΕΑΒ. </w:t>
      </w:r>
      <w:r>
        <w:rPr>
          <w:rFonts w:eastAsia="Times New Roman" w:cs="Times New Roman"/>
        </w:rPr>
        <w:t>Η</w:t>
      </w:r>
      <w:r>
        <w:rPr>
          <w:rFonts w:eastAsia="Times New Roman" w:cs="Times New Roman"/>
        </w:rPr>
        <w:t xml:space="preserve"> ΔΕΑΒ λειτουργεί, λειτουργεί κανονικά και συνεδριάζει μία φορά την εβδομάδα σε συνεργασία με την αστυνομία. Είναι το όργανο, το οποίο μου εισηγείται για τα ζητήματα βίας, για τις </w:t>
      </w:r>
      <w:r>
        <w:rPr>
          <w:rFonts w:eastAsia="Times New Roman" w:cs="Times New Roman"/>
        </w:rPr>
        <w:t xml:space="preserve">μετακινήσεις των οπαδών, για το αν θα πρέπει να ληφθούν ειδικά μέτρα, για το αν θα πρέπει να υπάρξουν διοικητικές κυρώσεις ή τιμωρίες. </w:t>
      </w:r>
    </w:p>
    <w:p w14:paraId="2E6EC051" w14:textId="77777777" w:rsidR="00BA4BB2" w:rsidRDefault="00287818">
      <w:pPr>
        <w:spacing w:line="600" w:lineRule="auto"/>
        <w:ind w:firstLine="720"/>
        <w:jc w:val="both"/>
        <w:rPr>
          <w:rFonts w:eastAsia="Times New Roman" w:cs="Times New Roman"/>
        </w:rPr>
      </w:pPr>
      <w:r>
        <w:rPr>
          <w:rFonts w:eastAsia="Times New Roman" w:cs="Times New Roman"/>
        </w:rPr>
        <w:t xml:space="preserve">Θέλω να είμαι ειλικρινής. Δεν είμαι απόλυτα ικανοποιημένος από το θεσμικό πλαίσιο, μολονότι δουλεύει πολύ σκληρά και το </w:t>
      </w:r>
      <w:r>
        <w:rPr>
          <w:rFonts w:eastAsia="Times New Roman" w:cs="Times New Roman"/>
        </w:rPr>
        <w:t>ότι κάνει καλή δουλειά φαίνεται από τις αντιδράσεις των οργανωμένων στο πρόσωπο του Υπουργού, πράγμα που σημαίνει ότι οι εισηγήσεις της είναι πάντοτε, κατά την άποψή μου, προς τη σωστή κατεύθυνση. Εδώ πέρα θα πρέπει να σκεφθούμε λίγο έναν εκσυγχρονισμό του</w:t>
      </w:r>
      <w:r>
        <w:rPr>
          <w:rFonts w:eastAsia="Times New Roman" w:cs="Times New Roman"/>
        </w:rPr>
        <w:t xml:space="preserve"> θεσμικού πλαισίου και περισσότερες αρμοδιότητες. </w:t>
      </w:r>
    </w:p>
    <w:p w14:paraId="2E6EC052" w14:textId="77777777" w:rsidR="00BA4BB2" w:rsidRDefault="00287818">
      <w:pPr>
        <w:spacing w:line="600" w:lineRule="auto"/>
        <w:ind w:firstLine="720"/>
        <w:jc w:val="both"/>
        <w:rPr>
          <w:rFonts w:eastAsia="Times New Roman" w:cs="Times New Roman"/>
        </w:rPr>
      </w:pPr>
      <w:r>
        <w:rPr>
          <w:rFonts w:eastAsia="Times New Roman" w:cs="Times New Roman"/>
        </w:rPr>
        <w:t>Για τις συλλήψεις που αναφέρατε, πραγματικά, έχουμε περισσότερες συλλήψεις και αυτή είναι η εντολή. Θέλουμε να ξεφύγουμε από την εποχή, που κλείναμε το μάτι σε αυτά τα φαινόμενα. Είμαι χαρούμενος –όσο μπορ</w:t>
      </w:r>
      <w:r>
        <w:rPr>
          <w:rFonts w:eastAsia="Times New Roman" w:cs="Times New Roman"/>
        </w:rPr>
        <w:t xml:space="preserve">είς </w:t>
      </w:r>
      <w:r>
        <w:rPr>
          <w:rFonts w:eastAsia="Times New Roman" w:cs="Times New Roman"/>
        </w:rPr>
        <w:lastRenderedPageBreak/>
        <w:t xml:space="preserve">να είσαι χαρούμενος, βέβαια, γι’ αυτά τα φαινόμενα- διότι η αστυνομία λειτούργησε άμεσα σε όλα τα περιστατικά βίας. Είχαμε πολλές συλλήψεις. Έχουμε καθυστερήσεις στην απονομή της </w:t>
      </w:r>
      <w:r>
        <w:rPr>
          <w:rFonts w:eastAsia="Times New Roman" w:cs="Times New Roman"/>
        </w:rPr>
        <w:t>δ</w:t>
      </w:r>
      <w:r>
        <w:rPr>
          <w:rFonts w:eastAsia="Times New Roman" w:cs="Times New Roman"/>
        </w:rPr>
        <w:t>ικαιοσύνης, αλλά αυτό είναι εγγενές πρόβλημα του ελληνικού συστήματος κα</w:t>
      </w:r>
      <w:r>
        <w:rPr>
          <w:rFonts w:eastAsia="Times New Roman" w:cs="Times New Roman"/>
        </w:rPr>
        <w:t xml:space="preserve">ι νομίζω ότι πάμε καλύτερα. Και γι’ αυτό το λόγο ερχόμαστε να φέρουμε αυτή τη διάταξη που θα μας φέρει το μέτρο της απαγόρευσης εισόδου με την άσκηση ποινικής δίωξης. </w:t>
      </w:r>
    </w:p>
    <w:p w14:paraId="2E6EC053" w14:textId="77777777" w:rsidR="00BA4BB2" w:rsidRDefault="00287818">
      <w:pPr>
        <w:spacing w:line="600" w:lineRule="auto"/>
        <w:ind w:firstLine="720"/>
        <w:jc w:val="both"/>
        <w:rPr>
          <w:rFonts w:eastAsia="Times New Roman" w:cs="Times New Roman"/>
        </w:rPr>
      </w:pPr>
      <w:r>
        <w:rPr>
          <w:rFonts w:eastAsia="Times New Roman" w:cs="Times New Roman"/>
        </w:rPr>
        <w:t>Ξαναλέω ότι δεν είμαι υπέρ του ιδιώνυμου. Δεν νομίζω ότι θα σωφρονίσει έναν δεκαεξάχρονο</w:t>
      </w:r>
      <w:r>
        <w:rPr>
          <w:rFonts w:eastAsia="Times New Roman" w:cs="Times New Roman"/>
        </w:rPr>
        <w:t>,</w:t>
      </w:r>
      <w:r w:rsidRPr="00CE3798">
        <w:rPr>
          <w:rFonts w:eastAsia="Times New Roman" w:cs="Times New Roman"/>
        </w:rPr>
        <w:t xml:space="preserve"> </w:t>
      </w:r>
      <w:r>
        <w:rPr>
          <w:rFonts w:eastAsia="Times New Roman" w:cs="Times New Roman"/>
        </w:rPr>
        <w:t>έναν δεκαεπτάχρονο,</w:t>
      </w:r>
      <w:r w:rsidRPr="00CE3798">
        <w:rPr>
          <w:rFonts w:eastAsia="Times New Roman" w:cs="Times New Roman"/>
        </w:rPr>
        <w:t xml:space="preserve"> </w:t>
      </w:r>
      <w:r>
        <w:rPr>
          <w:rFonts w:eastAsia="Times New Roman" w:cs="Times New Roman"/>
        </w:rPr>
        <w:t>έναν δεκαοχτάχρονο το να τον βάλεις έξι μήνες φυλακή με τους κακοποιούς για να μην το ξανακάνει αυτό. Δεν τον βοηθάμε, δεν τον κάνουμε καλύτερο. Νομίζω ότι στερώντας του τη δυνατότητα πρόσβασης σε αυτό που αγαπάει –γιατί στο τέλος της</w:t>
      </w:r>
      <w:r>
        <w:rPr>
          <w:rFonts w:eastAsia="Times New Roman" w:cs="Times New Roman"/>
        </w:rPr>
        <w:t xml:space="preserve"> ημέρας έστω και στρεβλά, κάνει αυτό που αγαπάει-, αν του στερήσεις τη δυνατότητα πρόσβασης σε αυτό, νομίζω ότι αυτός είναι ο καλύτερος σωφρονισμός. Βέβαια –και υπάρχει πρόβλεψη γι’ αυτό- αν παραβεί τη δικαστική εντολή, τότε προφανώς θα καταλήξει εκεί που </w:t>
      </w:r>
      <w:r>
        <w:rPr>
          <w:rFonts w:eastAsia="Times New Roman" w:cs="Times New Roman"/>
        </w:rPr>
        <w:t xml:space="preserve">καταλήγουν οι εγκληματίες. </w:t>
      </w:r>
    </w:p>
    <w:p w14:paraId="2E6EC054" w14:textId="77777777" w:rsidR="00BA4BB2" w:rsidRDefault="00287818">
      <w:pPr>
        <w:spacing w:line="600" w:lineRule="auto"/>
        <w:ind w:firstLine="720"/>
        <w:jc w:val="both"/>
        <w:rPr>
          <w:rFonts w:eastAsia="Times New Roman" w:cs="Times New Roman"/>
          <w:szCs w:val="24"/>
        </w:rPr>
      </w:pPr>
      <w:r>
        <w:rPr>
          <w:rFonts w:eastAsia="Times New Roman" w:cs="Times New Roman"/>
        </w:rPr>
        <w:t xml:space="preserve">Από εκεί και πέρα, σχετικά με τον </w:t>
      </w:r>
      <w:proofErr w:type="spellStart"/>
      <w:r>
        <w:rPr>
          <w:rFonts w:eastAsia="Times New Roman" w:cs="Times New Roman"/>
        </w:rPr>
        <w:t>οπαδισμό</w:t>
      </w:r>
      <w:proofErr w:type="spellEnd"/>
      <w:r>
        <w:rPr>
          <w:rFonts w:eastAsia="Times New Roman" w:cs="Times New Roman"/>
        </w:rPr>
        <w:t xml:space="preserve">, δυστυχώς –και τα τελευταία χρόνια αυτό εντείνεται πάρα πολύ- τα κινήματα των οπαδών δεν κινούνται μόνο με </w:t>
      </w:r>
      <w:proofErr w:type="spellStart"/>
      <w:r>
        <w:rPr>
          <w:rFonts w:eastAsia="Times New Roman" w:cs="Times New Roman"/>
        </w:rPr>
        <w:t>οπαδικά</w:t>
      </w:r>
      <w:proofErr w:type="spellEnd"/>
      <w:r>
        <w:rPr>
          <w:rFonts w:eastAsia="Times New Roman" w:cs="Times New Roman"/>
        </w:rPr>
        <w:t xml:space="preserve"> κριτήρια, κινούνται και με άλλα ελατήρια, τα οποία ξεκινάνε από τις πο</w:t>
      </w:r>
      <w:r>
        <w:rPr>
          <w:rFonts w:eastAsia="Times New Roman" w:cs="Times New Roman"/>
        </w:rPr>
        <w:t xml:space="preserve">λιτικές πεποιθήσεις των Προέδρων των Σωματείων. </w:t>
      </w:r>
      <w:r>
        <w:rPr>
          <w:rFonts w:eastAsia="Times New Roman" w:cs="Times New Roman"/>
          <w:szCs w:val="24"/>
        </w:rPr>
        <w:t xml:space="preserve">Γι’ αυτόν </w:t>
      </w:r>
      <w:r>
        <w:rPr>
          <w:rFonts w:eastAsia="Times New Roman" w:cs="Times New Roman"/>
          <w:szCs w:val="24"/>
        </w:rPr>
        <w:lastRenderedPageBreak/>
        <w:t>τον λόγο και βλέπουμε να παίρνουν πολιτικές θέσεις σύνδεσμοι οπαδών. Αυτό είναι κάτι που θα πρέπει να ταρακουνήσει και το ίδιο το ποδόσφαιρο.</w:t>
      </w:r>
    </w:p>
    <w:p w14:paraId="2E6EC055"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Ερχόμενος σ</w:t>
      </w:r>
      <w:r>
        <w:rPr>
          <w:rFonts w:eastAsia="Times New Roman" w:cs="Times New Roman"/>
          <w:szCs w:val="24"/>
        </w:rPr>
        <w:t>ε</w:t>
      </w:r>
      <w:r>
        <w:rPr>
          <w:rFonts w:eastAsia="Times New Roman" w:cs="Times New Roman"/>
          <w:szCs w:val="24"/>
        </w:rPr>
        <w:t xml:space="preserve"> αυτό που λέτε, σας λέω ότι δεν θα μπορέσει </w:t>
      </w:r>
      <w:r>
        <w:rPr>
          <w:rFonts w:eastAsia="Times New Roman" w:cs="Times New Roman"/>
          <w:szCs w:val="24"/>
        </w:rPr>
        <w:t>να κρυφ</w:t>
      </w:r>
      <w:r>
        <w:rPr>
          <w:rFonts w:eastAsia="Times New Roman" w:cs="Times New Roman"/>
          <w:szCs w:val="24"/>
        </w:rPr>
        <w:t>τ</w:t>
      </w:r>
      <w:r>
        <w:rPr>
          <w:rFonts w:eastAsia="Times New Roman" w:cs="Times New Roman"/>
          <w:szCs w:val="24"/>
        </w:rPr>
        <w:t xml:space="preserve">εί πίσω απ’ το αυτοδιοίκητο. Και το έχουν καταλάβει αυτό και οι διεθνείς φορείς και είναι η πρώτη φορά –δεν ξέρω αυτό εάν μας τιμά ως ποδόσφαιρο, αλλά εμείς το χαιρόμαστε σαν πολιτεία- που η </w:t>
      </w:r>
      <w:r>
        <w:rPr>
          <w:rFonts w:eastAsia="Times New Roman" w:cs="Times New Roman"/>
          <w:szCs w:val="24"/>
          <w:lang w:val="en-US"/>
        </w:rPr>
        <w:t>FIFA</w:t>
      </w:r>
      <w:r>
        <w:rPr>
          <w:rFonts w:eastAsia="Times New Roman" w:cs="Times New Roman"/>
          <w:szCs w:val="24"/>
        </w:rPr>
        <w:t xml:space="preserve"> και η</w:t>
      </w:r>
      <w:r w:rsidRPr="00665674">
        <w:rPr>
          <w:rFonts w:eastAsia="Times New Roman" w:cs="Times New Roman"/>
          <w:szCs w:val="24"/>
        </w:rPr>
        <w:t xml:space="preserve"> </w:t>
      </w:r>
      <w:r>
        <w:rPr>
          <w:rFonts w:eastAsia="Times New Roman" w:cs="Times New Roman"/>
          <w:szCs w:val="24"/>
          <w:lang w:val="en-US"/>
        </w:rPr>
        <w:t>UEFA</w:t>
      </w:r>
      <w:r>
        <w:rPr>
          <w:rFonts w:eastAsia="Times New Roman" w:cs="Times New Roman"/>
          <w:szCs w:val="24"/>
        </w:rPr>
        <w:t xml:space="preserve"> γνωρίζουν ότι ο συνομιλητής που σέβεται το αυτοδιοίκητο, αλλά θέλει να έχει και κανόνες στην πατρίδα του, είναι η </w:t>
      </w:r>
      <w:r w:rsidRPr="001866BC">
        <w:rPr>
          <w:rFonts w:eastAsia="Times New Roman" w:cs="Times New Roman"/>
          <w:szCs w:val="24"/>
        </w:rPr>
        <w:t>Κυβέρνηση</w:t>
      </w:r>
      <w:r>
        <w:rPr>
          <w:rFonts w:eastAsia="Times New Roman" w:cs="Times New Roman"/>
          <w:szCs w:val="24"/>
        </w:rPr>
        <w:t xml:space="preserve"> και γι’ αυτόν τον λόγο έχουμε αυτή τη συνεργασία.</w:t>
      </w:r>
    </w:p>
    <w:p w14:paraId="2E6EC056" w14:textId="77777777" w:rsidR="00BA4BB2" w:rsidRDefault="00287818">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Το ηλεκτρονικό εισιτήριο;</w:t>
      </w:r>
    </w:p>
    <w:p w14:paraId="2E6EC057" w14:textId="77777777" w:rsidR="00BA4BB2" w:rsidRDefault="00287818">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w:t>
      </w:r>
      <w:r>
        <w:rPr>
          <w:rFonts w:eastAsia="Times New Roman" w:cs="Times New Roman"/>
          <w:b/>
          <w:szCs w:val="24"/>
        </w:rPr>
        <w:t xml:space="preserve">ργός Πολιτισμού και Αθλητισμού): </w:t>
      </w:r>
      <w:r>
        <w:rPr>
          <w:rFonts w:eastAsia="Times New Roman" w:cs="Times New Roman"/>
          <w:szCs w:val="24"/>
        </w:rPr>
        <w:t>Το ηλεκτρονικό εισιτήριο λειτουργεί. Έχει πολλά προβλήματα. Έχουμε πρόβλημα στον έλεγχο και αυτό είναι το κενό που θέλουμε να καλύψουμε τώρα με το Υπουργείο Προστασίας του Πολίτη. Δηλαδή, υπάρχουν κενά ως προς τον έλεγχο το</w:t>
      </w:r>
      <w:r>
        <w:rPr>
          <w:rFonts w:eastAsia="Times New Roman" w:cs="Times New Roman"/>
          <w:szCs w:val="24"/>
        </w:rPr>
        <w:t xml:space="preserve">υ εισερχομένου, του οπαδού. Εντάξει, έχεις το ηλεκτρονικό εισιτήριο, το έχεις βγάλει όπως το έχεις βγάλει, τι διασφαλίζει ότι δεν το δίνεις στον διπλανό σου; Πώς γίνεται ο έλεγχος ταυτοπροσωπίας; Ποιος έχει τον έλεγχο; </w:t>
      </w:r>
    </w:p>
    <w:p w14:paraId="2E6EC058"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Με το πλαίσιο που υπάρχει, υπάρχει μ</w:t>
      </w:r>
      <w:r>
        <w:rPr>
          <w:rFonts w:eastAsia="Times New Roman" w:cs="Times New Roman"/>
          <w:szCs w:val="24"/>
        </w:rPr>
        <w:t>ία θολότητα ως προς αυτό. Θα το κάνει η Αστυνομία; Θα το κάνει ο σεκιούριτι; Έχει δικαίωμα ο σεκιούριτι να κάνει έλεγχο; Πάνω, λοιπόν, στα κενά δημιουργείται αυτό το χάος και στο τέλος κανείς δεν έχει ευθύνη για τίποτα και μπορεί ο καθένας να μπαίνει και ν</w:t>
      </w:r>
      <w:r>
        <w:rPr>
          <w:rFonts w:eastAsia="Times New Roman" w:cs="Times New Roman"/>
          <w:szCs w:val="24"/>
        </w:rPr>
        <w:t xml:space="preserve">α κάνει ό,τι θέλει. </w:t>
      </w:r>
    </w:p>
    <w:p w14:paraId="2E6EC059"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Αυτό, λοιπόν, ερχόμαστε το επόμενο διάστημα να το ξεδιαλύνουμε. Θα υπάρχει ο σεκιούριτι εκεί πέρα και όχι η Αστυνομία, γιατί είναι ιδιωτική επιχείρηση, ιδιωτικός χώρος το γήπεδο. Δεν θα ρίχνουμε στην Αστυνομία τα βάρη. Δεν θα βάλουμε τ</w:t>
      </w:r>
      <w:r>
        <w:rPr>
          <w:rFonts w:eastAsia="Times New Roman" w:cs="Times New Roman"/>
          <w:szCs w:val="24"/>
        </w:rPr>
        <w:t xml:space="preserve">ην Αστυνομία ταξιθέτες στα θέατρα. Έτσι δεν θα έχουμε και στα γήπεδα. Η Αστυνομία θα είναι απ’ έξω, όπως είναι στην υπόλοιπη κοινωνία, στην κανονική ζωή. Με ευθύνη των ΠΑΕ θα έχουν τη δυνατότητα και να κάνουν σωματικό έλεγχο κατ’ εξαίρεση –όπως ισχύει για </w:t>
      </w:r>
      <w:r>
        <w:rPr>
          <w:rFonts w:eastAsia="Times New Roman" w:cs="Times New Roman"/>
          <w:szCs w:val="24"/>
        </w:rPr>
        <w:t>τα αεροδρόμια κ.λπ.- να κάνουν έλεγχο, ταυτοπροσωπία, σωματικό έλεγχο και να παραδίδουν στην Αστυνομία και ο καθένας να αναλάβει τις ευθύνες του. Γιατί αυτή τη στιγμή κρυβόμαστε όλοι πίσω, στο τέλος ρίχνουμε τα βάρη στην Αστυνομία, που δεν τα κάνει πάντοτε</w:t>
      </w:r>
      <w:r>
        <w:rPr>
          <w:rFonts w:eastAsia="Times New Roman" w:cs="Times New Roman"/>
          <w:szCs w:val="24"/>
        </w:rPr>
        <w:t xml:space="preserve"> καλά –δεν θα το πω εγώ αυτό- αλλά δεν γίνεται οι ευθύνες και του ποδοσφαίρου και των ΠΑΕ να πέφτουν πάντοτε στις πλάτες άλλων.</w:t>
      </w:r>
    </w:p>
    <w:p w14:paraId="2E6EC05A"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Σας θυμίζω το εξής, όταν ξεκίνησε φέτος μέσα στη σεζόν μια μουρμούρα για τις αποφάσεις της ΔΕΑΒ που επικύρωνα εγώ σχετικά με τις</w:t>
      </w:r>
      <w:r>
        <w:rPr>
          <w:rFonts w:eastAsia="Times New Roman" w:cs="Times New Roman"/>
          <w:szCs w:val="24"/>
        </w:rPr>
        <w:t xml:space="preserve"> μετακινήσεις των οπαδών, εγώ πρότεινα στις ΠΑΕ «ελάτε, να αναλάβετε την ευθύνη να κάνουμε οργανωμένες μετακινήσεις». </w:t>
      </w:r>
    </w:p>
    <w:p w14:paraId="2E6EC05B"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Εγώ και ως πρώην οπαδός θα σας πω ότι μου αρέσει η μετακίνηση. Είναι ωραίο πράγμα στο γήπεδο να υπάρχουν οπαδοί και των δυο ομάδων. Είπα:</w:t>
      </w:r>
      <w:r>
        <w:rPr>
          <w:rFonts w:eastAsia="Times New Roman" w:cs="Times New Roman"/>
          <w:szCs w:val="24"/>
        </w:rPr>
        <w:t xml:space="preserve"> «Ελάτε να αναλάβετε τις ευθύνες σας.». Δεν το θέλησε κανένας. Βολευόμαστε με το να ασκούμε κριτική στην </w:t>
      </w:r>
      <w:r w:rsidRPr="001866BC">
        <w:rPr>
          <w:rFonts w:eastAsia="Times New Roman" w:cs="Times New Roman"/>
          <w:szCs w:val="24"/>
        </w:rPr>
        <w:t>Κυβέρνηση</w:t>
      </w:r>
      <w:r>
        <w:rPr>
          <w:rFonts w:eastAsia="Times New Roman" w:cs="Times New Roman"/>
          <w:szCs w:val="24"/>
        </w:rPr>
        <w:t xml:space="preserve">, στην Αστυνομία, στο Θεό τον ίδιο, αλλά όταν έρχεται η ώρα των ευθυνών, κανένας δεν θέλει να τις αναλάβει. </w:t>
      </w:r>
    </w:p>
    <w:p w14:paraId="2E6EC05C"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 xml:space="preserve">Έχουμε προτάσεις της </w:t>
      </w:r>
      <w:r>
        <w:rPr>
          <w:rFonts w:eastAsia="Times New Roman" w:cs="Times New Roman"/>
          <w:szCs w:val="24"/>
          <w:lang w:val="en-US"/>
        </w:rPr>
        <w:t>Super</w:t>
      </w:r>
      <w:r w:rsidRPr="00367EB0">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φέτος για τις μετακινήσεις. Θα υλοποιήσουμε το μεγαλύτερο μέρος απ’ αυτές και θα τις ενσωματώσουμε στο νέο πλαίσιο. Να δούμε, αλλά όταν θα έρθει εκείνη η ώρα, θα πρέπει το σύνολο του πολιτικού συστήματος να μη χαϊδέψει αυτιά και συντεταγμένα να κουνήσει τ</w:t>
      </w:r>
      <w:r>
        <w:rPr>
          <w:rFonts w:eastAsia="Times New Roman" w:cs="Times New Roman"/>
          <w:szCs w:val="24"/>
        </w:rPr>
        <w:t xml:space="preserve">ο δάχτυλο και να δείξει αυτούς που έχουν την πραγματική ευθύνη. Γιατί στο τέλος, επειδή οι λαοί ψηφίζουν, όταν έρχεται η ώρα να μιλήσουμε γι’ αυτό, οι περισσότεροι χαϊδεύουμε αυτιά. Και ζήσαμε κάποιες τέτοιες στιγμές σ’ αυτόν εδώ το χώρο πριν από μερικούς </w:t>
      </w:r>
      <w:r>
        <w:rPr>
          <w:rFonts w:eastAsia="Times New Roman" w:cs="Times New Roman"/>
          <w:szCs w:val="24"/>
        </w:rPr>
        <w:t xml:space="preserve">μήνες. Θυμάστε αυτά τα περιστατικά. </w:t>
      </w:r>
    </w:p>
    <w:p w14:paraId="2E6EC05D"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lastRenderedPageBreak/>
        <w:t>Περιμένω τις προτάσεις σας και ελπίζω φέτος να είναι μία καλύτερη χρονιά.</w:t>
      </w:r>
    </w:p>
    <w:p w14:paraId="2E6EC05E"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w:t>
      </w:r>
    </w:p>
    <w:p w14:paraId="2E6EC05F" w14:textId="77777777" w:rsidR="00BA4BB2" w:rsidRDefault="00287818">
      <w:pPr>
        <w:spacing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Υπουργέ. </w:t>
      </w:r>
    </w:p>
    <w:p w14:paraId="2E6EC060"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Είναι πολύ σημαντικό το θέμα και γι’ αυτόν τον λόγο ή</w:t>
      </w:r>
      <w:r>
        <w:rPr>
          <w:rFonts w:eastAsia="Times New Roman" w:cs="Times New Roman"/>
          <w:szCs w:val="24"/>
        </w:rPr>
        <w:t>μουν τόσο ελαστικός στο χρόνο και για τους δυο σας, γιατί είναι αρκετά ευαίσθητο το ζήτημα.</w:t>
      </w:r>
    </w:p>
    <w:p w14:paraId="2E6EC061"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2E6EC062" w14:textId="77777777" w:rsidR="00BA4BB2" w:rsidRDefault="0028781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2B4244">
        <w:rPr>
          <w:rFonts w:eastAsia="Times New Roman" w:cs="Times New Roman"/>
          <w:szCs w:val="24"/>
        </w:rPr>
        <w:t xml:space="preserve"> </w:t>
      </w:r>
      <w:r>
        <w:rPr>
          <w:rFonts w:eastAsia="Times New Roman" w:cs="Times New Roman"/>
          <w:szCs w:val="24"/>
        </w:rPr>
        <w:t>δ</w:t>
      </w:r>
      <w:r w:rsidRPr="002B4244">
        <w:rPr>
          <w:rFonts w:eastAsia="Times New Roman" w:cs="Times New Roman"/>
          <w:szCs w:val="24"/>
        </w:rPr>
        <w:t xml:space="preserve">έχεστε </w:t>
      </w:r>
      <w:r w:rsidRPr="002B4244">
        <w:rPr>
          <w:rFonts w:eastAsia="Times New Roman" w:cs="Times New Roman"/>
          <w:szCs w:val="24"/>
        </w:rPr>
        <w:t>στο σημείο αυτό να λύσουμε τη συνεδρίαση;</w:t>
      </w:r>
    </w:p>
    <w:p w14:paraId="2E6EC063" w14:textId="77777777" w:rsidR="00BA4BB2" w:rsidRDefault="00287818">
      <w:pPr>
        <w:spacing w:line="600" w:lineRule="auto"/>
        <w:ind w:firstLine="720"/>
        <w:jc w:val="both"/>
        <w:rPr>
          <w:rFonts w:eastAsia="Times New Roman" w:cs="Times New Roman"/>
          <w:szCs w:val="24"/>
        </w:rPr>
      </w:pPr>
      <w:r w:rsidRPr="002B4244">
        <w:rPr>
          <w:rFonts w:eastAsia="Times New Roman" w:cs="Times New Roman"/>
          <w:b/>
          <w:bCs/>
          <w:szCs w:val="24"/>
        </w:rPr>
        <w:t xml:space="preserve">ΟΛΟΙ ΟΙ ΒΟΥΛΕΥΤΕΣ: </w:t>
      </w:r>
      <w:r w:rsidRPr="002B4244">
        <w:rPr>
          <w:rFonts w:eastAsia="Times New Roman" w:cs="Times New Roman"/>
          <w:szCs w:val="24"/>
        </w:rPr>
        <w:t>Μάλιστα, μάλιστα</w:t>
      </w:r>
      <w:r w:rsidRPr="002B4244">
        <w:rPr>
          <w:rFonts w:eastAsia="Times New Roman" w:cs="Times New Roman"/>
          <w:szCs w:val="24"/>
        </w:rPr>
        <w:t>.</w:t>
      </w:r>
    </w:p>
    <w:p w14:paraId="2E6EC064" w14:textId="77777777" w:rsidR="00BA4BB2" w:rsidRDefault="00287818">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sidRPr="002B4244">
        <w:rPr>
          <w:rFonts w:eastAsia="Times New Roman" w:cs="Times New Roman"/>
          <w:szCs w:val="24"/>
        </w:rPr>
        <w:t xml:space="preserve">Με τη συναίνεση του Σώματος και ώρα </w:t>
      </w:r>
      <w:r>
        <w:rPr>
          <w:rFonts w:eastAsia="Times New Roman" w:cs="Times New Roman"/>
          <w:szCs w:val="24"/>
        </w:rPr>
        <w:t>10.30΄</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 για</w:t>
      </w:r>
      <w:r>
        <w:rPr>
          <w:rFonts w:eastAsia="Times New Roman" w:cs="Times New Roman"/>
          <w:szCs w:val="24"/>
        </w:rPr>
        <w:t xml:space="preserve"> σήμερα Πέμπτη 5 Ιουλίου 2018 </w:t>
      </w:r>
      <w:r w:rsidRPr="002B4244">
        <w:rPr>
          <w:rFonts w:eastAsia="Times New Roman" w:cs="Times New Roman"/>
          <w:szCs w:val="24"/>
        </w:rPr>
        <w:t>και ώρα 1</w:t>
      </w:r>
      <w:r>
        <w:rPr>
          <w:rFonts w:eastAsia="Times New Roman" w:cs="Times New Roman"/>
          <w:szCs w:val="24"/>
        </w:rPr>
        <w:t>2</w:t>
      </w:r>
      <w:r w:rsidRPr="002B4244">
        <w:rPr>
          <w:rFonts w:eastAsia="Times New Roman" w:cs="Times New Roman"/>
          <w:szCs w:val="24"/>
        </w:rPr>
        <w:t>.</w:t>
      </w:r>
      <w:r>
        <w:rPr>
          <w:rFonts w:eastAsia="Times New Roman" w:cs="Times New Roman"/>
          <w:szCs w:val="24"/>
        </w:rPr>
        <w:t>0</w:t>
      </w:r>
      <w:r w:rsidRPr="002B4244">
        <w:rPr>
          <w:rFonts w:eastAsia="Times New Roman" w:cs="Times New Roman"/>
          <w:szCs w:val="24"/>
        </w:rPr>
        <w:t>0΄,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κοινοβουλευτικό έλεγχο: </w:t>
      </w:r>
      <w:r>
        <w:rPr>
          <w:rFonts w:eastAsia="Times New Roman" w:cs="Times New Roman"/>
          <w:szCs w:val="24"/>
        </w:rPr>
        <w:t>σ</w:t>
      </w:r>
      <w:r>
        <w:rPr>
          <w:rFonts w:eastAsia="Times New Roman" w:cs="Times New Roman"/>
          <w:szCs w:val="24"/>
        </w:rPr>
        <w:t xml:space="preserve">υζήτηση προ </w:t>
      </w:r>
      <w:r>
        <w:rPr>
          <w:rFonts w:eastAsia="Times New Roman" w:cs="Times New Roman"/>
          <w:szCs w:val="24"/>
        </w:rPr>
        <w:t>ημερησίας διατάξεως</w:t>
      </w:r>
      <w:r>
        <w:rPr>
          <w:rFonts w:eastAsia="Times New Roman" w:cs="Times New Roman"/>
          <w:szCs w:val="24"/>
        </w:rPr>
        <w:t xml:space="preserve">,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w:t>
      </w:r>
      <w:r>
        <w:rPr>
          <w:rFonts w:eastAsia="Times New Roman" w:cs="Times New Roman"/>
          <w:szCs w:val="24"/>
        </w:rPr>
        <w:t>κ</w:t>
      </w:r>
      <w:r>
        <w:rPr>
          <w:rFonts w:eastAsia="Times New Roman" w:cs="Times New Roman"/>
          <w:szCs w:val="24"/>
        </w:rPr>
        <w:t xml:space="preserve">ομμάτων, με </w:t>
      </w:r>
      <w:r w:rsidRPr="00C33701">
        <w:rPr>
          <w:rFonts w:eastAsia="Times New Roman" w:cs="Times New Roman"/>
          <w:bCs/>
          <w:szCs w:val="24"/>
        </w:rPr>
        <w:t xml:space="preserve">θέμα </w:t>
      </w:r>
      <w:r w:rsidRPr="00C33701">
        <w:rPr>
          <w:rFonts w:eastAsia="Times New Roman" w:cs="Times New Roman"/>
          <w:bCs/>
          <w:szCs w:val="24"/>
        </w:rPr>
        <w:lastRenderedPageBreak/>
        <w:t xml:space="preserve">την </w:t>
      </w:r>
      <w:r>
        <w:rPr>
          <w:rFonts w:eastAsia="Times New Roman" w:cs="Times New Roman"/>
          <w:bCs/>
          <w:szCs w:val="24"/>
        </w:rPr>
        <w:t>ο</w:t>
      </w:r>
      <w:r w:rsidRPr="00C33701">
        <w:rPr>
          <w:rFonts w:eastAsia="Times New Roman" w:cs="Times New Roman"/>
          <w:bCs/>
          <w:szCs w:val="24"/>
        </w:rPr>
        <w:t>ικονομία, τις αποφ</w:t>
      </w:r>
      <w:r w:rsidRPr="00C33701">
        <w:rPr>
          <w:rFonts w:eastAsia="Times New Roman" w:cs="Times New Roman"/>
          <w:bCs/>
          <w:szCs w:val="24"/>
        </w:rPr>
        <w:t xml:space="preserve">άσεις του </w:t>
      </w:r>
      <w:proofErr w:type="spellStart"/>
      <w:r w:rsidRPr="00C33701">
        <w:rPr>
          <w:rFonts w:eastAsia="Times New Roman" w:cs="Times New Roman"/>
          <w:bCs/>
          <w:szCs w:val="24"/>
        </w:rPr>
        <w:t>Eurogroup</w:t>
      </w:r>
      <w:proofErr w:type="spellEnd"/>
      <w:r>
        <w:rPr>
          <w:rFonts w:eastAsia="Times New Roman" w:cs="Times New Roman"/>
          <w:bCs/>
          <w:szCs w:val="24"/>
        </w:rPr>
        <w:t xml:space="preserve"> και τις δεσμεύσεις που ανέλαβε η Κυβέρνηση.</w:t>
      </w:r>
    </w:p>
    <w:p w14:paraId="2E6EC065" w14:textId="77777777" w:rsidR="00BA4BB2" w:rsidRDefault="00287818">
      <w:pPr>
        <w:spacing w:line="600" w:lineRule="auto"/>
        <w:rPr>
          <w:rFonts w:eastAsia="Times New Roman" w:cs="Times New Roman"/>
          <w:szCs w:val="24"/>
        </w:rPr>
      </w:pPr>
      <w:r w:rsidRPr="002B4244">
        <w:rPr>
          <w:rFonts w:eastAsia="Times New Roman" w:cs="Times New Roman"/>
          <w:b/>
          <w:bCs/>
          <w:szCs w:val="24"/>
        </w:rPr>
        <w:t xml:space="preserve">Ο ΠΡΟΕΔΡΟΣ             </w:t>
      </w:r>
      <w:r>
        <w:rPr>
          <w:rFonts w:eastAsia="Times New Roman" w:cs="Times New Roman"/>
          <w:b/>
          <w:bCs/>
          <w:szCs w:val="24"/>
        </w:rPr>
        <w:t xml:space="preserve">  </w:t>
      </w:r>
      <w:r w:rsidRPr="002B4244">
        <w:rPr>
          <w:rFonts w:eastAsia="Times New Roman" w:cs="Times New Roman"/>
          <w:b/>
          <w:bCs/>
          <w:szCs w:val="24"/>
        </w:rPr>
        <w:t xml:space="preserve">        </w:t>
      </w:r>
      <w:r>
        <w:rPr>
          <w:rFonts w:eastAsia="Times New Roman" w:cs="Times New Roman"/>
          <w:b/>
          <w:bCs/>
          <w:szCs w:val="24"/>
        </w:rPr>
        <w:t xml:space="preserve">       </w:t>
      </w:r>
      <w:r w:rsidRPr="002B4244">
        <w:rPr>
          <w:rFonts w:eastAsia="Times New Roman" w:cs="Times New Roman"/>
          <w:b/>
          <w:bCs/>
          <w:szCs w:val="24"/>
        </w:rPr>
        <w:t xml:space="preserve">             </w:t>
      </w:r>
      <w:r>
        <w:rPr>
          <w:rFonts w:eastAsia="Times New Roman" w:cs="Times New Roman"/>
          <w:b/>
          <w:bCs/>
          <w:szCs w:val="24"/>
        </w:rPr>
        <w:t xml:space="preserve">  </w:t>
      </w:r>
      <w:r w:rsidRPr="002B4244">
        <w:rPr>
          <w:rFonts w:eastAsia="Times New Roman" w:cs="Times New Roman"/>
          <w:b/>
          <w:bCs/>
          <w:szCs w:val="24"/>
        </w:rPr>
        <w:t xml:space="preserve">                      </w:t>
      </w:r>
      <w:r>
        <w:rPr>
          <w:rFonts w:eastAsia="Times New Roman" w:cs="Times New Roman"/>
          <w:b/>
          <w:bCs/>
          <w:szCs w:val="24"/>
        </w:rPr>
        <w:t xml:space="preserve">    </w:t>
      </w:r>
      <w:r w:rsidRPr="002B4244">
        <w:rPr>
          <w:rFonts w:eastAsia="Times New Roman" w:cs="Times New Roman"/>
          <w:b/>
          <w:bCs/>
          <w:szCs w:val="24"/>
        </w:rPr>
        <w:t>ΟΙ ΓΡΑΜΜΑΤΕΙΣ</w:t>
      </w:r>
    </w:p>
    <w:sectPr w:rsidR="00BA4BB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Uj9HlULZ8anq5Bidn/I1I+d8x8w=" w:salt="jbrkFs7+VNkXx95QByqs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B2"/>
    <w:rsid w:val="00287818"/>
    <w:rsid w:val="00BA4BB2"/>
    <w:rsid w:val="00DD05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FA7"/>
  <w15:docId w15:val="{4161213A-FAC3-42DD-896E-FC511E32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2A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D2A40"/>
    <w:rPr>
      <w:rFonts w:ascii="Segoe UI" w:hAnsi="Segoe UI" w:cs="Segoe UI"/>
      <w:sz w:val="18"/>
      <w:szCs w:val="18"/>
    </w:rPr>
  </w:style>
  <w:style w:type="paragraph" w:styleId="a4">
    <w:name w:val="List Paragraph"/>
    <w:basedOn w:val="a"/>
    <w:uiPriority w:val="34"/>
    <w:qFormat/>
    <w:rsid w:val="0085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8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665</MetadataID>
    <Session xmlns="641f345b-441b-4b81-9152-adc2e73ba5e1">Γ´</Session>
    <Date xmlns="641f345b-441b-4b81-9152-adc2e73ba5e1">2018-07-04T21:00:00+00:00</Date>
    <Status xmlns="641f345b-441b-4b81-9152-adc2e73ba5e1">
      <Url>http://srv-sp1/praktika/Lists/Incoming_Metadata/EditForm.aspx?ID=665&amp;Source=/praktika/Recordings_Library/Forms/AllItems.aspx</Url>
      <Description>Δημοσιεύτηκε</Description>
    </Status>
    <Meeting xmlns="641f345b-441b-4b81-9152-adc2e73ba5e1">ΡΝ´</Meeting>
  </documentManagement>
</p:properties>
</file>

<file path=customXml/itemProps1.xml><?xml version="1.0" encoding="utf-8"?>
<ds:datastoreItem xmlns:ds="http://schemas.openxmlformats.org/officeDocument/2006/customXml" ds:itemID="{00B26057-F9FE-4C1A-8FBA-1DC94BCC8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AF987E-8B76-402A-A89A-C0574301BF32}">
  <ds:schemaRefs>
    <ds:schemaRef ds:uri="http://schemas.microsoft.com/sharepoint/v3/contenttype/forms"/>
  </ds:schemaRefs>
</ds:datastoreItem>
</file>

<file path=customXml/itemProps3.xml><?xml version="1.0" encoding="utf-8"?>
<ds:datastoreItem xmlns:ds="http://schemas.openxmlformats.org/officeDocument/2006/customXml" ds:itemID="{E79E43C4-C06E-4BC2-9E4D-9D8965F1941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8652</Words>
  <Characters>46722</Characters>
  <Application>Microsoft Office Word</Application>
  <DocSecurity>0</DocSecurity>
  <Lines>389</Lines>
  <Paragraphs>110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2018-07-11T08:00:00Z</dcterms:created>
  <dcterms:modified xsi:type="dcterms:W3CDTF">2018-07-11T08:00:00Z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